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0FD8" w14:textId="50B5084B" w:rsidR="00525AD2" w:rsidRPr="00784B9C" w:rsidRDefault="00AC1894" w:rsidP="00525AD2">
      <w:pPr>
        <w:spacing w:line="480" w:lineRule="auto"/>
        <w:contextualSpacing/>
        <w:rPr>
          <w:rFonts w:ascii="Times New Roman" w:hAnsi="Times New Roman"/>
          <w:b/>
          <w:sz w:val="28"/>
          <w:szCs w:val="28"/>
        </w:rPr>
      </w:pPr>
      <w:ins w:id="0" w:author="Jon.Richar" w:date="2023-05-25T11:23:00Z">
        <w:r>
          <w:rPr>
            <w:rFonts w:ascii="Times New Roman" w:hAnsi="Times New Roman"/>
            <w:b/>
            <w:sz w:val="28"/>
            <w:szCs w:val="28"/>
          </w:rPr>
          <w:t xml:space="preserve"> </w:t>
        </w:r>
      </w:ins>
      <w:del w:id="1" w:author="Jon.Richar" w:date="2022-12-05T12:05:00Z">
        <w:r w:rsidR="00525AD2" w:rsidRPr="00DE5268" w:rsidDel="00BA5060">
          <w:rPr>
            <w:rFonts w:ascii="Times New Roman" w:hAnsi="Times New Roman"/>
            <w:b/>
            <w:sz w:val="28"/>
            <w:szCs w:val="28"/>
          </w:rPr>
          <w:delText>R</w:delText>
        </w:r>
      </w:del>
      <w:ins w:id="2" w:author="Jon.Richar" w:date="2022-12-05T12:05:00Z">
        <w:r w:rsidR="00525AD2">
          <w:rPr>
            <w:rFonts w:ascii="Times New Roman" w:hAnsi="Times New Roman"/>
            <w:b/>
            <w:sz w:val="28"/>
            <w:szCs w:val="28"/>
          </w:rPr>
          <w:t xml:space="preserve">Evidence for a stock-recruit relationship in Bering Sea </w:t>
        </w:r>
      </w:ins>
      <w:ins w:id="3" w:author="Jon.Richar" w:date="2022-12-05T12:06:00Z">
        <w:r w:rsidR="00525AD2">
          <w:rPr>
            <w:rFonts w:ascii="Times New Roman" w:hAnsi="Times New Roman"/>
            <w:b/>
            <w:sz w:val="28"/>
            <w:szCs w:val="28"/>
          </w:rPr>
          <w:t>Tanner crab survey data</w:t>
        </w:r>
      </w:ins>
      <w:del w:id="4" w:author="Jon.Richar" w:date="2022-12-05T12:05:00Z">
        <w:r w:rsidR="00525AD2" w:rsidRPr="00DE5268" w:rsidDel="00BA5060">
          <w:rPr>
            <w:rFonts w:ascii="Times New Roman" w:hAnsi="Times New Roman"/>
            <w:b/>
            <w:sz w:val="28"/>
            <w:szCs w:val="28"/>
          </w:rPr>
          <w:delText xml:space="preserve">elationships </w:delText>
        </w:r>
        <w:r w:rsidR="00525AD2" w:rsidDel="00BA5060">
          <w:rPr>
            <w:rFonts w:ascii="Times New Roman" w:hAnsi="Times New Roman"/>
            <w:b/>
            <w:sz w:val="28"/>
            <w:szCs w:val="28"/>
          </w:rPr>
          <w:delText>among</w:delText>
        </w:r>
        <w:r w:rsidR="00525AD2" w:rsidRPr="00DE5268" w:rsidDel="00BA5060">
          <w:rPr>
            <w:rFonts w:ascii="Times New Roman" w:hAnsi="Times New Roman"/>
            <w:b/>
            <w:sz w:val="28"/>
            <w:szCs w:val="28"/>
          </w:rPr>
          <w:delText xml:space="preserve"> </w:delText>
        </w:r>
        <w:r w:rsidR="00525AD2" w:rsidDel="00BA5060">
          <w:rPr>
            <w:rFonts w:ascii="Times New Roman" w:hAnsi="Times New Roman"/>
            <w:b/>
            <w:sz w:val="28"/>
            <w:szCs w:val="28"/>
          </w:rPr>
          <w:delText xml:space="preserve">abundances of juvenile Tanner crabs, </w:delText>
        </w:r>
        <w:r w:rsidR="00525AD2" w:rsidRPr="00DE5268" w:rsidDel="00BA5060">
          <w:rPr>
            <w:rFonts w:ascii="Times New Roman" w:hAnsi="Times New Roman"/>
            <w:b/>
            <w:sz w:val="28"/>
            <w:szCs w:val="28"/>
          </w:rPr>
          <w:delText xml:space="preserve">spawning </w:delText>
        </w:r>
        <w:r w:rsidR="00525AD2" w:rsidDel="00BA5060">
          <w:rPr>
            <w:rFonts w:ascii="Times New Roman" w:hAnsi="Times New Roman"/>
            <w:b/>
            <w:sz w:val="28"/>
            <w:szCs w:val="28"/>
          </w:rPr>
          <w:delText xml:space="preserve">adult </w:delText>
        </w:r>
        <w:r w:rsidR="00525AD2" w:rsidRPr="00DE5268" w:rsidDel="00BA5060">
          <w:rPr>
            <w:rFonts w:ascii="Times New Roman" w:hAnsi="Times New Roman"/>
            <w:b/>
            <w:sz w:val="28"/>
            <w:szCs w:val="28"/>
          </w:rPr>
          <w:delText xml:space="preserve">female </w:delText>
        </w:r>
        <w:r w:rsidR="00525AD2" w:rsidDel="00BA5060">
          <w:rPr>
            <w:rFonts w:ascii="Times New Roman" w:hAnsi="Times New Roman"/>
            <w:b/>
            <w:sz w:val="28"/>
            <w:szCs w:val="28"/>
          </w:rPr>
          <w:delText>crabs,</w:delText>
        </w:r>
        <w:r w:rsidR="00525AD2" w:rsidRPr="00DE5268" w:rsidDel="00BA5060">
          <w:rPr>
            <w:rFonts w:ascii="Times New Roman" w:hAnsi="Times New Roman"/>
            <w:b/>
            <w:sz w:val="28"/>
            <w:szCs w:val="28"/>
          </w:rPr>
          <w:delText xml:space="preserve"> and </w:delText>
        </w:r>
        <w:r w:rsidR="00525AD2" w:rsidDel="00BA5060">
          <w:rPr>
            <w:rFonts w:ascii="Times New Roman" w:hAnsi="Times New Roman"/>
            <w:b/>
            <w:sz w:val="28"/>
            <w:szCs w:val="28"/>
          </w:rPr>
          <w:delText xml:space="preserve">environmental covariates </w:delText>
        </w:r>
        <w:r w:rsidR="00525AD2"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1462130D"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w:t>
      </w:r>
      <w:del w:id="5" w:author="Jon.Richar" w:date="2023-05-30T10:41:00Z">
        <w:r w:rsidDel="00053B04">
          <w:rPr>
            <w:rFonts w:ascii="Times New Roman" w:hAnsi="Times New Roman"/>
            <w:sz w:val="24"/>
            <w:szCs w:val="24"/>
          </w:rPr>
          <w:delText>eastern Bering Sea</w:delText>
        </w:r>
      </w:del>
      <w:ins w:id="6" w:author="Jon.Richar" w:date="2023-05-30T10:41:00Z">
        <w:r w:rsidR="00053B04">
          <w:rPr>
            <w:rFonts w:ascii="Times New Roman" w:hAnsi="Times New Roman"/>
            <w:sz w:val="24"/>
            <w:szCs w:val="24"/>
          </w:rPr>
          <w:t>EBS</w:t>
        </w:r>
      </w:ins>
      <w:r>
        <w:rPr>
          <w:rFonts w:ascii="Times New Roman" w:hAnsi="Times New Roman"/>
          <w:sz w:val="24"/>
          <w:szCs w:val="24"/>
        </w:rPr>
        <w:t>)</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 xml:space="preserve">using a linearized Ricker stock-recruit model. Generalized additive modeling suggested an additional negative effect by flathead sole biomass, and a positive relationship with </w:t>
      </w:r>
      <w:ins w:id="7" w:author="Jon.Richar" w:date="2023-02-01T16:47:00Z">
        <w:r w:rsidR="005C78EE">
          <w:rPr>
            <w:rFonts w:ascii="Times New Roman" w:hAnsi="Times New Roman"/>
            <w:sz w:val="24"/>
            <w:szCs w:val="24"/>
          </w:rPr>
          <w:t xml:space="preserve">both </w:t>
        </w:r>
      </w:ins>
      <w:r>
        <w:rPr>
          <w:rFonts w:ascii="Times New Roman" w:hAnsi="Times New Roman"/>
          <w:sz w:val="24"/>
          <w:szCs w:val="24"/>
        </w:rPr>
        <w:t>the Pacific Decadal Oscillation</w:t>
      </w:r>
      <w:ins w:id="8" w:author="Jon.Richar" w:date="2023-02-01T16:47:00Z">
        <w:r w:rsidR="005C78EE">
          <w:rPr>
            <w:rFonts w:ascii="Times New Roman" w:hAnsi="Times New Roman"/>
            <w:sz w:val="24"/>
            <w:szCs w:val="24"/>
          </w:rPr>
          <w:t xml:space="preserve"> and Arctic Oscillation</w:t>
        </w:r>
      </w:ins>
      <w:r>
        <w:rPr>
          <w:rFonts w:ascii="Times New Roman" w:hAnsi="Times New Roman"/>
          <w:sz w:val="24"/>
          <w:szCs w:val="24"/>
        </w:rPr>
        <w:t xml:space="preserve">. Our findings suggest that parental stock size, groundfish predation and </w:t>
      </w:r>
      <w:del w:id="9" w:author="Jon.Richar" w:date="2023-07-03T17:55:00Z">
        <w:r w:rsidDel="007B20FC">
          <w:rPr>
            <w:rFonts w:ascii="Times New Roman" w:hAnsi="Times New Roman"/>
            <w:sz w:val="24"/>
            <w:szCs w:val="24"/>
          </w:rPr>
          <w:delText>l</w:delText>
        </w:r>
      </w:del>
      <w:del w:id="10" w:author="Jon.Richar" w:date="2023-07-03T17:54:00Z">
        <w:r w:rsidDel="007B20FC">
          <w:rPr>
            <w:rFonts w:ascii="Times New Roman" w:hAnsi="Times New Roman"/>
            <w:sz w:val="24"/>
            <w:szCs w:val="24"/>
          </w:rPr>
          <w:delText xml:space="preserve">ong-term </w:delText>
        </w:r>
      </w:del>
      <w:del w:id="11" w:author="Jon.Richar" w:date="2023-07-03T17:55:00Z">
        <w:r w:rsidDel="007B20FC">
          <w:rPr>
            <w:rFonts w:ascii="Times New Roman" w:hAnsi="Times New Roman"/>
            <w:sz w:val="24"/>
            <w:szCs w:val="24"/>
          </w:rPr>
          <w:delText>environmental conditions</w:delText>
        </w:r>
      </w:del>
      <w:ins w:id="12" w:author="Jon.Richar" w:date="2023-07-03T17:55:00Z">
        <w:r w:rsidR="007B20FC">
          <w:rPr>
            <w:rFonts w:ascii="Times New Roman" w:hAnsi="Times New Roman"/>
            <w:sz w:val="24"/>
            <w:szCs w:val="24"/>
          </w:rPr>
          <w:t>climatic conditions</w:t>
        </w:r>
      </w:ins>
      <w:r>
        <w:rPr>
          <w:rFonts w:ascii="Times New Roman" w:hAnsi="Times New Roman"/>
          <w:sz w:val="24"/>
          <w:szCs w:val="24"/>
        </w:rPr>
        <w:t xml:space="preserve"> may influence year-class strength for the EBS Tanner crab stock.</w:t>
      </w:r>
      <w:r w:rsidRPr="00BB6D14">
        <w:rPr>
          <w:rFonts w:ascii="Times New Roman" w:hAnsi="Times New Roman"/>
          <w:sz w:val="24"/>
          <w:szCs w:val="24"/>
        </w:rPr>
        <w:t xml:space="preserve"> </w:t>
      </w:r>
      <w:del w:id="13" w:author="Jon.Richar" w:date="2023-05-30T10:42:00Z">
        <w:r w:rsidDel="00053B04">
          <w:rPr>
            <w:rFonts w:ascii="Times New Roman" w:hAnsi="Times New Roman"/>
            <w:sz w:val="24"/>
            <w:szCs w:val="24"/>
          </w:rPr>
          <w:delText>Interpretation of stock-recruit results is hampered by possible influences of long-term autocorrelated environmental factors and inherent bias introduced due to very high juvenile recruitment observations that coincide with low reproductive stock sizes.</w:delText>
        </w:r>
      </w:del>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lastRenderedPageBreak/>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4BE912A3"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w:t>
      </w:r>
      <w:del w:id="14" w:author="Jon.Richar" w:date="2023-07-03T17:27:00Z">
        <w:r w:rsidRPr="00F54967" w:rsidDel="00D235B4">
          <w:rPr>
            <w:rFonts w:ascii="Times New Roman" w:hAnsi="Times New Roman" w:cs="Times New Roman"/>
            <w:sz w:val="24"/>
            <w:szCs w:val="24"/>
          </w:rPr>
          <w:delText xml:space="preserve">Laufkötter et al., 2020; </w:delText>
        </w:r>
      </w:del>
      <w:r w:rsidRPr="00F54967">
        <w:rPr>
          <w:rFonts w:ascii="Times New Roman" w:hAnsi="Times New Roman" w:cs="Times New Roman"/>
          <w:sz w:val="24"/>
          <w:szCs w:val="24"/>
        </w:rPr>
        <w:t>Walsh et al.</w:t>
      </w:r>
      <w:ins w:id="15" w:author="Jon.Richar" w:date="2023-07-03T17:28:00Z">
        <w:r w:rsidR="00D235B4">
          <w:rPr>
            <w:rFonts w:ascii="Times New Roman" w:hAnsi="Times New Roman" w:cs="Times New Roman"/>
            <w:sz w:val="24"/>
            <w:szCs w:val="24"/>
          </w:rPr>
          <w:t xml:space="preserve"> </w:t>
        </w:r>
      </w:ins>
      <w:del w:id="16" w:author="Jon.Richar" w:date="2023-07-03T17:28:00Z">
        <w:r w:rsidRPr="00F54967" w:rsidDel="00D235B4">
          <w:rPr>
            <w:rFonts w:ascii="Times New Roman" w:hAnsi="Times New Roman" w:cs="Times New Roman"/>
            <w:sz w:val="24"/>
            <w:szCs w:val="24"/>
          </w:rPr>
          <w:delText xml:space="preserve">, </w:delText>
        </w:r>
      </w:del>
      <w:r w:rsidRPr="00F54967">
        <w:rPr>
          <w:rFonts w:ascii="Times New Roman" w:hAnsi="Times New Roman" w:cs="Times New Roman"/>
          <w:sz w:val="24"/>
          <w:szCs w:val="24"/>
        </w:rPr>
        <w:t>2018</w:t>
      </w:r>
      <w:ins w:id="17" w:author="Jon.Richar" w:date="2023-07-03T17:27:00Z">
        <w:r w:rsidR="00D235B4">
          <w:rPr>
            <w:rFonts w:ascii="Times New Roman" w:hAnsi="Times New Roman" w:cs="Times New Roman"/>
            <w:sz w:val="24"/>
            <w:szCs w:val="24"/>
          </w:rPr>
          <w:t>,</w:t>
        </w:r>
        <w:r w:rsidR="00D235B4" w:rsidRPr="00D235B4">
          <w:rPr>
            <w:rFonts w:ascii="Times New Roman" w:hAnsi="Times New Roman" w:cs="Times New Roman"/>
            <w:sz w:val="24"/>
            <w:szCs w:val="24"/>
          </w:rPr>
          <w:t xml:space="preserve"> </w:t>
        </w:r>
        <w:r w:rsidR="00D235B4">
          <w:rPr>
            <w:rFonts w:ascii="Times New Roman" w:hAnsi="Times New Roman" w:cs="Times New Roman"/>
            <w:sz w:val="24"/>
            <w:szCs w:val="24"/>
          </w:rPr>
          <w:t xml:space="preserve">Laufkötter et al. </w:t>
        </w:r>
        <w:r w:rsidR="00D235B4" w:rsidRPr="00F54967">
          <w:rPr>
            <w:rFonts w:ascii="Times New Roman" w:hAnsi="Times New Roman" w:cs="Times New Roman"/>
            <w:sz w:val="24"/>
            <w:szCs w:val="24"/>
          </w:rPr>
          <w:t>2020</w:t>
        </w:r>
      </w:ins>
      <w:r w:rsidRPr="00F54967">
        <w:rPr>
          <w:rFonts w:ascii="Times New Roman" w:hAnsi="Times New Roman" w:cs="Times New Roman"/>
          <w:sz w:val="24"/>
          <w:szCs w:val="24"/>
        </w:rPr>
        <w:t>)</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w:t>
      </w:r>
      <w:ins w:id="18" w:author="Jon.Richar" w:date="2023-07-03T17:28:00Z">
        <w:r w:rsidR="00D235B4" w:rsidRPr="00F54967">
          <w:rPr>
            <w:rFonts w:ascii="Times New Roman" w:hAnsi="Times New Roman" w:cs="Times New Roman"/>
            <w:sz w:val="24"/>
            <w:szCs w:val="24"/>
          </w:rPr>
          <w:t>Kortsch</w:t>
        </w:r>
        <w:r w:rsidR="00D235B4">
          <w:rPr>
            <w:rFonts w:ascii="Times New Roman" w:hAnsi="Times New Roman" w:cs="Times New Roman"/>
            <w:sz w:val="24"/>
            <w:szCs w:val="24"/>
          </w:rPr>
          <w:t xml:space="preserve"> et al. </w:t>
        </w:r>
        <w:r w:rsidR="00D235B4" w:rsidRPr="00F54967">
          <w:rPr>
            <w:rFonts w:ascii="Times New Roman" w:hAnsi="Times New Roman" w:cs="Times New Roman"/>
            <w:sz w:val="24"/>
            <w:szCs w:val="24"/>
          </w:rPr>
          <w:t>2015</w:t>
        </w:r>
        <w:r w:rsidR="00D235B4">
          <w:rPr>
            <w:rFonts w:ascii="Times New Roman" w:hAnsi="Times New Roman" w:cs="Times New Roman"/>
            <w:sz w:val="24"/>
            <w:szCs w:val="24"/>
          </w:rPr>
          <w:t xml:space="preserve">, </w:t>
        </w:r>
      </w:ins>
      <w:r w:rsidRPr="00F54967">
        <w:rPr>
          <w:rFonts w:ascii="Times New Roman" w:hAnsi="Times New Roman" w:cs="Times New Roman"/>
          <w:sz w:val="24"/>
          <w:szCs w:val="24"/>
        </w:rPr>
        <w:t>Frainer et al.</w:t>
      </w:r>
      <w:del w:id="19" w:author="Jon.Richar" w:date="2023-07-03T17:28:00Z">
        <w:r w:rsidRPr="00F54967" w:rsidDel="00D235B4">
          <w:rPr>
            <w:rFonts w:ascii="Times New Roman" w:hAnsi="Times New Roman" w:cs="Times New Roman"/>
            <w:sz w:val="24"/>
            <w:szCs w:val="24"/>
          </w:rPr>
          <w:delText>,</w:delText>
        </w:r>
      </w:del>
      <w:r w:rsidRPr="00F54967">
        <w:rPr>
          <w:rFonts w:ascii="Times New Roman" w:hAnsi="Times New Roman" w:cs="Times New Roman"/>
          <w:sz w:val="24"/>
          <w:szCs w:val="24"/>
        </w:rPr>
        <w:t xml:space="preserve"> 2017</w:t>
      </w:r>
      <w:del w:id="20" w:author="Jon.Richar" w:date="2023-07-03T17:28:00Z">
        <w:r w:rsidRPr="00F54967" w:rsidDel="00D235B4">
          <w:rPr>
            <w:rFonts w:ascii="Times New Roman" w:hAnsi="Times New Roman" w:cs="Times New Roman"/>
            <w:sz w:val="24"/>
            <w:szCs w:val="24"/>
          </w:rPr>
          <w:delText>; Kortsch et al., 2015</w:delText>
        </w:r>
      </w:del>
      <w:r w:rsidRPr="00F54967">
        <w:rPr>
          <w:rFonts w:ascii="Times New Roman" w:hAnsi="Times New Roman" w:cs="Times New Roman"/>
          <w:sz w:val="24"/>
          <w:szCs w:val="24"/>
        </w:rPr>
        <w:t>)</w:t>
      </w:r>
      <w:r>
        <w:rPr>
          <w:rFonts w:ascii="Times New Roman" w:hAnsi="Times New Roman" w:cs="Times New Roman"/>
          <w:sz w:val="24"/>
          <w:szCs w:val="24"/>
        </w:rPr>
        <w:t>, and predation on juvenile snow crab by boreal groundfish has been implicated in the apparent collapse of EBS snow crab (</w:t>
      </w:r>
      <w:r>
        <w:rPr>
          <w:rFonts w:ascii="Times New Roman" w:hAnsi="Times New Roman" w:cs="Times New Roman"/>
          <w:i/>
          <w:sz w:val="24"/>
          <w:szCs w:val="24"/>
        </w:rPr>
        <w:t>C. opilio</w:t>
      </w:r>
      <w:r>
        <w:rPr>
          <w:rFonts w:ascii="Times New Roman" w:hAnsi="Times New Roman" w:cs="Times New Roman"/>
          <w:sz w:val="24"/>
          <w:szCs w:val="24"/>
        </w:rPr>
        <w:t xml:space="preserve">; Szuwalski et al. 2020). </w:t>
      </w:r>
      <w:del w:id="21" w:author="Jon.Richar" w:date="2023-07-03T17:28:00Z">
        <w:r w:rsidDel="00D235B4">
          <w:rPr>
            <w:rFonts w:ascii="Times New Roman" w:hAnsi="Times New Roman" w:cs="Times New Roman"/>
            <w:sz w:val="24"/>
            <w:szCs w:val="24"/>
          </w:rPr>
          <w:delText xml:space="preserve"> </w:delText>
        </w:r>
        <w:r w:rsidRPr="00E83B5E" w:rsidDel="00D235B4">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 xml:space="preserve">focus of previous studies attempting to </w:t>
      </w:r>
      <w:r w:rsidRPr="005D6CD3">
        <w:rPr>
          <w:rFonts w:ascii="Times New Roman" w:hAnsi="Times New Roman"/>
          <w:sz w:val="24"/>
          <w:szCs w:val="24"/>
        </w:rPr>
        <w:lastRenderedPageBreak/>
        <w:t>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w:t>
      </w:r>
      <w:del w:id="22" w:author="Jon.Richar" w:date="2023-05-30T10:58:00Z">
        <w:r w:rsidRPr="005D6CD3" w:rsidDel="007B76E7">
          <w:rPr>
            <w:rFonts w:ascii="Times New Roman" w:hAnsi="Times New Roman"/>
            <w:sz w:val="24"/>
            <w:szCs w:val="24"/>
          </w:rPr>
          <w:delText xml:space="preserve"> </w:delText>
        </w:r>
      </w:del>
      <w:r w:rsidRPr="005D6CD3">
        <w:rPr>
          <w:rFonts w:ascii="Times New Roman" w:hAnsi="Times New Roman"/>
          <w:sz w:val="24"/>
          <w:szCs w:val="24"/>
        </w:rPr>
        <w:t xml:space="preserve">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A number of biotic and abiotic environmental factors may influence juvenile crab survival. Snow crab, particularly mature females, co-occur with Tanner crab near the Pribilof </w:t>
      </w:r>
      <w:r>
        <w:rPr>
          <w:rFonts w:ascii="Times New Roman" w:hAnsi="Times New Roman"/>
          <w:sz w:val="24"/>
          <w:szCs w:val="24"/>
        </w:rPr>
        <w:lastRenderedPageBreak/>
        <w:t>Islands, and to a greater degree, to the northwest. Given larval advection patterns (Parada et al.</w:t>
      </w:r>
      <w:del w:id="23" w:author="Jon.Richar" w:date="2023-07-03T17:03:00Z">
        <w:r w:rsidDel="008D2636">
          <w:rPr>
            <w:rFonts w:ascii="Times New Roman" w:hAnsi="Times New Roman"/>
            <w:sz w:val="24"/>
            <w:szCs w:val="24"/>
          </w:rPr>
          <w:delText xml:space="preserve"> 2009,</w:delText>
        </w:r>
      </w:del>
      <w:r>
        <w:rPr>
          <w:rFonts w:ascii="Times New Roman" w:hAnsi="Times New Roman"/>
          <w:sz w:val="24"/>
          <w:szCs w:val="24"/>
        </w:rPr>
        <w:t xml:space="preserve">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t>
      </w:r>
      <w:r w:rsidRPr="005D6CD3">
        <w:rPr>
          <w:rFonts w:ascii="Times New Roman" w:hAnsi="Times New Roman"/>
          <w:sz w:val="24"/>
          <w:szCs w:val="24"/>
        </w:rPr>
        <w:t xml:space="preserve">Predation by groundfish, in particular Pacific cod </w:t>
      </w:r>
      <w:r>
        <w:rPr>
          <w:rFonts w:ascii="Times New Roman" w:hAnsi="Times New Roman"/>
          <w:i/>
          <w:sz w:val="24"/>
          <w:szCs w:val="24"/>
        </w:rPr>
        <w:t>(</w:t>
      </w:r>
      <w:r w:rsidRPr="005D6CD3">
        <w:rPr>
          <w:rFonts w:ascii="Times New Roman" w:hAnsi="Times New Roman"/>
          <w:i/>
          <w:sz w:val="24"/>
          <w:szCs w:val="24"/>
        </w:rPr>
        <w:t>Gadus macrocephalus</w:t>
      </w:r>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r w:rsidRPr="005D6CD3">
        <w:rPr>
          <w:rFonts w:ascii="Times New Roman" w:hAnsi="Times New Roman"/>
          <w:i/>
          <w:sz w:val="24"/>
          <w:szCs w:val="24"/>
        </w:rPr>
        <w:t>Hippoglossoides elassodon</w:t>
      </w:r>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Pacunski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58CFF3A2"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Incze 1983, Incze et al. 1982, Incze </w:t>
      </w:r>
      <w:del w:id="24" w:author="Jon.Richar" w:date="2023-07-03T17:29:00Z">
        <w:r w:rsidDel="00D235B4">
          <w:rPr>
            <w:rFonts w:ascii="Times New Roman" w:hAnsi="Times New Roman"/>
            <w:sz w:val="24"/>
            <w:szCs w:val="24"/>
          </w:rPr>
          <w:delText xml:space="preserve">and </w:delText>
        </w:r>
      </w:del>
      <w:ins w:id="25" w:author="Jon.Richar" w:date="2023-07-03T17:29:00Z">
        <w:r w:rsidR="00D235B4">
          <w:rPr>
            <w:rFonts w:ascii="Times New Roman" w:hAnsi="Times New Roman"/>
            <w:sz w:val="24"/>
            <w:szCs w:val="24"/>
          </w:rPr>
          <w:t xml:space="preserve">&amp; </w:t>
        </w:r>
      </w:ins>
      <w:r>
        <w:rPr>
          <w:rFonts w:ascii="Times New Roman" w:hAnsi="Times New Roman"/>
          <w:sz w:val="24"/>
          <w:szCs w:val="24"/>
        </w:rPr>
        <w:t xml:space="preserve">Paul 1983, Paul </w:t>
      </w:r>
      <w:del w:id="26" w:author="Jon.Richar" w:date="2023-07-03T17:29:00Z">
        <w:r w:rsidDel="00D235B4">
          <w:rPr>
            <w:rFonts w:ascii="Times New Roman" w:hAnsi="Times New Roman"/>
            <w:sz w:val="24"/>
            <w:szCs w:val="24"/>
          </w:rPr>
          <w:delText xml:space="preserve">and </w:delText>
        </w:r>
      </w:del>
      <w:ins w:id="27" w:author="Jon.Richar" w:date="2023-07-03T17:29:00Z">
        <w:r w:rsidR="00D235B4">
          <w:rPr>
            <w:rFonts w:ascii="Times New Roman" w:hAnsi="Times New Roman"/>
            <w:sz w:val="24"/>
            <w:szCs w:val="24"/>
          </w:rPr>
          <w:t xml:space="preserve">&amp; </w:t>
        </w:r>
      </w:ins>
      <w:r>
        <w:rPr>
          <w:rFonts w:ascii="Times New Roman" w:hAnsi="Times New Roman"/>
          <w:sz w:val="24"/>
          <w:szCs w:val="24"/>
        </w:rPr>
        <w:t xml:space="preserve">Paul 2001, Ciannelli </w:t>
      </w:r>
      <w:del w:id="28" w:author="Jon.Richar" w:date="2023-07-03T17:29:00Z">
        <w:r w:rsidDel="00D235B4">
          <w:rPr>
            <w:rFonts w:ascii="Times New Roman" w:hAnsi="Times New Roman"/>
            <w:sz w:val="24"/>
            <w:szCs w:val="24"/>
          </w:rPr>
          <w:delText xml:space="preserve">and </w:delText>
        </w:r>
      </w:del>
      <w:ins w:id="29" w:author="Jon.Richar" w:date="2023-07-03T17:29:00Z">
        <w:r w:rsidR="00D235B4">
          <w:rPr>
            <w:rFonts w:ascii="Times New Roman" w:hAnsi="Times New Roman"/>
            <w:sz w:val="24"/>
            <w:szCs w:val="24"/>
          </w:rPr>
          <w:t xml:space="preserve">&amp; </w:t>
        </w:r>
      </w:ins>
      <w:r>
        <w:rPr>
          <w:rFonts w:ascii="Times New Roman" w:hAnsi="Times New Roman"/>
          <w:sz w:val="24"/>
          <w:szCs w:val="24"/>
        </w:rPr>
        <w:t xml:space="preserve">Bailey 2005, Spencer 2008).  Surface temperatures may influence zoeal feeding environment, and developmental rate, and thus the period of vulnerability to direct predation while planktonic. Furthermore, environmental temperatures may lead to direct larval mortality when thermal tolerances are exceeded (Paul et al. 1979, Incze 1983, Incze et al. 1982, Incze </w:t>
      </w:r>
      <w:del w:id="30" w:author="Jon.Richar" w:date="2023-07-03T17:29:00Z">
        <w:r w:rsidDel="00D235B4">
          <w:rPr>
            <w:rFonts w:ascii="Times New Roman" w:hAnsi="Times New Roman"/>
            <w:sz w:val="24"/>
            <w:szCs w:val="24"/>
          </w:rPr>
          <w:delText xml:space="preserve">and </w:delText>
        </w:r>
      </w:del>
      <w:ins w:id="31" w:author="Jon.Richar" w:date="2023-07-03T17:29:00Z">
        <w:r w:rsidR="00D235B4">
          <w:rPr>
            <w:rFonts w:ascii="Times New Roman" w:hAnsi="Times New Roman"/>
            <w:sz w:val="24"/>
            <w:szCs w:val="24"/>
          </w:rPr>
          <w:t xml:space="preserve">&amp; </w:t>
        </w:r>
      </w:ins>
      <w:r>
        <w:rPr>
          <w:rFonts w:ascii="Times New Roman" w:hAnsi="Times New Roman"/>
          <w:sz w:val="24"/>
          <w:szCs w:val="24"/>
        </w:rPr>
        <w:t xml:space="preserve">Paul 1983).  Similarly, near bottom temperature (NBT) may influence post-settlement development rates, modulating vulnerability to predators, while also influencing predator access via thermal barriers, and driving mortality directly via crab thermal tolerances (Paul </w:t>
      </w:r>
      <w:del w:id="32" w:author="Jon.Richar" w:date="2023-07-03T17:29:00Z">
        <w:r w:rsidDel="00D235B4">
          <w:rPr>
            <w:rFonts w:ascii="Times New Roman" w:hAnsi="Times New Roman"/>
            <w:sz w:val="24"/>
            <w:szCs w:val="24"/>
          </w:rPr>
          <w:delText xml:space="preserve">and </w:delText>
        </w:r>
      </w:del>
      <w:ins w:id="33" w:author="Jon.Richar" w:date="2023-07-03T17:29:00Z">
        <w:r w:rsidR="00D235B4">
          <w:rPr>
            <w:rFonts w:ascii="Times New Roman" w:hAnsi="Times New Roman"/>
            <w:sz w:val="24"/>
            <w:szCs w:val="24"/>
          </w:rPr>
          <w:t xml:space="preserve">&amp; </w:t>
        </w:r>
      </w:ins>
      <w:r>
        <w:rPr>
          <w:rFonts w:ascii="Times New Roman" w:hAnsi="Times New Roman"/>
          <w:sz w:val="24"/>
          <w:szCs w:val="24"/>
        </w:rPr>
        <w:t xml:space="preserve">Paul 2001, Ciannelli </w:t>
      </w:r>
      <w:del w:id="34" w:author="Jon.Richar" w:date="2023-07-03T17:29:00Z">
        <w:r w:rsidDel="00D235B4">
          <w:rPr>
            <w:rFonts w:ascii="Times New Roman" w:hAnsi="Times New Roman"/>
            <w:sz w:val="24"/>
            <w:szCs w:val="24"/>
          </w:rPr>
          <w:delText xml:space="preserve">and </w:delText>
        </w:r>
      </w:del>
      <w:ins w:id="35" w:author="Jon.Richar" w:date="2023-07-03T17:29:00Z">
        <w:r w:rsidR="00D235B4">
          <w:rPr>
            <w:rFonts w:ascii="Times New Roman" w:hAnsi="Times New Roman"/>
            <w:sz w:val="24"/>
            <w:szCs w:val="24"/>
          </w:rPr>
          <w:t xml:space="preserve">&amp; </w:t>
        </w:r>
      </w:ins>
      <w:r>
        <w:rPr>
          <w:rFonts w:ascii="Times New Roman" w:hAnsi="Times New Roman"/>
          <w:sz w:val="24"/>
          <w:szCs w:val="24"/>
        </w:rPr>
        <w:t xml:space="preserve">Bailey 2005, Spencer 2008). </w:t>
      </w:r>
    </w:p>
    <w:p w14:paraId="78F98337" w14:textId="0B4F273E"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Large scale climatic indices, which may serve as proxies for multiple intertwined environmental variables have proven to be useful in understanding recruitment patterns of </w:t>
      </w:r>
      <w:r>
        <w:rPr>
          <w:rFonts w:ascii="Times New Roman" w:hAnsi="Times New Roman"/>
          <w:sz w:val="24"/>
          <w:szCs w:val="24"/>
        </w:rPr>
        <w:lastRenderedPageBreak/>
        <w:t>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w:t>
      </w:r>
      <w:del w:id="36" w:author="Jon.Richar" w:date="2023-07-03T17:30:00Z">
        <w:r w:rsidDel="00D235B4">
          <w:rPr>
            <w:rFonts w:ascii="Times New Roman" w:hAnsi="Times New Roman"/>
            <w:sz w:val="24"/>
            <w:szCs w:val="24"/>
          </w:rPr>
          <w:delText xml:space="preserve">and </w:delText>
        </w:r>
      </w:del>
      <w:ins w:id="37" w:author="Jon.Richar" w:date="2023-07-03T17:30:00Z">
        <w:r w:rsidR="00D235B4">
          <w:rPr>
            <w:rFonts w:ascii="Times New Roman" w:hAnsi="Times New Roman"/>
            <w:sz w:val="24"/>
            <w:szCs w:val="24"/>
          </w:rPr>
          <w:t xml:space="preserve">&amp; </w:t>
        </w:r>
      </w:ins>
      <w:r>
        <w:rPr>
          <w:rFonts w:ascii="Times New Roman" w:hAnsi="Times New Roman"/>
          <w:sz w:val="24"/>
          <w:szCs w:val="24"/>
        </w:rPr>
        <w:t xml:space="preserve">Wallace 1998). The Pacific Decadal Oscillation, defined as the leading mode of North Pacific sea surface temperature (SST) anomalies and may also serve as an indicator for water temperatures, and again storm activity and related wind patterns and strength (Newman et al. 2016). </w:t>
      </w:r>
      <w:moveToRangeStart w:id="38" w:author="Jon.Richar" w:date="2023-02-06T11:54:00Z" w:name="move126576898"/>
      <w:moveTo w:id="39" w:author="Jon.Richar" w:date="2023-02-06T11:54:00Z">
        <w:r w:rsidR="00BD68C1" w:rsidRPr="001C114A">
          <w:rPr>
            <w:rFonts w:ascii="Times New Roman" w:hAnsi="Times New Roman" w:cs="Times New Roman"/>
            <w:sz w:val="24"/>
            <w:szCs w:val="24"/>
          </w:rPr>
          <w:t>The PDO is a</w:t>
        </w:r>
        <w:r w:rsidR="00BD68C1">
          <w:rPr>
            <w:rFonts w:ascii="Times New Roman" w:hAnsi="Times New Roman" w:cs="Times New Roman"/>
            <w:sz w:val="24"/>
            <w:szCs w:val="24"/>
          </w:rPr>
          <w:t xml:space="preserve">n important </w:t>
        </w:r>
        <w:r w:rsidR="00BD68C1" w:rsidRPr="001C114A">
          <w:rPr>
            <w:rFonts w:ascii="Times New Roman" w:hAnsi="Times New Roman" w:cs="Times New Roman"/>
            <w:sz w:val="24"/>
            <w:szCs w:val="24"/>
          </w:rPr>
          <w:t>indicator for conditions in the Bering Sea, particularly SST, and a shift in the winter PDO in 1977 has been linked to a large-</w:t>
        </w:r>
        <w:r w:rsidR="00BD68C1">
          <w:rPr>
            <w:rFonts w:ascii="Times New Roman" w:hAnsi="Times New Roman" w:cs="Times New Roman"/>
            <w:sz w:val="24"/>
            <w:szCs w:val="24"/>
          </w:rPr>
          <w:t xml:space="preserve">scale community reorganization </w:t>
        </w:r>
        <w:r w:rsidR="00BD68C1" w:rsidRPr="001C114A">
          <w:rPr>
            <w:rFonts w:ascii="Times New Roman" w:hAnsi="Times New Roman" w:cs="Times New Roman"/>
            <w:sz w:val="24"/>
            <w:szCs w:val="24"/>
          </w:rPr>
          <w:t>thr</w:t>
        </w:r>
        <w:r w:rsidR="00BD68C1">
          <w:rPr>
            <w:rFonts w:ascii="Times New Roman" w:hAnsi="Times New Roman" w:cs="Times New Roman"/>
            <w:sz w:val="24"/>
            <w:szCs w:val="24"/>
          </w:rPr>
          <w:t>oughout the North Pacific region</w:t>
        </w:r>
        <w:r w:rsidR="00BD68C1"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moveTo>
      <w:moveToRangeEnd w:id="38"/>
      <w:r>
        <w:rPr>
          <w:rFonts w:ascii="Times New Roman" w:hAnsi="Times New Roman"/>
          <w:sz w:val="24"/>
          <w:szCs w:val="24"/>
        </w:rPr>
        <w:t xml:space="preserve">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w:t>
      </w:r>
      <w:del w:id="40" w:author="Jon.Richar" w:date="2023-07-03T17:30:00Z">
        <w:r w:rsidDel="00D235B4">
          <w:rPr>
            <w:rFonts w:ascii="Times New Roman" w:hAnsi="Times New Roman"/>
            <w:sz w:val="24"/>
            <w:szCs w:val="24"/>
          </w:rPr>
          <w:delText xml:space="preserve">and </w:delText>
        </w:r>
      </w:del>
      <w:ins w:id="41" w:author="Jon.Richar" w:date="2023-07-03T17:30:00Z">
        <w:r w:rsidR="00D235B4">
          <w:rPr>
            <w:rFonts w:ascii="Times New Roman" w:hAnsi="Times New Roman"/>
            <w:sz w:val="24"/>
            <w:szCs w:val="24"/>
          </w:rPr>
          <w:t xml:space="preserve">&amp; </w:t>
        </w:r>
      </w:ins>
      <w:r>
        <w:rPr>
          <w:rFonts w:ascii="Times New Roman" w:hAnsi="Times New Roman"/>
          <w:sz w:val="24"/>
          <w:szCs w:val="24"/>
        </w:rPr>
        <w:t xml:space="preserve">Paul 1983, Rosenkranz et al. 1998, Paul </w:t>
      </w:r>
      <w:del w:id="42" w:author="Jon.Richar" w:date="2023-07-03T17:30:00Z">
        <w:r w:rsidDel="00D235B4">
          <w:rPr>
            <w:rFonts w:ascii="Times New Roman" w:hAnsi="Times New Roman"/>
            <w:sz w:val="24"/>
            <w:szCs w:val="24"/>
          </w:rPr>
          <w:delText xml:space="preserve">and </w:delText>
        </w:r>
      </w:del>
      <w:ins w:id="43" w:author="Jon.Richar" w:date="2023-07-03T17:30:00Z">
        <w:r w:rsidR="00D235B4">
          <w:rPr>
            <w:rFonts w:ascii="Times New Roman" w:hAnsi="Times New Roman"/>
            <w:sz w:val="24"/>
            <w:szCs w:val="24"/>
          </w:rPr>
          <w:t xml:space="preserve">&amp; </w:t>
        </w:r>
      </w:ins>
      <w:r>
        <w:rPr>
          <w:rFonts w:ascii="Times New Roman" w:hAnsi="Times New Roman"/>
          <w:sz w:val="24"/>
          <w:szCs w:val="24"/>
        </w:rPr>
        <w:t>Paul 2001,</w:t>
      </w:r>
      <w:r w:rsidRPr="00C92A21">
        <w:rPr>
          <w:rFonts w:ascii="Times New Roman" w:hAnsi="Times New Roman"/>
          <w:sz w:val="24"/>
          <w:szCs w:val="24"/>
        </w:rPr>
        <w:t xml:space="preserve"> </w:t>
      </w:r>
      <w:r>
        <w:rPr>
          <w:rFonts w:ascii="Times New Roman" w:hAnsi="Times New Roman"/>
          <w:sz w:val="24"/>
          <w:szCs w:val="24"/>
        </w:rPr>
        <w:t xml:space="preserve">Rosenkranz et al. 2001, Ciannelli </w:t>
      </w:r>
      <w:del w:id="44" w:author="Jon.Richar" w:date="2023-07-03T17:30:00Z">
        <w:r w:rsidDel="00D235B4">
          <w:rPr>
            <w:rFonts w:ascii="Times New Roman" w:hAnsi="Times New Roman"/>
            <w:sz w:val="24"/>
            <w:szCs w:val="24"/>
          </w:rPr>
          <w:delText xml:space="preserve">and </w:delText>
        </w:r>
      </w:del>
      <w:ins w:id="45" w:author="Jon.Richar" w:date="2023-07-03T17:30:00Z">
        <w:r w:rsidR="00D235B4">
          <w:rPr>
            <w:rFonts w:ascii="Times New Roman" w:hAnsi="Times New Roman"/>
            <w:sz w:val="24"/>
            <w:szCs w:val="24"/>
          </w:rPr>
          <w:t xml:space="preserve">&amp; </w:t>
        </w:r>
      </w:ins>
      <w:r>
        <w:rPr>
          <w:rFonts w:ascii="Times New Roman" w:hAnsi="Times New Roman"/>
          <w:sz w:val="24"/>
          <w:szCs w:val="24"/>
        </w:rPr>
        <w:t>Bailey 2005, Spencer 2008). Significantly, a recent study using assessment 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opilio abundance), </w:t>
      </w:r>
      <w:r>
        <w:rPr>
          <w:rFonts w:ascii="Times New Roman" w:hAnsi="Times New Roman"/>
          <w:sz w:val="24"/>
          <w:szCs w:val="24"/>
        </w:rPr>
        <w:lastRenderedPageBreak/>
        <w:t xml:space="preserve">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r>
        <w:rPr>
          <w:rFonts w:ascii="Times New Roman" w:hAnsi="Times New Roman"/>
          <w:sz w:val="24"/>
          <w:szCs w:val="24"/>
        </w:rPr>
        <w:t xml:space="preserve">groundfish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16F8E4C1"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 xml:space="preserve">continental shelf </w:t>
      </w:r>
      <w:ins w:id="46" w:author="Jon.Richar" w:date="2023-02-07T12:29:00Z">
        <w:r w:rsidR="004714D8">
          <w:rPr>
            <w:rFonts w:ascii="Times New Roman" w:hAnsi="Times New Roman"/>
            <w:sz w:val="24"/>
            <w:szCs w:val="24"/>
          </w:rPr>
          <w:t xml:space="preserve">(Fig. 1a) </w:t>
        </w:r>
      </w:ins>
      <w:r>
        <w:rPr>
          <w:rFonts w:ascii="Times New Roman" w:hAnsi="Times New Roman"/>
          <w:sz w:val="24"/>
          <w:szCs w:val="24"/>
        </w:rPr>
        <w:t>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(Rugolo &amp; Turnock 2011, Zacher et al. 202</w:t>
      </w:r>
      <w:ins w:id="47" w:author="Jon.Richar" w:date="2023-07-03T16:27:00Z">
        <w:r w:rsidR="00F52945">
          <w:rPr>
            <w:rFonts w:ascii="Times New Roman" w:hAnsi="Times New Roman"/>
            <w:sz w:val="24"/>
            <w:szCs w:val="24"/>
          </w:rPr>
          <w:t>1</w:t>
        </w:r>
      </w:ins>
      <w:del w:id="48" w:author="Jon.Richar" w:date="2023-07-03T16:27:00Z">
        <w:r w:rsidDel="00F52945">
          <w:rPr>
            <w:rFonts w:ascii="Times New Roman" w:hAnsi="Times New Roman"/>
            <w:sz w:val="24"/>
            <w:szCs w:val="24"/>
          </w:rPr>
          <w:delText>0</w:delText>
        </w:r>
      </w:del>
      <w:r>
        <w:rPr>
          <w:rFonts w:ascii="Times New Roman" w:hAnsi="Times New Roman"/>
          <w:sz w:val="24"/>
          <w:szCs w:val="24"/>
        </w:rPr>
        <w:t>).</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yr old, for sensitivity analysis in our initial S-R models. Use of design-based estimates for this size range and at this lag is an important distinction relative to Szuwalski et al. (2021), who used model recruitment estimates at a lag of 5 yrs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lastRenderedPageBreak/>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49"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24E13152"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6E73E5DD" w:rsidR="00525AD2" w:rsidRDefault="00525AD2" w:rsidP="00525AD2">
      <w:pPr>
        <w:spacing w:line="480" w:lineRule="auto"/>
        <w:contextualSpacing/>
        <w:rPr>
          <w:ins w:id="50" w:author="Jon.Richar" w:date="2023-01-09T09:52:00Z"/>
          <w:rFonts w:ascii="Times New Roman" w:hAnsi="Times New Roman"/>
          <w:sz w:val="24"/>
          <w:szCs w:val="24"/>
        </w:rPr>
      </w:pPr>
      <w:r>
        <w:rPr>
          <w:rFonts w:ascii="Times New Roman" w:hAnsi="Times New Roman"/>
          <w:sz w:val="24"/>
          <w:szCs w:val="24"/>
        </w:rPr>
        <w:lastRenderedPageBreak/>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51" w:author="Jon.Richar" w:date="2022-09-28T10:02:00Z">
        <w:r>
          <w:rPr>
            <w:rFonts w:ascii="Times New Roman" w:hAnsi="Times New Roman"/>
            <w:sz w:val="24"/>
            <w:szCs w:val="24"/>
          </w:rPr>
          <w:t>.</w:t>
        </w:r>
      </w:ins>
      <w:del w:id="52" w:author="Jon.Richar" w:date="2022-09-28T10:02:00Z">
        <w:r w:rsidDel="009A61F6">
          <w:rPr>
            <w:rFonts w:ascii="Times New Roman" w:hAnsi="Times New Roman"/>
            <w:sz w:val="24"/>
            <w:szCs w:val="24"/>
          </w:rPr>
          <w:delText xml:space="preserve">. </w:delText>
        </w:r>
      </w:del>
    </w:p>
    <w:p w14:paraId="6F465421" w14:textId="0919EE10" w:rsidR="00100DA0" w:rsidRDefault="00100DA0" w:rsidP="00525AD2">
      <w:pPr>
        <w:spacing w:line="480" w:lineRule="auto"/>
        <w:contextualSpacing/>
        <w:rPr>
          <w:rFonts w:ascii="Times New Roman" w:hAnsi="Times New Roman"/>
          <w:sz w:val="24"/>
          <w:szCs w:val="24"/>
        </w:rPr>
      </w:pPr>
      <w:commentRangeStart w:id="53"/>
      <w:ins w:id="54" w:author="Jon.Richar" w:date="2023-01-09T09:52:00Z">
        <w:r w:rsidRPr="00B156ED">
          <w:rPr>
            <w:rFonts w:ascii="Times New Roman" w:hAnsi="Times New Roman" w:cs="Times New Roman"/>
            <w:sz w:val="24"/>
            <w:szCs w:val="24"/>
          </w:rPr>
          <w:t xml:space="preserve">Juvenile Tanner crab recruitment was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decadal </w:t>
        </w:r>
        <w:r w:rsidR="005B3D33">
          <w:rPr>
            <w:rFonts w:ascii="Times New Roman" w:hAnsi="Times New Roman" w:cs="Times New Roman"/>
            <w:sz w:val="24"/>
            <w:szCs w:val="24"/>
          </w:rPr>
          <w:t xml:space="preserve">scale </w:t>
        </w:r>
        <w:r>
          <w:rPr>
            <w:rFonts w:ascii="Times New Roman" w:hAnsi="Times New Roman" w:cs="Times New Roman"/>
            <w:sz w:val="24"/>
            <w:szCs w:val="24"/>
          </w:rPr>
          <w:t>(Figure 1</w:t>
        </w:r>
      </w:ins>
      <w:ins w:id="55" w:author="Jon.Richar" w:date="2023-06-05T08:25:00Z">
        <w:r w:rsidR="002B4D01">
          <w:rPr>
            <w:rFonts w:ascii="Times New Roman" w:hAnsi="Times New Roman" w:cs="Times New Roman"/>
            <w:sz w:val="24"/>
            <w:szCs w:val="24"/>
          </w:rPr>
          <w:t>a</w:t>
        </w:r>
      </w:ins>
      <w:ins w:id="56" w:author="Jon.Richar" w:date="2023-01-09T09:52:00Z">
        <w:r>
          <w:rPr>
            <w:rFonts w:ascii="Times New Roman" w:hAnsi="Times New Roman" w:cs="Times New Roman"/>
            <w:sz w:val="24"/>
            <w:szCs w:val="24"/>
          </w:rPr>
          <w:t>).</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w:t>
        </w:r>
        <w:r w:rsidR="002B4D01">
          <w:rPr>
            <w:rFonts w:ascii="Times New Roman" w:hAnsi="Times New Roman" w:cs="Times New Roman"/>
            <w:sz w:val="24"/>
            <w:szCs w:val="24"/>
          </w:rPr>
          <w:t>in the 1980s and 1990s (Figure 1</w:t>
        </w:r>
        <w:r>
          <w:rPr>
            <w:rFonts w:ascii="Times New Roman" w:hAnsi="Times New Roman" w:cs="Times New Roman"/>
            <w:sz w:val="24"/>
            <w:szCs w:val="24"/>
          </w:rPr>
          <w:t>b). An extreme abundance estimate for female</w:t>
        </w:r>
        <w:r w:rsidR="002B4D01">
          <w:rPr>
            <w:rFonts w:ascii="Times New Roman" w:hAnsi="Times New Roman" w:cs="Times New Roman"/>
            <w:sz w:val="24"/>
            <w:szCs w:val="24"/>
          </w:rPr>
          <w:t>s was observed in 1983 (Figure 1</w:t>
        </w:r>
        <w:r>
          <w:rPr>
            <w:rFonts w:ascii="Times New Roman" w:hAnsi="Times New Roman" w:cs="Times New Roman"/>
            <w:sz w:val="24"/>
            <w:szCs w:val="24"/>
          </w:rPr>
          <w:t xml:space="preserve">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 </w:t>
        </w:r>
        <w:commentRangeEnd w:id="53"/>
        <w:r>
          <w:rPr>
            <w:rStyle w:val="CommentReference"/>
          </w:rPr>
          <w:commentReference w:id="53"/>
        </w:r>
        <w:r>
          <w:rPr>
            <w:rFonts w:ascii="Times New Roman" w:hAnsi="Times New Roman"/>
            <w:sz w:val="24"/>
            <w:szCs w:val="24"/>
          </w:rPr>
          <w:t xml:space="preserve"> </w:t>
        </w:r>
      </w:ins>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ovigerous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36E30B6A"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w:t>
      </w:r>
      <w:ins w:id="57" w:author="Jon.Richar" w:date="2023-07-03T14:26:00Z">
        <w:r w:rsidR="003D6F6C">
          <w:rPr>
            <w:rFonts w:ascii="Times New Roman" w:hAnsi="Times New Roman"/>
            <w:sz w:val="24"/>
            <w:szCs w:val="24"/>
          </w:rPr>
          <w:t xml:space="preserve">(AO, Thompson and Wallace 1998) </w:t>
        </w:r>
      </w:ins>
      <w:r>
        <w:rPr>
          <w:rFonts w:ascii="Times New Roman" w:hAnsi="Times New Roman"/>
          <w:sz w:val="24"/>
          <w:szCs w:val="24"/>
        </w:rPr>
        <w:t>and Pacific Decadal Oscillation (PDO</w:t>
      </w:r>
      <w:ins w:id="58" w:author="Jon.Richar" w:date="2023-07-03T12:45:00Z">
        <w:r w:rsidR="00B21F04">
          <w:rPr>
            <w:rFonts w:ascii="Times New Roman" w:hAnsi="Times New Roman"/>
            <w:sz w:val="24"/>
            <w:szCs w:val="24"/>
          </w:rPr>
          <w:t xml:space="preserve">, </w:t>
        </w:r>
      </w:ins>
      <w:ins w:id="59" w:author="Jon.Richar" w:date="2023-07-03T14:32:00Z">
        <w:r w:rsidR="003D6F6C">
          <w:rPr>
            <w:rFonts w:ascii="Times New Roman" w:hAnsi="Times New Roman"/>
            <w:sz w:val="24"/>
            <w:szCs w:val="24"/>
          </w:rPr>
          <w:t>Hare 1996</w:t>
        </w:r>
      </w:ins>
      <w:r>
        <w:rPr>
          <w:rFonts w:ascii="Times New Roman" w:hAnsi="Times New Roman"/>
          <w:sz w:val="24"/>
          <w:szCs w:val="24"/>
        </w:rPr>
        <w:t xml:space="preserve">) were obtained from </w:t>
      </w:r>
      <w:del w:id="60" w:author="Jon.Richar" w:date="2023-07-03T12:45:00Z">
        <w:r w:rsidDel="00B21F04">
          <w:rPr>
            <w:rFonts w:ascii="Times New Roman" w:hAnsi="Times New Roman"/>
            <w:sz w:val="24"/>
            <w:szCs w:val="24"/>
          </w:rPr>
          <w:delText xml:space="preserve"> </w:delText>
        </w:r>
      </w:del>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We used winter data for the PDO (December- February mean for the year corresponding to January). Winter values of the AO</w:t>
      </w:r>
      <w:ins w:id="61" w:author="Jon.Richar" w:date="2023-07-03T14:23:00Z">
        <w:r w:rsidR="003D6F6C">
          <w:rPr>
            <w:rFonts w:ascii="Times New Roman" w:hAnsi="Times New Roman"/>
            <w:sz w:val="24"/>
            <w:szCs w:val="24"/>
          </w:rPr>
          <w:t xml:space="preserve"> </w:t>
        </w:r>
      </w:ins>
      <w:del w:id="62" w:author="Jon.Richar" w:date="2023-07-03T14:23:00Z">
        <w:r w:rsidDel="003D6F6C">
          <w:rPr>
            <w:rFonts w:ascii="Times New Roman" w:hAnsi="Times New Roman"/>
            <w:sz w:val="24"/>
            <w:szCs w:val="24"/>
          </w:rPr>
          <w:delText xml:space="preserve">,  </w:delText>
        </w:r>
      </w:del>
      <w:r>
        <w:rPr>
          <w:rFonts w:ascii="Times New Roman" w:hAnsi="Times New Roman"/>
          <w:sz w:val="24"/>
          <w:szCs w:val="24"/>
        </w:rPr>
        <w:t xml:space="preserve">were calculated as January- March means. </w:t>
      </w:r>
      <w:ins w:id="63" w:author="Jon.Richar" w:date="2023-06-05T08:53:00Z">
        <w:r w:rsidR="00AB1C3D">
          <w:rPr>
            <w:rFonts w:ascii="Times New Roman" w:hAnsi="Times New Roman"/>
            <w:sz w:val="24"/>
            <w:szCs w:val="24"/>
          </w:rPr>
          <w:t xml:space="preserve">Two and </w:t>
        </w:r>
      </w:ins>
      <w:ins w:id="64" w:author="Jon.Richar" w:date="2023-06-05T08:54:00Z">
        <w:r w:rsidR="00AB1C3D">
          <w:rPr>
            <w:rFonts w:ascii="Times New Roman" w:hAnsi="Times New Roman"/>
            <w:sz w:val="24"/>
            <w:szCs w:val="24"/>
          </w:rPr>
          <w:t>t</w:t>
        </w:r>
      </w:ins>
      <w:del w:id="65" w:author="Jon.Richar" w:date="2023-06-05T08:54:00Z">
        <w:r w:rsidDel="00AB1C3D">
          <w:rPr>
            <w:rFonts w:ascii="Times New Roman" w:hAnsi="Times New Roman"/>
            <w:sz w:val="24"/>
            <w:szCs w:val="24"/>
          </w:rPr>
          <w:delText>T</w:delText>
        </w:r>
      </w:del>
      <w:r>
        <w:rPr>
          <w:rFonts w:ascii="Times New Roman" w:hAnsi="Times New Roman"/>
          <w:sz w:val="24"/>
          <w:szCs w:val="24"/>
        </w:rPr>
        <w:t xml:space="preserve">hree-year rolling averages were then calculated for each index using the same procedures as applied for NBT. May – June Sea surface temperature (SST MJ), estimates were obtained from the </w:t>
      </w:r>
      <w:r>
        <w:rPr>
          <w:rFonts w:ascii="Times New Roman" w:hAnsi="Times New Roman"/>
          <w:sz w:val="24"/>
          <w:szCs w:val="24"/>
        </w:rPr>
        <w:lastRenderedPageBreak/>
        <w:t xml:space="preserve">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Estimates for the months of May, June and July</w:t>
      </w:r>
      <w:ins w:id="66" w:author="Jon.Richar" w:date="2023-06-05T08:54:00Z">
        <w:r w:rsidR="00AB1C3D">
          <w:rPr>
            <w:rFonts w:ascii="Times New Roman" w:hAnsi="Times New Roman"/>
            <w:sz w:val="24"/>
            <w:szCs w:val="24"/>
          </w:rPr>
          <w:t>,</w:t>
        </w:r>
      </w:ins>
      <w:r>
        <w:rPr>
          <w:rFonts w:ascii="Times New Roman" w:hAnsi="Times New Roman"/>
          <w:sz w:val="24"/>
          <w:szCs w:val="24"/>
        </w:rPr>
        <w:t xml:space="preserve"> and corresponding to the EBS region were extracted, and averaged annually. Finally, northeastern 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172C558E"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del w:id="67" w:author="Jon.Richar" w:date="2023-07-03T11:17:00Z">
        <w:r w:rsidRPr="007E0C88" w:rsidDel="00C9199B">
          <w:rPr>
            <w:rFonts w:ascii="Times New Roman" w:hAnsi="Times New Roman"/>
            <w:sz w:val="24"/>
            <w:szCs w:val="24"/>
          </w:rPr>
          <w:delText xml:space="preserve"> </w:delText>
        </w:r>
      </w:del>
      <w:r>
        <w:rPr>
          <w:rFonts w:ascii="Times New Roman" w:hAnsi="Times New Roman"/>
          <w:sz w:val="24"/>
          <w:szCs w:val="24"/>
        </w:rPr>
        <w:t>flat</w:t>
      </w:r>
      <w:del w:id="68" w:author="Jon.Richar" w:date="2023-07-03T11:17:00Z">
        <w:r w:rsidDel="00C9199B">
          <w:rPr>
            <w:rFonts w:ascii="Times New Roman" w:hAnsi="Times New Roman"/>
            <w:sz w:val="24"/>
            <w:szCs w:val="24"/>
          </w:rPr>
          <w:delText>h</w:delText>
        </w:r>
      </w:del>
      <w:ins w:id="69" w:author="Jon.Richar" w:date="2023-07-03T11:17:00Z">
        <w:r w:rsidR="00C9199B">
          <w:rPr>
            <w:rFonts w:ascii="Times New Roman" w:hAnsi="Times New Roman"/>
            <w:sz w:val="24"/>
            <w:szCs w:val="24"/>
          </w:rPr>
          <w:t>he</w:t>
        </w:r>
      </w:ins>
      <w:del w:id="70" w:author="Jon.Richar" w:date="2023-07-03T11:17:00Z">
        <w:r w:rsidDel="00C9199B">
          <w:rPr>
            <w:rFonts w:ascii="Times New Roman" w:hAnsi="Times New Roman"/>
            <w:sz w:val="24"/>
            <w:szCs w:val="24"/>
          </w:rPr>
          <w:delText>e</w:delText>
        </w:r>
      </w:del>
      <w:r>
        <w:rPr>
          <w:rFonts w:ascii="Times New Roman" w:hAnsi="Times New Roman"/>
          <w:sz w:val="24"/>
          <w:szCs w:val="24"/>
        </w:rPr>
        <w:t xml:space="preserv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71"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w:t>
      </w:r>
      <w:ins w:id="72" w:author="Jon.Richar" w:date="2023-07-03T11:17:00Z">
        <w:r w:rsidR="00C9199B">
          <w:rPr>
            <w:rFonts w:ascii="Times New Roman" w:hAnsi="Times New Roman"/>
            <w:sz w:val="24"/>
            <w:szCs w:val="24"/>
          </w:rPr>
          <w:t xml:space="preserve">(FHS TBM) </w:t>
        </w:r>
      </w:ins>
      <w:r>
        <w:rPr>
          <w:rFonts w:ascii="Times New Roman" w:hAnsi="Times New Roman"/>
          <w:sz w:val="24"/>
          <w:szCs w:val="24"/>
        </w:rPr>
        <w:t xml:space="preserve">to represent the age groups capable of consuming juvenile Tanner crab. </w:t>
      </w:r>
      <w:ins w:id="73" w:author="Jon.Richar" w:date="2023-02-07T13:47:00Z">
        <w:r w:rsidR="00D86F45">
          <w:rPr>
            <w:rFonts w:ascii="Times New Roman" w:hAnsi="Times New Roman"/>
            <w:sz w:val="24"/>
            <w:szCs w:val="24"/>
          </w:rPr>
          <w:t>To assess potential for multicollinearity</w:t>
        </w:r>
      </w:ins>
      <w:ins w:id="74" w:author="Jon.Richar" w:date="2023-02-07T13:48:00Z">
        <w:r w:rsidR="00D86F45">
          <w:rPr>
            <w:rFonts w:ascii="Times New Roman" w:hAnsi="Times New Roman"/>
            <w:sz w:val="24"/>
            <w:szCs w:val="24"/>
          </w:rPr>
          <w:t>/confounding, correlation analyses were run between</w:t>
        </w:r>
        <w:r w:rsidR="00AB1C3D">
          <w:rPr>
            <w:rFonts w:ascii="Times New Roman" w:hAnsi="Times New Roman"/>
            <w:sz w:val="24"/>
            <w:szCs w:val="24"/>
          </w:rPr>
          <w:t xml:space="preserve"> all covariates employed (Table 2</w:t>
        </w:r>
        <w:r w:rsidR="00D86F45">
          <w:rPr>
            <w:rFonts w:ascii="Times New Roman" w:hAnsi="Times New Roman"/>
            <w:sz w:val="24"/>
            <w:szCs w:val="24"/>
          </w:rPr>
          <w:t>).</w:t>
        </w:r>
      </w:ins>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2275A1A4" w14:textId="55F2364C" w:rsidR="00525AD2" w:rsidRPr="005D6CD3" w:rsidRDefault="00706C13" w:rsidP="00525AD2">
      <w:pPr>
        <w:spacing w:line="480" w:lineRule="auto"/>
        <w:ind w:firstLine="720"/>
        <w:contextualSpacing/>
        <w:rPr>
          <w:rFonts w:ascii="Times New Roman" w:hAnsi="Times New Roman"/>
          <w:sz w:val="24"/>
          <w:szCs w:val="24"/>
        </w:rPr>
      </w:pPr>
      <w:ins w:id="75" w:author="Jon.Richar" w:date="2023-01-06T16:15:00Z">
        <w:r>
          <w:rPr>
            <w:rFonts w:ascii="Times New Roman" w:hAnsi="Times New Roman"/>
            <w:sz w:val="24"/>
            <w:szCs w:val="24"/>
          </w:rPr>
          <w:t>For analysis</w:t>
        </w:r>
      </w:ins>
      <w:ins w:id="76" w:author="Jon.Richar" w:date="2023-01-06T16:16:00Z">
        <w:r>
          <w:rPr>
            <w:rFonts w:ascii="Times New Roman" w:hAnsi="Times New Roman"/>
            <w:sz w:val="24"/>
            <w:szCs w:val="24"/>
          </w:rPr>
          <w:t>,</w:t>
        </w:r>
      </w:ins>
      <w:ins w:id="77" w:author="Jon.Richar" w:date="2023-01-06T16:15:00Z">
        <w:r>
          <w:rPr>
            <w:rFonts w:ascii="Times New Roman" w:hAnsi="Times New Roman"/>
            <w:sz w:val="24"/>
            <w:szCs w:val="24"/>
          </w:rPr>
          <w:t xml:space="preserve"> the recruitment time series was recast as log</w:t>
        </w:r>
      </w:ins>
      <w:ins w:id="78" w:author="Jon.Richar" w:date="2023-01-06T16:16:00Z">
        <w:r w:rsidR="003B0AD3">
          <w:rPr>
            <w:rFonts w:ascii="Times New Roman" w:hAnsi="Times New Roman"/>
            <w:sz w:val="24"/>
            <w:szCs w:val="24"/>
          </w:rPr>
          <w:t xml:space="preserve"> recruitment-per-</w:t>
        </w:r>
        <w:r>
          <w:rPr>
            <w:rFonts w:ascii="Times New Roman" w:hAnsi="Times New Roman"/>
            <w:sz w:val="24"/>
            <w:szCs w:val="24"/>
          </w:rPr>
          <w:t>spawner</w:t>
        </w:r>
      </w:ins>
      <w:ins w:id="79" w:author="Jon.Richar" w:date="2023-01-06T16:17:00Z">
        <w:r>
          <w:rPr>
            <w:rFonts w:ascii="Times New Roman" w:hAnsi="Times New Roman"/>
            <w:sz w:val="24"/>
            <w:szCs w:val="24"/>
          </w:rPr>
          <w:t xml:space="preserve"> </w:t>
        </w:r>
      </w:ins>
      <w:ins w:id="80" w:author="Jon.Richar" w:date="2023-01-06T16:22:00Z">
        <w:r w:rsidR="003B0AD3">
          <w:rPr>
            <w:rFonts w:ascii="Times New Roman" w:hAnsi="Times New Roman"/>
            <w:sz w:val="24"/>
            <w:szCs w:val="24"/>
          </w:rPr>
          <w:t>(</w:t>
        </w:r>
      </w:ins>
      <w:ins w:id="81" w:author="Jon.Richar" w:date="2023-01-06T16:17:00Z">
        <w:r>
          <w:rPr>
            <w:rFonts w:ascii="Times New Roman" w:hAnsi="Times New Roman"/>
            <w:sz w:val="24"/>
            <w:szCs w:val="24"/>
          </w:rPr>
          <w:t>ln(R/S)</w:t>
        </w:r>
      </w:ins>
      <w:ins w:id="82" w:author="Jon.Richar" w:date="2023-01-06T16:22:00Z">
        <w:r w:rsidR="003B0AD3">
          <w:rPr>
            <w:rFonts w:ascii="Times New Roman" w:hAnsi="Times New Roman"/>
            <w:sz w:val="24"/>
            <w:szCs w:val="24"/>
          </w:rPr>
          <w:t>)</w:t>
        </w:r>
      </w:ins>
      <w:ins w:id="83" w:author="Jon.Richar" w:date="2023-01-06T16:17:00Z">
        <w:r>
          <w:rPr>
            <w:rFonts w:ascii="Times New Roman" w:hAnsi="Times New Roman"/>
            <w:sz w:val="24"/>
            <w:szCs w:val="24"/>
          </w:rPr>
          <w:t xml:space="preserve">, as is </w:t>
        </w:r>
      </w:ins>
      <w:ins w:id="84" w:author="Jon.Richar" w:date="2023-02-01T13:39:00Z">
        <w:r w:rsidR="00454BBA">
          <w:rPr>
            <w:rFonts w:ascii="Times New Roman" w:hAnsi="Times New Roman"/>
            <w:sz w:val="24"/>
            <w:szCs w:val="24"/>
          </w:rPr>
          <w:t xml:space="preserve">traditionally </w:t>
        </w:r>
      </w:ins>
      <w:ins w:id="85" w:author="Jon.Richar" w:date="2023-01-06T16:17:00Z">
        <w:r>
          <w:rPr>
            <w:rFonts w:ascii="Times New Roman" w:hAnsi="Times New Roman"/>
            <w:sz w:val="24"/>
            <w:szCs w:val="24"/>
          </w:rPr>
          <w:t xml:space="preserve">done in linearized </w:t>
        </w:r>
      </w:ins>
      <w:ins w:id="86" w:author="Jon.Richar" w:date="2023-01-06T16:18:00Z">
        <w:r>
          <w:rPr>
            <w:rFonts w:ascii="Times New Roman" w:hAnsi="Times New Roman"/>
            <w:sz w:val="24"/>
            <w:szCs w:val="24"/>
          </w:rPr>
          <w:t>Ricker stock-recruit models</w:t>
        </w:r>
      </w:ins>
      <w:ins w:id="87" w:author="Jon.Richar" w:date="2023-01-06T16:17:00Z">
        <w:r>
          <w:rPr>
            <w:rFonts w:ascii="Times New Roman" w:hAnsi="Times New Roman"/>
            <w:sz w:val="24"/>
            <w:szCs w:val="24"/>
          </w:rPr>
          <w:t>.</w:t>
        </w:r>
      </w:ins>
      <w:ins w:id="88" w:author="Jon.Richar" w:date="2023-01-06T16:20:00Z">
        <w:r w:rsidR="003B0AD3">
          <w:rPr>
            <w:rFonts w:ascii="Times New Roman" w:hAnsi="Times New Roman"/>
            <w:sz w:val="24"/>
            <w:szCs w:val="24"/>
          </w:rPr>
          <w:t xml:space="preserve"> To further explore autocorrelation in the data, and inform model design, the sample autocorrelation function (ACF) </w:t>
        </w:r>
      </w:ins>
      <w:ins w:id="89" w:author="Jon.Richar" w:date="2023-01-06T16:17:00Z">
        <w:r>
          <w:rPr>
            <w:rFonts w:ascii="Times New Roman" w:hAnsi="Times New Roman"/>
            <w:sz w:val="24"/>
            <w:szCs w:val="24"/>
          </w:rPr>
          <w:t xml:space="preserve"> </w:t>
        </w:r>
      </w:ins>
      <w:ins w:id="90" w:author="Jon.Richar" w:date="2023-01-06T16:21:00Z">
        <w:r w:rsidR="003B0AD3">
          <w:rPr>
            <w:rFonts w:ascii="Times New Roman" w:hAnsi="Times New Roman"/>
            <w:sz w:val="24"/>
            <w:szCs w:val="24"/>
          </w:rPr>
          <w:lastRenderedPageBreak/>
          <w:t xml:space="preserve">was calculated for each </w:t>
        </w:r>
      </w:ins>
      <w:ins w:id="91" w:author="Jon.Richar" w:date="2023-01-06T16:22:00Z">
        <w:r w:rsidR="003B0AD3">
          <w:rPr>
            <w:rFonts w:ascii="Times New Roman" w:hAnsi="Times New Roman"/>
            <w:sz w:val="24"/>
            <w:szCs w:val="24"/>
          </w:rPr>
          <w:t>ln(R/S) series</w:t>
        </w:r>
      </w:ins>
      <w:ins w:id="92" w:author="Jon.Richar" w:date="2023-01-09T09:34:00Z">
        <w:r w:rsidR="00FA2DF7">
          <w:rPr>
            <w:rFonts w:ascii="Times New Roman" w:hAnsi="Times New Roman"/>
            <w:sz w:val="24"/>
            <w:szCs w:val="24"/>
          </w:rPr>
          <w:t xml:space="preserve">. </w:t>
        </w:r>
      </w:ins>
      <w:del w:id="93" w:author="Jon.Richar" w:date="2023-01-06T14:38:00Z">
        <w:r w:rsidR="00925F2E" w:rsidDel="00FC4A7C">
          <w:rPr>
            <w:rFonts w:ascii="Times New Roman" w:hAnsi="Times New Roman"/>
            <w:sz w:val="24"/>
            <w:szCs w:val="24"/>
          </w:rPr>
          <w:delText>As part of the initial exploratory data analyses</w:delText>
        </w:r>
        <w:r w:rsidR="00525AD2" w:rsidDel="00FC4A7C">
          <w:rPr>
            <w:rFonts w:ascii="Times New Roman" w:hAnsi="Times New Roman"/>
            <w:sz w:val="24"/>
            <w:szCs w:val="24"/>
          </w:rPr>
          <w:delText xml:space="preserve">,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w:delText>
        </w:r>
      </w:del>
      <w:r w:rsidR="00525AD2">
        <w:rPr>
          <w:rFonts w:ascii="Times New Roman" w:hAnsi="Times New Roman"/>
          <w:sz w:val="24"/>
          <w:szCs w:val="24"/>
        </w:rPr>
        <w:t>Significant positive autocorrelations were indicated at lag 1 yr</w:t>
      </w:r>
      <w:ins w:id="94" w:author="Jon.Richar" w:date="2023-01-09T09:35:00Z">
        <w:r w:rsidR="00FA2DF7">
          <w:rPr>
            <w:rFonts w:ascii="Times New Roman" w:hAnsi="Times New Roman"/>
            <w:sz w:val="24"/>
            <w:szCs w:val="24"/>
          </w:rPr>
          <w:t>;</w:t>
        </w:r>
      </w:ins>
      <w:del w:id="95" w:author="Jon.Richar" w:date="2023-01-09T09:35:00Z">
        <w:r w:rsidR="00525AD2" w:rsidDel="00FA2DF7">
          <w:rPr>
            <w:rFonts w:ascii="Times New Roman" w:hAnsi="Times New Roman"/>
            <w:sz w:val="24"/>
            <w:szCs w:val="24"/>
          </w:rPr>
          <w:delText xml:space="preserve"> for all stanzas, and for the 1978-2008 stanza only, a significant negative autocorrelation at lag 6 yr</w:delText>
        </w:r>
      </w:del>
      <w:ins w:id="96" w:author="Jon.Richar" w:date="2023-01-09T09:35:00Z">
        <w:r w:rsidR="00FA2DF7">
          <w:rPr>
            <w:rFonts w:ascii="Times New Roman" w:hAnsi="Times New Roman"/>
            <w:sz w:val="24"/>
            <w:szCs w:val="24"/>
          </w:rPr>
          <w:t xml:space="preserve"> t</w:t>
        </w:r>
      </w:ins>
      <w:del w:id="97" w:author="Jon.Richar" w:date="2023-01-09T09:35:00Z">
        <w:r w:rsidR="00525AD2" w:rsidDel="00FA2DF7">
          <w:rPr>
            <w:rFonts w:ascii="Times New Roman" w:hAnsi="Times New Roman"/>
            <w:sz w:val="24"/>
            <w:szCs w:val="24"/>
          </w:rPr>
          <w:delText>. T</w:delText>
        </w:r>
      </w:del>
      <w:r w:rsidR="00525AD2">
        <w:rPr>
          <w:rFonts w:ascii="Times New Roman" w:hAnsi="Times New Roman"/>
          <w:sz w:val="24"/>
          <w:szCs w:val="24"/>
        </w:rPr>
        <w: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w:t>
      </w:r>
      <w:del w:id="98" w:author="Jon.Richar" w:date="2023-01-09T09:35:00Z">
        <w:r w:rsidR="00525AD2" w:rsidDel="00FA2DF7">
          <w:rPr>
            <w:rFonts w:ascii="Times New Roman" w:hAnsi="Times New Roman"/>
            <w:sz w:val="24"/>
            <w:szCs w:val="24"/>
          </w:rPr>
          <w:delText xml:space="preserve">exploratory </w:delText>
        </w:r>
      </w:del>
      <w:r w:rsidR="00525AD2">
        <w:rPr>
          <w:rFonts w:ascii="Times New Roman" w:hAnsi="Times New Roman"/>
          <w:sz w:val="24"/>
          <w:szCs w:val="24"/>
        </w:rPr>
        <w:t xml:space="preserve">generalized </w:t>
      </w:r>
      <w:del w:id="99" w:author="Jon.Richar" w:date="2023-01-06T16:23:00Z">
        <w:r w:rsidR="00525AD2" w:rsidDel="003B0AD3">
          <w:rPr>
            <w:rFonts w:ascii="Times New Roman" w:hAnsi="Times New Roman"/>
            <w:sz w:val="24"/>
            <w:szCs w:val="24"/>
          </w:rPr>
          <w:delText>least squares</w:delText>
        </w:r>
      </w:del>
      <w:ins w:id="100" w:author="Jon.Richar" w:date="2023-01-06T16:23:00Z">
        <w:r w:rsidR="003B0AD3">
          <w:rPr>
            <w:rFonts w:ascii="Times New Roman" w:hAnsi="Times New Roman"/>
            <w:sz w:val="24"/>
            <w:szCs w:val="24"/>
          </w:rPr>
          <w:t>additive mixed effect</w:t>
        </w:r>
      </w:ins>
      <w:r w:rsidR="00525AD2">
        <w:rPr>
          <w:rFonts w:ascii="Times New Roman" w:hAnsi="Times New Roman"/>
          <w:sz w:val="24"/>
          <w:szCs w:val="24"/>
        </w:rPr>
        <w:t xml:space="preserve"> (</w:t>
      </w:r>
      <w:del w:id="101" w:author="Jon.Richar" w:date="2023-01-06T16:23:00Z">
        <w:r w:rsidR="00525AD2" w:rsidDel="003B0AD3">
          <w:rPr>
            <w:rFonts w:ascii="Times New Roman" w:hAnsi="Times New Roman"/>
            <w:sz w:val="24"/>
            <w:szCs w:val="24"/>
          </w:rPr>
          <w:delText>GLS</w:delText>
        </w:r>
      </w:del>
      <w:ins w:id="102" w:author="Jon.Richar" w:date="2023-01-06T16:23:00Z">
        <w:r w:rsidR="003B0AD3">
          <w:rPr>
            <w:rFonts w:ascii="Times New Roman" w:hAnsi="Times New Roman"/>
            <w:sz w:val="24"/>
            <w:szCs w:val="24"/>
          </w:rPr>
          <w:t>GAMM</w:t>
        </w:r>
      </w:ins>
      <w:r w:rsidR="00525AD2">
        <w:rPr>
          <w:rFonts w:ascii="Times New Roman" w:hAnsi="Times New Roman"/>
          <w:sz w:val="24"/>
          <w:szCs w:val="24"/>
        </w:rPr>
        <w:t xml:space="preserve">) </w:t>
      </w:r>
      <w:del w:id="103" w:author="Jon.Richar" w:date="2023-01-06T16:23:00Z">
        <w:r w:rsidR="00525AD2" w:rsidDel="003B0AD3">
          <w:rPr>
            <w:rFonts w:ascii="Times New Roman" w:hAnsi="Times New Roman"/>
            <w:sz w:val="24"/>
            <w:szCs w:val="24"/>
          </w:rPr>
          <w:delText xml:space="preserve">regression </w:delText>
        </w:r>
      </w:del>
      <w:r w:rsidR="00525AD2">
        <w:rPr>
          <w:rFonts w:ascii="Times New Roman" w:hAnsi="Times New Roman"/>
          <w:sz w:val="24"/>
          <w:szCs w:val="24"/>
        </w:rPr>
        <w:t xml:space="preserve">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del w:id="104" w:author="Jon.Richar" w:date="2023-01-06T16:23:00Z">
        <w:r w:rsidR="00525AD2" w:rsidRPr="00474039" w:rsidDel="003B0AD3">
          <w:rPr>
            <w:rFonts w:ascii="Times New Roman" w:hAnsi="Times New Roman"/>
            <w:i/>
            <w:sz w:val="24"/>
            <w:szCs w:val="24"/>
          </w:rPr>
          <w:delText>nlme</w:delText>
        </w:r>
      </w:del>
      <w:ins w:id="105" w:author="Jon.Richar" w:date="2023-01-06T16:23:00Z">
        <w:r w:rsidR="003B0AD3">
          <w:rPr>
            <w:rFonts w:ascii="Times New Roman" w:hAnsi="Times New Roman"/>
            <w:i/>
            <w:sz w:val="24"/>
            <w:szCs w:val="24"/>
          </w:rPr>
          <w:t>mgcv</w:t>
        </w:r>
      </w:ins>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7D3CB2E9" w14:textId="0A5FE8BE" w:rsidR="00525AD2" w:rsidRDefault="00C00050">
      <w:pPr>
        <w:spacing w:line="480" w:lineRule="auto"/>
        <w:ind w:left="2880"/>
        <w:contextualSpacing/>
        <w:rPr>
          <w:rFonts w:ascii="Times New Roman" w:hAnsi="Times New Roman"/>
          <w:sz w:val="24"/>
          <w:szCs w:val="24"/>
        </w:rPr>
        <w:pPrChange w:id="106" w:author="Jon.Richar" w:date="2023-02-06T12:20:00Z">
          <w:pPr>
            <w:spacing w:line="480" w:lineRule="auto"/>
            <w:ind w:left="2880" w:firstLine="720"/>
            <w:contextualSpacing/>
          </w:pPr>
        </w:pPrChange>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xml:space="preserve">= </m:t>
        </m:r>
        <m:r>
          <w:ins w:id="107" w:author="Jon.Richar" w:date="2023-01-09T09:37:00Z">
            <w:rPr>
              <w:rFonts w:ascii="Cambria Math" w:hAnsi="Cambria Math"/>
              <w:sz w:val="24"/>
              <w:szCs w:val="24"/>
            </w:rPr>
            <m:t>α+</m:t>
          </w:ins>
        </m:r>
        <m:sSub>
          <m:sSubPr>
            <m:ctrlPr>
              <w:ins w:id="108" w:author="Jon.Richar" w:date="2023-01-09T09:37:00Z">
                <w:rPr>
                  <w:rFonts w:ascii="Cambria Math" w:hAnsi="Cambria Math"/>
                  <w:i/>
                  <w:sz w:val="24"/>
                  <w:szCs w:val="24"/>
                </w:rPr>
              </w:ins>
            </m:ctrlPr>
          </m:sSubPr>
          <m:e>
            <m:r>
              <w:ins w:id="109" w:author="Jon.Richar" w:date="2023-01-09T09:37:00Z">
                <w:rPr>
                  <w:rFonts w:ascii="Cambria Math" w:hAnsi="Cambria Math"/>
                  <w:sz w:val="24"/>
                  <w:szCs w:val="24"/>
                </w:rPr>
                <m:t>ƒ</m:t>
              </w:ins>
            </m:r>
          </m:e>
          <m:sub>
            <m:r>
              <w:ins w:id="110" w:author="Jon.Richar" w:date="2023-01-09T09:37:00Z">
                <w:rPr>
                  <w:rFonts w:ascii="Cambria Math" w:hAnsi="Cambria Math"/>
                  <w:sz w:val="24"/>
                  <w:szCs w:val="24"/>
                </w:rPr>
                <m:t>1</m:t>
              </w:ins>
            </m:r>
          </m:sub>
        </m:sSub>
        <m:d>
          <m:dPr>
            <m:ctrlPr>
              <w:ins w:id="111" w:author="Jon.Richar" w:date="2023-01-09T09:37:00Z">
                <w:rPr>
                  <w:rFonts w:ascii="Cambria Math" w:hAnsi="Cambria Math"/>
                  <w:i/>
                  <w:sz w:val="24"/>
                  <w:szCs w:val="24"/>
                </w:rPr>
              </w:ins>
            </m:ctrlPr>
          </m:dPr>
          <m:e>
            <m:r>
              <w:ins w:id="112" w:author="Jon.Richar" w:date="2023-01-09T09:37:00Z">
                <w:rPr>
                  <w:rFonts w:ascii="Cambria Math" w:hAnsi="Cambria Math"/>
                  <w:sz w:val="24"/>
                  <w:szCs w:val="24"/>
                </w:rPr>
                <m:t>S</m:t>
              </w:ins>
            </m:r>
          </m:e>
        </m:d>
        <m:r>
          <w:del w:id="113" w:author="Jon.Richar" w:date="2023-01-09T09:37:00Z">
            <w:rPr>
              <w:rFonts w:ascii="Cambria Math" w:hAnsi="Cambria Math"/>
              <w:sz w:val="24"/>
              <w:szCs w:val="24"/>
            </w:rPr>
            <m:t>α+ βS</m:t>
          </w:del>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Where R is estimated recruitment, S is the corresponding properly lagged spawner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114" w:author="Jon.Richar" w:date="2022-09-28T10:17:00Z">
        <w:r>
          <w:rPr>
            <w:rFonts w:ascii="Times New Roman" w:hAnsi="Times New Roman"/>
            <w:sz w:val="24"/>
            <w:szCs w:val="24"/>
          </w:rPr>
          <w:t xml:space="preserve">The </w:t>
        </w:r>
        <w:del w:id="115" w:author="Mike.Litzow" w:date="2022-11-21T16:20:00Z">
          <w:r w:rsidDel="00E978FD">
            <w:rPr>
              <w:rFonts w:ascii="Times New Roman" w:hAnsi="Times New Roman"/>
              <w:sz w:val="24"/>
              <w:szCs w:val="24"/>
            </w:rPr>
            <w:delText xml:space="preserve">resultant </w:delText>
          </w:r>
        </w:del>
      </w:ins>
      <w:ins w:id="116" w:author="Mike.Litzow" w:date="2022-11-21T16:20:00Z">
        <w:r>
          <w:rPr>
            <w:rFonts w:ascii="Times New Roman" w:hAnsi="Times New Roman"/>
            <w:sz w:val="24"/>
            <w:szCs w:val="24"/>
          </w:rPr>
          <w:t xml:space="preserve">resulting </w:t>
        </w:r>
      </w:ins>
      <w:ins w:id="117" w:author="Jon.Richar" w:date="2022-09-28T10:17:00Z">
        <w:r>
          <w:rPr>
            <w:rFonts w:ascii="Times New Roman" w:hAnsi="Times New Roman"/>
            <w:sz w:val="24"/>
            <w:szCs w:val="24"/>
          </w:rPr>
          <w:t xml:space="preserve">estimated value, ln(R/S) is referred to as </w:t>
        </w:r>
      </w:ins>
      <w:ins w:id="118" w:author="Jon.Richar" w:date="2022-12-05T13:20:00Z">
        <w:r>
          <w:rPr>
            <w:rFonts w:ascii="Times New Roman" w:hAnsi="Times New Roman"/>
            <w:sz w:val="24"/>
            <w:szCs w:val="24"/>
          </w:rPr>
          <w:t>log recruits per spawner</w:t>
        </w:r>
      </w:ins>
      <w:ins w:id="119"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0BDBA9B7" w14:textId="23697555" w:rsidR="00525AD2" w:rsidRDefault="00925F2E" w:rsidP="00525AD2">
      <w:pPr>
        <w:spacing w:line="480" w:lineRule="auto"/>
        <w:ind w:firstLine="720"/>
        <w:contextualSpacing/>
        <w:rPr>
          <w:rFonts w:ascii="Times New Roman" w:hAnsi="Times New Roman"/>
          <w:sz w:val="24"/>
          <w:szCs w:val="24"/>
        </w:rPr>
      </w:pPr>
      <w:del w:id="120" w:author="Jon.Richar" w:date="2022-12-14T15:03:00Z">
        <w:r w:rsidDel="003C782D">
          <w:rPr>
            <w:rFonts w:ascii="Times New Roman" w:hAnsi="Times New Roman"/>
            <w:sz w:val="24"/>
            <w:szCs w:val="24"/>
          </w:rPr>
          <w:delText>Following the</w:delText>
        </w:r>
      </w:del>
      <w:del w:id="121" w:author="Jon.Richar" w:date="2023-01-06T14:37:00Z">
        <w:r w:rsidR="00525AD2" w:rsidDel="00FC4A7C">
          <w:rPr>
            <w:rFonts w:ascii="Times New Roman" w:hAnsi="Times New Roman"/>
            <w:sz w:val="24"/>
            <w:szCs w:val="24"/>
          </w:rPr>
          <w:delText xml:space="preserve"> exploratory analyses, </w:delText>
        </w:r>
        <w:r w:rsidDel="00FC4A7C">
          <w:rPr>
            <w:rFonts w:ascii="Times New Roman" w:hAnsi="Times New Roman"/>
            <w:sz w:val="24"/>
            <w:szCs w:val="24"/>
          </w:rPr>
          <w:delText xml:space="preserve">the autocorrelation structure of the juvenile recruitment time series was further explored employing models </w:delText>
        </w:r>
        <w:r w:rsidR="003141C0" w:rsidDel="00FC4A7C">
          <w:rPr>
            <w:rFonts w:ascii="Times New Roman" w:hAnsi="Times New Roman"/>
            <w:sz w:val="24"/>
            <w:szCs w:val="24"/>
          </w:rPr>
          <w:delText>in which</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juvenile 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 xml:space="preserve">were </w:delText>
        </w:r>
        <w:r w:rsidDel="00FC4A7C">
          <w:rPr>
            <w:rFonts w:ascii="Times New Roman" w:hAnsi="Times New Roman"/>
            <w:sz w:val="24"/>
            <w:szCs w:val="24"/>
          </w:rPr>
          <w:delText xml:space="preserve">lagged 7 yrs from prior </w:delText>
        </w:r>
        <w:r w:rsidR="003141C0" w:rsidDel="00FC4A7C">
          <w:rPr>
            <w:rFonts w:ascii="Times New Roman" w:hAnsi="Times New Roman"/>
            <w:sz w:val="24"/>
            <w:szCs w:val="24"/>
          </w:rPr>
          <w:delText>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within</w:delText>
        </w:r>
        <w:r w:rsidDel="00FC4A7C">
          <w:rPr>
            <w:rFonts w:ascii="Times New Roman" w:hAnsi="Times New Roman"/>
            <w:sz w:val="24"/>
            <w:szCs w:val="24"/>
          </w:rPr>
          <w:delText xml:space="preserve"> a </w:delText>
        </w:r>
        <w:r w:rsidR="003141C0" w:rsidDel="00FC4A7C">
          <w:rPr>
            <w:rFonts w:ascii="Times New Roman" w:hAnsi="Times New Roman"/>
            <w:sz w:val="24"/>
            <w:szCs w:val="24"/>
          </w:rPr>
          <w:delText>series</w:delText>
        </w:r>
        <w:r w:rsidDel="00FC4A7C">
          <w:rPr>
            <w:rFonts w:ascii="Times New Roman" w:hAnsi="Times New Roman"/>
            <w:sz w:val="24"/>
            <w:szCs w:val="24"/>
          </w:rPr>
          <w:delText xml:space="preserve"> of analysis “windows”. </w:delText>
        </w:r>
        <w:r w:rsidR="003141C0" w:rsidDel="00FC4A7C">
          <w:rPr>
            <w:rFonts w:ascii="Times New Roman" w:eastAsiaTheme="minorEastAsia" w:hAnsi="Times New Roman"/>
            <w:sz w:val="24"/>
            <w:szCs w:val="24"/>
          </w:rPr>
          <w:delText xml:space="preserve">Small sample-size Akaike Information Criterion (AICc) values were calculated for each model with the R package MuMIn (Barton 2020). </w:delText>
        </w:r>
        <w:r w:rsidR="003141C0" w:rsidDel="00FC4A7C">
          <w:rPr>
            <w:rFonts w:ascii="Times New Roman" w:hAnsi="Times New Roman"/>
            <w:sz w:val="24"/>
            <w:szCs w:val="24"/>
          </w:rPr>
          <w:delText>These values were used</w:delText>
        </w:r>
        <w:r w:rsidDel="00FC4A7C">
          <w:rPr>
            <w:rFonts w:ascii="Times New Roman" w:hAnsi="Times New Roman"/>
            <w:sz w:val="24"/>
            <w:szCs w:val="24"/>
          </w:rPr>
          <w:delText xml:space="preserve"> to explore whether, and when, a significant shift occurred in the recruitment series autocorrelation structure</w:delText>
        </w:r>
        <w:r w:rsidR="003141C0" w:rsidDel="00FC4A7C">
          <w:rPr>
            <w:rFonts w:ascii="Times New Roman" w:hAnsi="Times New Roman"/>
            <w:sz w:val="24"/>
            <w:szCs w:val="24"/>
          </w:rPr>
          <w:delText>, signifying a potential change in recruitment mechanisms</w:delText>
        </w:r>
      </w:del>
      <w:del w:id="122" w:author="Jon.Richar" w:date="2023-07-03T11:18:00Z">
        <w:r w:rsidDel="00C9199B">
          <w:rPr>
            <w:rFonts w:ascii="Times New Roman" w:hAnsi="Times New Roman"/>
            <w:sz w:val="24"/>
            <w:szCs w:val="24"/>
          </w:rPr>
          <w:delText>.</w:delText>
        </w:r>
      </w:del>
      <w:del w:id="123" w:author="Jon.Richar" w:date="2023-01-06T14:37:00Z">
        <w:r w:rsidDel="00FC4A7C">
          <w:rPr>
            <w:rFonts w:ascii="Times New Roman" w:hAnsi="Times New Roman"/>
            <w:sz w:val="24"/>
            <w:szCs w:val="24"/>
          </w:rPr>
          <w:delText xml:space="preserve"> </w:delText>
        </w:r>
      </w:del>
      <w:commentRangeStart w:id="124"/>
      <w:del w:id="125" w:author="Jon.Richar" w:date="2023-01-09T09:44:00Z">
        <w:r w:rsidRPr="00A91729" w:rsidDel="009C0BAE">
          <w:rPr>
            <w:rFonts w:ascii="Times New Roman" w:hAnsi="Times New Roman"/>
            <w:sz w:val="24"/>
            <w:szCs w:val="24"/>
            <w:highlight w:val="yellow"/>
          </w:rPr>
          <w:delText>This procedure identified 1998 as the year in which such a shift occurred (Fig</w:delText>
        </w:r>
      </w:del>
      <w:del w:id="126" w:author="Jon.Richar" w:date="2022-12-16T13:29:00Z">
        <w:r w:rsidRPr="00A91729" w:rsidDel="00700680">
          <w:rPr>
            <w:rFonts w:ascii="Times New Roman" w:hAnsi="Times New Roman"/>
            <w:sz w:val="24"/>
            <w:szCs w:val="24"/>
            <w:highlight w:val="yellow"/>
          </w:rPr>
          <w:delText>.</w:delText>
        </w:r>
      </w:del>
      <w:del w:id="127" w:author="Jon.Richar" w:date="2023-01-09T09:44:00Z">
        <w:r w:rsidRPr="00A91729" w:rsidDel="009C0BAE">
          <w:rPr>
            <w:rFonts w:ascii="Times New Roman" w:hAnsi="Times New Roman"/>
            <w:sz w:val="24"/>
            <w:szCs w:val="24"/>
            <w:highlight w:val="yellow"/>
          </w:rPr>
          <w:delText xml:space="preserve"> </w:delText>
        </w:r>
      </w:del>
      <w:del w:id="128" w:author="Jon.Richar" w:date="2022-12-16T11:32:00Z">
        <w:r w:rsidRPr="00A91729" w:rsidDel="003B0267">
          <w:rPr>
            <w:rFonts w:ascii="Times New Roman" w:hAnsi="Times New Roman"/>
            <w:sz w:val="24"/>
            <w:szCs w:val="24"/>
            <w:highlight w:val="yellow"/>
          </w:rPr>
          <w:delText>X</w:delText>
        </w:r>
      </w:del>
      <w:del w:id="129" w:author="Jon.Richar" w:date="2023-01-09T09:44:00Z">
        <w:r w:rsidRPr="00A91729" w:rsidDel="009C0BAE">
          <w:rPr>
            <w:rFonts w:ascii="Times New Roman" w:hAnsi="Times New Roman"/>
            <w:sz w:val="24"/>
            <w:szCs w:val="24"/>
            <w:highlight w:val="yellow"/>
          </w:rPr>
          <w:delText xml:space="preserve">). </w:delText>
        </w:r>
        <w:commentRangeEnd w:id="124"/>
        <w:r w:rsidR="00AC6D39" w:rsidRPr="00A91729" w:rsidDel="009C0BAE">
          <w:rPr>
            <w:rStyle w:val="CommentReference"/>
            <w:highlight w:val="yellow"/>
          </w:rPr>
          <w:commentReference w:id="124"/>
        </w:r>
        <w:r w:rsidRPr="00A91729" w:rsidDel="009C0BAE">
          <w:rPr>
            <w:rFonts w:ascii="Times New Roman" w:hAnsi="Times New Roman"/>
            <w:sz w:val="24"/>
            <w:szCs w:val="24"/>
          </w:rPr>
          <w:delText xml:space="preserve">Consequently, models were run for </w:delText>
        </w:r>
      </w:del>
      <w:del w:id="130" w:author="Jon.Richar" w:date="2022-12-14T13:29:00Z">
        <w:r w:rsidRPr="00A91729" w:rsidDel="008F5F63">
          <w:rPr>
            <w:rFonts w:ascii="Times New Roman" w:hAnsi="Times New Roman"/>
            <w:sz w:val="24"/>
            <w:szCs w:val="24"/>
          </w:rPr>
          <w:delText xml:space="preserve">the full time series, in addition to </w:delText>
        </w:r>
      </w:del>
      <w:del w:id="131" w:author="Jon.Richar" w:date="2023-01-09T09:44:00Z">
        <w:r w:rsidRPr="00A91729" w:rsidDel="009C0BAE">
          <w:rPr>
            <w:rFonts w:ascii="Times New Roman" w:hAnsi="Times New Roman"/>
            <w:sz w:val="24"/>
            <w:szCs w:val="24"/>
          </w:rPr>
          <w:delText>two “eras”, representing</w:delText>
        </w:r>
        <w:r w:rsidRPr="00DB50B1" w:rsidDel="009C0BAE">
          <w:rPr>
            <w:rFonts w:ascii="Times New Roman" w:hAnsi="Times New Roman"/>
            <w:sz w:val="24"/>
            <w:szCs w:val="24"/>
          </w:rPr>
          <w:delText xml:space="preserve"> years up to and including 1998 (Era 1), and after (Era 2).</w:delText>
        </w:r>
      </w:del>
      <w:del w:id="132" w:author="Jon.Richar" w:date="2023-07-03T11:18:00Z">
        <w:r w:rsidDel="00C9199B">
          <w:rPr>
            <w:rFonts w:ascii="Times New Roman" w:hAnsi="Times New Roman"/>
            <w:sz w:val="24"/>
            <w:szCs w:val="24"/>
          </w:rPr>
          <w:delText xml:space="preserve"> </w:delText>
        </w:r>
      </w:del>
      <w:r>
        <w:rPr>
          <w:rFonts w:ascii="Times New Roman" w:hAnsi="Times New Roman"/>
          <w:sz w:val="24"/>
          <w:szCs w:val="24"/>
        </w:rPr>
        <w:t>A</w:t>
      </w:r>
      <w:r w:rsidR="00525AD2">
        <w:rPr>
          <w:rFonts w:ascii="Times New Roman" w:hAnsi="Times New Roman"/>
          <w:sz w:val="24"/>
          <w:szCs w:val="24"/>
        </w:rPr>
        <w:t xml:space="preserve">nalyses were conducted using Generalized Additive </w:t>
      </w:r>
      <w:ins w:id="133" w:author="Jon.Richar" w:date="2023-06-05T08:59:00Z">
        <w:r w:rsidR="00AB1C3D">
          <w:rPr>
            <w:rFonts w:ascii="Times New Roman" w:hAnsi="Times New Roman"/>
            <w:sz w:val="24"/>
            <w:szCs w:val="24"/>
          </w:rPr>
          <w:t xml:space="preserve">Mixed-Effect </w:t>
        </w:r>
      </w:ins>
      <w:r w:rsidR="00525AD2">
        <w:rPr>
          <w:rFonts w:ascii="Times New Roman" w:hAnsi="Times New Roman"/>
          <w:sz w:val="24"/>
          <w:szCs w:val="24"/>
        </w:rPr>
        <w:t>Modeling (GAM</w:t>
      </w:r>
      <w:ins w:id="134" w:author="Jon.Richar" w:date="2023-06-05T09:00:00Z">
        <w:r w:rsidR="00AB1C3D">
          <w:rPr>
            <w:rFonts w:ascii="Times New Roman" w:hAnsi="Times New Roman"/>
            <w:sz w:val="24"/>
            <w:szCs w:val="24"/>
          </w:rPr>
          <w:t>M</w:t>
        </w:r>
      </w:ins>
      <w:r w:rsidR="00525AD2">
        <w:rPr>
          <w:rFonts w:ascii="Times New Roman" w:hAnsi="Times New Roman"/>
          <w:sz w:val="24"/>
          <w:szCs w:val="24"/>
        </w:rPr>
        <w:t xml:space="preserve">) procedures </w:t>
      </w:r>
      <w:del w:id="135" w:author="Jon.Richar" w:date="2022-12-14T13:29:00Z">
        <w:r w:rsidR="00525AD2" w:rsidDel="008F5F63">
          <w:rPr>
            <w:rFonts w:ascii="Times New Roman" w:hAnsi="Times New Roman"/>
            <w:sz w:val="24"/>
            <w:szCs w:val="24"/>
          </w:rPr>
          <w:delText xml:space="preserve">using </w:delText>
        </w:r>
      </w:del>
      <w:ins w:id="136"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r w:rsidR="00525AD2" w:rsidRPr="00474039">
        <w:rPr>
          <w:rFonts w:ascii="Times New Roman" w:hAnsi="Times New Roman"/>
          <w:i/>
          <w:sz w:val="24"/>
          <w:szCs w:val="24"/>
        </w:rPr>
        <w:t>mgcv</w:t>
      </w:r>
      <w:r w:rsidR="00525AD2">
        <w:rPr>
          <w:rFonts w:ascii="Times New Roman" w:hAnsi="Times New Roman"/>
          <w:sz w:val="24"/>
          <w:szCs w:val="24"/>
        </w:rPr>
        <w:t xml:space="preserve"> to model the S-R relationship in the presence of </w:t>
      </w:r>
      <w:del w:id="137" w:author="Jon.Richar" w:date="2022-12-14T13:30:00Z">
        <w:r w:rsidR="00525AD2" w:rsidDel="008F5F63">
          <w:rPr>
            <w:rFonts w:ascii="Times New Roman" w:hAnsi="Times New Roman"/>
            <w:sz w:val="24"/>
            <w:szCs w:val="24"/>
          </w:rPr>
          <w:delText xml:space="preserve">multiple </w:delText>
        </w:r>
      </w:del>
      <w:ins w:id="138"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w:t>
      </w:r>
      <w:del w:id="139" w:author="Jon.Richar" w:date="2023-06-05T09:01:00Z">
        <w:r w:rsidR="00525AD2" w:rsidDel="00AB1C3D">
          <w:rPr>
            <w:rFonts w:ascii="Times New Roman" w:hAnsi="Times New Roman"/>
            <w:sz w:val="24"/>
            <w:szCs w:val="24"/>
          </w:rPr>
          <w:delText>, though not</w:delText>
        </w:r>
      </w:del>
      <w:ins w:id="140" w:author="Jon.Richar" w:date="2023-06-05T09:01:00Z">
        <w:r w:rsidR="00AB1C3D">
          <w:rPr>
            <w:rFonts w:ascii="Times New Roman" w:hAnsi="Times New Roman"/>
            <w:sz w:val="24"/>
            <w:szCs w:val="24"/>
          </w:rPr>
          <w:t xml:space="preserve"> while</w:t>
        </w:r>
      </w:ins>
      <w:r w:rsidR="00525AD2">
        <w:rPr>
          <w:rFonts w:ascii="Times New Roman" w:hAnsi="Times New Roman"/>
          <w:sz w:val="24"/>
          <w:szCs w:val="24"/>
        </w:rPr>
        <w:t xml:space="preserve"> </w:t>
      </w:r>
      <w:del w:id="141" w:author="Jon.Richar" w:date="2023-06-05T09:01:00Z">
        <w:r w:rsidR="00525AD2" w:rsidDel="00AB1C3D">
          <w:rPr>
            <w:rFonts w:ascii="Times New Roman" w:hAnsi="Times New Roman"/>
            <w:sz w:val="24"/>
            <w:szCs w:val="24"/>
          </w:rPr>
          <w:delText>incorporating corrections</w:delText>
        </w:r>
      </w:del>
      <w:ins w:id="142" w:author="Jon.Richar" w:date="2023-06-05T09:01:00Z">
        <w:r w:rsidR="00AB1C3D">
          <w:rPr>
            <w:rFonts w:ascii="Times New Roman" w:hAnsi="Times New Roman"/>
            <w:sz w:val="24"/>
            <w:szCs w:val="24"/>
          </w:rPr>
          <w:t>allowing</w:t>
        </w:r>
      </w:ins>
      <w:r w:rsidR="00525AD2">
        <w:rPr>
          <w:rFonts w:ascii="Times New Roman" w:hAnsi="Times New Roman"/>
          <w:sz w:val="24"/>
          <w:szCs w:val="24"/>
        </w:rPr>
        <w:t xml:space="preserve"> for autocorrelation:</w:t>
      </w:r>
    </w:p>
    <w:p w14:paraId="050A8FAD" w14:textId="4609E8E9" w:rsidR="00525AD2" w:rsidRDefault="00C00050"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143" w:author="Jon.Richar" w:date="2022-12-05T12:12:00Z">
                    <w:rPr>
                      <w:rFonts w:ascii="Cambria Math" w:hAnsi="Cambria Math"/>
                      <w:sz w:val="24"/>
                      <w:szCs w:val="24"/>
                    </w:rPr>
                    <m:t>1</m:t>
                  </w:ins>
                </m:r>
                <m:r>
                  <w:del w:id="144" w:author="Jon.Richar" w:date="2022-12-05T12:12:00Z">
                    <w:rPr>
                      <w:rFonts w:ascii="Cambria Math" w:hAnsi="Cambria Math"/>
                      <w:sz w:val="24"/>
                      <w:szCs w:val="24"/>
                    </w:rPr>
                    <m:t>2</m:t>
                  </w:del>
                </m:r>
              </m:sub>
            </m:sSub>
          </m:e>
        </m:d>
        <m:r>
          <w:rPr>
            <w:rFonts w:ascii="Cambria Math" w:hAnsi="Cambria Math"/>
            <w:sz w:val="24"/>
            <w:szCs w:val="24"/>
          </w:rPr>
          <m:t>+…+</m:t>
        </m:r>
        <m:r>
          <w:ins w:id="145" w:author="Jon.Richar" w:date="2023-06-05T09:00:00Z">
            <m:rPr>
              <m:sty m:val="p"/>
            </m:rPr>
            <w:rPr>
              <w:rFonts w:ascii="Cambria Math" w:hAnsi="Cambria Math"/>
              <w:sz w:val="24"/>
              <w:szCs w:val="24"/>
              <w:lang w:val="el-GR"/>
            </w:rPr>
            <m:t>ε</m:t>
          </w:ins>
        </m:r>
        <m:r>
          <w:ins w:id="146" w:author="Jon.Richar" w:date="2023-06-05T09:00:00Z">
            <w:rPr>
              <w:rFonts w:ascii="Cambria Math" w:hAnsi="Cambria Math"/>
              <w:sz w:val="24"/>
              <w:szCs w:val="24"/>
              <w:vertAlign w:val="subscript"/>
            </w:rPr>
            <m:t>t</m:t>
          </w:ins>
        </m:r>
        <m:r>
          <w:del w:id="147" w:author="Jon.Richar" w:date="2023-06-05T09:00:00Z">
            <w:rPr>
              <w:rFonts w:ascii="Cambria Math" w:hAnsi="Cambria Math"/>
              <w:sz w:val="24"/>
              <w:szCs w:val="24"/>
            </w:rPr>
            <m:t>ε</m:t>
          </w:del>
        </m:r>
        <m:r>
          <w:rPr>
            <w:rFonts w:ascii="Cambria Math" w:hAnsi="Cambria Math"/>
            <w:sz w:val="24"/>
            <w:szCs w:val="24"/>
          </w:rPr>
          <m:t xml:space="preserve">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032E5B8B"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148"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149"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150"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ins w:id="151" w:author="Jon.Richar" w:date="2023-06-05T09:01:00Z">
        <w:r w:rsidR="00AB1C3D">
          <w:rPr>
            <w:rFonts w:ascii="Times New Roman" w:eastAsiaTheme="minorEastAsia" w:hAnsi="Times New Roman" w:cs="Times New Roman"/>
            <w:sz w:val="24"/>
            <w:szCs w:val="24"/>
          </w:rPr>
          <w:t>t</w:t>
        </w:r>
      </w:ins>
      <w:r>
        <w:rPr>
          <w:rFonts w:ascii="Times New Roman" w:eastAsiaTheme="minorEastAsia" w:hAnsi="Times New Roman"/>
          <w:sz w:val="24"/>
          <w:szCs w:val="24"/>
        </w:rPr>
        <w:t xml:space="preserve"> is </w:t>
      </w:r>
      <w:del w:id="152" w:author="Jon.Richar" w:date="2023-06-05T09:01:00Z">
        <w:r w:rsidDel="00AB1C3D">
          <w:rPr>
            <w:rFonts w:ascii="Times New Roman" w:eastAsiaTheme="minorEastAsia" w:hAnsi="Times New Roman"/>
            <w:sz w:val="24"/>
            <w:szCs w:val="24"/>
          </w:rPr>
          <w:delText>a normally distributed</w:delText>
        </w:r>
      </w:del>
      <w:ins w:id="153" w:author="Jon.Richar" w:date="2023-06-05T09:01:00Z">
        <w:r w:rsidR="00AB1C3D">
          <w:rPr>
            <w:rFonts w:ascii="Times New Roman" w:eastAsiaTheme="minorEastAsia" w:hAnsi="Times New Roman"/>
            <w:sz w:val="24"/>
            <w:szCs w:val="24"/>
          </w:rPr>
          <w:t>the autocorrelated</w:t>
        </w:r>
      </w:ins>
      <w:r>
        <w:rPr>
          <w:rFonts w:ascii="Times New Roman" w:eastAsiaTheme="minorEastAsia" w:hAnsi="Times New Roman"/>
          <w:sz w:val="24"/>
          <w:szCs w:val="24"/>
        </w:rPr>
        <w:t xml:space="preserve"> error term</w:t>
      </w:r>
      <w:ins w:id="154" w:author="Jon.Richar" w:date="2023-06-05T09:15:00Z">
        <w:r w:rsidR="000C0609">
          <w:rPr>
            <w:rFonts w:ascii="Times New Roman" w:eastAsiaTheme="minorEastAsia" w:hAnsi="Times New Roman"/>
            <w:sz w:val="24"/>
            <w:szCs w:val="24"/>
          </w:rPr>
          <w:t xml:space="preserve"> as per eq. 3</w:t>
        </w:r>
      </w:ins>
      <w:r>
        <w:rPr>
          <w:rFonts w:ascii="Times New Roman" w:eastAsiaTheme="minorEastAsia" w:hAnsi="Times New Roman"/>
          <w:sz w:val="24"/>
          <w:szCs w:val="24"/>
        </w:rPr>
        <w:t xml:space="preserve">. </w:t>
      </w:r>
    </w:p>
    <w:p w14:paraId="245FF89B" w14:textId="44CF426C" w:rsidR="00525AD2" w:rsidRPr="002A6996" w:rsidRDefault="001023EC" w:rsidP="00525AD2">
      <w:pPr>
        <w:spacing w:line="480" w:lineRule="auto"/>
        <w:ind w:firstLine="720"/>
        <w:contextualSpacing/>
        <w:rPr>
          <w:rFonts w:ascii="Times New Roman" w:hAnsi="Times New Roman"/>
          <w:sz w:val="24"/>
          <w:szCs w:val="24"/>
        </w:rPr>
      </w:pPr>
      <w:ins w:id="155" w:author="Jon.Richar" w:date="2023-01-19T16:21:00Z">
        <w:r>
          <w:rPr>
            <w:rFonts w:ascii="Times New Roman" w:hAnsi="Times New Roman" w:cs="Times New Roman"/>
            <w:sz w:val="24"/>
            <w:szCs w:val="24"/>
          </w:rPr>
          <w:lastRenderedPageBreak/>
          <w:t>Results for exploratory lag-2 yr and lag 4-yr stock-recruit models were similar to those for the primary lag-3 yr models</w:t>
        </w:r>
        <w:r w:rsidR="00A91729">
          <w:rPr>
            <w:rFonts w:ascii="Times New Roman" w:hAnsi="Times New Roman" w:cs="Times New Roman"/>
            <w:sz w:val="24"/>
            <w:szCs w:val="24"/>
          </w:rPr>
          <w:t xml:space="preserve">, </w:t>
        </w:r>
        <w:r>
          <w:rPr>
            <w:rFonts w:ascii="Times New Roman" w:hAnsi="Times New Roman" w:cs="Times New Roman"/>
            <w:sz w:val="24"/>
            <w:szCs w:val="24"/>
          </w:rPr>
          <w:t>although the lag-3 model enjoyed the best AICc value, supporting our use of lag-3 yr for further analysis</w:t>
        </w:r>
      </w:ins>
      <w:ins w:id="156" w:author="Jon.Richar" w:date="2023-02-01T13:42:00Z">
        <w:r w:rsidR="00A91729">
          <w:rPr>
            <w:rFonts w:ascii="Times New Roman" w:hAnsi="Times New Roman" w:cs="Times New Roman"/>
            <w:sz w:val="24"/>
            <w:szCs w:val="24"/>
          </w:rPr>
          <w:t xml:space="preserve"> (Table 5)</w:t>
        </w:r>
      </w:ins>
      <w:ins w:id="157" w:author="Jon.Richar" w:date="2023-01-19T16:21:00Z">
        <w:r>
          <w:rPr>
            <w:rFonts w:ascii="Times New Roman" w:hAnsi="Times New Roman" w:cs="Times New Roman"/>
            <w:sz w:val="24"/>
            <w:szCs w:val="24"/>
          </w:rPr>
          <w:t xml:space="preserve">. </w:t>
        </w:r>
      </w:ins>
      <w:del w:id="158" w:author="Jon.Richar" w:date="2023-02-01T13:43:00Z">
        <w:r w:rsidR="00525AD2" w:rsidDel="00A91729">
          <w:rPr>
            <w:rFonts w:ascii="Times New Roman" w:eastAsiaTheme="minorEastAsia" w:hAnsi="Times New Roman"/>
            <w:sz w:val="24"/>
            <w:szCs w:val="24"/>
          </w:rPr>
          <w:delText>To begin,</w:delText>
        </w:r>
      </w:del>
      <w:ins w:id="159" w:author="Jon.Richar" w:date="2023-02-01T13:43:00Z">
        <w:r w:rsidR="00A91729">
          <w:rPr>
            <w:rFonts w:ascii="Times New Roman" w:eastAsiaTheme="minorEastAsia" w:hAnsi="Times New Roman"/>
            <w:sz w:val="24"/>
            <w:szCs w:val="24"/>
          </w:rPr>
          <w:t>For followup analyses,</w:t>
        </w:r>
      </w:ins>
      <w:r w:rsidR="00525AD2">
        <w:rPr>
          <w:rFonts w:ascii="Times New Roman" w:eastAsiaTheme="minorEastAsia" w:hAnsi="Times New Roman"/>
          <w:sz w:val="24"/>
          <w:szCs w:val="24"/>
        </w:rPr>
        <w:t xml:space="preserve"> a baseline model with only a stock-recruit effect was specified, then iterated on via forward model selection, whereby variable are progressively added with each iteration</w:t>
      </w:r>
      <w:del w:id="160" w:author="Jon.Richar" w:date="2023-05-30T11:03:00Z">
        <w:r w:rsidR="00525AD2" w:rsidDel="005B3D33">
          <w:rPr>
            <w:rFonts w:ascii="Times New Roman" w:eastAsiaTheme="minorEastAsia" w:hAnsi="Times New Roman"/>
            <w:sz w:val="24"/>
            <w:szCs w:val="24"/>
          </w:rPr>
          <w:delText>.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w:delText>
        </w:r>
      </w:del>
      <w:r w:rsidR="00525AD2">
        <w:rPr>
          <w:rFonts w:ascii="Times New Roman" w:eastAsiaTheme="minorEastAsia" w:hAnsi="Times New Roman"/>
          <w:sz w:val="24"/>
          <w:szCs w:val="24"/>
        </w:rPr>
        <w:t xml:space="preserve">. Environmental covariates were lagged relative to recruitment to the juvenile index based on their hypothesized mechanism (Table 1). Where multiple covariates were included in one model, care was taken to </w:t>
      </w:r>
      <w:del w:id="161" w:author="Jon.Richar" w:date="2023-06-09T15:11:00Z">
        <w:r w:rsidR="00525AD2" w:rsidDel="005F1856">
          <w:rPr>
            <w:rFonts w:ascii="Times New Roman" w:eastAsiaTheme="minorEastAsia" w:hAnsi="Times New Roman"/>
            <w:sz w:val="24"/>
            <w:szCs w:val="24"/>
          </w:rPr>
          <w:delText>ensure that they were not themselves</w:delText>
        </w:r>
      </w:del>
      <w:ins w:id="162" w:author="Jon.Richar" w:date="2023-06-09T15:11:00Z">
        <w:r w:rsidR="005F1856">
          <w:rPr>
            <w:rFonts w:ascii="Times New Roman" w:eastAsiaTheme="minorEastAsia" w:hAnsi="Times New Roman"/>
            <w:sz w:val="24"/>
            <w:szCs w:val="24"/>
          </w:rPr>
          <w:t>reduce</w:t>
        </w:r>
      </w:ins>
      <w:r w:rsidR="00525AD2">
        <w:rPr>
          <w:rFonts w:ascii="Times New Roman" w:eastAsiaTheme="minorEastAsia" w:hAnsi="Times New Roman"/>
          <w:sz w:val="24"/>
          <w:szCs w:val="24"/>
        </w:rPr>
        <w:t xml:space="preserve"> </w:t>
      </w:r>
      <w:ins w:id="163" w:author="Mike.Litzow" w:date="2022-11-21T16:22:00Z">
        <w:del w:id="164" w:author="Jon.Richar" w:date="2023-06-09T15:12:00Z">
          <w:r w:rsidR="00525AD2" w:rsidDel="005F1856">
            <w:rPr>
              <w:rFonts w:ascii="Times New Roman" w:eastAsiaTheme="minorEastAsia" w:hAnsi="Times New Roman"/>
              <w:sz w:val="24"/>
              <w:szCs w:val="24"/>
            </w:rPr>
            <w:delText>inter</w:delText>
          </w:r>
        </w:del>
      </w:ins>
      <w:del w:id="165" w:author="Jon.Richar" w:date="2023-06-09T15:12:00Z">
        <w:r w:rsidR="00525AD2" w:rsidDel="005F1856">
          <w:rPr>
            <w:rFonts w:ascii="Times New Roman" w:eastAsiaTheme="minorEastAsia" w:hAnsi="Times New Roman"/>
            <w:sz w:val="24"/>
            <w:szCs w:val="24"/>
          </w:rPr>
          <w:delText>correlated</w:delText>
        </w:r>
      </w:del>
      <w:ins w:id="166" w:author="Jon.Richar" w:date="2023-06-09T15:12:00Z">
        <w:r w:rsidR="005F1856">
          <w:rPr>
            <w:rFonts w:ascii="Times New Roman" w:eastAsiaTheme="minorEastAsia" w:hAnsi="Times New Roman"/>
            <w:sz w:val="24"/>
            <w:szCs w:val="24"/>
          </w:rPr>
          <w:t>multicollinearity</w:t>
        </w:r>
      </w:ins>
      <w:ins w:id="167" w:author="Jon.Richar" w:date="2023-06-09T15:13:00Z">
        <w:r w:rsidR="005F1856">
          <w:rPr>
            <w:rFonts w:ascii="Times New Roman" w:eastAsiaTheme="minorEastAsia" w:hAnsi="Times New Roman"/>
            <w:sz w:val="24"/>
            <w:szCs w:val="24"/>
          </w:rPr>
          <w:t>, although moderate levels were tolerated for exploratory purposes</w:t>
        </w:r>
      </w:ins>
      <w:r w:rsidR="00525AD2">
        <w:rPr>
          <w:rFonts w:ascii="Times New Roman" w:eastAsiaTheme="minorEastAsia" w:hAnsi="Times New Roman"/>
          <w:sz w:val="24"/>
          <w:szCs w:val="24"/>
        </w:rPr>
        <w:t xml:space="preserve"> (Table 2). 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4EBF80A7" w14:textId="6501CFCB" w:rsidR="009C0BAE" w:rsidDel="005B3D33" w:rsidRDefault="00525AD2" w:rsidP="005B3D33">
      <w:pPr>
        <w:spacing w:line="480" w:lineRule="auto"/>
        <w:ind w:firstLine="720"/>
        <w:rPr>
          <w:del w:id="168" w:author="Jon.Richar" w:date="2023-05-30T11:06:00Z"/>
          <w:rFonts w:ascii="Times New Roman" w:hAnsi="Times New Roman" w:cs="Times New Roman"/>
          <w:sz w:val="24"/>
          <w:szCs w:val="24"/>
        </w:rPr>
      </w:pPr>
      <w:commentRangeStart w:id="169"/>
      <w:del w:id="170" w:author="Jon.Richar" w:date="2023-01-09T09:52:00Z">
        <w:r w:rsidRPr="00B156ED" w:rsidDel="00100DA0">
          <w:rPr>
            <w:rFonts w:ascii="Times New Roman" w:hAnsi="Times New Roman" w:cs="Times New Roman"/>
            <w:sz w:val="24"/>
            <w:szCs w:val="24"/>
          </w:rPr>
          <w:delText xml:space="preserve">Juvenile Tanner crab recruitment was characterized by large interannual variability, with </w:delText>
        </w:r>
      </w:del>
      <w:ins w:id="171" w:author="Mike.Litzow" w:date="2022-12-29T10:05:00Z">
        <w:del w:id="172" w:author="Jon.Richar" w:date="2023-01-09T09:52:00Z">
          <w:r w:rsidR="005C41F0" w:rsidDel="00100DA0">
            <w:rPr>
              <w:rFonts w:ascii="Times New Roman" w:hAnsi="Times New Roman" w:cs="Times New Roman"/>
              <w:sz w:val="24"/>
              <w:szCs w:val="24"/>
            </w:rPr>
            <w:delText xml:space="preserve">periodic </w:delText>
          </w:r>
        </w:del>
      </w:ins>
      <w:del w:id="173" w:author="Jon.Richar" w:date="2023-01-09T09:52:00Z">
        <w:r w:rsidRPr="00B156ED" w:rsidDel="00100DA0">
          <w:rPr>
            <w:rFonts w:ascii="Times New Roman" w:hAnsi="Times New Roman" w:cs="Times New Roman"/>
            <w:sz w:val="24"/>
            <w:szCs w:val="24"/>
          </w:rPr>
          <w:delText xml:space="preserve">peaks and troughs occurring </w:delText>
        </w:r>
      </w:del>
      <w:ins w:id="174" w:author="Mike.Litzow" w:date="2022-12-29T10:05:00Z">
        <w:del w:id="175" w:author="Jon.Richar" w:date="2023-01-09T09:52:00Z">
          <w:r w:rsidR="005C41F0" w:rsidDel="00100DA0">
            <w:rPr>
              <w:rFonts w:ascii="Times New Roman" w:hAnsi="Times New Roman" w:cs="Times New Roman"/>
              <w:sz w:val="24"/>
              <w:szCs w:val="24"/>
            </w:rPr>
            <w:delText xml:space="preserve">on </w:delText>
          </w:r>
        </w:del>
      </w:ins>
      <w:del w:id="176" w:author="Jon.Richar" w:date="2023-01-09T09:52:00Z">
        <w:r w:rsidRPr="00B156ED" w:rsidDel="00100DA0">
          <w:rPr>
            <w:rFonts w:ascii="Times New Roman" w:hAnsi="Times New Roman" w:cs="Times New Roman"/>
            <w:sz w:val="24"/>
            <w:szCs w:val="24"/>
          </w:rPr>
          <w:delText xml:space="preserve">at roughly </w:delText>
        </w:r>
      </w:del>
      <w:ins w:id="177" w:author="Mike.Litzow" w:date="2022-12-29T10:05:00Z">
        <w:del w:id="178" w:author="Jon.Richar" w:date="2023-01-09T09:52:00Z">
          <w:r w:rsidR="005C41F0" w:rsidDel="00100DA0">
            <w:rPr>
              <w:rFonts w:ascii="Times New Roman" w:hAnsi="Times New Roman" w:cs="Times New Roman"/>
              <w:sz w:val="24"/>
              <w:szCs w:val="24"/>
            </w:rPr>
            <w:delText xml:space="preserve">a </w:delText>
          </w:r>
        </w:del>
      </w:ins>
      <w:del w:id="179" w:author="Jon.Richar" w:date="2023-01-09T09:52:00Z">
        <w:r w:rsidRPr="00B156ED" w:rsidDel="00100DA0">
          <w:rPr>
            <w:rFonts w:ascii="Times New Roman" w:hAnsi="Times New Roman" w:cs="Times New Roman"/>
            <w:sz w:val="24"/>
            <w:szCs w:val="24"/>
          </w:rPr>
          <w:delText xml:space="preserve">decadal </w:delText>
        </w:r>
      </w:del>
      <w:ins w:id="180" w:author="Mike.Litzow" w:date="2022-12-29T10:06:00Z">
        <w:del w:id="181" w:author="Jon.Richar" w:date="2023-01-09T09:52:00Z">
          <w:r w:rsidR="005C41F0" w:rsidDel="00100DA0">
            <w:rPr>
              <w:rFonts w:ascii="Times New Roman" w:hAnsi="Times New Roman" w:cs="Times New Roman"/>
              <w:sz w:val="24"/>
              <w:szCs w:val="24"/>
            </w:rPr>
            <w:delText xml:space="preserve">scale </w:delText>
          </w:r>
        </w:del>
      </w:ins>
      <w:del w:id="182" w:author="Jon.Richar" w:date="2023-01-09T09:52:00Z">
        <w:r w:rsidRPr="00B156ED" w:rsidDel="00100DA0">
          <w:rPr>
            <w:rFonts w:ascii="Times New Roman" w:hAnsi="Times New Roman" w:cs="Times New Roman"/>
            <w:sz w:val="24"/>
            <w:szCs w:val="24"/>
          </w:rPr>
          <w:delText>intervals</w:delText>
        </w:r>
        <w:r w:rsidDel="00100DA0">
          <w:rPr>
            <w:rFonts w:ascii="Times New Roman" w:hAnsi="Times New Roman" w:cs="Times New Roman"/>
            <w:sz w:val="24"/>
            <w:szCs w:val="24"/>
          </w:rPr>
          <w:delText xml:space="preserve"> (Fig </w:delText>
        </w:r>
      </w:del>
      <w:del w:id="183" w:author="Jon.Richar" w:date="2022-12-16T11:33:00Z">
        <w:r w:rsidDel="003B0267">
          <w:rPr>
            <w:rFonts w:ascii="Times New Roman" w:hAnsi="Times New Roman" w:cs="Times New Roman"/>
            <w:sz w:val="24"/>
            <w:szCs w:val="24"/>
          </w:rPr>
          <w:delText>1</w:delText>
        </w:r>
      </w:del>
      <w:del w:id="184" w:author="Jon.Richar" w:date="2023-01-09T09:52:00Z">
        <w:r w:rsidDel="00100DA0">
          <w:rPr>
            <w:rFonts w:ascii="Times New Roman" w:hAnsi="Times New Roman" w:cs="Times New Roman"/>
            <w:sz w:val="24"/>
            <w:szCs w:val="24"/>
          </w:rPr>
          <w:delText xml:space="preserve">). </w:delText>
        </w:r>
        <w:commentRangeStart w:id="185"/>
        <w:r w:rsidRPr="008E5218" w:rsidDel="00100DA0">
          <w:rPr>
            <w:rFonts w:ascii="Times New Roman" w:hAnsi="Times New Roman" w:cs="Times New Roman"/>
            <w:strike/>
            <w:sz w:val="24"/>
            <w:szCs w:val="24"/>
          </w:rPr>
          <w:delText xml:space="preserve">Longer periods in population cycles were observed prior to 2000, than in the following decades. </w:delText>
        </w:r>
        <w:commentRangeEnd w:id="185"/>
        <w:r w:rsidR="005C41F0" w:rsidDel="00100DA0">
          <w:rPr>
            <w:rStyle w:val="CommentReference"/>
          </w:rPr>
          <w:commentReference w:id="185"/>
        </w:r>
      </w:del>
      <w:ins w:id="186" w:author="Mike.Litzow" w:date="2022-12-29T10:11:00Z">
        <w:del w:id="187" w:author="Jon.Richar" w:date="2023-01-09T09:52:00Z">
          <w:r w:rsidR="005C41F0" w:rsidDel="00100DA0">
            <w:rPr>
              <w:rFonts w:ascii="Times New Roman" w:hAnsi="Times New Roman" w:cs="Times New Roman"/>
              <w:sz w:val="24"/>
              <w:szCs w:val="24"/>
            </w:rPr>
            <w:delText>showed sin</w:delText>
          </w:r>
        </w:del>
      </w:ins>
      <w:commentRangeEnd w:id="169"/>
      <w:del w:id="188" w:author="Jon.Richar" w:date="2023-01-09T09:52:00Z">
        <w:r w:rsidR="00A96962" w:rsidDel="00100DA0">
          <w:rPr>
            <w:rStyle w:val="CommentReference"/>
          </w:rPr>
          <w:commentReference w:id="169"/>
        </w:r>
        <w:r w:rsidDel="00100DA0">
          <w:rPr>
            <w:rFonts w:ascii="Times New Roman" w:hAnsi="Times New Roman" w:cs="Times New Roman"/>
            <w:sz w:val="24"/>
            <w:szCs w:val="24"/>
          </w:rPr>
          <w:delText>Associated with th</w:delText>
        </w:r>
      </w:del>
      <w:del w:id="189" w:author="Jon.Richar" w:date="2022-12-16T11:34:00Z">
        <w:r w:rsidDel="003B0267">
          <w:rPr>
            <w:rFonts w:ascii="Times New Roman" w:hAnsi="Times New Roman" w:cs="Times New Roman"/>
            <w:sz w:val="24"/>
            <w:szCs w:val="24"/>
          </w:rPr>
          <w:delText>is</w:delText>
        </w:r>
      </w:del>
      <w:del w:id="190" w:author="Jon.Richar" w:date="2023-01-09T09:52:00Z">
        <w:r w:rsidDel="00100DA0">
          <w:rPr>
            <w:rFonts w:ascii="Times New Roman" w:hAnsi="Times New Roman" w:cs="Times New Roman"/>
            <w:sz w:val="24"/>
            <w:szCs w:val="24"/>
          </w:rPr>
          <w:delText xml:space="preserve"> change in </w:delText>
        </w:r>
      </w:del>
      <w:del w:id="191" w:author="Jon.Richar" w:date="2022-12-16T11:34:00Z">
        <w:r w:rsidDel="003B0267">
          <w:rPr>
            <w:rFonts w:ascii="Times New Roman" w:hAnsi="Times New Roman" w:cs="Times New Roman"/>
            <w:sz w:val="24"/>
            <w:szCs w:val="24"/>
          </w:rPr>
          <w:delText xml:space="preserve">cycle </w:delText>
        </w:r>
      </w:del>
      <w:del w:id="192" w:author="Jon.Richar" w:date="2023-01-09T09:52:00Z">
        <w:r w:rsidDel="00100DA0">
          <w:rPr>
            <w:rFonts w:ascii="Times New Roman" w:hAnsi="Times New Roman" w:cs="Times New Roman"/>
            <w:sz w:val="24"/>
            <w:szCs w:val="24"/>
          </w:rPr>
          <w:delText xml:space="preserve">periodicity, a statistically significant 7-year period negative autocorrelation observed prior to 2005 disappears afterwards (Figs </w:delText>
        </w:r>
      </w:del>
      <w:del w:id="193" w:author="Jon.Richar" w:date="2022-12-16T11:33:00Z">
        <w:r w:rsidDel="003B0267">
          <w:rPr>
            <w:rFonts w:ascii="Times New Roman" w:hAnsi="Times New Roman" w:cs="Times New Roman"/>
            <w:sz w:val="24"/>
            <w:szCs w:val="24"/>
          </w:rPr>
          <w:delText>2</w:delText>
        </w:r>
      </w:del>
      <w:del w:id="194" w:author="Jon.Richar" w:date="2023-01-09T09:52:00Z">
        <w:r w:rsidDel="00100DA0">
          <w:rPr>
            <w:rFonts w:ascii="Times New Roman" w:hAnsi="Times New Roman" w:cs="Times New Roman"/>
            <w:sz w:val="24"/>
            <w:szCs w:val="24"/>
          </w:rPr>
          <w:delText xml:space="preserve">a and </w:delText>
        </w:r>
      </w:del>
      <w:del w:id="195" w:author="Jon.Richar" w:date="2022-12-16T11:34:00Z">
        <w:r w:rsidDel="003B0267">
          <w:rPr>
            <w:rFonts w:ascii="Times New Roman" w:hAnsi="Times New Roman" w:cs="Times New Roman"/>
            <w:sz w:val="24"/>
            <w:szCs w:val="24"/>
          </w:rPr>
          <w:delText>2</w:delText>
        </w:r>
      </w:del>
      <w:del w:id="196" w:author="Jon.Richar" w:date="2023-01-09T09:52:00Z">
        <w:r w:rsidDel="00100DA0">
          <w:rPr>
            <w:rFonts w:ascii="Times New Roman" w:hAnsi="Times New Roman" w:cs="Times New Roman"/>
            <w:sz w:val="24"/>
            <w:szCs w:val="24"/>
          </w:rPr>
          <w:delText xml:space="preserve">b). </w:delText>
        </w:r>
      </w:del>
      <w:del w:id="197"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198" w:author="Jon.Richar" w:date="2022-12-16T11:33:00Z">
        <w:r w:rsidDel="003B0267">
          <w:rPr>
            <w:rFonts w:ascii="Times New Roman" w:hAnsi="Times New Roman" w:cs="Times New Roman"/>
            <w:sz w:val="24"/>
            <w:szCs w:val="24"/>
          </w:rPr>
          <w:delText>3</w:delText>
        </w:r>
      </w:del>
      <w:del w:id="199"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81B9397" w14:textId="61EBBC17"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200"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201" w:author="Jon.Richar" w:date="2022-12-05T13:20:00Z">
        <w:r>
          <w:rPr>
            <w:rFonts w:ascii="Times New Roman" w:hAnsi="Times New Roman" w:cs="Times New Roman"/>
            <w:sz w:val="24"/>
            <w:szCs w:val="24"/>
          </w:rPr>
          <w:t>log recruits per spawner</w:t>
        </w:r>
      </w:ins>
      <w:ins w:id="202"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203" w:author="Jon.Richar" w:date="2022-12-16T13:30:00Z">
        <w:r w:rsidR="00700680">
          <w:rPr>
            <w:rFonts w:ascii="Times New Roman" w:hAnsi="Times New Roman" w:cs="Times New Roman"/>
            <w:sz w:val="24"/>
            <w:szCs w:val="24"/>
          </w:rPr>
          <w:t>ure</w:t>
        </w:r>
      </w:ins>
      <w:del w:id="204"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This is reinforced by a statistically significant Ricker</w:t>
      </w:r>
      <w:ins w:id="205" w:author="Jon.Richar" w:date="2023-02-03T14:52:00Z">
        <w:r w:rsidR="00276DE2">
          <w:rPr>
            <w:rFonts w:ascii="Times New Roman" w:hAnsi="Times New Roman" w:cs="Times New Roman"/>
            <w:sz w:val="24"/>
            <w:szCs w:val="24"/>
          </w:rPr>
          <w:t xml:space="preserve">-style </w:t>
        </w:r>
      </w:ins>
      <w:del w:id="206" w:author="Jon.Richar" w:date="2023-02-03T14:52:00Z">
        <w:r w:rsidDel="00276DE2">
          <w:rPr>
            <w:rFonts w:ascii="Times New Roman" w:hAnsi="Times New Roman" w:cs="Times New Roman"/>
            <w:sz w:val="24"/>
            <w:szCs w:val="24"/>
          </w:rPr>
          <w:delText xml:space="preserve"> </w:delText>
        </w:r>
      </w:del>
      <w:r>
        <w:rPr>
          <w:rFonts w:ascii="Times New Roman" w:hAnsi="Times New Roman" w:cs="Times New Roman"/>
          <w:sz w:val="24"/>
          <w:szCs w:val="24"/>
        </w:rPr>
        <w:t xml:space="preserve">stock-recruit relationship </w:t>
      </w:r>
      <w:del w:id="207" w:author="Jon.Richar" w:date="2023-02-01T13:51:00Z">
        <w:r w:rsidDel="005F1F54">
          <w:rPr>
            <w:rFonts w:ascii="Times New Roman" w:hAnsi="Times New Roman" w:cs="Times New Roman"/>
            <w:sz w:val="24"/>
            <w:szCs w:val="24"/>
          </w:rPr>
          <w:delText xml:space="preserve">were </w:delText>
        </w:r>
      </w:del>
      <w:r>
        <w:rPr>
          <w:rFonts w:ascii="Times New Roman" w:hAnsi="Times New Roman" w:cs="Times New Roman"/>
          <w:sz w:val="24"/>
          <w:szCs w:val="24"/>
        </w:rPr>
        <w:t xml:space="preserve">observed in the corresponding </w:t>
      </w:r>
      <w:del w:id="208" w:author="Jon.Richar" w:date="2023-01-09T10:00:00Z">
        <w:r w:rsidDel="00AF4CA8">
          <w:rPr>
            <w:rFonts w:ascii="Times New Roman" w:hAnsi="Times New Roman" w:cs="Times New Roman"/>
            <w:sz w:val="24"/>
            <w:szCs w:val="24"/>
          </w:rPr>
          <w:delText xml:space="preserve">GLS </w:delText>
        </w:r>
      </w:del>
      <w:ins w:id="209" w:author="Jon.Richar" w:date="2023-01-09T10:00:00Z">
        <w:r w:rsidR="00AF4CA8">
          <w:rPr>
            <w:rFonts w:ascii="Times New Roman" w:hAnsi="Times New Roman" w:cs="Times New Roman"/>
            <w:sz w:val="24"/>
            <w:szCs w:val="24"/>
          </w:rPr>
          <w:t xml:space="preserve">GAMM </w:t>
        </w:r>
      </w:ins>
      <w:r>
        <w:rPr>
          <w:rFonts w:ascii="Times New Roman" w:hAnsi="Times New Roman" w:cs="Times New Roman"/>
          <w:sz w:val="24"/>
          <w:szCs w:val="24"/>
        </w:rPr>
        <w:t xml:space="preserve">model (Table </w:t>
      </w:r>
      <w:ins w:id="210" w:author="Jon.Richar" w:date="2023-06-05T09:17:00Z">
        <w:r w:rsidR="000C0609">
          <w:rPr>
            <w:rFonts w:ascii="Times New Roman" w:hAnsi="Times New Roman" w:cs="Times New Roman"/>
            <w:sz w:val="24"/>
            <w:szCs w:val="24"/>
          </w:rPr>
          <w:t>3</w:t>
        </w:r>
      </w:ins>
      <w:del w:id="211" w:author="Mike.Litzow" w:date="2022-11-21T16:22:00Z">
        <w:r w:rsidDel="0011032D">
          <w:rPr>
            <w:rFonts w:ascii="Times New Roman" w:hAnsi="Times New Roman" w:cs="Times New Roman"/>
            <w:sz w:val="24"/>
            <w:szCs w:val="24"/>
          </w:rPr>
          <w:delText>2</w:delText>
        </w:r>
      </w:del>
      <w:ins w:id="212" w:author="Mike.Litzow" w:date="2022-11-21T16:22:00Z">
        <w:del w:id="213" w:author="Jon.Richar" w:date="2023-02-07T13:43:00Z">
          <w:r w:rsidDel="00E419DA">
            <w:rPr>
              <w:rFonts w:ascii="Times New Roman" w:hAnsi="Times New Roman" w:cs="Times New Roman"/>
              <w:sz w:val="24"/>
              <w:szCs w:val="24"/>
            </w:rPr>
            <w:delText>3</w:delText>
          </w:r>
        </w:del>
      </w:ins>
      <w:r>
        <w:rPr>
          <w:rFonts w:ascii="Times New Roman" w:hAnsi="Times New Roman" w:cs="Times New Roman"/>
          <w:sz w:val="24"/>
          <w:szCs w:val="24"/>
        </w:rPr>
        <w:t>)</w:t>
      </w:r>
      <w:del w:id="214" w:author="Jon.Richar" w:date="2023-06-09T15:08:00Z">
        <w:r w:rsidDel="005F1856">
          <w:rPr>
            <w:rFonts w:ascii="Times New Roman" w:hAnsi="Times New Roman" w:cs="Times New Roman"/>
            <w:sz w:val="24"/>
            <w:szCs w:val="24"/>
          </w:rPr>
          <w:delText>,</w:delText>
        </w:r>
      </w:del>
      <w:del w:id="215" w:author="Jon.Richar" w:date="2023-06-05T09:17:00Z">
        <w:r w:rsidDel="000C0609">
          <w:rPr>
            <w:rFonts w:ascii="Times New Roman" w:hAnsi="Times New Roman" w:cs="Times New Roman"/>
            <w:sz w:val="24"/>
            <w:szCs w:val="24"/>
          </w:rPr>
          <w:delText xml:space="preserve"> </w:delText>
        </w:r>
      </w:del>
      <w:del w:id="216" w:author="Jon.Richar" w:date="2023-01-09T10:01:00Z">
        <w:r w:rsidDel="00AF4CA8">
          <w:rPr>
            <w:rFonts w:ascii="Times New Roman" w:hAnsi="Times New Roman" w:cs="Times New Roman"/>
            <w:sz w:val="24"/>
            <w:szCs w:val="24"/>
          </w:rPr>
          <w:delText>with both productivity and density-dependent terms being significant</w:delText>
        </w:r>
      </w:del>
      <w:r>
        <w:rPr>
          <w:rFonts w:ascii="Times New Roman" w:hAnsi="Times New Roman" w:cs="Times New Roman"/>
          <w:sz w:val="24"/>
          <w:szCs w:val="24"/>
        </w:rPr>
        <w:t xml:space="preserve">, </w:t>
      </w:r>
      <w:del w:id="217" w:author="Jon.Richar" w:date="2023-01-09T10:01:00Z">
        <w:r w:rsidDel="00AF4CA8">
          <w:rPr>
            <w:rFonts w:ascii="Times New Roman" w:hAnsi="Times New Roman" w:cs="Times New Roman"/>
            <w:sz w:val="24"/>
            <w:szCs w:val="24"/>
          </w:rPr>
          <w:delText xml:space="preserve">while </w:delText>
        </w:r>
      </w:del>
      <w:ins w:id="218" w:author="Jon.Richar" w:date="2023-01-09T10:01:00Z">
        <w:r w:rsidR="00AF4CA8">
          <w:rPr>
            <w:rFonts w:ascii="Times New Roman" w:hAnsi="Times New Roman" w:cs="Times New Roman"/>
            <w:sz w:val="24"/>
            <w:szCs w:val="24"/>
          </w:rPr>
          <w:t xml:space="preserve">although </w:t>
        </w:r>
      </w:ins>
      <w:r>
        <w:rPr>
          <w:rFonts w:ascii="Times New Roman" w:hAnsi="Times New Roman" w:cs="Times New Roman"/>
          <w:sz w:val="24"/>
          <w:szCs w:val="24"/>
        </w:rPr>
        <w:t xml:space="preserve">autocorrelation was also notable (Table </w:t>
      </w:r>
      <w:ins w:id="219" w:author="Jon.Richar" w:date="2023-06-05T09:17:00Z">
        <w:r w:rsidR="000C0609">
          <w:rPr>
            <w:rFonts w:ascii="Times New Roman" w:hAnsi="Times New Roman" w:cs="Times New Roman"/>
            <w:sz w:val="24"/>
            <w:szCs w:val="24"/>
          </w:rPr>
          <w:t>3</w:t>
        </w:r>
      </w:ins>
      <w:del w:id="220" w:author="Mike.Litzow" w:date="2022-11-21T16:22:00Z">
        <w:r w:rsidDel="0011032D">
          <w:rPr>
            <w:rFonts w:ascii="Times New Roman" w:hAnsi="Times New Roman" w:cs="Times New Roman"/>
            <w:sz w:val="24"/>
            <w:szCs w:val="24"/>
          </w:rPr>
          <w:delText>2</w:delText>
        </w:r>
      </w:del>
      <w:ins w:id="221" w:author="Mike.Litzow" w:date="2022-11-21T16:22:00Z">
        <w:del w:id="222"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w:t>
      </w:r>
      <w:ins w:id="223" w:author="Jon.Richar" w:date="2023-01-09T10:01:00Z">
        <w:r w:rsidR="00AF4CA8" w:rsidDel="00AF4CA8">
          <w:rPr>
            <w:rFonts w:ascii="Times New Roman" w:hAnsi="Times New Roman" w:cs="Times New Roman"/>
            <w:sz w:val="24"/>
            <w:szCs w:val="24"/>
          </w:rPr>
          <w:t xml:space="preserve"> </w:t>
        </w:r>
      </w:ins>
      <w:del w:id="224" w:author="Jon.Richar" w:date="2023-01-09T10:01:00Z">
        <w:r w:rsidDel="00AF4CA8">
          <w:rPr>
            <w:rFonts w:ascii="Times New Roman" w:hAnsi="Times New Roman" w:cs="Times New Roman"/>
            <w:sz w:val="24"/>
            <w:szCs w:val="24"/>
          </w:rPr>
          <w:delText xml:space="preserve">Plots of the S-R residuals across time demonstrate a </w:delText>
        </w:r>
      </w:del>
      <w:del w:id="225" w:author="Jon.Richar" w:date="2022-12-14T14:58:00Z">
        <w:r w:rsidDel="003C782D">
          <w:rPr>
            <w:rFonts w:ascii="Times New Roman" w:hAnsi="Times New Roman" w:cs="Times New Roman"/>
            <w:sz w:val="24"/>
            <w:szCs w:val="24"/>
          </w:rPr>
          <w:delText>cyclical pattern</w:delText>
        </w:r>
      </w:del>
      <w:del w:id="226" w:author="Jon.Richar" w:date="2023-01-09T10:01:00Z">
        <w:r w:rsidDel="00AF4CA8">
          <w:rPr>
            <w:rFonts w:ascii="Times New Roman" w:hAnsi="Times New Roman" w:cs="Times New Roman"/>
            <w:sz w:val="24"/>
            <w:szCs w:val="24"/>
          </w:rPr>
          <w:delText xml:space="preserve"> that the S-R relationship does not capture, suggesting influence by an external factor within the environment (Fig. 4). </w:delText>
        </w:r>
      </w:del>
      <w:commentRangeStart w:id="227"/>
      <w:del w:id="228" w:author="Jon.Richar" w:date="2023-01-19T16:20:00Z">
        <w:r w:rsidDel="001023EC">
          <w:rPr>
            <w:rFonts w:ascii="Times New Roman" w:hAnsi="Times New Roman" w:cs="Times New Roman"/>
            <w:sz w:val="24"/>
            <w:szCs w:val="24"/>
          </w:rPr>
          <w:delText>Results for exploratory lag-2 yr and lag 4-yr models were similar to those for the primary lag-3 yr models (</w:delText>
        </w:r>
      </w:del>
      <w:del w:id="229" w:author="Jon.Richar" w:date="2022-12-14T16:46:00Z">
        <w:r w:rsidDel="006B709E">
          <w:rPr>
            <w:rFonts w:ascii="Times New Roman" w:hAnsi="Times New Roman" w:cs="Times New Roman"/>
            <w:sz w:val="24"/>
            <w:szCs w:val="24"/>
          </w:rPr>
          <w:delText>Table 3</w:delText>
        </w:r>
      </w:del>
      <w:del w:id="230" w:author="Jon.Richar" w:date="2023-01-19T16:20:00Z">
        <w:r w:rsidDel="001023EC">
          <w:rPr>
            <w:rFonts w:ascii="Times New Roman" w:hAnsi="Times New Roman" w:cs="Times New Roman"/>
            <w:sz w:val="24"/>
            <w:szCs w:val="24"/>
          </w:rPr>
          <w:delText>)</w:delText>
        </w:r>
      </w:del>
      <w:del w:id="231" w:author="Jon.Richar" w:date="2023-01-09T10:01:00Z">
        <w:r w:rsidDel="00AF4CA8">
          <w:rPr>
            <w:rFonts w:ascii="Times New Roman" w:hAnsi="Times New Roman" w:cs="Times New Roman"/>
            <w:sz w:val="24"/>
            <w:szCs w:val="24"/>
          </w:rPr>
          <w:delText>.</w:delText>
        </w:r>
        <w:commentRangeEnd w:id="227"/>
        <w:r w:rsidR="0009349B" w:rsidDel="00AF4CA8">
          <w:rPr>
            <w:rStyle w:val="CommentReference"/>
          </w:rPr>
          <w:commentReference w:id="227"/>
        </w:r>
      </w:del>
    </w:p>
    <w:p w14:paraId="540187DF" w14:textId="0F281C12" w:rsidR="00976279" w:rsidRDefault="00525AD2" w:rsidP="00976279">
      <w:pPr>
        <w:spacing w:line="480" w:lineRule="auto"/>
        <w:ind w:firstLine="720"/>
        <w:rPr>
          <w:ins w:id="232" w:author="Jon.Richar" w:date="2023-01-19T16:49:00Z"/>
          <w:rFonts w:ascii="Times New Roman" w:hAnsi="Times New Roman" w:cs="Times New Roman"/>
          <w:sz w:val="24"/>
          <w:szCs w:val="24"/>
        </w:rPr>
      </w:pPr>
      <w:r>
        <w:rPr>
          <w:rFonts w:ascii="Times New Roman" w:hAnsi="Times New Roman" w:cs="Times New Roman"/>
          <w:sz w:val="24"/>
          <w:szCs w:val="24"/>
        </w:rPr>
        <w:t>Fitting of GAM</w:t>
      </w:r>
      <w:ins w:id="233" w:author="Jon.Richar" w:date="2023-01-19T16:48:00Z">
        <w:r w:rsidR="00976279">
          <w:rPr>
            <w:rFonts w:ascii="Times New Roman" w:hAnsi="Times New Roman" w:cs="Times New Roman"/>
            <w:sz w:val="24"/>
            <w:szCs w:val="24"/>
          </w:rPr>
          <w:t>M</w:t>
        </w:r>
      </w:ins>
      <w:r>
        <w:rPr>
          <w:rFonts w:ascii="Times New Roman" w:hAnsi="Times New Roman" w:cs="Times New Roman"/>
          <w:sz w:val="24"/>
          <w:szCs w:val="24"/>
        </w:rPr>
        <w:t>s combining an S-R effect and one or more environmental covariates demonstrated the continuing importance of the S-R effect in all models investigated (</w:t>
      </w:r>
      <w:del w:id="234"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235"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236"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237" w:author="Jon.Richar" w:date="2022-12-16T11:46:00Z">
        <w:r w:rsidDel="007F5BE1">
          <w:rPr>
            <w:rFonts w:ascii="Times New Roman" w:hAnsi="Times New Roman" w:cs="Times New Roman"/>
            <w:sz w:val="24"/>
            <w:szCs w:val="24"/>
          </w:rPr>
          <w:delText>6, 7</w:delText>
        </w:r>
      </w:del>
      <w:ins w:id="238" w:author="Jon.Richar" w:date="2022-12-16T11:46:00Z">
        <w:r w:rsidR="000750BF">
          <w:rPr>
            <w:rFonts w:ascii="Times New Roman" w:hAnsi="Times New Roman" w:cs="Times New Roman"/>
            <w:sz w:val="24"/>
            <w:szCs w:val="24"/>
          </w:rPr>
          <w:t>Tables 4</w:t>
        </w:r>
      </w:ins>
      <w:r>
        <w:rPr>
          <w:rFonts w:ascii="Times New Roman" w:hAnsi="Times New Roman" w:cs="Times New Roman"/>
          <w:sz w:val="24"/>
          <w:szCs w:val="24"/>
        </w:rPr>
        <w:t xml:space="preserve">). </w:t>
      </w:r>
      <w:ins w:id="239" w:author="Jon.Richar" w:date="2023-02-02T10:43:00Z">
        <w:r w:rsidR="0026687E">
          <w:rPr>
            <w:rFonts w:ascii="Times New Roman" w:hAnsi="Times New Roman" w:cs="Times New Roman"/>
            <w:sz w:val="24"/>
            <w:szCs w:val="24"/>
          </w:rPr>
          <w:t>Examination of graphical output suggested most environmental factors could be incorporated with a linear response, rather than non-linear</w:t>
        </w:r>
      </w:ins>
      <w:ins w:id="240" w:author="Jon.Richar" w:date="2023-06-05T09:29:00Z">
        <w:r w:rsidR="000750BF">
          <w:rPr>
            <w:rFonts w:ascii="Times New Roman" w:hAnsi="Times New Roman" w:cs="Times New Roman"/>
            <w:sz w:val="24"/>
            <w:szCs w:val="24"/>
          </w:rPr>
          <w:t xml:space="preserve"> (e.g. Figure 3)</w:t>
        </w:r>
      </w:ins>
      <w:ins w:id="241" w:author="Jon.Richar" w:date="2023-02-02T10:43:00Z">
        <w:r w:rsidR="0026687E">
          <w:rPr>
            <w:rFonts w:ascii="Times New Roman" w:hAnsi="Times New Roman" w:cs="Times New Roman"/>
            <w:sz w:val="24"/>
            <w:szCs w:val="24"/>
          </w:rPr>
          <w:t xml:space="preserve">; </w:t>
        </w:r>
      </w:ins>
      <w:ins w:id="242" w:author="Jon.Richar" w:date="2023-02-02T10:44:00Z">
        <w:r w:rsidR="0026687E">
          <w:rPr>
            <w:rFonts w:ascii="Times New Roman" w:hAnsi="Times New Roman" w:cs="Times New Roman"/>
            <w:sz w:val="24"/>
            <w:szCs w:val="24"/>
          </w:rPr>
          <w:t>consequ</w:t>
        </w:r>
      </w:ins>
      <w:ins w:id="243" w:author="Jon.Richar" w:date="2023-02-02T10:45:00Z">
        <w:r w:rsidR="0026687E">
          <w:rPr>
            <w:rFonts w:ascii="Times New Roman" w:hAnsi="Times New Roman" w:cs="Times New Roman"/>
            <w:sz w:val="24"/>
            <w:szCs w:val="24"/>
          </w:rPr>
          <w:t>e</w:t>
        </w:r>
      </w:ins>
      <w:ins w:id="244" w:author="Jon.Richar" w:date="2023-02-02T10:44:00Z">
        <w:r w:rsidR="0026687E">
          <w:rPr>
            <w:rFonts w:ascii="Times New Roman" w:hAnsi="Times New Roman" w:cs="Times New Roman"/>
            <w:sz w:val="24"/>
            <w:szCs w:val="24"/>
          </w:rPr>
          <w:t>ntly models were re-fit using linear terms</w:t>
        </w:r>
      </w:ins>
      <w:ins w:id="245" w:author="Jon.Richar" w:date="2023-02-02T10:47:00Z">
        <w:r w:rsidR="00843E9A">
          <w:rPr>
            <w:rFonts w:ascii="Times New Roman" w:hAnsi="Times New Roman" w:cs="Times New Roman"/>
            <w:sz w:val="24"/>
            <w:szCs w:val="24"/>
          </w:rPr>
          <w:t xml:space="preserve">, </w:t>
        </w:r>
      </w:ins>
      <w:ins w:id="246" w:author="Jon.Richar" w:date="2023-06-09T11:21:00Z">
        <w:r w:rsidR="003D79BE">
          <w:rPr>
            <w:rFonts w:ascii="Times New Roman" w:hAnsi="Times New Roman" w:cs="Times New Roman"/>
            <w:sz w:val="24"/>
            <w:szCs w:val="24"/>
          </w:rPr>
          <w:t>r</w:t>
        </w:r>
      </w:ins>
      <w:ins w:id="247" w:author="Jon.Richar" w:date="2023-07-03T10:26:00Z">
        <w:r w:rsidR="003D79BE">
          <w:rPr>
            <w:rFonts w:ascii="Times New Roman" w:hAnsi="Times New Roman" w:cs="Times New Roman"/>
            <w:sz w:val="24"/>
            <w:szCs w:val="24"/>
          </w:rPr>
          <w:t>esulting in</w:t>
        </w:r>
      </w:ins>
      <w:ins w:id="248" w:author="Jon.Richar" w:date="2023-06-09T11:21:00Z">
        <w:r w:rsidR="003D79BE">
          <w:rPr>
            <w:rFonts w:ascii="Times New Roman" w:hAnsi="Times New Roman" w:cs="Times New Roman"/>
            <w:sz w:val="24"/>
            <w:szCs w:val="24"/>
          </w:rPr>
          <w:t xml:space="preserve"> a</w:t>
        </w:r>
        <w:r w:rsidR="00843E9A">
          <w:rPr>
            <w:rFonts w:ascii="Times New Roman" w:hAnsi="Times New Roman" w:cs="Times New Roman"/>
            <w:sz w:val="24"/>
            <w:szCs w:val="24"/>
          </w:rPr>
          <w:t xml:space="preserve"> larger selection of models providing improved AICc values rel</w:t>
        </w:r>
        <w:r w:rsidR="002A7B36">
          <w:rPr>
            <w:rFonts w:ascii="Times New Roman" w:hAnsi="Times New Roman" w:cs="Times New Roman"/>
            <w:sz w:val="24"/>
            <w:szCs w:val="24"/>
          </w:rPr>
          <w:t xml:space="preserve">ative to the baseline S-R model, and the </w:t>
        </w:r>
      </w:ins>
      <w:ins w:id="249" w:author="Jon.Richar" w:date="2023-07-03T10:27:00Z">
        <w:r w:rsidR="002A7B36">
          <w:rPr>
            <w:rFonts w:ascii="Times New Roman" w:hAnsi="Times New Roman" w:cs="Times New Roman"/>
            <w:sz w:val="24"/>
            <w:szCs w:val="24"/>
          </w:rPr>
          <w:t xml:space="preserve">“best” model providing a much </w:t>
        </w:r>
      </w:ins>
      <w:ins w:id="250" w:author="Jon.Richar" w:date="2023-07-03T10:28:00Z">
        <w:r w:rsidR="002A7B36">
          <w:rPr>
            <w:rFonts w:ascii="Times New Roman" w:hAnsi="Times New Roman" w:cs="Times New Roman"/>
            <w:sz w:val="24"/>
            <w:szCs w:val="24"/>
          </w:rPr>
          <w:t xml:space="preserve">greater difference </w:t>
        </w:r>
      </w:ins>
      <w:ins w:id="251" w:author="Jon.Richar" w:date="2023-07-03T10:29:00Z">
        <w:r w:rsidR="002A7B36">
          <w:rPr>
            <w:rFonts w:ascii="Times New Roman" w:hAnsi="Times New Roman" w:cs="Times New Roman"/>
            <w:sz w:val="24"/>
            <w:szCs w:val="24"/>
          </w:rPr>
          <w:t>in its</w:t>
        </w:r>
      </w:ins>
      <w:ins w:id="252" w:author="Jon.Richar" w:date="2023-07-03T10:28:00Z">
        <w:r w:rsidR="002A7B36">
          <w:rPr>
            <w:rFonts w:ascii="Times New Roman" w:hAnsi="Times New Roman" w:cs="Times New Roman"/>
            <w:sz w:val="24"/>
            <w:szCs w:val="24"/>
          </w:rPr>
          <w:t xml:space="preserve"> AICc score </w:t>
        </w:r>
      </w:ins>
      <w:ins w:id="253" w:author="Jon.Richar" w:date="2023-02-02T10:48:00Z">
        <w:r w:rsidR="000750BF">
          <w:rPr>
            <w:rFonts w:ascii="Times New Roman" w:hAnsi="Times New Roman" w:cs="Times New Roman"/>
            <w:sz w:val="24"/>
            <w:szCs w:val="24"/>
          </w:rPr>
          <w:t>(</w:t>
        </w:r>
      </w:ins>
      <w:ins w:id="254" w:author="Jon.Richar" w:date="2023-07-03T10:45:00Z">
        <w:r w:rsidR="00602ACB" w:rsidRPr="00602ACB">
          <w:rPr>
            <w:rFonts w:ascii="Times New Roman" w:hAnsi="Times New Roman" w:cs="Times New Roman"/>
            <w:i/>
            <w:sz w:val="24"/>
            <w:szCs w:val="24"/>
            <w:rPrChange w:id="255" w:author="Jon.Richar" w:date="2023-07-03T10:46:00Z">
              <w:rPr>
                <w:rFonts w:ascii="Times New Roman" w:hAnsi="Times New Roman" w:cs="Times New Roman"/>
                <w:sz w:val="24"/>
                <w:szCs w:val="24"/>
              </w:rPr>
            </w:rPrChange>
          </w:rPr>
          <w:t>Δ</w:t>
        </w:r>
        <w:r w:rsidR="00602ACB">
          <w:rPr>
            <w:rFonts w:ascii="Times New Roman" w:hAnsi="Times New Roman" w:cs="Times New Roman"/>
            <w:sz w:val="24"/>
            <w:szCs w:val="24"/>
          </w:rPr>
          <w:t xml:space="preserve">AICc = </w:t>
        </w:r>
      </w:ins>
      <w:ins w:id="256" w:author="Jon.Richar" w:date="2023-07-03T10:46:00Z">
        <w:r w:rsidR="00602ACB">
          <w:rPr>
            <w:rFonts w:ascii="Times New Roman" w:hAnsi="Times New Roman" w:cs="Times New Roman"/>
            <w:sz w:val="24"/>
            <w:szCs w:val="24"/>
          </w:rPr>
          <w:t xml:space="preserve">-11.55, </w:t>
        </w:r>
      </w:ins>
      <w:ins w:id="257" w:author="Jon.Richar" w:date="2023-02-02T10:48:00Z">
        <w:r w:rsidR="000750BF">
          <w:rPr>
            <w:rFonts w:ascii="Times New Roman" w:hAnsi="Times New Roman" w:cs="Times New Roman"/>
            <w:sz w:val="24"/>
            <w:szCs w:val="24"/>
          </w:rPr>
          <w:t>Table 5</w:t>
        </w:r>
        <w:r w:rsidR="0026687E">
          <w:rPr>
            <w:rFonts w:ascii="Times New Roman" w:hAnsi="Times New Roman" w:cs="Times New Roman"/>
            <w:sz w:val="24"/>
            <w:szCs w:val="24"/>
          </w:rPr>
          <w:t>)</w:t>
        </w:r>
      </w:ins>
      <w:ins w:id="258" w:author="Jon.Richar" w:date="2023-02-02T10:46:00Z">
        <w:r w:rsidR="0026687E">
          <w:rPr>
            <w:rFonts w:ascii="Times New Roman" w:hAnsi="Times New Roman" w:cs="Times New Roman"/>
            <w:sz w:val="24"/>
            <w:szCs w:val="24"/>
          </w:rPr>
          <w:t xml:space="preserve">. </w:t>
        </w:r>
      </w:ins>
    </w:p>
    <w:p w14:paraId="37217E05" w14:textId="342A5ABF" w:rsidR="0086364C" w:rsidRDefault="00525AD2">
      <w:pPr>
        <w:spacing w:line="480" w:lineRule="auto"/>
        <w:ind w:firstLine="720"/>
        <w:rPr>
          <w:ins w:id="259" w:author="Jon.Richar" w:date="2023-06-01T09:13:00Z"/>
          <w:rFonts w:ascii="Times New Roman" w:hAnsi="Times New Roman" w:cs="Times New Roman"/>
          <w:sz w:val="24"/>
          <w:szCs w:val="24"/>
        </w:rPr>
      </w:pPr>
      <w:r>
        <w:rPr>
          <w:rFonts w:ascii="Times New Roman" w:hAnsi="Times New Roman" w:cs="Times New Roman"/>
          <w:sz w:val="24"/>
          <w:szCs w:val="24"/>
        </w:rPr>
        <w:lastRenderedPageBreak/>
        <w:t xml:space="preserve">Based on AICc values, the best </w:t>
      </w:r>
      <w:del w:id="260" w:author="Jon.Richar" w:date="2023-02-03T13:29:00Z">
        <w:r w:rsidR="00A37F3A" w:rsidDel="007B0A6E">
          <w:rPr>
            <w:rFonts w:ascii="Times New Roman" w:hAnsi="Times New Roman" w:cs="Times New Roman"/>
            <w:sz w:val="24"/>
            <w:szCs w:val="24"/>
          </w:rPr>
          <w:delText xml:space="preserve">time series </w:delText>
        </w:r>
      </w:del>
      <w:r>
        <w:rPr>
          <w:rFonts w:ascii="Times New Roman" w:hAnsi="Times New Roman" w:cs="Times New Roman"/>
          <w:sz w:val="24"/>
          <w:szCs w:val="24"/>
        </w:rPr>
        <w:t>model</w:t>
      </w:r>
      <w:del w:id="261" w:author="Jon.Richar" w:date="2023-06-09T11:22:00Z">
        <w:r w:rsidDel="00843E9A">
          <w:rPr>
            <w:rFonts w:ascii="Times New Roman" w:hAnsi="Times New Roman" w:cs="Times New Roman"/>
            <w:sz w:val="24"/>
            <w:szCs w:val="24"/>
          </w:rPr>
          <w:delText>,</w:delText>
        </w:r>
      </w:del>
      <w:r>
        <w:rPr>
          <w:rFonts w:ascii="Times New Roman" w:hAnsi="Times New Roman" w:cs="Times New Roman"/>
          <w:sz w:val="24"/>
          <w:szCs w:val="24"/>
        </w:rPr>
        <w:t xml:space="preserve"> </w:t>
      </w:r>
      <w:del w:id="262" w:author="Jon.Richar" w:date="2023-02-03T13:32:00Z">
        <w:r w:rsidDel="007B0A6E">
          <w:rPr>
            <w:rFonts w:ascii="Times New Roman" w:hAnsi="Times New Roman" w:cs="Times New Roman"/>
            <w:sz w:val="24"/>
            <w:szCs w:val="24"/>
          </w:rPr>
          <w:delText>improving on its closest competitor by 5 points</w:delText>
        </w:r>
      </w:del>
      <w:del w:id="263" w:author="Jon.Richar" w:date="2023-06-09T11:19:00Z">
        <w:r w:rsidDel="00843E9A">
          <w:rPr>
            <w:rFonts w:ascii="Times New Roman" w:hAnsi="Times New Roman" w:cs="Times New Roman"/>
            <w:sz w:val="24"/>
            <w:szCs w:val="24"/>
          </w:rPr>
          <w:delText>,</w:delText>
        </w:r>
      </w:del>
      <w:del w:id="264" w:author="Jon.Richar" w:date="2023-06-09T11:22:00Z">
        <w:r w:rsidDel="00843E9A">
          <w:rPr>
            <w:rFonts w:ascii="Times New Roman" w:hAnsi="Times New Roman" w:cs="Times New Roman"/>
            <w:sz w:val="24"/>
            <w:szCs w:val="24"/>
          </w:rPr>
          <w:delText xml:space="preserve"> </w:delText>
        </w:r>
      </w:del>
      <w:r>
        <w:rPr>
          <w:rFonts w:ascii="Times New Roman" w:hAnsi="Times New Roman" w:cs="Times New Roman"/>
          <w:sz w:val="24"/>
          <w:szCs w:val="24"/>
        </w:rPr>
        <w:t xml:space="preserve">incorporated the S-R effect, </w:t>
      </w:r>
      <w:del w:id="265" w:author="Jon.Richar" w:date="2023-07-03T11:14:00Z">
        <w:r w:rsidDel="00C9199B">
          <w:rPr>
            <w:rFonts w:ascii="Times New Roman" w:hAnsi="Times New Roman"/>
            <w:sz w:val="24"/>
            <w:szCs w:val="24"/>
          </w:rPr>
          <w:delText>flathead sole</w:delText>
        </w:r>
      </w:del>
      <w:ins w:id="266" w:author="Jon.Richar" w:date="2023-07-03T11:16:00Z">
        <w:r w:rsidR="00C9199B">
          <w:rPr>
            <w:rFonts w:ascii="Times New Roman" w:hAnsi="Times New Roman"/>
            <w:sz w:val="24"/>
            <w:szCs w:val="24"/>
          </w:rPr>
          <w:t>FHS TBM</w:t>
        </w:r>
      </w:ins>
      <w:del w:id="267" w:author="Jon.Richar" w:date="2023-07-03T11:16:00Z">
        <w:r w:rsidDel="00C9199B">
          <w:rPr>
            <w:rFonts w:ascii="Times New Roman" w:hAnsi="Times New Roman" w:cs="Times New Roman"/>
            <w:sz w:val="24"/>
            <w:szCs w:val="24"/>
          </w:rPr>
          <w:delText xml:space="preserve"> TBM</w:delText>
        </w:r>
      </w:del>
      <w:ins w:id="268" w:author="Jon.Richar" w:date="2023-02-02T11:16:00Z">
        <w:r w:rsidR="00E17D2A">
          <w:rPr>
            <w:rFonts w:ascii="Times New Roman" w:hAnsi="Times New Roman" w:cs="Times New Roman"/>
            <w:sz w:val="24"/>
            <w:szCs w:val="24"/>
          </w:rPr>
          <w:t xml:space="preserve">, </w:t>
        </w:r>
      </w:ins>
      <w:ins w:id="269" w:author="Jon.Richar" w:date="2023-06-05T09:30:00Z">
        <w:r w:rsidR="000750BF">
          <w:rPr>
            <w:rFonts w:ascii="Times New Roman" w:hAnsi="Times New Roman" w:cs="Times New Roman"/>
            <w:sz w:val="24"/>
            <w:szCs w:val="24"/>
          </w:rPr>
          <w:t xml:space="preserve">and 2-yr rolling averages of </w:t>
        </w:r>
      </w:ins>
      <w:ins w:id="270" w:author="Jon.Richar" w:date="2023-02-02T11:16:00Z">
        <w:r w:rsidR="00E17D2A">
          <w:rPr>
            <w:rFonts w:ascii="Times New Roman" w:hAnsi="Times New Roman" w:cs="Times New Roman"/>
            <w:sz w:val="24"/>
            <w:szCs w:val="24"/>
          </w:rPr>
          <w:t>the AO</w:t>
        </w:r>
      </w:ins>
      <w:ins w:id="271" w:author="Jon.Richar" w:date="2023-02-06T12:22:00Z">
        <w:r w:rsidR="00850634">
          <w:rPr>
            <w:rFonts w:ascii="Times New Roman" w:hAnsi="Times New Roman" w:cs="Times New Roman"/>
            <w:sz w:val="24"/>
            <w:szCs w:val="24"/>
          </w:rPr>
          <w:t xml:space="preserve"> </w:t>
        </w:r>
      </w:ins>
      <w:del w:id="272" w:author="Jon.Richar" w:date="2023-02-02T11:16:00Z">
        <w:r w:rsidDel="00E17D2A">
          <w:rPr>
            <w:rFonts w:ascii="Times New Roman" w:hAnsi="Times New Roman" w:cs="Times New Roman"/>
            <w:sz w:val="24"/>
            <w:szCs w:val="24"/>
          </w:rPr>
          <w:delText xml:space="preserve"> </w:delText>
        </w:r>
      </w:del>
      <w:r>
        <w:rPr>
          <w:rFonts w:ascii="Times New Roman" w:hAnsi="Times New Roman" w:cs="Times New Roman"/>
          <w:sz w:val="24"/>
          <w:szCs w:val="24"/>
        </w:rPr>
        <w:t>and the winter PDO</w:t>
      </w:r>
      <w:ins w:id="273" w:author="Jon.Richar" w:date="2023-06-09T11:19:00Z">
        <w:r w:rsidR="00843E9A">
          <w:rPr>
            <w:rFonts w:ascii="Times New Roman" w:hAnsi="Times New Roman" w:cs="Times New Roman"/>
            <w:sz w:val="24"/>
            <w:szCs w:val="24"/>
          </w:rPr>
          <w:t>,</w:t>
        </w:r>
      </w:ins>
      <w:r>
        <w:rPr>
          <w:rFonts w:ascii="Times New Roman" w:hAnsi="Times New Roman" w:cs="Times New Roman"/>
          <w:sz w:val="24"/>
          <w:szCs w:val="24"/>
        </w:rPr>
        <w:t xml:space="preserve"> </w:t>
      </w:r>
      <w:del w:id="274" w:author="Jon.Richar" w:date="2023-02-03T13:16:00Z">
        <w:r w:rsidDel="00B24C8C">
          <w:rPr>
            <w:rFonts w:ascii="Times New Roman" w:hAnsi="Times New Roman" w:cs="Times New Roman"/>
            <w:sz w:val="24"/>
            <w:szCs w:val="24"/>
          </w:rPr>
          <w:delText xml:space="preserve">(Table </w:delText>
        </w:r>
      </w:del>
      <w:del w:id="275" w:author="Jon.Richar" w:date="2022-12-16T11:46:00Z">
        <w:r w:rsidDel="007F5BE1">
          <w:rPr>
            <w:rFonts w:ascii="Times New Roman" w:hAnsi="Times New Roman" w:cs="Times New Roman"/>
            <w:sz w:val="24"/>
            <w:szCs w:val="24"/>
          </w:rPr>
          <w:delText>2</w:delText>
        </w:r>
      </w:del>
      <w:del w:id="276" w:author="Jon.Richar" w:date="2023-02-03T13:16:00Z">
        <w:r w:rsidDel="00B24C8C">
          <w:rPr>
            <w:rFonts w:ascii="Times New Roman" w:hAnsi="Times New Roman" w:cs="Times New Roman"/>
            <w:sz w:val="24"/>
            <w:szCs w:val="24"/>
          </w:rPr>
          <w:delText xml:space="preserve">). </w:delText>
        </w:r>
      </w:del>
      <w:ins w:id="277" w:author="Jon.Richar" w:date="2022-12-16T14:49:00Z">
        <w:r w:rsidR="00440130">
          <w:rPr>
            <w:rFonts w:ascii="Times New Roman" w:hAnsi="Times New Roman" w:cs="Times New Roman"/>
            <w:sz w:val="24"/>
            <w:szCs w:val="24"/>
          </w:rPr>
          <w:t>although autocorrelation remains significant (</w:t>
        </w:r>
      </w:ins>
      <w:ins w:id="278" w:author="Jon.Richar" w:date="2023-02-07T13:35:00Z">
        <w:r w:rsidR="000750BF">
          <w:rPr>
            <w:rFonts w:ascii="Times New Roman" w:hAnsi="Times New Roman" w:cs="Times New Roman"/>
            <w:sz w:val="24"/>
            <w:szCs w:val="24"/>
          </w:rPr>
          <w:t>Figure 3</w:t>
        </w:r>
        <w:r w:rsidR="00E419DA">
          <w:rPr>
            <w:rFonts w:ascii="Times New Roman" w:hAnsi="Times New Roman" w:cs="Times New Roman"/>
            <w:sz w:val="24"/>
            <w:szCs w:val="24"/>
          </w:rPr>
          <w:t xml:space="preserve">, </w:t>
        </w:r>
      </w:ins>
      <w:ins w:id="279" w:author="Jon.Richar" w:date="2023-02-03T13:16:00Z">
        <w:r w:rsidR="000750BF">
          <w:rPr>
            <w:rFonts w:ascii="Times New Roman" w:hAnsi="Times New Roman" w:cs="Times New Roman"/>
            <w:sz w:val="24"/>
            <w:szCs w:val="24"/>
          </w:rPr>
          <w:t>Table 5</w:t>
        </w:r>
      </w:ins>
      <w:ins w:id="280" w:author="Jon.Richar" w:date="2022-12-16T14:49:00Z">
        <w:r w:rsidR="00440130">
          <w:rPr>
            <w:rFonts w:ascii="Times New Roman" w:hAnsi="Times New Roman" w:cs="Times New Roman"/>
            <w:sz w:val="24"/>
            <w:szCs w:val="24"/>
          </w:rPr>
          <w:t xml:space="preserve">). </w:t>
        </w:r>
      </w:ins>
      <w:r>
        <w:rPr>
          <w:rFonts w:ascii="Times New Roman" w:hAnsi="Times New Roman" w:cs="Times New Roman"/>
          <w:sz w:val="24"/>
          <w:szCs w:val="24"/>
        </w:rPr>
        <w:t>Of the</w:t>
      </w:r>
      <w:del w:id="281" w:author="Jon.Richar" w:date="2023-06-09T15:06:00Z">
        <w:r w:rsidDel="005F1856">
          <w:rPr>
            <w:rFonts w:ascii="Times New Roman" w:hAnsi="Times New Roman" w:cs="Times New Roman"/>
            <w:sz w:val="24"/>
            <w:szCs w:val="24"/>
          </w:rPr>
          <w:delText xml:space="preserve"> environmental</w:delText>
        </w:r>
      </w:del>
      <w:r>
        <w:rPr>
          <w:rFonts w:ascii="Times New Roman" w:hAnsi="Times New Roman" w:cs="Times New Roman"/>
          <w:sz w:val="24"/>
          <w:szCs w:val="24"/>
        </w:rPr>
        <w:t xml:space="preserve"> covariates</w:t>
      </w:r>
      <w:ins w:id="282" w:author="Jon.Richar" w:date="2023-06-09T15:06:00Z">
        <w:r w:rsidR="005F1856">
          <w:rPr>
            <w:rFonts w:ascii="Times New Roman" w:hAnsi="Times New Roman" w:cs="Times New Roman"/>
            <w:sz w:val="24"/>
            <w:szCs w:val="24"/>
          </w:rPr>
          <w:t xml:space="preserve"> investigated</w:t>
        </w:r>
      </w:ins>
      <w:r>
        <w:rPr>
          <w:rFonts w:ascii="Times New Roman" w:hAnsi="Times New Roman" w:cs="Times New Roman"/>
          <w:sz w:val="24"/>
          <w:szCs w:val="24"/>
        </w:rPr>
        <w:t xml:space="preserve">, </w:t>
      </w:r>
      <w:del w:id="283" w:author="Jon.Richar" w:date="2023-07-03T11:14:00Z">
        <w:r w:rsidDel="00C9199B">
          <w:rPr>
            <w:rFonts w:ascii="Times New Roman" w:hAnsi="Times New Roman"/>
            <w:sz w:val="24"/>
            <w:szCs w:val="24"/>
          </w:rPr>
          <w:delText xml:space="preserve">flathead sole </w:delText>
        </w:r>
        <w:r w:rsidDel="00C9199B">
          <w:rPr>
            <w:rFonts w:ascii="Times New Roman" w:hAnsi="Times New Roman" w:cs="Times New Roman"/>
            <w:sz w:val="24"/>
            <w:szCs w:val="24"/>
          </w:rPr>
          <w:delText>total biomass</w:delText>
        </w:r>
      </w:del>
      <w:ins w:id="284" w:author="Jon.Richar" w:date="2023-07-03T11:14:00Z">
        <w:r w:rsidR="00C9199B">
          <w:rPr>
            <w:rFonts w:ascii="Times New Roman" w:hAnsi="Times New Roman"/>
            <w:sz w:val="24"/>
            <w:szCs w:val="24"/>
          </w:rPr>
          <w:t>FHS TBM</w:t>
        </w:r>
      </w:ins>
      <w:del w:id="285" w:author="Jon.Richar" w:date="2023-02-03T13:52:00Z">
        <w:r w:rsidDel="00894EAF">
          <w:rPr>
            <w:rFonts w:ascii="Times New Roman" w:hAnsi="Times New Roman" w:cs="Times New Roman"/>
            <w:sz w:val="24"/>
            <w:szCs w:val="24"/>
          </w:rPr>
          <w:delText xml:space="preserve"> as both a single-yr estimate, and a rolling average</w:delText>
        </w:r>
      </w:del>
      <w:del w:id="286" w:author="Jon.Richar" w:date="2023-07-03T11:14:00Z">
        <w:r w:rsidDel="00C9199B">
          <w:rPr>
            <w:rFonts w:ascii="Times New Roman" w:hAnsi="Times New Roman" w:cs="Times New Roman"/>
            <w:sz w:val="24"/>
            <w:szCs w:val="24"/>
          </w:rPr>
          <w:delText>,</w:delText>
        </w:r>
      </w:del>
      <w:r>
        <w:rPr>
          <w:rFonts w:ascii="Times New Roman" w:hAnsi="Times New Roman" w:cs="Times New Roman"/>
          <w:sz w:val="24"/>
          <w:szCs w:val="24"/>
        </w:rPr>
        <w:t xml:space="preserve"> provided the </w:t>
      </w:r>
      <w:ins w:id="287" w:author="Jon.Richar" w:date="2023-06-09T15:07:00Z">
        <w:r w:rsidR="005F1856">
          <w:rPr>
            <w:rFonts w:ascii="Times New Roman" w:hAnsi="Times New Roman" w:cs="Times New Roman"/>
            <w:sz w:val="24"/>
            <w:szCs w:val="24"/>
          </w:rPr>
          <w:t xml:space="preserve">single </w:t>
        </w:r>
      </w:ins>
      <w:del w:id="288" w:author="Jon.Richar" w:date="2023-02-03T15:07:00Z">
        <w:r w:rsidDel="008E5218">
          <w:rPr>
            <w:rFonts w:ascii="Times New Roman" w:hAnsi="Times New Roman" w:cs="Times New Roman"/>
            <w:sz w:val="24"/>
            <w:szCs w:val="24"/>
          </w:rPr>
          <w:delText xml:space="preserve">most </w:delText>
        </w:r>
      </w:del>
      <w:del w:id="289" w:author="Jon.Richar" w:date="2023-02-03T13:52:00Z">
        <w:r w:rsidDel="00894EAF">
          <w:rPr>
            <w:rFonts w:ascii="Times New Roman" w:hAnsi="Times New Roman" w:cs="Times New Roman"/>
            <w:sz w:val="24"/>
            <w:szCs w:val="24"/>
          </w:rPr>
          <w:delText xml:space="preserve">consistent </w:delText>
        </w:r>
      </w:del>
      <w:ins w:id="290" w:author="Jon.Richar" w:date="2023-02-03T15:07:00Z">
        <w:r w:rsidR="008E5218">
          <w:rPr>
            <w:rFonts w:ascii="Times New Roman" w:hAnsi="Times New Roman" w:cs="Times New Roman"/>
            <w:sz w:val="24"/>
            <w:szCs w:val="24"/>
          </w:rPr>
          <w:t xml:space="preserve">greatest </w:t>
        </w:r>
      </w:ins>
      <w:r>
        <w:rPr>
          <w:rFonts w:ascii="Times New Roman" w:hAnsi="Times New Roman" w:cs="Times New Roman"/>
          <w:sz w:val="24"/>
          <w:szCs w:val="24"/>
        </w:rPr>
        <w:t xml:space="preserve">improvement in model AICc </w:t>
      </w:r>
      <w:del w:id="291" w:author="Jon.Richar" w:date="2023-07-03T10:30:00Z">
        <w:r w:rsidDel="002A7B36">
          <w:rPr>
            <w:rFonts w:ascii="Times New Roman" w:hAnsi="Times New Roman" w:cs="Times New Roman"/>
            <w:sz w:val="24"/>
            <w:szCs w:val="24"/>
          </w:rPr>
          <w:delText xml:space="preserve">values </w:delText>
        </w:r>
      </w:del>
      <w:ins w:id="292" w:author="Jon.Richar" w:date="2023-07-03T10:30:00Z">
        <w:r w:rsidR="002A7B36">
          <w:rPr>
            <w:rFonts w:ascii="Times New Roman" w:hAnsi="Times New Roman" w:cs="Times New Roman"/>
            <w:sz w:val="24"/>
            <w:szCs w:val="24"/>
          </w:rPr>
          <w:t xml:space="preserve">scores </w:t>
        </w:r>
      </w:ins>
      <w:r>
        <w:rPr>
          <w:rFonts w:ascii="Times New Roman" w:hAnsi="Times New Roman" w:cs="Times New Roman"/>
          <w:sz w:val="24"/>
          <w:szCs w:val="24"/>
        </w:rPr>
        <w:t xml:space="preserve">(Table </w:t>
      </w:r>
      <w:ins w:id="293" w:author="Jon.Richar" w:date="2023-02-03T13:16:00Z">
        <w:r w:rsidR="000750BF">
          <w:rPr>
            <w:rFonts w:ascii="Times New Roman" w:hAnsi="Times New Roman" w:cs="Times New Roman"/>
            <w:sz w:val="24"/>
            <w:szCs w:val="24"/>
          </w:rPr>
          <w:t>5</w:t>
        </w:r>
      </w:ins>
      <w:del w:id="294"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w:t>
      </w:r>
      <w:ins w:id="295" w:author="Jon.Richar" w:date="2023-07-03T10:57:00Z">
        <w:r w:rsidR="00D13954">
          <w:rPr>
            <w:rFonts w:ascii="Times New Roman" w:hAnsi="Times New Roman" w:cs="Times New Roman"/>
            <w:sz w:val="24"/>
            <w:szCs w:val="24"/>
          </w:rPr>
          <w:t xml:space="preserve">, no other single variable models provided a significant improvement over the baseline model, while all multiple-variable models that gave an improvement </w:t>
        </w:r>
      </w:ins>
      <w:ins w:id="296" w:author="Jon.Richar" w:date="2023-07-03T10:59:00Z">
        <w:r w:rsidR="00D13954">
          <w:rPr>
            <w:rFonts w:ascii="Times New Roman" w:hAnsi="Times New Roman" w:cs="Times New Roman"/>
            <w:sz w:val="24"/>
            <w:szCs w:val="24"/>
          </w:rPr>
          <w:t>incorporated</w:t>
        </w:r>
      </w:ins>
      <w:ins w:id="297" w:author="Jon.Richar" w:date="2023-07-03T10:57:00Z">
        <w:r w:rsidR="00D13954">
          <w:rPr>
            <w:rFonts w:ascii="Times New Roman" w:hAnsi="Times New Roman" w:cs="Times New Roman"/>
            <w:sz w:val="24"/>
            <w:szCs w:val="24"/>
          </w:rPr>
          <w:t xml:space="preserve"> </w:t>
        </w:r>
      </w:ins>
      <w:ins w:id="298" w:author="Jon.Richar" w:date="2023-07-03T11:14:00Z">
        <w:r w:rsidR="00C9199B">
          <w:rPr>
            <w:rFonts w:ascii="Times New Roman" w:hAnsi="Times New Roman" w:cs="Times New Roman"/>
            <w:sz w:val="24"/>
            <w:szCs w:val="24"/>
          </w:rPr>
          <w:t xml:space="preserve">FHS </w:t>
        </w:r>
      </w:ins>
      <w:ins w:id="299" w:author="Jon.Richar" w:date="2023-07-03T10:59:00Z">
        <w:r w:rsidR="00D13954">
          <w:rPr>
            <w:rFonts w:ascii="Times New Roman" w:hAnsi="Times New Roman" w:cs="Times New Roman"/>
            <w:sz w:val="24"/>
            <w:szCs w:val="24"/>
          </w:rPr>
          <w:t>TBM</w:t>
        </w:r>
      </w:ins>
      <w:ins w:id="300" w:author="Jon.Richar" w:date="2023-07-03T11:02:00Z">
        <w:r w:rsidR="00E35341">
          <w:rPr>
            <w:rFonts w:ascii="Times New Roman" w:hAnsi="Times New Roman" w:cs="Times New Roman"/>
            <w:sz w:val="24"/>
            <w:szCs w:val="24"/>
          </w:rPr>
          <w:t>, sugge</w:t>
        </w:r>
        <w:r w:rsidR="00D13954">
          <w:rPr>
            <w:rFonts w:ascii="Times New Roman" w:hAnsi="Times New Roman" w:cs="Times New Roman"/>
            <w:sz w:val="24"/>
            <w:szCs w:val="24"/>
          </w:rPr>
          <w:t>sting that this variable was responsible for</w:t>
        </w:r>
      </w:ins>
      <w:ins w:id="301" w:author="Jon.Richar" w:date="2023-07-03T11:03:00Z">
        <w:r w:rsidR="00D13954">
          <w:rPr>
            <w:rFonts w:ascii="Times New Roman" w:hAnsi="Times New Roman" w:cs="Times New Roman"/>
            <w:sz w:val="24"/>
            <w:szCs w:val="24"/>
          </w:rPr>
          <w:t xml:space="preserve"> </w:t>
        </w:r>
      </w:ins>
      <w:ins w:id="302" w:author="Jon.Richar" w:date="2023-07-03T11:02:00Z">
        <w:r w:rsidR="00D13954">
          <w:rPr>
            <w:rFonts w:ascii="Times New Roman" w:hAnsi="Times New Roman" w:cs="Times New Roman"/>
            <w:sz w:val="24"/>
            <w:szCs w:val="24"/>
          </w:rPr>
          <w:t>much of the given model</w:t>
        </w:r>
      </w:ins>
      <w:ins w:id="303" w:author="Jon.Richar" w:date="2023-07-03T11:03:00Z">
        <w:r w:rsidR="00D13954">
          <w:rPr>
            <w:rFonts w:ascii="Times New Roman" w:hAnsi="Times New Roman" w:cs="Times New Roman"/>
            <w:sz w:val="24"/>
            <w:szCs w:val="24"/>
          </w:rPr>
          <w:t>’s improved explanatory power</w:t>
        </w:r>
      </w:ins>
      <w:r>
        <w:rPr>
          <w:rFonts w:ascii="Times New Roman" w:hAnsi="Times New Roman" w:cs="Times New Roman"/>
          <w:sz w:val="24"/>
          <w:szCs w:val="24"/>
        </w:rPr>
        <w:t xml:space="preserve">. </w:t>
      </w:r>
      <w:ins w:id="304" w:author="Jon.Richar" w:date="2023-07-03T11:12:00Z">
        <w:r w:rsidR="00E35341">
          <w:rPr>
            <w:rFonts w:ascii="Times New Roman" w:hAnsi="Times New Roman" w:cs="Times New Roman"/>
            <w:sz w:val="24"/>
            <w:szCs w:val="24"/>
          </w:rPr>
          <w:t>Further, w</w:t>
        </w:r>
      </w:ins>
      <w:ins w:id="305" w:author="Jon.Richar" w:date="2023-02-03T13:52:00Z">
        <w:r w:rsidR="00650D27">
          <w:rPr>
            <w:rFonts w:ascii="Times New Roman" w:hAnsi="Times New Roman" w:cs="Times New Roman"/>
            <w:sz w:val="24"/>
            <w:szCs w:val="24"/>
          </w:rPr>
          <w:t>hile i</w:t>
        </w:r>
      </w:ins>
      <w:del w:id="306" w:author="Jon.Richar" w:date="2023-02-03T13:52:00Z">
        <w:r w:rsidDel="00650D27">
          <w:rPr>
            <w:rFonts w:ascii="Times New Roman" w:hAnsi="Times New Roman" w:cs="Times New Roman"/>
            <w:sz w:val="24"/>
            <w:szCs w:val="24"/>
          </w:rPr>
          <w:delText>I</w:delText>
        </w:r>
      </w:del>
      <w:r>
        <w:rPr>
          <w:rFonts w:ascii="Times New Roman" w:hAnsi="Times New Roman" w:cs="Times New Roman"/>
          <w:sz w:val="24"/>
          <w:szCs w:val="24"/>
        </w:rPr>
        <w:t xml:space="preserve">nclusion of the </w:t>
      </w:r>
      <w:del w:id="307" w:author="Jon.Richar" w:date="2023-02-03T13:52:00Z">
        <w:r w:rsidDel="00650D27">
          <w:rPr>
            <w:rFonts w:ascii="Times New Roman" w:hAnsi="Times New Roman" w:cs="Times New Roman"/>
            <w:sz w:val="24"/>
            <w:szCs w:val="24"/>
          </w:rPr>
          <w:delText xml:space="preserve">winter </w:delText>
        </w:r>
      </w:del>
      <w:r>
        <w:rPr>
          <w:rFonts w:ascii="Times New Roman" w:hAnsi="Times New Roman" w:cs="Times New Roman"/>
          <w:sz w:val="24"/>
          <w:szCs w:val="24"/>
        </w:rPr>
        <w:t xml:space="preserve">PDO </w:t>
      </w:r>
      <w:ins w:id="308" w:author="Jon.Richar" w:date="2023-02-03T13:52:00Z">
        <w:r w:rsidR="00650D27">
          <w:rPr>
            <w:rFonts w:ascii="Times New Roman" w:hAnsi="Times New Roman" w:cs="Times New Roman"/>
            <w:sz w:val="24"/>
            <w:szCs w:val="24"/>
          </w:rPr>
          <w:t xml:space="preserve">and AO covariates </w:t>
        </w:r>
      </w:ins>
      <w:r>
        <w:rPr>
          <w:rFonts w:ascii="Times New Roman" w:hAnsi="Times New Roman" w:cs="Times New Roman"/>
          <w:sz w:val="24"/>
          <w:szCs w:val="24"/>
        </w:rPr>
        <w:t>improved AICc values</w:t>
      </w:r>
      <w:del w:id="309" w:author="Jon.Richar" w:date="2023-06-09T15:07:00Z">
        <w:r w:rsidDel="005F1856">
          <w:rPr>
            <w:rFonts w:ascii="Times New Roman" w:hAnsi="Times New Roman" w:cs="Times New Roman"/>
            <w:sz w:val="24"/>
            <w:szCs w:val="24"/>
          </w:rPr>
          <w:delText>,</w:delText>
        </w:r>
      </w:del>
      <w:ins w:id="310" w:author="Jon.Richar" w:date="2023-02-03T14:55:00Z">
        <w:r w:rsidR="00276DE2">
          <w:rPr>
            <w:rFonts w:ascii="Times New Roman" w:hAnsi="Times New Roman" w:cs="Times New Roman"/>
            <w:sz w:val="24"/>
            <w:szCs w:val="24"/>
          </w:rPr>
          <w:t xml:space="preserve"> when</w:t>
        </w:r>
      </w:ins>
      <w:ins w:id="311" w:author="Jon.Richar" w:date="2023-02-03T14:56:00Z">
        <w:r w:rsidR="005F1856">
          <w:rPr>
            <w:rFonts w:ascii="Times New Roman" w:hAnsi="Times New Roman" w:cs="Times New Roman"/>
            <w:sz w:val="24"/>
            <w:szCs w:val="24"/>
          </w:rPr>
          <w:t xml:space="preserve"> considered together with </w:t>
        </w:r>
      </w:ins>
      <w:ins w:id="312" w:author="Jon.Richar" w:date="2023-06-09T15:07:00Z">
        <w:r w:rsidR="005F1856">
          <w:rPr>
            <w:rFonts w:ascii="Times New Roman" w:hAnsi="Times New Roman" w:cs="Times New Roman"/>
            <w:sz w:val="24"/>
            <w:szCs w:val="24"/>
          </w:rPr>
          <w:t>FHS</w:t>
        </w:r>
      </w:ins>
      <w:ins w:id="313" w:author="Jon.Richar" w:date="2023-02-03T14:56:00Z">
        <w:r w:rsidR="00276DE2">
          <w:rPr>
            <w:rFonts w:ascii="Times New Roman" w:hAnsi="Times New Roman" w:cs="Times New Roman"/>
            <w:sz w:val="24"/>
            <w:szCs w:val="24"/>
          </w:rPr>
          <w:t>, and</w:t>
        </w:r>
      </w:ins>
      <w:ins w:id="314" w:author="Jon.Richar" w:date="2023-02-03T14:55:00Z">
        <w:r w:rsidR="00276DE2">
          <w:rPr>
            <w:rFonts w:ascii="Times New Roman" w:hAnsi="Times New Roman" w:cs="Times New Roman"/>
            <w:sz w:val="24"/>
            <w:szCs w:val="24"/>
          </w:rPr>
          <w:t xml:space="preserve"> included with a linear effect,</w:t>
        </w:r>
      </w:ins>
      <w:r>
        <w:rPr>
          <w:rFonts w:ascii="Times New Roman" w:hAnsi="Times New Roman" w:cs="Times New Roman"/>
          <w:sz w:val="24"/>
          <w:szCs w:val="24"/>
        </w:rPr>
        <w:t xml:space="preserve"> </w:t>
      </w:r>
      <w:ins w:id="315" w:author="Jon.Richar" w:date="2023-02-03T13:53:00Z">
        <w:r w:rsidR="00276DE2">
          <w:rPr>
            <w:rFonts w:ascii="Times New Roman" w:hAnsi="Times New Roman" w:cs="Times New Roman"/>
            <w:sz w:val="24"/>
            <w:szCs w:val="24"/>
          </w:rPr>
          <w:t>improvements</w:t>
        </w:r>
        <w:r w:rsidR="000750BF">
          <w:rPr>
            <w:rFonts w:ascii="Times New Roman" w:hAnsi="Times New Roman" w:cs="Times New Roman"/>
            <w:sz w:val="24"/>
            <w:szCs w:val="24"/>
          </w:rPr>
          <w:t xml:space="preserve"> were limited </w:t>
        </w:r>
        <w:r w:rsidR="00650D27">
          <w:rPr>
            <w:rFonts w:ascii="Times New Roman" w:hAnsi="Times New Roman" w:cs="Times New Roman"/>
            <w:sz w:val="24"/>
            <w:szCs w:val="24"/>
          </w:rPr>
          <w:t xml:space="preserve">in comparison to a model </w:t>
        </w:r>
      </w:ins>
      <w:ins w:id="316" w:author="Jon.Richar" w:date="2023-02-03T13:54:00Z">
        <w:r w:rsidR="00650D27">
          <w:rPr>
            <w:rFonts w:ascii="Times New Roman" w:hAnsi="Times New Roman" w:cs="Times New Roman"/>
            <w:sz w:val="24"/>
            <w:szCs w:val="24"/>
          </w:rPr>
          <w:t>with only the S-R e</w:t>
        </w:r>
        <w:r w:rsidR="0031658F">
          <w:rPr>
            <w:rFonts w:ascii="Times New Roman" w:hAnsi="Times New Roman" w:cs="Times New Roman"/>
            <w:sz w:val="24"/>
            <w:szCs w:val="24"/>
          </w:rPr>
          <w:t xml:space="preserve">ffect and </w:t>
        </w:r>
      </w:ins>
      <w:ins w:id="317" w:author="Jon.Richar" w:date="2023-07-03T11:14:00Z">
        <w:r w:rsidR="00C9199B">
          <w:rPr>
            <w:rFonts w:ascii="Times New Roman" w:hAnsi="Times New Roman" w:cs="Times New Roman"/>
            <w:sz w:val="24"/>
            <w:szCs w:val="24"/>
          </w:rPr>
          <w:t xml:space="preserve">FHS </w:t>
        </w:r>
      </w:ins>
      <w:ins w:id="318" w:author="Jon.Richar" w:date="2023-02-03T13:54:00Z">
        <w:r w:rsidR="0031658F">
          <w:rPr>
            <w:rFonts w:ascii="Times New Roman" w:hAnsi="Times New Roman" w:cs="Times New Roman"/>
            <w:sz w:val="24"/>
            <w:szCs w:val="24"/>
          </w:rPr>
          <w:t>(Table 5</w:t>
        </w:r>
        <w:r w:rsidR="00650D27">
          <w:rPr>
            <w:rFonts w:ascii="Times New Roman" w:hAnsi="Times New Roman" w:cs="Times New Roman"/>
            <w:sz w:val="24"/>
            <w:szCs w:val="24"/>
          </w:rPr>
          <w:t xml:space="preserve">). </w:t>
        </w:r>
      </w:ins>
      <w:ins w:id="319" w:author="Jon.Richar" w:date="2023-02-03T13:55:00Z">
        <w:r w:rsidR="00650D27">
          <w:rPr>
            <w:rFonts w:ascii="Times New Roman" w:hAnsi="Times New Roman" w:cs="Times New Roman"/>
            <w:sz w:val="24"/>
            <w:szCs w:val="24"/>
          </w:rPr>
          <w:t xml:space="preserve">These covariates performed markedly worse </w:t>
        </w:r>
      </w:ins>
      <w:del w:id="320" w:author="Jon.Richar" w:date="2023-02-03T13:55:00Z">
        <w:r w:rsidDel="00650D27">
          <w:rPr>
            <w:rFonts w:ascii="Times New Roman" w:hAnsi="Times New Roman" w:cs="Times New Roman"/>
            <w:sz w:val="24"/>
            <w:szCs w:val="24"/>
          </w:rPr>
          <w:delText>both</w:delText>
        </w:r>
      </w:del>
      <w:del w:id="321" w:author="Jon.Richar" w:date="2023-06-09T11:22:00Z">
        <w:r w:rsidDel="00843E9A">
          <w:rPr>
            <w:rFonts w:ascii="Times New Roman" w:hAnsi="Times New Roman" w:cs="Times New Roman"/>
            <w:sz w:val="24"/>
            <w:szCs w:val="24"/>
          </w:rPr>
          <w:delText xml:space="preserve"> </w:delText>
        </w:r>
      </w:del>
      <w:r>
        <w:rPr>
          <w:rFonts w:ascii="Times New Roman" w:hAnsi="Times New Roman" w:cs="Times New Roman"/>
          <w:sz w:val="24"/>
          <w:szCs w:val="24"/>
        </w:rPr>
        <w:t>when considered as the only</w:t>
      </w:r>
      <w:del w:id="322" w:author="Jon.Richar" w:date="2023-06-09T15:08:00Z">
        <w:r w:rsidDel="005F1856">
          <w:rPr>
            <w:rFonts w:ascii="Times New Roman" w:hAnsi="Times New Roman" w:cs="Times New Roman"/>
            <w:sz w:val="24"/>
            <w:szCs w:val="24"/>
          </w:rPr>
          <w:delText xml:space="preserve"> environmenta</w:delText>
        </w:r>
      </w:del>
      <w:ins w:id="323" w:author="Jon.Richar" w:date="2023-06-09T15:08:00Z">
        <w:r w:rsidR="005F1856">
          <w:rPr>
            <w:rFonts w:ascii="Times New Roman" w:hAnsi="Times New Roman" w:cs="Times New Roman"/>
            <w:sz w:val="24"/>
            <w:szCs w:val="24"/>
          </w:rPr>
          <w:t xml:space="preserve"> </w:t>
        </w:r>
      </w:ins>
      <w:del w:id="324" w:author="Jon.Richar" w:date="2023-06-09T15:08:00Z">
        <w:r w:rsidDel="005F1856">
          <w:rPr>
            <w:rFonts w:ascii="Times New Roman" w:hAnsi="Times New Roman" w:cs="Times New Roman"/>
            <w:sz w:val="24"/>
            <w:szCs w:val="24"/>
          </w:rPr>
          <w:delText xml:space="preserve">l </w:delText>
        </w:r>
      </w:del>
      <w:r>
        <w:rPr>
          <w:rFonts w:ascii="Times New Roman" w:hAnsi="Times New Roman" w:cs="Times New Roman"/>
          <w:sz w:val="24"/>
          <w:szCs w:val="24"/>
        </w:rPr>
        <w:t xml:space="preserve">covariate, and when considered </w:t>
      </w:r>
      <w:ins w:id="325" w:author="Jon.Richar" w:date="2023-02-03T13:56:00Z">
        <w:r w:rsidR="00650D27">
          <w:rPr>
            <w:rFonts w:ascii="Times New Roman" w:hAnsi="Times New Roman" w:cs="Times New Roman"/>
            <w:sz w:val="24"/>
            <w:szCs w:val="24"/>
          </w:rPr>
          <w:t xml:space="preserve">singly </w:t>
        </w:r>
      </w:ins>
      <w:r>
        <w:rPr>
          <w:rFonts w:ascii="Times New Roman" w:hAnsi="Times New Roman" w:cs="Times New Roman"/>
          <w:sz w:val="24"/>
          <w:szCs w:val="24"/>
        </w:rPr>
        <w:t xml:space="preserve">in concert with </w:t>
      </w:r>
      <w:del w:id="326" w:author="Jon.Richar" w:date="2023-07-03T11:14:00Z">
        <w:r w:rsidDel="00C9199B">
          <w:rPr>
            <w:rFonts w:ascii="Times New Roman" w:hAnsi="Times New Roman"/>
            <w:sz w:val="24"/>
            <w:szCs w:val="24"/>
          </w:rPr>
          <w:delText>flathead sole</w:delText>
        </w:r>
        <w:r w:rsidDel="00C9199B">
          <w:rPr>
            <w:rFonts w:ascii="Times New Roman" w:hAnsi="Times New Roman" w:cs="Times New Roman"/>
            <w:sz w:val="24"/>
            <w:szCs w:val="24"/>
          </w:rPr>
          <w:delText xml:space="preserve"> total biomass</w:delText>
        </w:r>
      </w:del>
      <w:ins w:id="327" w:author="Jon.Richar" w:date="2023-07-03T11:14:00Z">
        <w:r w:rsidR="00C9199B">
          <w:rPr>
            <w:rFonts w:ascii="Times New Roman" w:hAnsi="Times New Roman"/>
            <w:sz w:val="24"/>
            <w:szCs w:val="24"/>
          </w:rPr>
          <w:t>FHS TBM</w:t>
        </w:r>
      </w:ins>
      <w:r>
        <w:rPr>
          <w:rFonts w:ascii="Times New Roman" w:hAnsi="Times New Roman" w:cs="Times New Roman"/>
          <w:sz w:val="24"/>
          <w:szCs w:val="24"/>
        </w:rPr>
        <w:t xml:space="preserve"> (Table </w:t>
      </w:r>
      <w:ins w:id="328" w:author="Jon.Richar" w:date="2023-02-03T13:56:00Z">
        <w:r w:rsidR="005F1856">
          <w:rPr>
            <w:rFonts w:ascii="Times New Roman" w:hAnsi="Times New Roman" w:cs="Times New Roman"/>
            <w:sz w:val="24"/>
            <w:szCs w:val="24"/>
          </w:rPr>
          <w:t>5</w:t>
        </w:r>
      </w:ins>
      <w:del w:id="329"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w:t>
      </w:r>
    </w:p>
    <w:p w14:paraId="420B3B37" w14:textId="44D84024" w:rsidR="00A37F3A" w:rsidDel="006D6E35" w:rsidRDefault="00525AD2" w:rsidP="0086364C">
      <w:pPr>
        <w:spacing w:line="480" w:lineRule="auto"/>
        <w:ind w:firstLine="720"/>
        <w:rPr>
          <w:del w:id="330" w:author="Jon.Richar" w:date="2022-12-13T16:01:00Z"/>
          <w:rFonts w:ascii="Times New Roman" w:hAnsi="Times New Roman" w:cs="Times New Roman"/>
          <w:sz w:val="24"/>
          <w:szCs w:val="24"/>
        </w:rPr>
      </w:pPr>
      <w:r>
        <w:rPr>
          <w:rFonts w:ascii="Times New Roman" w:hAnsi="Times New Roman" w:cs="Times New Roman"/>
          <w:sz w:val="24"/>
          <w:szCs w:val="24"/>
        </w:rPr>
        <w:t xml:space="preserve"> </w:t>
      </w:r>
      <w:del w:id="331" w:author="Jon.Richar" w:date="2023-02-03T13:56:00Z">
        <w:r w:rsidDel="00650D27">
          <w:rPr>
            <w:rFonts w:ascii="Times New Roman" w:hAnsi="Times New Roman" w:cs="Times New Roman"/>
            <w:sz w:val="24"/>
            <w:szCs w:val="24"/>
          </w:rPr>
          <w:delText>Model structure however affected the nature of the relationship: when modeled as the only environmental covariate a strong positive relationship may be observed bet</w:delText>
        </w:r>
        <w:commentRangeStart w:id="332"/>
        <w:commentRangeStart w:id="333"/>
        <w:r w:rsidDel="00650D27">
          <w:rPr>
            <w:rFonts w:ascii="Times New Roman" w:hAnsi="Times New Roman" w:cs="Times New Roman"/>
            <w:sz w:val="24"/>
            <w:szCs w:val="24"/>
          </w:rPr>
          <w:delText xml:space="preserve">ween the PDO and juvenile crab recruitment; this changes to a curvilinear relationship, with an initial positive slope that plateaus with the addition of </w:delText>
        </w:r>
        <w:r w:rsidDel="00650D27">
          <w:rPr>
            <w:rFonts w:ascii="Times New Roman" w:hAnsi="Times New Roman"/>
            <w:sz w:val="24"/>
            <w:szCs w:val="24"/>
          </w:rPr>
          <w:delText>flathead sole</w:delText>
        </w:r>
        <w:r w:rsidR="006D6E35" w:rsidDel="00650D27">
          <w:rPr>
            <w:rFonts w:ascii="Times New Roman" w:hAnsi="Times New Roman" w:cs="Times New Roman"/>
            <w:sz w:val="24"/>
            <w:szCs w:val="24"/>
          </w:rPr>
          <w:delText xml:space="preserve"> TBM </w:delText>
        </w:r>
        <w:commentRangeEnd w:id="332"/>
        <w:r w:rsidR="0047407B" w:rsidDel="00650D27">
          <w:rPr>
            <w:rStyle w:val="CommentReference"/>
          </w:rPr>
          <w:commentReference w:id="332"/>
        </w:r>
      </w:del>
      <w:commentRangeEnd w:id="333"/>
      <w:r w:rsidR="00F500BB">
        <w:rPr>
          <w:rStyle w:val="CommentReference"/>
        </w:rPr>
        <w:commentReference w:id="333"/>
      </w:r>
      <w:del w:id="334" w:author="Jon.Richar" w:date="2023-02-03T13:56:00Z">
        <w:r w:rsidR="006D6E35" w:rsidDel="00650D27">
          <w:rPr>
            <w:rFonts w:ascii="Times New Roman" w:hAnsi="Times New Roman" w:cs="Times New Roman"/>
            <w:sz w:val="24"/>
            <w:szCs w:val="24"/>
          </w:rPr>
          <w:delText>(Fig</w:delText>
        </w:r>
      </w:del>
      <w:del w:id="335" w:author="Jon.Richar" w:date="2022-12-16T13:30:00Z">
        <w:r w:rsidR="006D6E35" w:rsidDel="00700680">
          <w:rPr>
            <w:rFonts w:ascii="Times New Roman" w:hAnsi="Times New Roman" w:cs="Times New Roman"/>
            <w:sz w:val="24"/>
            <w:szCs w:val="24"/>
          </w:rPr>
          <w:delText>.</w:delText>
        </w:r>
      </w:del>
      <w:del w:id="336" w:author="Jon.Richar" w:date="2023-02-03T13:56:00Z">
        <w:r w:rsidR="006D6E35" w:rsidDel="00650D27">
          <w:rPr>
            <w:rFonts w:ascii="Times New Roman" w:hAnsi="Times New Roman" w:cs="Times New Roman"/>
            <w:sz w:val="24"/>
            <w:szCs w:val="24"/>
          </w:rPr>
          <w:delText xml:space="preserve"> 5). </w:delText>
        </w:r>
      </w:del>
    </w:p>
    <w:p w14:paraId="6F15054B" w14:textId="3D08531A" w:rsidR="00AA76E9" w:rsidDel="00976279" w:rsidRDefault="00525AD2" w:rsidP="0086364C">
      <w:pPr>
        <w:spacing w:line="480" w:lineRule="auto"/>
        <w:ind w:firstLine="720"/>
        <w:rPr>
          <w:del w:id="337" w:author="Jon.Richar" w:date="2023-01-19T16:49:00Z"/>
          <w:rFonts w:ascii="Times New Roman" w:hAnsi="Times New Roman" w:cs="Times New Roman"/>
          <w:sz w:val="24"/>
          <w:szCs w:val="24"/>
        </w:rPr>
      </w:pPr>
      <w:del w:id="338" w:author="Jon.Richar" w:date="2023-02-07T14:07:00Z">
        <w:r w:rsidDel="0012506B">
          <w:rPr>
            <w:rFonts w:ascii="Times New Roman" w:hAnsi="Times New Roman" w:cs="Times New Roman"/>
            <w:sz w:val="24"/>
            <w:szCs w:val="24"/>
          </w:rPr>
          <w:delText xml:space="preserve">Sea surface temperature did not significantly improve model explanatory power over models without it (Table </w:delText>
        </w:r>
      </w:del>
      <w:del w:id="339" w:author="Jon.Richar" w:date="2022-12-15T08:36:00Z">
        <w:r w:rsidDel="00591008">
          <w:rPr>
            <w:rFonts w:ascii="Times New Roman" w:hAnsi="Times New Roman" w:cs="Times New Roman"/>
            <w:sz w:val="24"/>
            <w:szCs w:val="24"/>
          </w:rPr>
          <w:delText>4</w:delText>
        </w:r>
      </w:del>
      <w:del w:id="340" w:author="Jon.Richar" w:date="2023-02-07T14:07:00Z">
        <w:r w:rsidDel="0012506B">
          <w:rPr>
            <w:rFonts w:ascii="Times New Roman" w:hAnsi="Times New Roman" w:cs="Times New Roman"/>
            <w:sz w:val="24"/>
            <w:szCs w:val="24"/>
          </w:rPr>
          <w:delText xml:space="preserve">). </w:delText>
        </w:r>
      </w:del>
      <w:del w:id="341" w:author="Jon.Richar" w:date="2023-02-06T09:23:00Z">
        <w:r w:rsidDel="00123C95">
          <w:rPr>
            <w:rFonts w:ascii="Times New Roman" w:hAnsi="Times New Roman" w:cs="Times New Roman"/>
            <w:sz w:val="24"/>
            <w:szCs w:val="24"/>
          </w:rPr>
          <w:delText xml:space="preserve">Furthermore, inclusion of the SST MJ term lead to a curvilinear “S” relationship between </w:delText>
        </w:r>
        <w:r w:rsidDel="00123C95">
          <w:rPr>
            <w:rFonts w:ascii="Times New Roman" w:hAnsi="Times New Roman"/>
            <w:sz w:val="24"/>
            <w:szCs w:val="24"/>
          </w:rPr>
          <w:delText>flathead sole</w:delText>
        </w:r>
        <w:r w:rsidDel="00123C95">
          <w:rPr>
            <w:rFonts w:ascii="Times New Roman" w:hAnsi="Times New Roman" w:cs="Times New Roman"/>
            <w:sz w:val="24"/>
            <w:szCs w:val="24"/>
          </w:rPr>
          <w:delText xml:space="preserve"> and juvenile crab recruitment, which is not considered plausible</w:delText>
        </w:r>
      </w:del>
      <w:del w:id="342" w:author="Jon.Richar" w:date="2022-12-16T11:42:00Z">
        <w:r w:rsidDel="007F5BE1">
          <w:rPr>
            <w:rFonts w:ascii="Times New Roman" w:hAnsi="Times New Roman" w:cs="Times New Roman"/>
            <w:sz w:val="24"/>
            <w:szCs w:val="24"/>
          </w:rPr>
          <w:delText xml:space="preserve"> (Fig. 6). </w:delText>
        </w:r>
      </w:del>
      <w:del w:id="343" w:author="Jon.Richar" w:date="2023-02-07T14:07:00Z">
        <w:r w:rsidDel="0012506B">
          <w:rPr>
            <w:rFonts w:ascii="Times New Roman" w:hAnsi="Times New Roman" w:cs="Times New Roman"/>
            <w:sz w:val="24"/>
            <w:szCs w:val="24"/>
          </w:rPr>
          <w:delText xml:space="preserve">Although ovigerous female opilio improved model performance, an inverted curvilinear, or “dome”, relationship was observed with Tanner juvenile </w:delText>
        </w:r>
      </w:del>
      <w:del w:id="344" w:author="Jon.Richar" w:date="2022-12-16T13:31:00Z">
        <w:r w:rsidDel="00700680">
          <w:rPr>
            <w:rFonts w:ascii="Times New Roman" w:hAnsi="Times New Roman" w:cs="Times New Roman"/>
            <w:sz w:val="24"/>
            <w:szCs w:val="24"/>
          </w:rPr>
          <w:delText xml:space="preserve">recruitment </w:delText>
        </w:r>
      </w:del>
      <w:del w:id="345" w:author="Jon.Richar" w:date="2022-12-16T11:42:00Z">
        <w:r w:rsidDel="007F5BE1">
          <w:rPr>
            <w:rFonts w:ascii="Times New Roman" w:hAnsi="Times New Roman" w:cs="Times New Roman"/>
            <w:sz w:val="24"/>
            <w:szCs w:val="24"/>
          </w:rPr>
          <w:delText>(Fig. 7)</w:delText>
        </w:r>
      </w:del>
      <w:del w:id="346" w:author="Jon.Richar" w:date="2023-02-07T14:07:00Z">
        <w:r w:rsidDel="0012506B">
          <w:rPr>
            <w:rFonts w:ascii="Times New Roman" w:hAnsi="Times New Roman" w:cs="Times New Roman"/>
            <w:sz w:val="24"/>
            <w:szCs w:val="24"/>
          </w:rPr>
          <w:delTex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delText>
        </w:r>
      </w:del>
      <w:del w:id="347" w:author="Jon.Richar" w:date="2022-12-15T08:40:00Z">
        <w:r w:rsidDel="00591008">
          <w:rPr>
            <w:rFonts w:ascii="Times New Roman" w:hAnsi="Times New Roman" w:cs="Times New Roman"/>
            <w:sz w:val="24"/>
            <w:szCs w:val="24"/>
          </w:rPr>
          <w:delText xml:space="preserve"> </w:delText>
        </w:r>
      </w:del>
      <w:del w:id="348" w:author="Jon.Richar" w:date="2023-02-07T14:07:00Z">
        <w:r w:rsidDel="0012506B">
          <w:rPr>
            <w:rFonts w:ascii="Times New Roman" w:hAnsi="Times New Roman" w:cs="Times New Roman"/>
            <w:sz w:val="24"/>
            <w:szCs w:val="24"/>
          </w:rPr>
          <w:delText xml:space="preserve"> and 3-yr rolling averages of </w:delText>
        </w:r>
      </w:del>
      <w:del w:id="349" w:author="Jon.Richar" w:date="2023-02-07T14:06:00Z">
        <w:r w:rsidDel="0012506B">
          <w:rPr>
            <w:rFonts w:ascii="Times New Roman" w:hAnsi="Times New Roman" w:cs="Times New Roman"/>
            <w:sz w:val="24"/>
            <w:szCs w:val="24"/>
          </w:rPr>
          <w:delText>both</w:delText>
        </w:r>
      </w:del>
      <w:del w:id="350" w:author="Jon.Richar" w:date="2023-02-07T14:07:00Z">
        <w:r w:rsidDel="0012506B">
          <w:rPr>
            <w:rFonts w:ascii="Times New Roman" w:hAnsi="Times New Roman" w:cs="Times New Roman"/>
            <w:sz w:val="24"/>
            <w:szCs w:val="24"/>
          </w:rPr>
          <w:delText xml:space="preserve"> NBT </w:delText>
        </w:r>
      </w:del>
      <w:del w:id="351" w:author="Jon.Richar" w:date="2023-02-07T14:06:00Z">
        <w:r w:rsidDel="0012506B">
          <w:rPr>
            <w:rFonts w:ascii="Times New Roman" w:hAnsi="Times New Roman" w:cs="Times New Roman"/>
            <w:sz w:val="24"/>
            <w:szCs w:val="24"/>
          </w:rPr>
          <w:delText>and the AO</w:delText>
        </w:r>
      </w:del>
      <w:del w:id="352" w:author="Jon.Richar" w:date="2023-02-07T14:07:00Z">
        <w:r w:rsidDel="0012506B">
          <w:rPr>
            <w:rFonts w:ascii="Times New Roman" w:hAnsi="Times New Roman" w:cs="Times New Roman"/>
            <w:sz w:val="24"/>
            <w:szCs w:val="24"/>
          </w:rPr>
          <w:delText xml:space="preserve"> either failed to improve model performance, or offered minimal improvement (Table </w:delText>
        </w:r>
      </w:del>
      <w:del w:id="353" w:author="Jon.Richar" w:date="2022-12-15T08:36:00Z">
        <w:r w:rsidDel="00591008">
          <w:rPr>
            <w:rFonts w:ascii="Times New Roman" w:hAnsi="Times New Roman" w:cs="Times New Roman"/>
            <w:sz w:val="24"/>
            <w:szCs w:val="24"/>
          </w:rPr>
          <w:delText>4</w:delText>
        </w:r>
      </w:del>
      <w:del w:id="354" w:author="Jon.Richar" w:date="2023-02-07T14:07:00Z">
        <w:r w:rsidDel="0012506B">
          <w:rPr>
            <w:rFonts w:ascii="Times New Roman" w:hAnsi="Times New Roman" w:cs="Times New Roman"/>
            <w:sz w:val="24"/>
            <w:szCs w:val="24"/>
          </w:rPr>
          <w:delText>).</w:delText>
        </w:r>
      </w:del>
      <w:del w:id="355" w:author="Jon.Richar" w:date="2023-02-03T16:10:00Z">
        <w:r w:rsidDel="00432A5D">
          <w:rPr>
            <w:rFonts w:ascii="Times New Roman" w:hAnsi="Times New Roman" w:cs="Times New Roman"/>
            <w:sz w:val="24"/>
            <w:szCs w:val="24"/>
          </w:rPr>
          <w:delText xml:space="preserve"> </w:delText>
        </w:r>
      </w:del>
    </w:p>
    <w:p w14:paraId="2A7CCFAF" w14:textId="77777777" w:rsidR="00525AD2" w:rsidRDefault="00525AD2" w:rsidP="0086364C">
      <w:pPr>
        <w:spacing w:line="480" w:lineRule="auto"/>
        <w:ind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4EE07FD8"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ins w:id="356" w:author="Jon.Richar" w:date="2023-06-09T11:14:00Z">
        <w:r w:rsidR="00A33EBB">
          <w:rPr>
            <w:rFonts w:ascii="Times New Roman" w:hAnsi="Times New Roman"/>
            <w:sz w:val="24"/>
            <w:szCs w:val="24"/>
          </w:rPr>
          <w:t xml:space="preserve">. </w:t>
        </w:r>
      </w:ins>
      <w:del w:id="357" w:author="Jon.Richar" w:date="2023-06-09T11:14:00Z">
        <w:r w:rsidDel="00A33EBB">
          <w:rPr>
            <w:rFonts w:ascii="Times New Roman" w:hAnsi="Times New Roman"/>
            <w:sz w:val="24"/>
            <w:szCs w:val="24"/>
          </w:rPr>
          <w:delText xml:space="preserve"> with </w:delText>
        </w:r>
      </w:del>
      <w:del w:id="358" w:author="Jon.Richar" w:date="2022-12-14T14:59:00Z">
        <w:r w:rsidDel="003C782D">
          <w:rPr>
            <w:rFonts w:ascii="Times New Roman" w:hAnsi="Times New Roman"/>
            <w:sz w:val="24"/>
            <w:szCs w:val="24"/>
          </w:rPr>
          <w:delText xml:space="preserve">cyclical </w:delText>
        </w:r>
      </w:del>
      <w:del w:id="359" w:author="Jon.Richar" w:date="2023-06-09T11:14:00Z">
        <w:r w:rsidDel="00A33EBB">
          <w:rPr>
            <w:rFonts w:ascii="Times New Roman" w:hAnsi="Times New Roman"/>
            <w:sz w:val="24"/>
            <w:szCs w:val="24"/>
          </w:rPr>
          <w:delText xml:space="preserve">variability around the long-term trend. </w:delText>
        </w:r>
      </w:del>
      <w:r>
        <w:rPr>
          <w:rFonts w:ascii="Times New Roman" w:hAnsi="Times New Roman"/>
          <w:sz w:val="24"/>
          <w:szCs w:val="24"/>
        </w:rPr>
        <w:t xml:space="preserve">Furthermore, we found evidence of a predator-prey relationship with flathead sole biomass, and </w:t>
      </w:r>
      <w:ins w:id="360" w:author="Jon.Richar" w:date="2023-02-06T11:19:00Z">
        <w:r w:rsidR="005C1F35">
          <w:rPr>
            <w:rFonts w:ascii="Times New Roman" w:hAnsi="Times New Roman"/>
            <w:sz w:val="24"/>
            <w:szCs w:val="24"/>
          </w:rPr>
          <w:t xml:space="preserve">potential </w:t>
        </w:r>
      </w:ins>
      <w:r>
        <w:rPr>
          <w:rFonts w:ascii="Times New Roman" w:hAnsi="Times New Roman"/>
          <w:sz w:val="24"/>
          <w:szCs w:val="24"/>
        </w:rPr>
        <w:t xml:space="preserve">environmentally mediated survival </w:t>
      </w:r>
      <w:del w:id="361" w:author="Jon.Richar" w:date="2023-07-03T11:23:00Z">
        <w:r w:rsidDel="00C9199B">
          <w:rPr>
            <w:rFonts w:ascii="Times New Roman" w:hAnsi="Times New Roman"/>
            <w:sz w:val="24"/>
            <w:szCs w:val="24"/>
          </w:rPr>
          <w:delText xml:space="preserve">driven </w:delText>
        </w:r>
      </w:del>
      <w:ins w:id="362" w:author="Jon.Richar" w:date="2023-07-03T11:23:00Z">
        <w:r w:rsidR="00C9199B">
          <w:rPr>
            <w:rFonts w:ascii="Times New Roman" w:hAnsi="Times New Roman"/>
            <w:sz w:val="24"/>
            <w:szCs w:val="24"/>
          </w:rPr>
          <w:t>related to</w:t>
        </w:r>
      </w:ins>
      <w:del w:id="363" w:author="Jon.Richar" w:date="2023-07-03T11:23:00Z">
        <w:r w:rsidDel="00C9199B">
          <w:rPr>
            <w:rFonts w:ascii="Times New Roman" w:hAnsi="Times New Roman"/>
            <w:sz w:val="24"/>
            <w:szCs w:val="24"/>
          </w:rPr>
          <w:delText>by</w:delText>
        </w:r>
      </w:del>
      <w:r>
        <w:rPr>
          <w:rFonts w:ascii="Times New Roman" w:hAnsi="Times New Roman"/>
          <w:sz w:val="24"/>
          <w:szCs w:val="24"/>
        </w:rPr>
        <w:t xml:space="preserve"> </w:t>
      </w:r>
      <w:del w:id="364" w:author="Jon.Richar" w:date="2023-02-03T16:18:00Z">
        <w:r w:rsidDel="00432A5D">
          <w:rPr>
            <w:rFonts w:ascii="Times New Roman" w:hAnsi="Times New Roman"/>
            <w:sz w:val="24"/>
            <w:szCs w:val="24"/>
          </w:rPr>
          <w:delText>sea surface temperature during late spring and early summer</w:delText>
        </w:r>
      </w:del>
      <w:ins w:id="365" w:author="Jon.Richar" w:date="2023-02-03T16:18:00Z">
        <w:r w:rsidR="00432A5D">
          <w:rPr>
            <w:rFonts w:ascii="Times New Roman" w:hAnsi="Times New Roman"/>
            <w:sz w:val="24"/>
            <w:szCs w:val="24"/>
          </w:rPr>
          <w:t>the AO</w:t>
        </w:r>
      </w:ins>
      <w:r>
        <w:rPr>
          <w:rFonts w:ascii="Times New Roman" w:hAnsi="Times New Roman"/>
          <w:sz w:val="24"/>
          <w:szCs w:val="24"/>
        </w:rPr>
        <w:t>, and</w:t>
      </w:r>
      <w:ins w:id="366" w:author="Jon.Richar" w:date="2023-02-03T16:19:00Z">
        <w:r w:rsidR="00432A5D">
          <w:rPr>
            <w:rFonts w:ascii="Times New Roman" w:hAnsi="Times New Roman"/>
            <w:sz w:val="24"/>
            <w:szCs w:val="24"/>
          </w:rPr>
          <w:t xml:space="preserve"> </w:t>
        </w:r>
      </w:ins>
      <w:del w:id="367" w:author="Jon.Richar" w:date="2023-02-03T16:19:00Z">
        <w:r w:rsidDel="00432A5D">
          <w:rPr>
            <w:rFonts w:ascii="Times New Roman" w:hAnsi="Times New Roman"/>
            <w:sz w:val="24"/>
            <w:szCs w:val="24"/>
          </w:rPr>
          <w:delText xml:space="preserve"> winter values of the</w:delText>
        </w:r>
      </w:del>
      <w:r>
        <w:rPr>
          <w:rFonts w:ascii="Times New Roman" w:hAnsi="Times New Roman"/>
          <w:sz w:val="24"/>
          <w:szCs w:val="24"/>
        </w:rPr>
        <w:t xml:space="preserv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02D516FD" w:rsidR="00525AD2" w:rsidDel="00953D27" w:rsidRDefault="006D018C" w:rsidP="00525AD2">
      <w:pPr>
        <w:spacing w:line="480" w:lineRule="auto"/>
        <w:ind w:firstLine="720"/>
        <w:contextualSpacing/>
        <w:rPr>
          <w:del w:id="368" w:author="Jon.Richar" w:date="2023-01-09T11:57:00Z"/>
          <w:rFonts w:ascii="Times New Roman" w:hAnsi="Times New Roman"/>
          <w:sz w:val="24"/>
          <w:szCs w:val="24"/>
        </w:rPr>
      </w:pPr>
      <w:ins w:id="369" w:author="Jon.Richar" w:date="2023-06-09T11:43:00Z">
        <w:r>
          <w:rPr>
            <w:rFonts w:ascii="Times New Roman" w:hAnsi="Times New Roman"/>
            <w:sz w:val="24"/>
            <w:szCs w:val="24"/>
          </w:rPr>
          <w:tab/>
        </w:r>
      </w:ins>
      <w:ins w:id="370" w:author="Jon.Richar" w:date="2023-07-03T15:03:00Z">
        <w:r w:rsidR="008761CD">
          <w:rPr>
            <w:rFonts w:ascii="Times New Roman" w:hAnsi="Times New Roman"/>
            <w:sz w:val="24"/>
            <w:szCs w:val="24"/>
          </w:rPr>
          <w:t xml:space="preserve">Over-compensatory </w:t>
        </w:r>
      </w:ins>
      <w:del w:id="371" w:author="Jon.Richar" w:date="2023-01-09T11:57:00Z">
        <w:r w:rsidR="00525AD2" w:rsidDel="00953D27">
          <w:rPr>
            <w:rFonts w:ascii="Times New Roman" w:hAnsi="Times New Roman"/>
            <w:sz w:val="24"/>
            <w:szCs w:val="24"/>
          </w:rPr>
          <w:delText xml:space="preserve">Similarly to </w:delText>
        </w:r>
        <w:r w:rsidR="00525AD2" w:rsidRPr="005D6CD3" w:rsidDel="00953D27">
          <w:rPr>
            <w:rFonts w:ascii="Times New Roman" w:hAnsi="Times New Roman"/>
            <w:sz w:val="24"/>
            <w:szCs w:val="24"/>
          </w:rPr>
          <w:delText xml:space="preserve">Zheng </w:delText>
        </w:r>
        <w:r w:rsidR="00525AD2" w:rsidDel="00953D27">
          <w:rPr>
            <w:rFonts w:ascii="Times New Roman" w:hAnsi="Times New Roman"/>
            <w:sz w:val="24"/>
            <w:szCs w:val="24"/>
          </w:rPr>
          <w:delText>&amp;</w:delText>
        </w:r>
        <w:r w:rsidR="00525AD2" w:rsidRPr="005D6CD3" w:rsidDel="00953D27">
          <w:rPr>
            <w:rFonts w:ascii="Times New Roman" w:hAnsi="Times New Roman"/>
            <w:sz w:val="24"/>
            <w:szCs w:val="24"/>
          </w:rPr>
          <w:delText xml:space="preserve"> Kruse </w:delText>
        </w:r>
        <w:r w:rsidR="00525AD2" w:rsidDel="00953D27">
          <w:rPr>
            <w:rFonts w:ascii="Times New Roman" w:hAnsi="Times New Roman"/>
            <w:sz w:val="24"/>
            <w:szCs w:val="24"/>
          </w:rPr>
          <w:delText>(</w:delText>
        </w:r>
        <w:r w:rsidR="00525AD2" w:rsidRPr="005D6CD3" w:rsidDel="00953D27">
          <w:rPr>
            <w:rFonts w:ascii="Times New Roman" w:hAnsi="Times New Roman"/>
            <w:sz w:val="24"/>
            <w:szCs w:val="24"/>
          </w:rPr>
          <w:delText>1998, 2003</w:delText>
        </w:r>
        <w:r w:rsidR="00525AD2" w:rsidDel="00953D27">
          <w:rPr>
            <w:rFonts w:ascii="Times New Roman" w:hAnsi="Times New Roman"/>
            <w:sz w:val="24"/>
            <w:szCs w:val="24"/>
          </w:rPr>
          <w:delText xml:space="preserve">), we found variability consistent with a </w:delText>
        </w:r>
        <w:r w:rsidR="00525AD2" w:rsidRPr="005D6CD3" w:rsidDel="00953D27">
          <w:rPr>
            <w:rFonts w:ascii="Times New Roman" w:hAnsi="Times New Roman"/>
            <w:sz w:val="24"/>
            <w:szCs w:val="24"/>
          </w:rPr>
          <w:delText xml:space="preserve">13-14 </w:delText>
        </w:r>
        <w:r w:rsidR="00525AD2" w:rsidDel="00953D27">
          <w:rPr>
            <w:rFonts w:ascii="Times New Roman" w:hAnsi="Times New Roman"/>
            <w:sz w:val="24"/>
            <w:szCs w:val="24"/>
          </w:rPr>
          <w:delText>year</w:delText>
        </w:r>
        <w:r w:rsidR="00525AD2" w:rsidRPr="005D6CD3" w:rsidDel="00953D27">
          <w:rPr>
            <w:rFonts w:ascii="Times New Roman" w:hAnsi="Times New Roman"/>
            <w:sz w:val="24"/>
            <w:szCs w:val="24"/>
          </w:rPr>
          <w:delText xml:space="preserve"> cycle in both recruitment and total adult population size</w:delText>
        </w:r>
        <w:r w:rsidR="00525AD2" w:rsidDel="00953D27">
          <w:rPr>
            <w:rFonts w:ascii="Times New Roman" w:hAnsi="Times New Roman"/>
            <w:sz w:val="24"/>
            <w:szCs w:val="24"/>
          </w:rPr>
          <w:delText xml:space="preserve">, which is approximately double the mean generation time (2T) of female Tanner crabs in this region. Interestingly though, this cycle seems to have broken down in the years after 2005, suggesting a </w:delText>
        </w:r>
      </w:del>
      <w:del w:id="372" w:author="Jon.Richar" w:date="2022-09-28T10:34:00Z">
        <w:r w:rsidR="00525AD2" w:rsidDel="00961964">
          <w:rPr>
            <w:rFonts w:ascii="Times New Roman" w:hAnsi="Times New Roman"/>
            <w:sz w:val="24"/>
            <w:szCs w:val="24"/>
          </w:rPr>
          <w:delText>change</w:delText>
        </w:r>
      </w:del>
      <w:del w:id="373" w:author="Jon.Richar" w:date="2023-01-09T11:57:00Z">
        <w:r w:rsidR="00525AD2" w:rsidDel="00953D27">
          <w:rPr>
            <w:rFonts w:ascii="Times New Roman" w:hAnsi="Times New Roman"/>
            <w:sz w:val="24"/>
            <w:szCs w:val="24"/>
          </w:rPr>
          <w:delText xml:space="preserve"> in recruitment </w:delText>
        </w:r>
      </w:del>
      <w:del w:id="374" w:author="Jon.Richar" w:date="2022-09-28T10:34:00Z">
        <w:r w:rsidR="00525AD2" w:rsidDel="00961964">
          <w:rPr>
            <w:rFonts w:ascii="Times New Roman" w:hAnsi="Times New Roman"/>
            <w:sz w:val="24"/>
            <w:szCs w:val="24"/>
          </w:rPr>
          <w:delText>mechanisms</w:delText>
        </w:r>
      </w:del>
      <w:del w:id="375" w:author="Jon.Richar" w:date="2023-01-09T11:57:00Z">
        <w:r w:rsidR="00525AD2" w:rsidDel="00953D27">
          <w:rPr>
            <w:rFonts w:ascii="Times New Roman" w:hAnsi="Times New Roman"/>
            <w:sz w:val="24"/>
            <w:szCs w:val="24"/>
          </w:rPr>
          <w:delText>.</w:delText>
        </w:r>
      </w:del>
    </w:p>
    <w:p w14:paraId="2FC66748" w14:textId="5D51F9DE" w:rsidR="00525AD2" w:rsidRPr="00AB366B" w:rsidDel="005D0C0B" w:rsidRDefault="00525AD2" w:rsidP="00525AD2">
      <w:pPr>
        <w:autoSpaceDE w:val="0"/>
        <w:autoSpaceDN w:val="0"/>
        <w:adjustRightInd w:val="0"/>
        <w:spacing w:after="0" w:line="480" w:lineRule="auto"/>
        <w:ind w:firstLine="720"/>
        <w:rPr>
          <w:del w:id="376" w:author="Jon.Richar" w:date="2023-02-03T16:21:00Z"/>
          <w:rFonts w:ascii="Times New Roman" w:hAnsi="Times New Roman"/>
          <w:sz w:val="24"/>
          <w:szCs w:val="24"/>
        </w:rPr>
      </w:pPr>
      <w:del w:id="377" w:author="Jon.Richar" w:date="2022-12-14T14:59:00Z">
        <w:r w:rsidDel="003C782D">
          <w:rPr>
            <w:rFonts w:ascii="Times New Roman" w:hAnsi="Times New Roman"/>
            <w:sz w:val="24"/>
            <w:szCs w:val="24"/>
          </w:rPr>
          <w:delText>C</w:delText>
        </w:r>
      </w:del>
      <w:del w:id="378" w:author="Jon.Richar" w:date="2023-02-03T16:10:00Z">
        <w:r w:rsidDel="00432A5D">
          <w:rPr>
            <w:rFonts w:ascii="Times New Roman" w:hAnsi="Times New Roman"/>
            <w:sz w:val="24"/>
            <w:szCs w:val="24"/>
          </w:rPr>
          <w:delText xml:space="preserve">yclical </w:delText>
        </w:r>
      </w:del>
      <w:del w:id="379" w:author="Jon.Richar" w:date="2023-02-03T16:21:00Z">
        <w:r w:rsidDel="005D0C0B">
          <w:rPr>
            <w:rFonts w:ascii="Times New Roman" w:hAnsi="Times New Roman"/>
            <w:sz w:val="24"/>
            <w:szCs w:val="24"/>
          </w:rPr>
          <w:delText>patterns of recruitment are not uncommon among brachyuran crabs. For instance, a</w:delText>
        </w:r>
        <w:r w:rsidRPr="00AA4EBC" w:rsidDel="005D0C0B">
          <w:rPr>
            <w:rFonts w:ascii="Times New Roman" w:hAnsi="Times New Roman" w:cs="Times New Roman"/>
            <w:sz w:val="24"/>
            <w:szCs w:val="24"/>
          </w:rPr>
          <w:delText xml:space="preserve">bundance of </w:delText>
        </w:r>
        <w:r w:rsidDel="005D0C0B">
          <w:rPr>
            <w:rFonts w:ascii="Times New Roman" w:hAnsi="Times New Roman"/>
            <w:sz w:val="24"/>
            <w:szCs w:val="24"/>
          </w:rPr>
          <w:delText xml:space="preserve">age </w:delText>
        </w:r>
        <w:r w:rsidRPr="00AA4EBC" w:rsidDel="005D0C0B">
          <w:rPr>
            <w:rFonts w:ascii="Times New Roman" w:hAnsi="Times New Roman" w:cs="Times New Roman"/>
            <w:sz w:val="24"/>
            <w:szCs w:val="24"/>
          </w:rPr>
          <w:delText>0</w:delText>
        </w:r>
        <w:r w:rsidRPr="00AA4EBC" w:rsidDel="005D0C0B">
          <w:rPr>
            <w:rFonts w:ascii="Times New Roman" w:eastAsia="Times New Roman" w:hAnsi="Times New Roman" w:cs="Times New Roman"/>
            <w:sz w:val="24"/>
            <w:szCs w:val="24"/>
          </w:rPr>
          <w:delTex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snow crabs </w:delText>
        </w:r>
        <w:r w:rsidDel="005D0C0B">
          <w:rPr>
            <w:rFonts w:ascii="Times New Roman" w:hAnsi="Times New Roman"/>
            <w:sz w:val="24"/>
            <w:szCs w:val="24"/>
          </w:rPr>
          <w:delText>(</w:delText>
        </w:r>
        <w:r w:rsidRPr="00AA4EBC" w:rsidDel="005D0C0B">
          <w:rPr>
            <w:rFonts w:ascii="Times New Roman" w:hAnsi="Times New Roman"/>
            <w:i/>
            <w:sz w:val="24"/>
            <w:szCs w:val="24"/>
          </w:rPr>
          <w:delText>Chionoecetes opilio</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fluctuated periodically with stronger year-classes recurring approximately</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every </w:delText>
        </w:r>
        <w:r w:rsidDel="005D0C0B">
          <w:rPr>
            <w:rFonts w:ascii="Times New Roman" w:hAnsi="Times New Roman"/>
            <w:sz w:val="24"/>
            <w:szCs w:val="24"/>
          </w:rPr>
          <w:delText xml:space="preserve">7 yr in the EBS (Ernst et al. 2012, Burgos et al. 2013) and </w:delText>
        </w:r>
        <w:r w:rsidRPr="00AA4EBC" w:rsidDel="005D0C0B">
          <w:rPr>
            <w:rFonts w:ascii="Times New Roman" w:hAnsi="Times New Roman" w:cs="Times New Roman"/>
            <w:sz w:val="24"/>
            <w:szCs w:val="24"/>
          </w:rPr>
          <w:delText xml:space="preserve">8 </w:delText>
        </w:r>
        <w:r w:rsidDel="005D0C0B">
          <w:rPr>
            <w:rFonts w:ascii="Times New Roman" w:hAnsi="Times New Roman"/>
            <w:sz w:val="24"/>
            <w:szCs w:val="24"/>
          </w:rPr>
          <w:delText>yr in the northwest Gulf of St. Lawrence in eastern Canada (Sainte-Marie et al. 1996, Émond et al. 2015)</w:delText>
        </w:r>
        <w:r w:rsidRPr="00AA4EBC" w:rsidDel="005D0C0B">
          <w:rPr>
            <w:rFonts w:ascii="Times New Roman" w:hAnsi="Times New Roman" w:cs="Times New Roman"/>
            <w:sz w:val="24"/>
            <w:szCs w:val="24"/>
          </w:rPr>
          <w:delText xml:space="preserve">. </w:delText>
        </w:r>
        <w:r w:rsidDel="005D0C0B">
          <w:rPr>
            <w:rFonts w:ascii="Times New Roman" w:hAnsi="Times New Roman"/>
            <w:sz w:val="24"/>
            <w:szCs w:val="24"/>
          </w:rPr>
          <w:delText xml:space="preserve">This cycle length </w:delText>
        </w:r>
        <w:r w:rsidRPr="00AA4EBC" w:rsidDel="005D0C0B">
          <w:rPr>
            <w:rFonts w:ascii="Times New Roman" w:hAnsi="Times New Roman" w:cs="Times New Roman"/>
            <w:sz w:val="24"/>
            <w:szCs w:val="24"/>
          </w:rPr>
          <w:delText>is equivalent to the time interval between a female</w:delText>
        </w:r>
        <w:r w:rsidDel="005D0C0B">
          <w:rPr>
            <w:rFonts w:ascii="Times New Roman" w:hAnsi="Times New Roman"/>
            <w:sz w:val="24"/>
            <w:szCs w:val="24"/>
          </w:rPr>
          <w:delText xml:space="preserve"> crab</w:delText>
        </w:r>
        <w:r w:rsidRPr="00AA4EBC" w:rsidDel="005D0C0B">
          <w:rPr>
            <w:rFonts w:ascii="Times New Roman" w:hAnsi="Times New Roman" w:cs="Times New Roman"/>
            <w:sz w:val="24"/>
            <w:szCs w:val="24"/>
          </w:rPr>
          <w:delText>’s</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conception (zygote) and her terminal molt and first spawning</w:delText>
        </w:r>
        <w:r w:rsidDel="005D0C0B">
          <w:rPr>
            <w:rFonts w:ascii="Times New Roman" w:hAnsi="Times New Roman"/>
            <w:sz w:val="24"/>
            <w:szCs w:val="24"/>
          </w:rPr>
          <w:delText>, i.e., one mean generation time (1T). On the other hand, along the US west coast, Dungeness crab (</w:delText>
        </w:r>
        <w:r w:rsidRPr="00AA4EBC" w:rsidDel="005D0C0B">
          <w:rPr>
            <w:rFonts w:ascii="Times New Roman" w:hAnsi="Times New Roman"/>
            <w:i/>
            <w:sz w:val="24"/>
            <w:szCs w:val="24"/>
          </w:rPr>
          <w:delText>Cancer magister</w:delText>
        </w:r>
        <w:r w:rsidDel="005D0C0B">
          <w:rPr>
            <w:rFonts w:ascii="Times New Roman" w:hAnsi="Times New Roman"/>
            <w:sz w:val="24"/>
            <w:szCs w:val="24"/>
          </w:rPr>
          <w:delText xml:space="preserve">) tend to cycle with a period of 10 yr, corresponding to 2T for this species (Botsford and Hobbs 1995). </w:delText>
        </w:r>
      </w:del>
    </w:p>
    <w:p w14:paraId="697500AF" w14:textId="3E2A244E" w:rsidR="00525AD2" w:rsidDel="005D0C0B" w:rsidRDefault="00525AD2" w:rsidP="00525AD2">
      <w:pPr>
        <w:autoSpaceDE w:val="0"/>
        <w:autoSpaceDN w:val="0"/>
        <w:adjustRightInd w:val="0"/>
        <w:spacing w:after="0" w:line="480" w:lineRule="auto"/>
        <w:ind w:firstLine="720"/>
        <w:rPr>
          <w:del w:id="380" w:author="Jon.Richar" w:date="2023-02-03T16:21:00Z"/>
          <w:rFonts w:ascii="Times New Roman" w:hAnsi="Times New Roman"/>
          <w:sz w:val="24"/>
          <w:szCs w:val="24"/>
        </w:rPr>
      </w:pPr>
      <w:del w:id="381" w:author="Jon.Richar" w:date="2023-02-03T16:11:00Z">
        <w:r w:rsidDel="00432A5D">
          <w:rPr>
            <w:rFonts w:ascii="Times New Roman" w:hAnsi="Times New Roman"/>
            <w:sz w:val="24"/>
            <w:szCs w:val="24"/>
          </w:rPr>
          <w:delText>Cyclical r</w:delText>
        </w:r>
      </w:del>
      <w:del w:id="382" w:author="Jon.Richar" w:date="2023-02-03T16:21:00Z">
        <w:r w:rsidDel="005D0C0B">
          <w:rPr>
            <w:rFonts w:ascii="Times New Roman" w:hAnsi="Times New Roman"/>
            <w:sz w:val="24"/>
            <w:szCs w:val="24"/>
          </w:rPr>
          <w:delText xml:space="preserve">ecruitment patterns equal to 1T, such as the case for snow crab, may arise from a phenomenon termed “cohort resonance” (Burgos et al. 2013, Émond et al. 2015), typical of some semelparous populations (e.g., Pacific salmon, </w:delText>
        </w:r>
        <w:r w:rsidRPr="00AA4EBC" w:rsidDel="005D0C0B">
          <w:rPr>
            <w:rFonts w:ascii="Times New Roman" w:hAnsi="Times New Roman"/>
            <w:i/>
            <w:sz w:val="24"/>
            <w:szCs w:val="24"/>
          </w:rPr>
          <w:delText>Oncorhynchus</w:delText>
        </w:r>
        <w:r w:rsidDel="005D0C0B">
          <w:rPr>
            <w:rFonts w:ascii="Times New Roman" w:hAnsi="Times New Roman"/>
            <w:sz w:val="24"/>
            <w:szCs w:val="24"/>
          </w:rPr>
          <w:delText xml:space="preserve"> sp., Worden et al, 2010) whereby cohorts interact with each other (e.g., through cannibalism and/or intraspecific competition), and their interactions with the environment and fishing pressure </w:delText>
        </w:r>
        <w:r w:rsidRPr="002163ED" w:rsidDel="005D0C0B">
          <w:rPr>
            <w:rFonts w:ascii="Times New Roman" w:hAnsi="Times New Roman"/>
            <w:sz w:val="24"/>
            <w:szCs w:val="24"/>
          </w:rPr>
          <w:delText>(Bj</w:delText>
        </w:r>
        <w:r w:rsidDel="005D0C0B">
          <w:rPr>
            <w:rFonts w:ascii="Times New Roman" w:hAnsi="Times New Roman"/>
            <w:sz w:val="24"/>
            <w:szCs w:val="24"/>
          </w:rPr>
          <w:delText>ø</w:delText>
        </w:r>
        <w:r w:rsidRPr="002163ED" w:rsidDel="005D0C0B">
          <w:rPr>
            <w:rFonts w:ascii="Times New Roman" w:hAnsi="Times New Roman"/>
            <w:sz w:val="24"/>
            <w:szCs w:val="24"/>
          </w:rPr>
          <w:delText>rnstad et al. 2004, Botsford et al. 2014</w:delText>
        </w:r>
        <w:r w:rsidRPr="00AA4EBC" w:rsidDel="005D0C0B">
          <w:rPr>
            <w:rFonts w:ascii="Times New Roman" w:hAnsi="Times New Roman"/>
            <w:sz w:val="24"/>
            <w:szCs w:val="24"/>
          </w:rPr>
          <w:delText>)</w:delText>
        </w:r>
        <w:r w:rsidDel="005D0C0B">
          <w:rPr>
            <w:rFonts w:ascii="Times New Roman" w:hAnsi="Times New Roman"/>
            <w:sz w:val="24"/>
            <w:szCs w:val="24"/>
          </w:rPr>
          <w:delText xml:space="preserve">. </w:delText>
        </w:r>
      </w:del>
      <w:del w:id="383" w:author="Jon.Richar" w:date="2023-02-03T16:20:00Z">
        <w:r w:rsidDel="00432A5D">
          <w:rPr>
            <w:rFonts w:ascii="Times New Roman" w:hAnsi="Times New Roman"/>
            <w:sz w:val="24"/>
            <w:szCs w:val="24"/>
          </w:rPr>
          <w:delText xml:space="preserve">For such species, lifetime reproduction decreases, and recruitment variability increases, with increased levels of fishing (Botsford et al., 2011). </w:delText>
        </w:r>
      </w:del>
      <w:del w:id="384" w:author="Jon.Richar" w:date="2023-02-03T16:21:00Z">
        <w:r w:rsidDel="005D0C0B">
          <w:rPr>
            <w:rFonts w:ascii="Times New Roman" w:hAnsi="Times New Roman"/>
            <w:sz w:val="24"/>
            <w:szCs w:val="24"/>
          </w:rPr>
          <w:delText xml:space="preserve">Moreover, these changes in variability are tied to sensitivity to fluctuations in the ocean environments at generational frequencies (tied to species life history), and changes in low frequency variations independent of life history (Botsford et al, 2011, 2014). </w:delText>
        </w:r>
        <w:r w:rsidRPr="00AA4EBC" w:rsidDel="005D0C0B">
          <w:rPr>
            <w:rFonts w:ascii="Times New Roman" w:hAnsi="Times New Roman" w:cs="Times New Roman"/>
            <w:sz w:val="24"/>
            <w:szCs w:val="24"/>
          </w:rPr>
          <w:delText xml:space="preserve">Snow crab populations in </w:delText>
        </w:r>
        <w:r w:rsidDel="005D0C0B">
          <w:rPr>
            <w:rFonts w:ascii="Times New Roman" w:hAnsi="Times New Roman"/>
            <w:sz w:val="24"/>
            <w:szCs w:val="24"/>
          </w:rPr>
          <w:delText>the EBS and northwest Gulf of St. Lawrence</w:delText>
        </w:r>
        <w:r w:rsidRPr="00AA4EBC" w:rsidDel="005D0C0B">
          <w:rPr>
            <w:rFonts w:ascii="Times New Roman" w:hAnsi="Times New Roman" w:cs="Times New Roman"/>
            <w:sz w:val="24"/>
            <w:szCs w:val="24"/>
          </w:rPr>
          <w:delText xml:space="preserve"> are </w:delText>
        </w:r>
        <w:r w:rsidDel="005D0C0B">
          <w:rPr>
            <w:rFonts w:ascii="Times New Roman" w:hAnsi="Times New Roman" w:cs="Times New Roman"/>
            <w:sz w:val="24"/>
            <w:szCs w:val="24"/>
          </w:rPr>
          <w:delText xml:space="preserve">considered </w:delText>
        </w:r>
        <w:r w:rsidRPr="00AA4EBC" w:rsidDel="005D0C0B">
          <w:rPr>
            <w:rFonts w:ascii="Times New Roman" w:hAnsi="Times New Roman" w:cs="Times New Roman"/>
            <w:sz w:val="24"/>
            <w:szCs w:val="24"/>
          </w:rPr>
          <w:delText>quasi</w:delText>
        </w:r>
        <w:r w:rsidDel="005D0C0B">
          <w:rPr>
            <w:rFonts w:ascii="Times New Roman" w:hAnsi="Times New Roman"/>
            <w:sz w:val="24"/>
            <w:szCs w:val="24"/>
          </w:rPr>
          <w:delText>-</w:delText>
        </w:r>
        <w:r w:rsidRPr="00AA4EBC" w:rsidDel="005D0C0B">
          <w:rPr>
            <w:rFonts w:ascii="Times New Roman" w:hAnsi="Times New Roman" w:cs="Times New Roman"/>
            <w:sz w:val="24"/>
            <w:szCs w:val="24"/>
          </w:rPr>
          <w:delText>semelparous</w:delText>
        </w:r>
        <w:r w:rsidDel="005D0C0B">
          <w:rPr>
            <w:rFonts w:ascii="Times New Roman" w:hAnsi="Times New Roman"/>
            <w:sz w:val="24"/>
            <w:szCs w:val="24"/>
          </w:rPr>
          <w:delText xml:space="preserve"> </w:delText>
        </w:r>
        <w:r w:rsidDel="005D0C0B">
          <w:rPr>
            <w:rFonts w:ascii="Times New Roman" w:hAnsi="Times New Roman" w:cs="Times New Roman"/>
            <w:sz w:val="24"/>
            <w:szCs w:val="24"/>
          </w:rPr>
          <w:delText xml:space="preserve">as </w:delText>
        </w:r>
        <w:r w:rsidRPr="00AA4EBC" w:rsidDel="005D0C0B">
          <w:rPr>
            <w:rFonts w:ascii="Times New Roman" w:hAnsi="Times New Roman" w:cs="Times New Roman"/>
            <w:sz w:val="24"/>
            <w:szCs w:val="24"/>
          </w:rPr>
          <w:delText>primiparous females (first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time spawners) contribute</w:delText>
        </w:r>
        <w:r w:rsidDel="005D0C0B">
          <w:rPr>
            <w:rFonts w:ascii="Times New Roman" w:hAnsi="Times New Roman" w:cs="Times New Roman"/>
            <w:sz w:val="24"/>
            <w:szCs w:val="24"/>
          </w:rPr>
          <w:delText xml:space="preserve"> the most</w:delText>
        </w:r>
        <w:r w:rsidRPr="00AA4EBC" w:rsidDel="005D0C0B">
          <w:rPr>
            <w:rFonts w:ascii="Times New Roman" w:hAnsi="Times New Roman" w:cs="Times New Roman"/>
            <w:sz w:val="24"/>
            <w:szCs w:val="24"/>
          </w:rPr>
          <w:delText xml:space="preserve"> to recruitment</w:delText>
        </w:r>
        <w:r w:rsidDel="005D0C0B">
          <w:rPr>
            <w:rFonts w:ascii="Times New Roman" w:hAnsi="Times New Roman"/>
            <w:sz w:val="24"/>
            <w:szCs w:val="24"/>
          </w:rPr>
          <w:delText xml:space="preserve"> in both areas (Émond et al. 2015). </w:delText>
        </w:r>
      </w:del>
    </w:p>
    <w:p w14:paraId="082BD6CB" w14:textId="01E84B0C" w:rsidR="00D921FF" w:rsidRDefault="00525AD2" w:rsidP="00525AD2">
      <w:pPr>
        <w:autoSpaceDE w:val="0"/>
        <w:autoSpaceDN w:val="0"/>
        <w:adjustRightInd w:val="0"/>
        <w:spacing w:after="0" w:line="480" w:lineRule="auto"/>
        <w:rPr>
          <w:ins w:id="385" w:author="Jon.Richar" w:date="2023-07-03T15:40:00Z"/>
          <w:rFonts w:ascii="Times New Roman" w:hAnsi="Times New Roman"/>
          <w:sz w:val="24"/>
          <w:szCs w:val="24"/>
        </w:rPr>
      </w:pPr>
      <w:del w:id="386" w:author="Jon.Richar" w:date="2023-02-03T16:21:00Z">
        <w:r w:rsidDel="005D0C0B">
          <w:rPr>
            <w:rFonts w:ascii="Times New Roman" w:hAnsi="Times New Roman"/>
            <w:sz w:val="24"/>
            <w:szCs w:val="24"/>
          </w:rPr>
          <w:delText xml:space="preserve">However, cycles with a period of 2T, as described for Dungeness crab and as we describe here </w:delText>
        </w:r>
      </w:del>
      <w:del w:id="387" w:author="Jon.Richar" w:date="2023-02-03T16:23:00Z">
        <w:r w:rsidDel="005D0C0B">
          <w:rPr>
            <w:rFonts w:ascii="Times New Roman" w:hAnsi="Times New Roman"/>
            <w:sz w:val="24"/>
            <w:szCs w:val="24"/>
          </w:rPr>
          <w:delText xml:space="preserve">for Tanner crab, may arise primarily through over-compensatory density dependence (Botsford et al. 2014). </w:delText>
        </w:r>
      </w:del>
      <w:ins w:id="388" w:author="Jon.Richar" w:date="2023-02-03T16:23:00Z">
        <w:r w:rsidR="008761CD">
          <w:rPr>
            <w:rFonts w:ascii="Times New Roman" w:hAnsi="Times New Roman"/>
            <w:sz w:val="24"/>
            <w:szCs w:val="24"/>
          </w:rPr>
          <w:t>d</w:t>
        </w:r>
      </w:ins>
      <w:del w:id="389" w:author="Jon.Richar" w:date="2023-02-03T16:23:00Z">
        <w:r w:rsidDel="005D0C0B">
          <w:rPr>
            <w:rFonts w:ascii="Times New Roman" w:hAnsi="Times New Roman"/>
            <w:sz w:val="24"/>
            <w:szCs w:val="24"/>
          </w:rPr>
          <w:delText>Such d</w:delText>
        </w:r>
      </w:del>
      <w:r>
        <w:rPr>
          <w:rFonts w:ascii="Times New Roman" w:hAnsi="Times New Roman"/>
          <w:sz w:val="24"/>
          <w:szCs w:val="24"/>
        </w:rPr>
        <w:t>ensity-dependent effects</w:t>
      </w:r>
      <w:ins w:id="390" w:author="Jon.Richar" w:date="2023-02-03T16:24:00Z">
        <w:r w:rsidR="005D0C0B">
          <w:rPr>
            <w:rFonts w:ascii="Times New Roman" w:hAnsi="Times New Roman"/>
            <w:sz w:val="24"/>
            <w:szCs w:val="24"/>
          </w:rPr>
          <w:t>, as are observed in our S-R results</w:t>
        </w:r>
      </w:ins>
      <w:r>
        <w:rPr>
          <w:rFonts w:ascii="Times New Roman" w:hAnsi="Times New Roman"/>
          <w:sz w:val="24"/>
          <w:szCs w:val="24"/>
        </w:rPr>
        <w:t xml:space="preserve"> </w:t>
      </w:r>
      <w:del w:id="391" w:author="Jon.Richar" w:date="2023-07-03T15:03:00Z">
        <w:r w:rsidDel="008761CD">
          <w:rPr>
            <w:rFonts w:ascii="Times New Roman" w:hAnsi="Times New Roman"/>
            <w:sz w:val="24"/>
            <w:szCs w:val="24"/>
          </w:rPr>
          <w:delText>may result from several mechanisms.</w:delText>
        </w:r>
      </w:del>
      <w:ins w:id="392" w:author="Jon.Richar" w:date="2023-07-03T15:02:00Z">
        <w:r w:rsidR="008761CD">
          <w:rPr>
            <w:rFonts w:ascii="Times New Roman" w:hAnsi="Times New Roman"/>
            <w:sz w:val="24"/>
            <w:szCs w:val="24"/>
          </w:rPr>
          <w:t xml:space="preserve">may arise </w:t>
        </w:r>
      </w:ins>
      <w:ins w:id="393" w:author="Jon.Richar" w:date="2023-07-03T15:03:00Z">
        <w:r w:rsidR="008761CD">
          <w:rPr>
            <w:rFonts w:ascii="Times New Roman" w:hAnsi="Times New Roman"/>
            <w:sz w:val="24"/>
            <w:szCs w:val="24"/>
          </w:rPr>
          <w:t>through several processes</w:t>
        </w:r>
      </w:ins>
      <w:ins w:id="394" w:author="Jon.Richar" w:date="2023-07-03T15:02:00Z">
        <w:r w:rsidR="008761CD">
          <w:rPr>
            <w:rFonts w:ascii="Times New Roman" w:hAnsi="Times New Roman"/>
            <w:sz w:val="24"/>
            <w:szCs w:val="24"/>
          </w:rPr>
          <w:t xml:space="preserve"> (Botsford et al. 2014). </w:t>
        </w:r>
      </w:ins>
      <w:ins w:id="395" w:author="Jon.Richar" w:date="2023-07-03T15:06:00Z">
        <w:r w:rsidR="00431F47">
          <w:rPr>
            <w:rFonts w:ascii="Times New Roman" w:hAnsi="Times New Roman"/>
            <w:sz w:val="24"/>
            <w:szCs w:val="24"/>
          </w:rPr>
          <w:t>Intercohort</w:t>
        </w:r>
      </w:ins>
      <w:ins w:id="396" w:author="Jon.Richar" w:date="2023-07-03T15:38:00Z">
        <w:r w:rsidR="00D921FF">
          <w:rPr>
            <w:rFonts w:ascii="Times New Roman" w:hAnsi="Times New Roman"/>
            <w:sz w:val="24"/>
            <w:szCs w:val="24"/>
          </w:rPr>
          <w:t>/intrqacohort</w:t>
        </w:r>
      </w:ins>
      <w:ins w:id="397" w:author="Jon.Richar" w:date="2023-07-03T15:29:00Z">
        <w:r w:rsidR="00F0099E">
          <w:rPr>
            <w:rFonts w:ascii="Times New Roman" w:hAnsi="Times New Roman"/>
            <w:sz w:val="24"/>
            <w:szCs w:val="24"/>
          </w:rPr>
          <w:t xml:space="preserve"> competition and</w:t>
        </w:r>
      </w:ins>
      <w:ins w:id="398" w:author="Jon.Richar" w:date="2023-07-03T15:06:00Z">
        <w:r w:rsidR="00431F47">
          <w:rPr>
            <w:rFonts w:ascii="Times New Roman" w:hAnsi="Times New Roman"/>
            <w:sz w:val="24"/>
            <w:szCs w:val="24"/>
          </w:rPr>
          <w:t xml:space="preserve"> cannibalism ha</w:t>
        </w:r>
        <w:r w:rsidR="00F0099E">
          <w:rPr>
            <w:rFonts w:ascii="Times New Roman" w:hAnsi="Times New Roman"/>
            <w:sz w:val="24"/>
            <w:szCs w:val="24"/>
          </w:rPr>
          <w:t>ve</w:t>
        </w:r>
        <w:r w:rsidR="00431F47">
          <w:rPr>
            <w:rFonts w:ascii="Times New Roman" w:hAnsi="Times New Roman"/>
            <w:sz w:val="24"/>
            <w:szCs w:val="24"/>
          </w:rPr>
          <w:t xml:space="preserve"> been proposed as </w:t>
        </w:r>
      </w:ins>
      <w:ins w:id="399" w:author="Jon.Richar" w:date="2023-07-03T15:29:00Z">
        <w:r w:rsidR="00F0099E">
          <w:rPr>
            <w:rFonts w:ascii="Times New Roman" w:hAnsi="Times New Roman"/>
            <w:sz w:val="24"/>
            <w:szCs w:val="24"/>
          </w:rPr>
          <w:t xml:space="preserve">drivers of recruitment in the congener snow crab </w:t>
        </w:r>
      </w:ins>
      <w:ins w:id="400" w:author="Jon.Richar" w:date="2023-07-03T15:30:00Z">
        <w:r w:rsidR="00F0099E">
          <w:rPr>
            <w:rFonts w:ascii="Times New Roman" w:hAnsi="Times New Roman"/>
            <w:sz w:val="24"/>
            <w:szCs w:val="24"/>
          </w:rPr>
          <w:t xml:space="preserve">(Caddy et al. 2005, </w:t>
        </w:r>
      </w:ins>
      <w:ins w:id="401" w:author="Jon.Richar" w:date="2023-07-03T15:31:00Z">
        <w:r w:rsidR="00F0099E">
          <w:rPr>
            <w:rFonts w:ascii="Times New Roman" w:hAnsi="Times New Roman"/>
            <w:sz w:val="24"/>
            <w:szCs w:val="24"/>
          </w:rPr>
          <w:t xml:space="preserve">Émond et al. 2015). </w:t>
        </w:r>
      </w:ins>
      <w:del w:id="402" w:author="Jon.Richar" w:date="2023-07-03T15:04:00Z">
        <w:r w:rsidDel="008761CD">
          <w:rPr>
            <w:rFonts w:ascii="Times New Roman" w:hAnsi="Times New Roman"/>
            <w:sz w:val="24"/>
            <w:szCs w:val="24"/>
          </w:rPr>
          <w:delText xml:space="preserve"> </w:delText>
        </w:r>
      </w:del>
      <w:r>
        <w:rPr>
          <w:rFonts w:ascii="Times New Roman" w:hAnsi="Times New Roman"/>
          <w:sz w:val="24"/>
          <w:szCs w:val="24"/>
        </w:rPr>
        <w:t xml:space="preserve">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w:t>
      </w:r>
      <w:r>
        <w:rPr>
          <w:rFonts w:ascii="Times New Roman" w:hAnsi="Times New Roman"/>
          <w:sz w:val="24"/>
          <w:szCs w:val="24"/>
        </w:rPr>
        <w:lastRenderedPageBreak/>
        <w:t>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w:t>
      </w:r>
      <w:del w:id="403" w:author="Jon.Richar" w:date="2023-02-06T12:20:00Z">
        <w:r w:rsidDel="00850634">
          <w:rPr>
            <w:rFonts w:ascii="Times New Roman" w:hAnsi="Times New Roman"/>
            <w:sz w:val="24"/>
            <w:szCs w:val="24"/>
          </w:rPr>
          <w:delText xml:space="preserve"> </w:delText>
        </w:r>
      </w:del>
      <w:ins w:id="404" w:author="Jon.Richar" w:date="2023-06-09T11:51:00Z">
        <w:r w:rsidR="006D018C">
          <w:rPr>
            <w:rFonts w:ascii="Times New Roman" w:hAnsi="Times New Roman"/>
            <w:sz w:val="24"/>
            <w:szCs w:val="24"/>
          </w:rPr>
          <w:t xml:space="preserve"> relationships observed</w:t>
        </w:r>
        <w:r w:rsidR="006D41DC">
          <w:rPr>
            <w:rFonts w:ascii="Times New Roman" w:hAnsi="Times New Roman"/>
            <w:sz w:val="24"/>
            <w:szCs w:val="24"/>
          </w:rPr>
          <w:t xml:space="preserve"> in environmental indices that are</w:t>
        </w:r>
      </w:ins>
      <w:ins w:id="405" w:author="Jon.Richar" w:date="2023-06-09T12:48:00Z">
        <w:r w:rsidR="006D41DC">
          <w:rPr>
            <w:rFonts w:ascii="Times New Roman" w:hAnsi="Times New Roman"/>
            <w:sz w:val="24"/>
            <w:szCs w:val="24"/>
          </w:rPr>
          <w:t xml:space="preserve"> </w:t>
        </w:r>
      </w:ins>
      <w:ins w:id="406" w:author="Jon.Richar" w:date="2023-06-09T11:51:00Z">
        <w:r w:rsidR="006D41DC">
          <w:rPr>
            <w:rFonts w:ascii="Times New Roman" w:hAnsi="Times New Roman"/>
            <w:sz w:val="24"/>
            <w:szCs w:val="24"/>
          </w:rPr>
          <w:t>likely</w:t>
        </w:r>
        <w:r w:rsidR="006D018C">
          <w:rPr>
            <w:rFonts w:ascii="Times New Roman" w:hAnsi="Times New Roman"/>
            <w:sz w:val="24"/>
            <w:szCs w:val="24"/>
          </w:rPr>
          <w:t xml:space="preserve"> to </w:t>
        </w:r>
      </w:ins>
      <w:ins w:id="407" w:author="Jon.Richar" w:date="2023-06-09T12:46:00Z">
        <w:r w:rsidR="006D41DC">
          <w:rPr>
            <w:rFonts w:ascii="Times New Roman" w:hAnsi="Times New Roman"/>
            <w:sz w:val="24"/>
            <w:szCs w:val="24"/>
          </w:rPr>
          <w:t xml:space="preserve">impact copepod productivity, </w:t>
        </w:r>
      </w:ins>
      <w:del w:id="408" w:author="Jon.Richar" w:date="2023-06-09T11:51:00Z">
        <w:r w:rsidDel="006D018C">
          <w:rPr>
            <w:rFonts w:ascii="Times New Roman" w:hAnsi="Times New Roman"/>
            <w:sz w:val="24"/>
            <w:szCs w:val="24"/>
          </w:rPr>
          <w:delText>relationships</w:delText>
        </w:r>
      </w:del>
      <w:del w:id="409" w:author="Jon.Richar" w:date="2023-02-06T12:19:00Z">
        <w:r w:rsidDel="00850634">
          <w:rPr>
            <w:rFonts w:ascii="Times New Roman" w:hAnsi="Times New Roman"/>
            <w:sz w:val="24"/>
            <w:szCs w:val="24"/>
          </w:rPr>
          <w:delText xml:space="preserve"> </w:delText>
        </w:r>
      </w:del>
      <w:del w:id="410" w:author="Jon.Richar" w:date="2023-06-09T11:51:00Z">
        <w:r w:rsidDel="006D018C">
          <w:rPr>
            <w:rFonts w:ascii="Times New Roman" w:hAnsi="Times New Roman"/>
            <w:sz w:val="24"/>
            <w:szCs w:val="24"/>
          </w:rPr>
          <w:delText xml:space="preserve">observed between recruitment and both SST </w:delText>
        </w:r>
      </w:del>
      <w:del w:id="411" w:author="Jon.Richar" w:date="2023-06-09T12:46:00Z">
        <w:r w:rsidDel="006D41DC">
          <w:rPr>
            <w:rFonts w:ascii="Times New Roman" w:hAnsi="Times New Roman"/>
            <w:sz w:val="24"/>
            <w:szCs w:val="24"/>
          </w:rPr>
          <w:delText xml:space="preserve">and </w:delText>
        </w:r>
      </w:del>
      <w:ins w:id="412" w:author="Jon.Richar" w:date="2023-06-09T12:46:00Z">
        <w:r w:rsidR="006D41DC">
          <w:rPr>
            <w:rFonts w:ascii="Times New Roman" w:hAnsi="Times New Roman"/>
            <w:sz w:val="24"/>
            <w:szCs w:val="24"/>
          </w:rPr>
          <w:t xml:space="preserve">particularly </w:t>
        </w:r>
      </w:ins>
      <w:r>
        <w:rPr>
          <w:rFonts w:ascii="Times New Roman" w:hAnsi="Times New Roman"/>
          <w:sz w:val="24"/>
          <w:szCs w:val="24"/>
        </w:rPr>
        <w:t xml:space="preserve">the PDO are consistent with this hypothesis, as these mechanisms are expected to improve copepod production as their values increase (Hunt et al. 2002, Hunt </w:t>
      </w:r>
      <w:del w:id="413" w:author="Jon.Richar" w:date="2023-07-03T17:27:00Z">
        <w:r w:rsidDel="00D235B4">
          <w:rPr>
            <w:rFonts w:ascii="Times New Roman" w:hAnsi="Times New Roman"/>
            <w:sz w:val="24"/>
            <w:szCs w:val="24"/>
          </w:rPr>
          <w:delText xml:space="preserve">and </w:delText>
        </w:r>
      </w:del>
      <w:ins w:id="414" w:author="Jon.Richar" w:date="2023-07-03T17:27:00Z">
        <w:r w:rsidR="00D235B4">
          <w:rPr>
            <w:rFonts w:ascii="Times New Roman" w:hAnsi="Times New Roman"/>
            <w:sz w:val="24"/>
            <w:szCs w:val="24"/>
          </w:rPr>
          <w:t xml:space="preserve">&amp; </w:t>
        </w:r>
      </w:ins>
      <w:r>
        <w:rPr>
          <w:rFonts w:ascii="Times New Roman" w:hAnsi="Times New Roman"/>
          <w:sz w:val="24"/>
          <w:szCs w:val="24"/>
        </w:rPr>
        <w:t>Stabeno 2002, Hunt et al. 2022).</w:t>
      </w:r>
      <w:ins w:id="415" w:author="Jon.Richar" w:date="2023-06-09T12:53:00Z">
        <w:r w:rsidR="006D41DC">
          <w:rPr>
            <w:rFonts w:ascii="Times New Roman" w:hAnsi="Times New Roman"/>
            <w:sz w:val="24"/>
            <w:szCs w:val="24"/>
          </w:rPr>
          <w:t xml:space="preserve"> Contrary to this, we found </w:t>
        </w:r>
      </w:ins>
      <w:ins w:id="416" w:author="Jon.Richar" w:date="2023-06-09T12:55:00Z">
        <w:r w:rsidR="006D41DC">
          <w:rPr>
            <w:rFonts w:ascii="Times New Roman" w:hAnsi="Times New Roman"/>
            <w:sz w:val="24"/>
            <w:szCs w:val="24"/>
          </w:rPr>
          <w:t xml:space="preserve">early summer </w:t>
        </w:r>
      </w:ins>
      <w:ins w:id="417" w:author="Jon.Richar" w:date="2023-06-09T12:53:00Z">
        <w:r w:rsidR="006D41DC">
          <w:rPr>
            <w:rFonts w:ascii="Times New Roman" w:hAnsi="Times New Roman"/>
            <w:sz w:val="24"/>
            <w:szCs w:val="24"/>
          </w:rPr>
          <w:t xml:space="preserve">SST to not be an important explanatory variable, suggesting that </w:t>
        </w:r>
      </w:ins>
      <w:ins w:id="418" w:author="Jon.Richar" w:date="2023-06-09T12:54:00Z">
        <w:r w:rsidR="006D41DC">
          <w:rPr>
            <w:rFonts w:ascii="Times New Roman" w:hAnsi="Times New Roman"/>
            <w:sz w:val="24"/>
            <w:szCs w:val="24"/>
          </w:rPr>
          <w:t xml:space="preserve">any </w:t>
        </w:r>
      </w:ins>
      <w:ins w:id="419" w:author="Jon.Richar" w:date="2023-06-09T12:53:00Z">
        <w:r w:rsidR="006D41DC">
          <w:rPr>
            <w:rFonts w:ascii="Times New Roman" w:hAnsi="Times New Roman"/>
            <w:sz w:val="24"/>
            <w:szCs w:val="24"/>
          </w:rPr>
          <w:t>temperature</w:t>
        </w:r>
      </w:ins>
      <w:ins w:id="420" w:author="Jon.Richar" w:date="2023-06-09T12:54:00Z">
        <w:r w:rsidR="006D41DC">
          <w:rPr>
            <w:rFonts w:ascii="Times New Roman" w:hAnsi="Times New Roman"/>
            <w:sz w:val="24"/>
            <w:szCs w:val="24"/>
          </w:rPr>
          <w:t>-effect may be more nuanced than expected.</w:t>
        </w:r>
      </w:ins>
    </w:p>
    <w:p w14:paraId="2422B50B" w14:textId="75A8AD97" w:rsidR="00D921FF" w:rsidRDefault="00D921FF" w:rsidP="00D921FF">
      <w:pPr>
        <w:autoSpaceDE w:val="0"/>
        <w:autoSpaceDN w:val="0"/>
        <w:adjustRightInd w:val="0"/>
        <w:spacing w:after="0" w:line="480" w:lineRule="auto"/>
        <w:ind w:firstLine="720"/>
        <w:rPr>
          <w:rFonts w:ascii="Times New Roman" w:hAnsi="Times New Roman"/>
          <w:sz w:val="24"/>
          <w:szCs w:val="24"/>
        </w:rPr>
      </w:pPr>
      <w:ins w:id="421" w:author="Jon.Richar" w:date="2023-07-03T15:40:00Z">
        <w:r>
          <w:rPr>
            <w:rFonts w:ascii="Times New Roman" w:hAnsi="Times New Roman"/>
            <w:sz w:val="24"/>
            <w:szCs w:val="24"/>
          </w:rPr>
          <w:t xml:space="preserve">Cannibalism, particularly between </w:t>
        </w:r>
      </w:ins>
      <w:ins w:id="422" w:author="Jon.Richar" w:date="2023-07-03T15:41:00Z">
        <w:r>
          <w:rPr>
            <w:rFonts w:ascii="Times New Roman" w:hAnsi="Times New Roman"/>
            <w:sz w:val="24"/>
            <w:szCs w:val="24"/>
          </w:rPr>
          <w:t>cohorts may also play an important role generating a density-dependent relationship</w:t>
        </w:r>
      </w:ins>
      <w:ins w:id="423" w:author="Jon.Richar" w:date="2023-07-03T15:46:00Z">
        <w:r>
          <w:rPr>
            <w:rFonts w:ascii="Times New Roman" w:hAnsi="Times New Roman"/>
            <w:sz w:val="24"/>
            <w:szCs w:val="24"/>
          </w:rPr>
          <w:t xml:space="preserve">, and has been </w:t>
        </w:r>
      </w:ins>
      <w:ins w:id="424" w:author="Jon.Richar" w:date="2023-07-03T17:49:00Z">
        <w:r w:rsidR="00D902D3">
          <w:rPr>
            <w:rFonts w:ascii="Times New Roman" w:hAnsi="Times New Roman"/>
            <w:sz w:val="24"/>
            <w:szCs w:val="24"/>
          </w:rPr>
          <w:t xml:space="preserve">proposed </w:t>
        </w:r>
      </w:ins>
      <w:ins w:id="425" w:author="Jon.Richar" w:date="2023-07-03T17:48:00Z">
        <w:r w:rsidR="00D902D3">
          <w:rPr>
            <w:rFonts w:ascii="Times New Roman" w:hAnsi="Times New Roman"/>
            <w:sz w:val="24"/>
            <w:szCs w:val="24"/>
          </w:rPr>
          <w:t xml:space="preserve">or </w:t>
        </w:r>
      </w:ins>
      <w:ins w:id="426" w:author="Jon.Richar" w:date="2023-07-03T15:46:00Z">
        <w:r>
          <w:rPr>
            <w:rFonts w:ascii="Times New Roman" w:hAnsi="Times New Roman"/>
            <w:sz w:val="24"/>
            <w:szCs w:val="24"/>
          </w:rPr>
          <w:t xml:space="preserve">observed </w:t>
        </w:r>
      </w:ins>
      <w:ins w:id="427" w:author="Jon.Richar" w:date="2023-07-03T15:47:00Z">
        <w:r>
          <w:rPr>
            <w:rFonts w:ascii="Times New Roman" w:hAnsi="Times New Roman"/>
            <w:sz w:val="24"/>
            <w:szCs w:val="24"/>
          </w:rPr>
          <w:t xml:space="preserve">to be </w:t>
        </w:r>
      </w:ins>
      <w:ins w:id="428" w:author="Jon.Richar" w:date="2023-07-03T17:40:00Z">
        <w:r w:rsidR="000D6665">
          <w:rPr>
            <w:rFonts w:ascii="Times New Roman" w:hAnsi="Times New Roman"/>
            <w:sz w:val="24"/>
            <w:szCs w:val="24"/>
          </w:rPr>
          <w:t xml:space="preserve">a significant recruitment mechanism </w:t>
        </w:r>
      </w:ins>
      <w:ins w:id="429" w:author="Jon.Richar" w:date="2023-07-03T15:46:00Z">
        <w:r>
          <w:rPr>
            <w:rFonts w:ascii="Times New Roman" w:hAnsi="Times New Roman"/>
            <w:sz w:val="24"/>
            <w:szCs w:val="24"/>
          </w:rPr>
          <w:t>in many crab species</w:t>
        </w:r>
      </w:ins>
      <w:ins w:id="430" w:author="Jon.Richar" w:date="2023-07-03T15:48:00Z">
        <w:r>
          <w:rPr>
            <w:rFonts w:ascii="Times New Roman" w:hAnsi="Times New Roman"/>
            <w:sz w:val="24"/>
            <w:szCs w:val="24"/>
          </w:rPr>
          <w:t xml:space="preserve">, including the congener snow crab, where </w:t>
        </w:r>
        <w:r w:rsidR="00324C24">
          <w:rPr>
            <w:rFonts w:ascii="Times New Roman" w:hAnsi="Times New Roman"/>
            <w:sz w:val="24"/>
            <w:szCs w:val="24"/>
          </w:rPr>
          <w:t xml:space="preserve">younger </w:t>
        </w:r>
      </w:ins>
      <w:ins w:id="431" w:author="Jon.Richar" w:date="2023-07-03T17:34:00Z">
        <w:r w:rsidR="000D6665">
          <w:rPr>
            <w:rFonts w:ascii="Times New Roman" w:hAnsi="Times New Roman"/>
            <w:sz w:val="24"/>
            <w:szCs w:val="24"/>
          </w:rPr>
          <w:t xml:space="preserve">(age 0-4) </w:t>
        </w:r>
      </w:ins>
      <w:ins w:id="432" w:author="Jon.Richar" w:date="2023-07-03T15:48:00Z">
        <w:r w:rsidR="00324C24">
          <w:rPr>
            <w:rFonts w:ascii="Times New Roman" w:hAnsi="Times New Roman"/>
            <w:sz w:val="24"/>
            <w:szCs w:val="24"/>
          </w:rPr>
          <w:t>juvenile crab</w:t>
        </w:r>
      </w:ins>
      <w:ins w:id="433" w:author="Jon.Richar" w:date="2023-07-03T15:49:00Z">
        <w:r w:rsidR="00324C24">
          <w:rPr>
            <w:rFonts w:ascii="Times New Roman" w:hAnsi="Times New Roman"/>
            <w:sz w:val="24"/>
            <w:szCs w:val="24"/>
          </w:rPr>
          <w:t xml:space="preserve"> are the most fed-upon (</w:t>
        </w:r>
      </w:ins>
      <w:ins w:id="434" w:author="Jon.Richar" w:date="2023-07-03T16:12:00Z">
        <w:r w:rsidR="00335AC4">
          <w:rPr>
            <w:rFonts w:ascii="Times New Roman" w:hAnsi="Times New Roman"/>
            <w:sz w:val="24"/>
            <w:szCs w:val="24"/>
          </w:rPr>
          <w:t xml:space="preserve">Dutil et al. 1997, </w:t>
        </w:r>
      </w:ins>
      <w:ins w:id="435" w:author="Jon.Richar" w:date="2023-07-03T16:11:00Z">
        <w:r w:rsidR="00D235B4">
          <w:rPr>
            <w:rFonts w:ascii="Times New Roman" w:hAnsi="Times New Roman"/>
            <w:sz w:val="24"/>
            <w:szCs w:val="24"/>
          </w:rPr>
          <w:t xml:space="preserve">Lovrich </w:t>
        </w:r>
      </w:ins>
      <w:ins w:id="436" w:author="Jon.Richar" w:date="2023-07-03T17:27:00Z">
        <w:r w:rsidR="00D235B4">
          <w:rPr>
            <w:rFonts w:ascii="Times New Roman" w:hAnsi="Times New Roman"/>
            <w:sz w:val="24"/>
            <w:szCs w:val="24"/>
          </w:rPr>
          <w:t>&amp;</w:t>
        </w:r>
      </w:ins>
      <w:ins w:id="437" w:author="Jon.Richar" w:date="2023-07-03T16:11:00Z">
        <w:r w:rsidR="007206D7">
          <w:rPr>
            <w:rFonts w:ascii="Times New Roman" w:hAnsi="Times New Roman"/>
            <w:sz w:val="24"/>
            <w:szCs w:val="24"/>
          </w:rPr>
          <w:t xml:space="preserve"> Sainte-Marie 1997, </w:t>
        </w:r>
      </w:ins>
      <w:ins w:id="438" w:author="Jon.Richar" w:date="2023-07-03T15:49:00Z">
        <w:r w:rsidR="00324C24">
          <w:rPr>
            <w:rFonts w:ascii="Times New Roman" w:hAnsi="Times New Roman"/>
            <w:sz w:val="24"/>
            <w:szCs w:val="24"/>
          </w:rPr>
          <w:t>Moksnes</w:t>
        </w:r>
      </w:ins>
      <w:ins w:id="439" w:author="Jon.Richar" w:date="2023-07-03T15:50:00Z">
        <w:r w:rsidR="00324C24">
          <w:rPr>
            <w:rFonts w:ascii="Times New Roman" w:hAnsi="Times New Roman"/>
            <w:sz w:val="24"/>
            <w:szCs w:val="24"/>
          </w:rPr>
          <w:t xml:space="preserve"> et al</w:t>
        </w:r>
      </w:ins>
      <w:ins w:id="440" w:author="Jon.Richar" w:date="2023-07-03T16:11:00Z">
        <w:r w:rsidR="007206D7">
          <w:rPr>
            <w:rFonts w:ascii="Times New Roman" w:hAnsi="Times New Roman"/>
            <w:sz w:val="24"/>
            <w:szCs w:val="24"/>
          </w:rPr>
          <w:t>. 1997,</w:t>
        </w:r>
      </w:ins>
      <w:ins w:id="441" w:author="Jon.Richar" w:date="2023-07-03T15:50:00Z">
        <w:r w:rsidR="00324C24">
          <w:rPr>
            <w:rFonts w:ascii="Times New Roman" w:hAnsi="Times New Roman"/>
            <w:sz w:val="24"/>
            <w:szCs w:val="24"/>
          </w:rPr>
          <w:t xml:space="preserve"> 1998</w:t>
        </w:r>
      </w:ins>
      <w:ins w:id="442" w:author="Jon.Richar" w:date="2023-07-03T16:15:00Z">
        <w:r w:rsidR="00335AC4">
          <w:rPr>
            <w:rFonts w:ascii="Times New Roman" w:hAnsi="Times New Roman"/>
            <w:sz w:val="24"/>
            <w:szCs w:val="24"/>
          </w:rPr>
          <w:t>, Caddy et al. 2005</w:t>
        </w:r>
      </w:ins>
      <w:ins w:id="443" w:author="Jon.Richar" w:date="2023-07-03T17:26:00Z">
        <w:r w:rsidR="00D235B4">
          <w:rPr>
            <w:rFonts w:ascii="Times New Roman" w:hAnsi="Times New Roman"/>
            <w:sz w:val="24"/>
            <w:szCs w:val="24"/>
          </w:rPr>
          <w:t>)</w:t>
        </w:r>
      </w:ins>
      <w:ins w:id="444" w:author="Jon.Richar" w:date="2023-07-03T17:40:00Z">
        <w:r w:rsidR="000D6665">
          <w:rPr>
            <w:rFonts w:ascii="Times New Roman" w:hAnsi="Times New Roman"/>
            <w:sz w:val="24"/>
            <w:szCs w:val="24"/>
          </w:rPr>
          <w:t xml:space="preserve">. </w:t>
        </w:r>
      </w:ins>
      <w:ins w:id="445" w:author="Jon.Richar" w:date="2023-07-03T17:43:00Z">
        <w:r w:rsidR="000D6665">
          <w:rPr>
            <w:rFonts w:ascii="Times New Roman" w:hAnsi="Times New Roman"/>
            <w:sz w:val="24"/>
            <w:szCs w:val="24"/>
          </w:rPr>
          <w:t xml:space="preserve">Unfortunately, only very limited work has been done examining cannibalism in </w:t>
        </w:r>
      </w:ins>
      <w:ins w:id="446" w:author="Jon.Richar" w:date="2023-07-03T17:44:00Z">
        <w:r w:rsidR="000D6665">
          <w:rPr>
            <w:rFonts w:ascii="Times New Roman" w:hAnsi="Times New Roman"/>
            <w:sz w:val="24"/>
            <w:szCs w:val="24"/>
          </w:rPr>
          <w:t>T</w:t>
        </w:r>
        <w:r w:rsidR="00D902D3">
          <w:rPr>
            <w:rFonts w:ascii="Times New Roman" w:hAnsi="Times New Roman"/>
            <w:sz w:val="24"/>
            <w:szCs w:val="24"/>
          </w:rPr>
          <w:t xml:space="preserve">anner crab, though the </w:t>
        </w:r>
        <w:r w:rsidR="000D6665">
          <w:rPr>
            <w:rFonts w:ascii="Times New Roman" w:hAnsi="Times New Roman"/>
            <w:sz w:val="24"/>
            <w:szCs w:val="24"/>
          </w:rPr>
          <w:t xml:space="preserve">work </w:t>
        </w:r>
      </w:ins>
      <w:ins w:id="447" w:author="Jon.Richar" w:date="2023-07-03T17:45:00Z">
        <w:r w:rsidR="00D902D3">
          <w:rPr>
            <w:rFonts w:ascii="Times New Roman" w:hAnsi="Times New Roman"/>
            <w:sz w:val="24"/>
            <w:szCs w:val="24"/>
          </w:rPr>
          <w:t xml:space="preserve">that has been done </w:t>
        </w:r>
      </w:ins>
      <w:ins w:id="448" w:author="Jon.Richar" w:date="2023-07-03T17:44:00Z">
        <w:r w:rsidR="000D6665">
          <w:rPr>
            <w:rFonts w:ascii="Times New Roman" w:hAnsi="Times New Roman"/>
            <w:sz w:val="24"/>
            <w:szCs w:val="24"/>
          </w:rPr>
          <w:t>suggests that it may be signi</w:t>
        </w:r>
      </w:ins>
      <w:ins w:id="449" w:author="Jon.Richar" w:date="2023-07-03T17:45:00Z">
        <w:r w:rsidR="00D902D3">
          <w:rPr>
            <w:rFonts w:ascii="Times New Roman" w:hAnsi="Times New Roman"/>
            <w:sz w:val="24"/>
            <w:szCs w:val="24"/>
          </w:rPr>
          <w:t>f</w:t>
        </w:r>
      </w:ins>
      <w:ins w:id="450" w:author="Jon.Richar" w:date="2023-07-03T17:46:00Z">
        <w:r w:rsidR="00D902D3">
          <w:rPr>
            <w:rFonts w:ascii="Times New Roman" w:hAnsi="Times New Roman"/>
            <w:sz w:val="24"/>
            <w:szCs w:val="24"/>
          </w:rPr>
          <w:t>icant</w:t>
        </w:r>
      </w:ins>
      <w:ins w:id="451" w:author="Jon.Richar" w:date="2023-07-03T17:44:00Z">
        <w:r w:rsidR="000D6665">
          <w:rPr>
            <w:rFonts w:ascii="Times New Roman" w:hAnsi="Times New Roman"/>
            <w:sz w:val="24"/>
            <w:szCs w:val="24"/>
          </w:rPr>
          <w:t>, with conspecifics being found to comprises</w:t>
        </w:r>
      </w:ins>
      <w:ins w:id="452" w:author="Jon.Richar" w:date="2023-07-03T17:46:00Z">
        <w:r w:rsidR="00D902D3">
          <w:rPr>
            <w:rFonts w:ascii="Times New Roman" w:hAnsi="Times New Roman"/>
            <w:sz w:val="24"/>
            <w:szCs w:val="24"/>
          </w:rPr>
          <w:t xml:space="preserve"> ~11% of stomach contents by weight in crab sampled near Kodiak Island (Jewett </w:t>
        </w:r>
      </w:ins>
      <w:ins w:id="453" w:author="Jon.Richar" w:date="2023-07-03T17:49:00Z">
        <w:r w:rsidR="00D902D3">
          <w:rPr>
            <w:rFonts w:ascii="Times New Roman" w:hAnsi="Times New Roman"/>
            <w:sz w:val="24"/>
            <w:szCs w:val="24"/>
          </w:rPr>
          <w:t>&amp;</w:t>
        </w:r>
      </w:ins>
      <w:ins w:id="454" w:author="Jon.Richar" w:date="2023-07-03T17:46:00Z">
        <w:r w:rsidR="00D902D3">
          <w:rPr>
            <w:rFonts w:ascii="Times New Roman" w:hAnsi="Times New Roman"/>
            <w:sz w:val="24"/>
            <w:szCs w:val="24"/>
          </w:rPr>
          <w:t xml:space="preserve"> Feder</w:t>
        </w:r>
      </w:ins>
      <w:ins w:id="455" w:author="Jon.Richar" w:date="2023-07-03T17:49:00Z">
        <w:r w:rsidR="00D902D3">
          <w:rPr>
            <w:rFonts w:ascii="Times New Roman" w:hAnsi="Times New Roman"/>
            <w:sz w:val="24"/>
            <w:szCs w:val="24"/>
          </w:rPr>
          <w:t xml:space="preserve"> 1983)</w:t>
        </w:r>
      </w:ins>
      <w:ins w:id="456" w:author="Jon.Richar" w:date="2023-07-03T17:50:00Z">
        <w:r w:rsidR="00D902D3">
          <w:rPr>
            <w:rFonts w:ascii="Times New Roman" w:hAnsi="Times New Roman"/>
            <w:sz w:val="24"/>
            <w:szCs w:val="24"/>
          </w:rPr>
          <w:t>.</w:t>
        </w:r>
      </w:ins>
    </w:p>
    <w:p w14:paraId="738794F8" w14:textId="08D8434B"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w:t>
      </w:r>
      <w:del w:id="457" w:author="Jon.Richar" w:date="2023-02-06T11:20:00Z">
        <w:r w:rsidDel="005C1F35">
          <w:rPr>
            <w:rFonts w:ascii="Times New Roman" w:hAnsi="Times New Roman"/>
            <w:sz w:val="24"/>
            <w:szCs w:val="24"/>
          </w:rPr>
          <w:delText xml:space="preserve">fact </w:delText>
        </w:r>
      </w:del>
      <w:ins w:id="458" w:author="Jon.Richar" w:date="2023-02-06T11:20:00Z">
        <w:r w:rsidR="005C1F35">
          <w:rPr>
            <w:rFonts w:ascii="Times New Roman" w:hAnsi="Times New Roman"/>
            <w:sz w:val="24"/>
            <w:szCs w:val="24"/>
          </w:rPr>
          <w:t xml:space="preserve">observation </w:t>
        </w:r>
      </w:ins>
      <w:r>
        <w:rPr>
          <w:rFonts w:ascii="Times New Roman" w:hAnsi="Times New Roman"/>
          <w:sz w:val="24"/>
          <w:szCs w:val="24"/>
        </w:rPr>
        <w:t xml:space="preserve">that high population densities may also lead to significantly increased disease prevalence, </w:t>
      </w:r>
      <w:r>
        <w:rPr>
          <w:rFonts w:ascii="Times New Roman" w:hAnsi="Times New Roman"/>
          <w:sz w:val="24"/>
          <w:szCs w:val="24"/>
        </w:rPr>
        <w:lastRenderedPageBreak/>
        <w:t xml:space="preserve">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459"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(Pestal et al. 2003, Shields et al. 2005).</w:t>
      </w:r>
    </w:p>
    <w:p w14:paraId="336AE7DA" w14:textId="22B516C8"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460" w:author="Jon.Richar" w:date="2023-06-09T12:56:00Z">
        <w:r w:rsidR="006D41DC">
          <w:rPr>
            <w:rFonts w:ascii="Times New Roman" w:hAnsi="Times New Roman"/>
            <w:sz w:val="24"/>
            <w:szCs w:val="24"/>
          </w:rPr>
          <w:t xml:space="preserve">Conversely, </w:t>
        </w:r>
      </w:ins>
      <w:ins w:id="461" w:author="Jon.Richar" w:date="2022-12-15T10:59:00Z">
        <w:r w:rsidR="006D41DC">
          <w:rPr>
            <w:rFonts w:ascii="Times New Roman" w:hAnsi="Times New Roman"/>
            <w:sz w:val="24"/>
            <w:szCs w:val="24"/>
          </w:rPr>
          <w:t>o</w:t>
        </w:r>
        <w:r w:rsidR="00604451">
          <w:rPr>
            <w:rFonts w:ascii="Times New Roman" w:hAnsi="Times New Roman"/>
            <w:sz w:val="24"/>
            <w:szCs w:val="24"/>
          </w:rPr>
          <w:t xml:space="preserve">ur </w:t>
        </w:r>
      </w:ins>
      <w:ins w:id="462" w:author="Jon.Richar" w:date="2023-02-03T16:43:00Z">
        <w:r w:rsidR="00397E9D">
          <w:rPr>
            <w:rFonts w:ascii="Times New Roman" w:hAnsi="Times New Roman"/>
            <w:sz w:val="24"/>
            <w:szCs w:val="24"/>
          </w:rPr>
          <w:t>results do not</w:t>
        </w:r>
      </w:ins>
      <w:ins w:id="463" w:author="Jon.Richar" w:date="2022-12-15T10:59:00Z">
        <w:r w:rsidR="00397E9D">
          <w:rPr>
            <w:rFonts w:ascii="Times New Roman" w:hAnsi="Times New Roman"/>
            <w:sz w:val="24"/>
            <w:szCs w:val="24"/>
          </w:rPr>
          <w:t xml:space="preserve"> support</w:t>
        </w:r>
        <w:r w:rsidR="00604451">
          <w:rPr>
            <w:rFonts w:ascii="Times New Roman" w:hAnsi="Times New Roman"/>
            <w:sz w:val="24"/>
            <w:szCs w:val="24"/>
          </w:rPr>
          <w:t xml:space="preserve"> the hypothe</w:t>
        </w:r>
      </w:ins>
      <w:ins w:id="464" w:author="Jon.Richar" w:date="2022-12-15T11:02:00Z">
        <w:r w:rsidR="00604451">
          <w:rPr>
            <w:rFonts w:ascii="Times New Roman" w:hAnsi="Times New Roman"/>
            <w:sz w:val="24"/>
            <w:szCs w:val="24"/>
          </w:rPr>
          <w:t>s</w:t>
        </w:r>
      </w:ins>
      <w:ins w:id="465" w:author="Jon.Richar" w:date="2022-12-15T10:59:00Z">
        <w:r w:rsidR="00604451">
          <w:rPr>
            <w:rFonts w:ascii="Times New Roman" w:hAnsi="Times New Roman"/>
            <w:sz w:val="24"/>
            <w:szCs w:val="24"/>
          </w:rPr>
          <w:t xml:space="preserve">is of a significant predator effect for </w:t>
        </w:r>
      </w:ins>
      <w:ins w:id="466" w:author="Jon.Richar" w:date="2022-12-15T11:00:00Z">
        <w:r w:rsidR="00BB6F88">
          <w:rPr>
            <w:rFonts w:ascii="Times New Roman" w:hAnsi="Times New Roman"/>
            <w:sz w:val="24"/>
            <w:szCs w:val="24"/>
          </w:rPr>
          <w:t xml:space="preserve">Pacific </w:t>
        </w:r>
        <w:r w:rsidR="00604451">
          <w:rPr>
            <w:rFonts w:ascii="Times New Roman" w:hAnsi="Times New Roman"/>
            <w:sz w:val="24"/>
            <w:szCs w:val="24"/>
          </w:rPr>
          <w:t xml:space="preserve">cod. </w:t>
        </w:r>
      </w:ins>
      <w:del w:id="467" w:author="Jon.Richar" w:date="2023-02-03T16:43:00Z">
        <w:r w:rsidDel="00397E9D">
          <w:rPr>
            <w:rFonts w:ascii="Times New Roman" w:hAnsi="Times New Roman"/>
            <w:sz w:val="24"/>
            <w:szCs w:val="24"/>
          </w:rPr>
          <w:delText>A significant relationship was not</w:delText>
        </w:r>
      </w:del>
      <w:del w:id="468" w:author="Jon.Richar" w:date="2022-12-15T11:00:00Z">
        <w:r w:rsidDel="00604451">
          <w:rPr>
            <w:rFonts w:ascii="Times New Roman" w:hAnsi="Times New Roman"/>
            <w:sz w:val="24"/>
            <w:szCs w:val="24"/>
          </w:rPr>
          <w:delText xml:space="preserve"> however </w:delText>
        </w:r>
      </w:del>
      <w:del w:id="469" w:author="Jon.Richar" w:date="2023-02-03T16:43:00Z">
        <w:r w:rsidDel="00397E9D">
          <w:rPr>
            <w:rFonts w:ascii="Times New Roman" w:hAnsi="Times New Roman"/>
            <w:sz w:val="24"/>
            <w:szCs w:val="24"/>
          </w:rPr>
          <w:delText xml:space="preserve">found between Pacific cod and Tanner crab recruitment. This outcome is in accordance with a previous retrospective analysis, which found no significant negative relationship between cod and crab recruitment in the eastern (Bristol Bay) area (Rosenkranz 1998). </w:delText>
        </w:r>
      </w:del>
      <w:del w:id="470" w:author="Jon.Richar" w:date="2022-12-15T11:05:00Z">
        <w:r w:rsidDel="00604451">
          <w:rPr>
            <w:rFonts w:ascii="Times New Roman" w:hAnsi="Times New Roman"/>
            <w:sz w:val="24"/>
            <w:szCs w:val="24"/>
          </w:rPr>
          <w:delText>On the contrary</w:delText>
        </w:r>
      </w:del>
      <w:ins w:id="471" w:author="Jon.Richar" w:date="2022-12-15T11:07:00Z">
        <w:r w:rsidR="00604451">
          <w:rPr>
            <w:rFonts w:ascii="Times New Roman" w:hAnsi="Times New Roman"/>
            <w:sz w:val="24"/>
            <w:szCs w:val="24"/>
          </w:rPr>
          <w:t xml:space="preserve">These findings </w:t>
        </w:r>
      </w:ins>
      <w:ins w:id="472" w:author="Jon.Richar" w:date="2022-12-15T11:22:00Z">
        <w:r w:rsidR="00177ACD">
          <w:rPr>
            <w:rFonts w:ascii="Times New Roman" w:hAnsi="Times New Roman"/>
            <w:sz w:val="24"/>
            <w:szCs w:val="24"/>
          </w:rPr>
          <w:t xml:space="preserve">appear </w:t>
        </w:r>
      </w:ins>
      <w:ins w:id="473" w:author="Jon.Richar" w:date="2022-12-15T11:07:00Z">
        <w:r w:rsidR="00604451">
          <w:rPr>
            <w:rFonts w:ascii="Times New Roman" w:hAnsi="Times New Roman"/>
            <w:sz w:val="24"/>
            <w:szCs w:val="24"/>
          </w:rPr>
          <w:t xml:space="preserve">contrary to </w:t>
        </w:r>
      </w:ins>
      <w:ins w:id="474" w:author="Jon.Richar" w:date="2022-12-15T11:22:00Z">
        <w:r w:rsidR="00177ACD">
          <w:rPr>
            <w:rFonts w:ascii="Times New Roman" w:hAnsi="Times New Roman"/>
            <w:sz w:val="24"/>
            <w:szCs w:val="24"/>
          </w:rPr>
          <w:t>previous work, in particular an</w:t>
        </w:r>
      </w:ins>
      <w:ins w:id="475" w:author="Jon.Richar" w:date="2022-12-15T11:24:00Z">
        <w:r w:rsidR="00177ACD">
          <w:rPr>
            <w:rFonts w:ascii="Times New Roman" w:hAnsi="Times New Roman"/>
            <w:sz w:val="24"/>
            <w:szCs w:val="24"/>
          </w:rPr>
          <w:t xml:space="preserve"> </w:t>
        </w:r>
      </w:ins>
      <w:del w:id="476"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477" w:author="Jon.Richar" w:date="2022-12-15T11:23:00Z">
        <w:r w:rsidR="00177ACD">
          <w:rPr>
            <w:rFonts w:ascii="Times New Roman" w:hAnsi="Times New Roman"/>
            <w:sz w:val="24"/>
            <w:szCs w:val="24"/>
          </w:rPr>
          <w:t xml:space="preserve">which </w:t>
        </w:r>
      </w:ins>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478" w:author="Jon.Richar" w:date="2023-02-03T16:44:00Z">
        <w:r w:rsidR="00397E9D">
          <w:rPr>
            <w:rFonts w:ascii="Times New Roman" w:hAnsi="Times New Roman" w:cs="Times New Roman"/>
            <w:sz w:val="24"/>
            <w:szCs w:val="24"/>
          </w:rPr>
          <w:t>Of note,</w:t>
        </w:r>
      </w:ins>
      <w:ins w:id="479" w:author="Jon.Richar" w:date="2023-02-03T16:43:00Z">
        <w:r w:rsidR="00397E9D">
          <w:rPr>
            <w:rFonts w:ascii="Times New Roman" w:hAnsi="Times New Roman" w:cs="Times New Roman"/>
            <w:sz w:val="24"/>
            <w:szCs w:val="24"/>
          </w:rPr>
          <w:t xml:space="preserve"> </w:t>
        </w:r>
      </w:ins>
      <w:del w:id="480"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481"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482" w:author="Jon.Richar" w:date="2022-09-27T15:43:00Z">
        <w:r>
          <w:rPr>
            <w:rFonts w:ascii="Times New Roman" w:hAnsi="Times New Roman" w:cs="Times New Roman"/>
            <w:sz w:val="24"/>
            <w:szCs w:val="24"/>
          </w:rPr>
          <w:t xml:space="preserve"> (pers</w:t>
        </w:r>
      </w:ins>
      <w:ins w:id="483" w:author="Jon.Richar" w:date="2022-09-27T15:44:00Z">
        <w:r>
          <w:rPr>
            <w:rFonts w:ascii="Times New Roman" w:hAnsi="Times New Roman" w:cs="Times New Roman"/>
            <w:sz w:val="24"/>
            <w:szCs w:val="24"/>
          </w:rPr>
          <w:t xml:space="preserve"> obs)</w:t>
        </w:r>
      </w:ins>
      <w:r>
        <w:rPr>
          <w:rFonts w:ascii="Times New Roman" w:hAnsi="Times New Roman" w:cs="Times New Roman"/>
          <w:sz w:val="24"/>
          <w:szCs w:val="24"/>
        </w:rPr>
        <w:t>.</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23C74BA"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lastRenderedPageBreak/>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 xml:space="preserve">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w:t>
      </w:r>
      <w:del w:id="484" w:author="Jon.Richar" w:date="2023-07-03T17:31:00Z">
        <w:r w:rsidDel="00D235B4">
          <w:rPr>
            <w:rFonts w:ascii="Times New Roman" w:hAnsi="Times New Roman"/>
            <w:sz w:val="24"/>
            <w:szCs w:val="24"/>
          </w:rPr>
          <w:delText xml:space="preserve">and </w:delText>
        </w:r>
      </w:del>
      <w:ins w:id="485" w:author="Jon.Richar" w:date="2023-07-03T17:31:00Z">
        <w:r w:rsidR="00D235B4">
          <w:rPr>
            <w:rFonts w:ascii="Times New Roman" w:hAnsi="Times New Roman"/>
            <w:sz w:val="24"/>
            <w:szCs w:val="24"/>
          </w:rPr>
          <w:t xml:space="preserve">&amp; </w:t>
        </w:r>
      </w:ins>
      <w:r>
        <w:rPr>
          <w:rFonts w:ascii="Times New Roman" w:hAnsi="Times New Roman"/>
          <w:sz w:val="24"/>
          <w:szCs w:val="24"/>
        </w:rPr>
        <w:t>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31B15406" w:rsidR="00525AD2" w:rsidRPr="0026687E" w:rsidDel="00914581" w:rsidRDefault="00525AD2" w:rsidP="0026687E">
      <w:pPr>
        <w:spacing w:line="480" w:lineRule="auto"/>
        <w:ind w:firstLine="720"/>
        <w:contextualSpacing/>
        <w:rPr>
          <w:del w:id="486" w:author="Jon.Richar" w:date="2023-06-09T13:17:00Z"/>
          <w:rFonts w:ascii="Times New Roman" w:hAnsi="Times New Roman" w:cs="Times New Roman"/>
          <w:sz w:val="24"/>
          <w:szCs w:val="24"/>
          <w:rPrChange w:id="487" w:author="Jon.Richar" w:date="2023-02-02T10:39:00Z">
            <w:rPr>
              <w:del w:id="488" w:author="Jon.Richar" w:date="2023-06-09T13:17:00Z"/>
              <w:rFonts w:ascii="Times New Roman" w:hAnsi="Times New Roman" w:cs="Times New Roman"/>
              <w:sz w:val="24"/>
              <w:szCs w:val="24"/>
              <w:highlight w:val="yellow"/>
            </w:rPr>
          </w:rPrChange>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strong support for the hypothesis of an effect by mean-bottom temperature on juvenile survival and recruitment. Conversely, our findings for sea surface temperature were generally in accordance with prior studies, which were</w:t>
      </w:r>
      <w:ins w:id="489" w:author="Jon.Richar" w:date="2023-06-09T13:16:00Z">
        <w:r w:rsidR="00A55CB8">
          <w:rPr>
            <w:rFonts w:ascii="Times New Roman" w:hAnsi="Times New Roman" w:cs="Times New Roman"/>
            <w:sz w:val="24"/>
            <w:szCs w:val="24"/>
          </w:rPr>
          <w:t xml:space="preserve"> at best</w:t>
        </w:r>
      </w:ins>
      <w:r>
        <w:rPr>
          <w:rFonts w:ascii="Times New Roman" w:hAnsi="Times New Roman" w:cs="Times New Roman"/>
          <w:sz w:val="24"/>
          <w:szCs w:val="24"/>
        </w:rPr>
        <w:t xml:space="preserve"> inconclusive once </w:t>
      </w:r>
      <w:ins w:id="490" w:author="Jon.Richar" w:date="2023-02-06T11:43:00Z">
        <w:r w:rsidR="006D3BA6">
          <w:rPr>
            <w:rFonts w:ascii="Times New Roman" w:hAnsi="Times New Roman" w:cs="Times New Roman"/>
            <w:sz w:val="24"/>
            <w:szCs w:val="24"/>
          </w:rPr>
          <w:t xml:space="preserve">temporal </w:t>
        </w:r>
      </w:ins>
      <w:r>
        <w:rPr>
          <w:rFonts w:ascii="Times New Roman" w:hAnsi="Times New Roman" w:cs="Times New Roman"/>
          <w:sz w:val="24"/>
          <w:szCs w:val="24"/>
        </w:rPr>
        <w:t xml:space="preserve">autocorrelation was </w:t>
      </w:r>
      <w:del w:id="491" w:author="Jon.Richar" w:date="2023-02-06T11:44:00Z">
        <w:r w:rsidDel="006D3BA6">
          <w:rPr>
            <w:rFonts w:ascii="Times New Roman" w:hAnsi="Times New Roman" w:cs="Times New Roman"/>
            <w:sz w:val="24"/>
            <w:szCs w:val="24"/>
          </w:rPr>
          <w:delText xml:space="preserve">adjusted </w:delText>
        </w:r>
      </w:del>
      <w:ins w:id="492" w:author="Jon.Richar" w:date="2023-02-06T11:44:00Z">
        <w:r w:rsidR="006D3BA6">
          <w:rPr>
            <w:rFonts w:ascii="Times New Roman" w:hAnsi="Times New Roman" w:cs="Times New Roman"/>
            <w:sz w:val="24"/>
            <w:szCs w:val="24"/>
          </w:rPr>
          <w:t xml:space="preserve">accounted </w:t>
        </w:r>
      </w:ins>
      <w:r>
        <w:rPr>
          <w:rFonts w:ascii="Times New Roman" w:hAnsi="Times New Roman" w:cs="Times New Roman"/>
          <w:sz w:val="24"/>
          <w:szCs w:val="24"/>
        </w:rPr>
        <w:t xml:space="preserve">for (Rosenkranz 1998). </w:t>
      </w:r>
      <w:del w:id="493" w:author="Jon.Richar" w:date="2023-02-02T09:17:00Z">
        <w:r w:rsidDel="00515B9B">
          <w:rPr>
            <w:rFonts w:ascii="Times New Roman" w:hAnsi="Times New Roman" w:cs="Times New Roman"/>
            <w:sz w:val="24"/>
            <w:szCs w:val="24"/>
          </w:rPr>
          <w:delText xml:space="preserve">Our one exception to this occurred in models where SST was paired with flathead sole TBM (Table 4). </w:delText>
        </w:r>
      </w:del>
      <w:del w:id="494" w:author="Jon.Richar" w:date="2023-02-02T09:18:00Z">
        <w:r w:rsidDel="00515B9B">
          <w:rPr>
            <w:rFonts w:ascii="Times New Roman" w:hAnsi="Times New Roman" w:cs="Times New Roman"/>
            <w:sz w:val="24"/>
            <w:szCs w:val="24"/>
          </w:rPr>
          <w:delText xml:space="preserve">In this case, </w:delText>
        </w:r>
      </w:del>
      <w:del w:id="495" w:author="Jon.Richar" w:date="2023-02-03T16:46:00Z">
        <w:r w:rsidDel="00397E9D">
          <w:rPr>
            <w:rFonts w:ascii="Times New Roman" w:hAnsi="Times New Roman" w:cs="Times New Roman"/>
            <w:sz w:val="24"/>
            <w:szCs w:val="24"/>
          </w:rPr>
          <w:delText xml:space="preserve">plotting of </w:delText>
        </w:r>
      </w:del>
      <w:del w:id="496" w:author="Jon.Richar" w:date="2023-02-02T09:18:00Z">
        <w:r w:rsidDel="00515B9B">
          <w:rPr>
            <w:rFonts w:ascii="Times New Roman" w:hAnsi="Times New Roman" w:cs="Times New Roman"/>
            <w:sz w:val="24"/>
            <w:szCs w:val="24"/>
          </w:rPr>
          <w:delText>the data</w:delText>
        </w:r>
      </w:del>
      <w:del w:id="497" w:author="Jon.Richar" w:date="2023-02-02T09:19:00Z">
        <w:r w:rsidDel="00515B9B">
          <w:rPr>
            <w:rFonts w:ascii="Times New Roman" w:hAnsi="Times New Roman" w:cs="Times New Roman"/>
            <w:sz w:val="24"/>
            <w:szCs w:val="24"/>
          </w:rPr>
          <w:delText xml:space="preserve"> suggests </w:delText>
        </w:r>
      </w:del>
      <w:del w:id="498" w:author="Jon.Richar" w:date="2023-02-03T16:46:00Z">
        <w:r w:rsidDel="00397E9D">
          <w:rPr>
            <w:rFonts w:ascii="Times New Roman" w:hAnsi="Times New Roman" w:cs="Times New Roman"/>
            <w:sz w:val="24"/>
            <w:szCs w:val="24"/>
          </w:rPr>
          <w:delText xml:space="preserve">the presence of a modest positive effect (Figure 6). </w:delText>
        </w:r>
      </w:del>
    </w:p>
    <w:p w14:paraId="2CB6BB8A" w14:textId="0E2FD45C" w:rsidR="00525AD2" w:rsidRPr="00AC496A" w:rsidDel="006D3BA6" w:rsidRDefault="00525AD2">
      <w:pPr>
        <w:spacing w:line="480" w:lineRule="auto"/>
        <w:contextualSpacing/>
        <w:rPr>
          <w:del w:id="499" w:author="Jon.Richar" w:date="2023-02-06T11:45:00Z"/>
          <w:rFonts w:ascii="Times New Roman" w:hAnsi="Times New Roman" w:cs="Times New Roman"/>
          <w:sz w:val="24"/>
          <w:szCs w:val="24"/>
          <w:highlight w:val="yellow"/>
        </w:rPr>
        <w:pPrChange w:id="500" w:author="Jon.Richar" w:date="2023-06-09T13:17:00Z">
          <w:pPr>
            <w:spacing w:line="480" w:lineRule="auto"/>
            <w:ind w:firstLine="720"/>
            <w:contextualSpacing/>
          </w:pPr>
        </w:pPrChange>
      </w:pPr>
      <w:del w:id="501" w:author="Jon.Richar" w:date="2023-02-06T11:45:00Z">
        <w:r w:rsidRPr="00A329E7" w:rsidDel="006D3BA6">
          <w:rPr>
            <w:rFonts w:ascii="Times New Roman" w:hAnsi="Times New Roman" w:cs="Times New Roman"/>
            <w:sz w:val="24"/>
            <w:szCs w:val="24"/>
          </w:rPr>
          <w:delText xml:space="preserve"> The expectation of a positive relationship between SST and </w:delText>
        </w:r>
        <w:r w:rsidDel="006D3BA6">
          <w:rPr>
            <w:rFonts w:ascii="Times New Roman" w:hAnsi="Times New Roman" w:cs="Times New Roman"/>
            <w:sz w:val="24"/>
            <w:szCs w:val="24"/>
          </w:rPr>
          <w:delText xml:space="preserve">recruitment </w:delText>
        </w:r>
        <w:r w:rsidRPr="00A329E7" w:rsidDel="006D3BA6">
          <w:rPr>
            <w:rFonts w:ascii="Times New Roman" w:hAnsi="Times New Roman" w:cs="Times New Roman"/>
            <w:sz w:val="24"/>
            <w:szCs w:val="24"/>
          </w:rPr>
          <w:delText xml:space="preserve">was based on two hypothesized mechanisms: </w:delText>
        </w:r>
      </w:del>
    </w:p>
    <w:p w14:paraId="79456536" w14:textId="24C3BE43" w:rsidR="00525AD2" w:rsidDel="006D3BA6" w:rsidRDefault="00525AD2">
      <w:pPr>
        <w:spacing w:line="480" w:lineRule="auto"/>
        <w:contextualSpacing/>
        <w:rPr>
          <w:del w:id="502" w:author="Jon.Richar" w:date="2023-02-06T11:45:00Z"/>
          <w:rFonts w:ascii="Times New Roman" w:hAnsi="Times New Roman" w:cs="Times New Roman"/>
          <w:sz w:val="24"/>
          <w:szCs w:val="24"/>
        </w:rPr>
        <w:pPrChange w:id="503" w:author="Jon.Richar" w:date="2023-06-09T13:17:00Z">
          <w:pPr>
            <w:spacing w:line="480" w:lineRule="auto"/>
            <w:ind w:firstLine="720"/>
            <w:contextualSpacing/>
          </w:pPr>
        </w:pPrChange>
      </w:pPr>
      <w:del w:id="504" w:author="Jon.Richar" w:date="2023-02-06T11:45:00Z">
        <w:r w:rsidRPr="005B5AD1" w:rsidDel="006D3BA6">
          <w:rPr>
            <w:rFonts w:ascii="Times New Roman" w:hAnsi="Times New Roman" w:cs="Times New Roman"/>
            <w:sz w:val="24"/>
            <w:szCs w:val="24"/>
          </w:rPr>
          <w:delText>1.)</w:delText>
        </w:r>
        <w:r w:rsidDel="006D3BA6">
          <w:rPr>
            <w:rFonts w:ascii="Times New Roman" w:hAnsi="Times New Roman" w:cs="Times New Roman"/>
            <w:sz w:val="24"/>
            <w:szCs w:val="24"/>
          </w:rPr>
          <w:delText xml:space="preserve"> Predation during the zoeal stage would be significant, such that enhanced zoeal rates o growth and maturation associated with warmer temperatures would increase survival through reduced exposure to predation</w:delText>
        </w:r>
      </w:del>
    </w:p>
    <w:p w14:paraId="7648BEC7" w14:textId="101159BA" w:rsidR="00525AD2" w:rsidDel="006D3BA6" w:rsidRDefault="00525AD2">
      <w:pPr>
        <w:spacing w:line="480" w:lineRule="auto"/>
        <w:contextualSpacing/>
        <w:rPr>
          <w:del w:id="505" w:author="Jon.Richar" w:date="2023-02-06T11:45:00Z"/>
          <w:rFonts w:ascii="Times New Roman" w:hAnsi="Times New Roman" w:cs="Times New Roman"/>
          <w:sz w:val="24"/>
          <w:szCs w:val="24"/>
        </w:rPr>
        <w:pPrChange w:id="506" w:author="Jon.Richar" w:date="2023-06-09T13:17:00Z">
          <w:pPr>
            <w:spacing w:line="480" w:lineRule="auto"/>
            <w:ind w:firstLine="720"/>
            <w:contextualSpacing/>
          </w:pPr>
        </w:pPrChange>
      </w:pPr>
      <w:del w:id="507" w:author="Jon.Richar" w:date="2023-02-06T11:45:00Z">
        <w:r w:rsidDel="006D3BA6">
          <w:rPr>
            <w:rFonts w:ascii="Times New Roman" w:hAnsi="Times New Roman" w:cs="Times New Roman"/>
            <w:sz w:val="24"/>
            <w:szCs w:val="24"/>
          </w:rPr>
          <w:delText xml:space="preserve">2.)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zoeae feed on smaller copepod species (i.e. </w:delText>
        </w:r>
        <w:r w:rsidRPr="005B419E"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spp. and </w:delText>
        </w:r>
        <w:r w:rsidDel="006D3BA6">
          <w:rPr>
            <w:rFonts w:ascii="Times New Roman" w:hAnsi="Times New Roman" w:cs="Times New Roman"/>
            <w:i/>
            <w:sz w:val="24"/>
            <w:szCs w:val="24"/>
          </w:rPr>
          <w:delText>P</w:delText>
        </w:r>
        <w:r w:rsidRPr="00A6248B" w:rsidDel="006D3BA6">
          <w:rPr>
            <w:rFonts w:ascii="Times New Roman" w:hAnsi="Times New Roman" w:cs="Times New Roman"/>
            <w:i/>
            <w:sz w:val="24"/>
            <w:szCs w:val="24"/>
          </w:rPr>
          <w:delText xml:space="preserve">seudocalanus </w:delText>
        </w:r>
        <w:r w:rsidDel="006D3BA6">
          <w:rPr>
            <w:rFonts w:ascii="Times New Roman" w:hAnsi="Times New Roman" w:cs="Times New Roman"/>
            <w:sz w:val="24"/>
            <w:szCs w:val="24"/>
          </w:rPr>
          <w:delText>spp.), which are believed to benefit from warmer SST due to increased reproductive and growth rates, and would thus be expected to also benefit from increased food supplies</w:delText>
        </w:r>
        <w:r w:rsidRPr="001C114A"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w:delText>
        </w:r>
        <w:r w:rsidRPr="005D6CD3" w:rsidDel="006D3BA6">
          <w:rPr>
            <w:rFonts w:ascii="Times New Roman" w:hAnsi="Times New Roman" w:cs="Times New Roman"/>
            <w:sz w:val="24"/>
            <w:szCs w:val="24"/>
          </w:rPr>
          <w:delText>Coyle and Pinchuk 2002</w:delText>
        </w:r>
        <w:r w:rsidDel="006D3BA6">
          <w:rPr>
            <w:rFonts w:ascii="Times New Roman" w:hAnsi="Times New Roman" w:cs="Times New Roman"/>
            <w:sz w:val="24"/>
            <w:szCs w:val="24"/>
          </w:rPr>
          <w:delText>).</w:delText>
        </w:r>
      </w:del>
    </w:p>
    <w:p w14:paraId="5FCBC35D" w14:textId="0594FA3F" w:rsidR="00525AD2" w:rsidDel="006D3BA6" w:rsidRDefault="00525AD2">
      <w:pPr>
        <w:spacing w:line="480" w:lineRule="auto"/>
        <w:contextualSpacing/>
        <w:rPr>
          <w:del w:id="508" w:author="Jon.Richar" w:date="2023-02-06T11:45:00Z"/>
          <w:rFonts w:ascii="Times New Roman" w:hAnsi="Times New Roman" w:cs="Times New Roman"/>
          <w:sz w:val="24"/>
          <w:szCs w:val="24"/>
        </w:rPr>
        <w:pPrChange w:id="509" w:author="Jon.Richar" w:date="2023-06-09T13:17:00Z">
          <w:pPr>
            <w:spacing w:line="480" w:lineRule="auto"/>
            <w:ind w:firstLine="720"/>
            <w:contextualSpacing/>
          </w:pPr>
        </w:pPrChange>
      </w:pPr>
      <w:del w:id="510" w:author="Jon.Richar" w:date="2023-02-06T11:45:00Z">
        <w:r w:rsidRPr="004C76BD" w:rsidDel="006D3BA6">
          <w:rPr>
            <w:rFonts w:ascii="Times New Roman" w:hAnsi="Times New Roman" w:cs="Times New Roman"/>
            <w:sz w:val="24"/>
            <w:szCs w:val="24"/>
          </w:rPr>
          <w:delText xml:space="preserve">The </w:delText>
        </w:r>
        <w:r w:rsidDel="006D3BA6">
          <w:rPr>
            <w:rFonts w:ascii="Times New Roman" w:hAnsi="Times New Roman" w:cs="Times New Roman"/>
            <w:sz w:val="24"/>
            <w:szCs w:val="24"/>
          </w:rPr>
          <w:delText xml:space="preserve">potential </w:delText>
        </w:r>
        <w:r w:rsidRPr="005B5AD1" w:rsidDel="006D3BA6">
          <w:rPr>
            <w:rFonts w:ascii="Times New Roman" w:hAnsi="Times New Roman" w:cs="Times New Roman"/>
            <w:sz w:val="24"/>
            <w:szCs w:val="24"/>
          </w:rPr>
          <w:delText>relationship</w:delText>
        </w:r>
        <w:r w:rsidDel="006D3BA6">
          <w:rPr>
            <w:rFonts w:ascii="Times New Roman" w:hAnsi="Times New Roman" w:cs="Times New Roman"/>
            <w:sz w:val="24"/>
            <w:szCs w:val="24"/>
          </w:rPr>
          <w:delText xml:space="preserve"> observed is consistent with the proposed mechanisms, suggesting that colder temperatures may alter growth rates, such that differential predation levels are experienced. This is supported by the findings of Kon (1979), that in the zoeae of </w:delText>
        </w:r>
        <w:r w:rsidRPr="00642830" w:rsidDel="006D3BA6">
          <w:rPr>
            <w:rFonts w:ascii="Times New Roman" w:hAnsi="Times New Roman" w:cs="Times New Roman"/>
            <w:i/>
            <w:sz w:val="24"/>
            <w:szCs w:val="24"/>
          </w:rPr>
          <w:delText>C. opilio</w:delText>
        </w:r>
        <w:r w:rsidDel="006D3BA6">
          <w:rPr>
            <w:rFonts w:ascii="Times New Roman" w:hAnsi="Times New Roman" w:cs="Times New Roman"/>
            <w:sz w:val="24"/>
            <w:szCs w:val="24"/>
          </w:rPr>
          <w:delTex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would as well.</w:delText>
        </w:r>
        <w:r w:rsidRPr="00207DA1" w:rsidDel="006D3BA6">
          <w:rPr>
            <w:rFonts w:ascii="Times New Roman" w:hAnsi="Times New Roman" w:cs="Times New Roman"/>
            <w:sz w:val="24"/>
            <w:szCs w:val="24"/>
          </w:rPr>
          <w:delText xml:space="preserve"> </w:delText>
        </w:r>
      </w:del>
    </w:p>
    <w:p w14:paraId="2712B65B" w14:textId="58AC5FBD" w:rsidR="00525AD2" w:rsidRPr="006F6109" w:rsidDel="006D3BA6" w:rsidRDefault="00525AD2">
      <w:pPr>
        <w:spacing w:line="480" w:lineRule="auto"/>
        <w:contextualSpacing/>
        <w:rPr>
          <w:del w:id="511" w:author="Jon.Richar" w:date="2023-02-06T11:45:00Z"/>
          <w:rFonts w:ascii="Times New Roman" w:hAnsi="Times New Roman" w:cs="Times New Roman"/>
          <w:sz w:val="24"/>
          <w:szCs w:val="24"/>
        </w:rPr>
        <w:pPrChange w:id="512" w:author="Jon.Richar" w:date="2023-06-09T13:17:00Z">
          <w:pPr>
            <w:spacing w:line="480" w:lineRule="auto"/>
            <w:ind w:firstLine="720"/>
            <w:contextualSpacing/>
          </w:pPr>
        </w:pPrChange>
      </w:pPr>
      <w:del w:id="513" w:author="Jon.Richar" w:date="2023-02-06T11:45:00Z">
        <w:r w:rsidDel="006D3BA6">
          <w:rPr>
            <w:rFonts w:ascii="Times New Roman" w:hAnsi="Times New Roman" w:cs="Times New Roman"/>
            <w:sz w:val="24"/>
            <w:szCs w:val="24"/>
          </w:rPr>
          <w:delText xml:space="preserve">Ocean temperature can significantly influence interannual variability in the eastern Bering Sea zooplankton community (Coyle and Pinchuk 2002).  Numerically dominant small-bodied copepods, including </w:delText>
        </w:r>
        <w:r w:rsidRPr="00F23EF4" w:rsidDel="006D3BA6">
          <w:rPr>
            <w:rFonts w:ascii="Times New Roman" w:hAnsi="Times New Roman" w:cs="Times New Roman"/>
            <w:i/>
            <w:sz w:val="24"/>
            <w:szCs w:val="24"/>
          </w:rPr>
          <w:delText>Pseudocalanus</w:delText>
        </w:r>
        <w:r w:rsidDel="006D3BA6">
          <w:rPr>
            <w:rFonts w:ascii="Times New Roman" w:hAnsi="Times New Roman" w:cs="Times New Roman"/>
            <w:sz w:val="24"/>
            <w:szCs w:val="24"/>
          </w:rPr>
          <w:delText xml:space="preserve"> and </w:delText>
        </w:r>
        <w:r w:rsidRPr="00F23EF4"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appear to be strongly influenced by ocean temperature,</w:delText>
        </w:r>
        <w:r w:rsidRPr="00F23EF4"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crab, with this assertion being based on size of the nauplii and the reproductive rate and abundance of the adults (Incze et al. 1987). Incze and Paul (1983) noted that 1</w:delText>
        </w:r>
        <w:r w:rsidRPr="00D00CA2" w:rsidDel="006D3BA6">
          <w:rPr>
            <w:rFonts w:ascii="Times New Roman" w:hAnsi="Times New Roman" w:cs="Times New Roman"/>
            <w:sz w:val="24"/>
            <w:szCs w:val="24"/>
            <w:vertAlign w:val="superscript"/>
          </w:rPr>
          <w:delText>st</w:delText>
        </w:r>
        <w:r w:rsidDel="006D3BA6">
          <w:rPr>
            <w:rFonts w:ascii="Times New Roman" w:hAnsi="Times New Roman" w:cs="Times New Roman"/>
            <w:sz w:val="24"/>
            <w:szCs w:val="24"/>
          </w:rPr>
          <w:delText xml:space="preserve"> feeding </w:delText>
        </w:r>
        <w:r w:rsidRPr="00D00CA2" w:rsidDel="006D3BA6">
          <w:rPr>
            <w:rFonts w:ascii="Times New Roman" w:hAnsi="Times New Roman" w:cs="Times New Roman"/>
            <w:i/>
            <w:sz w:val="24"/>
            <w:szCs w:val="24"/>
          </w:rPr>
          <w:delText>bairdi</w:delText>
        </w:r>
        <w:r w:rsidDel="006D3BA6">
          <w:rPr>
            <w:rFonts w:ascii="Times New Roman" w:hAnsi="Times New Roman" w:cs="Times New Roman"/>
            <w:sz w:val="24"/>
            <w:szCs w:val="24"/>
          </w:rPr>
          <w:delTex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delText>
        </w:r>
      </w:del>
      <w:del w:id="514" w:author="Jon.Richar" w:date="2022-09-28T09:22:00Z">
        <w:r w:rsidDel="00684C5A">
          <w:rPr>
            <w:rFonts w:ascii="Times New Roman" w:hAnsi="Times New Roman" w:cs="Times New Roman"/>
            <w:sz w:val="24"/>
            <w:szCs w:val="24"/>
          </w:rPr>
          <w:delText xml:space="preserve"> </w:delText>
        </w:r>
      </w:del>
    </w:p>
    <w:p w14:paraId="13EA864C" w14:textId="55AA52BD" w:rsidR="00525AD2" w:rsidRPr="001C114A" w:rsidDel="00BD68C1" w:rsidRDefault="00525AD2">
      <w:pPr>
        <w:spacing w:line="480" w:lineRule="auto"/>
        <w:contextualSpacing/>
        <w:rPr>
          <w:del w:id="515" w:author="Jon.Richar" w:date="2023-02-06T11:55:00Z"/>
          <w:rFonts w:ascii="Times New Roman" w:hAnsi="Times New Roman" w:cs="Times New Roman"/>
          <w:sz w:val="24"/>
          <w:szCs w:val="24"/>
        </w:rPr>
        <w:pPrChange w:id="516" w:author="Jon.Richar" w:date="2023-06-09T13:17:00Z">
          <w:pPr>
            <w:spacing w:line="480" w:lineRule="auto"/>
            <w:ind w:firstLine="720"/>
            <w:contextualSpacing/>
          </w:pPr>
        </w:pPrChange>
      </w:pPr>
      <w:del w:id="517" w:author="Jon.Richar" w:date="2023-02-06T11:55:00Z">
        <w:r w:rsidRPr="001C114A" w:rsidDel="00BD68C1">
          <w:rPr>
            <w:rFonts w:ascii="Times New Roman" w:hAnsi="Times New Roman" w:cs="Times New Roman"/>
            <w:sz w:val="24"/>
            <w:szCs w:val="24"/>
          </w:rPr>
          <w:delText xml:space="preserve">The Pacific Decadal Oscillation (PDO) comprises a decadal scale pattern of variability in SST values in the central North Pacific, </w:delText>
        </w:r>
        <w:r w:rsidDel="00BD68C1">
          <w:rPr>
            <w:rFonts w:ascii="Times New Roman" w:hAnsi="Times New Roman" w:cs="Times New Roman"/>
            <w:sz w:val="24"/>
            <w:szCs w:val="24"/>
          </w:rPr>
          <w:delText>driven</w:delText>
        </w:r>
        <w:r w:rsidRPr="001C114A" w:rsidDel="00BD68C1">
          <w:rPr>
            <w:rFonts w:ascii="Times New Roman" w:hAnsi="Times New Roman" w:cs="Times New Roman"/>
            <w:sz w:val="24"/>
            <w:szCs w:val="24"/>
          </w:rPr>
          <w:delText xml:space="preserve"> by atmospheric variability, particularly in the strength and position of the Aleutian Low during the winter, </w:delText>
        </w:r>
        <w:r w:rsidDel="00BD68C1">
          <w:rPr>
            <w:rFonts w:ascii="Times New Roman" w:hAnsi="Times New Roman" w:cs="Times New Roman"/>
            <w:sz w:val="24"/>
            <w:szCs w:val="24"/>
          </w:rPr>
          <w:delText xml:space="preserve">and a range (Newman et al. 2016). </w:delText>
        </w:r>
      </w:del>
      <w:del w:id="518" w:author="Jon.Richar" w:date="2023-02-06T11:53:00Z">
        <w:r w:rsidRPr="001C114A" w:rsidDel="00BD68C1">
          <w:rPr>
            <w:rFonts w:ascii="Times New Roman" w:hAnsi="Times New Roman" w:cs="Times New Roman"/>
            <w:sz w:val="24"/>
            <w:szCs w:val="24"/>
          </w:rPr>
          <w:delText>.</w:delText>
        </w:r>
      </w:del>
      <w:del w:id="519" w:author="Jon.Richar" w:date="2023-02-06T11:55:00Z">
        <w:r w:rsidRPr="001C114A" w:rsidDel="00BD68C1">
          <w:rPr>
            <w:rFonts w:ascii="Times New Roman" w:hAnsi="Times New Roman" w:cs="Times New Roman"/>
            <w:sz w:val="24"/>
            <w:szCs w:val="24"/>
          </w:rPr>
          <w:delText xml:space="preserve"> </w:delText>
        </w:r>
      </w:del>
      <w:moveFromRangeStart w:id="520" w:author="Jon.Richar" w:date="2023-02-06T11:54:00Z" w:name="move126576898"/>
      <w:moveFrom w:id="521" w:author="Jon.Richar" w:date="2023-02-06T11:54:00Z">
        <w:del w:id="522" w:author="Jon.Richar" w:date="2023-02-06T11:55:00Z">
          <w:r w:rsidRPr="001C114A" w:rsidDel="00BD68C1">
            <w:rPr>
              <w:rFonts w:ascii="Times New Roman" w:hAnsi="Times New Roman" w:cs="Times New Roman"/>
              <w:sz w:val="24"/>
              <w:szCs w:val="24"/>
            </w:rPr>
            <w:delText>The PDO is a</w:delText>
          </w:r>
          <w:r w:rsidDel="00BD68C1">
            <w:rPr>
              <w:rFonts w:ascii="Times New Roman" w:hAnsi="Times New Roman" w:cs="Times New Roman"/>
              <w:sz w:val="24"/>
              <w:szCs w:val="24"/>
            </w:rPr>
            <w:delText xml:space="preserve">n important </w:delText>
          </w:r>
          <w:r w:rsidRPr="001C114A" w:rsidDel="00BD68C1">
            <w:rPr>
              <w:rFonts w:ascii="Times New Roman" w:hAnsi="Times New Roman" w:cs="Times New Roman"/>
              <w:sz w:val="24"/>
              <w:szCs w:val="24"/>
            </w:rPr>
            <w:delText>indicator for conditions in the Bering Sea, particularly SST, and a shift in the winter PDO in 1977 has been linked to a large-</w:delText>
          </w:r>
          <w:r w:rsidDel="00BD68C1">
            <w:rPr>
              <w:rFonts w:ascii="Times New Roman" w:hAnsi="Times New Roman" w:cs="Times New Roman"/>
              <w:sz w:val="24"/>
              <w:szCs w:val="24"/>
            </w:rPr>
            <w:delText xml:space="preserve">scale community reorganization </w:delText>
          </w:r>
          <w:r w:rsidRPr="001C114A" w:rsidDel="00BD68C1">
            <w:rPr>
              <w:rFonts w:ascii="Times New Roman" w:hAnsi="Times New Roman" w:cs="Times New Roman"/>
              <w:sz w:val="24"/>
              <w:szCs w:val="24"/>
            </w:rPr>
            <w:delText>thr</w:delText>
          </w:r>
          <w:r w:rsidDel="00BD68C1">
            <w:rPr>
              <w:rFonts w:ascii="Times New Roman" w:hAnsi="Times New Roman" w:cs="Times New Roman"/>
              <w:sz w:val="24"/>
              <w:szCs w:val="24"/>
            </w:rPr>
            <w:delText>oughout the North Pacific region</w:delText>
          </w:r>
          <w:r w:rsidRPr="001C114A" w:rsidDel="00BD68C1">
            <w:rPr>
              <w:rFonts w:ascii="Times New Roman" w:hAnsi="Times New Roman" w:cs="Times New Roman"/>
              <w:sz w:val="24"/>
              <w:szCs w:val="24"/>
            </w:rPr>
            <w:delText xml:space="preserve">. During a positive phase in the PDO, SST anomalies are positive in the Bering Sea region while during a negative phase the regional SST anomaly is negative. </w:delText>
          </w:r>
        </w:del>
      </w:moveFrom>
      <w:moveFromRangeEnd w:id="520"/>
    </w:p>
    <w:p w14:paraId="272EBECB" w14:textId="1BC2AFC1" w:rsidR="00525AD2" w:rsidRPr="00EF699F" w:rsidRDefault="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If the</w:t>
      </w:r>
      <w:del w:id="523" w:author="Jon.Richar" w:date="2023-06-09T13:17:00Z">
        <w:r w:rsidRPr="001C114A" w:rsidDel="00A55CB8">
          <w:rPr>
            <w:rFonts w:ascii="Times New Roman" w:hAnsi="Times New Roman" w:cs="Times New Roman"/>
            <w:sz w:val="24"/>
            <w:szCs w:val="24"/>
          </w:rPr>
          <w:delText xml:space="preserve"> </w:delText>
        </w:r>
      </w:del>
      <w:ins w:id="524" w:author="Jon.Richar" w:date="2023-06-09T13:17:00Z">
        <w:r w:rsidR="00A55CB8">
          <w:rPr>
            <w:rFonts w:ascii="Times New Roman" w:hAnsi="Times New Roman" w:cs="Times New Roman"/>
            <w:sz w:val="24"/>
            <w:szCs w:val="24"/>
          </w:rPr>
          <w:t xml:space="preserve">se </w:t>
        </w:r>
        <w:r w:rsidR="00914581">
          <w:rPr>
            <w:rFonts w:ascii="Times New Roman" w:hAnsi="Times New Roman" w:cs="Times New Roman"/>
            <w:sz w:val="24"/>
            <w:szCs w:val="24"/>
          </w:rPr>
          <w:t xml:space="preserve">results for </w:t>
        </w:r>
      </w:ins>
      <w:r w:rsidRPr="001C114A">
        <w:rPr>
          <w:rFonts w:ascii="Times New Roman" w:hAnsi="Times New Roman" w:cs="Times New Roman"/>
          <w:sz w:val="24"/>
          <w:szCs w:val="24"/>
        </w:rPr>
        <w:t xml:space="preserve">SST </w:t>
      </w:r>
      <w:del w:id="525" w:author="Jon.Richar" w:date="2023-06-09T13:17:00Z">
        <w:r w:rsidRPr="001C114A" w:rsidDel="00914581">
          <w:rPr>
            <w:rFonts w:ascii="Times New Roman" w:hAnsi="Times New Roman" w:cs="Times New Roman"/>
            <w:sz w:val="24"/>
            <w:szCs w:val="24"/>
          </w:rPr>
          <w:delText>results pr</w:delText>
        </w:r>
        <w:r w:rsidRPr="001C114A" w:rsidDel="00A55CB8">
          <w:rPr>
            <w:rFonts w:ascii="Times New Roman" w:hAnsi="Times New Roman" w:cs="Times New Roman"/>
            <w:sz w:val="24"/>
            <w:szCs w:val="24"/>
          </w:rPr>
          <w:delText>e</w:delText>
        </w:r>
        <w:r w:rsidRPr="001C114A" w:rsidDel="00914581">
          <w:rPr>
            <w:rFonts w:ascii="Times New Roman" w:hAnsi="Times New Roman" w:cs="Times New Roman"/>
            <w:sz w:val="24"/>
            <w:szCs w:val="24"/>
          </w:rPr>
          <w:delText xml:space="preserve">viously discussed </w:delText>
        </w:r>
      </w:del>
      <w:r w:rsidRPr="001C114A">
        <w:rPr>
          <w:rFonts w:ascii="Times New Roman" w:hAnsi="Times New Roman" w:cs="Times New Roman"/>
          <w:sz w:val="24"/>
          <w:szCs w:val="24"/>
        </w:rPr>
        <w:t xml:space="preserve">are valid, then they </w:t>
      </w:r>
      <w:del w:id="526" w:author="Jon.Richar" w:date="2023-06-09T13:18:00Z">
        <w:r w:rsidRPr="001C114A" w:rsidDel="00914581">
          <w:rPr>
            <w:rFonts w:ascii="Times New Roman" w:hAnsi="Times New Roman" w:cs="Times New Roman"/>
            <w:sz w:val="24"/>
            <w:szCs w:val="24"/>
          </w:rPr>
          <w:delText>may provide</w:delText>
        </w:r>
      </w:del>
      <w:ins w:id="527" w:author="Jon.Richar" w:date="2023-06-09T13:18:00Z">
        <w:r w:rsidR="00914581">
          <w:rPr>
            <w:rFonts w:ascii="Times New Roman" w:hAnsi="Times New Roman" w:cs="Times New Roman"/>
            <w:sz w:val="24"/>
            <w:szCs w:val="24"/>
          </w:rPr>
          <w:t>suggest that any link between SST and crab recruitment is weak</w:t>
        </w:r>
      </w:ins>
      <w:ins w:id="528" w:author="Jon.Richar" w:date="2023-06-09T15:05:00Z">
        <w:r w:rsidR="005F1856">
          <w:rPr>
            <w:rFonts w:ascii="Times New Roman" w:hAnsi="Times New Roman" w:cs="Times New Roman"/>
            <w:sz w:val="24"/>
            <w:szCs w:val="24"/>
          </w:rPr>
          <w:t>,</w:t>
        </w:r>
      </w:ins>
      <w:ins w:id="529" w:author="Jon.Richar" w:date="2023-06-09T13:18:00Z">
        <w:r w:rsidR="00914581">
          <w:rPr>
            <w:rFonts w:ascii="Times New Roman" w:hAnsi="Times New Roman" w:cs="Times New Roman"/>
            <w:sz w:val="24"/>
            <w:szCs w:val="24"/>
          </w:rPr>
          <w:t xml:space="preserve"> or nuanced</w:t>
        </w:r>
      </w:ins>
      <w:ins w:id="530" w:author="Jon.Richar" w:date="2023-06-09T13:19:00Z">
        <w:r w:rsidR="00914581">
          <w:rPr>
            <w:rFonts w:ascii="Times New Roman" w:hAnsi="Times New Roman" w:cs="Times New Roman"/>
            <w:sz w:val="24"/>
            <w:szCs w:val="24"/>
          </w:rPr>
          <w:t xml:space="preserve"> and confounded by other variables. </w:t>
        </w:r>
      </w:ins>
      <w:ins w:id="531" w:author="Jon.Richar" w:date="2023-07-03T11:27:00Z">
        <w:r w:rsidR="00E34C0B">
          <w:rPr>
            <w:rFonts w:ascii="Times New Roman" w:hAnsi="Times New Roman" w:cs="Times New Roman"/>
            <w:sz w:val="24"/>
            <w:szCs w:val="24"/>
          </w:rPr>
          <w:t>As an example, it may</w:t>
        </w:r>
      </w:ins>
      <w:ins w:id="532" w:author="Jon.Richar" w:date="2023-07-03T11:46:00Z">
        <w:r w:rsidR="00DE561C">
          <w:rPr>
            <w:rFonts w:ascii="Times New Roman" w:hAnsi="Times New Roman" w:cs="Times New Roman"/>
            <w:sz w:val="24"/>
            <w:szCs w:val="24"/>
          </w:rPr>
          <w:t xml:space="preserve"> be that while increased temperatures improve feeding conditions and growth for larval crab, they </w:t>
        </w:r>
      </w:ins>
      <w:ins w:id="533" w:author="Jon.Richar" w:date="2023-07-03T12:03:00Z">
        <w:r w:rsidR="00F92FA3">
          <w:rPr>
            <w:rFonts w:ascii="Times New Roman" w:hAnsi="Times New Roman" w:cs="Times New Roman"/>
            <w:sz w:val="24"/>
            <w:szCs w:val="24"/>
          </w:rPr>
          <w:t xml:space="preserve">may offset this by </w:t>
        </w:r>
      </w:ins>
      <w:ins w:id="534" w:author="Jon.Richar" w:date="2023-07-03T11:46:00Z">
        <w:r w:rsidR="00DE561C">
          <w:rPr>
            <w:rFonts w:ascii="Times New Roman" w:hAnsi="Times New Roman" w:cs="Times New Roman"/>
            <w:sz w:val="24"/>
            <w:szCs w:val="24"/>
          </w:rPr>
          <w:t xml:space="preserve">also </w:t>
        </w:r>
        <w:r w:rsidR="00F92FA3">
          <w:rPr>
            <w:rFonts w:ascii="Times New Roman" w:hAnsi="Times New Roman" w:cs="Times New Roman"/>
            <w:sz w:val="24"/>
            <w:szCs w:val="24"/>
          </w:rPr>
          <w:t>improving</w:t>
        </w:r>
        <w:r w:rsidR="00DE561C">
          <w:rPr>
            <w:rFonts w:ascii="Times New Roman" w:hAnsi="Times New Roman" w:cs="Times New Roman"/>
            <w:sz w:val="24"/>
            <w:szCs w:val="24"/>
          </w:rPr>
          <w:t xml:space="preserve"> </w:t>
        </w:r>
      </w:ins>
      <w:ins w:id="535" w:author="Jon.Richar" w:date="2023-07-03T12:02:00Z">
        <w:r w:rsidR="00F92FA3">
          <w:rPr>
            <w:rFonts w:ascii="Times New Roman" w:hAnsi="Times New Roman" w:cs="Times New Roman"/>
            <w:sz w:val="24"/>
            <w:szCs w:val="24"/>
          </w:rPr>
          <w:t xml:space="preserve">growth and feeding </w:t>
        </w:r>
      </w:ins>
      <w:ins w:id="536" w:author="Jon.Richar" w:date="2023-07-03T11:46:00Z">
        <w:r w:rsidR="00DE561C">
          <w:rPr>
            <w:rFonts w:ascii="Times New Roman" w:hAnsi="Times New Roman" w:cs="Times New Roman"/>
            <w:sz w:val="24"/>
            <w:szCs w:val="24"/>
          </w:rPr>
          <w:t>conditions for planktonic predators</w:t>
        </w:r>
      </w:ins>
      <w:ins w:id="537" w:author="Jon.Richar" w:date="2023-07-03T11:58:00Z">
        <w:r w:rsidR="00D235B4">
          <w:rPr>
            <w:rFonts w:ascii="Times New Roman" w:hAnsi="Times New Roman" w:cs="Times New Roman"/>
            <w:sz w:val="24"/>
            <w:szCs w:val="24"/>
          </w:rPr>
          <w:t xml:space="preserve"> (e.g. Conway </w:t>
        </w:r>
      </w:ins>
      <w:ins w:id="538" w:author="Jon.Richar" w:date="2023-07-03T17:32:00Z">
        <w:r w:rsidR="00D235B4">
          <w:rPr>
            <w:rFonts w:ascii="Times New Roman" w:hAnsi="Times New Roman" w:cs="Times New Roman"/>
            <w:sz w:val="24"/>
            <w:szCs w:val="24"/>
          </w:rPr>
          <w:t>&amp;</w:t>
        </w:r>
      </w:ins>
      <w:ins w:id="539" w:author="Jon.Richar" w:date="2023-07-03T11:58:00Z">
        <w:r w:rsidR="008C0665">
          <w:rPr>
            <w:rFonts w:ascii="Times New Roman" w:hAnsi="Times New Roman" w:cs="Times New Roman"/>
            <w:sz w:val="24"/>
            <w:szCs w:val="24"/>
          </w:rPr>
          <w:t xml:space="preserve"> Williams 1986)</w:t>
        </w:r>
      </w:ins>
      <w:ins w:id="540" w:author="Jon.Richar" w:date="2023-07-03T12:03:00Z">
        <w:r w:rsidR="00F92FA3">
          <w:rPr>
            <w:rFonts w:ascii="Times New Roman" w:hAnsi="Times New Roman" w:cs="Times New Roman"/>
            <w:sz w:val="24"/>
            <w:szCs w:val="24"/>
          </w:rPr>
          <w:t>.</w:t>
        </w:r>
      </w:ins>
      <w:ins w:id="541" w:author="Jon.Richar" w:date="2023-07-03T11:58:00Z">
        <w:r w:rsidR="008C0665">
          <w:rPr>
            <w:rFonts w:ascii="Times New Roman" w:hAnsi="Times New Roman" w:cs="Times New Roman"/>
            <w:sz w:val="24"/>
            <w:szCs w:val="24"/>
          </w:rPr>
          <w:t xml:space="preserve"> </w:t>
        </w:r>
      </w:ins>
      <w:ins w:id="542" w:author="Jon.Richar" w:date="2023-07-03T12:03:00Z">
        <w:r w:rsidR="00F92FA3">
          <w:rPr>
            <w:rFonts w:ascii="Times New Roman" w:hAnsi="Times New Roman" w:cs="Times New Roman"/>
            <w:sz w:val="24"/>
            <w:szCs w:val="24"/>
          </w:rPr>
          <w:t>As a consequence of these poor results</w:t>
        </w:r>
      </w:ins>
      <w:ins w:id="543" w:author="Jon.Richar" w:date="2023-06-09T13:20:00Z">
        <w:r w:rsidR="00914581">
          <w:rPr>
            <w:rFonts w:ascii="Times New Roman" w:hAnsi="Times New Roman" w:cs="Times New Roman"/>
            <w:sz w:val="24"/>
            <w:szCs w:val="24"/>
          </w:rPr>
          <w:t>, temperature</w:t>
        </w:r>
      </w:ins>
      <w:del w:id="544" w:author="Jon.Richar" w:date="2023-06-09T13:19:00Z">
        <w:r w:rsidRPr="001C114A" w:rsidDel="00914581">
          <w:rPr>
            <w:rFonts w:ascii="Times New Roman" w:hAnsi="Times New Roman" w:cs="Times New Roman"/>
            <w:sz w:val="24"/>
            <w:szCs w:val="24"/>
          </w:rPr>
          <w:delText xml:space="preserve"> </w:delText>
        </w:r>
      </w:del>
      <w:del w:id="545" w:author="Jon.Richar" w:date="2023-02-06T11:56:00Z">
        <w:r w:rsidRPr="001C114A" w:rsidDel="00BD68C1">
          <w:rPr>
            <w:rFonts w:ascii="Times New Roman" w:hAnsi="Times New Roman" w:cs="Times New Roman"/>
            <w:sz w:val="24"/>
            <w:szCs w:val="24"/>
          </w:rPr>
          <w:delText xml:space="preserve">an </w:delText>
        </w:r>
      </w:del>
      <w:ins w:id="546" w:author="Jon.Richar" w:date="2023-02-06T11:56:00Z">
        <w:r w:rsidR="00914581">
          <w:rPr>
            <w:rFonts w:ascii="Times New Roman" w:hAnsi="Times New Roman" w:cs="Times New Roman"/>
            <w:sz w:val="24"/>
            <w:szCs w:val="24"/>
          </w:rPr>
          <w:t xml:space="preserve">-related effects may not be the best explanation for the </w:t>
        </w:r>
      </w:ins>
      <w:ins w:id="547" w:author="Jon.Richar" w:date="2023-06-09T13:21:00Z">
        <w:r w:rsidR="00914581">
          <w:rPr>
            <w:rFonts w:ascii="Times New Roman" w:hAnsi="Times New Roman" w:cs="Times New Roman"/>
            <w:sz w:val="24"/>
            <w:szCs w:val="24"/>
          </w:rPr>
          <w:t>observed relationships between the AO and PDO. An alternative</w:t>
        </w:r>
      </w:ins>
      <w:ins w:id="548" w:author="Jon.Richar" w:date="2023-06-09T13:22:00Z">
        <w:r w:rsidR="00914581">
          <w:rPr>
            <w:rFonts w:ascii="Times New Roman" w:hAnsi="Times New Roman" w:cs="Times New Roman"/>
            <w:sz w:val="24"/>
            <w:szCs w:val="24"/>
          </w:rPr>
          <w:t xml:space="preserve">, for at least the </w:t>
        </w:r>
      </w:ins>
      <w:ins w:id="549" w:author="Jon.Richar" w:date="2023-06-09T13:23:00Z">
        <w:r w:rsidR="00914581">
          <w:rPr>
            <w:rFonts w:ascii="Times New Roman" w:hAnsi="Times New Roman" w:cs="Times New Roman"/>
            <w:sz w:val="24"/>
            <w:szCs w:val="24"/>
          </w:rPr>
          <w:t>summer PDO</w:t>
        </w:r>
      </w:ins>
      <w:del w:id="550" w:author="Jon.Richar" w:date="2023-06-09T13:21:00Z">
        <w:r w:rsidRPr="001C114A" w:rsidDel="00914581">
          <w:rPr>
            <w:rFonts w:ascii="Times New Roman" w:hAnsi="Times New Roman" w:cs="Times New Roman"/>
            <w:sz w:val="24"/>
            <w:szCs w:val="24"/>
          </w:rPr>
          <w:delText>explanation for the observed relationship</w:delText>
        </w:r>
      </w:del>
      <w:del w:id="551" w:author="Jon.Richar" w:date="2023-06-09T13:18:00Z">
        <w:r w:rsidRPr="001C114A" w:rsidDel="00914581">
          <w:rPr>
            <w:rFonts w:ascii="Times New Roman" w:hAnsi="Times New Roman" w:cs="Times New Roman"/>
            <w:sz w:val="24"/>
            <w:szCs w:val="24"/>
          </w:rPr>
          <w:delText xml:space="preserve"> </w:delText>
        </w:r>
      </w:del>
      <w:del w:id="552" w:author="Jon.Richar" w:date="2023-02-06T11:55:00Z">
        <w:r w:rsidRPr="001C114A" w:rsidDel="00BD68C1">
          <w:rPr>
            <w:rFonts w:ascii="Times New Roman" w:hAnsi="Times New Roman" w:cs="Times New Roman"/>
            <w:sz w:val="24"/>
            <w:szCs w:val="24"/>
          </w:rPr>
          <w:delText>through this relationship to EBS regional SST</w:delText>
        </w:r>
      </w:del>
      <w:del w:id="553" w:author="Jon.Richar" w:date="2023-06-09T13:21:00Z">
        <w:r w:rsidRPr="001C114A" w:rsidDel="00914581">
          <w:rPr>
            <w:rFonts w:ascii="Times New Roman" w:hAnsi="Times New Roman" w:cs="Times New Roman"/>
            <w:sz w:val="24"/>
            <w:szCs w:val="24"/>
          </w:rPr>
          <w:delText>. Furthermore</w:delText>
        </w:r>
      </w:del>
      <w:r w:rsidRPr="001C114A">
        <w:rPr>
          <w:rFonts w:ascii="Times New Roman" w:hAnsi="Times New Roman" w:cs="Times New Roman"/>
          <w:sz w:val="24"/>
          <w:szCs w:val="24"/>
        </w:rPr>
        <w:t xml:space="preserve">, </w:t>
      </w:r>
      <w:ins w:id="554" w:author="Jon.Richar" w:date="2023-06-09T13:22:00Z">
        <w:r w:rsidR="00914581">
          <w:rPr>
            <w:rFonts w:ascii="Times New Roman" w:hAnsi="Times New Roman" w:cs="Times New Roman"/>
            <w:sz w:val="24"/>
            <w:szCs w:val="24"/>
          </w:rPr>
          <w:t>is that</w:t>
        </w:r>
      </w:ins>
      <w:ins w:id="555" w:author="Jon.Richar" w:date="2023-06-09T13:23:00Z">
        <w:r w:rsidR="00914581">
          <w:rPr>
            <w:rFonts w:ascii="Times New Roman" w:hAnsi="Times New Roman" w:cs="Times New Roman"/>
            <w:sz w:val="24"/>
            <w:szCs w:val="24"/>
          </w:rPr>
          <w:t xml:space="preserve"> as it </w:t>
        </w:r>
      </w:ins>
      <w:del w:id="556" w:author="Jon.Richar" w:date="2023-06-09T13:23:00Z">
        <w:r w:rsidRPr="001C114A" w:rsidDel="00914581">
          <w:rPr>
            <w:rFonts w:ascii="Times New Roman" w:hAnsi="Times New Roman" w:cs="Times New Roman"/>
            <w:sz w:val="24"/>
            <w:szCs w:val="24"/>
          </w:rPr>
          <w:lastRenderedPageBreak/>
          <w:delText>as the PDO</w:delText>
        </w:r>
      </w:del>
      <w:del w:id="557" w:author="Jon.Richar" w:date="2023-06-09T13:22:00Z">
        <w:r w:rsidRPr="001C114A" w:rsidDel="00914581">
          <w:rPr>
            <w:rFonts w:ascii="Times New Roman" w:hAnsi="Times New Roman" w:cs="Times New Roman"/>
            <w:sz w:val="24"/>
            <w:szCs w:val="24"/>
          </w:rPr>
          <w:delText>s</w:delText>
        </w:r>
      </w:del>
      <w:del w:id="558" w:author="Jon.Richar" w:date="2023-06-09T13:23:00Z">
        <w:r w:rsidRPr="001C114A" w:rsidDel="00914581">
          <w:rPr>
            <w:rFonts w:ascii="Times New Roman" w:hAnsi="Times New Roman" w:cs="Times New Roman"/>
            <w:sz w:val="24"/>
            <w:szCs w:val="24"/>
          </w:rPr>
          <w:delText xml:space="preserve"> </w:delText>
        </w:r>
      </w:del>
      <w:r w:rsidRPr="001C114A">
        <w:rPr>
          <w:rFonts w:ascii="Times New Roman" w:hAnsi="Times New Roman" w:cs="Times New Roman"/>
          <w:sz w:val="24"/>
          <w:szCs w:val="24"/>
        </w:rPr>
        <w:t>is associated with the Aleutian Low, it is indicative of atmospheric circulation patterns which may themselves influence surface currents, and thus potentially, larval advection patterns</w:t>
      </w:r>
      <w:ins w:id="559" w:author="Jon.Richar" w:date="2023-07-03T14:33:00Z">
        <w:r w:rsidR="00D460EF">
          <w:rPr>
            <w:rFonts w:ascii="Times New Roman" w:hAnsi="Times New Roman"/>
            <w:sz w:val="24"/>
            <w:szCs w:val="24"/>
          </w:rPr>
          <w:t xml:space="preserve"> </w:t>
        </w:r>
      </w:ins>
      <w:ins w:id="560" w:author="Jon.Richar" w:date="2023-07-03T14:34:00Z">
        <w:r w:rsidR="00D460EF">
          <w:rPr>
            <w:rFonts w:ascii="Times New Roman" w:hAnsi="Times New Roman"/>
            <w:sz w:val="24"/>
            <w:szCs w:val="24"/>
          </w:rPr>
          <w:t>(</w:t>
        </w:r>
      </w:ins>
      <w:ins w:id="561" w:author="Jon.Richar" w:date="2023-07-03T14:33:00Z">
        <w:r w:rsidR="00D460EF">
          <w:rPr>
            <w:rFonts w:ascii="Times New Roman" w:hAnsi="Times New Roman"/>
            <w:sz w:val="24"/>
            <w:szCs w:val="24"/>
          </w:rPr>
          <w:t xml:space="preserve">Bond </w:t>
        </w:r>
      </w:ins>
      <w:ins w:id="562" w:author="Jon.Richar" w:date="2023-07-03T17:32:00Z">
        <w:r w:rsidR="00D235B4">
          <w:rPr>
            <w:rFonts w:ascii="Times New Roman" w:hAnsi="Times New Roman"/>
            <w:sz w:val="24"/>
            <w:szCs w:val="24"/>
          </w:rPr>
          <w:t>&amp;</w:t>
        </w:r>
      </w:ins>
      <w:ins w:id="563" w:author="Jon.Richar" w:date="2023-07-03T14:33:00Z">
        <w:r w:rsidR="00D460EF">
          <w:rPr>
            <w:rFonts w:ascii="Times New Roman" w:hAnsi="Times New Roman"/>
            <w:sz w:val="24"/>
            <w:szCs w:val="24"/>
          </w:rPr>
          <w:t xml:space="preserve"> Harrison 2000</w:t>
        </w:r>
      </w:ins>
      <w:ins w:id="564" w:author="Jon.Richar" w:date="2023-07-03T14:34:00Z">
        <w:r w:rsidR="00D460EF">
          <w:rPr>
            <w:rFonts w:ascii="Times New Roman" w:hAnsi="Times New Roman"/>
            <w:sz w:val="24"/>
            <w:szCs w:val="24"/>
          </w:rPr>
          <w:t>)</w:t>
        </w:r>
      </w:ins>
      <w:r w:rsidRPr="001C114A">
        <w:rPr>
          <w:rFonts w:ascii="Times New Roman" w:hAnsi="Times New Roman" w:cs="Times New Roman"/>
          <w:sz w:val="24"/>
          <w:szCs w:val="24"/>
        </w:rPr>
        <w:t xml:space="preserve">. </w:t>
      </w:r>
      <w:del w:id="565" w:author="Jon.Richar" w:date="2023-07-03T12:04:00Z">
        <w:r w:rsidRPr="001C114A" w:rsidDel="00F92FA3">
          <w:rPr>
            <w:rFonts w:ascii="Times New Roman" w:hAnsi="Times New Roman" w:cs="Times New Roman"/>
            <w:sz w:val="24"/>
            <w:szCs w:val="24"/>
          </w:rPr>
          <w:delText xml:space="preserve"> </w:delText>
        </w:r>
      </w:del>
      <w:r>
        <w:rPr>
          <w:rFonts w:ascii="Times New Roman" w:hAnsi="Times New Roman" w:cs="Times New Roman"/>
          <w:sz w:val="24"/>
          <w:szCs w:val="24"/>
        </w:rPr>
        <w:t>Thus, a</w:t>
      </w:r>
      <w:r w:rsidRPr="001C114A">
        <w:rPr>
          <w:rFonts w:ascii="Times New Roman" w:hAnsi="Times New Roman" w:cs="Times New Roman"/>
          <w:sz w:val="24"/>
          <w:szCs w:val="24"/>
        </w:rPr>
        <w:t xml:space="preserve">n additional explanation for the results of this study is that wind patterns associated with the positive phase of the summer PDO </w:t>
      </w:r>
      <w:del w:id="566" w:author="Jon.Richar" w:date="2023-07-03T12:05:00Z">
        <w:r w:rsidRPr="001C114A" w:rsidDel="00F92FA3">
          <w:rPr>
            <w:rFonts w:ascii="Times New Roman" w:hAnsi="Times New Roman" w:cs="Times New Roman"/>
            <w:sz w:val="24"/>
            <w:szCs w:val="24"/>
          </w:rPr>
          <w:delText>are deleterious to</w:delText>
        </w:r>
      </w:del>
      <w:ins w:id="567" w:author="Jon.Richar" w:date="2023-07-03T12:05:00Z">
        <w:r w:rsidR="00F92FA3">
          <w:rPr>
            <w:rFonts w:ascii="Times New Roman" w:hAnsi="Times New Roman" w:cs="Times New Roman"/>
            <w:sz w:val="24"/>
            <w:szCs w:val="24"/>
          </w:rPr>
          <w:t>influence</w:t>
        </w:r>
      </w:ins>
      <w:r w:rsidRPr="001C114A">
        <w:rPr>
          <w:rFonts w:ascii="Times New Roman" w:hAnsi="Times New Roman" w:cs="Times New Roman"/>
          <w:sz w:val="24"/>
          <w:szCs w:val="24"/>
        </w:rPr>
        <w:t xml:space="preserve"> larval </w:t>
      </w:r>
      <w:ins w:id="568" w:author="Jon.Richar" w:date="2023-07-03T12:05:00Z">
        <w:r w:rsidR="00F92FA3">
          <w:rPr>
            <w:rFonts w:ascii="Times New Roman" w:hAnsi="Times New Roman" w:cs="Times New Roman"/>
            <w:sz w:val="24"/>
            <w:szCs w:val="24"/>
          </w:rPr>
          <w:t xml:space="preserve">transport and </w:t>
        </w:r>
      </w:ins>
      <w:r w:rsidRPr="001C114A">
        <w:rPr>
          <w:rFonts w:ascii="Times New Roman" w:hAnsi="Times New Roman" w:cs="Times New Roman"/>
          <w:sz w:val="24"/>
          <w:szCs w:val="24"/>
        </w:rPr>
        <w:t>retenti</w:t>
      </w:r>
      <w:ins w:id="569" w:author="Jon.Richar" w:date="2023-07-03T12:06:00Z">
        <w:r w:rsidR="00F92FA3">
          <w:rPr>
            <w:rFonts w:ascii="Times New Roman" w:hAnsi="Times New Roman" w:cs="Times New Roman"/>
            <w:sz w:val="24"/>
            <w:szCs w:val="24"/>
          </w:rPr>
          <w:t>on.</w:t>
        </w:r>
      </w:ins>
      <w:del w:id="570" w:author="Jon.Richar" w:date="2023-07-03T12:06:00Z">
        <w:r w:rsidRPr="001C114A" w:rsidDel="00F92FA3">
          <w:rPr>
            <w:rFonts w:ascii="Times New Roman" w:hAnsi="Times New Roman" w:cs="Times New Roman"/>
            <w:sz w:val="24"/>
            <w:szCs w:val="24"/>
          </w:rPr>
          <w:delText xml:space="preserve">on </w:delText>
        </w:r>
      </w:del>
      <w:del w:id="571" w:author="Jon.Richar" w:date="2023-07-03T12:05:00Z">
        <w:r w:rsidRPr="001C114A" w:rsidDel="00F92FA3">
          <w:rPr>
            <w:rFonts w:ascii="Times New Roman" w:hAnsi="Times New Roman" w:cs="Times New Roman"/>
            <w:sz w:val="24"/>
            <w:szCs w:val="24"/>
          </w:rPr>
          <w:delText>on the outer shelf.</w:delText>
        </w:r>
      </w:del>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w:t>
      </w:r>
      <w:r>
        <w:rPr>
          <w:rFonts w:ascii="Times New Roman" w:hAnsi="Times New Roman"/>
          <w:sz w:val="24"/>
          <w:szCs w:val="24"/>
        </w:rPr>
        <w:lastRenderedPageBreak/>
        <w:t>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0F18AE05"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Barton</w:t>
      </w:r>
      <w:ins w:id="572" w:author="Jon.Richar" w:date="2023-07-03T14:35:00Z">
        <w:r w:rsidR="00D460EF">
          <w:rPr>
            <w:rFonts w:ascii="Times New Roman" w:hAnsi="Times New Roman" w:cs="Times New Roman"/>
            <w:sz w:val="24"/>
            <w:szCs w:val="24"/>
            <w:bdr w:val="none" w:sz="0" w:space="0" w:color="auto" w:frame="1"/>
          </w:rPr>
          <w:t xml:space="preserve"> </w:t>
        </w:r>
      </w:ins>
      <w:del w:id="573" w:author="Jon.Richar" w:date="2023-07-03T14:35:00Z">
        <w:r w:rsidRPr="00E83B5E" w:rsidDel="00D460EF">
          <w:rPr>
            <w:rFonts w:ascii="Times New Roman" w:hAnsi="Times New Roman" w:cs="Times New Roman"/>
            <w:sz w:val="24"/>
            <w:szCs w:val="24"/>
            <w:bdr w:val="none" w:sz="0" w:space="0" w:color="auto" w:frame="1"/>
          </w:rPr>
          <w:delText xml:space="preserve">, </w:delText>
        </w:r>
      </w:del>
      <w:r w:rsidRPr="00E83B5E">
        <w:rPr>
          <w:rFonts w:ascii="Times New Roman" w:hAnsi="Times New Roman" w:cs="Times New Roman"/>
          <w:sz w:val="24"/>
          <w:szCs w:val="24"/>
          <w:bdr w:val="none" w:sz="0" w:space="0" w:color="auto" w:frame="1"/>
        </w:rPr>
        <w:t>K</w:t>
      </w:r>
      <w:ins w:id="574" w:author="Jon.Richar" w:date="2023-07-03T14:35:00Z">
        <w:r w:rsidR="00D460EF">
          <w:rPr>
            <w:rFonts w:ascii="Times New Roman" w:hAnsi="Times New Roman" w:cs="Times New Roman"/>
            <w:sz w:val="24"/>
            <w:szCs w:val="24"/>
            <w:bdr w:val="none" w:sz="0" w:space="0" w:color="auto" w:frame="1"/>
          </w:rPr>
          <w:t xml:space="preserve"> (</w:t>
        </w:r>
      </w:ins>
      <w:del w:id="575" w:author="Jon.Richar" w:date="2023-07-03T14:35:00Z">
        <w:r w:rsidRPr="00E83B5E" w:rsidDel="00D460EF">
          <w:rPr>
            <w:rFonts w:ascii="Times New Roman" w:hAnsi="Times New Roman" w:cs="Times New Roman"/>
            <w:sz w:val="24"/>
            <w:szCs w:val="24"/>
            <w:bdr w:val="none" w:sz="0" w:space="0" w:color="auto" w:frame="1"/>
          </w:rPr>
          <w:delText xml:space="preserve">. </w:delText>
        </w:r>
      </w:del>
      <w:r w:rsidRPr="00E83B5E">
        <w:rPr>
          <w:rFonts w:ascii="Times New Roman" w:hAnsi="Times New Roman" w:cs="Times New Roman"/>
          <w:sz w:val="24"/>
          <w:szCs w:val="24"/>
          <w:bdr w:val="none" w:sz="0" w:space="0" w:color="auto" w:frame="1"/>
        </w:rPr>
        <w:t>2020</w:t>
      </w:r>
      <w:ins w:id="576" w:author="Jon.Richar" w:date="2023-07-03T14:35:00Z">
        <w:r w:rsidR="00D460EF">
          <w:rPr>
            <w:rFonts w:ascii="Times New Roman" w:hAnsi="Times New Roman" w:cs="Times New Roman"/>
            <w:sz w:val="24"/>
            <w:szCs w:val="24"/>
            <w:bdr w:val="none" w:sz="0" w:space="0" w:color="auto" w:frame="1"/>
          </w:rPr>
          <w:t>)</w:t>
        </w:r>
      </w:ins>
      <w:del w:id="577" w:author="Jon.Richar" w:date="2023-07-03T14:35:00Z">
        <w:r w:rsidRPr="00E83B5E" w:rsidDel="00D460EF">
          <w:rPr>
            <w:rFonts w:ascii="Times New Roman" w:hAnsi="Times New Roman" w:cs="Times New Roman"/>
            <w:sz w:val="24"/>
            <w:szCs w:val="24"/>
            <w:bdr w:val="none" w:sz="0" w:space="0" w:color="auto" w:frame="1"/>
          </w:rPr>
          <w:delText>.</w:delText>
        </w:r>
      </w:del>
      <w:r w:rsidRPr="00E83B5E">
        <w:rPr>
          <w:rFonts w:ascii="Times New Roman" w:hAnsi="Times New Roman" w:cs="Times New Roman"/>
          <w:sz w:val="24"/>
          <w:szCs w:val="24"/>
          <w:bdr w:val="none" w:sz="0" w:space="0" w:color="auto" w:frame="1"/>
        </w:rPr>
        <w:t xml:space="preserve"> MuMIn: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66003158" w:rsidR="00525AD2" w:rsidRPr="0090016D" w:rsidDel="00B21F04" w:rsidRDefault="00525AD2" w:rsidP="00525AD2">
      <w:pPr>
        <w:spacing w:after="0" w:line="480" w:lineRule="auto"/>
        <w:ind w:left="720" w:hanging="720"/>
        <w:contextualSpacing/>
        <w:rPr>
          <w:del w:id="578" w:author="Jon.Richar" w:date="2023-07-03T12:44:00Z"/>
          <w:rFonts w:ascii="Times New Roman" w:hAnsi="Times New Roman"/>
          <w:sz w:val="24"/>
          <w:szCs w:val="24"/>
        </w:rPr>
      </w:pPr>
      <w:del w:id="579" w:author="Jon.Richar" w:date="2023-07-03T12:44:00Z">
        <w:r w:rsidRPr="0090016D" w:rsidDel="00B21F04">
          <w:rPr>
            <w:rFonts w:ascii="Times New Roman" w:hAnsi="Times New Roman"/>
            <w:sz w:val="24"/>
            <w:szCs w:val="24"/>
          </w:rPr>
          <w:delText>Bjørnstad ON, Nisbet RM, Fromentin FM (2004) Trends and cohort resonant effects in age-structured populations. J Anim Ecol 73:</w:delText>
        </w:r>
        <w:r w:rsidDel="00B21F04">
          <w:rPr>
            <w:rFonts w:ascii="Times New Roman" w:hAnsi="Times New Roman"/>
            <w:sz w:val="24"/>
            <w:szCs w:val="24"/>
          </w:rPr>
          <w:delText xml:space="preserve"> </w:delText>
        </w:r>
        <w:r w:rsidRPr="0090016D" w:rsidDel="00B21F04">
          <w:rPr>
            <w:rFonts w:ascii="Times New Roman" w:hAnsi="Times New Roman"/>
            <w:sz w:val="24"/>
            <w:szCs w:val="24"/>
          </w:rPr>
          <w:delText>1157-1167</w:delText>
        </w:r>
        <w:r w:rsidDel="00B21F04">
          <w:rPr>
            <w:rFonts w:ascii="Times New Roman" w:hAnsi="Times New Roman"/>
            <w:sz w:val="24"/>
            <w:szCs w:val="24"/>
          </w:rPr>
          <w:delText>.</w:delText>
        </w:r>
      </w:del>
    </w:p>
    <w:p w14:paraId="09251A93" w14:textId="22763DB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w:t>
      </w:r>
      <w:del w:id="580" w:author="Jon.Richar" w:date="2023-07-03T14:37:00Z">
        <w:r w:rsidDel="00D460EF">
          <w:rPr>
            <w:rFonts w:ascii="Times New Roman" w:hAnsi="Times New Roman"/>
            <w:sz w:val="24"/>
            <w:szCs w:val="24"/>
          </w:rPr>
          <w:delText xml:space="preserve"> </w:delText>
        </w:r>
      </w:del>
      <w:ins w:id="581" w:author="Jon.Richar" w:date="2023-07-03T14:36:00Z">
        <w:r w:rsidR="00D460EF">
          <w:rPr>
            <w:rFonts w:ascii="Times New Roman" w:hAnsi="Times New Roman"/>
            <w:sz w:val="24"/>
            <w:szCs w:val="24"/>
          </w:rPr>
          <w:t xml:space="preserve"> </w:t>
        </w:r>
      </w:ins>
      <w:r>
        <w:rPr>
          <w:rFonts w:ascii="Times New Roman" w:hAnsi="Times New Roman"/>
          <w:sz w:val="24"/>
          <w:szCs w:val="24"/>
        </w:rPr>
        <w:t>Harrison DE</w:t>
      </w:r>
      <w:del w:id="582" w:author="Jon.Richar" w:date="2023-07-03T14:36:00Z">
        <w:r w:rsidDel="00D460EF">
          <w:rPr>
            <w:rFonts w:ascii="Times New Roman" w:hAnsi="Times New Roman"/>
            <w:sz w:val="24"/>
            <w:szCs w:val="24"/>
          </w:rPr>
          <w:delText>.</w:delText>
        </w:r>
      </w:del>
      <w:r>
        <w:rPr>
          <w:rFonts w:ascii="Times New Roman" w:hAnsi="Times New Roman"/>
          <w:sz w:val="24"/>
          <w:szCs w:val="24"/>
        </w:rPr>
        <w:t xml:space="preserve"> </w:t>
      </w:r>
      <w:ins w:id="583" w:author="Jon.Richar" w:date="2023-07-03T14:35:00Z">
        <w:r w:rsidR="00D460EF">
          <w:rPr>
            <w:rFonts w:ascii="Times New Roman" w:hAnsi="Times New Roman"/>
            <w:sz w:val="24"/>
            <w:szCs w:val="24"/>
          </w:rPr>
          <w:t>(</w:t>
        </w:r>
      </w:ins>
      <w:r>
        <w:rPr>
          <w:rFonts w:ascii="Times New Roman" w:hAnsi="Times New Roman"/>
          <w:sz w:val="24"/>
          <w:szCs w:val="24"/>
        </w:rPr>
        <w:t>2000</w:t>
      </w:r>
      <w:ins w:id="584" w:author="Jon.Richar" w:date="2023-07-03T14:36:00Z">
        <w:r w:rsidR="00D460EF">
          <w:rPr>
            <w:rFonts w:ascii="Times New Roman" w:hAnsi="Times New Roman"/>
            <w:sz w:val="24"/>
            <w:szCs w:val="24"/>
          </w:rPr>
          <w:t>)</w:t>
        </w:r>
      </w:ins>
      <w:del w:id="585" w:author="Jon.Richar" w:date="2023-07-03T14:36:00Z">
        <w:r w:rsidDel="00D460EF">
          <w:rPr>
            <w:rFonts w:ascii="Times New Roman" w:hAnsi="Times New Roman"/>
            <w:sz w:val="24"/>
            <w:szCs w:val="24"/>
          </w:rPr>
          <w:delText>.</w:delText>
        </w:r>
      </w:del>
      <w:r>
        <w:rPr>
          <w:rFonts w:ascii="Times New Roman" w:hAnsi="Times New Roman"/>
          <w:sz w:val="24"/>
          <w:szCs w:val="24"/>
        </w:rPr>
        <w:t xml:space="preserve"> The Pacific Decadal Oscillation, air-sea interaction and central north Pacific winter atmospheric regions. Geophysical Research Letters 27: 731-734.</w:t>
      </w:r>
    </w:p>
    <w:p w14:paraId="6F792469" w14:textId="31901C48"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w:t>
      </w:r>
      <w:del w:id="586" w:author="Jon.Richar" w:date="2023-07-03T12:43:00Z">
        <w:r w:rsidRPr="00EF0756" w:rsidDel="00F54979">
          <w:rPr>
            <w:rFonts w:ascii="Times New Roman" w:hAnsi="Times New Roman"/>
            <w:sz w:val="24"/>
            <w:szCs w:val="24"/>
          </w:rPr>
          <w:delText xml:space="preserve">. </w:delText>
        </w:r>
      </w:del>
      <w:r w:rsidRPr="00EF0756">
        <w:rPr>
          <w:rFonts w:ascii="Times New Roman" w:hAnsi="Times New Roman"/>
          <w:sz w:val="24"/>
          <w:szCs w:val="24"/>
        </w:rPr>
        <w:t>W</w:t>
      </w:r>
      <w:del w:id="587" w:author="Jon.Richar" w:date="2023-07-03T12:43:00Z">
        <w:r w:rsidRPr="00EF0756" w:rsidDel="00F54979">
          <w:rPr>
            <w:rFonts w:ascii="Times New Roman" w:hAnsi="Times New Roman"/>
            <w:sz w:val="24"/>
            <w:szCs w:val="24"/>
          </w:rPr>
          <w:delText>.</w:delText>
        </w:r>
      </w:del>
      <w:r w:rsidRPr="00EF0756">
        <w:rPr>
          <w:rFonts w:ascii="Times New Roman" w:hAnsi="Times New Roman"/>
          <w:sz w:val="24"/>
          <w:szCs w:val="24"/>
        </w:rPr>
        <w:t>,</w:t>
      </w:r>
      <w:del w:id="588" w:author="Jon.Richar" w:date="2023-07-03T14:37:00Z">
        <w:r w:rsidRPr="00EF0756" w:rsidDel="00D460EF">
          <w:rPr>
            <w:rFonts w:ascii="Times New Roman" w:hAnsi="Times New Roman"/>
            <w:sz w:val="24"/>
            <w:szCs w:val="24"/>
          </w:rPr>
          <w:delText xml:space="preserve"> and</w:delText>
        </w:r>
      </w:del>
      <w:r w:rsidRPr="00EF0756">
        <w:rPr>
          <w:rFonts w:ascii="Times New Roman" w:hAnsi="Times New Roman"/>
          <w:sz w:val="24"/>
          <w:szCs w:val="24"/>
        </w:rPr>
        <w:t xml:space="preserve"> Hobbs, R</w:t>
      </w:r>
      <w:ins w:id="589" w:author="Jon.Richar" w:date="2023-07-03T12:43:00Z">
        <w:r w:rsidR="00F54979">
          <w:rPr>
            <w:rFonts w:ascii="Times New Roman" w:hAnsi="Times New Roman"/>
            <w:sz w:val="24"/>
            <w:szCs w:val="24"/>
          </w:rPr>
          <w:t>C (</w:t>
        </w:r>
      </w:ins>
      <w:del w:id="590" w:author="Jon.Richar" w:date="2023-07-03T12:42:00Z">
        <w:r w:rsidRPr="00EF0756" w:rsidDel="00F54979">
          <w:rPr>
            <w:rFonts w:ascii="Times New Roman" w:hAnsi="Times New Roman"/>
            <w:sz w:val="24"/>
            <w:szCs w:val="24"/>
          </w:rPr>
          <w:delText xml:space="preserve">. C. </w:delText>
        </w:r>
      </w:del>
      <w:r w:rsidRPr="00EF0756">
        <w:rPr>
          <w:rFonts w:ascii="Times New Roman" w:hAnsi="Times New Roman"/>
          <w:sz w:val="24"/>
          <w:szCs w:val="24"/>
        </w:rPr>
        <w:t>1995</w:t>
      </w:r>
      <w:ins w:id="591" w:author="Jon.Richar" w:date="2023-07-03T12:43:00Z">
        <w:r w:rsidR="00F54979">
          <w:rPr>
            <w:rFonts w:ascii="Times New Roman" w:hAnsi="Times New Roman"/>
            <w:sz w:val="24"/>
            <w:szCs w:val="24"/>
          </w:rPr>
          <w:t>)</w:t>
        </w:r>
      </w:ins>
      <w:del w:id="592" w:author="Jon.Richar" w:date="2023-07-03T12:43:00Z">
        <w:r w:rsidRPr="00EF0756" w:rsidDel="00F54979">
          <w:rPr>
            <w:rFonts w:ascii="Times New Roman" w:hAnsi="Times New Roman"/>
            <w:sz w:val="24"/>
            <w:szCs w:val="24"/>
          </w:rPr>
          <w:delText>.</w:delText>
        </w:r>
      </w:del>
      <w:r w:rsidRPr="00EF0756">
        <w:rPr>
          <w:rFonts w:ascii="Times New Roman" w:hAnsi="Times New Roman"/>
          <w:sz w:val="24"/>
          <w:szCs w:val="24"/>
        </w:rPr>
        <w:t xml:space="preserve">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del w:id="593" w:author="Jon.Richar" w:date="2023-07-03T16:59:00Z">
        <w:r w:rsidDel="008D2636">
          <w:rPr>
            <w:rFonts w:ascii="Times New Roman" w:hAnsi="Times New Roman"/>
            <w:sz w:val="24"/>
            <w:szCs w:val="24"/>
          </w:rPr>
          <w:delText>.</w:delText>
        </w:r>
      </w:del>
    </w:p>
    <w:p w14:paraId="1576B407" w14:textId="57D9E7C1"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Botsford LW, Holland MD, Field JC,</w:t>
      </w:r>
      <w:del w:id="594" w:author="Jon.Richar" w:date="2023-07-03T14:37:00Z">
        <w:r w:rsidDel="00D460EF">
          <w:rPr>
            <w:rFonts w:ascii="Times New Roman" w:hAnsi="Times New Roman"/>
            <w:sz w:val="24"/>
            <w:szCs w:val="24"/>
          </w:rPr>
          <w:delText xml:space="preserve"> </w:delText>
        </w:r>
      </w:del>
      <w:ins w:id="595" w:author="Jon.Richar" w:date="2023-07-03T12:44:00Z">
        <w:r w:rsidR="00F54979">
          <w:rPr>
            <w:rFonts w:ascii="Times New Roman" w:hAnsi="Times New Roman"/>
            <w:sz w:val="24"/>
            <w:szCs w:val="24"/>
          </w:rPr>
          <w:t xml:space="preserve"> </w:t>
        </w:r>
      </w:ins>
      <w:r>
        <w:rPr>
          <w:rFonts w:ascii="Times New Roman" w:hAnsi="Times New Roman"/>
          <w:sz w:val="24"/>
          <w:szCs w:val="24"/>
        </w:rPr>
        <w:t xml:space="preserve">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del w:id="596" w:author="Jon.Richar" w:date="2023-07-03T16:59:00Z">
        <w:r w:rsidDel="008D2636">
          <w:rPr>
            <w:rFonts w:ascii="Times New Roman" w:hAnsi="Times New Roman"/>
            <w:sz w:val="24"/>
            <w:szCs w:val="24"/>
          </w:rPr>
          <w:delText>.</w:delText>
        </w:r>
      </w:del>
    </w:p>
    <w:p w14:paraId="05E528F8" w14:textId="74E2186D"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w:t>
      </w:r>
      <w:del w:id="597"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W</w:t>
      </w:r>
      <w:del w:id="598"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Holland, M</w:t>
      </w:r>
      <w:del w:id="599"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D</w:t>
      </w:r>
      <w:del w:id="600"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Samhouri, J</w:t>
      </w:r>
      <w:del w:id="601"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F</w:t>
      </w:r>
      <w:del w:id="602"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White, J</w:t>
      </w:r>
      <w:del w:id="603"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W</w:t>
      </w:r>
      <w:del w:id="604"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w:t>
      </w:r>
      <w:del w:id="605" w:author="Jon.Richar" w:date="2023-07-03T14:37:00Z">
        <w:r w:rsidRPr="00EF0756" w:rsidDel="00D460EF">
          <w:rPr>
            <w:rFonts w:ascii="Times New Roman" w:hAnsi="Times New Roman" w:cs="Times New Roman"/>
            <w:sz w:val="24"/>
            <w:szCs w:val="24"/>
          </w:rPr>
          <w:delText xml:space="preserve"> and</w:delText>
        </w:r>
      </w:del>
      <w:r w:rsidRPr="00EF0756">
        <w:rPr>
          <w:rFonts w:ascii="Times New Roman" w:hAnsi="Times New Roman" w:cs="Times New Roman"/>
          <w:sz w:val="24"/>
          <w:szCs w:val="24"/>
        </w:rPr>
        <w:t xml:space="preserve"> Hastings, A</w:t>
      </w:r>
      <w:del w:id="606"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ins w:id="607" w:author="Jon.Richar" w:date="2023-07-03T12:43:00Z">
        <w:r w:rsidR="00F54979">
          <w:rPr>
            <w:rFonts w:ascii="Times New Roman" w:hAnsi="Times New Roman" w:cs="Times New Roman"/>
            <w:sz w:val="24"/>
            <w:szCs w:val="24"/>
          </w:rPr>
          <w:t>(</w:t>
        </w:r>
      </w:ins>
      <w:r w:rsidRPr="00EF0756">
        <w:rPr>
          <w:rFonts w:ascii="Times New Roman" w:hAnsi="Times New Roman" w:cs="Times New Roman"/>
          <w:sz w:val="24"/>
          <w:szCs w:val="24"/>
        </w:rPr>
        <w:t>2011</w:t>
      </w:r>
      <w:ins w:id="608" w:author="Jon.Richar" w:date="2023-07-03T12:43:00Z">
        <w:r w:rsidR="00F54979">
          <w:rPr>
            <w:rFonts w:ascii="Times New Roman" w:hAnsi="Times New Roman" w:cs="Times New Roman"/>
            <w:sz w:val="24"/>
            <w:szCs w:val="24"/>
          </w:rPr>
          <w:t>)</w:t>
        </w:r>
      </w:ins>
      <w:del w:id="609"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del w:id="610" w:author="Jon.Richar" w:date="2023-07-03T16:59:00Z">
        <w:r w:rsidDel="008D2636">
          <w:rPr>
            <w:rFonts w:ascii="Times New Roman" w:hAnsi="Times New Roman" w:cs="Times New Roman"/>
            <w:sz w:val="24"/>
            <w:szCs w:val="24"/>
          </w:rPr>
          <w:delText>.</w:delText>
        </w:r>
      </w:del>
    </w:p>
    <w:p w14:paraId="43615CF4" w14:textId="758EE1CA" w:rsidR="00525AD2" w:rsidRDefault="00525AD2" w:rsidP="00525AD2">
      <w:pPr>
        <w:spacing w:after="0" w:line="480" w:lineRule="auto"/>
        <w:ind w:left="720" w:hanging="720"/>
        <w:rPr>
          <w:ins w:id="611" w:author="Jon.Richar" w:date="2023-07-03T16:13:00Z"/>
          <w:rFonts w:ascii="Times New Roman" w:hAnsi="Times New Roman"/>
          <w:sz w:val="24"/>
          <w:szCs w:val="24"/>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1D2012A3" w14:textId="0097FAB0" w:rsidR="00335AC4" w:rsidRPr="005B65DB" w:rsidRDefault="00335AC4" w:rsidP="00525AD2">
      <w:pPr>
        <w:spacing w:after="0" w:line="480" w:lineRule="auto"/>
        <w:ind w:left="720" w:hanging="720"/>
        <w:rPr>
          <w:rFonts w:ascii="Times New Roman" w:hAnsi="Times New Roman" w:cs="Times New Roman"/>
          <w:sz w:val="24"/>
          <w:szCs w:val="24"/>
          <w:bdr w:val="none" w:sz="0" w:space="0" w:color="auto" w:frame="1"/>
        </w:rPr>
      </w:pPr>
      <w:ins w:id="612" w:author="Jon.Richar" w:date="2023-07-03T16:13:00Z">
        <w:r>
          <w:rPr>
            <w:rFonts w:ascii="Times New Roman" w:hAnsi="Times New Roman"/>
            <w:sz w:val="24"/>
            <w:szCs w:val="24"/>
          </w:rPr>
          <w:t xml:space="preserve">Caddy JF, Wade E, Surette T, Hebert M amd Moriyasu M </w:t>
        </w:r>
      </w:ins>
      <w:ins w:id="613" w:author="Jon.Richar" w:date="2023-07-03T16:14:00Z">
        <w:r>
          <w:rPr>
            <w:rFonts w:ascii="Times New Roman" w:hAnsi="Times New Roman"/>
            <w:sz w:val="24"/>
            <w:szCs w:val="24"/>
          </w:rPr>
          <w:t xml:space="preserve">(2005) Using an empirical traffic light procedure for monitoring and forecasting in the </w:t>
        </w:r>
      </w:ins>
      <w:ins w:id="614" w:author="Jon.Richar" w:date="2023-07-03T16:15:00Z">
        <w:r>
          <w:rPr>
            <w:rFonts w:ascii="Times New Roman" w:hAnsi="Times New Roman"/>
            <w:sz w:val="24"/>
            <w:szCs w:val="24"/>
          </w:rPr>
          <w:t>Gulf of St. Lawrence fishery for the snow crab, Chionoecetes opilio.</w:t>
        </w:r>
      </w:ins>
      <w:ins w:id="615" w:author="Jon.Richar" w:date="2023-07-03T16:14:00Z">
        <w:r>
          <w:rPr>
            <w:rFonts w:ascii="Times New Roman" w:hAnsi="Times New Roman"/>
            <w:sz w:val="24"/>
            <w:szCs w:val="24"/>
          </w:rPr>
          <w:t xml:space="preserve"> Fish Res 76: 123-145</w:t>
        </w:r>
      </w:ins>
    </w:p>
    <w:p w14:paraId="0937D296" w14:textId="66E9FC66" w:rsidR="00525AD2" w:rsidRDefault="00525AD2" w:rsidP="00525AD2">
      <w:pPr>
        <w:spacing w:after="0" w:line="480" w:lineRule="auto"/>
        <w:ind w:left="720" w:hanging="720"/>
        <w:contextualSpacing/>
        <w:rPr>
          <w:ins w:id="616" w:author="Jon.Richar" w:date="2023-07-03T11:58:00Z"/>
          <w:rFonts w:ascii="Times New Roman" w:hAnsi="Times New Roman"/>
          <w:sz w:val="24"/>
          <w:szCs w:val="24"/>
        </w:rPr>
      </w:pPr>
      <w:r>
        <w:rPr>
          <w:rFonts w:ascii="Times New Roman" w:hAnsi="Times New Roman"/>
          <w:sz w:val="24"/>
          <w:szCs w:val="24"/>
        </w:rPr>
        <w:lastRenderedPageBreak/>
        <w:t>Ciannelli L, Bailey KM (2005) Landscape dynamics and resulting species interactions: the cod-capelin system in the southeastern Bering Sea. Mar Ecol Prog Ser 291: 227-236</w:t>
      </w:r>
      <w:del w:id="617" w:author="Jon.Richar" w:date="2023-07-03T16:58:00Z">
        <w:r w:rsidDel="008D2636">
          <w:rPr>
            <w:rFonts w:ascii="Times New Roman" w:hAnsi="Times New Roman"/>
            <w:sz w:val="24"/>
            <w:szCs w:val="24"/>
          </w:rPr>
          <w:delText>.</w:delText>
        </w:r>
      </w:del>
    </w:p>
    <w:p w14:paraId="3984BC75" w14:textId="0BB47C38" w:rsidR="008C0665" w:rsidRDefault="008C0665" w:rsidP="00525AD2">
      <w:pPr>
        <w:spacing w:after="0" w:line="480" w:lineRule="auto"/>
        <w:ind w:left="720" w:hanging="720"/>
        <w:contextualSpacing/>
        <w:rPr>
          <w:rFonts w:ascii="Times New Roman" w:hAnsi="Times New Roman"/>
          <w:sz w:val="24"/>
          <w:szCs w:val="24"/>
        </w:rPr>
      </w:pPr>
      <w:ins w:id="618" w:author="Jon.Richar" w:date="2023-07-03T11:58:00Z">
        <w:r>
          <w:rPr>
            <w:rFonts w:ascii="Times New Roman" w:hAnsi="Times New Roman"/>
            <w:sz w:val="24"/>
            <w:szCs w:val="24"/>
          </w:rPr>
          <w:t xml:space="preserve">Conway </w:t>
        </w:r>
      </w:ins>
      <w:ins w:id="619" w:author="Jon.Richar" w:date="2023-07-03T11:59:00Z">
        <w:r>
          <w:rPr>
            <w:rFonts w:ascii="Times New Roman" w:hAnsi="Times New Roman"/>
            <w:sz w:val="24"/>
            <w:szCs w:val="24"/>
          </w:rPr>
          <w:t>DVP</w:t>
        </w:r>
        <w:r w:rsidR="00D460EF">
          <w:rPr>
            <w:rFonts w:ascii="Times New Roman" w:hAnsi="Times New Roman"/>
            <w:sz w:val="24"/>
            <w:szCs w:val="24"/>
          </w:rPr>
          <w:t xml:space="preserve">, </w:t>
        </w:r>
        <w:r>
          <w:rPr>
            <w:rFonts w:ascii="Times New Roman" w:hAnsi="Times New Roman"/>
            <w:sz w:val="24"/>
            <w:szCs w:val="24"/>
          </w:rPr>
          <w:t xml:space="preserve">Williams R (1986) Seasonal population structure, vertical distribution and </w:t>
        </w:r>
      </w:ins>
      <w:ins w:id="620" w:author="Jon.Richar" w:date="2023-07-03T12:00:00Z">
        <w:r>
          <w:rPr>
            <w:rFonts w:ascii="Times New Roman" w:hAnsi="Times New Roman"/>
            <w:sz w:val="24"/>
            <w:szCs w:val="24"/>
          </w:rPr>
          <w:t xml:space="preserve">migration of the chaetognath </w:t>
        </w:r>
        <w:r w:rsidRPr="008C0665">
          <w:rPr>
            <w:rFonts w:ascii="Times New Roman" w:hAnsi="Times New Roman"/>
            <w:i/>
            <w:sz w:val="24"/>
            <w:szCs w:val="24"/>
            <w:rPrChange w:id="621" w:author="Jon.Richar" w:date="2023-07-03T12:01:00Z">
              <w:rPr>
                <w:rFonts w:ascii="Times New Roman" w:hAnsi="Times New Roman"/>
                <w:sz w:val="24"/>
                <w:szCs w:val="24"/>
              </w:rPr>
            </w:rPrChange>
          </w:rPr>
          <w:t>Sagitta elegans</w:t>
        </w:r>
        <w:r w:rsidR="008D2636">
          <w:rPr>
            <w:rFonts w:ascii="Times New Roman" w:hAnsi="Times New Roman"/>
            <w:sz w:val="24"/>
            <w:szCs w:val="24"/>
          </w:rPr>
          <w:t xml:space="preserve"> in the Celtic Sea. Mar</w:t>
        </w:r>
        <w:r>
          <w:rPr>
            <w:rFonts w:ascii="Times New Roman" w:hAnsi="Times New Roman"/>
            <w:sz w:val="24"/>
            <w:szCs w:val="24"/>
          </w:rPr>
          <w:t xml:space="preserve"> Biol </w:t>
        </w:r>
      </w:ins>
      <w:ins w:id="622" w:author="Jon.Richar" w:date="2023-07-03T12:01:00Z">
        <w:r>
          <w:rPr>
            <w:rFonts w:ascii="Times New Roman" w:hAnsi="Times New Roman"/>
            <w:sz w:val="24"/>
            <w:szCs w:val="24"/>
          </w:rPr>
          <w:t>93: 377-387</w:t>
        </w:r>
      </w:ins>
    </w:p>
    <w:p w14:paraId="3D968515" w14:textId="58F7749B"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w:t>
      </w:r>
      <w:del w:id="623" w:author="Jon.Richar" w:date="2023-07-03T14:37:00Z">
        <w:r w:rsidDel="00D460EF">
          <w:rPr>
            <w:rFonts w:ascii="Times New Roman" w:hAnsi="Times New Roman"/>
            <w:sz w:val="24"/>
            <w:szCs w:val="24"/>
          </w:rPr>
          <w:delText xml:space="preserve"> </w:delText>
        </w:r>
      </w:del>
      <w:ins w:id="624" w:author="Jon.Richar" w:date="2023-07-03T14:36:00Z">
        <w:r w:rsidR="00D460EF">
          <w:rPr>
            <w:rFonts w:ascii="Times New Roman" w:hAnsi="Times New Roman"/>
            <w:sz w:val="24"/>
            <w:szCs w:val="24"/>
          </w:rPr>
          <w:t xml:space="preserve"> </w:t>
        </w:r>
      </w:ins>
      <w:r>
        <w:rPr>
          <w:rFonts w:ascii="Times New Roman" w:hAnsi="Times New Roman"/>
          <w:sz w:val="24"/>
          <w:szCs w:val="24"/>
        </w:rPr>
        <w:t>Pinchuk AI</w:t>
      </w:r>
      <w:del w:id="625" w:author="Jon.Richar" w:date="2023-07-03T14:38:00Z">
        <w:r w:rsidDel="00D460EF">
          <w:rPr>
            <w:rFonts w:ascii="Times New Roman" w:hAnsi="Times New Roman"/>
            <w:sz w:val="24"/>
            <w:szCs w:val="24"/>
          </w:rPr>
          <w:delText>.</w:delText>
        </w:r>
      </w:del>
      <w:r>
        <w:rPr>
          <w:rFonts w:ascii="Times New Roman" w:hAnsi="Times New Roman"/>
          <w:sz w:val="24"/>
          <w:szCs w:val="24"/>
        </w:rPr>
        <w:t xml:space="preserve"> </w:t>
      </w:r>
      <w:ins w:id="626" w:author="Jon.Richar" w:date="2023-07-03T14:38:00Z">
        <w:r w:rsidR="00D460EF">
          <w:rPr>
            <w:rFonts w:ascii="Times New Roman" w:hAnsi="Times New Roman"/>
            <w:sz w:val="24"/>
            <w:szCs w:val="24"/>
          </w:rPr>
          <w:t>(</w:t>
        </w:r>
      </w:ins>
      <w:r>
        <w:rPr>
          <w:rFonts w:ascii="Times New Roman" w:hAnsi="Times New Roman"/>
          <w:sz w:val="24"/>
          <w:szCs w:val="24"/>
        </w:rPr>
        <w:t>2002</w:t>
      </w:r>
      <w:ins w:id="627" w:author="Jon.Richar" w:date="2023-07-03T14:38:00Z">
        <w:r w:rsidR="00D460EF">
          <w:rPr>
            <w:rFonts w:ascii="Times New Roman" w:hAnsi="Times New Roman"/>
            <w:sz w:val="24"/>
            <w:szCs w:val="24"/>
          </w:rPr>
          <w:t>)</w:t>
        </w:r>
      </w:ins>
      <w:del w:id="628" w:author="Jon.Richar" w:date="2023-07-03T14:38:00Z">
        <w:r w:rsidDel="00D460EF">
          <w:rPr>
            <w:rFonts w:ascii="Times New Roman" w:hAnsi="Times New Roman"/>
            <w:sz w:val="24"/>
            <w:szCs w:val="24"/>
          </w:rPr>
          <w:delText>.</w:delText>
        </w:r>
      </w:del>
      <w:r>
        <w:rPr>
          <w:rFonts w:ascii="Times New Roman" w:hAnsi="Times New Roman"/>
          <w:sz w:val="24"/>
          <w:szCs w:val="24"/>
        </w:rPr>
        <w:t xml:space="preserve"> Climate-related differences in zooplankton density and growth on the inner shelf of the southeastern Bering Sea. Prog</w:t>
      </w:r>
      <w:del w:id="629" w:author="Jon.Richar" w:date="2023-07-03T16:58:00Z">
        <w:r w:rsidDel="008D2636">
          <w:rPr>
            <w:rFonts w:ascii="Times New Roman" w:hAnsi="Times New Roman"/>
            <w:sz w:val="24"/>
            <w:szCs w:val="24"/>
          </w:rPr>
          <w:delText>ress</w:delText>
        </w:r>
      </w:del>
      <w:r>
        <w:rPr>
          <w:rFonts w:ascii="Times New Roman" w:hAnsi="Times New Roman"/>
          <w:sz w:val="24"/>
          <w:szCs w:val="24"/>
        </w:rPr>
        <w:t xml:space="preserve"> </w:t>
      </w:r>
      <w:del w:id="630" w:author="Jon.Richar" w:date="2023-07-03T16:58:00Z">
        <w:r w:rsidDel="008D2636">
          <w:rPr>
            <w:rFonts w:ascii="Times New Roman" w:hAnsi="Times New Roman"/>
            <w:sz w:val="24"/>
            <w:szCs w:val="24"/>
          </w:rPr>
          <w:delText xml:space="preserve">in </w:delText>
        </w:r>
      </w:del>
      <w:r>
        <w:rPr>
          <w:rFonts w:ascii="Times New Roman" w:hAnsi="Times New Roman"/>
          <w:sz w:val="24"/>
          <w:szCs w:val="24"/>
        </w:rPr>
        <w:t>Oceanogr</w:t>
      </w:r>
      <w:del w:id="631" w:author="Jon.Richar" w:date="2023-07-03T16:58:00Z">
        <w:r w:rsidDel="008D2636">
          <w:rPr>
            <w:rFonts w:ascii="Times New Roman" w:hAnsi="Times New Roman"/>
            <w:sz w:val="24"/>
            <w:szCs w:val="24"/>
          </w:rPr>
          <w:delText>aphy</w:delText>
        </w:r>
      </w:del>
      <w:r>
        <w:rPr>
          <w:rFonts w:ascii="Times New Roman" w:hAnsi="Times New Roman"/>
          <w:sz w:val="24"/>
          <w:szCs w:val="24"/>
        </w:rPr>
        <w:t xml:space="preserve"> 55: 177-194</w:t>
      </w:r>
      <w:del w:id="632" w:author="Jon.Richar" w:date="2023-07-03T16:58:00Z">
        <w:r w:rsidDel="008D2636">
          <w:rPr>
            <w:rFonts w:ascii="Times New Roman" w:hAnsi="Times New Roman"/>
            <w:sz w:val="24"/>
            <w:szCs w:val="24"/>
          </w:rPr>
          <w:delText>.</w:delText>
        </w:r>
      </w:del>
    </w:p>
    <w:p w14:paraId="527C4022" w14:textId="32C2A661" w:rsidR="00525AD2" w:rsidDel="00D13C10" w:rsidRDefault="00525AD2" w:rsidP="00525AD2">
      <w:pPr>
        <w:spacing w:after="0" w:line="480" w:lineRule="auto"/>
        <w:ind w:left="720" w:right="288" w:hanging="720"/>
        <w:rPr>
          <w:del w:id="633" w:author="Jon.Richar" w:date="2023-07-03T17:14:00Z"/>
          <w:rFonts w:ascii="Times New Roman" w:hAnsi="Times New Roman"/>
          <w:sz w:val="24"/>
          <w:szCs w:val="24"/>
        </w:rPr>
      </w:pPr>
      <w:del w:id="634" w:author="Jon.Richar" w:date="2023-07-03T17:14:00Z">
        <w:r w:rsidDel="00D13C10">
          <w:rPr>
            <w:rFonts w:ascii="Times New Roman" w:hAnsi="Times New Roman"/>
            <w:sz w:val="24"/>
            <w:szCs w:val="24"/>
          </w:rPr>
          <w:delText>Dai P, Tan B</w:delText>
        </w:r>
      </w:del>
      <w:del w:id="635" w:author="Jon.Richar" w:date="2023-07-03T14:38:00Z">
        <w:r w:rsidDel="00D460EF">
          <w:rPr>
            <w:rFonts w:ascii="Times New Roman" w:hAnsi="Times New Roman"/>
            <w:sz w:val="24"/>
            <w:szCs w:val="24"/>
          </w:rPr>
          <w:delText xml:space="preserve">. </w:delText>
        </w:r>
      </w:del>
      <w:del w:id="636" w:author="Jon.Richar" w:date="2023-07-03T17:14:00Z">
        <w:r w:rsidDel="00D13C10">
          <w:rPr>
            <w:rFonts w:ascii="Times New Roman" w:hAnsi="Times New Roman"/>
            <w:sz w:val="24"/>
            <w:szCs w:val="24"/>
          </w:rPr>
          <w:delText>2017</w:delText>
        </w:r>
      </w:del>
      <w:del w:id="637" w:author="Jon.Richar" w:date="2023-07-03T14:38:00Z">
        <w:r w:rsidDel="00D460EF">
          <w:rPr>
            <w:rFonts w:ascii="Times New Roman" w:hAnsi="Times New Roman"/>
            <w:sz w:val="24"/>
            <w:szCs w:val="24"/>
          </w:rPr>
          <w:delText>.</w:delText>
        </w:r>
      </w:del>
      <w:del w:id="638" w:author="Jon.Richar" w:date="2023-07-03T17:14:00Z">
        <w:r w:rsidDel="00D13C10">
          <w:rPr>
            <w:rFonts w:ascii="Times New Roman" w:hAnsi="Times New Roman"/>
            <w:sz w:val="24"/>
            <w:szCs w:val="24"/>
          </w:rPr>
          <w:delText xml:space="preserve"> The nature of the Arctic Oscillation and diversity of the extreme surface weather anomalies it generates. J</w:delText>
        </w:r>
      </w:del>
      <w:del w:id="639" w:author="Jon.Richar" w:date="2023-07-03T16:58:00Z">
        <w:r w:rsidDel="008D2636">
          <w:rPr>
            <w:rFonts w:ascii="Times New Roman" w:hAnsi="Times New Roman"/>
            <w:sz w:val="24"/>
            <w:szCs w:val="24"/>
          </w:rPr>
          <w:delText>ournal</w:delText>
        </w:r>
      </w:del>
      <w:del w:id="640" w:author="Jon.Richar" w:date="2023-07-03T17:14:00Z">
        <w:r w:rsidDel="00D13C10">
          <w:rPr>
            <w:rFonts w:ascii="Times New Roman" w:hAnsi="Times New Roman"/>
            <w:sz w:val="24"/>
            <w:szCs w:val="24"/>
          </w:rPr>
          <w:delText xml:space="preserve"> </w:delText>
        </w:r>
      </w:del>
      <w:del w:id="641" w:author="Jon.Richar" w:date="2023-07-03T16:58:00Z">
        <w:r w:rsidDel="008D2636">
          <w:rPr>
            <w:rFonts w:ascii="Times New Roman" w:hAnsi="Times New Roman"/>
            <w:sz w:val="24"/>
            <w:szCs w:val="24"/>
          </w:rPr>
          <w:delText xml:space="preserve">of </w:delText>
        </w:r>
      </w:del>
      <w:del w:id="642" w:author="Jon.Richar" w:date="2023-07-03T17:14:00Z">
        <w:r w:rsidDel="00D13C10">
          <w:rPr>
            <w:rFonts w:ascii="Times New Roman" w:hAnsi="Times New Roman"/>
            <w:sz w:val="24"/>
            <w:szCs w:val="24"/>
          </w:rPr>
          <w:delText>Climate 30: 5563-5584</w:delText>
        </w:r>
      </w:del>
      <w:del w:id="643" w:author="Jon.Richar" w:date="2023-07-03T16:58:00Z">
        <w:r w:rsidDel="008D2636">
          <w:rPr>
            <w:rFonts w:ascii="Times New Roman" w:hAnsi="Times New Roman"/>
            <w:sz w:val="24"/>
            <w:szCs w:val="24"/>
          </w:rPr>
          <w:delText>.</w:delText>
        </w:r>
      </w:del>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4126A65E" w:rsidR="00525AD2" w:rsidRDefault="00525AD2" w:rsidP="00525AD2">
      <w:pPr>
        <w:spacing w:after="0" w:line="480" w:lineRule="auto"/>
        <w:ind w:left="720" w:right="288" w:hanging="720"/>
        <w:rPr>
          <w:ins w:id="644" w:author="Jon.Richar" w:date="2023-07-03T16:03:00Z"/>
          <w:rFonts w:ascii="Times New Roman" w:hAnsi="Times New Roman"/>
          <w:sz w:val="24"/>
          <w:szCs w:val="24"/>
        </w:rPr>
      </w:pPr>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del w:id="645" w:author="Jon.Richar" w:date="2023-07-03T16:57:00Z">
        <w:r w:rsidDel="008D2636">
          <w:rPr>
            <w:rFonts w:ascii="Times New Roman" w:hAnsi="Times New Roman"/>
            <w:sz w:val="24"/>
            <w:szCs w:val="24"/>
          </w:rPr>
          <w:delText>.</w:delText>
        </w:r>
      </w:del>
    </w:p>
    <w:p w14:paraId="02C92AF6" w14:textId="4F0F07BA" w:rsidR="007206D7" w:rsidRDefault="007206D7" w:rsidP="00525AD2">
      <w:pPr>
        <w:spacing w:after="0" w:line="480" w:lineRule="auto"/>
        <w:ind w:left="720" w:right="288" w:hanging="720"/>
        <w:rPr>
          <w:rFonts w:ascii="Times New Roman" w:hAnsi="Times New Roman"/>
          <w:sz w:val="24"/>
          <w:szCs w:val="24"/>
        </w:rPr>
      </w:pPr>
      <w:ins w:id="646" w:author="Jon.Richar" w:date="2023-07-03T16:03:00Z">
        <w:r>
          <w:rPr>
            <w:rFonts w:ascii="Times New Roman" w:hAnsi="Times New Roman"/>
            <w:sz w:val="24"/>
            <w:szCs w:val="24"/>
          </w:rPr>
          <w:t>Dutil J-D, Munro J, P</w:t>
        </w:r>
      </w:ins>
      <w:ins w:id="647" w:author="Jon.Richar" w:date="2023-07-03T16:06:00Z">
        <w:r>
          <w:rPr>
            <w:rFonts w:ascii="Times New Roman" w:hAnsi="Times New Roman" w:cs="Times New Roman"/>
            <w:sz w:val="24"/>
            <w:szCs w:val="24"/>
          </w:rPr>
          <w:t>é</w:t>
        </w:r>
      </w:ins>
      <w:ins w:id="648" w:author="Jon.Richar" w:date="2023-07-03T16:03:00Z">
        <w:r>
          <w:rPr>
            <w:rFonts w:ascii="Times New Roman" w:hAnsi="Times New Roman"/>
            <w:sz w:val="24"/>
            <w:szCs w:val="24"/>
          </w:rPr>
          <w:t>loquin</w:t>
        </w:r>
      </w:ins>
      <w:ins w:id="649" w:author="Jon.Richar" w:date="2023-07-03T16:06:00Z">
        <w:r>
          <w:rPr>
            <w:rFonts w:ascii="Times New Roman" w:hAnsi="Times New Roman"/>
            <w:sz w:val="24"/>
            <w:szCs w:val="24"/>
          </w:rPr>
          <w:t xml:space="preserve"> (1997) Laboratory study of the influence of prey size on vulnerability to cannibalism in snow crab </w:t>
        </w:r>
      </w:ins>
      <w:ins w:id="650" w:author="Jon.Richar" w:date="2023-07-03T16:07:00Z">
        <w:r>
          <w:rPr>
            <w:rFonts w:ascii="Times New Roman" w:hAnsi="Times New Roman"/>
            <w:sz w:val="24"/>
            <w:szCs w:val="24"/>
          </w:rPr>
          <w:t>(Chionoecetes opilio O. Fabricius, 1780)</w:t>
        </w:r>
      </w:ins>
      <w:ins w:id="651" w:author="Jon.Richar" w:date="2023-07-03T17:14:00Z">
        <w:r w:rsidR="00D13C10">
          <w:rPr>
            <w:rFonts w:ascii="Times New Roman" w:hAnsi="Times New Roman"/>
            <w:sz w:val="24"/>
            <w:szCs w:val="24"/>
          </w:rPr>
          <w:t>.</w:t>
        </w:r>
      </w:ins>
      <w:ins w:id="652" w:author="Jon.Richar" w:date="2023-07-03T16:07:00Z">
        <w:r>
          <w:rPr>
            <w:rFonts w:ascii="Times New Roman" w:hAnsi="Times New Roman"/>
            <w:sz w:val="24"/>
            <w:szCs w:val="24"/>
          </w:rPr>
          <w:t xml:space="preserve"> Ecology 212: 81-94</w:t>
        </w:r>
      </w:ins>
    </w:p>
    <w:p w14:paraId="356441BE" w14:textId="59C5C056"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w:t>
      </w:r>
      <w:del w:id="653" w:author="Jon.Richar" w:date="2023-07-03T14:40:00Z">
        <w:r w:rsidRPr="00EF0756" w:rsidDel="00D460EF">
          <w:rPr>
            <w:rFonts w:ascii="Times New Roman" w:hAnsi="Times New Roman" w:cs="Times New Roman"/>
            <w:sz w:val="24"/>
            <w:szCs w:val="24"/>
          </w:rPr>
          <w:delText>ˆ</w:delText>
        </w:r>
      </w:del>
      <w:r w:rsidRPr="00EF0756">
        <w:rPr>
          <w:rFonts w:ascii="Times New Roman" w:hAnsi="Times New Roman" w:cs="Times New Roman"/>
          <w:sz w:val="24"/>
          <w:szCs w:val="24"/>
        </w:rPr>
        <w:t>ty, J</w:t>
      </w:r>
      <w:del w:id="654" w:author="Jon.Richar" w:date="2023-07-03T14:41:00Z">
        <w:r w:rsidRPr="00EF0756" w:rsidDel="00D460EF">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ins w:id="655" w:author="Jon.Richar" w:date="2023-07-03T14:41:00Z">
        <w:r w:rsidR="00D460EF">
          <w:rPr>
            <w:rFonts w:ascii="Times New Roman" w:hAnsi="Times New Roman" w:cs="Times New Roman"/>
            <w:sz w:val="24"/>
            <w:szCs w:val="24"/>
          </w:rPr>
          <w:t xml:space="preserve">(2015). </w:t>
        </w:r>
      </w:ins>
      <w:r w:rsidRPr="00EF0756">
        <w:rPr>
          <w:rFonts w:ascii="Times New Roman" w:hAnsi="Times New Roman" w:cs="Times New Roman"/>
          <w:sz w:val="24"/>
          <w:szCs w:val="24"/>
        </w:rPr>
        <w:t>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w:t>
      </w:r>
      <w:ins w:id="656" w:author="Jon.Richar" w:date="2023-07-03T16:57:00Z">
        <w:r w:rsidR="008D2636">
          <w:rPr>
            <w:rFonts w:ascii="Times New Roman" w:hAnsi="Times New Roman" w:cs="Times New Roman"/>
            <w:sz w:val="24"/>
            <w:szCs w:val="24"/>
          </w:rPr>
          <w:t xml:space="preserve"> </w:t>
        </w:r>
      </w:ins>
      <w:del w:id="657" w:author="Jon.Richar" w:date="2023-07-03T16:57:00Z">
        <w:r w:rsidRPr="00EF0756" w:rsidDel="008D2636">
          <w:rPr>
            <w:rFonts w:ascii="Times New Roman" w:hAnsi="Times New Roman" w:cs="Times New Roman"/>
            <w:sz w:val="24"/>
            <w:szCs w:val="24"/>
          </w:rPr>
          <w:delText xml:space="preserve">ournal of </w:delText>
        </w:r>
      </w:del>
      <w:r w:rsidRPr="00EF0756">
        <w:rPr>
          <w:rFonts w:ascii="Times New Roman" w:hAnsi="Times New Roman" w:cs="Times New Roman"/>
          <w:sz w:val="24"/>
          <w:szCs w:val="24"/>
        </w:rPr>
        <w:t>Mar</w:t>
      </w:r>
      <w:del w:id="658" w:author="Jon.Richar" w:date="2023-07-03T16:57:00Z">
        <w:r w:rsidRPr="00EF0756" w:rsidDel="008D2636">
          <w:rPr>
            <w:rFonts w:ascii="Times New Roman" w:hAnsi="Times New Roman" w:cs="Times New Roman"/>
            <w:sz w:val="24"/>
            <w:szCs w:val="24"/>
          </w:rPr>
          <w:delText>ine</w:delText>
        </w:r>
      </w:del>
      <w:r w:rsidRPr="00EF0756">
        <w:rPr>
          <w:rFonts w:ascii="Times New Roman" w:hAnsi="Times New Roman" w:cs="Times New Roman"/>
          <w:sz w:val="24"/>
          <w:szCs w:val="24"/>
        </w:rPr>
        <w:t xml:space="preserve"> Sci</w:t>
      </w:r>
      <w:ins w:id="659" w:author="Jon.Richar" w:date="2023-07-03T16:57:00Z">
        <w:r w:rsidR="008D2636">
          <w:rPr>
            <w:rFonts w:ascii="Times New Roman" w:hAnsi="Times New Roman" w:cs="Times New Roman"/>
            <w:sz w:val="24"/>
            <w:szCs w:val="24"/>
          </w:rPr>
          <w:t xml:space="preserve"> </w:t>
        </w:r>
      </w:ins>
      <w:del w:id="660" w:author="Jon.Richar" w:date="2023-07-03T16:57:00Z">
        <w:r w:rsidRPr="00EF0756" w:rsidDel="008D2636">
          <w:rPr>
            <w:rFonts w:ascii="Times New Roman" w:hAnsi="Times New Roman" w:cs="Times New Roman"/>
            <w:sz w:val="24"/>
            <w:szCs w:val="24"/>
          </w:rPr>
          <w:delText xml:space="preserve">ence, </w:delText>
        </w:r>
      </w:del>
      <w:r w:rsidRPr="00EF0756">
        <w:rPr>
          <w:rFonts w:ascii="Times New Roman" w:hAnsi="Times New Roman" w:cs="Times New Roman"/>
          <w:sz w:val="24"/>
          <w:szCs w:val="24"/>
        </w:rPr>
        <w:t>72: 1336–1348</w:t>
      </w:r>
      <w:del w:id="661" w:author="Jon.Richar" w:date="2023-07-03T16:57:00Z">
        <w:r w:rsidRPr="00EF0756" w:rsidDel="008D2636">
          <w:rPr>
            <w:rFonts w:ascii="Times New Roman" w:hAnsi="Times New Roman" w:cs="Times New Roman"/>
            <w:sz w:val="24"/>
            <w:szCs w:val="24"/>
          </w:rPr>
          <w:delText>.</w:delText>
        </w:r>
      </w:del>
    </w:p>
    <w:p w14:paraId="623AE239" w14:textId="2639C313"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in the eastern Bering Sea. Can</w:t>
      </w:r>
      <w:del w:id="662"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J</w:t>
      </w:r>
      <w:del w:id="663"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Fish</w:t>
      </w:r>
      <w:del w:id="664"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Aquat</w:t>
      </w:r>
      <w:del w:id="665" w:author="Jon.Richar" w:date="2023-07-03T17:13:00Z">
        <w:r w:rsidDel="00D13C10">
          <w:rPr>
            <w:rFonts w:ascii="Times New Roman" w:hAnsi="Times New Roman"/>
            <w:sz w:val="24"/>
            <w:szCs w:val="24"/>
          </w:rPr>
          <w:delText xml:space="preserve">. Sci. </w:delText>
        </w:r>
        <w:r w:rsidRPr="00EF0756" w:rsidDel="00D13C10">
          <w:rPr>
            <w:rFonts w:ascii="Times New Roman" w:hAnsi="Times New Roman" w:cs="Times New Roman"/>
            <w:sz w:val="24"/>
            <w:szCs w:val="24"/>
          </w:rPr>
          <w:delText>Can. J. Fish. Aquat. Sci</w:delText>
        </w:r>
      </w:del>
      <w:ins w:id="666" w:author="Jon.Richar" w:date="2023-07-03T17:13:00Z">
        <w:r w:rsidR="00D13C10">
          <w:rPr>
            <w:rFonts w:ascii="Times New Roman" w:hAnsi="Times New Roman" w:cs="Times New Roman"/>
            <w:sz w:val="24"/>
            <w:szCs w:val="24"/>
          </w:rPr>
          <w:t xml:space="preserve"> Sci </w:t>
        </w:r>
      </w:ins>
      <w:del w:id="667" w:author="Jon.Richar" w:date="2023-07-03T17:13:00Z">
        <w:r w:rsidRPr="00EF0756" w:rsidDel="00D13C10">
          <w:rPr>
            <w:rFonts w:ascii="Times New Roman" w:hAnsi="Times New Roman" w:cs="Times New Roman"/>
            <w:sz w:val="24"/>
            <w:szCs w:val="24"/>
          </w:rPr>
          <w:delText xml:space="preserve">. </w:delText>
        </w:r>
      </w:del>
      <w:r w:rsidRPr="00EF0756">
        <w:rPr>
          <w:rFonts w:ascii="Times New Roman" w:hAnsi="Times New Roman" w:cs="Times New Roman"/>
          <w:sz w:val="24"/>
          <w:szCs w:val="24"/>
        </w:rPr>
        <w:t>69: 532–550</w:t>
      </w:r>
      <w:del w:id="668" w:author="Jon.Richar" w:date="2023-07-03T16:57:00Z">
        <w:r w:rsidDel="008D2636">
          <w:rPr>
            <w:rFonts w:ascii="Times New Roman" w:hAnsi="Times New Roman" w:cs="Times New Roman"/>
            <w:sz w:val="24"/>
            <w:szCs w:val="24"/>
          </w:rPr>
          <w:delText>.</w:delText>
        </w:r>
      </w:del>
    </w:p>
    <w:p w14:paraId="08059A7F" w14:textId="432B7A83"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Frainer, A., Primicerio, R., Kortsch, S., Aune, M., Dolgov, A. V, Fossheim, M., &amp; Aschan, M. M. (2017). Climate-driven changes in functional biogeography of Arctic marine fish communities</w:t>
      </w:r>
      <w:del w:id="669" w:author="Jon.Richar" w:date="2023-07-03T16:57:00Z">
        <w:r w:rsidRPr="0008650F" w:rsidDel="008D2636">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670" w:author="Jon.Richar" w:date="2023-07-03T16:56:00Z">
        <w:r w:rsidRPr="008D2636" w:rsidDel="008D2636">
          <w:rPr>
            <w:rFonts w:ascii="Times New Roman" w:hAnsi="Times New Roman" w:cs="Times New Roman"/>
            <w:iCs/>
            <w:noProof/>
            <w:sz w:val="24"/>
            <w:szCs w:val="24"/>
            <w:rPrChange w:id="671" w:author="Jon.Richar" w:date="2023-07-03T16:56:00Z">
              <w:rPr>
                <w:rFonts w:ascii="Times New Roman" w:hAnsi="Times New Roman" w:cs="Times New Roman"/>
                <w:i/>
                <w:iCs/>
                <w:noProof/>
                <w:sz w:val="24"/>
                <w:szCs w:val="24"/>
              </w:rPr>
            </w:rPrChange>
          </w:rPr>
          <w:delText xml:space="preserve">PROCEEDINGS </w:delText>
        </w:r>
      </w:del>
      <w:ins w:id="672" w:author="Jon.Richar" w:date="2023-07-03T16:56:00Z">
        <w:r w:rsidR="008D2636" w:rsidRPr="008D2636">
          <w:rPr>
            <w:rFonts w:ascii="Times New Roman" w:hAnsi="Times New Roman" w:cs="Times New Roman"/>
            <w:iCs/>
            <w:noProof/>
            <w:sz w:val="24"/>
            <w:szCs w:val="24"/>
            <w:rPrChange w:id="673" w:author="Jon.Richar" w:date="2023-07-03T16:56:00Z">
              <w:rPr>
                <w:rFonts w:ascii="Times New Roman" w:hAnsi="Times New Roman" w:cs="Times New Roman"/>
                <w:i/>
                <w:iCs/>
                <w:noProof/>
                <w:sz w:val="24"/>
                <w:szCs w:val="24"/>
              </w:rPr>
            </w:rPrChange>
          </w:rPr>
          <w:t>Proc</w:t>
        </w:r>
      </w:ins>
      <w:del w:id="674" w:author="Jon.Richar" w:date="2023-07-03T16:56:00Z">
        <w:r w:rsidRPr="008D2636" w:rsidDel="008D2636">
          <w:rPr>
            <w:rFonts w:ascii="Times New Roman" w:hAnsi="Times New Roman" w:cs="Times New Roman"/>
            <w:iCs/>
            <w:noProof/>
            <w:sz w:val="24"/>
            <w:szCs w:val="24"/>
            <w:rPrChange w:id="675" w:author="Jon.Richar" w:date="2023-07-03T16:56:00Z">
              <w:rPr>
                <w:rFonts w:ascii="Times New Roman" w:hAnsi="Times New Roman" w:cs="Times New Roman"/>
                <w:i/>
                <w:iCs/>
                <w:noProof/>
                <w:sz w:val="24"/>
                <w:szCs w:val="24"/>
              </w:rPr>
            </w:rPrChange>
          </w:rPr>
          <w:delText>OF THE</w:delText>
        </w:r>
      </w:del>
      <w:r w:rsidRPr="008D2636">
        <w:rPr>
          <w:rFonts w:ascii="Times New Roman" w:hAnsi="Times New Roman" w:cs="Times New Roman"/>
          <w:iCs/>
          <w:noProof/>
          <w:sz w:val="24"/>
          <w:szCs w:val="24"/>
          <w:rPrChange w:id="676" w:author="Jon.Richar" w:date="2023-07-03T16:56:00Z">
            <w:rPr>
              <w:rFonts w:ascii="Times New Roman" w:hAnsi="Times New Roman" w:cs="Times New Roman"/>
              <w:i/>
              <w:iCs/>
              <w:noProof/>
              <w:sz w:val="24"/>
              <w:szCs w:val="24"/>
            </w:rPr>
          </w:rPrChange>
        </w:rPr>
        <w:t xml:space="preserve"> </w:t>
      </w:r>
      <w:del w:id="677" w:author="Jon.Richar" w:date="2023-07-03T16:56:00Z">
        <w:r w:rsidRPr="008D2636" w:rsidDel="008D2636">
          <w:rPr>
            <w:rFonts w:ascii="Times New Roman" w:hAnsi="Times New Roman" w:cs="Times New Roman"/>
            <w:iCs/>
            <w:noProof/>
            <w:sz w:val="24"/>
            <w:szCs w:val="24"/>
            <w:rPrChange w:id="678" w:author="Jon.Richar" w:date="2023-07-03T16:56:00Z">
              <w:rPr>
                <w:rFonts w:ascii="Times New Roman" w:hAnsi="Times New Roman" w:cs="Times New Roman"/>
                <w:i/>
                <w:iCs/>
                <w:noProof/>
                <w:sz w:val="24"/>
                <w:szCs w:val="24"/>
              </w:rPr>
            </w:rPrChange>
          </w:rPr>
          <w:delText xml:space="preserve">NATIONAL </w:delText>
        </w:r>
      </w:del>
      <w:ins w:id="679" w:author="Jon.Richar" w:date="2023-07-03T16:56:00Z">
        <w:r w:rsidR="008D2636" w:rsidRPr="008D2636">
          <w:rPr>
            <w:rFonts w:ascii="Times New Roman" w:hAnsi="Times New Roman" w:cs="Times New Roman"/>
            <w:iCs/>
            <w:noProof/>
            <w:sz w:val="24"/>
            <w:szCs w:val="24"/>
            <w:rPrChange w:id="680" w:author="Jon.Richar" w:date="2023-07-03T16:56:00Z">
              <w:rPr>
                <w:rFonts w:ascii="Times New Roman" w:hAnsi="Times New Roman" w:cs="Times New Roman"/>
                <w:i/>
                <w:iCs/>
                <w:noProof/>
                <w:sz w:val="24"/>
                <w:szCs w:val="24"/>
              </w:rPr>
            </w:rPrChange>
          </w:rPr>
          <w:t xml:space="preserve">Nat </w:t>
        </w:r>
      </w:ins>
      <w:del w:id="681" w:author="Jon.Richar" w:date="2023-07-03T16:56:00Z">
        <w:r w:rsidRPr="008D2636" w:rsidDel="008D2636">
          <w:rPr>
            <w:rFonts w:ascii="Times New Roman" w:hAnsi="Times New Roman" w:cs="Times New Roman"/>
            <w:iCs/>
            <w:noProof/>
            <w:sz w:val="24"/>
            <w:szCs w:val="24"/>
            <w:rPrChange w:id="682" w:author="Jon.Richar" w:date="2023-07-03T16:56:00Z">
              <w:rPr>
                <w:rFonts w:ascii="Times New Roman" w:hAnsi="Times New Roman" w:cs="Times New Roman"/>
                <w:i/>
                <w:iCs/>
                <w:noProof/>
                <w:sz w:val="24"/>
                <w:szCs w:val="24"/>
              </w:rPr>
            </w:rPrChange>
          </w:rPr>
          <w:delText xml:space="preserve">ACADEMY </w:delText>
        </w:r>
      </w:del>
      <w:ins w:id="683" w:author="Jon.Richar" w:date="2023-07-03T16:56:00Z">
        <w:r w:rsidR="008D2636" w:rsidRPr="008D2636">
          <w:rPr>
            <w:rFonts w:ascii="Times New Roman" w:hAnsi="Times New Roman" w:cs="Times New Roman"/>
            <w:iCs/>
            <w:noProof/>
            <w:sz w:val="24"/>
            <w:szCs w:val="24"/>
            <w:rPrChange w:id="684" w:author="Jon.Richar" w:date="2023-07-03T16:56:00Z">
              <w:rPr>
                <w:rFonts w:ascii="Times New Roman" w:hAnsi="Times New Roman" w:cs="Times New Roman"/>
                <w:i/>
                <w:iCs/>
                <w:noProof/>
                <w:sz w:val="24"/>
                <w:szCs w:val="24"/>
              </w:rPr>
            </w:rPrChange>
          </w:rPr>
          <w:t xml:space="preserve">Acad </w:t>
        </w:r>
      </w:ins>
      <w:del w:id="685" w:author="Jon.Richar" w:date="2023-07-03T16:56:00Z">
        <w:r w:rsidRPr="008D2636" w:rsidDel="008D2636">
          <w:rPr>
            <w:rFonts w:ascii="Times New Roman" w:hAnsi="Times New Roman" w:cs="Times New Roman"/>
            <w:iCs/>
            <w:noProof/>
            <w:sz w:val="24"/>
            <w:szCs w:val="24"/>
            <w:rPrChange w:id="686" w:author="Jon.Richar" w:date="2023-07-03T16:56:00Z">
              <w:rPr>
                <w:rFonts w:ascii="Times New Roman" w:hAnsi="Times New Roman" w:cs="Times New Roman"/>
                <w:i/>
                <w:iCs/>
                <w:noProof/>
                <w:sz w:val="24"/>
                <w:szCs w:val="24"/>
              </w:rPr>
            </w:rPrChange>
          </w:rPr>
          <w:delText>OF SCIENCES</w:delText>
        </w:r>
      </w:del>
      <w:ins w:id="687" w:author="Jon.Richar" w:date="2023-07-03T16:56:00Z">
        <w:r w:rsidR="008D2636" w:rsidRPr="008D2636">
          <w:rPr>
            <w:rFonts w:ascii="Times New Roman" w:hAnsi="Times New Roman" w:cs="Times New Roman"/>
            <w:iCs/>
            <w:noProof/>
            <w:sz w:val="24"/>
            <w:szCs w:val="24"/>
            <w:rPrChange w:id="688" w:author="Jon.Richar" w:date="2023-07-03T16:56:00Z">
              <w:rPr>
                <w:rFonts w:ascii="Times New Roman" w:hAnsi="Times New Roman" w:cs="Times New Roman"/>
                <w:i/>
                <w:iCs/>
                <w:noProof/>
                <w:sz w:val="24"/>
                <w:szCs w:val="24"/>
              </w:rPr>
            </w:rPrChange>
          </w:rPr>
          <w:t>Sci</w:t>
        </w:r>
      </w:ins>
      <w:r w:rsidRPr="008D2636">
        <w:rPr>
          <w:rFonts w:ascii="Times New Roman" w:hAnsi="Times New Roman" w:cs="Times New Roman"/>
          <w:iCs/>
          <w:noProof/>
          <w:sz w:val="24"/>
          <w:szCs w:val="24"/>
          <w:rPrChange w:id="689" w:author="Jon.Richar" w:date="2023-07-03T16:56:00Z">
            <w:rPr>
              <w:rFonts w:ascii="Times New Roman" w:hAnsi="Times New Roman" w:cs="Times New Roman"/>
              <w:i/>
              <w:iCs/>
              <w:noProof/>
              <w:sz w:val="24"/>
              <w:szCs w:val="24"/>
            </w:rPr>
          </w:rPrChange>
        </w:rPr>
        <w:t xml:space="preserve"> </w:t>
      </w:r>
      <w:ins w:id="690" w:author="Jon.Richar" w:date="2023-07-03T16:56:00Z">
        <w:r w:rsidR="008D2636" w:rsidRPr="008D2636">
          <w:rPr>
            <w:rFonts w:ascii="Times New Roman" w:hAnsi="Times New Roman" w:cs="Times New Roman"/>
            <w:iCs/>
            <w:noProof/>
            <w:sz w:val="24"/>
            <w:szCs w:val="24"/>
            <w:rPrChange w:id="691" w:author="Jon.Richar" w:date="2023-07-03T16:56:00Z">
              <w:rPr>
                <w:rFonts w:ascii="Times New Roman" w:hAnsi="Times New Roman" w:cs="Times New Roman"/>
                <w:i/>
                <w:iCs/>
                <w:noProof/>
                <w:sz w:val="24"/>
                <w:szCs w:val="24"/>
              </w:rPr>
            </w:rPrChange>
          </w:rPr>
          <w:t>USA</w:t>
        </w:r>
      </w:ins>
      <w:del w:id="692" w:author="Jon.Richar" w:date="2023-07-03T16:56:00Z">
        <w:r w:rsidRPr="008D2636" w:rsidDel="008D2636">
          <w:rPr>
            <w:rFonts w:ascii="Times New Roman" w:hAnsi="Times New Roman" w:cs="Times New Roman"/>
            <w:iCs/>
            <w:noProof/>
            <w:sz w:val="24"/>
            <w:szCs w:val="24"/>
            <w:rPrChange w:id="693" w:author="Jon.Richar" w:date="2023-07-03T16:56:00Z">
              <w:rPr>
                <w:rFonts w:ascii="Times New Roman" w:hAnsi="Times New Roman" w:cs="Times New Roman"/>
                <w:i/>
                <w:iCs/>
                <w:noProof/>
                <w:sz w:val="24"/>
                <w:szCs w:val="24"/>
              </w:rPr>
            </w:rPrChange>
          </w:rPr>
          <w:delText>OF THE UNITED STATES OF AMERICA</w:delText>
        </w:r>
        <w:r w:rsidRPr="008D2636" w:rsidDel="008D2636">
          <w:rPr>
            <w:rFonts w:ascii="Times New Roman" w:hAnsi="Times New Roman" w:cs="Times New Roman"/>
            <w:noProof/>
            <w:sz w:val="24"/>
            <w:szCs w:val="24"/>
          </w:rPr>
          <w:delText>,</w:delText>
        </w:r>
      </w:del>
      <w:r w:rsidRPr="008D2636">
        <w:rPr>
          <w:rFonts w:ascii="Times New Roman" w:hAnsi="Times New Roman" w:cs="Times New Roman"/>
          <w:noProof/>
          <w:sz w:val="24"/>
          <w:szCs w:val="24"/>
        </w:rPr>
        <w:t xml:space="preserve"> </w:t>
      </w:r>
      <w:r w:rsidRPr="008D2636">
        <w:rPr>
          <w:rFonts w:ascii="Times New Roman" w:hAnsi="Times New Roman" w:cs="Times New Roman"/>
          <w:iCs/>
          <w:noProof/>
          <w:sz w:val="24"/>
          <w:szCs w:val="24"/>
          <w:rPrChange w:id="694" w:author="Jon.Richar" w:date="2023-07-03T16:56:00Z">
            <w:rPr>
              <w:rFonts w:ascii="Times New Roman" w:hAnsi="Times New Roman" w:cs="Times New Roman"/>
              <w:i/>
              <w:iCs/>
              <w:noProof/>
              <w:sz w:val="24"/>
              <w:szCs w:val="24"/>
            </w:rPr>
          </w:rPrChange>
        </w:rPr>
        <w:t>114</w:t>
      </w:r>
      <w:del w:id="695" w:author="Jon.Richar" w:date="2023-07-03T16:56:00Z">
        <w:r w:rsidRPr="0008650F" w:rsidDel="008D2636">
          <w:rPr>
            <w:rFonts w:ascii="Times New Roman" w:hAnsi="Times New Roman" w:cs="Times New Roman"/>
            <w:noProof/>
            <w:sz w:val="24"/>
            <w:szCs w:val="24"/>
          </w:rPr>
          <w:delText>(46),</w:delText>
        </w:r>
      </w:del>
      <w:ins w:id="696" w:author="Jon.Richar" w:date="2023-07-03T16:56:00Z">
        <w:r w:rsidR="008D2636">
          <w:rPr>
            <w:rFonts w:ascii="Times New Roman" w:hAnsi="Times New Roman" w:cs="Times New Roman"/>
            <w:noProof/>
            <w:sz w:val="24"/>
            <w:szCs w:val="24"/>
          </w:rPr>
          <w:t>:</w:t>
        </w:r>
      </w:ins>
      <w:r w:rsidRPr="0008650F">
        <w:rPr>
          <w:rFonts w:ascii="Times New Roman" w:hAnsi="Times New Roman" w:cs="Times New Roman"/>
          <w:noProof/>
          <w:sz w:val="24"/>
          <w:szCs w:val="24"/>
        </w:rPr>
        <w:t xml:space="preserve"> 12202–12207</w:t>
      </w:r>
      <w:del w:id="697" w:author="Jon.Richar" w:date="2023-07-03T16:57:00Z">
        <w:r w:rsidRPr="0008650F" w:rsidDel="008D2636">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698" w:author="Jon.Richar" w:date="2023-07-04T15:52:00Z">
        <w:r w:rsidR="00C00050" w:rsidDel="001400D0">
          <w:fldChar w:fldCharType="begin"/>
        </w:r>
        <w:r w:rsidR="00C00050" w:rsidDel="001400D0">
          <w:delInstrText xml:space="preserve"> HYPERLINK "https://doi.org/10.1073/pnas.1706080114" </w:delInstrText>
        </w:r>
        <w:r w:rsidR="00C00050" w:rsidDel="001400D0">
          <w:fldChar w:fldCharType="separate"/>
        </w:r>
        <w:r w:rsidRPr="0008650F" w:rsidDel="001400D0">
          <w:rPr>
            <w:rStyle w:val="Hyperlink"/>
            <w:rFonts w:ascii="Times New Roman" w:hAnsi="Times New Roman" w:cs="Times New Roman"/>
            <w:noProof/>
            <w:sz w:val="24"/>
            <w:szCs w:val="24"/>
          </w:rPr>
          <w:delText>https://doi.org/10.1073/pnas.1706080114</w:delText>
        </w:r>
        <w:r w:rsidR="00C00050" w:rsidDel="001400D0">
          <w:rPr>
            <w:rStyle w:val="Hyperlink"/>
            <w:rFonts w:ascii="Times New Roman" w:hAnsi="Times New Roman" w:cs="Times New Roman"/>
            <w:noProof/>
            <w:sz w:val="24"/>
            <w:szCs w:val="24"/>
          </w:rPr>
          <w:fldChar w:fldCharType="end"/>
        </w:r>
        <w:r w:rsidRPr="0008650F" w:rsidDel="001400D0">
          <w:rPr>
            <w:rStyle w:val="Hyperlink"/>
            <w:rFonts w:ascii="Times New Roman" w:hAnsi="Times New Roman" w:cs="Times New Roman"/>
            <w:noProof/>
            <w:sz w:val="24"/>
            <w:szCs w:val="24"/>
          </w:rPr>
          <w:delText>.</w:delText>
        </w:r>
      </w:del>
    </w:p>
    <w:p w14:paraId="16012606" w14:textId="56F10850" w:rsidR="00D460EF" w:rsidRPr="008D2636" w:rsidRDefault="00525AD2" w:rsidP="00525AD2">
      <w:pPr>
        <w:spacing w:after="0" w:line="480" w:lineRule="auto"/>
        <w:ind w:left="720" w:right="288" w:hanging="720"/>
        <w:rPr>
          <w:rFonts w:ascii="Times New Roman" w:hAnsi="Times New Roman" w:cs="Times New Roman"/>
          <w:sz w:val="24"/>
          <w:szCs w:val="24"/>
          <w:rPrChange w:id="699" w:author="Jon.Richar" w:date="2023-07-03T16:55:00Z">
            <w:rPr>
              <w:rFonts w:ascii="Times New Roman" w:hAnsi="Times New Roman"/>
              <w:sz w:val="24"/>
              <w:szCs w:val="24"/>
            </w:rPr>
          </w:rPrChange>
        </w:rPr>
      </w:pPr>
      <w:del w:id="700" w:author="Jon.Richar" w:date="2023-07-03T16:55:00Z">
        <w:r w:rsidRPr="00D460EF" w:rsidDel="008D2636">
          <w:rPr>
            <w:rFonts w:ascii="Times New Roman" w:hAnsi="Times New Roman" w:cs="Times New Roman"/>
            <w:sz w:val="24"/>
            <w:szCs w:val="24"/>
            <w:rPrChange w:id="701" w:author="Jon.Richar" w:date="2023-07-03T14:35:00Z">
              <w:rPr>
                <w:rFonts w:ascii="Times New Roman" w:hAnsi="Times New Roman"/>
                <w:sz w:val="24"/>
                <w:szCs w:val="24"/>
              </w:rPr>
            </w:rPrChange>
          </w:rPr>
          <w:delText>Haddon, M (2001) Modeling and quantitative methods in fisheries.  Chapman &amp; Hall/CRC, FL.</w:delText>
        </w:r>
      </w:del>
      <w:ins w:id="702" w:author="Jon.Richar" w:date="2023-07-03T14:35:00Z">
        <w:r w:rsidR="007206D7" w:rsidRPr="008D2636">
          <w:rPr>
            <w:rFonts w:ascii="Times New Roman" w:hAnsi="Times New Roman" w:cs="Times New Roman"/>
            <w:color w:val="333333"/>
            <w:sz w:val="24"/>
            <w:szCs w:val="24"/>
            <w:shd w:val="clear" w:color="auto" w:fill="FCFCFC"/>
            <w:rPrChange w:id="703" w:author="Jon.Richar" w:date="2023-07-03T16:55:00Z">
              <w:rPr>
                <w:rFonts w:ascii="Times New Roman" w:hAnsi="Times New Roman" w:cs="Times New Roman"/>
                <w:color w:val="333333"/>
                <w:sz w:val="27"/>
                <w:szCs w:val="27"/>
                <w:shd w:val="clear" w:color="auto" w:fill="FCFCFC"/>
              </w:rPr>
            </w:rPrChange>
          </w:rPr>
          <w:t xml:space="preserve">Hare, SR </w:t>
        </w:r>
        <w:r w:rsidR="00D460EF" w:rsidRPr="008D2636">
          <w:rPr>
            <w:rFonts w:ascii="Times New Roman" w:hAnsi="Times New Roman" w:cs="Times New Roman"/>
            <w:color w:val="333333"/>
            <w:sz w:val="24"/>
            <w:szCs w:val="24"/>
            <w:shd w:val="clear" w:color="auto" w:fill="FCFCFC"/>
            <w:rPrChange w:id="704" w:author="Jon.Richar" w:date="2023-07-03T16:55:00Z">
              <w:rPr>
                <w:rFonts w:ascii="Georgia" w:hAnsi="Georgia"/>
                <w:color w:val="333333"/>
                <w:sz w:val="27"/>
                <w:szCs w:val="27"/>
                <w:shd w:val="clear" w:color="auto" w:fill="FCFCFC"/>
              </w:rPr>
            </w:rPrChange>
          </w:rPr>
          <w:t>(1996): Low frequency climate variability and salmon production. Ph.D. Dissertation. Univ. of Washington, Seattle, WA, 306 pp</w:t>
        </w:r>
      </w:ins>
    </w:p>
    <w:p w14:paraId="039E8E04" w14:textId="77777777" w:rsidR="00525AD2" w:rsidRPr="00D460EF" w:rsidRDefault="00525AD2" w:rsidP="00525AD2">
      <w:pPr>
        <w:spacing w:after="0" w:line="480" w:lineRule="auto"/>
        <w:ind w:left="720" w:right="288" w:hanging="720"/>
        <w:rPr>
          <w:rFonts w:ascii="Times New Roman" w:hAnsi="Times New Roman" w:cs="Times New Roman"/>
          <w:sz w:val="24"/>
          <w:szCs w:val="24"/>
          <w:rPrChange w:id="705" w:author="Jon.Richar" w:date="2023-07-03T14:35:00Z">
            <w:rPr>
              <w:rFonts w:ascii="Times New Roman" w:hAnsi="Times New Roman"/>
              <w:sz w:val="24"/>
              <w:szCs w:val="24"/>
            </w:rPr>
          </w:rPrChange>
        </w:rPr>
      </w:pPr>
      <w:r w:rsidRPr="00D460EF">
        <w:rPr>
          <w:rFonts w:ascii="Times New Roman" w:hAnsi="Times New Roman" w:cs="Times New Roman"/>
          <w:sz w:val="24"/>
          <w:szCs w:val="24"/>
          <w:rPrChange w:id="706" w:author="Jon.Richar" w:date="2023-07-03T14:35:00Z">
            <w:rPr>
              <w:rFonts w:ascii="Times New Roman" w:hAnsi="Times New Roman"/>
              <w:sz w:val="24"/>
              <w:szCs w:val="24"/>
            </w:rPr>
          </w:rPrChange>
        </w:rPr>
        <w:lastRenderedPageBreak/>
        <w:t>Harford, WJ, Karnauskas M, Walter JF, Liu H. 2017. Non-parametric modeling reveals environmental effects on Bluefin tuna recruitment in Atlantic, Pacific and Southern Oceans. Fish Oceanogr 26:396-412</w:t>
      </w:r>
      <w:del w:id="707" w:author="Jon.Richar" w:date="2023-07-03T16:59:00Z">
        <w:r w:rsidRPr="00D460EF" w:rsidDel="008D2636">
          <w:rPr>
            <w:rFonts w:ascii="Times New Roman" w:hAnsi="Times New Roman" w:cs="Times New Roman"/>
            <w:sz w:val="24"/>
            <w:szCs w:val="24"/>
            <w:rPrChange w:id="708" w:author="Jon.Richar" w:date="2023-07-03T14:35:00Z">
              <w:rPr>
                <w:rFonts w:ascii="Times New Roman" w:hAnsi="Times New Roman"/>
                <w:sz w:val="24"/>
                <w:szCs w:val="24"/>
              </w:rPr>
            </w:rPrChange>
          </w:rPr>
          <w:delText>.</w:delText>
        </w:r>
      </w:del>
    </w:p>
    <w:p w14:paraId="74BAEFF7" w14:textId="77777777" w:rsidR="00525AD2" w:rsidRDefault="00525AD2" w:rsidP="00525AD2">
      <w:pPr>
        <w:spacing w:after="0" w:line="480" w:lineRule="auto"/>
        <w:ind w:left="720" w:hanging="720"/>
        <w:rPr>
          <w:rFonts w:ascii="Times New Roman" w:hAnsi="Times New Roman"/>
          <w:sz w:val="24"/>
          <w:szCs w:val="24"/>
        </w:rPr>
      </w:pPr>
      <w:r w:rsidRPr="00D460EF">
        <w:rPr>
          <w:rFonts w:ascii="Times New Roman" w:hAnsi="Times New Roman" w:cs="Times New Roman"/>
          <w:color w:val="444444"/>
          <w:sz w:val="24"/>
          <w:szCs w:val="24"/>
          <w:shd w:val="clear" w:color="auto" w:fill="FFFFFF"/>
        </w:rPr>
        <w:t>Huang B, Thorne P</w:t>
      </w:r>
      <w:r w:rsidRPr="00EB6C41">
        <w:rPr>
          <w:rFonts w:ascii="Times New Roman" w:hAnsi="Times New Roman" w:cs="Times New Roman"/>
          <w:color w:val="444444"/>
          <w:sz w:val="24"/>
          <w:szCs w:val="24"/>
          <w:shd w:val="clear" w:color="auto" w:fill="FFFFFF"/>
        </w:rPr>
        <w:t>W, Banzon PF, Boyer T, Chepurin G, Lawrimore JH, Menne MJ, Smith TM, Vose RS, Zhang H-M. 2017: Extended Reconstructed Sea Surface Temperature version 5 (ERSSTv5), Upgrades, validations, and intercomparisons. J Climate 30: 8179-8205</w:t>
      </w:r>
      <w:del w:id="709" w:author="Jon.Richar" w:date="2023-07-03T16:59:00Z">
        <w:r w:rsidRPr="00EB6C41" w:rsidDel="008D2636">
          <w:rPr>
            <w:rFonts w:ascii="Times New Roman" w:hAnsi="Times New Roman" w:cs="Times New Roman"/>
            <w:color w:val="444444"/>
            <w:sz w:val="24"/>
            <w:szCs w:val="24"/>
            <w:shd w:val="clear" w:color="auto" w:fill="FFFFFF"/>
          </w:rPr>
          <w:delText>.</w:delText>
        </w:r>
      </w:del>
    </w:p>
    <w:p w14:paraId="4294BFA1" w14:textId="4308D111"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w:t>
      </w:r>
      <w:del w:id="710" w:author="Jon.Richar" w:date="2023-07-03T16:55:00Z">
        <w:r w:rsidDel="001A485E">
          <w:rPr>
            <w:rFonts w:ascii="Times New Roman" w:hAnsi="Times New Roman"/>
            <w:sz w:val="24"/>
            <w:szCs w:val="24"/>
          </w:rPr>
          <w:delText>ess</w:delText>
        </w:r>
      </w:del>
      <w:r>
        <w:rPr>
          <w:rFonts w:ascii="Times New Roman" w:hAnsi="Times New Roman"/>
          <w:sz w:val="24"/>
          <w:szCs w:val="24"/>
        </w:rPr>
        <w:t xml:space="preserve"> </w:t>
      </w:r>
      <w:del w:id="711" w:author="Jon.Richar" w:date="2023-07-03T16:55:00Z">
        <w:r w:rsidDel="001A485E">
          <w:rPr>
            <w:rFonts w:ascii="Times New Roman" w:hAnsi="Times New Roman"/>
            <w:sz w:val="24"/>
            <w:szCs w:val="24"/>
          </w:rPr>
          <w:delText xml:space="preserve">in </w:delText>
        </w:r>
      </w:del>
      <w:r>
        <w:rPr>
          <w:rFonts w:ascii="Times New Roman" w:hAnsi="Times New Roman"/>
          <w:sz w:val="24"/>
          <w:szCs w:val="24"/>
        </w:rPr>
        <w:t>Oceanogr</w:t>
      </w:r>
      <w:del w:id="712" w:author="Jon.Richar" w:date="2023-07-03T16:55:00Z">
        <w:r w:rsidDel="001A485E">
          <w:rPr>
            <w:rFonts w:ascii="Times New Roman" w:hAnsi="Times New Roman"/>
            <w:sz w:val="24"/>
            <w:szCs w:val="24"/>
          </w:rPr>
          <w:delText>aphy</w:delText>
        </w:r>
      </w:del>
      <w:r>
        <w:rPr>
          <w:rFonts w:ascii="Times New Roman" w:hAnsi="Times New Roman"/>
          <w:sz w:val="24"/>
          <w:szCs w:val="24"/>
        </w:rPr>
        <w:t xml:space="preserve"> 56: 5-22</w:t>
      </w:r>
      <w:del w:id="713" w:author="Jon.Richar" w:date="2023-07-03T16:59:00Z">
        <w:r w:rsidDel="008D2636">
          <w:rPr>
            <w:rFonts w:ascii="Times New Roman" w:hAnsi="Times New Roman"/>
            <w:sz w:val="24"/>
            <w:szCs w:val="24"/>
          </w:rPr>
          <w:delText>.</w:delText>
        </w:r>
      </w:del>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 Walters G, Sinclair E, Brodeur RD, Napp JM, Bond NA. 2002. Climate change and control of the southeastern Bering Sea pelagic ecosystem. Deep Sea Research II 49: 5821-5853</w:t>
      </w:r>
    </w:p>
    <w:p w14:paraId="0F261D89" w14:textId="34F81EC5" w:rsidR="00525AD2" w:rsidDel="001A485E" w:rsidRDefault="00525AD2" w:rsidP="00525AD2">
      <w:pPr>
        <w:spacing w:after="0" w:line="480" w:lineRule="auto"/>
        <w:ind w:left="720" w:right="288" w:hanging="720"/>
        <w:rPr>
          <w:del w:id="714" w:author="Jon.Richar" w:date="2023-07-03T16:54:00Z"/>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w:t>
      </w:r>
      <w:ins w:id="715" w:author="Jon.Richar" w:date="2023-07-03T16:54:00Z">
        <w:r w:rsidR="001A485E">
          <w:rPr>
            <w:rFonts w:ascii="Times New Roman" w:hAnsi="Times New Roman"/>
            <w:sz w:val="24"/>
            <w:szCs w:val="24"/>
          </w:rPr>
          <w:t xml:space="preserve"> </w:t>
        </w:r>
      </w:ins>
      <w:del w:id="716" w:author="Jon.Richar" w:date="2023-07-03T16:54:00Z">
        <w:r w:rsidDel="001A485E">
          <w:rPr>
            <w:rFonts w:ascii="Times New Roman" w:hAnsi="Times New Roman"/>
            <w:sz w:val="24"/>
            <w:szCs w:val="24"/>
          </w:rPr>
          <w:delText xml:space="preserve">ournal of </w:delText>
        </w:r>
      </w:del>
      <w:r>
        <w:rPr>
          <w:rFonts w:ascii="Times New Roman" w:hAnsi="Times New Roman"/>
          <w:sz w:val="24"/>
          <w:szCs w:val="24"/>
        </w:rPr>
        <w:t>Mar</w:t>
      </w:r>
      <w:ins w:id="717" w:author="Jon.Richar" w:date="2023-07-03T16:54:00Z">
        <w:r w:rsidR="001A485E">
          <w:rPr>
            <w:rFonts w:ascii="Times New Roman" w:hAnsi="Times New Roman"/>
            <w:sz w:val="24"/>
            <w:szCs w:val="24"/>
          </w:rPr>
          <w:t xml:space="preserve"> </w:t>
        </w:r>
      </w:ins>
      <w:del w:id="718" w:author="Jon.Richar" w:date="2023-07-03T16:54:00Z">
        <w:r w:rsidDel="001A485E">
          <w:rPr>
            <w:rFonts w:ascii="Times New Roman" w:hAnsi="Times New Roman"/>
            <w:sz w:val="24"/>
            <w:szCs w:val="24"/>
          </w:rPr>
          <w:delText xml:space="preserve">ine </w:delText>
        </w:r>
      </w:del>
      <w:r>
        <w:rPr>
          <w:rFonts w:ascii="Times New Roman" w:hAnsi="Times New Roman"/>
          <w:sz w:val="24"/>
          <w:szCs w:val="24"/>
        </w:rPr>
        <w:t>Sci</w:t>
      </w:r>
      <w:del w:id="719" w:author="Jon.Richar" w:date="2023-07-03T16:54:00Z">
        <w:r w:rsidDel="001A485E">
          <w:rPr>
            <w:rFonts w:ascii="Times New Roman" w:hAnsi="Times New Roman"/>
            <w:sz w:val="24"/>
            <w:szCs w:val="24"/>
          </w:rPr>
          <w:delText>ence</w:delText>
        </w:r>
      </w:del>
      <w:r>
        <w:rPr>
          <w:rFonts w:ascii="Times New Roman" w:hAnsi="Times New Roman"/>
          <w:sz w:val="24"/>
          <w:szCs w:val="24"/>
        </w:rPr>
        <w:t xml:space="preserve"> 79: 937-953</w:t>
      </w:r>
      <w:del w:id="720" w:author="Jon.Richar" w:date="2023-07-03T16:59:00Z">
        <w:r w:rsidDel="008D2636">
          <w:rPr>
            <w:rFonts w:ascii="Times New Roman" w:hAnsi="Times New Roman"/>
            <w:sz w:val="24"/>
            <w:szCs w:val="24"/>
          </w:rPr>
          <w:delText>.</w:delText>
        </w:r>
      </w:del>
    </w:p>
    <w:p w14:paraId="4447B735" w14:textId="77777777" w:rsidR="00525AD2" w:rsidRPr="006841A3" w:rsidRDefault="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del w:id="721" w:author="Jon.Richar" w:date="2023-07-03T16:59:00Z">
        <w:r w:rsidDel="008D2636">
          <w:rPr>
            <w:rFonts w:ascii="Times New Roman" w:hAnsi="Times New Roman"/>
            <w:sz w:val="24"/>
            <w:szCs w:val="24"/>
          </w:rPr>
          <w:delText>.</w:delText>
        </w:r>
      </w:del>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del w:id="722" w:author="Jon.Richar" w:date="2023-07-03T16:59:00Z">
        <w:r w:rsidDel="008D2636">
          <w:rPr>
            <w:rFonts w:ascii="Times New Roman" w:hAnsi="Times New Roman"/>
            <w:sz w:val="24"/>
            <w:szCs w:val="24"/>
          </w:rPr>
          <w:delText>.</w:delText>
        </w:r>
      </w:del>
    </w:p>
    <w:p w14:paraId="32F3C58D" w14:textId="13496633"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w:t>
      </w:r>
      <w:ins w:id="723" w:author="Jon.Richar" w:date="2023-07-03T17:13:00Z">
        <w:r w:rsidR="00D13C10">
          <w:rPr>
            <w:rFonts w:ascii="Times New Roman" w:hAnsi="Times New Roman"/>
            <w:sz w:val="24"/>
            <w:szCs w:val="24"/>
          </w:rPr>
          <w:t>.</w:t>
        </w:r>
      </w:ins>
      <w:r>
        <w:rPr>
          <w:rFonts w:ascii="Times New Roman" w:hAnsi="Times New Roman"/>
          <w:sz w:val="24"/>
          <w:szCs w:val="24"/>
        </w:rPr>
        <w:t xml:space="preserve"> Biol Bull</w:t>
      </w:r>
      <w:r>
        <w:rPr>
          <w:rFonts w:ascii="Times New Roman" w:hAnsi="Times New Roman"/>
          <w:i/>
          <w:sz w:val="24"/>
          <w:szCs w:val="24"/>
        </w:rPr>
        <w:t xml:space="preserve"> </w:t>
      </w:r>
      <w:r>
        <w:rPr>
          <w:rFonts w:ascii="Times New Roman" w:hAnsi="Times New Roman"/>
          <w:sz w:val="24"/>
          <w:szCs w:val="24"/>
        </w:rPr>
        <w:t>165:197-208</w:t>
      </w:r>
      <w:del w:id="724" w:author="Jon.Richar" w:date="2023-07-03T16:59:00Z">
        <w:r w:rsidDel="008D2636">
          <w:rPr>
            <w:rFonts w:ascii="Times New Roman" w:hAnsi="Times New Roman"/>
            <w:sz w:val="24"/>
            <w:szCs w:val="24"/>
          </w:rPr>
          <w:delText>.</w:delText>
        </w:r>
      </w:del>
    </w:p>
    <w:p w14:paraId="267DA771" w14:textId="77777777" w:rsidR="00D902D3" w:rsidRDefault="00525AD2" w:rsidP="00525AD2">
      <w:pPr>
        <w:spacing w:after="0" w:line="480" w:lineRule="auto"/>
        <w:ind w:left="720" w:right="288" w:hanging="720"/>
        <w:rPr>
          <w:ins w:id="725" w:author="Jon.Richar" w:date="2023-07-03T17:50:00Z"/>
          <w:rFonts w:ascii="Times New Roman" w:hAnsi="Times New Roman"/>
          <w:sz w:val="24"/>
          <w:szCs w:val="24"/>
        </w:rPr>
      </w:pPr>
      <w:r>
        <w:rPr>
          <w:rFonts w:ascii="Times New Roman" w:hAnsi="Times New Roman"/>
          <w:sz w:val="24"/>
          <w:szCs w:val="24"/>
        </w:rPr>
        <w:lastRenderedPageBreak/>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4CEE7CED" w14:textId="48A409E9" w:rsidR="00525AD2" w:rsidRDefault="00D902D3" w:rsidP="00525AD2">
      <w:pPr>
        <w:spacing w:after="0" w:line="480" w:lineRule="auto"/>
        <w:ind w:left="720" w:right="288" w:hanging="720"/>
        <w:rPr>
          <w:rFonts w:ascii="Times New Roman" w:hAnsi="Times New Roman"/>
          <w:sz w:val="24"/>
          <w:szCs w:val="24"/>
        </w:rPr>
      </w:pPr>
      <w:ins w:id="726" w:author="Jon.Richar" w:date="2023-07-03T17:50:00Z">
        <w:r>
          <w:rPr>
            <w:rFonts w:ascii="Times New Roman" w:hAnsi="Times New Roman"/>
            <w:sz w:val="24"/>
            <w:szCs w:val="24"/>
          </w:rPr>
          <w:t xml:space="preserve">Jewett SC and Feder HM (1983) </w:t>
        </w:r>
      </w:ins>
      <w:ins w:id="727" w:author="Jon.Richar" w:date="2023-07-03T17:51:00Z">
        <w:r>
          <w:rPr>
            <w:rFonts w:ascii="Times New Roman" w:hAnsi="Times New Roman"/>
            <w:sz w:val="24"/>
            <w:szCs w:val="24"/>
          </w:rPr>
          <w:t>Food of the Tanner crab Chionoecetes bairdi near Kodiak Island Alaska. J Crust Biol 3:</w:t>
        </w:r>
      </w:ins>
      <w:ins w:id="728" w:author="Jon.Richar" w:date="2023-07-03T17:52:00Z">
        <w:r>
          <w:rPr>
            <w:rFonts w:ascii="Times New Roman" w:hAnsi="Times New Roman"/>
            <w:sz w:val="24"/>
            <w:szCs w:val="24"/>
          </w:rPr>
          <w:t xml:space="preserve"> 196-207</w:t>
        </w:r>
      </w:ins>
      <w:del w:id="729" w:author="Jon.Richar" w:date="2023-07-03T17:00:00Z">
        <w:r w:rsidR="00525AD2" w:rsidDel="008D2636">
          <w:rPr>
            <w:rFonts w:ascii="Times New Roman" w:hAnsi="Times New Roman"/>
            <w:sz w:val="24"/>
            <w:szCs w:val="24"/>
          </w:rPr>
          <w:delText>.</w:delText>
        </w:r>
      </w:del>
    </w:p>
    <w:p w14:paraId="743B6D9B" w14:textId="1A3C956D"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w:t>
      </w:r>
      <w:ins w:id="730" w:author="Jon.Richar" w:date="2023-07-03T16:53:00Z">
        <w:r w:rsidR="001A485E">
          <w:rPr>
            <w:rFonts w:ascii="Times New Roman" w:hAnsi="Times New Roman"/>
            <w:sz w:val="24"/>
            <w:szCs w:val="24"/>
          </w:rPr>
          <w:t xml:space="preserve"> </w:t>
        </w:r>
      </w:ins>
      <w:del w:id="731" w:author="Jon.Richar" w:date="2023-07-03T16:53:00Z">
        <w:r w:rsidDel="001A485E">
          <w:rPr>
            <w:rFonts w:ascii="Times New Roman" w:hAnsi="Times New Roman"/>
            <w:sz w:val="24"/>
            <w:szCs w:val="24"/>
          </w:rPr>
          <w:delText xml:space="preserve">anese </w:delText>
        </w:r>
      </w:del>
      <w:r>
        <w:rPr>
          <w:rFonts w:ascii="Times New Roman" w:hAnsi="Times New Roman"/>
          <w:sz w:val="24"/>
          <w:szCs w:val="24"/>
        </w:rPr>
        <w:t>Soc</w:t>
      </w:r>
      <w:del w:id="732" w:author="Jon.Richar" w:date="2023-07-03T16:53:00Z">
        <w:r w:rsidDel="001A485E">
          <w:rPr>
            <w:rFonts w:ascii="Times New Roman" w:hAnsi="Times New Roman"/>
            <w:sz w:val="24"/>
            <w:szCs w:val="24"/>
          </w:rPr>
          <w:delText>iety</w:delText>
        </w:r>
      </w:del>
      <w:ins w:id="733" w:author="Jon.Richar" w:date="2023-07-03T16:53:00Z">
        <w:r w:rsidR="001A485E">
          <w:rPr>
            <w:rFonts w:ascii="Times New Roman" w:hAnsi="Times New Roman"/>
            <w:sz w:val="24"/>
            <w:szCs w:val="24"/>
          </w:rPr>
          <w:t xml:space="preserve"> </w:t>
        </w:r>
      </w:ins>
      <w:r>
        <w:rPr>
          <w:rFonts w:ascii="Times New Roman" w:hAnsi="Times New Roman"/>
          <w:sz w:val="24"/>
          <w:szCs w:val="24"/>
        </w:rPr>
        <w:t xml:space="preserve"> </w:t>
      </w:r>
      <w:del w:id="734" w:author="Jon.Richar" w:date="2023-07-03T16:53:00Z">
        <w:r w:rsidDel="001A485E">
          <w:rPr>
            <w:rFonts w:ascii="Times New Roman" w:hAnsi="Times New Roman"/>
            <w:sz w:val="24"/>
            <w:szCs w:val="24"/>
          </w:rPr>
          <w:delText xml:space="preserve">of </w:delText>
        </w:r>
      </w:del>
      <w:r>
        <w:rPr>
          <w:rFonts w:ascii="Times New Roman" w:hAnsi="Times New Roman"/>
          <w:sz w:val="24"/>
          <w:szCs w:val="24"/>
        </w:rPr>
        <w:t>Sci</w:t>
      </w:r>
      <w:del w:id="735" w:author="Jon.Richar" w:date="2023-07-03T16:53:00Z">
        <w:r w:rsidDel="001A485E">
          <w:rPr>
            <w:rFonts w:ascii="Times New Roman" w:hAnsi="Times New Roman"/>
            <w:sz w:val="24"/>
            <w:szCs w:val="24"/>
          </w:rPr>
          <w:delText>entific</w:delText>
        </w:r>
      </w:del>
      <w:r>
        <w:rPr>
          <w:rFonts w:ascii="Times New Roman" w:hAnsi="Times New Roman"/>
          <w:sz w:val="24"/>
          <w:szCs w:val="24"/>
        </w:rPr>
        <w:t xml:space="preserve"> Fish</w:t>
      </w:r>
      <w:del w:id="736" w:author="Jon.Richar" w:date="2023-07-03T16:53:00Z">
        <w:r w:rsidDel="001A485E">
          <w:rPr>
            <w:rFonts w:ascii="Times New Roman" w:hAnsi="Times New Roman"/>
            <w:sz w:val="24"/>
            <w:szCs w:val="24"/>
          </w:rPr>
          <w:delText>eries</w:delText>
        </w:r>
      </w:del>
      <w:r>
        <w:rPr>
          <w:rFonts w:ascii="Times New Roman" w:hAnsi="Times New Roman"/>
          <w:sz w:val="24"/>
          <w:szCs w:val="24"/>
        </w:rPr>
        <w:t xml:space="preserve"> 45:7-9</w:t>
      </w:r>
      <w:del w:id="737" w:author="Jon.Richar" w:date="2023-07-03T17:00:00Z">
        <w:r w:rsidDel="008D2636">
          <w:rPr>
            <w:rFonts w:ascii="Times New Roman" w:hAnsi="Times New Roman"/>
            <w:sz w:val="24"/>
            <w:szCs w:val="24"/>
          </w:rPr>
          <w:delText>.</w:delText>
        </w:r>
      </w:del>
    </w:p>
    <w:p w14:paraId="26E8C786" w14:textId="474AE7DF"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Kortsch</w:t>
      </w:r>
      <w:del w:id="738"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S</w:t>
      </w:r>
      <w:del w:id="739"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Primicerio</w:t>
      </w:r>
      <w:ins w:id="740" w:author="Jon.Richar" w:date="2023-07-03T16:53:00Z">
        <w:r w:rsidR="001A485E">
          <w:rPr>
            <w:rFonts w:ascii="Times New Roman" w:hAnsi="Times New Roman" w:cs="Times New Roman"/>
            <w:noProof/>
            <w:sz w:val="24"/>
            <w:szCs w:val="24"/>
          </w:rPr>
          <w:t xml:space="preserve"> </w:t>
        </w:r>
      </w:ins>
      <w:del w:id="741"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742"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Fossheim</w:t>
      </w:r>
      <w:ins w:id="743" w:author="Jon.Richar" w:date="2023-07-03T16:53:00Z">
        <w:r w:rsidR="001A485E">
          <w:rPr>
            <w:rFonts w:ascii="Times New Roman" w:hAnsi="Times New Roman" w:cs="Times New Roman"/>
            <w:noProof/>
            <w:sz w:val="24"/>
            <w:szCs w:val="24"/>
          </w:rPr>
          <w:t xml:space="preserve"> </w:t>
        </w:r>
      </w:ins>
      <w:del w:id="744"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745"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Dolgov</w:t>
      </w:r>
      <w:ins w:id="746" w:author="Jon.Richar" w:date="2023-07-03T16:53:00Z">
        <w:r w:rsidR="001A485E">
          <w:rPr>
            <w:rFonts w:ascii="Times New Roman" w:hAnsi="Times New Roman" w:cs="Times New Roman"/>
            <w:noProof/>
            <w:sz w:val="24"/>
            <w:szCs w:val="24"/>
          </w:rPr>
          <w:t xml:space="preserve"> </w:t>
        </w:r>
      </w:ins>
      <w:del w:id="747"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748"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V,</w:t>
      </w:r>
      <w:del w:id="749" w:author="Jon.Richar" w:date="2023-07-03T16:53:00Z">
        <w:r w:rsidRPr="0008650F" w:rsidDel="001A485E">
          <w:rPr>
            <w:rFonts w:ascii="Times New Roman" w:hAnsi="Times New Roman" w:cs="Times New Roman"/>
            <w:noProof/>
            <w:sz w:val="24"/>
            <w:szCs w:val="24"/>
          </w:rPr>
          <w:delText xml:space="preserve"> &amp;</w:delText>
        </w:r>
      </w:del>
      <w:r w:rsidRPr="0008650F">
        <w:rPr>
          <w:rFonts w:ascii="Times New Roman" w:hAnsi="Times New Roman" w:cs="Times New Roman"/>
          <w:noProof/>
          <w:sz w:val="24"/>
          <w:szCs w:val="24"/>
        </w:rPr>
        <w:t xml:space="preserve"> Aschan</w:t>
      </w:r>
      <w:del w:id="750"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M</w:t>
      </w:r>
      <w:del w:id="751"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(2015). Climate change alters the structure of arctic marine food webs due to poleward shifts of boreal generalists</w:t>
      </w:r>
      <w:ins w:id="752" w:author="Jon.Richar" w:date="2023-07-03T17:12:00Z">
        <w:r w:rsidR="00D13C10">
          <w:rPr>
            <w:rFonts w:ascii="Times New Roman" w:hAnsi="Times New Roman" w:cs="Times New Roman"/>
            <w:noProof/>
            <w:sz w:val="24"/>
            <w:szCs w:val="24"/>
          </w:rPr>
          <w:t>.</w:t>
        </w:r>
      </w:ins>
      <w:del w:id="753" w:author="Jon.Richar" w:date="2023-07-03T16:52: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754" w:author="Jon.Richar" w:date="2023-07-03T16:52:00Z">
        <w:r w:rsidRPr="001A485E" w:rsidDel="001A485E">
          <w:rPr>
            <w:rFonts w:ascii="Times New Roman" w:hAnsi="Times New Roman" w:cs="Times New Roman"/>
            <w:iCs/>
            <w:noProof/>
            <w:sz w:val="24"/>
            <w:szCs w:val="24"/>
            <w:rPrChange w:id="755" w:author="Jon.Richar" w:date="2023-07-03T16:52:00Z">
              <w:rPr>
                <w:rFonts w:ascii="Times New Roman" w:hAnsi="Times New Roman" w:cs="Times New Roman"/>
                <w:i/>
                <w:iCs/>
                <w:noProof/>
                <w:sz w:val="24"/>
                <w:szCs w:val="24"/>
              </w:rPr>
            </w:rPrChange>
          </w:rPr>
          <w:delText xml:space="preserve">PROCEEDINGS OF THE ROYAL SOCIETY </w:delText>
        </w:r>
      </w:del>
      <w:ins w:id="756" w:author="Jon.Richar" w:date="2023-07-03T16:52:00Z">
        <w:r w:rsidR="001A485E" w:rsidRPr="001A485E">
          <w:rPr>
            <w:rFonts w:ascii="Times New Roman" w:hAnsi="Times New Roman" w:cs="Times New Roman"/>
            <w:iCs/>
            <w:noProof/>
            <w:sz w:val="24"/>
            <w:szCs w:val="24"/>
            <w:rPrChange w:id="757" w:author="Jon.Richar" w:date="2023-07-03T16:52:00Z">
              <w:rPr>
                <w:rFonts w:ascii="Times New Roman" w:hAnsi="Times New Roman" w:cs="Times New Roman"/>
                <w:i/>
                <w:iCs/>
                <w:noProof/>
                <w:sz w:val="24"/>
                <w:szCs w:val="24"/>
              </w:rPr>
            </w:rPrChange>
          </w:rPr>
          <w:t>Proc Royal Soc B</w:t>
        </w:r>
      </w:ins>
      <w:del w:id="758" w:author="Jon.Richar" w:date="2023-07-03T16:52:00Z">
        <w:r w:rsidRPr="001A485E" w:rsidDel="001A485E">
          <w:rPr>
            <w:rFonts w:ascii="Times New Roman" w:hAnsi="Times New Roman" w:cs="Times New Roman"/>
            <w:iCs/>
            <w:noProof/>
            <w:sz w:val="24"/>
            <w:szCs w:val="24"/>
            <w:rPrChange w:id="759" w:author="Jon.Richar" w:date="2023-07-03T16:52:00Z">
              <w:rPr>
                <w:rFonts w:ascii="Times New Roman" w:hAnsi="Times New Roman" w:cs="Times New Roman"/>
                <w:i/>
                <w:iCs/>
                <w:noProof/>
                <w:sz w:val="24"/>
                <w:szCs w:val="24"/>
              </w:rPr>
            </w:rPrChange>
          </w:rPr>
          <w:delText>B</w:delText>
        </w:r>
      </w:del>
      <w:r w:rsidRPr="001A485E">
        <w:rPr>
          <w:rFonts w:ascii="Times New Roman" w:hAnsi="Times New Roman" w:cs="Times New Roman"/>
          <w:iCs/>
          <w:noProof/>
          <w:sz w:val="24"/>
          <w:szCs w:val="24"/>
          <w:rPrChange w:id="760" w:author="Jon.Richar" w:date="2023-07-03T16:52:00Z">
            <w:rPr>
              <w:rFonts w:ascii="Times New Roman" w:hAnsi="Times New Roman" w:cs="Times New Roman"/>
              <w:i/>
              <w:iCs/>
              <w:noProof/>
              <w:sz w:val="24"/>
              <w:szCs w:val="24"/>
            </w:rPr>
          </w:rPrChange>
        </w:rPr>
        <w:t>-</w:t>
      </w:r>
      <w:del w:id="761" w:author="Jon.Richar" w:date="2023-07-03T16:52:00Z">
        <w:r w:rsidRPr="001A485E" w:rsidDel="001A485E">
          <w:rPr>
            <w:rFonts w:ascii="Times New Roman" w:hAnsi="Times New Roman" w:cs="Times New Roman"/>
            <w:iCs/>
            <w:noProof/>
            <w:sz w:val="24"/>
            <w:szCs w:val="24"/>
            <w:rPrChange w:id="762" w:author="Jon.Richar" w:date="2023-07-03T16:52:00Z">
              <w:rPr>
                <w:rFonts w:ascii="Times New Roman" w:hAnsi="Times New Roman" w:cs="Times New Roman"/>
                <w:i/>
                <w:iCs/>
                <w:noProof/>
                <w:sz w:val="24"/>
                <w:szCs w:val="24"/>
              </w:rPr>
            </w:rPrChange>
          </w:rPr>
          <w:delText>BIOLOGICAL SCIENCES</w:delText>
        </w:r>
        <w:r w:rsidRPr="001A485E" w:rsidDel="001A485E">
          <w:rPr>
            <w:rFonts w:ascii="Times New Roman" w:hAnsi="Times New Roman" w:cs="Times New Roman"/>
            <w:noProof/>
            <w:sz w:val="24"/>
            <w:szCs w:val="24"/>
          </w:rPr>
          <w:delText>,</w:delText>
        </w:r>
      </w:del>
      <w:ins w:id="763" w:author="Jon.Richar" w:date="2023-07-03T16:52:00Z">
        <w:r w:rsidR="001A485E" w:rsidRPr="001A485E">
          <w:rPr>
            <w:rFonts w:ascii="Times New Roman" w:hAnsi="Times New Roman" w:cs="Times New Roman"/>
            <w:iCs/>
            <w:noProof/>
            <w:sz w:val="24"/>
            <w:szCs w:val="24"/>
            <w:rPrChange w:id="764" w:author="Jon.Richar" w:date="2023-07-03T16:52:00Z">
              <w:rPr>
                <w:rFonts w:ascii="Times New Roman" w:hAnsi="Times New Roman" w:cs="Times New Roman"/>
                <w:i/>
                <w:iCs/>
                <w:noProof/>
                <w:sz w:val="24"/>
                <w:szCs w:val="24"/>
              </w:rPr>
            </w:rPrChange>
          </w:rPr>
          <w:t>Bio Sci</w:t>
        </w:r>
      </w:ins>
      <w:r w:rsidRPr="0008650F">
        <w:rPr>
          <w:rFonts w:ascii="Times New Roman" w:hAnsi="Times New Roman" w:cs="Times New Roman"/>
          <w:noProof/>
          <w:sz w:val="24"/>
          <w:szCs w:val="24"/>
        </w:rPr>
        <w:t xml:space="preserve"> </w:t>
      </w:r>
      <w:r w:rsidRPr="001A485E">
        <w:rPr>
          <w:rFonts w:ascii="Times New Roman" w:hAnsi="Times New Roman" w:cs="Times New Roman"/>
          <w:iCs/>
          <w:noProof/>
          <w:sz w:val="24"/>
          <w:szCs w:val="24"/>
          <w:rPrChange w:id="765" w:author="Jon.Richar" w:date="2023-07-03T16:52:00Z">
            <w:rPr>
              <w:rFonts w:ascii="Times New Roman" w:hAnsi="Times New Roman" w:cs="Times New Roman"/>
              <w:i/>
              <w:iCs/>
              <w:noProof/>
              <w:sz w:val="24"/>
              <w:szCs w:val="24"/>
            </w:rPr>
          </w:rPrChange>
        </w:rPr>
        <w:t>282</w:t>
      </w:r>
      <w:del w:id="766" w:author="Jon.Richar" w:date="2023-07-03T16:52:00Z">
        <w:r w:rsidRPr="0008650F" w:rsidDel="001A485E">
          <w:rPr>
            <w:rFonts w:ascii="Times New Roman" w:hAnsi="Times New Roman" w:cs="Times New Roman"/>
            <w:noProof/>
            <w:sz w:val="24"/>
            <w:szCs w:val="24"/>
          </w:rPr>
          <w:delText>(1814),</w:delText>
        </w:r>
      </w:del>
      <w:ins w:id="767" w:author="Jon.Richar" w:date="2023-07-03T16:52:00Z">
        <w:r w:rsidR="001A485E">
          <w:rPr>
            <w:rFonts w:ascii="Times New Roman" w:hAnsi="Times New Roman" w:cs="Times New Roman"/>
            <w:noProof/>
            <w:sz w:val="24"/>
            <w:szCs w:val="24"/>
          </w:rPr>
          <w:t>:</w:t>
        </w:r>
      </w:ins>
      <w:r w:rsidRPr="0008650F">
        <w:rPr>
          <w:rFonts w:ascii="Times New Roman" w:hAnsi="Times New Roman" w:cs="Times New Roman"/>
          <w:noProof/>
          <w:sz w:val="24"/>
          <w:szCs w:val="24"/>
        </w:rPr>
        <w:t xml:space="preserve"> 31–39</w:t>
      </w:r>
      <w:del w:id="768" w:author="Jon.Richar" w:date="2023-07-03T16:52:00Z">
        <w:r w:rsidRPr="0008650F" w:rsidDel="001A485E">
          <w:rPr>
            <w:rFonts w:ascii="Times New Roman" w:hAnsi="Times New Roman" w:cs="Times New Roman"/>
            <w:noProof/>
            <w:sz w:val="24"/>
            <w:szCs w:val="24"/>
          </w:rPr>
          <w:delText>. https://doi.org/10.1098/rspb.2015.1546</w:delText>
        </w:r>
      </w:del>
      <w:del w:id="769" w:author="Jon.Richar" w:date="2023-07-03T17:00:00Z">
        <w:r w:rsidRPr="0008650F" w:rsidDel="008D2636">
          <w:rPr>
            <w:rFonts w:ascii="Times New Roman" w:hAnsi="Times New Roman" w:cs="Times New Roman"/>
            <w:noProof/>
            <w:sz w:val="24"/>
            <w:szCs w:val="24"/>
          </w:rPr>
          <w:delText>.</w:delText>
        </w:r>
      </w:del>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del w:id="770" w:author="Jon.Richar" w:date="2023-07-03T17:00:00Z">
        <w:r w:rsidDel="008D2636">
          <w:rPr>
            <w:rFonts w:ascii="Times New Roman" w:hAnsi="Times New Roman"/>
            <w:sz w:val="24"/>
            <w:szCs w:val="24"/>
          </w:rPr>
          <w:delText>.</w:delText>
        </w:r>
      </w:del>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 Tech Memo NMFS-AFSC-158, 230 p</w:t>
      </w:r>
      <w:del w:id="771" w:author="Jon.Richar" w:date="2023-07-03T17:00:00Z">
        <w:r w:rsidDel="008D2636">
          <w:rPr>
            <w:rFonts w:ascii="Times New Roman" w:hAnsi="Times New Roman"/>
            <w:sz w:val="24"/>
            <w:szCs w:val="24"/>
          </w:rPr>
          <w:delText>.</w:delText>
        </w:r>
      </w:del>
    </w:p>
    <w:p w14:paraId="6A2866CF" w14:textId="5B00C58A"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Laufkötter</w:t>
      </w:r>
      <w:ins w:id="772" w:author="Jon.Richar" w:date="2023-07-03T16:16:00Z">
        <w:r w:rsidR="00335AC4">
          <w:rPr>
            <w:rFonts w:ascii="Times New Roman" w:hAnsi="Times New Roman" w:cs="Times New Roman"/>
            <w:noProof/>
            <w:sz w:val="24"/>
            <w:szCs w:val="24"/>
          </w:rPr>
          <w:t xml:space="preserve"> </w:t>
        </w:r>
      </w:ins>
      <w:del w:id="773" w:author="Jon.Richar" w:date="2023-07-03T16:16: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C</w:t>
      </w:r>
      <w:del w:id="774" w:author="Jon.Richar" w:date="2023-07-03T16:16:00Z">
        <w:r w:rsidRPr="00E473C0" w:rsidDel="00335AC4">
          <w:rPr>
            <w:rFonts w:ascii="Times New Roman" w:hAnsi="Times New Roman" w:cs="Times New Roman"/>
            <w:noProof/>
            <w:sz w:val="24"/>
            <w:szCs w:val="24"/>
          </w:rPr>
          <w:delText>.</w:delText>
        </w:r>
      </w:del>
      <w:r w:rsidRPr="00E473C0">
        <w:rPr>
          <w:rFonts w:ascii="Times New Roman" w:hAnsi="Times New Roman" w:cs="Times New Roman"/>
          <w:noProof/>
          <w:sz w:val="24"/>
          <w:szCs w:val="24"/>
        </w:rPr>
        <w:t>, Zscheischler</w:t>
      </w:r>
      <w:ins w:id="775" w:author="Jon.Richar" w:date="2023-07-03T16:17:00Z">
        <w:r w:rsidR="00335AC4">
          <w:rPr>
            <w:rFonts w:ascii="Times New Roman" w:hAnsi="Times New Roman" w:cs="Times New Roman"/>
            <w:noProof/>
            <w:sz w:val="24"/>
            <w:szCs w:val="24"/>
          </w:rPr>
          <w:t xml:space="preserve"> </w:t>
        </w:r>
      </w:ins>
      <w:del w:id="776" w:author="Jon.Richar" w:date="2023-07-03T16:16: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J</w:t>
      </w:r>
      <w:ins w:id="777" w:author="Jon.Richar" w:date="2023-07-03T16:17:00Z">
        <w:r w:rsidR="00335AC4">
          <w:rPr>
            <w:rFonts w:ascii="Times New Roman" w:hAnsi="Times New Roman" w:cs="Times New Roman"/>
            <w:noProof/>
            <w:sz w:val="24"/>
            <w:szCs w:val="24"/>
          </w:rPr>
          <w:t xml:space="preserve">, </w:t>
        </w:r>
      </w:ins>
      <w:del w:id="778" w:author="Jon.Richar" w:date="2023-07-03T16:17:00Z">
        <w:r w:rsidRPr="00E473C0" w:rsidDel="00335AC4">
          <w:rPr>
            <w:rFonts w:ascii="Times New Roman" w:hAnsi="Times New Roman" w:cs="Times New Roman"/>
            <w:noProof/>
            <w:sz w:val="24"/>
            <w:szCs w:val="24"/>
          </w:rPr>
          <w:delText xml:space="preserve">., &amp; </w:delText>
        </w:r>
      </w:del>
      <w:r w:rsidRPr="00E473C0">
        <w:rPr>
          <w:rFonts w:ascii="Times New Roman" w:hAnsi="Times New Roman" w:cs="Times New Roman"/>
          <w:noProof/>
          <w:sz w:val="24"/>
          <w:szCs w:val="24"/>
        </w:rPr>
        <w:t>Frölicher</w:t>
      </w:r>
      <w:del w:id="779" w:author="Jon.Richar" w:date="2023-07-03T16:17:00Z">
        <w:r w:rsidRPr="00E473C0" w:rsidDel="00335AC4">
          <w:rPr>
            <w:rFonts w:ascii="Times New Roman" w:hAnsi="Times New Roman" w:cs="Times New Roman"/>
            <w:noProof/>
            <w:sz w:val="24"/>
            <w:szCs w:val="24"/>
          </w:rPr>
          <w:delText>,</w:delText>
        </w:r>
      </w:del>
      <w:r w:rsidRPr="00E473C0">
        <w:rPr>
          <w:rFonts w:ascii="Times New Roman" w:hAnsi="Times New Roman" w:cs="Times New Roman"/>
          <w:noProof/>
          <w:sz w:val="24"/>
          <w:szCs w:val="24"/>
        </w:rPr>
        <w:t xml:space="preserve"> T</w:t>
      </w:r>
      <w:del w:id="780" w:author="Jon.Richar" w:date="2023-07-03T16:17: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L</w:t>
      </w:r>
      <w:ins w:id="781" w:author="Jon.Richar" w:date="2023-07-03T16:17:00Z">
        <w:r w:rsidR="00335AC4">
          <w:rPr>
            <w:rFonts w:ascii="Times New Roman" w:hAnsi="Times New Roman" w:cs="Times New Roman"/>
            <w:noProof/>
            <w:sz w:val="24"/>
            <w:szCs w:val="24"/>
          </w:rPr>
          <w:t xml:space="preserve"> </w:t>
        </w:r>
      </w:ins>
      <w:del w:id="782" w:author="Jon.Richar" w:date="2023-07-03T16:17: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 xml:space="preserve">(2020). High-impact marine heatwaves attributable to human-induced global warming. </w:t>
      </w:r>
      <w:del w:id="783" w:author="Jon.Richar" w:date="2023-07-03T16:17:00Z">
        <w:r w:rsidRPr="00335AC4" w:rsidDel="00335AC4">
          <w:rPr>
            <w:rFonts w:ascii="Times New Roman" w:hAnsi="Times New Roman" w:cs="Times New Roman"/>
            <w:iCs/>
            <w:noProof/>
            <w:sz w:val="24"/>
            <w:szCs w:val="24"/>
            <w:rPrChange w:id="784" w:author="Jon.Richar" w:date="2023-07-03T16:18:00Z">
              <w:rPr>
                <w:rFonts w:ascii="Times New Roman" w:hAnsi="Times New Roman" w:cs="Times New Roman"/>
                <w:i/>
                <w:iCs/>
                <w:noProof/>
                <w:sz w:val="24"/>
                <w:szCs w:val="24"/>
              </w:rPr>
            </w:rPrChange>
          </w:rPr>
          <w:delText>SCIENCE</w:delText>
        </w:r>
        <w:r w:rsidRPr="00335AC4" w:rsidDel="00335AC4">
          <w:rPr>
            <w:rFonts w:ascii="Times New Roman" w:hAnsi="Times New Roman" w:cs="Times New Roman"/>
            <w:noProof/>
            <w:sz w:val="24"/>
            <w:szCs w:val="24"/>
          </w:rPr>
          <w:delText>,</w:delText>
        </w:r>
      </w:del>
      <w:ins w:id="785" w:author="Jon.Richar" w:date="2023-07-03T16:17:00Z">
        <w:r w:rsidR="00335AC4" w:rsidRPr="00335AC4">
          <w:rPr>
            <w:rFonts w:ascii="Times New Roman" w:hAnsi="Times New Roman" w:cs="Times New Roman"/>
            <w:iCs/>
            <w:noProof/>
            <w:sz w:val="24"/>
            <w:szCs w:val="24"/>
            <w:rPrChange w:id="786" w:author="Jon.Richar" w:date="2023-07-03T16:18:00Z">
              <w:rPr>
                <w:rFonts w:ascii="Times New Roman" w:hAnsi="Times New Roman" w:cs="Times New Roman"/>
                <w:i/>
                <w:iCs/>
                <w:noProof/>
                <w:sz w:val="24"/>
                <w:szCs w:val="24"/>
              </w:rPr>
            </w:rPrChange>
          </w:rPr>
          <w:t>Science</w:t>
        </w:r>
      </w:ins>
      <w:r w:rsidRPr="00335AC4">
        <w:rPr>
          <w:rFonts w:ascii="Times New Roman" w:hAnsi="Times New Roman" w:cs="Times New Roman"/>
          <w:noProof/>
          <w:sz w:val="24"/>
          <w:szCs w:val="24"/>
        </w:rPr>
        <w:t xml:space="preserve"> </w:t>
      </w:r>
      <w:r w:rsidRPr="00335AC4">
        <w:rPr>
          <w:rFonts w:ascii="Times New Roman" w:hAnsi="Times New Roman" w:cs="Times New Roman"/>
          <w:iCs/>
          <w:noProof/>
          <w:sz w:val="24"/>
          <w:szCs w:val="24"/>
          <w:rPrChange w:id="787" w:author="Jon.Richar" w:date="2023-07-03T16:18:00Z">
            <w:rPr>
              <w:rFonts w:ascii="Times New Roman" w:hAnsi="Times New Roman" w:cs="Times New Roman"/>
              <w:i/>
              <w:iCs/>
              <w:noProof/>
              <w:sz w:val="24"/>
              <w:szCs w:val="24"/>
            </w:rPr>
          </w:rPrChange>
        </w:rPr>
        <w:t>369</w:t>
      </w:r>
      <w:ins w:id="788" w:author="Jon.Richar" w:date="2023-07-03T16:18:00Z">
        <w:r w:rsidR="00335AC4">
          <w:rPr>
            <w:rFonts w:ascii="Times New Roman" w:hAnsi="Times New Roman" w:cs="Times New Roman"/>
            <w:noProof/>
            <w:sz w:val="24"/>
            <w:szCs w:val="24"/>
          </w:rPr>
          <w:t>: 1621-1625</w:t>
        </w:r>
      </w:ins>
      <w:del w:id="789" w:author="Jon.Richar" w:date="2023-07-03T16:18:00Z">
        <w:r w:rsidRPr="00E473C0" w:rsidDel="00335AC4">
          <w:rPr>
            <w:rFonts w:ascii="Times New Roman" w:hAnsi="Times New Roman" w:cs="Times New Roman"/>
            <w:noProof/>
            <w:sz w:val="24"/>
            <w:szCs w:val="24"/>
          </w:rPr>
          <w:delText>(6511), 1621+. https://doi.org/10.1126/science.aba0690</w:delText>
        </w:r>
      </w:del>
    </w:p>
    <w:p w14:paraId="2AFCFF9F" w14:textId="56003B1E"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w:t>
      </w:r>
      <w:del w:id="790" w:author="Jon.Richar" w:date="2023-07-03T16:19:00Z">
        <w:r w:rsidDel="00335AC4">
          <w:rPr>
            <w:rFonts w:ascii="Times New Roman" w:hAnsi="Times New Roman"/>
            <w:sz w:val="24"/>
            <w:szCs w:val="24"/>
          </w:rPr>
          <w:delText>.</w:delText>
        </w:r>
      </w:del>
      <w:r>
        <w:rPr>
          <w:rFonts w:ascii="Times New Roman" w:hAnsi="Times New Roman"/>
          <w:sz w:val="24"/>
          <w:szCs w:val="24"/>
        </w:rPr>
        <w:t xml:space="preserve"> </w:t>
      </w:r>
      <w:ins w:id="791" w:author="Jon.Richar" w:date="2023-07-03T16:16:00Z">
        <w:r w:rsidR="00335AC4">
          <w:rPr>
            <w:rFonts w:ascii="Times New Roman" w:hAnsi="Times New Roman"/>
            <w:sz w:val="24"/>
            <w:szCs w:val="24"/>
          </w:rPr>
          <w:t>(</w:t>
        </w:r>
      </w:ins>
      <w:r>
        <w:rPr>
          <w:rFonts w:ascii="Times New Roman" w:hAnsi="Times New Roman"/>
          <w:sz w:val="24"/>
          <w:szCs w:val="24"/>
        </w:rPr>
        <w:t>2018</w:t>
      </w:r>
      <w:ins w:id="792" w:author="Jon.Richar" w:date="2023-07-03T16:16:00Z">
        <w:r w:rsidR="00335AC4">
          <w:rPr>
            <w:rFonts w:ascii="Times New Roman" w:hAnsi="Times New Roman"/>
            <w:sz w:val="24"/>
            <w:szCs w:val="24"/>
          </w:rPr>
          <w:t xml:space="preserve">) </w:t>
        </w:r>
      </w:ins>
      <w:del w:id="793" w:author="Jon.Richar" w:date="2023-07-03T16:16:00Z">
        <w:r w:rsidDel="00335AC4">
          <w:rPr>
            <w:rFonts w:ascii="Times New Roman" w:hAnsi="Times New Roman"/>
            <w:sz w:val="24"/>
            <w:szCs w:val="24"/>
          </w:rPr>
          <w:delText xml:space="preserve">. </w:delText>
        </w:r>
      </w:del>
      <w:r>
        <w:rPr>
          <w:rFonts w:ascii="Times New Roman" w:hAnsi="Times New Roman"/>
          <w:sz w:val="24"/>
          <w:szCs w:val="24"/>
        </w:rPr>
        <w:t>Non-Stationary climate-salmon relationships in the Gulf of Alaska. Proc R Soc B. 285: 20181855</w:t>
      </w:r>
      <w:del w:id="794" w:author="Jon.Richar" w:date="2023-07-03T17:00:00Z">
        <w:r w:rsidDel="008D2636">
          <w:rPr>
            <w:rFonts w:ascii="Times New Roman" w:hAnsi="Times New Roman"/>
            <w:sz w:val="24"/>
            <w:szCs w:val="24"/>
          </w:rPr>
          <w:delText>.</w:delText>
        </w:r>
      </w:del>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lastRenderedPageBreak/>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del w:id="795" w:author="Jon.Richar" w:date="2023-07-03T17:00:00Z">
        <w:r w:rsidDel="008D2636">
          <w:rPr>
            <w:rStyle w:val="HTMLCite"/>
            <w:rFonts w:ascii="Times New Roman" w:hAnsi="Times New Roman"/>
            <w:i w:val="0"/>
            <w:sz w:val="24"/>
            <w:szCs w:val="24"/>
          </w:rPr>
          <w:delText>.</w:delText>
        </w:r>
      </w:del>
    </w:p>
    <w:p w14:paraId="283C1499" w14:textId="16B4AD51" w:rsidR="00324C24" w:rsidRDefault="00324C24" w:rsidP="00525AD2">
      <w:pPr>
        <w:spacing w:after="0" w:line="480" w:lineRule="auto"/>
        <w:ind w:left="720" w:right="288" w:hanging="720"/>
        <w:rPr>
          <w:ins w:id="796" w:author="Jon.Richar" w:date="2023-07-03T15:58:00Z"/>
          <w:rFonts w:ascii="Times New Roman" w:hAnsi="Times New Roman" w:cs="Times New Roman"/>
          <w:sz w:val="24"/>
          <w:szCs w:val="24"/>
        </w:rPr>
      </w:pPr>
      <w:ins w:id="797" w:author="Jon.Richar" w:date="2023-07-03T15:58:00Z">
        <w:r>
          <w:rPr>
            <w:rFonts w:ascii="Times New Roman" w:hAnsi="Times New Roman" w:cs="Times New Roman"/>
            <w:sz w:val="24"/>
            <w:szCs w:val="24"/>
          </w:rPr>
          <w:t xml:space="preserve">Lovrich </w:t>
        </w:r>
      </w:ins>
      <w:ins w:id="798" w:author="Jon.Richar" w:date="2023-07-03T15:59:00Z">
        <w:r>
          <w:rPr>
            <w:rFonts w:ascii="Times New Roman" w:hAnsi="Times New Roman" w:cs="Times New Roman"/>
            <w:sz w:val="24"/>
            <w:szCs w:val="24"/>
          </w:rPr>
          <w:t xml:space="preserve">GA and Sainte-Marie B (1997) </w:t>
        </w:r>
      </w:ins>
      <w:ins w:id="799" w:author="Jon.Richar" w:date="2023-07-03T16:00:00Z">
        <w:r>
          <w:rPr>
            <w:rFonts w:ascii="Times New Roman" w:hAnsi="Times New Roman" w:cs="Times New Roman"/>
            <w:sz w:val="24"/>
            <w:szCs w:val="24"/>
          </w:rPr>
          <w:t>Cannibalism in the snow crab, Chionoecetes opilio (O. Fabricius)</w:t>
        </w:r>
        <w:r w:rsidR="00EE6C70">
          <w:rPr>
            <w:rFonts w:ascii="Times New Roman" w:hAnsi="Times New Roman" w:cs="Times New Roman"/>
            <w:sz w:val="24"/>
            <w:szCs w:val="24"/>
          </w:rPr>
          <w:t xml:space="preserve"> </w:t>
        </w:r>
        <w:r>
          <w:rPr>
            <w:rFonts w:ascii="Times New Roman" w:hAnsi="Times New Roman" w:cs="Times New Roman"/>
            <w:sz w:val="24"/>
            <w:szCs w:val="24"/>
          </w:rPr>
          <w:t>(Brachyura:Majidae), and its potential importance to recruitment</w:t>
        </w:r>
      </w:ins>
      <w:ins w:id="800" w:author="Jon.Richar" w:date="2023-07-03T16:01:00Z">
        <w:r w:rsidR="00EE6C70">
          <w:rPr>
            <w:rFonts w:ascii="Times New Roman" w:hAnsi="Times New Roman" w:cs="Times New Roman"/>
            <w:sz w:val="24"/>
            <w:szCs w:val="24"/>
          </w:rPr>
          <w:t>. J</w:t>
        </w:r>
        <w:r w:rsidR="008D2636">
          <w:rPr>
            <w:rFonts w:ascii="Times New Roman" w:hAnsi="Times New Roman" w:cs="Times New Roman"/>
            <w:sz w:val="24"/>
            <w:szCs w:val="24"/>
          </w:rPr>
          <w:t xml:space="preserve"> Exp Mar Biol Ecol 211: 225-245</w:t>
        </w:r>
      </w:ins>
    </w:p>
    <w:p w14:paraId="3217A09C" w14:textId="005A5CC6"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w:t>
      </w:r>
      <w:ins w:id="801" w:author="Jon.Richar" w:date="2023-07-03T16:19:00Z">
        <w:r w:rsidR="00335AC4">
          <w:rPr>
            <w:rFonts w:ascii="Times New Roman" w:hAnsi="Times New Roman" w:cs="Times New Roman"/>
            <w:sz w:val="24"/>
            <w:szCs w:val="24"/>
          </w:rPr>
          <w:t xml:space="preserve"> </w:t>
        </w:r>
      </w:ins>
      <w:del w:id="802" w:author="Jon.Richar" w:date="2023-07-03T16:19:00Z">
        <w:r w:rsidDel="00335AC4">
          <w:rPr>
            <w:rFonts w:ascii="Times New Roman" w:hAnsi="Times New Roman" w:cs="Times New Roman"/>
            <w:sz w:val="24"/>
            <w:szCs w:val="24"/>
          </w:rPr>
          <w:delText xml:space="preserve">. </w:delText>
        </w:r>
      </w:del>
      <w:ins w:id="803" w:author="Jon.Richar" w:date="2023-07-03T16:19:00Z">
        <w:r w:rsidR="00335AC4">
          <w:rPr>
            <w:rFonts w:ascii="Times New Roman" w:hAnsi="Times New Roman" w:cs="Times New Roman"/>
            <w:sz w:val="24"/>
            <w:szCs w:val="24"/>
          </w:rPr>
          <w:t>(</w:t>
        </w:r>
      </w:ins>
      <w:r>
        <w:rPr>
          <w:rFonts w:ascii="Times New Roman" w:hAnsi="Times New Roman" w:cs="Times New Roman"/>
          <w:sz w:val="24"/>
          <w:szCs w:val="24"/>
        </w:rPr>
        <w:t>2019</w:t>
      </w:r>
      <w:ins w:id="804" w:author="Jon.Richar" w:date="2023-07-03T16:19:00Z">
        <w:r w:rsidR="00335AC4">
          <w:rPr>
            <w:rFonts w:ascii="Times New Roman" w:hAnsi="Times New Roman" w:cs="Times New Roman"/>
            <w:sz w:val="24"/>
            <w:szCs w:val="24"/>
          </w:rPr>
          <w:t>)</w:t>
        </w:r>
      </w:ins>
      <w:del w:id="805" w:author="Jon.Richar" w:date="2023-07-03T16:19:00Z">
        <w:r w:rsidDel="00335AC4">
          <w:rPr>
            <w:rFonts w:ascii="Times New Roman" w:hAnsi="Times New Roman" w:cs="Times New Roman"/>
            <w:sz w:val="24"/>
            <w:szCs w:val="24"/>
          </w:rPr>
          <w:delText>.</w:delText>
        </w:r>
      </w:del>
      <w:r>
        <w:rPr>
          <w:rFonts w:ascii="Times New Roman" w:hAnsi="Times New Roman" w:cs="Times New Roman"/>
          <w:sz w:val="24"/>
          <w:szCs w:val="24"/>
        </w:rPr>
        <w:t xml:space="preserve">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del w:id="806" w:author="Jon.Richar" w:date="2023-07-03T17:00:00Z">
        <w:r w:rsidDel="008D2636">
          <w:rPr>
            <w:rFonts w:ascii="Times New Roman" w:hAnsi="Times New Roman" w:cs="Times New Roman"/>
            <w:sz w:val="24"/>
            <w:szCs w:val="24"/>
          </w:rPr>
          <w:delText>.</w:delText>
        </w:r>
      </w:del>
    </w:p>
    <w:p w14:paraId="4F795F15" w14:textId="405369F0" w:rsidR="00525AD2" w:rsidRDefault="00525AD2" w:rsidP="00525AD2">
      <w:pPr>
        <w:spacing w:after="0" w:line="480" w:lineRule="auto"/>
        <w:ind w:left="720" w:right="288" w:hanging="720"/>
        <w:rPr>
          <w:ins w:id="807" w:author="Jon.Richar" w:date="2023-07-03T15:50:00Z"/>
          <w:rFonts w:ascii="Times New Roman" w:hAnsi="Times New Roman" w:cs="Times New Roman"/>
          <w:sz w:val="24"/>
          <w:szCs w:val="24"/>
        </w:rPr>
      </w:pPr>
      <w:r>
        <w:rPr>
          <w:rFonts w:ascii="Times New Roman" w:hAnsi="Times New Roman" w:cs="Times New Roman"/>
          <w:sz w:val="24"/>
          <w:szCs w:val="24"/>
        </w:rPr>
        <w:t>Menge BA, Gouhier TC, Freidenberg T, Lubchenco J</w:t>
      </w:r>
      <w:ins w:id="808" w:author="Jon.Richar" w:date="2023-07-03T16:19:00Z">
        <w:r w:rsidR="00335AC4">
          <w:rPr>
            <w:rFonts w:ascii="Times New Roman" w:hAnsi="Times New Roman" w:cs="Times New Roman"/>
            <w:sz w:val="24"/>
            <w:szCs w:val="24"/>
          </w:rPr>
          <w:t xml:space="preserve"> (</w:t>
        </w:r>
      </w:ins>
      <w:del w:id="809" w:author="Jon.Richar" w:date="2023-07-03T16:19:00Z">
        <w:r w:rsidDel="00335AC4">
          <w:rPr>
            <w:rFonts w:ascii="Times New Roman" w:hAnsi="Times New Roman" w:cs="Times New Roman"/>
            <w:sz w:val="24"/>
            <w:szCs w:val="24"/>
          </w:rPr>
          <w:delText xml:space="preserve">. </w:delText>
        </w:r>
      </w:del>
      <w:r>
        <w:rPr>
          <w:rFonts w:ascii="Times New Roman" w:hAnsi="Times New Roman" w:cs="Times New Roman"/>
          <w:sz w:val="24"/>
          <w:szCs w:val="24"/>
        </w:rPr>
        <w:t>2011</w:t>
      </w:r>
      <w:ins w:id="810" w:author="Jon.Richar" w:date="2023-07-03T16:19:00Z">
        <w:r w:rsidR="00335AC4">
          <w:rPr>
            <w:rFonts w:ascii="Times New Roman" w:hAnsi="Times New Roman" w:cs="Times New Roman"/>
            <w:sz w:val="24"/>
            <w:szCs w:val="24"/>
          </w:rPr>
          <w:t>)</w:t>
        </w:r>
      </w:ins>
      <w:del w:id="811" w:author="Jon.Richar" w:date="2023-07-03T16:19:00Z">
        <w:r w:rsidDel="00335AC4">
          <w:rPr>
            <w:rFonts w:ascii="Times New Roman" w:hAnsi="Times New Roman" w:cs="Times New Roman"/>
            <w:sz w:val="24"/>
            <w:szCs w:val="24"/>
          </w:rPr>
          <w:delText>.</w:delText>
        </w:r>
      </w:del>
      <w:r>
        <w:rPr>
          <w:rFonts w:ascii="Times New Roman" w:hAnsi="Times New Roman" w:cs="Times New Roman"/>
          <w:sz w:val="24"/>
          <w:szCs w:val="24"/>
        </w:rPr>
        <w:t xml:space="preserve"> Linking long-term, large-scale climatic and environmental variability to patterns of marine invertebrate recruitment: Toward explaining “unexplained” variation. J Exp Mar Biol Ecol 400: 236-249</w:t>
      </w:r>
      <w:del w:id="812" w:author="Jon.Richar" w:date="2023-07-03T17:00:00Z">
        <w:r w:rsidDel="008D2636">
          <w:rPr>
            <w:rFonts w:ascii="Times New Roman" w:hAnsi="Times New Roman" w:cs="Times New Roman"/>
            <w:sz w:val="24"/>
            <w:szCs w:val="24"/>
          </w:rPr>
          <w:delText>.</w:delText>
        </w:r>
      </w:del>
    </w:p>
    <w:p w14:paraId="0D5A6DA7" w14:textId="0CF57AF7" w:rsidR="00324C24" w:rsidRDefault="00324C24" w:rsidP="00525AD2">
      <w:pPr>
        <w:spacing w:after="0" w:line="480" w:lineRule="auto"/>
        <w:ind w:left="720" w:right="288" w:hanging="720"/>
        <w:rPr>
          <w:ins w:id="813" w:author="Jon.Richar" w:date="2023-07-03T15:56:00Z"/>
          <w:rFonts w:ascii="Times New Roman" w:hAnsi="Times New Roman" w:cs="Times New Roman"/>
          <w:sz w:val="24"/>
          <w:szCs w:val="24"/>
        </w:rPr>
      </w:pPr>
      <w:ins w:id="814" w:author="Jon.Richar" w:date="2023-07-03T15:50:00Z">
        <w:r>
          <w:rPr>
            <w:rFonts w:ascii="Times New Roman" w:hAnsi="Times New Roman" w:cs="Times New Roman"/>
            <w:sz w:val="24"/>
            <w:szCs w:val="24"/>
          </w:rPr>
          <w:t>Moksnes P-O,</w:t>
        </w:r>
      </w:ins>
      <w:ins w:id="815" w:author="Jon.Richar" w:date="2023-07-03T15:51:00Z">
        <w:r>
          <w:rPr>
            <w:rFonts w:ascii="Times New Roman" w:hAnsi="Times New Roman" w:cs="Times New Roman"/>
            <w:sz w:val="24"/>
            <w:szCs w:val="24"/>
          </w:rPr>
          <w:t xml:space="preserve"> Pihl L, von Montfrans J (1998) Predation on postlarvae </w:t>
        </w:r>
      </w:ins>
      <w:ins w:id="816" w:author="Jon.Richar" w:date="2023-07-03T15:52:00Z">
        <w:r>
          <w:rPr>
            <w:rFonts w:ascii="Times New Roman" w:hAnsi="Times New Roman" w:cs="Times New Roman"/>
            <w:sz w:val="24"/>
            <w:szCs w:val="24"/>
          </w:rPr>
          <w:t xml:space="preserve">and juveniles of the shore crab </w:t>
        </w:r>
        <w:r w:rsidRPr="00324C24">
          <w:rPr>
            <w:rFonts w:ascii="Times New Roman" w:hAnsi="Times New Roman" w:cs="Times New Roman"/>
            <w:i/>
            <w:sz w:val="24"/>
            <w:szCs w:val="24"/>
            <w:rPrChange w:id="817" w:author="Jon.Richar" w:date="2023-07-03T15:52:00Z">
              <w:rPr>
                <w:rFonts w:ascii="Times New Roman" w:hAnsi="Times New Roman" w:cs="Times New Roman"/>
                <w:sz w:val="24"/>
                <w:szCs w:val="24"/>
              </w:rPr>
            </w:rPrChange>
          </w:rPr>
          <w:t>Carcinas maenas</w:t>
        </w:r>
      </w:ins>
      <w:ins w:id="818" w:author="Jon.Richar" w:date="2023-07-03T15:53:00Z">
        <w:r>
          <w:rPr>
            <w:rFonts w:ascii="Times New Roman" w:hAnsi="Times New Roman" w:cs="Times New Roman"/>
            <w:sz w:val="24"/>
            <w:szCs w:val="24"/>
          </w:rPr>
          <w:t xml:space="preserve">: importance of shelter, size and cannibalism. Mar </w:t>
        </w:r>
      </w:ins>
      <w:ins w:id="819" w:author="Jon.Richar" w:date="2023-07-03T15:54:00Z">
        <w:r w:rsidR="008D2636">
          <w:rPr>
            <w:rFonts w:ascii="Times New Roman" w:hAnsi="Times New Roman" w:cs="Times New Roman"/>
            <w:sz w:val="24"/>
            <w:szCs w:val="24"/>
          </w:rPr>
          <w:t>Ecol Prog Ser 166: 211-225</w:t>
        </w:r>
      </w:ins>
    </w:p>
    <w:p w14:paraId="22A984F4" w14:textId="067699CC" w:rsidR="00324C24" w:rsidRDefault="00324C24">
      <w:pPr>
        <w:spacing w:after="0" w:line="480" w:lineRule="auto"/>
        <w:ind w:left="720" w:right="288" w:hanging="720"/>
        <w:rPr>
          <w:rFonts w:ascii="Times New Roman" w:hAnsi="Times New Roman" w:cs="Times New Roman"/>
          <w:sz w:val="24"/>
          <w:szCs w:val="24"/>
        </w:rPr>
      </w:pPr>
      <w:ins w:id="820" w:author="Jon.Richar" w:date="2023-07-03T15:56:00Z">
        <w:r>
          <w:rPr>
            <w:rFonts w:ascii="Times New Roman" w:hAnsi="Times New Roman" w:cs="Times New Roman"/>
            <w:sz w:val="24"/>
            <w:szCs w:val="24"/>
          </w:rPr>
          <w:t xml:space="preserve">Moksnes P-O, Lipcius RN, Pihl L, von Montfrans J (1997) Cannibal-prey </w:t>
        </w:r>
      </w:ins>
      <w:ins w:id="821" w:author="Jon.Richar" w:date="2023-07-03T15:57:00Z">
        <w:r>
          <w:rPr>
            <w:rFonts w:ascii="Times New Roman" w:hAnsi="Times New Roman" w:cs="Times New Roman"/>
            <w:sz w:val="24"/>
            <w:szCs w:val="24"/>
          </w:rPr>
          <w:t>dynamics in young juveniles and</w:t>
        </w:r>
        <w:r w:rsidR="00D13C10">
          <w:rPr>
            <w:rFonts w:ascii="Times New Roman" w:hAnsi="Times New Roman" w:cs="Times New Roman"/>
            <w:sz w:val="24"/>
            <w:szCs w:val="24"/>
          </w:rPr>
          <w:t xml:space="preserve"> postlarvae of the blue crab. J</w:t>
        </w:r>
        <w:r>
          <w:rPr>
            <w:rFonts w:ascii="Times New Roman" w:hAnsi="Times New Roman" w:cs="Times New Roman"/>
            <w:sz w:val="24"/>
            <w:szCs w:val="24"/>
          </w:rPr>
          <w:t xml:space="preserve"> Exp Mar Biol Ecol </w:t>
        </w:r>
      </w:ins>
      <w:ins w:id="822" w:author="Jon.Richar" w:date="2023-07-03T15:58:00Z">
        <w:r>
          <w:rPr>
            <w:rFonts w:ascii="Times New Roman" w:hAnsi="Times New Roman" w:cs="Times New Roman"/>
            <w:sz w:val="24"/>
            <w:szCs w:val="24"/>
          </w:rPr>
          <w:t>215: 157-187</w:t>
        </w:r>
      </w:ins>
    </w:p>
    <w:p w14:paraId="7E417D5F" w14:textId="7480562B" w:rsidR="00525AD2" w:rsidRPr="0008650F" w:rsidRDefault="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Newman</w:t>
      </w:r>
      <w:del w:id="823" w:author="Jon.Richar" w:date="2023-07-03T16:19: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M</w:t>
      </w:r>
      <w:del w:id="824"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Alexander, M</w:t>
      </w:r>
      <w:del w:id="825" w:author="Jon.Richar" w:date="2023-07-03T16:19: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26"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Ault</w:t>
      </w:r>
      <w:ins w:id="827" w:author="Jon.Richar" w:date="2023-07-03T16:20:00Z">
        <w:r w:rsidR="00335AC4">
          <w:rPr>
            <w:rFonts w:ascii="Times New Roman" w:hAnsi="Times New Roman" w:cs="Times New Roman"/>
            <w:noProof/>
            <w:sz w:val="24"/>
            <w:szCs w:val="24"/>
          </w:rPr>
          <w:t xml:space="preserve"> </w:t>
        </w:r>
      </w:ins>
      <w:del w:id="828"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T</w:t>
      </w:r>
      <w:del w:id="829"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830"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Cobb, K</w:t>
      </w:r>
      <w:del w:id="831"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832"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Deser, C</w:t>
      </w:r>
      <w:del w:id="833"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Di Lorenzo</w:t>
      </w:r>
      <w:ins w:id="834" w:author="Jon.Richar" w:date="2023-07-03T16:20:00Z">
        <w:r w:rsidR="00335AC4">
          <w:rPr>
            <w:rFonts w:ascii="Times New Roman" w:hAnsi="Times New Roman" w:cs="Times New Roman"/>
            <w:noProof/>
            <w:sz w:val="24"/>
            <w:szCs w:val="24"/>
          </w:rPr>
          <w:t xml:space="preserve"> </w:t>
        </w:r>
      </w:ins>
      <w:del w:id="835"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E</w:t>
      </w:r>
      <w:del w:id="836"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Mantua, N</w:t>
      </w:r>
      <w:del w:id="837"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38"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Miller</w:t>
      </w:r>
      <w:ins w:id="839" w:author="Jon.Richar" w:date="2023-07-03T16:20:00Z">
        <w:r w:rsidR="00335AC4">
          <w:rPr>
            <w:rFonts w:ascii="Times New Roman" w:hAnsi="Times New Roman" w:cs="Times New Roman"/>
            <w:noProof/>
            <w:sz w:val="24"/>
            <w:szCs w:val="24"/>
          </w:rPr>
          <w:t xml:space="preserve"> </w:t>
        </w:r>
      </w:ins>
      <w:del w:id="840"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41"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42"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Minobe</w:t>
      </w:r>
      <w:ins w:id="843" w:author="Jon.Richar" w:date="2023-07-03T16:21:00Z">
        <w:r w:rsidR="00335AC4">
          <w:rPr>
            <w:rFonts w:ascii="Times New Roman" w:hAnsi="Times New Roman" w:cs="Times New Roman"/>
            <w:noProof/>
            <w:sz w:val="24"/>
            <w:szCs w:val="24"/>
          </w:rPr>
          <w:t xml:space="preserve"> </w:t>
        </w:r>
      </w:ins>
      <w:del w:id="844"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845"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Nakamura</w:t>
      </w:r>
      <w:ins w:id="846" w:author="Jon.Richar" w:date="2023-07-03T16:21:00Z">
        <w:r w:rsidR="00335AC4">
          <w:rPr>
            <w:rFonts w:ascii="Times New Roman" w:hAnsi="Times New Roman" w:cs="Times New Roman"/>
            <w:noProof/>
            <w:sz w:val="24"/>
            <w:szCs w:val="24"/>
          </w:rPr>
          <w:t xml:space="preserve"> </w:t>
        </w:r>
      </w:ins>
      <w:del w:id="847"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H</w:t>
      </w:r>
      <w:del w:id="848"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Schneider</w:t>
      </w:r>
      <w:ins w:id="849" w:author="Jon.Richar" w:date="2023-07-03T16:21:00Z">
        <w:r w:rsidR="00335AC4">
          <w:rPr>
            <w:rFonts w:ascii="Times New Roman" w:hAnsi="Times New Roman" w:cs="Times New Roman"/>
            <w:noProof/>
            <w:sz w:val="24"/>
            <w:szCs w:val="24"/>
          </w:rPr>
          <w:t xml:space="preserve"> </w:t>
        </w:r>
      </w:ins>
      <w:del w:id="850"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N</w:t>
      </w:r>
      <w:del w:id="851"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Vimont</w:t>
      </w:r>
      <w:del w:id="852"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D</w:t>
      </w:r>
      <w:del w:id="853"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54"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Phillips</w:t>
      </w:r>
      <w:ins w:id="855" w:author="Jon.Richar" w:date="2023-07-03T16:21:00Z">
        <w:r w:rsidR="00335AC4">
          <w:rPr>
            <w:rFonts w:ascii="Times New Roman" w:hAnsi="Times New Roman" w:cs="Times New Roman"/>
            <w:noProof/>
            <w:sz w:val="24"/>
            <w:szCs w:val="24"/>
          </w:rPr>
          <w:t xml:space="preserve"> </w:t>
        </w:r>
      </w:ins>
      <w:del w:id="856"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57"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858"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Scott</w:t>
      </w:r>
      <w:ins w:id="859" w:author="Jon.Richar" w:date="2023-07-03T16:21:00Z">
        <w:r w:rsidR="00335AC4">
          <w:rPr>
            <w:rFonts w:ascii="Times New Roman" w:hAnsi="Times New Roman" w:cs="Times New Roman"/>
            <w:noProof/>
            <w:sz w:val="24"/>
            <w:szCs w:val="24"/>
          </w:rPr>
          <w:t xml:space="preserve"> </w:t>
        </w:r>
      </w:ins>
      <w:del w:id="860"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861"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D</w:t>
      </w:r>
      <w:ins w:id="862" w:author="Jon.Richar" w:date="2023-07-03T16:21:00Z">
        <w:r w:rsidR="00335AC4">
          <w:rPr>
            <w:rFonts w:ascii="Times New Roman" w:hAnsi="Times New Roman" w:cs="Times New Roman"/>
            <w:noProof/>
            <w:sz w:val="24"/>
            <w:szCs w:val="24"/>
          </w:rPr>
          <w:t>,</w:t>
        </w:r>
      </w:ins>
      <w:del w:id="863"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864" w:author="Jon.Richar" w:date="2023-07-03T16:22:00Z">
        <w:r w:rsidRPr="0008650F" w:rsidDel="00335AC4">
          <w:rPr>
            <w:rFonts w:ascii="Times New Roman" w:hAnsi="Times New Roman" w:cs="Times New Roman"/>
            <w:noProof/>
            <w:sz w:val="24"/>
            <w:szCs w:val="24"/>
          </w:rPr>
          <w:delText xml:space="preserve">&amp; </w:delText>
        </w:r>
      </w:del>
      <w:r w:rsidRPr="0008650F">
        <w:rPr>
          <w:rFonts w:ascii="Times New Roman" w:hAnsi="Times New Roman" w:cs="Times New Roman"/>
          <w:noProof/>
          <w:sz w:val="24"/>
          <w:szCs w:val="24"/>
        </w:rPr>
        <w:t>Smith</w:t>
      </w:r>
      <w:ins w:id="865" w:author="Jon.Richar" w:date="2023-07-03T16:22:00Z">
        <w:r w:rsidR="00335AC4">
          <w:rPr>
            <w:rFonts w:ascii="Times New Roman" w:hAnsi="Times New Roman" w:cs="Times New Roman"/>
            <w:noProof/>
            <w:sz w:val="24"/>
            <w:szCs w:val="24"/>
          </w:rPr>
          <w:t xml:space="preserve"> </w:t>
        </w:r>
      </w:ins>
      <w:del w:id="866"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C</w:t>
      </w:r>
      <w:del w:id="867"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868" w:author="Jon.Richar" w:date="2023-07-03T16:22: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(2016). The Pacific Decadal Oscillation, revisited. </w:t>
      </w:r>
      <w:r w:rsidRPr="00335AC4">
        <w:rPr>
          <w:rFonts w:ascii="Times New Roman" w:hAnsi="Times New Roman" w:cs="Times New Roman"/>
          <w:iCs/>
          <w:noProof/>
          <w:sz w:val="24"/>
          <w:szCs w:val="24"/>
          <w:rPrChange w:id="869" w:author="Jon.Richar" w:date="2023-07-03T16:22:00Z">
            <w:rPr>
              <w:rFonts w:ascii="Times New Roman" w:hAnsi="Times New Roman" w:cs="Times New Roman"/>
              <w:i/>
              <w:iCs/>
              <w:noProof/>
              <w:sz w:val="24"/>
              <w:szCs w:val="24"/>
            </w:rPr>
          </w:rPrChange>
        </w:rPr>
        <w:t>J</w:t>
      </w:r>
      <w:del w:id="870" w:author="Jon.Richar" w:date="2023-07-03T17:12:00Z">
        <w:r w:rsidRPr="00335AC4" w:rsidDel="00D13C10">
          <w:rPr>
            <w:rFonts w:ascii="Times New Roman" w:hAnsi="Times New Roman" w:cs="Times New Roman"/>
            <w:iCs/>
            <w:noProof/>
            <w:sz w:val="24"/>
            <w:szCs w:val="24"/>
            <w:rPrChange w:id="871" w:author="Jon.Richar" w:date="2023-07-03T16:22:00Z">
              <w:rPr>
                <w:rFonts w:ascii="Times New Roman" w:hAnsi="Times New Roman" w:cs="Times New Roman"/>
                <w:i/>
                <w:iCs/>
                <w:noProof/>
                <w:sz w:val="24"/>
                <w:szCs w:val="24"/>
              </w:rPr>
            </w:rPrChange>
          </w:rPr>
          <w:delText xml:space="preserve">ournal of </w:delText>
        </w:r>
      </w:del>
      <w:ins w:id="872" w:author="Jon.Richar" w:date="2023-07-03T17:12:00Z">
        <w:r w:rsidR="00D13C10">
          <w:rPr>
            <w:rFonts w:ascii="Times New Roman" w:hAnsi="Times New Roman" w:cs="Times New Roman"/>
            <w:iCs/>
            <w:noProof/>
            <w:sz w:val="24"/>
            <w:szCs w:val="24"/>
          </w:rPr>
          <w:t xml:space="preserve"> </w:t>
        </w:r>
      </w:ins>
      <w:r w:rsidRPr="00335AC4">
        <w:rPr>
          <w:rFonts w:ascii="Times New Roman" w:hAnsi="Times New Roman" w:cs="Times New Roman"/>
          <w:iCs/>
          <w:noProof/>
          <w:sz w:val="24"/>
          <w:szCs w:val="24"/>
          <w:rPrChange w:id="873" w:author="Jon.Richar" w:date="2023-07-03T16:22:00Z">
            <w:rPr>
              <w:rFonts w:ascii="Times New Roman" w:hAnsi="Times New Roman" w:cs="Times New Roman"/>
              <w:i/>
              <w:iCs/>
              <w:noProof/>
              <w:sz w:val="24"/>
              <w:szCs w:val="24"/>
            </w:rPr>
          </w:rPrChange>
        </w:rPr>
        <w:t>Climate</w:t>
      </w:r>
      <w:r w:rsidRPr="0008650F">
        <w:rPr>
          <w:rFonts w:ascii="Times New Roman" w:hAnsi="Times New Roman" w:cs="Times New Roman"/>
          <w:noProof/>
          <w:sz w:val="24"/>
          <w:szCs w:val="24"/>
        </w:rPr>
        <w:t xml:space="preserve">, </w:t>
      </w:r>
      <w:r w:rsidRPr="00335AC4">
        <w:rPr>
          <w:rFonts w:ascii="Times New Roman" w:hAnsi="Times New Roman" w:cs="Times New Roman"/>
          <w:iCs/>
          <w:noProof/>
          <w:sz w:val="24"/>
          <w:szCs w:val="24"/>
          <w:rPrChange w:id="874" w:author="Jon.Richar" w:date="2023-07-03T16:22:00Z">
            <w:rPr>
              <w:rFonts w:ascii="Times New Roman" w:hAnsi="Times New Roman" w:cs="Times New Roman"/>
              <w:i/>
              <w:iCs/>
              <w:noProof/>
              <w:sz w:val="24"/>
              <w:szCs w:val="24"/>
            </w:rPr>
          </w:rPrChange>
        </w:rPr>
        <w:t>29</w:t>
      </w:r>
      <w:ins w:id="875" w:author="Jon.Richar" w:date="2023-07-03T16:22:00Z">
        <w:r w:rsidR="00335AC4">
          <w:rPr>
            <w:rFonts w:ascii="Times New Roman" w:hAnsi="Times New Roman" w:cs="Times New Roman"/>
            <w:noProof/>
            <w:sz w:val="24"/>
            <w:szCs w:val="24"/>
          </w:rPr>
          <w:t xml:space="preserve">: </w:t>
        </w:r>
      </w:ins>
      <w:del w:id="876"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4399–4427</w:t>
      </w:r>
      <w:del w:id="877" w:author="Jon.Richar" w:date="2023-07-03T17:00:00Z">
        <w:r w:rsidRPr="0008650F" w:rsidDel="008D2636">
          <w:rPr>
            <w:rFonts w:ascii="Times New Roman" w:hAnsi="Times New Roman" w:cs="Times New Roman"/>
            <w:noProof/>
            <w:sz w:val="24"/>
            <w:szCs w:val="24"/>
          </w:rPr>
          <w:delText xml:space="preserve">. </w:delText>
        </w:r>
      </w:del>
      <w:del w:id="878" w:author="Jon.Richar" w:date="2023-07-03T16:22:00Z">
        <w:r w:rsidRPr="0008650F" w:rsidDel="00747F5E">
          <w:rPr>
            <w:rFonts w:ascii="Times New Roman" w:hAnsi="Times New Roman" w:cs="Times New Roman"/>
            <w:noProof/>
            <w:sz w:val="24"/>
            <w:szCs w:val="24"/>
          </w:rPr>
          <w:delText>https://doi.org/10.1175/JCLI-D-15-0508.1</w:delText>
        </w:r>
        <w:r w:rsidDel="00747F5E">
          <w:rPr>
            <w:rFonts w:ascii="Times New Roman" w:hAnsi="Times New Roman" w:cs="Times New Roman"/>
            <w:noProof/>
            <w:sz w:val="24"/>
            <w:szCs w:val="24"/>
          </w:rPr>
          <w:delText>.</w:delText>
        </w:r>
      </w:del>
    </w:p>
    <w:p w14:paraId="31739010" w14:textId="77777777" w:rsidR="00525AD2" w:rsidRPr="00E61358" w:rsidRDefault="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del w:id="879" w:author="Jon.Richar" w:date="2023-07-03T17:01:00Z">
        <w:r w:rsidRPr="00E61358" w:rsidDel="008D2636">
          <w:rPr>
            <w:rFonts w:ascii="Times New Roman" w:hAnsi="Times New Roman" w:cs="Times New Roman"/>
            <w:sz w:val="24"/>
            <w:szCs w:val="24"/>
          </w:rPr>
          <w:delText>.</w:delText>
        </w:r>
      </w:del>
    </w:p>
    <w:p w14:paraId="396A74AE" w14:textId="77777777" w:rsidR="00525AD2" w:rsidRDefault="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del w:id="880" w:author="Jon.Richar" w:date="2023-07-03T17:01:00Z">
        <w:r w:rsidDel="008D2636">
          <w:rPr>
            <w:rFonts w:ascii="Times New Roman" w:hAnsi="Times New Roman"/>
            <w:sz w:val="24"/>
            <w:szCs w:val="24"/>
          </w:rPr>
          <w:delText>.</w:delText>
        </w:r>
      </w:del>
    </w:p>
    <w:p w14:paraId="440AF9E6" w14:textId="2F2FE4EA" w:rsidR="00525AD2" w:rsidDel="008D2636" w:rsidRDefault="00525AD2" w:rsidP="00525AD2">
      <w:pPr>
        <w:spacing w:after="0" w:line="480" w:lineRule="auto"/>
        <w:ind w:left="720" w:right="288" w:hanging="720"/>
        <w:rPr>
          <w:del w:id="881" w:author="Jon.Richar" w:date="2023-07-03T17:03:00Z"/>
          <w:rFonts w:ascii="Times New Roman" w:hAnsi="Times New Roman"/>
          <w:sz w:val="24"/>
          <w:szCs w:val="24"/>
        </w:rPr>
      </w:pPr>
      <w:del w:id="882" w:author="Jon.Richar" w:date="2023-07-03T17:03:00Z">
        <w:r w:rsidDel="008D2636">
          <w:rPr>
            <w:rFonts w:ascii="Times New Roman" w:hAnsi="Times New Roman"/>
            <w:sz w:val="24"/>
            <w:szCs w:val="24"/>
          </w:rPr>
          <w:delText>Parada C, Ernst B, Hinckley S, Orensanz JM, Armstrong DA, Curchitser E, Hermann AJ</w:delText>
        </w:r>
      </w:del>
      <w:del w:id="883" w:author="Jon.Richar" w:date="2023-07-03T16:23:00Z">
        <w:r w:rsidDel="00747F5E">
          <w:rPr>
            <w:rFonts w:ascii="Times New Roman" w:hAnsi="Times New Roman"/>
            <w:sz w:val="24"/>
            <w:szCs w:val="24"/>
          </w:rPr>
          <w:delText>.</w:delText>
        </w:r>
      </w:del>
      <w:del w:id="884" w:author="Jon.Richar" w:date="2023-07-03T17:03:00Z">
        <w:r w:rsidDel="008D2636">
          <w:rPr>
            <w:rFonts w:ascii="Times New Roman" w:hAnsi="Times New Roman"/>
            <w:sz w:val="24"/>
            <w:szCs w:val="24"/>
          </w:rPr>
          <w:delText xml:space="preserve"> 2009</w:delText>
        </w:r>
      </w:del>
      <w:del w:id="885" w:author="Jon.Richar" w:date="2023-07-03T16:23:00Z">
        <w:r w:rsidDel="00747F5E">
          <w:rPr>
            <w:rFonts w:ascii="Times New Roman" w:hAnsi="Times New Roman"/>
            <w:sz w:val="24"/>
            <w:szCs w:val="24"/>
          </w:rPr>
          <w:delText>.</w:delText>
        </w:r>
      </w:del>
      <w:del w:id="886" w:author="Jon.Richar" w:date="2023-07-03T17:03:00Z">
        <w:r w:rsidDel="008D2636">
          <w:rPr>
            <w:rFonts w:ascii="Times New Roman" w:hAnsi="Times New Roman"/>
            <w:sz w:val="24"/>
            <w:szCs w:val="24"/>
          </w:rPr>
          <w:delText xml:space="preserve"> Patterns in connectivity and potential settlement regions of snow crab (Chionoecetes opilio) larvae in the eastern Bering Sea. Prog</w:delText>
        </w:r>
      </w:del>
      <w:del w:id="887" w:author="Jon.Richar" w:date="2023-07-03T17:01:00Z">
        <w:r w:rsidDel="008D2636">
          <w:rPr>
            <w:rFonts w:ascii="Times New Roman" w:hAnsi="Times New Roman"/>
            <w:sz w:val="24"/>
            <w:szCs w:val="24"/>
          </w:rPr>
          <w:delText>ress</w:delText>
        </w:r>
      </w:del>
      <w:del w:id="888" w:author="Jon.Richar" w:date="2023-07-03T17:03:00Z">
        <w:r w:rsidDel="008D2636">
          <w:rPr>
            <w:rFonts w:ascii="Times New Roman" w:hAnsi="Times New Roman"/>
            <w:sz w:val="24"/>
            <w:szCs w:val="24"/>
          </w:rPr>
          <w:delText xml:space="preserve"> </w:delText>
        </w:r>
      </w:del>
      <w:del w:id="889" w:author="Jon.Richar" w:date="2023-07-03T17:01:00Z">
        <w:r w:rsidDel="008D2636">
          <w:rPr>
            <w:rFonts w:ascii="Times New Roman" w:hAnsi="Times New Roman"/>
            <w:sz w:val="24"/>
            <w:szCs w:val="24"/>
          </w:rPr>
          <w:delText xml:space="preserve">in </w:delText>
        </w:r>
      </w:del>
      <w:del w:id="890" w:author="Jon.Richar" w:date="2023-07-03T17:03:00Z">
        <w:r w:rsidDel="008D2636">
          <w:rPr>
            <w:rFonts w:ascii="Times New Roman" w:hAnsi="Times New Roman"/>
            <w:sz w:val="24"/>
            <w:szCs w:val="24"/>
          </w:rPr>
          <w:delText>Oceanogr</w:delText>
        </w:r>
      </w:del>
      <w:del w:id="891" w:author="Jon.Richar" w:date="2023-07-03T17:01:00Z">
        <w:r w:rsidDel="008D2636">
          <w:rPr>
            <w:rFonts w:ascii="Times New Roman" w:hAnsi="Times New Roman"/>
            <w:sz w:val="24"/>
            <w:szCs w:val="24"/>
          </w:rPr>
          <w:delText>aphy</w:delText>
        </w:r>
      </w:del>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 xml:space="preserve">in the eastern Bering Sea – Putting together the pieces of the puzzle. </w:t>
      </w:r>
      <w:del w:id="892" w:author="Jon.Richar" w:date="2023-07-03T17:11:00Z">
        <w:r w:rsidRPr="006841A3" w:rsidDel="00D13C10">
          <w:rPr>
            <w:rFonts w:ascii="Times New Roman" w:hAnsi="Times New Roman"/>
            <w:sz w:val="24"/>
            <w:szCs w:val="24"/>
          </w:rPr>
          <w:delText xml:space="preserve"> </w:delText>
        </w:r>
      </w:del>
      <w:r w:rsidRPr="006841A3">
        <w:rPr>
          <w:rFonts w:ascii="Times New Roman" w:hAnsi="Times New Roman"/>
          <w:sz w:val="24"/>
          <w:szCs w:val="24"/>
        </w:rPr>
        <w:t>Bull Mar Sci 86:413-437</w:t>
      </w:r>
      <w:del w:id="893" w:author="Jon.Richar" w:date="2023-07-03T17:04:00Z">
        <w:r w:rsidDel="009D3945">
          <w:rPr>
            <w:rFonts w:ascii="Times New Roman" w:hAnsi="Times New Roman"/>
            <w:sz w:val="24"/>
            <w:szCs w:val="24"/>
          </w:rPr>
          <w:delText>.</w:delText>
        </w:r>
      </w:del>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del w:id="894" w:author="Jon.Richar" w:date="2023-07-03T17:04:00Z">
        <w:r w:rsidDel="009D3945">
          <w:rPr>
            <w:rFonts w:ascii="Times New Roman" w:hAnsi="Times New Roman"/>
            <w:sz w:val="24"/>
            <w:szCs w:val="24"/>
          </w:rPr>
          <w:delText>.</w:delText>
        </w:r>
      </w:del>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del w:id="895" w:author="Jon.Richar" w:date="2023-07-03T17:04:00Z">
        <w:r w:rsidDel="009D3945">
          <w:rPr>
            <w:rFonts w:ascii="Times New Roman" w:hAnsi="Times New Roman"/>
            <w:sz w:val="24"/>
            <w:szCs w:val="24"/>
          </w:rPr>
          <w:delText>.</w:delText>
        </w:r>
      </w:del>
    </w:p>
    <w:p w14:paraId="0135804C" w14:textId="76DF2F7A"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Pestal GP, Taylor DM, Hoenig JM, Shields JD, Pickavance R</w:t>
      </w:r>
      <w:ins w:id="896" w:author="Jon.Richar" w:date="2023-07-03T16:23:00Z">
        <w:r w:rsidR="00747F5E">
          <w:rPr>
            <w:rFonts w:ascii="Times New Roman" w:hAnsi="Times New Roman"/>
            <w:sz w:val="24"/>
            <w:szCs w:val="24"/>
          </w:rPr>
          <w:t xml:space="preserve"> (</w:t>
        </w:r>
      </w:ins>
      <w:del w:id="897" w:author="Jon.Richar" w:date="2023-07-03T16:23:00Z">
        <w:r w:rsidDel="00747F5E">
          <w:rPr>
            <w:rFonts w:ascii="Times New Roman" w:hAnsi="Times New Roman"/>
            <w:sz w:val="24"/>
            <w:szCs w:val="24"/>
          </w:rPr>
          <w:delText xml:space="preserve">. </w:delText>
        </w:r>
      </w:del>
      <w:r>
        <w:rPr>
          <w:rFonts w:ascii="Times New Roman" w:hAnsi="Times New Roman"/>
          <w:sz w:val="24"/>
          <w:szCs w:val="24"/>
        </w:rPr>
        <w:t>2003</w:t>
      </w:r>
      <w:ins w:id="898" w:author="Jon.Richar" w:date="2023-07-03T16:23:00Z">
        <w:r w:rsidR="00747F5E">
          <w:rPr>
            <w:rFonts w:ascii="Times New Roman" w:hAnsi="Times New Roman"/>
            <w:sz w:val="24"/>
            <w:szCs w:val="24"/>
          </w:rPr>
          <w:t>)</w:t>
        </w:r>
      </w:ins>
      <w:del w:id="899" w:author="Jon.Richar" w:date="2023-07-03T16:23:00Z">
        <w:r w:rsidDel="00747F5E">
          <w:rPr>
            <w:rFonts w:ascii="Times New Roman" w:hAnsi="Times New Roman"/>
            <w:sz w:val="24"/>
            <w:szCs w:val="24"/>
          </w:rPr>
          <w:delText>.</w:delText>
        </w:r>
      </w:del>
      <w:r>
        <w:rPr>
          <w:rFonts w:ascii="Times New Roman" w:hAnsi="Times New Roman"/>
          <w:sz w:val="24"/>
          <w:szCs w:val="24"/>
        </w:rPr>
        <w:t xml:space="preserve">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w:t>
      </w:r>
      <w:del w:id="900" w:author="Jon.Richar" w:date="2023-07-03T17:04:00Z">
        <w:r w:rsidDel="009D3945">
          <w:rPr>
            <w:rFonts w:ascii="Times New Roman" w:hAnsi="Times New Roman"/>
            <w:sz w:val="24"/>
            <w:szCs w:val="24"/>
          </w:rPr>
          <w:delText xml:space="preserve">of </w:delText>
        </w:r>
      </w:del>
      <w:r>
        <w:rPr>
          <w:rFonts w:ascii="Times New Roman" w:hAnsi="Times New Roman"/>
          <w:sz w:val="24"/>
          <w:szCs w:val="24"/>
        </w:rPr>
        <w:t>Aquat</w:t>
      </w:r>
      <w:del w:id="901" w:author="Jon.Richar" w:date="2023-07-03T17:04:00Z">
        <w:r w:rsidDel="009D3945">
          <w:rPr>
            <w:rFonts w:ascii="Times New Roman" w:hAnsi="Times New Roman"/>
            <w:sz w:val="24"/>
            <w:szCs w:val="24"/>
          </w:rPr>
          <w:delText>ic</w:delText>
        </w:r>
      </w:del>
      <w:r>
        <w:rPr>
          <w:rFonts w:ascii="Times New Roman" w:hAnsi="Times New Roman"/>
          <w:sz w:val="24"/>
          <w:szCs w:val="24"/>
        </w:rPr>
        <w:t xml:space="preserve"> Org</w:t>
      </w:r>
      <w:ins w:id="902" w:author="Jon.Richar" w:date="2023-07-03T17:04:00Z">
        <w:r w:rsidR="009D3945">
          <w:rPr>
            <w:rFonts w:ascii="Times New Roman" w:hAnsi="Times New Roman"/>
            <w:sz w:val="24"/>
            <w:szCs w:val="24"/>
          </w:rPr>
          <w:t xml:space="preserve"> </w:t>
        </w:r>
      </w:ins>
      <w:del w:id="903" w:author="Jon.Richar" w:date="2023-07-03T17:04:00Z">
        <w:r w:rsidDel="009D3945">
          <w:rPr>
            <w:rFonts w:ascii="Times New Roman" w:hAnsi="Times New Roman"/>
            <w:sz w:val="24"/>
            <w:szCs w:val="24"/>
          </w:rPr>
          <w:delText xml:space="preserve">anisms </w:delText>
        </w:r>
      </w:del>
      <w:r>
        <w:rPr>
          <w:rFonts w:ascii="Times New Roman" w:hAnsi="Times New Roman"/>
          <w:sz w:val="24"/>
          <w:szCs w:val="24"/>
        </w:rPr>
        <w:t>53: 67-75</w:t>
      </w:r>
      <w:del w:id="904" w:author="Jon.Richar" w:date="2023-07-03T17:04:00Z">
        <w:r w:rsidDel="009D3945">
          <w:rPr>
            <w:rFonts w:ascii="Times New Roman" w:hAnsi="Times New Roman"/>
            <w:sz w:val="24"/>
            <w:szCs w:val="24"/>
          </w:rPr>
          <w:delText>.</w:delText>
        </w:r>
      </w:del>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3"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274F6605"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w:t>
      </w:r>
      <w:del w:id="905" w:author="Jon.Richar" w:date="2023-07-03T17:04: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J, Kruse</w:t>
      </w:r>
      <w:ins w:id="906" w:author="Jon.Richar" w:date="2023-07-03T17:04:00Z">
        <w:r w:rsidR="009D3945">
          <w:rPr>
            <w:rFonts w:ascii="Times New Roman" w:hAnsi="Times New Roman" w:cs="Times New Roman"/>
            <w:sz w:val="24"/>
            <w:szCs w:val="24"/>
          </w:rPr>
          <w:t xml:space="preserve"> </w:t>
        </w:r>
      </w:ins>
      <w:del w:id="907" w:author="Jon.Richar" w:date="2023-07-03T17:04: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G</w:t>
      </w:r>
      <w:del w:id="908" w:author="Jon.Richar" w:date="2023-07-03T17:05:00Z">
        <w:r w:rsidDel="009D3945">
          <w:rPr>
            <w:rFonts w:ascii="Times New Roman" w:hAnsi="Times New Roman" w:cs="Times New Roman"/>
            <w:sz w:val="24"/>
            <w:szCs w:val="24"/>
          </w:rPr>
          <w:delText>.</w:delText>
        </w:r>
      </w:del>
      <w:r>
        <w:rPr>
          <w:rFonts w:ascii="Times New Roman" w:hAnsi="Times New Roman" w:cs="Times New Roman"/>
          <w:sz w:val="24"/>
          <w:szCs w:val="24"/>
        </w:rPr>
        <w:t>, Curchitser</w:t>
      </w:r>
      <w:ins w:id="909" w:author="Jon.Richar" w:date="2023-07-03T17:05:00Z">
        <w:r w:rsidR="009D3945">
          <w:rPr>
            <w:rFonts w:ascii="Times New Roman" w:hAnsi="Times New Roman" w:cs="Times New Roman"/>
            <w:sz w:val="24"/>
            <w:szCs w:val="24"/>
          </w:rPr>
          <w:t xml:space="preserve"> </w:t>
        </w:r>
      </w:ins>
      <w:del w:id="910" w:author="Jon.Richar" w:date="2023-07-03T17:05:00Z">
        <w:r w:rsidDel="009D3945">
          <w:rPr>
            <w:rFonts w:ascii="Times New Roman" w:hAnsi="Times New Roman" w:cs="Times New Roman"/>
            <w:sz w:val="24"/>
            <w:szCs w:val="24"/>
          </w:rPr>
          <w:delText xml:space="preserve">, </w:delText>
        </w:r>
      </w:del>
      <w:r>
        <w:rPr>
          <w:rFonts w:ascii="Times New Roman" w:hAnsi="Times New Roman" w:cs="Times New Roman"/>
          <w:sz w:val="24"/>
          <w:szCs w:val="24"/>
        </w:rPr>
        <w:t>E</w:t>
      </w:r>
      <w:ins w:id="911" w:author="Jon.Richar" w:date="2023-07-03T17:05:00Z">
        <w:r w:rsidR="009D3945">
          <w:rPr>
            <w:rFonts w:ascii="Times New Roman" w:hAnsi="Times New Roman" w:cs="Times New Roman"/>
            <w:sz w:val="24"/>
            <w:szCs w:val="24"/>
          </w:rPr>
          <w:t xml:space="preserve">, </w:t>
        </w:r>
      </w:ins>
      <w:del w:id="912" w:author="Jon.Richar" w:date="2023-07-03T17:05:00Z">
        <w:r w:rsidDel="009D3945">
          <w:rPr>
            <w:rFonts w:ascii="Times New Roman" w:hAnsi="Times New Roman" w:cs="Times New Roman"/>
            <w:sz w:val="24"/>
            <w:szCs w:val="24"/>
          </w:rPr>
          <w:delText xml:space="preserve">. and </w:delText>
        </w:r>
      </w:del>
      <w:r>
        <w:rPr>
          <w:rFonts w:ascii="Times New Roman" w:hAnsi="Times New Roman" w:cs="Times New Roman"/>
          <w:sz w:val="24"/>
          <w:szCs w:val="24"/>
        </w:rPr>
        <w:t>Hermann</w:t>
      </w:r>
      <w:ins w:id="913" w:author="Jon.Richar" w:date="2023-07-03T17:05:00Z">
        <w:r w:rsidR="009D3945">
          <w:rPr>
            <w:rFonts w:ascii="Times New Roman" w:hAnsi="Times New Roman" w:cs="Times New Roman"/>
            <w:sz w:val="24"/>
            <w:szCs w:val="24"/>
          </w:rPr>
          <w:t xml:space="preserve"> </w:t>
        </w:r>
      </w:ins>
      <w:del w:id="914" w:author="Jon.Richar" w:date="2023-07-03T17:05:00Z">
        <w:r w:rsidDel="009D3945">
          <w:rPr>
            <w:rFonts w:ascii="Times New Roman" w:hAnsi="Times New Roman" w:cs="Times New Roman"/>
            <w:sz w:val="24"/>
            <w:szCs w:val="24"/>
          </w:rPr>
          <w:delText xml:space="preserve">, </w:delText>
        </w:r>
      </w:del>
      <w:r>
        <w:rPr>
          <w:rFonts w:ascii="Times New Roman" w:hAnsi="Times New Roman" w:cs="Times New Roman"/>
          <w:sz w:val="24"/>
          <w:szCs w:val="24"/>
        </w:rPr>
        <w:t>AJ</w:t>
      </w:r>
      <w:ins w:id="915" w:author="Jon.Richar" w:date="2023-07-03T16:23:00Z">
        <w:r w:rsidR="00747F5E">
          <w:rPr>
            <w:rFonts w:ascii="Times New Roman" w:hAnsi="Times New Roman" w:cs="Times New Roman"/>
            <w:sz w:val="24"/>
            <w:szCs w:val="24"/>
          </w:rPr>
          <w:t xml:space="preserve"> (</w:t>
        </w:r>
      </w:ins>
      <w:del w:id="916" w:author="Jon.Richar" w:date="2023-07-03T16:23:00Z">
        <w:r w:rsidDel="00747F5E">
          <w:rPr>
            <w:rFonts w:ascii="Times New Roman" w:hAnsi="Times New Roman" w:cs="Times New Roman"/>
            <w:sz w:val="24"/>
            <w:szCs w:val="24"/>
          </w:rPr>
          <w:delText xml:space="preserve">. </w:delText>
        </w:r>
      </w:del>
      <w:r>
        <w:rPr>
          <w:rFonts w:ascii="Times New Roman" w:hAnsi="Times New Roman" w:cs="Times New Roman"/>
          <w:sz w:val="24"/>
          <w:szCs w:val="24"/>
        </w:rPr>
        <w:t>2014</w:t>
      </w:r>
      <w:ins w:id="917" w:author="Jon.Richar" w:date="2023-07-03T16:23:00Z">
        <w:r w:rsidR="00747F5E">
          <w:rPr>
            <w:rFonts w:ascii="Times New Roman" w:hAnsi="Times New Roman" w:cs="Times New Roman"/>
            <w:sz w:val="24"/>
            <w:szCs w:val="24"/>
          </w:rPr>
          <w:t>)</w:t>
        </w:r>
      </w:ins>
      <w:del w:id="918" w:author="Jon.Richar" w:date="2023-07-03T16:23:00Z">
        <w:r w:rsidDel="00747F5E">
          <w:rPr>
            <w:rFonts w:ascii="Times New Roman" w:hAnsi="Times New Roman" w:cs="Times New Roman"/>
            <w:sz w:val="24"/>
            <w:szCs w:val="24"/>
          </w:rPr>
          <w:delText>.</w:delText>
        </w:r>
      </w:del>
      <w:r>
        <w:rPr>
          <w:rFonts w:ascii="Times New Roman" w:hAnsi="Times New Roman" w:cs="Times New Roman"/>
          <w:sz w:val="24"/>
          <w:szCs w:val="24"/>
        </w:rPr>
        <w:t xml:space="preserve"> Patterns in connectivity and retention of simulated Tanner crab (Chionoecetes bairdi) larvae in the eastern Bering Sea. Prog</w:t>
      </w:r>
      <w:del w:id="919" w:author="Jon.Richar" w:date="2023-07-03T17:05:00Z">
        <w:r w:rsidDel="00D13C10">
          <w:rPr>
            <w:rFonts w:ascii="Times New Roman" w:hAnsi="Times New Roman" w:cs="Times New Roman"/>
            <w:sz w:val="24"/>
            <w:szCs w:val="24"/>
          </w:rPr>
          <w:delText>ress in</w:delText>
        </w:r>
      </w:del>
      <w:r>
        <w:rPr>
          <w:rFonts w:ascii="Times New Roman" w:hAnsi="Times New Roman" w:cs="Times New Roman"/>
          <w:sz w:val="24"/>
          <w:szCs w:val="24"/>
        </w:rPr>
        <w:t xml:space="preserve"> Oceanogr</w:t>
      </w:r>
      <w:del w:id="920" w:author="Jon.Richar" w:date="2023-07-03T17:05:00Z">
        <w:r w:rsidDel="00D13C10">
          <w:rPr>
            <w:rFonts w:ascii="Times New Roman" w:hAnsi="Times New Roman" w:cs="Times New Roman"/>
            <w:sz w:val="24"/>
            <w:szCs w:val="24"/>
          </w:rPr>
          <w:delText xml:space="preserve">aphy </w:delText>
        </w:r>
      </w:del>
      <w:r>
        <w:rPr>
          <w:rFonts w:ascii="Times New Roman" w:hAnsi="Times New Roman" w:cs="Times New Roman"/>
          <w:sz w:val="24"/>
          <w:szCs w:val="24"/>
        </w:rPr>
        <w:t>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del w:id="921" w:author="Jon.Richar" w:date="2023-07-03T17:05:00Z">
        <w:r w:rsidDel="00D13C10">
          <w:rPr>
            <w:rFonts w:ascii="Times New Roman" w:hAnsi="Times New Roman"/>
            <w:sz w:val="24"/>
            <w:szCs w:val="24"/>
          </w:rPr>
          <w:delText>.</w:delText>
        </w:r>
      </w:del>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del w:id="922" w:author="Jon.Richar" w:date="2023-07-03T17:05:00Z">
        <w:r w:rsidRPr="00EF0756" w:rsidDel="00D13C10">
          <w:rPr>
            <w:rFonts w:ascii="Times New Roman" w:hAnsi="Times New Roman" w:cs="Times New Roman"/>
            <w:sz w:val="24"/>
            <w:szCs w:val="24"/>
          </w:rPr>
          <w:delText>.</w:delText>
        </w:r>
      </w:del>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del w:id="923" w:author="Jon.Richar" w:date="2023-07-03T17:06:00Z">
        <w:r w:rsidDel="00D13C10">
          <w:rPr>
            <w:rFonts w:ascii="Times New Roman" w:hAnsi="Times New Roman"/>
            <w:sz w:val="24"/>
            <w:szCs w:val="24"/>
          </w:rPr>
          <w:delText>.</w:delText>
        </w:r>
      </w:del>
    </w:p>
    <w:p w14:paraId="10061648" w14:textId="782A7B7A"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w:t>
      </w:r>
      <w:ins w:id="924" w:author="Jon.Richar" w:date="2023-07-03T16:24:00Z">
        <w:r w:rsidR="00747F5E">
          <w:rPr>
            <w:rFonts w:ascii="Times New Roman" w:hAnsi="Times New Roman"/>
            <w:sz w:val="24"/>
            <w:szCs w:val="24"/>
          </w:rPr>
          <w:t xml:space="preserve"> (</w:t>
        </w:r>
      </w:ins>
      <w:del w:id="925"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2008</w:t>
      </w:r>
      <w:ins w:id="926" w:author="Jon.Richar" w:date="2023-07-03T16:24:00Z">
        <w:r w:rsidR="00747F5E">
          <w:rPr>
            <w:rFonts w:ascii="Times New Roman" w:hAnsi="Times New Roman"/>
            <w:sz w:val="24"/>
            <w:szCs w:val="24"/>
          </w:rPr>
          <w:t>)</w:t>
        </w:r>
      </w:ins>
      <w:del w:id="927"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The snow crab mating system: opportunity for natural and unnatural selection in a changing environment. Bull Mar Sci 83: 131-161</w:t>
      </w:r>
      <w:del w:id="928" w:author="Jon.Richar" w:date="2023-07-03T17:06:00Z">
        <w:r w:rsidDel="00D13C10">
          <w:rPr>
            <w:rFonts w:ascii="Times New Roman" w:hAnsi="Times New Roman"/>
            <w:sz w:val="24"/>
            <w:szCs w:val="24"/>
          </w:rPr>
          <w:delText>.</w:delText>
        </w:r>
      </w:del>
    </w:p>
    <w:p w14:paraId="549181DA" w14:textId="6BEFE0D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w:t>
      </w:r>
      <w:ins w:id="929" w:author="Jon.Richar" w:date="2023-07-03T16:24:00Z">
        <w:r w:rsidR="00747F5E">
          <w:rPr>
            <w:rFonts w:ascii="Times New Roman" w:hAnsi="Times New Roman"/>
            <w:sz w:val="24"/>
            <w:szCs w:val="24"/>
          </w:rPr>
          <w:t xml:space="preserve"> (</w:t>
        </w:r>
      </w:ins>
      <w:del w:id="930"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2005</w:t>
      </w:r>
      <w:ins w:id="931" w:author="Jon.Richar" w:date="2023-07-03T16:24:00Z">
        <w:r w:rsidR="00747F5E">
          <w:rPr>
            <w:rFonts w:ascii="Times New Roman" w:hAnsi="Times New Roman"/>
            <w:sz w:val="24"/>
            <w:szCs w:val="24"/>
          </w:rPr>
          <w:t>)</w:t>
        </w:r>
      </w:ins>
      <w:del w:id="932"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w:t>
      </w:r>
      <w:del w:id="933" w:author="Jon.Richar" w:date="2023-07-03T17:06:00Z">
        <w:r w:rsidDel="00D13C10">
          <w:rPr>
            <w:rFonts w:ascii="Times New Roman" w:hAnsi="Times New Roman"/>
            <w:sz w:val="24"/>
            <w:szCs w:val="24"/>
          </w:rPr>
          <w:delText xml:space="preserve">of </w:delText>
        </w:r>
      </w:del>
      <w:r>
        <w:rPr>
          <w:rFonts w:ascii="Times New Roman" w:hAnsi="Times New Roman"/>
          <w:sz w:val="24"/>
          <w:szCs w:val="24"/>
        </w:rPr>
        <w:t>Aquat</w:t>
      </w:r>
      <w:del w:id="934" w:author="Jon.Richar" w:date="2023-07-03T17:06:00Z">
        <w:r w:rsidDel="00D13C10">
          <w:rPr>
            <w:rFonts w:ascii="Times New Roman" w:hAnsi="Times New Roman"/>
            <w:sz w:val="24"/>
            <w:szCs w:val="24"/>
          </w:rPr>
          <w:delText>ic</w:delText>
        </w:r>
      </w:del>
      <w:r>
        <w:rPr>
          <w:rFonts w:ascii="Times New Roman" w:hAnsi="Times New Roman"/>
          <w:sz w:val="24"/>
          <w:szCs w:val="24"/>
        </w:rPr>
        <w:t xml:space="preserve"> Org</w:t>
      </w:r>
      <w:del w:id="935" w:author="Jon.Richar" w:date="2023-07-03T17:06:00Z">
        <w:r w:rsidDel="00D13C10">
          <w:rPr>
            <w:rFonts w:ascii="Times New Roman" w:hAnsi="Times New Roman"/>
            <w:sz w:val="24"/>
            <w:szCs w:val="24"/>
          </w:rPr>
          <w:delText>anisms</w:delText>
        </w:r>
      </w:del>
      <w:r>
        <w:rPr>
          <w:rFonts w:ascii="Times New Roman" w:hAnsi="Times New Roman"/>
          <w:sz w:val="24"/>
          <w:szCs w:val="24"/>
        </w:rPr>
        <w:t xml:space="preserve"> 64: 253-264</w:t>
      </w:r>
      <w:del w:id="936" w:author="Jon.Richar" w:date="2023-07-03T17:07:00Z">
        <w:r w:rsidDel="00D13C10">
          <w:rPr>
            <w:rFonts w:ascii="Times New Roman" w:hAnsi="Times New Roman"/>
            <w:sz w:val="24"/>
            <w:szCs w:val="24"/>
          </w:rPr>
          <w:delText>.</w:delText>
        </w:r>
      </w:del>
    </w:p>
    <w:p w14:paraId="6D2F5CC9" w14:textId="49114E72"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Shields JD, Taylor DM, O’Keefe PG, Colbourne E and Hynick E</w:t>
      </w:r>
      <w:ins w:id="937" w:author="Jon.Richar" w:date="2023-07-03T16:24:00Z">
        <w:r w:rsidR="00747F5E">
          <w:rPr>
            <w:rFonts w:ascii="Times New Roman" w:hAnsi="Times New Roman"/>
            <w:sz w:val="24"/>
            <w:szCs w:val="24"/>
          </w:rPr>
          <w:t xml:space="preserve"> (</w:t>
        </w:r>
      </w:ins>
      <w:del w:id="938"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2007</w:t>
      </w:r>
      <w:ins w:id="939" w:author="Jon.Richar" w:date="2023-07-03T16:24:00Z">
        <w:r w:rsidR="00747F5E">
          <w:rPr>
            <w:rFonts w:ascii="Times New Roman" w:hAnsi="Times New Roman"/>
            <w:sz w:val="24"/>
            <w:szCs w:val="24"/>
          </w:rPr>
          <w:t>)</w:t>
        </w:r>
      </w:ins>
      <w:del w:id="940"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w:t>
      </w:r>
      <w:ins w:id="941" w:author="Jon.Richar" w:date="2023-07-03T17:06:00Z">
        <w:r w:rsidR="00D13C10">
          <w:rPr>
            <w:rFonts w:ascii="Times New Roman" w:hAnsi="Times New Roman"/>
            <w:sz w:val="24"/>
            <w:szCs w:val="24"/>
          </w:rPr>
          <w:t xml:space="preserve">Diseases Aquat Org </w:t>
        </w:r>
      </w:ins>
      <w:del w:id="942" w:author="Jon.Richar" w:date="2023-07-03T17:06:00Z">
        <w:r w:rsidDel="00D13C10">
          <w:rPr>
            <w:rFonts w:ascii="Times New Roman" w:hAnsi="Times New Roman"/>
            <w:sz w:val="24"/>
            <w:szCs w:val="24"/>
          </w:rPr>
          <w:delText xml:space="preserve">Diseases of Aquatic Organisms </w:delText>
        </w:r>
      </w:del>
      <w:r>
        <w:rPr>
          <w:rFonts w:ascii="Times New Roman" w:hAnsi="Times New Roman"/>
          <w:sz w:val="24"/>
          <w:szCs w:val="24"/>
        </w:rPr>
        <w:t>77: 61-72</w:t>
      </w:r>
      <w:del w:id="943" w:author="Jon.Richar" w:date="2023-07-03T17:06:00Z">
        <w:r w:rsidDel="00D13C10">
          <w:rPr>
            <w:rFonts w:ascii="Times New Roman" w:hAnsi="Times New Roman"/>
            <w:sz w:val="24"/>
            <w:szCs w:val="24"/>
          </w:rPr>
          <w:delText>.</w:delText>
        </w:r>
      </w:del>
    </w:p>
    <w:p w14:paraId="4D078DFE" w14:textId="4F992A3E"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w:t>
      </w:r>
      <w:ins w:id="944" w:author="Jon.Richar" w:date="2023-07-03T17:07:00Z">
        <w:r w:rsidR="00D13C10">
          <w:rPr>
            <w:rFonts w:ascii="Times New Roman" w:hAnsi="Times New Roman"/>
            <w:sz w:val="24"/>
            <w:szCs w:val="24"/>
          </w:rPr>
          <w:t xml:space="preserve"> </w:t>
        </w:r>
      </w:ins>
      <w:r w:rsidRPr="006841A3">
        <w:rPr>
          <w:rFonts w:ascii="Times New Roman" w:hAnsi="Times New Roman"/>
          <w:sz w:val="24"/>
          <w:szCs w:val="24"/>
        </w:rPr>
        <w:t>2938-2945</w:t>
      </w:r>
      <w:del w:id="945" w:author="Jon.Richar" w:date="2023-07-03T17:07:00Z">
        <w:r w:rsidDel="00D13C10">
          <w:rPr>
            <w:rFonts w:ascii="Times New Roman" w:hAnsi="Times New Roman"/>
            <w:sz w:val="24"/>
            <w:szCs w:val="24"/>
          </w:rPr>
          <w:delText>.</w:delText>
        </w:r>
      </w:del>
    </w:p>
    <w:p w14:paraId="35DF3698" w14:textId="03092D4E"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w:t>
      </w:r>
      <w:ins w:id="946" w:author="Jon.Richar" w:date="2023-07-03T16:24:00Z">
        <w:r w:rsidR="00747F5E">
          <w:rPr>
            <w:rFonts w:ascii="Times New Roman" w:hAnsi="Times New Roman"/>
            <w:sz w:val="24"/>
            <w:szCs w:val="24"/>
          </w:rPr>
          <w:t xml:space="preserve"> (</w:t>
        </w:r>
      </w:ins>
      <w:del w:id="947"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1984</w:t>
      </w:r>
      <w:ins w:id="948" w:author="Jon.Richar" w:date="2023-07-03T16:24:00Z">
        <w:r w:rsidR="00747F5E">
          <w:rPr>
            <w:rFonts w:ascii="Times New Roman" w:hAnsi="Times New Roman"/>
            <w:sz w:val="24"/>
            <w:szCs w:val="24"/>
          </w:rPr>
          <w:t>)</w:t>
        </w:r>
      </w:ins>
      <w:del w:id="949"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Spatial and temporal effects of salinity, temperature, and chlorophyll on the communities of zooplankton in the southeastern Bering Sea</w:t>
      </w:r>
      <w:ins w:id="950" w:author="Jon.Richar" w:date="2023-07-03T17:08:00Z">
        <w:r w:rsidR="00D13C10">
          <w:rPr>
            <w:rFonts w:ascii="Times New Roman" w:hAnsi="Times New Roman"/>
            <w:sz w:val="24"/>
            <w:szCs w:val="24"/>
          </w:rPr>
          <w:t>.</w:t>
        </w:r>
      </w:ins>
      <w:del w:id="951" w:author="Jon.Richar" w:date="2023-07-03T17:07:00Z">
        <w:r w:rsidDel="00D13C10">
          <w:rPr>
            <w:rFonts w:ascii="Times New Roman" w:hAnsi="Times New Roman"/>
            <w:sz w:val="24"/>
            <w:szCs w:val="24"/>
          </w:rPr>
          <w:delText>.</w:delText>
        </w:r>
      </w:del>
      <w:r>
        <w:rPr>
          <w:rFonts w:ascii="Times New Roman" w:hAnsi="Times New Roman"/>
          <w:sz w:val="24"/>
          <w:szCs w:val="24"/>
        </w:rPr>
        <w:t xml:space="preserve"> J</w:t>
      </w:r>
      <w:ins w:id="952" w:author="Jon.Richar" w:date="2023-07-03T17:07:00Z">
        <w:r w:rsidR="00D13C10">
          <w:rPr>
            <w:rFonts w:ascii="Times New Roman" w:hAnsi="Times New Roman"/>
            <w:sz w:val="24"/>
            <w:szCs w:val="24"/>
          </w:rPr>
          <w:t xml:space="preserve"> </w:t>
        </w:r>
      </w:ins>
      <w:del w:id="953" w:author="Jon.Richar" w:date="2023-07-03T17:07:00Z">
        <w:r w:rsidDel="00D13C10">
          <w:rPr>
            <w:rFonts w:ascii="Times New Roman" w:hAnsi="Times New Roman"/>
            <w:sz w:val="24"/>
            <w:szCs w:val="24"/>
          </w:rPr>
          <w:delText xml:space="preserve">ournal of </w:delText>
        </w:r>
      </w:del>
      <w:r>
        <w:rPr>
          <w:rFonts w:ascii="Times New Roman" w:hAnsi="Times New Roman"/>
          <w:sz w:val="24"/>
          <w:szCs w:val="24"/>
        </w:rPr>
        <w:t>Mar</w:t>
      </w:r>
      <w:ins w:id="954" w:author="Jon.Richar" w:date="2023-07-03T17:07:00Z">
        <w:r w:rsidR="00D13C10">
          <w:rPr>
            <w:rFonts w:ascii="Times New Roman" w:hAnsi="Times New Roman"/>
            <w:sz w:val="24"/>
            <w:szCs w:val="24"/>
          </w:rPr>
          <w:t xml:space="preserve"> </w:t>
        </w:r>
      </w:ins>
      <w:del w:id="955" w:author="Jon.Richar" w:date="2023-07-03T17:07:00Z">
        <w:r w:rsidDel="00D13C10">
          <w:rPr>
            <w:rFonts w:ascii="Times New Roman" w:hAnsi="Times New Roman"/>
            <w:sz w:val="24"/>
            <w:szCs w:val="24"/>
          </w:rPr>
          <w:delText xml:space="preserve">ine </w:delText>
        </w:r>
      </w:del>
      <w:r>
        <w:rPr>
          <w:rFonts w:ascii="Times New Roman" w:hAnsi="Times New Roman"/>
          <w:sz w:val="24"/>
          <w:szCs w:val="24"/>
        </w:rPr>
        <w:t>Res</w:t>
      </w:r>
      <w:del w:id="956" w:author="Jon.Richar" w:date="2023-07-03T17:07:00Z">
        <w:r w:rsidDel="00D13C10">
          <w:rPr>
            <w:rFonts w:ascii="Times New Roman" w:hAnsi="Times New Roman"/>
            <w:sz w:val="24"/>
            <w:szCs w:val="24"/>
          </w:rPr>
          <w:delText>earch</w:delText>
        </w:r>
      </w:del>
      <w:r>
        <w:rPr>
          <w:rFonts w:ascii="Times New Roman" w:hAnsi="Times New Roman"/>
          <w:sz w:val="24"/>
          <w:szCs w:val="24"/>
        </w:rPr>
        <w:t xml:space="preserve"> 42: 221-257</w:t>
      </w:r>
      <w:del w:id="957" w:author="Jon.Richar" w:date="2023-07-03T17:07:00Z">
        <w:r w:rsidDel="00D13C10">
          <w:rPr>
            <w:rFonts w:ascii="Times New Roman" w:hAnsi="Times New Roman"/>
            <w:sz w:val="24"/>
            <w:szCs w:val="24"/>
          </w:rPr>
          <w:delText>.</w:delText>
        </w:r>
      </w:del>
    </w:p>
    <w:p w14:paraId="4F3E3F95" w14:textId="7488D6F8"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w:t>
      </w:r>
      <w:ins w:id="958" w:author="Jon.Richar" w:date="2023-07-03T16:24:00Z">
        <w:r w:rsidR="00747F5E">
          <w:rPr>
            <w:rFonts w:ascii="Times New Roman" w:hAnsi="Times New Roman"/>
            <w:sz w:val="24"/>
            <w:szCs w:val="24"/>
          </w:rPr>
          <w:t xml:space="preserve"> (</w:t>
        </w:r>
      </w:ins>
      <w:del w:id="959"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1999</w:t>
      </w:r>
      <w:ins w:id="960" w:author="Jon.Richar" w:date="2023-07-03T16:25:00Z">
        <w:r w:rsidR="00747F5E">
          <w:rPr>
            <w:rFonts w:ascii="Times New Roman" w:hAnsi="Times New Roman"/>
            <w:sz w:val="24"/>
            <w:szCs w:val="24"/>
          </w:rPr>
          <w:t>)</w:t>
        </w:r>
      </w:ins>
      <w:del w:id="961" w:author="Jon.Richar" w:date="2023-07-03T16:25:00Z">
        <w:r w:rsidDel="00747F5E">
          <w:rPr>
            <w:rFonts w:ascii="Times New Roman" w:hAnsi="Times New Roman"/>
            <w:sz w:val="24"/>
            <w:szCs w:val="24"/>
          </w:rPr>
          <w:delText>.</w:delText>
        </w:r>
      </w:del>
      <w:r>
        <w:rPr>
          <w:rFonts w:ascii="Times New Roman" w:hAnsi="Times New Roman"/>
          <w:sz w:val="24"/>
          <w:szCs w:val="24"/>
        </w:rPr>
        <w:t xml:space="preserve"> Net efficiency of a survey trawl for snow crab Chionoecetes opilio, and Tanner crab, </w:t>
      </w:r>
      <w:r w:rsidRPr="00747F5E">
        <w:rPr>
          <w:rFonts w:ascii="Times New Roman" w:hAnsi="Times New Roman"/>
          <w:i/>
          <w:sz w:val="24"/>
          <w:szCs w:val="24"/>
          <w:rPrChange w:id="962" w:author="Jon.Richar" w:date="2023-07-03T16:25:00Z">
            <w:rPr>
              <w:rFonts w:ascii="Times New Roman" w:hAnsi="Times New Roman"/>
              <w:sz w:val="24"/>
              <w:szCs w:val="24"/>
            </w:rPr>
          </w:rPrChange>
        </w:rPr>
        <w:t>C. bairdi</w:t>
      </w:r>
      <w:del w:id="963" w:author="Jon.Richar" w:date="2023-07-03T17:07:00Z">
        <w:r w:rsidDel="00D13C10">
          <w:rPr>
            <w:rFonts w:ascii="Times New Roman" w:hAnsi="Times New Roman"/>
            <w:sz w:val="24"/>
            <w:szCs w:val="24"/>
          </w:rPr>
          <w:delText>.</w:delText>
        </w:r>
      </w:del>
      <w:del w:id="964" w:author="Jon.Richar" w:date="2023-07-03T17:08:00Z">
        <w:r w:rsidDel="00D13C10">
          <w:rPr>
            <w:rFonts w:ascii="Times New Roman" w:hAnsi="Times New Roman"/>
            <w:sz w:val="24"/>
            <w:szCs w:val="24"/>
          </w:rPr>
          <w:delText xml:space="preserve"> </w:delText>
        </w:r>
      </w:del>
      <w:ins w:id="965" w:author="Jon.Richar" w:date="2023-07-03T17:08:00Z">
        <w:r w:rsidR="00D13C10">
          <w:rPr>
            <w:rFonts w:ascii="Times New Roman" w:hAnsi="Times New Roman"/>
            <w:sz w:val="24"/>
            <w:szCs w:val="24"/>
          </w:rPr>
          <w:t xml:space="preserve">. </w:t>
        </w:r>
      </w:ins>
      <w:r>
        <w:rPr>
          <w:rFonts w:ascii="Times New Roman" w:hAnsi="Times New Roman"/>
          <w:sz w:val="24"/>
          <w:szCs w:val="24"/>
        </w:rPr>
        <w:t>Fish Bull 97: 617-625</w:t>
      </w:r>
      <w:del w:id="966" w:author="Jon.Richar" w:date="2023-07-03T17:08:00Z">
        <w:r w:rsidDel="00D13C10">
          <w:rPr>
            <w:rFonts w:ascii="Times New Roman" w:hAnsi="Times New Roman"/>
            <w:sz w:val="24"/>
            <w:szCs w:val="24"/>
          </w:rPr>
          <w:delText>.</w:delText>
        </w:r>
      </w:del>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del w:id="967" w:author="Jon.Richar" w:date="2023-07-03T17:08:00Z">
        <w:r w:rsidDel="00D13C10">
          <w:rPr>
            <w:rFonts w:ascii="Times New Roman" w:hAnsi="Times New Roman"/>
            <w:sz w:val="24"/>
            <w:szCs w:val="24"/>
          </w:rPr>
          <w:delText>.</w:delText>
        </w:r>
      </w:del>
    </w:p>
    <w:p w14:paraId="5D6007E2" w14:textId="7AC7D22D"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w:t>
      </w:r>
      <w:ins w:id="968" w:author="Jon.Richar" w:date="2023-07-03T16:25:00Z">
        <w:r w:rsidR="00747F5E">
          <w:rPr>
            <w:rFonts w:ascii="Times New Roman" w:hAnsi="Times New Roman"/>
            <w:sz w:val="24"/>
            <w:szCs w:val="24"/>
          </w:rPr>
          <w:t xml:space="preserve"> </w:t>
        </w:r>
      </w:ins>
      <w:del w:id="969" w:author="Jon.Richar" w:date="2023-07-03T16:25:00Z">
        <w:r w:rsidDel="00747F5E">
          <w:rPr>
            <w:rFonts w:ascii="Times New Roman" w:hAnsi="Times New Roman"/>
            <w:sz w:val="24"/>
            <w:szCs w:val="24"/>
          </w:rPr>
          <w:delText xml:space="preserve">eries </w:delText>
        </w:r>
      </w:del>
      <w:r>
        <w:rPr>
          <w:rFonts w:ascii="Times New Roman" w:hAnsi="Times New Roman"/>
          <w:sz w:val="24"/>
          <w:szCs w:val="24"/>
        </w:rPr>
        <w:t>Oceanogr</w:t>
      </w:r>
      <w:ins w:id="970" w:author="Jon.Richar" w:date="2023-07-03T16:25:00Z">
        <w:r w:rsidR="00747F5E">
          <w:rPr>
            <w:rFonts w:ascii="Times New Roman" w:hAnsi="Times New Roman"/>
            <w:sz w:val="24"/>
            <w:szCs w:val="24"/>
          </w:rPr>
          <w:t xml:space="preserve"> </w:t>
        </w:r>
      </w:ins>
      <w:del w:id="971" w:author="Jon.Richar" w:date="2023-07-03T16:25:00Z">
        <w:r w:rsidDel="00747F5E">
          <w:rPr>
            <w:rFonts w:ascii="Times New Roman" w:hAnsi="Times New Roman"/>
            <w:sz w:val="24"/>
            <w:szCs w:val="24"/>
          </w:rPr>
          <w:delText xml:space="preserve">aphy </w:delText>
        </w:r>
      </w:del>
      <w:r>
        <w:rPr>
          <w:rFonts w:ascii="Times New Roman" w:hAnsi="Times New Roman"/>
          <w:sz w:val="24"/>
          <w:szCs w:val="24"/>
        </w:rPr>
        <w:t>10: 81-98</w:t>
      </w:r>
      <w:del w:id="972" w:author="Jon.Richar" w:date="2023-07-03T17:08:00Z">
        <w:r w:rsidDel="00D13C10">
          <w:rPr>
            <w:rFonts w:ascii="Times New Roman" w:hAnsi="Times New Roman"/>
            <w:sz w:val="24"/>
            <w:szCs w:val="24"/>
          </w:rPr>
          <w:delText>.</w:delText>
        </w:r>
      </w:del>
    </w:p>
    <w:p w14:paraId="481B6050" w14:textId="0EE8ACBA"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w:t>
      </w:r>
      <w:ins w:id="973" w:author="Jon.Richar" w:date="2023-07-03T17:08:00Z">
        <w:r w:rsidR="00D13C10">
          <w:rPr>
            <w:rFonts w:ascii="Times New Roman" w:hAnsi="Times New Roman"/>
            <w:sz w:val="24"/>
            <w:szCs w:val="24"/>
          </w:rPr>
          <w:t xml:space="preserve"> </w:t>
        </w:r>
      </w:ins>
      <w:r w:rsidRPr="006841A3">
        <w:rPr>
          <w:rFonts w:ascii="Times New Roman" w:hAnsi="Times New Roman"/>
          <w:sz w:val="24"/>
          <w:szCs w:val="24"/>
        </w:rPr>
        <w:t>1273-1280</w:t>
      </w:r>
      <w:del w:id="974" w:author="Jon.Richar" w:date="2023-07-03T17:08:00Z">
        <w:r w:rsidDel="00D13C10">
          <w:rPr>
            <w:rFonts w:ascii="Times New Roman" w:hAnsi="Times New Roman"/>
            <w:sz w:val="24"/>
            <w:szCs w:val="24"/>
          </w:rPr>
          <w:delText>.</w:delText>
        </w:r>
      </w:del>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w:t>
      </w:r>
      <w:r w:rsidRPr="00804DF7">
        <w:rPr>
          <w:rFonts w:ascii="Times New Roman" w:hAnsi="Times New Roman" w:cs="Times New Roman"/>
          <w:color w:val="auto"/>
        </w:rPr>
        <w:lastRenderedPageBreak/>
        <w:t>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45DDCD1C"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w:t>
      </w:r>
      <w:ins w:id="975" w:author="Jon.Richar" w:date="2023-07-03T17:09:00Z">
        <w:r w:rsidR="00D13C10">
          <w:rPr>
            <w:rFonts w:ascii="Times New Roman" w:hAnsi="Times New Roman"/>
            <w:sz w:val="24"/>
            <w:szCs w:val="24"/>
          </w:rPr>
          <w:t xml:space="preserve"> </w:t>
        </w:r>
      </w:ins>
      <w:del w:id="976" w:author="Jon.Richar" w:date="2023-07-03T17:09:00Z">
        <w:r w:rsidRPr="006841A3" w:rsidDel="00D13C10">
          <w:rPr>
            <w:rFonts w:ascii="Times New Roman" w:hAnsi="Times New Roman"/>
            <w:sz w:val="24"/>
            <w:szCs w:val="24"/>
          </w:rPr>
          <w:delText xml:space="preserve">  </w:delText>
        </w:r>
      </w:del>
      <w:r w:rsidRPr="006841A3">
        <w:rPr>
          <w:rFonts w:ascii="Times New Roman" w:hAnsi="Times New Roman"/>
          <w:sz w:val="24"/>
          <w:szCs w:val="24"/>
        </w:rPr>
        <w:t>28: 334-341</w:t>
      </w:r>
      <w:del w:id="977" w:author="Jon.Richar" w:date="2023-07-03T17:09:00Z">
        <w:r w:rsidDel="00D13C10">
          <w:rPr>
            <w:rFonts w:ascii="Times New Roman" w:hAnsi="Times New Roman"/>
            <w:sz w:val="24"/>
            <w:szCs w:val="24"/>
          </w:rPr>
          <w:delText>.</w:delText>
        </w:r>
      </w:del>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del w:id="978" w:author="Jon.Richar" w:date="2023-07-03T17:09:00Z">
        <w:r w:rsidDel="00D13C10">
          <w:rPr>
            <w:rFonts w:ascii="Times New Roman" w:hAnsi="Times New Roman"/>
          </w:rPr>
          <w:delText>.</w:delText>
        </w:r>
      </w:del>
    </w:p>
    <w:p w14:paraId="0B6EB51A" w14:textId="23F1C9D5"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t>Thompson DWJ and Wallace JM</w:t>
      </w:r>
      <w:ins w:id="979" w:author="Jon.Richar" w:date="2023-07-03T16:25:00Z">
        <w:r w:rsidR="00747F5E">
          <w:rPr>
            <w:rFonts w:ascii="Times New Roman" w:hAnsi="Times New Roman"/>
          </w:rPr>
          <w:t xml:space="preserve"> (</w:t>
        </w:r>
      </w:ins>
      <w:del w:id="980" w:author="Jon.Richar" w:date="2023-07-03T16:25:00Z">
        <w:r w:rsidDel="00747F5E">
          <w:rPr>
            <w:rFonts w:ascii="Times New Roman" w:hAnsi="Times New Roman"/>
          </w:rPr>
          <w:delText xml:space="preserve">. </w:delText>
        </w:r>
      </w:del>
      <w:r>
        <w:rPr>
          <w:rFonts w:ascii="Times New Roman" w:hAnsi="Times New Roman"/>
        </w:rPr>
        <w:t>1998</w:t>
      </w:r>
      <w:ins w:id="981" w:author="Jon.Richar" w:date="2023-07-03T16:25:00Z">
        <w:r w:rsidR="00747F5E">
          <w:rPr>
            <w:rFonts w:ascii="Times New Roman" w:hAnsi="Times New Roman"/>
          </w:rPr>
          <w:t>)</w:t>
        </w:r>
      </w:ins>
      <w:del w:id="982" w:author="Jon.Richar" w:date="2023-07-03T16:25:00Z">
        <w:r w:rsidDel="00747F5E">
          <w:rPr>
            <w:rFonts w:ascii="Times New Roman" w:hAnsi="Times New Roman"/>
          </w:rPr>
          <w:delText>.</w:delText>
        </w:r>
      </w:del>
      <w:r>
        <w:rPr>
          <w:rFonts w:ascii="Times New Roman" w:hAnsi="Times New Roman"/>
        </w:rPr>
        <w:t xml:space="preserve"> The Arctic oscillation signature in the wintertime geopotential height and temperatu</w:t>
      </w:r>
      <w:ins w:id="983" w:author="Jon.Richar" w:date="2023-07-03T16:25:00Z">
        <w:r w:rsidR="00747F5E">
          <w:rPr>
            <w:rFonts w:ascii="Times New Roman" w:hAnsi="Times New Roman"/>
          </w:rPr>
          <w:t>re</w:t>
        </w:r>
      </w:ins>
      <w:del w:id="984" w:author="Jon.Richar" w:date="2023-07-03T16:25:00Z">
        <w:r w:rsidDel="00747F5E">
          <w:rPr>
            <w:rFonts w:ascii="Times New Roman" w:hAnsi="Times New Roman"/>
          </w:rPr>
          <w:delText>re</w:delText>
        </w:r>
      </w:del>
      <w:r>
        <w:rPr>
          <w:rFonts w:ascii="Times New Roman" w:hAnsi="Times New Roman"/>
        </w:rPr>
        <w:t xml:space="preserve"> fields. </w:t>
      </w:r>
      <w:del w:id="985" w:author="Jon.Richar" w:date="2023-07-03T17:09:00Z">
        <w:r w:rsidDel="00D13C10">
          <w:rPr>
            <w:rFonts w:ascii="Times New Roman" w:hAnsi="Times New Roman"/>
          </w:rPr>
          <w:delText xml:space="preserve">Geophysical </w:delText>
        </w:r>
      </w:del>
      <w:ins w:id="986" w:author="Jon.Richar" w:date="2023-07-03T17:09:00Z">
        <w:r w:rsidR="00D13C10">
          <w:rPr>
            <w:rFonts w:ascii="Times New Roman" w:hAnsi="Times New Roman"/>
          </w:rPr>
          <w:t xml:space="preserve">Geophys </w:t>
        </w:r>
      </w:ins>
      <w:del w:id="987" w:author="Jon.Richar" w:date="2023-07-03T17:09:00Z">
        <w:r w:rsidDel="00D13C10">
          <w:rPr>
            <w:rFonts w:ascii="Times New Roman" w:hAnsi="Times New Roman"/>
          </w:rPr>
          <w:delText xml:space="preserve">Research </w:delText>
        </w:r>
      </w:del>
      <w:ins w:id="988" w:author="Jon.Richar" w:date="2023-07-03T17:09:00Z">
        <w:r w:rsidR="00D13C10">
          <w:rPr>
            <w:rFonts w:ascii="Times New Roman" w:hAnsi="Times New Roman"/>
          </w:rPr>
          <w:t xml:space="preserve">Res </w:t>
        </w:r>
      </w:ins>
      <w:r>
        <w:rPr>
          <w:rFonts w:ascii="Times New Roman" w:hAnsi="Times New Roman"/>
        </w:rPr>
        <w:t>Letters 25: 1297-1300</w:t>
      </w:r>
    </w:p>
    <w:p w14:paraId="31265D72" w14:textId="38A84B8C"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w:t>
      </w:r>
      <w:ins w:id="989" w:author="Jon.Richar" w:date="2023-07-03T16:25:00Z">
        <w:r w:rsidR="00747F5E">
          <w:rPr>
            <w:rFonts w:ascii="Times New Roman" w:hAnsi="Times New Roman"/>
            <w:sz w:val="24"/>
            <w:szCs w:val="24"/>
          </w:rPr>
          <w:t xml:space="preserve"> </w:t>
        </w:r>
      </w:ins>
      <w:ins w:id="990" w:author="Jon.Richar" w:date="2023-07-03T16:26:00Z">
        <w:r w:rsidR="00747F5E">
          <w:rPr>
            <w:rFonts w:ascii="Times New Roman" w:hAnsi="Times New Roman"/>
            <w:sz w:val="24"/>
            <w:szCs w:val="24"/>
          </w:rPr>
          <w:t>(</w:t>
        </w:r>
      </w:ins>
      <w:del w:id="991" w:author="Jon.Richar" w:date="2023-07-03T16:25:00Z">
        <w:r w:rsidDel="00747F5E">
          <w:rPr>
            <w:rFonts w:ascii="Times New Roman" w:hAnsi="Times New Roman"/>
            <w:sz w:val="24"/>
            <w:szCs w:val="24"/>
          </w:rPr>
          <w:delText xml:space="preserve">. </w:delText>
        </w:r>
      </w:del>
      <w:r>
        <w:rPr>
          <w:rFonts w:ascii="Times New Roman" w:hAnsi="Times New Roman"/>
          <w:sz w:val="24"/>
          <w:szCs w:val="24"/>
        </w:rPr>
        <w:t>2019</w:t>
      </w:r>
      <w:ins w:id="992" w:author="Jon.Richar" w:date="2023-07-03T16:26:00Z">
        <w:r w:rsidR="00747F5E">
          <w:rPr>
            <w:rFonts w:ascii="Times New Roman" w:hAnsi="Times New Roman"/>
            <w:sz w:val="24"/>
            <w:szCs w:val="24"/>
          </w:rPr>
          <w:t xml:space="preserve">) </w:t>
        </w:r>
      </w:ins>
      <w:del w:id="993"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Assessment of the Pacific cod stock in the eastern Bering Sea. NPFMC Bering Sea and Aleutian Islands SAFE. North Pacific Fishery Management Council, Anchorage, Alaska. 271p.</w:t>
      </w:r>
    </w:p>
    <w:p w14:paraId="27DB9E54" w14:textId="4B3375D3"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w:t>
      </w:r>
      <w:ins w:id="994" w:author="Jon.Richar" w:date="2023-07-03T16:26:00Z">
        <w:r w:rsidR="00747F5E">
          <w:rPr>
            <w:rFonts w:ascii="Times New Roman" w:hAnsi="Times New Roman"/>
            <w:sz w:val="24"/>
            <w:szCs w:val="24"/>
          </w:rPr>
          <w:t xml:space="preserve"> (</w:t>
        </w:r>
      </w:ins>
      <w:del w:id="995"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2021</w:t>
      </w:r>
      <w:ins w:id="996" w:author="Jon.Richar" w:date="2023-07-03T16:26:00Z">
        <w:r w:rsidR="00747F5E">
          <w:rPr>
            <w:rFonts w:ascii="Times New Roman" w:hAnsi="Times New Roman"/>
            <w:sz w:val="24"/>
            <w:szCs w:val="24"/>
          </w:rPr>
          <w:t>)</w:t>
        </w:r>
      </w:ins>
      <w:del w:id="997" w:author="Jon.Richar" w:date="2023-07-03T16:26:00Z">
        <w:r w:rsidDel="00747F5E">
          <w:rPr>
            <w:rFonts w:ascii="Times New Roman" w:hAnsi="Times New Roman"/>
            <w:sz w:val="24"/>
            <w:szCs w:val="24"/>
          </w:rPr>
          <w:delText>.</w:delText>
        </w:r>
      </w:del>
      <w:r>
        <w:rPr>
          <w:rFonts w:ascii="Times New Roman" w:hAnsi="Times New Roman"/>
          <w:sz w:val="24"/>
          <w:szCs w:val="24"/>
        </w:rPr>
        <w:t xml:space="preserve"> Forecasting community reassembly using climate-linked spatio-temporal ecosystem models. Ecography 44: 612-625</w:t>
      </w:r>
      <w:del w:id="998" w:author="Jon.Richar" w:date="2023-07-03T17:10:00Z">
        <w:r w:rsidDel="00D13C10">
          <w:rPr>
            <w:rFonts w:ascii="Times New Roman" w:hAnsi="Times New Roman"/>
            <w:sz w:val="24"/>
            <w:szCs w:val="24"/>
          </w:rPr>
          <w:delText>.</w:delText>
        </w:r>
      </w:del>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del w:id="999" w:author="Jon.Richar" w:date="2023-07-03T17:10:00Z">
        <w:r w:rsidDel="00D13C10">
          <w:rPr>
            <w:rFonts w:ascii="Times New Roman" w:hAnsi="Times New Roman"/>
            <w:sz w:val="24"/>
            <w:szCs w:val="24"/>
          </w:rPr>
          <w:delText>.</w:delText>
        </w:r>
      </w:del>
    </w:p>
    <w:p w14:paraId="0AB416BE" w14:textId="05554801"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lastRenderedPageBreak/>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w:t>
      </w:r>
      <w:del w:id="1000" w:author="Jon.Richar" w:date="2023-07-03T16:50:00Z">
        <w:r w:rsidRPr="004740FD" w:rsidDel="001A485E">
          <w:rPr>
            <w:rFonts w:ascii="Times New Roman" w:hAnsi="Times New Roman" w:cs="Times New Roman"/>
            <w:color w:val="202020"/>
            <w:sz w:val="24"/>
            <w:szCs w:val="24"/>
            <w:shd w:val="clear" w:color="auto" w:fill="FFFFFF"/>
          </w:rPr>
          <w:delText xml:space="preserve"> 7(2)</w:delText>
        </w:r>
      </w:del>
      <w:r w:rsidRPr="004740FD">
        <w:rPr>
          <w:rFonts w:ascii="Times New Roman" w:hAnsi="Times New Roman" w:cs="Times New Roman"/>
          <w:color w:val="202020"/>
          <w:sz w:val="24"/>
          <w:szCs w:val="24"/>
          <w:shd w:val="clear" w:color="auto" w:fill="FFFFFF"/>
        </w:rPr>
        <w:t>: e30805</w:t>
      </w:r>
      <w:del w:id="1001" w:author="Jon.Richar" w:date="2023-07-03T16:50:00Z">
        <w:r w:rsidRPr="004740FD" w:rsidDel="001A485E">
          <w:rPr>
            <w:rFonts w:ascii="Times New Roman" w:hAnsi="Times New Roman" w:cs="Times New Roman"/>
            <w:color w:val="202020"/>
            <w:sz w:val="24"/>
            <w:szCs w:val="24"/>
            <w:shd w:val="clear" w:color="auto" w:fill="FFFFFF"/>
          </w:rPr>
          <w:delText>. https://doi.org/10.1371/journal.pone.0030805</w:delText>
        </w:r>
        <w:r w:rsidDel="001A485E">
          <w:rPr>
            <w:rFonts w:ascii="Times New Roman" w:hAnsi="Times New Roman" w:cs="Times New Roman"/>
            <w:color w:val="202020"/>
            <w:sz w:val="24"/>
            <w:szCs w:val="24"/>
            <w:shd w:val="clear" w:color="auto" w:fill="FFFFFF"/>
          </w:rPr>
          <w:delText>.</w:delText>
        </w:r>
      </w:del>
    </w:p>
    <w:p w14:paraId="39D936B7" w14:textId="59008442"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Walsh</w:t>
      </w:r>
      <w:ins w:id="1002" w:author="Jon.Richar" w:date="2023-07-03T16:45:00Z">
        <w:r w:rsidR="001A485E">
          <w:rPr>
            <w:rFonts w:ascii="Times New Roman" w:hAnsi="Times New Roman" w:cs="Times New Roman"/>
            <w:noProof/>
            <w:sz w:val="24"/>
            <w:szCs w:val="24"/>
          </w:rPr>
          <w:t xml:space="preserve"> </w:t>
        </w:r>
      </w:ins>
      <w:del w:id="1003"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004"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E</w:t>
      </w:r>
      <w:del w:id="1005"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Thoman</w:t>
      </w:r>
      <w:ins w:id="1006" w:author="Jon.Richar" w:date="2023-07-03T16:45:00Z">
        <w:r w:rsidR="001A485E">
          <w:rPr>
            <w:rFonts w:ascii="Times New Roman" w:hAnsi="Times New Roman" w:cs="Times New Roman"/>
            <w:noProof/>
            <w:sz w:val="24"/>
            <w:szCs w:val="24"/>
          </w:rPr>
          <w:t xml:space="preserve"> </w:t>
        </w:r>
      </w:ins>
      <w:del w:id="1007"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008"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L</w:t>
      </w:r>
      <w:del w:id="1009"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Bhatt</w:t>
      </w:r>
      <w:ins w:id="1010" w:author="Jon.Richar" w:date="2023-07-03T16:45:00Z">
        <w:r w:rsidR="001A485E">
          <w:rPr>
            <w:rFonts w:ascii="Times New Roman" w:hAnsi="Times New Roman" w:cs="Times New Roman"/>
            <w:noProof/>
            <w:sz w:val="24"/>
            <w:szCs w:val="24"/>
          </w:rPr>
          <w:t xml:space="preserve"> </w:t>
        </w:r>
      </w:ins>
      <w:del w:id="1011"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U</w:t>
      </w:r>
      <w:del w:id="1012"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013"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Bieniek</w:t>
      </w:r>
      <w:ins w:id="1014" w:author="Jon.Richar" w:date="2023-07-03T16:45:00Z">
        <w:r w:rsidR="001A485E">
          <w:rPr>
            <w:rFonts w:ascii="Times New Roman" w:hAnsi="Times New Roman" w:cs="Times New Roman"/>
            <w:noProof/>
            <w:sz w:val="24"/>
            <w:szCs w:val="24"/>
          </w:rPr>
          <w:t xml:space="preserve"> </w:t>
        </w:r>
      </w:ins>
      <w:del w:id="1015"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P</w:t>
      </w:r>
      <w:del w:id="1016"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017"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Brettschneider</w:t>
      </w:r>
      <w:ins w:id="1018" w:author="Jon.Richar" w:date="2023-07-03T16:45:00Z">
        <w:r w:rsidR="001A485E">
          <w:rPr>
            <w:rFonts w:ascii="Times New Roman" w:hAnsi="Times New Roman" w:cs="Times New Roman"/>
            <w:noProof/>
            <w:sz w:val="24"/>
            <w:szCs w:val="24"/>
          </w:rPr>
          <w:t xml:space="preserve"> </w:t>
        </w:r>
      </w:ins>
      <w:del w:id="1019"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B</w:t>
      </w:r>
      <w:del w:id="1020"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Brubaker</w:t>
      </w:r>
      <w:ins w:id="1021" w:author="Jon.Richar" w:date="2023-07-03T16:46:00Z">
        <w:r w:rsidR="001A485E">
          <w:rPr>
            <w:rFonts w:ascii="Times New Roman" w:hAnsi="Times New Roman" w:cs="Times New Roman"/>
            <w:noProof/>
            <w:sz w:val="24"/>
            <w:szCs w:val="24"/>
          </w:rPr>
          <w:t xml:space="preserve"> </w:t>
        </w:r>
      </w:ins>
      <w:del w:id="1022"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023"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Danielson</w:t>
      </w:r>
      <w:ins w:id="1024" w:author="Jon.Richar" w:date="2023-07-03T16:46:00Z">
        <w:r w:rsidR="001A485E">
          <w:rPr>
            <w:rFonts w:ascii="Times New Roman" w:hAnsi="Times New Roman" w:cs="Times New Roman"/>
            <w:noProof/>
            <w:sz w:val="24"/>
            <w:szCs w:val="24"/>
          </w:rPr>
          <w:t xml:space="preserve"> </w:t>
        </w:r>
      </w:ins>
      <w:del w:id="1025"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026"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Lader</w:t>
      </w:r>
      <w:ins w:id="1027" w:author="Jon.Richar" w:date="2023-07-03T16:46:00Z">
        <w:r w:rsidR="001A485E">
          <w:rPr>
            <w:rFonts w:ascii="Times New Roman" w:hAnsi="Times New Roman" w:cs="Times New Roman"/>
            <w:noProof/>
            <w:sz w:val="24"/>
            <w:szCs w:val="24"/>
          </w:rPr>
          <w:t xml:space="preserve"> </w:t>
        </w:r>
      </w:ins>
      <w:del w:id="1028"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029"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Fetterer</w:t>
      </w:r>
      <w:del w:id="1030"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F</w:t>
      </w:r>
      <w:del w:id="1031"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Holderied</w:t>
      </w:r>
      <w:del w:id="1032"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K</w:t>
      </w:r>
      <w:del w:id="1033"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Iken</w:t>
      </w:r>
      <w:del w:id="1034"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K</w:t>
      </w:r>
      <w:del w:id="1035"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Mahoney</w:t>
      </w:r>
      <w:ins w:id="1036" w:author="Jon.Richar" w:date="2023-07-03T16:47:00Z">
        <w:r w:rsidR="001A485E">
          <w:rPr>
            <w:rFonts w:ascii="Times New Roman" w:hAnsi="Times New Roman" w:cs="Times New Roman"/>
            <w:noProof/>
            <w:sz w:val="24"/>
            <w:szCs w:val="24"/>
          </w:rPr>
          <w:t xml:space="preserve"> </w:t>
        </w:r>
      </w:ins>
      <w:del w:id="1037"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038" w:author="Jon.Richar" w:date="2023-07-03T16:47: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McCammon</w:t>
      </w:r>
      <w:ins w:id="1039" w:author="Jon.Richar" w:date="2023-07-03T16:47:00Z">
        <w:r w:rsidR="001A485E">
          <w:rPr>
            <w:rFonts w:ascii="Times New Roman" w:hAnsi="Times New Roman" w:cs="Times New Roman"/>
            <w:noProof/>
            <w:sz w:val="24"/>
            <w:szCs w:val="24"/>
          </w:rPr>
          <w:t xml:space="preserve"> </w:t>
        </w:r>
      </w:ins>
      <w:del w:id="1040"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041" w:author="Jon.Richar" w:date="2023-07-03T16:47:00Z">
        <w:r w:rsidRPr="0008650F" w:rsidDel="001A485E">
          <w:rPr>
            <w:rFonts w:ascii="Times New Roman" w:hAnsi="Times New Roman" w:cs="Times New Roman"/>
            <w:noProof/>
            <w:sz w:val="24"/>
            <w:szCs w:val="24"/>
          </w:rPr>
          <w:delText>.</w:delText>
        </w:r>
      </w:del>
      <w:ins w:id="1042" w:author="Jon.Richar" w:date="2023-07-03T16:47:00Z">
        <w:r w:rsidR="001A485E">
          <w:rPr>
            <w:rFonts w:ascii="Times New Roman" w:hAnsi="Times New Roman" w:cs="Times New Roman"/>
            <w:noProof/>
            <w:sz w:val="24"/>
            <w:szCs w:val="24"/>
          </w:rPr>
          <w:t>,</w:t>
        </w:r>
      </w:ins>
      <w:del w:id="1043" w:author="Jon.Richar" w:date="2023-07-03T16:47:00Z">
        <w:r w:rsidRPr="0008650F" w:rsidDel="001A485E">
          <w:rPr>
            <w:rFonts w:ascii="Times New Roman" w:hAnsi="Times New Roman" w:cs="Times New Roman"/>
            <w:noProof/>
            <w:sz w:val="24"/>
            <w:szCs w:val="24"/>
          </w:rPr>
          <w:delText>, &amp;</w:delText>
        </w:r>
      </w:del>
      <w:r w:rsidRPr="0008650F">
        <w:rPr>
          <w:rFonts w:ascii="Times New Roman" w:hAnsi="Times New Roman" w:cs="Times New Roman"/>
          <w:noProof/>
          <w:sz w:val="24"/>
          <w:szCs w:val="24"/>
        </w:rPr>
        <w:t xml:space="preserve"> Partain</w:t>
      </w:r>
      <w:ins w:id="1044" w:author="Jon.Richar" w:date="2023-07-03T16:47:00Z">
        <w:r w:rsidR="001A485E">
          <w:rPr>
            <w:rFonts w:ascii="Times New Roman" w:hAnsi="Times New Roman" w:cs="Times New Roman"/>
            <w:noProof/>
            <w:sz w:val="24"/>
            <w:szCs w:val="24"/>
          </w:rPr>
          <w:t xml:space="preserve"> </w:t>
        </w:r>
      </w:ins>
      <w:del w:id="1045"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ins w:id="1046" w:author="Jon.Richar" w:date="2023-07-03T16:47:00Z">
        <w:r w:rsidR="001A485E">
          <w:rPr>
            <w:rFonts w:ascii="Times New Roman" w:hAnsi="Times New Roman" w:cs="Times New Roman"/>
            <w:noProof/>
            <w:sz w:val="24"/>
            <w:szCs w:val="24"/>
          </w:rPr>
          <w:t xml:space="preserve"> </w:t>
        </w:r>
      </w:ins>
      <w:del w:id="1047"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 xml:space="preserve">(2018). The high latitude heat wave of 2016 and its impacts on Alaska. </w:t>
      </w:r>
      <w:r w:rsidRPr="001A485E">
        <w:rPr>
          <w:rFonts w:ascii="Times New Roman" w:hAnsi="Times New Roman" w:cs="Times New Roman"/>
          <w:iCs/>
          <w:noProof/>
          <w:sz w:val="24"/>
          <w:szCs w:val="24"/>
          <w:rPrChange w:id="1048" w:author="Jon.Richar" w:date="2023-07-03T16:47:00Z">
            <w:rPr>
              <w:rFonts w:ascii="Times New Roman" w:hAnsi="Times New Roman" w:cs="Times New Roman"/>
              <w:i/>
              <w:iCs/>
              <w:noProof/>
              <w:sz w:val="24"/>
              <w:szCs w:val="24"/>
            </w:rPr>
          </w:rPrChange>
        </w:rPr>
        <w:t>Bull</w:t>
      </w:r>
      <w:del w:id="1049" w:author="Jon.Richar" w:date="2023-07-03T16:48:00Z">
        <w:r w:rsidRPr="001A485E" w:rsidDel="001A485E">
          <w:rPr>
            <w:rFonts w:ascii="Times New Roman" w:hAnsi="Times New Roman" w:cs="Times New Roman"/>
            <w:iCs/>
            <w:noProof/>
            <w:sz w:val="24"/>
            <w:szCs w:val="24"/>
            <w:rPrChange w:id="1050" w:author="Jon.Richar" w:date="2023-07-03T16:47:00Z">
              <w:rPr>
                <w:rFonts w:ascii="Times New Roman" w:hAnsi="Times New Roman" w:cs="Times New Roman"/>
                <w:i/>
                <w:iCs/>
                <w:noProof/>
                <w:sz w:val="24"/>
                <w:szCs w:val="24"/>
              </w:rPr>
            </w:rPrChange>
          </w:rPr>
          <w:delText xml:space="preserve">etin of the </w:delText>
        </w:r>
      </w:del>
      <w:ins w:id="1051" w:author="Jon.Richar" w:date="2023-07-03T16:48:00Z">
        <w:r w:rsidR="001A485E">
          <w:rPr>
            <w:rFonts w:ascii="Times New Roman" w:hAnsi="Times New Roman" w:cs="Times New Roman"/>
            <w:iCs/>
            <w:noProof/>
            <w:sz w:val="24"/>
            <w:szCs w:val="24"/>
          </w:rPr>
          <w:t xml:space="preserve"> </w:t>
        </w:r>
      </w:ins>
      <w:del w:id="1052" w:author="Jon.Richar" w:date="2023-07-03T16:48:00Z">
        <w:r w:rsidRPr="001A485E" w:rsidDel="001A485E">
          <w:rPr>
            <w:rFonts w:ascii="Times New Roman" w:hAnsi="Times New Roman" w:cs="Times New Roman"/>
            <w:iCs/>
            <w:noProof/>
            <w:sz w:val="24"/>
            <w:szCs w:val="24"/>
            <w:rPrChange w:id="1053" w:author="Jon.Richar" w:date="2023-07-03T16:47:00Z">
              <w:rPr>
                <w:rFonts w:ascii="Times New Roman" w:hAnsi="Times New Roman" w:cs="Times New Roman"/>
                <w:i/>
                <w:iCs/>
                <w:noProof/>
                <w:sz w:val="24"/>
                <w:szCs w:val="24"/>
              </w:rPr>
            </w:rPrChange>
          </w:rPr>
          <w:delText xml:space="preserve">American </w:delText>
        </w:r>
      </w:del>
      <w:ins w:id="1054" w:author="Jon.Richar" w:date="2023-07-03T16:48:00Z">
        <w:r w:rsidR="001A485E" w:rsidRPr="001A485E">
          <w:rPr>
            <w:rFonts w:ascii="Times New Roman" w:hAnsi="Times New Roman" w:cs="Times New Roman"/>
            <w:iCs/>
            <w:noProof/>
            <w:sz w:val="24"/>
            <w:szCs w:val="24"/>
            <w:rPrChange w:id="1055" w:author="Jon.Richar" w:date="2023-07-03T16:47:00Z">
              <w:rPr>
                <w:rFonts w:ascii="Times New Roman" w:hAnsi="Times New Roman" w:cs="Times New Roman"/>
                <w:i/>
                <w:iCs/>
                <w:noProof/>
                <w:sz w:val="24"/>
                <w:szCs w:val="24"/>
              </w:rPr>
            </w:rPrChange>
          </w:rPr>
          <w:t xml:space="preserve">Amer </w:t>
        </w:r>
      </w:ins>
      <w:r w:rsidRPr="001A485E">
        <w:rPr>
          <w:rFonts w:ascii="Times New Roman" w:hAnsi="Times New Roman" w:cs="Times New Roman"/>
          <w:iCs/>
          <w:noProof/>
          <w:sz w:val="24"/>
          <w:szCs w:val="24"/>
          <w:rPrChange w:id="1056" w:author="Jon.Richar" w:date="2023-07-03T16:47:00Z">
            <w:rPr>
              <w:rFonts w:ascii="Times New Roman" w:hAnsi="Times New Roman" w:cs="Times New Roman"/>
              <w:i/>
              <w:iCs/>
              <w:noProof/>
              <w:sz w:val="24"/>
              <w:szCs w:val="24"/>
            </w:rPr>
          </w:rPrChange>
        </w:rPr>
        <w:t>Meteorolog</w:t>
      </w:r>
      <w:del w:id="1057" w:author="Jon.Richar" w:date="2023-07-03T16:48:00Z">
        <w:r w:rsidRPr="001A485E" w:rsidDel="001A485E">
          <w:rPr>
            <w:rFonts w:ascii="Times New Roman" w:hAnsi="Times New Roman" w:cs="Times New Roman"/>
            <w:iCs/>
            <w:noProof/>
            <w:sz w:val="24"/>
            <w:szCs w:val="24"/>
            <w:rPrChange w:id="1058" w:author="Jon.Richar" w:date="2023-07-03T16:47:00Z">
              <w:rPr>
                <w:rFonts w:ascii="Times New Roman" w:hAnsi="Times New Roman" w:cs="Times New Roman"/>
                <w:i/>
                <w:iCs/>
                <w:noProof/>
                <w:sz w:val="24"/>
                <w:szCs w:val="24"/>
              </w:rPr>
            </w:rPrChange>
          </w:rPr>
          <w:delText>ical Society</w:delText>
        </w:r>
      </w:del>
      <w:ins w:id="1059" w:author="Jon.Richar" w:date="2023-07-03T16:48:00Z">
        <w:r w:rsidR="001A485E">
          <w:rPr>
            <w:rFonts w:ascii="Times New Roman" w:hAnsi="Times New Roman" w:cs="Times New Roman"/>
            <w:iCs/>
            <w:noProof/>
            <w:sz w:val="24"/>
            <w:szCs w:val="24"/>
          </w:rPr>
          <w:t xml:space="preserve"> Soc </w:t>
        </w:r>
      </w:ins>
      <w:del w:id="1060" w:author="Jon.Richar" w:date="2023-07-03T16:48:00Z">
        <w:r w:rsidRPr="001A485E" w:rsidDel="001A485E">
          <w:rPr>
            <w:rFonts w:ascii="Times New Roman" w:hAnsi="Times New Roman" w:cs="Times New Roman"/>
            <w:noProof/>
            <w:sz w:val="24"/>
            <w:szCs w:val="24"/>
          </w:rPr>
          <w:delText xml:space="preserve">, </w:delText>
        </w:r>
      </w:del>
      <w:r w:rsidRPr="001A485E">
        <w:rPr>
          <w:rFonts w:ascii="Times New Roman" w:hAnsi="Times New Roman" w:cs="Times New Roman"/>
          <w:iCs/>
          <w:noProof/>
          <w:sz w:val="24"/>
          <w:szCs w:val="24"/>
          <w:rPrChange w:id="1061" w:author="Jon.Richar" w:date="2023-07-03T16:47:00Z">
            <w:rPr>
              <w:rFonts w:ascii="Times New Roman" w:hAnsi="Times New Roman" w:cs="Times New Roman"/>
              <w:i/>
              <w:iCs/>
              <w:noProof/>
              <w:sz w:val="24"/>
              <w:szCs w:val="24"/>
            </w:rPr>
          </w:rPrChange>
        </w:rPr>
        <w:t>99</w:t>
      </w:r>
      <w:del w:id="1062" w:author="Jon.Richar" w:date="2023-07-03T16:48:00Z">
        <w:r w:rsidRPr="0008650F" w:rsidDel="001A485E">
          <w:rPr>
            <w:rFonts w:ascii="Times New Roman" w:hAnsi="Times New Roman" w:cs="Times New Roman"/>
            <w:noProof/>
            <w:sz w:val="24"/>
            <w:szCs w:val="24"/>
          </w:rPr>
          <w:delText xml:space="preserve">(1, S), </w:delText>
        </w:r>
      </w:del>
      <w:ins w:id="1063" w:author="Jon.Richar" w:date="2023-07-03T16:48:00Z">
        <w:r w:rsidR="001A485E">
          <w:rPr>
            <w:rFonts w:ascii="Times New Roman" w:hAnsi="Times New Roman" w:cs="Times New Roman"/>
            <w:noProof/>
            <w:sz w:val="24"/>
            <w:szCs w:val="24"/>
          </w:rPr>
          <w:t xml:space="preserve">: </w:t>
        </w:r>
      </w:ins>
      <w:r w:rsidRPr="0008650F">
        <w:rPr>
          <w:rFonts w:ascii="Times New Roman" w:hAnsi="Times New Roman" w:cs="Times New Roman"/>
          <w:noProof/>
          <w:sz w:val="24"/>
          <w:szCs w:val="24"/>
        </w:rPr>
        <w:t>S39--S43</w:t>
      </w:r>
      <w:del w:id="1064" w:author="Jon.Richar" w:date="2023-07-03T16:48:00Z">
        <w:r w:rsidRPr="0008650F" w:rsidDel="001A485E">
          <w:rPr>
            <w:rFonts w:ascii="Times New Roman" w:hAnsi="Times New Roman" w:cs="Times New Roman"/>
            <w:noProof/>
            <w:sz w:val="24"/>
            <w:szCs w:val="24"/>
          </w:rPr>
          <w:delText>. https://doi.org/10.1175/BAMS-D-17-0105.1</w:delText>
        </w:r>
      </w:del>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3A5AA30D" w:rsidR="00525AD2" w:rsidDel="001A485E" w:rsidRDefault="00525AD2" w:rsidP="00525AD2">
      <w:pPr>
        <w:spacing w:after="0" w:line="480" w:lineRule="auto"/>
        <w:ind w:left="720" w:right="288" w:hanging="720"/>
        <w:rPr>
          <w:del w:id="1065" w:author="Jon.Richar" w:date="2023-07-03T16:51:00Z"/>
          <w:rFonts w:ascii="Times New Roman" w:hAnsi="Times New Roman"/>
          <w:sz w:val="24"/>
          <w:szCs w:val="24"/>
        </w:rPr>
      </w:pPr>
      <w:del w:id="1066" w:author="Jon.Richar" w:date="2023-07-03T16:51:00Z">
        <w:r w:rsidDel="001A485E">
          <w:rPr>
            <w:rFonts w:ascii="Times New Roman" w:hAnsi="Times New Roman"/>
            <w:sz w:val="24"/>
            <w:szCs w:val="24"/>
          </w:rPr>
          <w:delText>Zacher, LS, Richar JI, Foy RJ</w:delText>
        </w:r>
      </w:del>
      <w:del w:id="1067" w:author="Jon.Richar" w:date="2023-07-03T16:26:00Z">
        <w:r w:rsidDel="00747F5E">
          <w:rPr>
            <w:rFonts w:ascii="Times New Roman" w:hAnsi="Times New Roman"/>
            <w:sz w:val="24"/>
            <w:szCs w:val="24"/>
          </w:rPr>
          <w:delText xml:space="preserve">. </w:delText>
        </w:r>
      </w:del>
      <w:del w:id="1068" w:author="Jon.Richar" w:date="2023-07-03T16:51:00Z">
        <w:r w:rsidDel="001A485E">
          <w:rPr>
            <w:rFonts w:ascii="Times New Roman" w:hAnsi="Times New Roman"/>
            <w:sz w:val="24"/>
            <w:szCs w:val="24"/>
          </w:rPr>
          <w:delText>2020</w:delText>
        </w:r>
      </w:del>
      <w:del w:id="1069" w:author="Jon.Richar" w:date="2023-07-03T16:26:00Z">
        <w:r w:rsidDel="00747F5E">
          <w:rPr>
            <w:rFonts w:ascii="Times New Roman" w:hAnsi="Times New Roman"/>
            <w:sz w:val="24"/>
            <w:szCs w:val="24"/>
          </w:rPr>
          <w:delText>.</w:delText>
        </w:r>
      </w:del>
      <w:del w:id="1070" w:author="Jon.Richar" w:date="2023-07-03T16:51:00Z">
        <w:r w:rsidDel="001A485E">
          <w:rPr>
            <w:rFonts w:ascii="Times New Roman" w:hAnsi="Times New Roman"/>
            <w:sz w:val="24"/>
            <w:szCs w:val="24"/>
          </w:rPr>
          <w:delText xml:space="preserve"> The 2019 eastern and northern Bering Sea continental shelf trawl surveys: Results for commercial crab species. U.S. Dep. Commer., NOAA tech. memo. NMFS-AFSC-400, 234 p.</w:delText>
        </w:r>
      </w:del>
    </w:p>
    <w:p w14:paraId="41B62127" w14:textId="4217AB7D"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w:t>
      </w:r>
      <w:ins w:id="1071" w:author="Jon.Richar" w:date="2023-07-03T16:26:00Z">
        <w:r w:rsidR="00747F5E">
          <w:rPr>
            <w:rFonts w:ascii="Times New Roman" w:hAnsi="Times New Roman"/>
            <w:sz w:val="24"/>
            <w:szCs w:val="24"/>
          </w:rPr>
          <w:t xml:space="preserve"> (</w:t>
        </w:r>
      </w:ins>
      <w:del w:id="1072"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2021</w:t>
      </w:r>
      <w:ins w:id="1073" w:author="Jon.Richar" w:date="2023-07-03T16:27:00Z">
        <w:r w:rsidR="00747F5E">
          <w:rPr>
            <w:rFonts w:ascii="Times New Roman" w:hAnsi="Times New Roman"/>
            <w:sz w:val="24"/>
            <w:szCs w:val="24"/>
          </w:rPr>
          <w:t>)</w:t>
        </w:r>
      </w:ins>
      <w:del w:id="1074" w:author="Jon.Richar" w:date="2023-07-03T16:27:00Z">
        <w:r w:rsidDel="00747F5E">
          <w:rPr>
            <w:rFonts w:ascii="Times New Roman" w:hAnsi="Times New Roman"/>
            <w:sz w:val="24"/>
            <w:szCs w:val="24"/>
          </w:rPr>
          <w:delText>.</w:delText>
        </w:r>
      </w:del>
      <w:r>
        <w:rPr>
          <w:rFonts w:ascii="Times New Roman" w:hAnsi="Times New Roman"/>
          <w:sz w:val="24"/>
          <w:szCs w:val="24"/>
        </w:rPr>
        <w:t xml:space="preserve">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4"/>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0833CCBF"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w:t>
            </w:r>
            <w:ins w:id="1075" w:author="Jon.Richar" w:date="2023-06-02T11:07:00Z">
              <w:r w:rsidR="00A66092">
                <w:rPr>
                  <w:rFonts w:ascii="Times New Roman" w:eastAsia="Times New Roman" w:hAnsi="Times New Roman" w:cs="Times New Roman"/>
                  <w:color w:val="000000"/>
                </w:rPr>
                <w:t xml:space="preserve">2, </w:t>
              </w:r>
            </w:ins>
            <w:r>
              <w:rPr>
                <w:rFonts w:ascii="Times New Roman" w:eastAsia="Times New Roman" w:hAnsi="Times New Roman" w:cs="Times New Roman"/>
                <w:color w:val="000000"/>
              </w:rPr>
              <w:t>3-yr rolling average</w:t>
            </w:r>
            <w:ins w:id="1076" w:author="Jon.Richar" w:date="2023-06-02T11:07:00Z">
              <w:r w:rsidR="00A66092">
                <w:rPr>
                  <w:rFonts w:ascii="Times New Roman" w:eastAsia="Times New Roman" w:hAnsi="Times New Roman" w:cs="Times New Roman"/>
                  <w:color w:val="000000"/>
                </w:rPr>
                <w:t>s</w:t>
              </w:r>
            </w:ins>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2872C3F0"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PDO </w:t>
            </w:r>
            <w:del w:id="1077" w:author="Jon.Richar" w:date="2023-06-02T11:07:00Z">
              <w:r w:rsidRPr="00F84BB9" w:rsidDel="00A66092">
                <w:rPr>
                  <w:rFonts w:ascii="Times New Roman" w:eastAsia="Times New Roman" w:hAnsi="Times New Roman" w:cs="Times New Roman"/>
                  <w:color w:val="000000"/>
                </w:rPr>
                <w:delText>-</w:delText>
              </w:r>
            </w:del>
            <w:ins w:id="1078" w:author="Jon.Richar" w:date="2023-06-02T11:07:00Z">
              <w:r w:rsidR="00A66092">
                <w:rPr>
                  <w:rFonts w:ascii="Times New Roman" w:eastAsia="Times New Roman" w:hAnsi="Times New Roman" w:cs="Times New Roman"/>
                  <w:color w:val="000000"/>
                </w:rPr>
                <w:t>–</w:t>
              </w:r>
            </w:ins>
            <w:r w:rsidRPr="00F84BB9">
              <w:rPr>
                <w:rFonts w:ascii="Times New Roman" w:eastAsia="Times New Roman" w:hAnsi="Times New Roman" w:cs="Times New Roman"/>
                <w:color w:val="000000"/>
              </w:rPr>
              <w:t xml:space="preserve"> </w:t>
            </w:r>
            <w:ins w:id="1079" w:author="Jon.Richar" w:date="2023-06-02T11:07:00Z">
              <w:r w:rsidR="00A66092">
                <w:rPr>
                  <w:rFonts w:ascii="Times New Roman" w:eastAsia="Times New Roman" w:hAnsi="Times New Roman" w:cs="Times New Roman"/>
                  <w:color w:val="000000"/>
                </w:rPr>
                <w:t xml:space="preserve">2, </w:t>
              </w:r>
            </w:ins>
            <w:r w:rsidRPr="00F84BB9">
              <w:rPr>
                <w:rFonts w:ascii="Times New Roman" w:eastAsia="Times New Roman" w:hAnsi="Times New Roman" w:cs="Times New Roman"/>
                <w:color w:val="000000"/>
              </w:rPr>
              <w:t>3</w:t>
            </w:r>
            <w:bookmarkStart w:id="1080" w:name="_GoBack"/>
            <w:bookmarkEnd w:id="1080"/>
            <w:r w:rsidRPr="00F84BB9">
              <w:rPr>
                <w:rFonts w:ascii="Times New Roman" w:eastAsia="Times New Roman" w:hAnsi="Times New Roman" w:cs="Times New Roman"/>
                <w:color w:val="000000"/>
              </w:rPr>
              <w:t xml:space="preserve"> yr rolling average</w:t>
            </w:r>
            <w:ins w:id="1081" w:author="Jon.Richar" w:date="2023-06-02T11:07:00Z">
              <w:r w:rsidR="00A66092">
                <w:rPr>
                  <w:rFonts w:ascii="Times New Roman" w:eastAsia="Times New Roman" w:hAnsi="Times New Roman" w:cs="Times New Roman"/>
                  <w:color w:val="000000"/>
                </w:rPr>
                <w:t>s</w:t>
              </w:r>
            </w:ins>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42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82" w:author="Jon.Richar" w:date="2023-06-09T15:20:00Z">
          <w:tblPr>
            <w:tblW w:w="1035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80"/>
        <w:gridCol w:w="838"/>
        <w:gridCol w:w="772"/>
        <w:gridCol w:w="714"/>
        <w:gridCol w:w="650"/>
        <w:gridCol w:w="838"/>
        <w:gridCol w:w="680"/>
        <w:gridCol w:w="768"/>
        <w:gridCol w:w="675"/>
        <w:gridCol w:w="675"/>
        <w:gridCol w:w="714"/>
        <w:gridCol w:w="633"/>
        <w:gridCol w:w="673"/>
        <w:gridCol w:w="714"/>
        <w:tblGridChange w:id="1083">
          <w:tblGrid>
            <w:gridCol w:w="1080"/>
            <w:gridCol w:w="838"/>
            <w:gridCol w:w="772"/>
            <w:gridCol w:w="714"/>
            <w:gridCol w:w="729"/>
            <w:gridCol w:w="862"/>
            <w:gridCol w:w="680"/>
            <w:gridCol w:w="768"/>
            <w:gridCol w:w="675"/>
            <w:gridCol w:w="675"/>
            <w:gridCol w:w="714"/>
            <w:gridCol w:w="633"/>
            <w:gridCol w:w="673"/>
            <w:gridCol w:w="714"/>
          </w:tblGrid>
        </w:tblGridChange>
      </w:tblGrid>
      <w:tr w:rsidR="00C93D08" w:rsidRPr="007F3A01" w14:paraId="09DFB664" w14:textId="77777777" w:rsidTr="00C93D08">
        <w:trPr>
          <w:trHeight w:val="157"/>
          <w:ins w:id="1084" w:author="Jon.Richar" w:date="2023-06-02T11:02:00Z"/>
          <w:trPrChange w:id="1085" w:author="Jon.Richar" w:date="2023-06-09T15:20:00Z">
            <w:trPr>
              <w:trHeight w:val="157"/>
            </w:trPr>
          </w:trPrChange>
        </w:trPr>
        <w:tc>
          <w:tcPr>
            <w:tcW w:w="1080" w:type="dxa"/>
            <w:shd w:val="clear" w:color="auto" w:fill="auto"/>
            <w:noWrap/>
            <w:vAlign w:val="bottom"/>
            <w:hideMark/>
            <w:tcPrChange w:id="1086" w:author="Jon.Richar" w:date="2023-06-09T15:20:00Z">
              <w:tcPr>
                <w:tcW w:w="1080" w:type="dxa"/>
                <w:shd w:val="clear" w:color="auto" w:fill="auto"/>
                <w:noWrap/>
                <w:vAlign w:val="bottom"/>
                <w:hideMark/>
              </w:tcPr>
            </w:tcPrChange>
          </w:tcPr>
          <w:p w14:paraId="7E0DF5F3" w14:textId="77777777" w:rsidR="007F3A01" w:rsidRPr="00C93D08" w:rsidRDefault="007F3A01">
            <w:pPr>
              <w:spacing w:after="0" w:line="240" w:lineRule="auto"/>
              <w:ind w:left="-112"/>
              <w:rPr>
                <w:ins w:id="1087" w:author="Jon.Richar" w:date="2023-06-02T11:02:00Z"/>
                <w:rFonts w:ascii="Times New Roman" w:eastAsia="Times New Roman" w:hAnsi="Times New Roman" w:cs="Times New Roman"/>
                <w:sz w:val="20"/>
                <w:szCs w:val="20"/>
                <w:rPrChange w:id="1088" w:author="Jon.Richar" w:date="2023-06-09T15:17:00Z">
                  <w:rPr>
                    <w:ins w:id="1089" w:author="Jon.Richar" w:date="2023-06-02T11:02:00Z"/>
                    <w:rFonts w:ascii="Times New Roman" w:eastAsia="Times New Roman" w:hAnsi="Times New Roman" w:cs="Times New Roman"/>
                    <w:sz w:val="24"/>
                    <w:szCs w:val="24"/>
                  </w:rPr>
                </w:rPrChange>
              </w:rPr>
            </w:pPr>
          </w:p>
        </w:tc>
        <w:tc>
          <w:tcPr>
            <w:tcW w:w="838" w:type="dxa"/>
            <w:shd w:val="clear" w:color="auto" w:fill="auto"/>
            <w:noWrap/>
            <w:vAlign w:val="center"/>
            <w:hideMark/>
            <w:tcPrChange w:id="1090" w:author="Jon.Richar" w:date="2023-06-09T15:20:00Z">
              <w:tcPr>
                <w:tcW w:w="838" w:type="dxa"/>
                <w:shd w:val="clear" w:color="auto" w:fill="auto"/>
                <w:noWrap/>
                <w:vAlign w:val="center"/>
                <w:hideMark/>
              </w:tcPr>
            </w:tcPrChange>
          </w:tcPr>
          <w:p w14:paraId="78A1572C" w14:textId="77777777" w:rsidR="007F3A01" w:rsidRPr="00C93D08" w:rsidRDefault="007F3A01">
            <w:pPr>
              <w:spacing w:after="0" w:line="240" w:lineRule="auto"/>
              <w:jc w:val="center"/>
              <w:rPr>
                <w:ins w:id="1091" w:author="Jon.Richar" w:date="2023-06-02T11:02:00Z"/>
                <w:rFonts w:ascii="Times New Roman" w:eastAsia="Times New Roman" w:hAnsi="Times New Roman" w:cs="Times New Roman"/>
                <w:color w:val="000000"/>
                <w:sz w:val="20"/>
                <w:szCs w:val="20"/>
                <w:rPrChange w:id="1092" w:author="Jon.Richar" w:date="2023-06-09T15:17:00Z">
                  <w:rPr>
                    <w:ins w:id="1093" w:author="Jon.Richar" w:date="2023-06-02T11:02:00Z"/>
                    <w:rFonts w:ascii="Calibri" w:eastAsia="Times New Roman" w:hAnsi="Calibri" w:cs="Calibri"/>
                    <w:color w:val="000000"/>
                  </w:rPr>
                </w:rPrChange>
              </w:rPr>
            </w:pPr>
            <w:ins w:id="1094" w:author="Jon.Richar" w:date="2023-06-02T11:02:00Z">
              <w:r w:rsidRPr="00C93D08">
                <w:rPr>
                  <w:rFonts w:ascii="Times New Roman" w:eastAsia="Times New Roman" w:hAnsi="Times New Roman" w:cs="Times New Roman"/>
                  <w:color w:val="000000"/>
                  <w:sz w:val="20"/>
                  <w:szCs w:val="20"/>
                  <w:rPrChange w:id="1095" w:author="Jon.Richar" w:date="2023-06-09T15:17:00Z">
                    <w:rPr>
                      <w:rFonts w:ascii="Calibri" w:eastAsia="Times New Roman" w:hAnsi="Calibri" w:cs="Calibri"/>
                      <w:color w:val="000000"/>
                    </w:rPr>
                  </w:rPrChange>
                </w:rPr>
                <w:t>Bairdi females</w:t>
              </w:r>
            </w:ins>
          </w:p>
        </w:tc>
        <w:tc>
          <w:tcPr>
            <w:tcW w:w="772" w:type="dxa"/>
            <w:shd w:val="clear" w:color="auto" w:fill="auto"/>
            <w:noWrap/>
            <w:vAlign w:val="center"/>
            <w:hideMark/>
            <w:tcPrChange w:id="1096" w:author="Jon.Richar" w:date="2023-06-09T15:20:00Z">
              <w:tcPr>
                <w:tcW w:w="602" w:type="dxa"/>
                <w:shd w:val="clear" w:color="auto" w:fill="auto"/>
                <w:noWrap/>
                <w:vAlign w:val="center"/>
                <w:hideMark/>
              </w:tcPr>
            </w:tcPrChange>
          </w:tcPr>
          <w:p w14:paraId="609A2267" w14:textId="77777777" w:rsidR="007F3A01" w:rsidRPr="00C93D08" w:rsidRDefault="007F3A01">
            <w:pPr>
              <w:spacing w:after="0" w:line="240" w:lineRule="auto"/>
              <w:jc w:val="center"/>
              <w:rPr>
                <w:ins w:id="1097" w:author="Jon.Richar" w:date="2023-06-02T11:02:00Z"/>
                <w:rFonts w:ascii="Times New Roman" w:eastAsia="Times New Roman" w:hAnsi="Times New Roman" w:cs="Times New Roman"/>
                <w:color w:val="000000"/>
                <w:sz w:val="20"/>
                <w:szCs w:val="20"/>
                <w:rPrChange w:id="1098" w:author="Jon.Richar" w:date="2023-06-09T15:17:00Z">
                  <w:rPr>
                    <w:ins w:id="1099" w:author="Jon.Richar" w:date="2023-06-02T11:02:00Z"/>
                    <w:rFonts w:ascii="Calibri" w:eastAsia="Times New Roman" w:hAnsi="Calibri" w:cs="Calibri"/>
                    <w:color w:val="000000"/>
                  </w:rPr>
                </w:rPrChange>
              </w:rPr>
            </w:pPr>
            <w:ins w:id="1100" w:author="Jon.Richar" w:date="2023-06-02T11:02:00Z">
              <w:r w:rsidRPr="00C93D08">
                <w:rPr>
                  <w:rFonts w:ascii="Times New Roman" w:eastAsia="Times New Roman" w:hAnsi="Times New Roman" w:cs="Times New Roman"/>
                  <w:color w:val="000000"/>
                  <w:sz w:val="20"/>
                  <w:szCs w:val="20"/>
                  <w:rPrChange w:id="1101" w:author="Jon.Richar" w:date="2023-06-09T15:17:00Z">
                    <w:rPr>
                      <w:rFonts w:ascii="Calibri" w:eastAsia="Times New Roman" w:hAnsi="Calibri" w:cs="Calibri"/>
                      <w:color w:val="000000"/>
                    </w:rPr>
                  </w:rPrChange>
                </w:rPr>
                <w:t>Pacific cod</w:t>
              </w:r>
            </w:ins>
          </w:p>
        </w:tc>
        <w:tc>
          <w:tcPr>
            <w:tcW w:w="714" w:type="dxa"/>
            <w:shd w:val="clear" w:color="auto" w:fill="auto"/>
            <w:noWrap/>
            <w:vAlign w:val="center"/>
            <w:hideMark/>
            <w:tcPrChange w:id="1102" w:author="Jon.Richar" w:date="2023-06-09T15:20:00Z">
              <w:tcPr>
                <w:tcW w:w="714" w:type="dxa"/>
                <w:shd w:val="clear" w:color="auto" w:fill="auto"/>
                <w:noWrap/>
                <w:vAlign w:val="center"/>
                <w:hideMark/>
              </w:tcPr>
            </w:tcPrChange>
          </w:tcPr>
          <w:p w14:paraId="1426A728" w14:textId="77777777" w:rsidR="007F3A01" w:rsidRPr="00C93D08" w:rsidRDefault="007F3A01">
            <w:pPr>
              <w:spacing w:after="0" w:line="240" w:lineRule="auto"/>
              <w:jc w:val="center"/>
              <w:rPr>
                <w:ins w:id="1103" w:author="Jon.Richar" w:date="2023-06-02T11:02:00Z"/>
                <w:rFonts w:ascii="Times New Roman" w:eastAsia="Times New Roman" w:hAnsi="Times New Roman" w:cs="Times New Roman"/>
                <w:color w:val="000000"/>
                <w:sz w:val="20"/>
                <w:szCs w:val="20"/>
                <w:rPrChange w:id="1104" w:author="Jon.Richar" w:date="2023-06-09T15:17:00Z">
                  <w:rPr>
                    <w:ins w:id="1105" w:author="Jon.Richar" w:date="2023-06-02T11:02:00Z"/>
                    <w:rFonts w:ascii="Calibri" w:eastAsia="Times New Roman" w:hAnsi="Calibri" w:cs="Calibri"/>
                    <w:color w:val="000000"/>
                  </w:rPr>
                </w:rPrChange>
              </w:rPr>
            </w:pPr>
            <w:ins w:id="1106" w:author="Jon.Richar" w:date="2023-06-02T11:02:00Z">
              <w:r w:rsidRPr="00C93D08">
                <w:rPr>
                  <w:rFonts w:ascii="Times New Roman" w:eastAsia="Times New Roman" w:hAnsi="Times New Roman" w:cs="Times New Roman"/>
                  <w:color w:val="000000"/>
                  <w:sz w:val="20"/>
                  <w:szCs w:val="20"/>
                  <w:rPrChange w:id="1107" w:author="Jon.Richar" w:date="2023-06-09T15:17:00Z">
                    <w:rPr>
                      <w:rFonts w:ascii="Calibri" w:eastAsia="Times New Roman" w:hAnsi="Calibri" w:cs="Calibri"/>
                      <w:color w:val="000000"/>
                    </w:rPr>
                  </w:rPrChange>
                </w:rPr>
                <w:t>FHS TBM RA2</w:t>
              </w:r>
            </w:ins>
          </w:p>
        </w:tc>
        <w:tc>
          <w:tcPr>
            <w:tcW w:w="650" w:type="dxa"/>
            <w:shd w:val="clear" w:color="auto" w:fill="auto"/>
            <w:noWrap/>
            <w:vAlign w:val="center"/>
            <w:hideMark/>
            <w:tcPrChange w:id="1108" w:author="Jon.Richar" w:date="2023-06-09T15:20:00Z">
              <w:tcPr>
                <w:tcW w:w="729" w:type="dxa"/>
                <w:shd w:val="clear" w:color="auto" w:fill="auto"/>
                <w:noWrap/>
                <w:vAlign w:val="center"/>
                <w:hideMark/>
              </w:tcPr>
            </w:tcPrChange>
          </w:tcPr>
          <w:p w14:paraId="29E765ED" w14:textId="77777777" w:rsidR="007F3A01" w:rsidRPr="00C93D08" w:rsidRDefault="007F3A01">
            <w:pPr>
              <w:spacing w:after="0" w:line="240" w:lineRule="auto"/>
              <w:jc w:val="center"/>
              <w:rPr>
                <w:ins w:id="1109" w:author="Jon.Richar" w:date="2023-06-02T11:02:00Z"/>
                <w:rFonts w:ascii="Times New Roman" w:eastAsia="Times New Roman" w:hAnsi="Times New Roman" w:cs="Times New Roman"/>
                <w:color w:val="000000"/>
                <w:sz w:val="20"/>
                <w:szCs w:val="20"/>
                <w:rPrChange w:id="1110" w:author="Jon.Richar" w:date="2023-06-09T15:17:00Z">
                  <w:rPr>
                    <w:ins w:id="1111" w:author="Jon.Richar" w:date="2023-06-02T11:02:00Z"/>
                    <w:rFonts w:ascii="Calibri" w:eastAsia="Times New Roman" w:hAnsi="Calibri" w:cs="Calibri"/>
                    <w:color w:val="000000"/>
                  </w:rPr>
                </w:rPrChange>
              </w:rPr>
            </w:pPr>
            <w:ins w:id="1112" w:author="Jon.Richar" w:date="2023-06-02T11:02:00Z">
              <w:r w:rsidRPr="00C93D08">
                <w:rPr>
                  <w:rFonts w:ascii="Times New Roman" w:eastAsia="Times New Roman" w:hAnsi="Times New Roman" w:cs="Times New Roman"/>
                  <w:color w:val="000000"/>
                  <w:sz w:val="20"/>
                  <w:szCs w:val="20"/>
                  <w:rPrChange w:id="1113" w:author="Jon.Richar" w:date="2023-06-09T15:17:00Z">
                    <w:rPr>
                      <w:rFonts w:ascii="Calibri" w:eastAsia="Times New Roman" w:hAnsi="Calibri" w:cs="Calibri"/>
                      <w:color w:val="000000"/>
                    </w:rPr>
                  </w:rPrChange>
                </w:rPr>
                <w:t>FHS TBM</w:t>
              </w:r>
            </w:ins>
          </w:p>
        </w:tc>
        <w:tc>
          <w:tcPr>
            <w:tcW w:w="838" w:type="dxa"/>
            <w:shd w:val="clear" w:color="auto" w:fill="auto"/>
            <w:noWrap/>
            <w:vAlign w:val="center"/>
            <w:hideMark/>
            <w:tcPrChange w:id="1114" w:author="Jon.Richar" w:date="2023-06-09T15:20:00Z">
              <w:tcPr>
                <w:tcW w:w="862" w:type="dxa"/>
                <w:shd w:val="clear" w:color="auto" w:fill="auto"/>
                <w:noWrap/>
                <w:vAlign w:val="center"/>
                <w:hideMark/>
              </w:tcPr>
            </w:tcPrChange>
          </w:tcPr>
          <w:p w14:paraId="2D3DF803" w14:textId="77777777" w:rsidR="007F3A01" w:rsidRPr="00C93D08" w:rsidRDefault="007F3A01">
            <w:pPr>
              <w:spacing w:after="0" w:line="240" w:lineRule="auto"/>
              <w:jc w:val="center"/>
              <w:rPr>
                <w:ins w:id="1115" w:author="Jon.Richar" w:date="2023-06-02T11:02:00Z"/>
                <w:rFonts w:ascii="Times New Roman" w:eastAsia="Times New Roman" w:hAnsi="Times New Roman" w:cs="Times New Roman"/>
                <w:color w:val="000000"/>
                <w:sz w:val="20"/>
                <w:szCs w:val="20"/>
                <w:rPrChange w:id="1116" w:author="Jon.Richar" w:date="2023-06-09T15:17:00Z">
                  <w:rPr>
                    <w:ins w:id="1117" w:author="Jon.Richar" w:date="2023-06-02T11:02:00Z"/>
                    <w:rFonts w:ascii="Calibri" w:eastAsia="Times New Roman" w:hAnsi="Calibri" w:cs="Calibri"/>
                    <w:color w:val="000000"/>
                  </w:rPr>
                </w:rPrChange>
              </w:rPr>
            </w:pPr>
            <w:ins w:id="1118" w:author="Jon.Richar" w:date="2023-06-02T11:02:00Z">
              <w:r w:rsidRPr="00C93D08">
                <w:rPr>
                  <w:rFonts w:ascii="Times New Roman" w:eastAsia="Times New Roman" w:hAnsi="Times New Roman" w:cs="Times New Roman"/>
                  <w:color w:val="000000"/>
                  <w:sz w:val="20"/>
                  <w:szCs w:val="20"/>
                  <w:rPrChange w:id="1119" w:author="Jon.Richar" w:date="2023-06-09T15:17:00Z">
                    <w:rPr>
                      <w:rFonts w:ascii="Calibri" w:eastAsia="Times New Roman" w:hAnsi="Calibri" w:cs="Calibri"/>
                      <w:color w:val="000000"/>
                    </w:rPr>
                  </w:rPrChange>
                </w:rPr>
                <w:t>Opilio females</w:t>
              </w:r>
            </w:ins>
          </w:p>
        </w:tc>
        <w:tc>
          <w:tcPr>
            <w:tcW w:w="680" w:type="dxa"/>
            <w:shd w:val="clear" w:color="auto" w:fill="auto"/>
            <w:noWrap/>
            <w:vAlign w:val="center"/>
            <w:hideMark/>
            <w:tcPrChange w:id="1120" w:author="Jon.Richar" w:date="2023-06-09T15:20:00Z">
              <w:tcPr>
                <w:tcW w:w="680" w:type="dxa"/>
                <w:shd w:val="clear" w:color="auto" w:fill="auto"/>
                <w:noWrap/>
                <w:vAlign w:val="center"/>
                <w:hideMark/>
              </w:tcPr>
            </w:tcPrChange>
          </w:tcPr>
          <w:p w14:paraId="3D60466F" w14:textId="77777777" w:rsidR="007F3A01" w:rsidRPr="00C93D08" w:rsidRDefault="007F3A01">
            <w:pPr>
              <w:spacing w:after="0" w:line="240" w:lineRule="auto"/>
              <w:jc w:val="center"/>
              <w:rPr>
                <w:ins w:id="1121" w:author="Jon.Richar" w:date="2023-06-02T11:02:00Z"/>
                <w:rFonts w:ascii="Times New Roman" w:eastAsia="Times New Roman" w:hAnsi="Times New Roman" w:cs="Times New Roman"/>
                <w:color w:val="000000"/>
                <w:sz w:val="20"/>
                <w:szCs w:val="20"/>
                <w:rPrChange w:id="1122" w:author="Jon.Richar" w:date="2023-06-09T15:17:00Z">
                  <w:rPr>
                    <w:ins w:id="1123" w:author="Jon.Richar" w:date="2023-06-02T11:02:00Z"/>
                    <w:rFonts w:ascii="Calibri" w:eastAsia="Times New Roman" w:hAnsi="Calibri" w:cs="Calibri"/>
                    <w:color w:val="000000"/>
                  </w:rPr>
                </w:rPrChange>
              </w:rPr>
            </w:pPr>
            <w:ins w:id="1124" w:author="Jon.Richar" w:date="2023-06-02T11:02:00Z">
              <w:r w:rsidRPr="00C93D08">
                <w:rPr>
                  <w:rFonts w:ascii="Times New Roman" w:eastAsia="Times New Roman" w:hAnsi="Times New Roman" w:cs="Times New Roman"/>
                  <w:color w:val="000000"/>
                  <w:sz w:val="20"/>
                  <w:szCs w:val="20"/>
                  <w:rPrChange w:id="1125" w:author="Jon.Richar" w:date="2023-06-09T15:17:00Z">
                    <w:rPr>
                      <w:rFonts w:ascii="Calibri" w:eastAsia="Times New Roman" w:hAnsi="Calibri" w:cs="Calibri"/>
                      <w:color w:val="000000"/>
                    </w:rPr>
                  </w:rPrChange>
                </w:rPr>
                <w:t>PDO RA3</w:t>
              </w:r>
            </w:ins>
          </w:p>
        </w:tc>
        <w:tc>
          <w:tcPr>
            <w:tcW w:w="768" w:type="dxa"/>
            <w:shd w:val="clear" w:color="auto" w:fill="auto"/>
            <w:noWrap/>
            <w:vAlign w:val="center"/>
            <w:hideMark/>
            <w:tcPrChange w:id="1126" w:author="Jon.Richar" w:date="2023-06-09T15:20:00Z">
              <w:tcPr>
                <w:tcW w:w="768" w:type="dxa"/>
                <w:shd w:val="clear" w:color="auto" w:fill="auto"/>
                <w:noWrap/>
                <w:vAlign w:val="center"/>
                <w:hideMark/>
              </w:tcPr>
            </w:tcPrChange>
          </w:tcPr>
          <w:p w14:paraId="317AE4C5" w14:textId="77777777" w:rsidR="007F3A01" w:rsidRPr="00C93D08" w:rsidRDefault="007F3A01">
            <w:pPr>
              <w:spacing w:after="0" w:line="240" w:lineRule="auto"/>
              <w:jc w:val="center"/>
              <w:rPr>
                <w:ins w:id="1127" w:author="Jon.Richar" w:date="2023-06-02T11:02:00Z"/>
                <w:rFonts w:ascii="Times New Roman" w:eastAsia="Times New Roman" w:hAnsi="Times New Roman" w:cs="Times New Roman"/>
                <w:color w:val="000000"/>
                <w:sz w:val="20"/>
                <w:szCs w:val="20"/>
                <w:rPrChange w:id="1128" w:author="Jon.Richar" w:date="2023-06-09T15:17:00Z">
                  <w:rPr>
                    <w:ins w:id="1129" w:author="Jon.Richar" w:date="2023-06-02T11:02:00Z"/>
                    <w:rFonts w:ascii="Calibri" w:eastAsia="Times New Roman" w:hAnsi="Calibri" w:cs="Calibri"/>
                    <w:color w:val="000000"/>
                  </w:rPr>
                </w:rPrChange>
              </w:rPr>
            </w:pPr>
            <w:ins w:id="1130" w:author="Jon.Richar" w:date="2023-06-02T11:02:00Z">
              <w:r w:rsidRPr="00C93D08">
                <w:rPr>
                  <w:rFonts w:ascii="Times New Roman" w:eastAsia="Times New Roman" w:hAnsi="Times New Roman" w:cs="Times New Roman"/>
                  <w:color w:val="000000"/>
                  <w:sz w:val="20"/>
                  <w:szCs w:val="20"/>
                  <w:rPrChange w:id="1131" w:author="Jon.Richar" w:date="2023-06-09T15:17:00Z">
                    <w:rPr>
                      <w:rFonts w:ascii="Calibri" w:eastAsia="Times New Roman" w:hAnsi="Calibri" w:cs="Calibri"/>
                      <w:color w:val="000000"/>
                    </w:rPr>
                  </w:rPrChange>
                </w:rPr>
                <w:t>PDO RA2</w:t>
              </w:r>
            </w:ins>
          </w:p>
        </w:tc>
        <w:tc>
          <w:tcPr>
            <w:tcW w:w="675" w:type="dxa"/>
            <w:shd w:val="clear" w:color="auto" w:fill="auto"/>
            <w:noWrap/>
            <w:vAlign w:val="center"/>
            <w:hideMark/>
            <w:tcPrChange w:id="1132" w:author="Jon.Richar" w:date="2023-06-09T15:20:00Z">
              <w:tcPr>
                <w:tcW w:w="675" w:type="dxa"/>
                <w:shd w:val="clear" w:color="auto" w:fill="auto"/>
                <w:noWrap/>
                <w:vAlign w:val="center"/>
                <w:hideMark/>
              </w:tcPr>
            </w:tcPrChange>
          </w:tcPr>
          <w:p w14:paraId="52A7283E" w14:textId="77777777" w:rsidR="007F3A01" w:rsidRPr="00C93D08" w:rsidRDefault="007F3A01">
            <w:pPr>
              <w:spacing w:after="0" w:line="240" w:lineRule="auto"/>
              <w:jc w:val="center"/>
              <w:rPr>
                <w:ins w:id="1133" w:author="Jon.Richar" w:date="2023-06-02T11:02:00Z"/>
                <w:rFonts w:ascii="Times New Roman" w:eastAsia="Times New Roman" w:hAnsi="Times New Roman" w:cs="Times New Roman"/>
                <w:color w:val="000000"/>
                <w:sz w:val="20"/>
                <w:szCs w:val="20"/>
                <w:rPrChange w:id="1134" w:author="Jon.Richar" w:date="2023-06-09T15:17:00Z">
                  <w:rPr>
                    <w:ins w:id="1135" w:author="Jon.Richar" w:date="2023-06-02T11:02:00Z"/>
                    <w:rFonts w:ascii="Calibri" w:eastAsia="Times New Roman" w:hAnsi="Calibri" w:cs="Calibri"/>
                    <w:color w:val="000000"/>
                  </w:rPr>
                </w:rPrChange>
              </w:rPr>
            </w:pPr>
            <w:ins w:id="1136" w:author="Jon.Richar" w:date="2023-06-02T11:02:00Z">
              <w:r w:rsidRPr="00C93D08">
                <w:rPr>
                  <w:rFonts w:ascii="Times New Roman" w:eastAsia="Times New Roman" w:hAnsi="Times New Roman" w:cs="Times New Roman"/>
                  <w:color w:val="000000"/>
                  <w:sz w:val="20"/>
                  <w:szCs w:val="20"/>
                  <w:rPrChange w:id="1137" w:author="Jon.Richar" w:date="2023-06-09T15:17:00Z">
                    <w:rPr>
                      <w:rFonts w:ascii="Calibri" w:eastAsia="Times New Roman" w:hAnsi="Calibri" w:cs="Calibri"/>
                      <w:color w:val="000000"/>
                    </w:rPr>
                  </w:rPrChange>
                </w:rPr>
                <w:t>SST MJ</w:t>
              </w:r>
            </w:ins>
          </w:p>
        </w:tc>
        <w:tc>
          <w:tcPr>
            <w:tcW w:w="675" w:type="dxa"/>
            <w:shd w:val="clear" w:color="auto" w:fill="auto"/>
            <w:noWrap/>
            <w:vAlign w:val="center"/>
            <w:hideMark/>
            <w:tcPrChange w:id="1138" w:author="Jon.Richar" w:date="2023-06-09T15:20:00Z">
              <w:tcPr>
                <w:tcW w:w="675" w:type="dxa"/>
                <w:shd w:val="clear" w:color="auto" w:fill="auto"/>
                <w:noWrap/>
                <w:vAlign w:val="center"/>
                <w:hideMark/>
              </w:tcPr>
            </w:tcPrChange>
          </w:tcPr>
          <w:p w14:paraId="71BFA1B8" w14:textId="77777777" w:rsidR="007F3A01" w:rsidRPr="00C93D08" w:rsidRDefault="007F3A01">
            <w:pPr>
              <w:spacing w:after="0" w:line="240" w:lineRule="auto"/>
              <w:jc w:val="center"/>
              <w:rPr>
                <w:ins w:id="1139" w:author="Jon.Richar" w:date="2023-06-02T11:02:00Z"/>
                <w:rFonts w:ascii="Times New Roman" w:eastAsia="Times New Roman" w:hAnsi="Times New Roman" w:cs="Times New Roman"/>
                <w:color w:val="000000"/>
                <w:sz w:val="20"/>
                <w:szCs w:val="20"/>
                <w:rPrChange w:id="1140" w:author="Jon.Richar" w:date="2023-06-09T15:17:00Z">
                  <w:rPr>
                    <w:ins w:id="1141" w:author="Jon.Richar" w:date="2023-06-02T11:02:00Z"/>
                    <w:rFonts w:ascii="Calibri" w:eastAsia="Times New Roman" w:hAnsi="Calibri" w:cs="Calibri"/>
                    <w:color w:val="000000"/>
                  </w:rPr>
                </w:rPrChange>
              </w:rPr>
            </w:pPr>
            <w:ins w:id="1142" w:author="Jon.Richar" w:date="2023-06-02T11:02:00Z">
              <w:r w:rsidRPr="00C93D08">
                <w:rPr>
                  <w:rFonts w:ascii="Times New Roman" w:eastAsia="Times New Roman" w:hAnsi="Times New Roman" w:cs="Times New Roman"/>
                  <w:color w:val="000000"/>
                  <w:sz w:val="20"/>
                  <w:szCs w:val="20"/>
                  <w:rPrChange w:id="1143" w:author="Jon.Richar" w:date="2023-06-09T15:17:00Z">
                    <w:rPr>
                      <w:rFonts w:ascii="Calibri" w:eastAsia="Times New Roman" w:hAnsi="Calibri" w:cs="Calibri"/>
                      <w:color w:val="000000"/>
                    </w:rPr>
                  </w:rPrChange>
                </w:rPr>
                <w:t>AO RA3</w:t>
              </w:r>
            </w:ins>
          </w:p>
        </w:tc>
        <w:tc>
          <w:tcPr>
            <w:tcW w:w="714" w:type="dxa"/>
            <w:shd w:val="clear" w:color="auto" w:fill="auto"/>
            <w:noWrap/>
            <w:vAlign w:val="center"/>
            <w:hideMark/>
            <w:tcPrChange w:id="1144" w:author="Jon.Richar" w:date="2023-06-09T15:20:00Z">
              <w:tcPr>
                <w:tcW w:w="714" w:type="dxa"/>
                <w:shd w:val="clear" w:color="auto" w:fill="auto"/>
                <w:noWrap/>
                <w:vAlign w:val="center"/>
                <w:hideMark/>
              </w:tcPr>
            </w:tcPrChange>
          </w:tcPr>
          <w:p w14:paraId="5FAC0FD2" w14:textId="77777777" w:rsidR="007F3A01" w:rsidRPr="00C93D08" w:rsidRDefault="007F3A01">
            <w:pPr>
              <w:spacing w:after="0" w:line="240" w:lineRule="auto"/>
              <w:jc w:val="center"/>
              <w:rPr>
                <w:ins w:id="1145" w:author="Jon.Richar" w:date="2023-06-02T11:02:00Z"/>
                <w:rFonts w:ascii="Times New Roman" w:eastAsia="Times New Roman" w:hAnsi="Times New Roman" w:cs="Times New Roman"/>
                <w:color w:val="000000"/>
                <w:sz w:val="20"/>
                <w:szCs w:val="20"/>
                <w:rPrChange w:id="1146" w:author="Jon.Richar" w:date="2023-06-09T15:17:00Z">
                  <w:rPr>
                    <w:ins w:id="1147" w:author="Jon.Richar" w:date="2023-06-02T11:02:00Z"/>
                    <w:rFonts w:ascii="Calibri" w:eastAsia="Times New Roman" w:hAnsi="Calibri" w:cs="Calibri"/>
                    <w:color w:val="000000"/>
                  </w:rPr>
                </w:rPrChange>
              </w:rPr>
            </w:pPr>
            <w:ins w:id="1148" w:author="Jon.Richar" w:date="2023-06-02T11:02:00Z">
              <w:r w:rsidRPr="00C93D08">
                <w:rPr>
                  <w:rFonts w:ascii="Times New Roman" w:eastAsia="Times New Roman" w:hAnsi="Times New Roman" w:cs="Times New Roman"/>
                  <w:color w:val="000000"/>
                  <w:sz w:val="20"/>
                  <w:szCs w:val="20"/>
                  <w:rPrChange w:id="1149" w:author="Jon.Richar" w:date="2023-06-09T15:17:00Z">
                    <w:rPr>
                      <w:rFonts w:ascii="Calibri" w:eastAsia="Times New Roman" w:hAnsi="Calibri" w:cs="Calibri"/>
                      <w:color w:val="000000"/>
                    </w:rPr>
                  </w:rPrChange>
                </w:rPr>
                <w:t>AO RA2</w:t>
              </w:r>
            </w:ins>
          </w:p>
        </w:tc>
        <w:tc>
          <w:tcPr>
            <w:tcW w:w="633" w:type="dxa"/>
            <w:shd w:val="clear" w:color="auto" w:fill="auto"/>
            <w:noWrap/>
            <w:vAlign w:val="center"/>
            <w:hideMark/>
            <w:tcPrChange w:id="1150" w:author="Jon.Richar" w:date="2023-06-09T15:20:00Z">
              <w:tcPr>
                <w:tcW w:w="633" w:type="dxa"/>
                <w:shd w:val="clear" w:color="auto" w:fill="auto"/>
                <w:noWrap/>
                <w:vAlign w:val="center"/>
                <w:hideMark/>
              </w:tcPr>
            </w:tcPrChange>
          </w:tcPr>
          <w:p w14:paraId="66E7CE6B" w14:textId="77777777" w:rsidR="007F3A01" w:rsidRPr="00C93D08" w:rsidRDefault="007F3A01">
            <w:pPr>
              <w:spacing w:after="0" w:line="240" w:lineRule="auto"/>
              <w:jc w:val="center"/>
              <w:rPr>
                <w:ins w:id="1151" w:author="Jon.Richar" w:date="2023-06-02T11:02:00Z"/>
                <w:rFonts w:ascii="Times New Roman" w:eastAsia="Times New Roman" w:hAnsi="Times New Roman" w:cs="Times New Roman"/>
                <w:color w:val="000000"/>
                <w:sz w:val="20"/>
                <w:szCs w:val="20"/>
                <w:rPrChange w:id="1152" w:author="Jon.Richar" w:date="2023-06-09T15:17:00Z">
                  <w:rPr>
                    <w:ins w:id="1153" w:author="Jon.Richar" w:date="2023-06-02T11:02:00Z"/>
                    <w:rFonts w:ascii="Calibri" w:eastAsia="Times New Roman" w:hAnsi="Calibri" w:cs="Calibri"/>
                    <w:color w:val="000000"/>
                  </w:rPr>
                </w:rPrChange>
              </w:rPr>
            </w:pPr>
            <w:ins w:id="1154" w:author="Jon.Richar" w:date="2023-06-02T11:02:00Z">
              <w:r w:rsidRPr="00C93D08">
                <w:rPr>
                  <w:rFonts w:ascii="Times New Roman" w:eastAsia="Times New Roman" w:hAnsi="Times New Roman" w:cs="Times New Roman"/>
                  <w:color w:val="000000"/>
                  <w:sz w:val="20"/>
                  <w:szCs w:val="20"/>
                  <w:rPrChange w:id="1155" w:author="Jon.Richar" w:date="2023-06-09T15:17:00Z">
                    <w:rPr>
                      <w:rFonts w:ascii="Calibri" w:eastAsia="Times New Roman" w:hAnsi="Calibri" w:cs="Calibri"/>
                      <w:color w:val="000000"/>
                    </w:rPr>
                  </w:rPrChange>
                </w:rPr>
                <w:t>NBT RA3</w:t>
              </w:r>
            </w:ins>
          </w:p>
        </w:tc>
        <w:tc>
          <w:tcPr>
            <w:tcW w:w="673" w:type="dxa"/>
            <w:shd w:val="clear" w:color="auto" w:fill="auto"/>
            <w:noWrap/>
            <w:vAlign w:val="center"/>
            <w:hideMark/>
            <w:tcPrChange w:id="1156" w:author="Jon.Richar" w:date="2023-06-09T15:20:00Z">
              <w:tcPr>
                <w:tcW w:w="673" w:type="dxa"/>
                <w:shd w:val="clear" w:color="auto" w:fill="auto"/>
                <w:noWrap/>
                <w:vAlign w:val="center"/>
                <w:hideMark/>
              </w:tcPr>
            </w:tcPrChange>
          </w:tcPr>
          <w:p w14:paraId="65E6C49F" w14:textId="77777777" w:rsidR="007F3A01" w:rsidRPr="00C93D08" w:rsidRDefault="007F3A01">
            <w:pPr>
              <w:spacing w:after="0" w:line="240" w:lineRule="auto"/>
              <w:jc w:val="center"/>
              <w:rPr>
                <w:ins w:id="1157" w:author="Jon.Richar" w:date="2023-06-02T11:02:00Z"/>
                <w:rFonts w:ascii="Times New Roman" w:eastAsia="Times New Roman" w:hAnsi="Times New Roman" w:cs="Times New Roman"/>
                <w:color w:val="000000"/>
                <w:sz w:val="20"/>
                <w:szCs w:val="20"/>
                <w:rPrChange w:id="1158" w:author="Jon.Richar" w:date="2023-06-09T15:17:00Z">
                  <w:rPr>
                    <w:ins w:id="1159" w:author="Jon.Richar" w:date="2023-06-02T11:02:00Z"/>
                    <w:rFonts w:ascii="Calibri" w:eastAsia="Times New Roman" w:hAnsi="Calibri" w:cs="Calibri"/>
                    <w:color w:val="000000"/>
                  </w:rPr>
                </w:rPrChange>
              </w:rPr>
            </w:pPr>
            <w:ins w:id="1160" w:author="Jon.Richar" w:date="2023-06-02T11:02:00Z">
              <w:r w:rsidRPr="00C93D08">
                <w:rPr>
                  <w:rFonts w:ascii="Times New Roman" w:eastAsia="Times New Roman" w:hAnsi="Times New Roman" w:cs="Times New Roman"/>
                  <w:color w:val="000000"/>
                  <w:sz w:val="20"/>
                  <w:szCs w:val="20"/>
                  <w:rPrChange w:id="1161" w:author="Jon.Richar" w:date="2023-06-09T15:17:00Z">
                    <w:rPr>
                      <w:rFonts w:ascii="Calibri" w:eastAsia="Times New Roman" w:hAnsi="Calibri" w:cs="Calibri"/>
                      <w:color w:val="000000"/>
                    </w:rPr>
                  </w:rPrChange>
                </w:rPr>
                <w:t>SE wind</w:t>
              </w:r>
            </w:ins>
          </w:p>
        </w:tc>
        <w:tc>
          <w:tcPr>
            <w:tcW w:w="714" w:type="dxa"/>
            <w:shd w:val="clear" w:color="auto" w:fill="auto"/>
            <w:noWrap/>
            <w:vAlign w:val="center"/>
            <w:hideMark/>
            <w:tcPrChange w:id="1162" w:author="Jon.Richar" w:date="2023-06-09T15:20:00Z">
              <w:tcPr>
                <w:tcW w:w="714" w:type="dxa"/>
                <w:shd w:val="clear" w:color="auto" w:fill="auto"/>
                <w:noWrap/>
                <w:vAlign w:val="center"/>
                <w:hideMark/>
              </w:tcPr>
            </w:tcPrChange>
          </w:tcPr>
          <w:p w14:paraId="6111FB39" w14:textId="77777777" w:rsidR="007F3A01" w:rsidRPr="00C93D08" w:rsidRDefault="007F3A01">
            <w:pPr>
              <w:spacing w:after="0" w:line="240" w:lineRule="auto"/>
              <w:jc w:val="center"/>
              <w:rPr>
                <w:ins w:id="1163" w:author="Jon.Richar" w:date="2023-06-02T11:02:00Z"/>
                <w:rFonts w:ascii="Times New Roman" w:eastAsia="Times New Roman" w:hAnsi="Times New Roman" w:cs="Times New Roman"/>
                <w:color w:val="000000"/>
                <w:sz w:val="20"/>
                <w:szCs w:val="20"/>
                <w:rPrChange w:id="1164" w:author="Jon.Richar" w:date="2023-06-09T15:17:00Z">
                  <w:rPr>
                    <w:ins w:id="1165" w:author="Jon.Richar" w:date="2023-06-02T11:02:00Z"/>
                    <w:rFonts w:ascii="Calibri" w:eastAsia="Times New Roman" w:hAnsi="Calibri" w:cs="Calibri"/>
                    <w:color w:val="000000"/>
                  </w:rPr>
                </w:rPrChange>
              </w:rPr>
            </w:pPr>
            <w:ins w:id="1166" w:author="Jon.Richar" w:date="2023-06-02T11:02:00Z">
              <w:r w:rsidRPr="00C93D08">
                <w:rPr>
                  <w:rFonts w:ascii="Times New Roman" w:eastAsia="Times New Roman" w:hAnsi="Times New Roman" w:cs="Times New Roman"/>
                  <w:color w:val="000000"/>
                  <w:sz w:val="20"/>
                  <w:szCs w:val="20"/>
                  <w:rPrChange w:id="1167" w:author="Jon.Richar" w:date="2023-06-09T15:17:00Z">
                    <w:rPr>
                      <w:rFonts w:ascii="Calibri" w:eastAsia="Times New Roman" w:hAnsi="Calibri" w:cs="Calibri"/>
                      <w:color w:val="000000"/>
                    </w:rPr>
                  </w:rPrChange>
                </w:rPr>
                <w:t>NE wind</w:t>
              </w:r>
            </w:ins>
          </w:p>
        </w:tc>
      </w:tr>
      <w:tr w:rsidR="00C93D08" w:rsidRPr="007F3A01" w14:paraId="4D816031" w14:textId="77777777" w:rsidTr="00C93D08">
        <w:trPr>
          <w:trHeight w:val="157"/>
          <w:ins w:id="1168" w:author="Jon.Richar" w:date="2023-06-02T11:02:00Z"/>
          <w:trPrChange w:id="1169" w:author="Jon.Richar" w:date="2023-06-09T15:20:00Z">
            <w:trPr>
              <w:trHeight w:val="157"/>
            </w:trPr>
          </w:trPrChange>
        </w:trPr>
        <w:tc>
          <w:tcPr>
            <w:tcW w:w="1080" w:type="dxa"/>
            <w:shd w:val="clear" w:color="auto" w:fill="auto"/>
            <w:noWrap/>
            <w:vAlign w:val="center"/>
            <w:hideMark/>
            <w:tcPrChange w:id="1170" w:author="Jon.Richar" w:date="2023-06-09T15:20:00Z">
              <w:tcPr>
                <w:tcW w:w="1080" w:type="dxa"/>
                <w:shd w:val="clear" w:color="auto" w:fill="auto"/>
                <w:noWrap/>
                <w:vAlign w:val="center"/>
                <w:hideMark/>
              </w:tcPr>
            </w:tcPrChange>
          </w:tcPr>
          <w:p w14:paraId="6664D765" w14:textId="77777777" w:rsidR="007F3A01" w:rsidRPr="00C93D08" w:rsidRDefault="007F3A01">
            <w:pPr>
              <w:spacing w:after="0" w:line="240" w:lineRule="auto"/>
              <w:jc w:val="center"/>
              <w:rPr>
                <w:ins w:id="1171" w:author="Jon.Richar" w:date="2023-06-02T11:02:00Z"/>
                <w:rFonts w:ascii="Times New Roman" w:eastAsia="Times New Roman" w:hAnsi="Times New Roman" w:cs="Times New Roman"/>
                <w:color w:val="000000"/>
                <w:sz w:val="20"/>
                <w:szCs w:val="20"/>
                <w:rPrChange w:id="1172" w:author="Jon.Richar" w:date="2023-06-09T15:17:00Z">
                  <w:rPr>
                    <w:ins w:id="1173" w:author="Jon.Richar" w:date="2023-06-02T11:02:00Z"/>
                    <w:rFonts w:ascii="Calibri" w:eastAsia="Times New Roman" w:hAnsi="Calibri" w:cs="Calibri"/>
                    <w:color w:val="000000"/>
                  </w:rPr>
                </w:rPrChange>
              </w:rPr>
            </w:pPr>
            <w:ins w:id="1174" w:author="Jon.Richar" w:date="2023-06-02T11:02:00Z">
              <w:r w:rsidRPr="00C93D08">
                <w:rPr>
                  <w:rFonts w:ascii="Times New Roman" w:eastAsia="Times New Roman" w:hAnsi="Times New Roman" w:cs="Times New Roman"/>
                  <w:color w:val="000000"/>
                  <w:sz w:val="20"/>
                  <w:szCs w:val="20"/>
                  <w:rPrChange w:id="1175" w:author="Jon.Richar" w:date="2023-06-09T15:17:00Z">
                    <w:rPr>
                      <w:rFonts w:ascii="Calibri" w:eastAsia="Times New Roman" w:hAnsi="Calibri" w:cs="Calibri"/>
                      <w:color w:val="000000"/>
                    </w:rPr>
                  </w:rPrChange>
                </w:rPr>
                <w:t>Bairdi females</w:t>
              </w:r>
            </w:ins>
          </w:p>
        </w:tc>
        <w:tc>
          <w:tcPr>
            <w:tcW w:w="838" w:type="dxa"/>
            <w:shd w:val="clear" w:color="auto" w:fill="auto"/>
            <w:noWrap/>
            <w:vAlign w:val="bottom"/>
            <w:hideMark/>
            <w:tcPrChange w:id="1176" w:author="Jon.Richar" w:date="2023-06-09T15:20:00Z">
              <w:tcPr>
                <w:tcW w:w="838" w:type="dxa"/>
                <w:shd w:val="clear" w:color="auto" w:fill="auto"/>
                <w:noWrap/>
                <w:vAlign w:val="bottom"/>
                <w:hideMark/>
              </w:tcPr>
            </w:tcPrChange>
          </w:tcPr>
          <w:p w14:paraId="45A818F4" w14:textId="77777777" w:rsidR="007F3A01" w:rsidRPr="00C93D08" w:rsidRDefault="007F3A01">
            <w:pPr>
              <w:spacing w:after="0" w:line="240" w:lineRule="auto"/>
              <w:jc w:val="right"/>
              <w:rPr>
                <w:ins w:id="1177" w:author="Jon.Richar" w:date="2023-06-02T11:02:00Z"/>
                <w:rFonts w:ascii="Times New Roman" w:eastAsia="Times New Roman" w:hAnsi="Times New Roman" w:cs="Times New Roman"/>
                <w:color w:val="000000"/>
                <w:sz w:val="20"/>
                <w:szCs w:val="20"/>
                <w:rPrChange w:id="1178" w:author="Jon.Richar" w:date="2023-06-09T15:17:00Z">
                  <w:rPr>
                    <w:ins w:id="1179" w:author="Jon.Richar" w:date="2023-06-02T11:02:00Z"/>
                    <w:rFonts w:ascii="Calibri" w:eastAsia="Times New Roman" w:hAnsi="Calibri" w:cs="Calibri"/>
                    <w:color w:val="000000"/>
                  </w:rPr>
                </w:rPrChange>
              </w:rPr>
            </w:pPr>
            <w:ins w:id="1180" w:author="Jon.Richar" w:date="2023-06-02T11:02:00Z">
              <w:r w:rsidRPr="00C93D08">
                <w:rPr>
                  <w:rFonts w:ascii="Times New Roman" w:eastAsia="Times New Roman" w:hAnsi="Times New Roman" w:cs="Times New Roman"/>
                  <w:color w:val="000000"/>
                  <w:sz w:val="20"/>
                  <w:szCs w:val="20"/>
                  <w:rPrChange w:id="1181" w:author="Jon.Richar" w:date="2023-06-09T15:17:00Z">
                    <w:rPr>
                      <w:rFonts w:ascii="Calibri" w:eastAsia="Times New Roman" w:hAnsi="Calibri" w:cs="Calibri"/>
                      <w:color w:val="000000"/>
                    </w:rPr>
                  </w:rPrChange>
                </w:rPr>
                <w:t>1.00</w:t>
              </w:r>
            </w:ins>
          </w:p>
        </w:tc>
        <w:tc>
          <w:tcPr>
            <w:tcW w:w="772" w:type="dxa"/>
            <w:shd w:val="clear" w:color="auto" w:fill="auto"/>
            <w:noWrap/>
            <w:vAlign w:val="bottom"/>
            <w:hideMark/>
            <w:tcPrChange w:id="1182" w:author="Jon.Richar" w:date="2023-06-09T15:20:00Z">
              <w:tcPr>
                <w:tcW w:w="602" w:type="dxa"/>
                <w:shd w:val="clear" w:color="auto" w:fill="auto"/>
                <w:noWrap/>
                <w:vAlign w:val="bottom"/>
                <w:hideMark/>
              </w:tcPr>
            </w:tcPrChange>
          </w:tcPr>
          <w:p w14:paraId="5CD22B9F" w14:textId="77777777" w:rsidR="007F3A01" w:rsidRPr="00C93D08" w:rsidRDefault="007F3A01">
            <w:pPr>
              <w:spacing w:after="0" w:line="240" w:lineRule="auto"/>
              <w:jc w:val="right"/>
              <w:rPr>
                <w:ins w:id="1183" w:author="Jon.Richar" w:date="2023-06-02T11:02:00Z"/>
                <w:rFonts w:ascii="Times New Roman" w:eastAsia="Times New Roman" w:hAnsi="Times New Roman" w:cs="Times New Roman"/>
                <w:color w:val="000000"/>
                <w:sz w:val="20"/>
                <w:szCs w:val="20"/>
                <w:rPrChange w:id="1184" w:author="Jon.Richar" w:date="2023-06-09T15:17:00Z">
                  <w:rPr>
                    <w:ins w:id="1185" w:author="Jon.Richar" w:date="2023-06-02T11:02:00Z"/>
                    <w:rFonts w:ascii="Calibri" w:eastAsia="Times New Roman" w:hAnsi="Calibri" w:cs="Calibri"/>
                    <w:color w:val="000000"/>
                  </w:rPr>
                </w:rPrChange>
              </w:rPr>
            </w:pPr>
            <w:ins w:id="1186" w:author="Jon.Richar" w:date="2023-06-02T11:02:00Z">
              <w:r w:rsidRPr="00C93D08">
                <w:rPr>
                  <w:rFonts w:ascii="Times New Roman" w:eastAsia="Times New Roman" w:hAnsi="Times New Roman" w:cs="Times New Roman"/>
                  <w:color w:val="000000"/>
                  <w:sz w:val="20"/>
                  <w:szCs w:val="20"/>
                  <w:rPrChange w:id="1187" w:author="Jon.Richar" w:date="2023-06-09T15:17:00Z">
                    <w:rPr>
                      <w:rFonts w:ascii="Calibri" w:eastAsia="Times New Roman" w:hAnsi="Calibri" w:cs="Calibri"/>
                      <w:color w:val="000000"/>
                    </w:rPr>
                  </w:rPrChange>
                </w:rPr>
                <w:t>-0.06</w:t>
              </w:r>
            </w:ins>
          </w:p>
        </w:tc>
        <w:tc>
          <w:tcPr>
            <w:tcW w:w="714" w:type="dxa"/>
            <w:shd w:val="clear" w:color="auto" w:fill="auto"/>
            <w:noWrap/>
            <w:vAlign w:val="bottom"/>
            <w:hideMark/>
            <w:tcPrChange w:id="1188" w:author="Jon.Richar" w:date="2023-06-09T15:20:00Z">
              <w:tcPr>
                <w:tcW w:w="714" w:type="dxa"/>
                <w:shd w:val="clear" w:color="auto" w:fill="auto"/>
                <w:noWrap/>
                <w:vAlign w:val="bottom"/>
                <w:hideMark/>
              </w:tcPr>
            </w:tcPrChange>
          </w:tcPr>
          <w:p w14:paraId="05E04A95" w14:textId="77777777" w:rsidR="007F3A01" w:rsidRPr="00C93D08" w:rsidRDefault="007F3A01">
            <w:pPr>
              <w:spacing w:after="0" w:line="240" w:lineRule="auto"/>
              <w:jc w:val="right"/>
              <w:rPr>
                <w:ins w:id="1189" w:author="Jon.Richar" w:date="2023-06-02T11:02:00Z"/>
                <w:rFonts w:ascii="Times New Roman" w:eastAsia="Times New Roman" w:hAnsi="Times New Roman" w:cs="Times New Roman"/>
                <w:color w:val="000000"/>
                <w:sz w:val="20"/>
                <w:szCs w:val="20"/>
                <w:rPrChange w:id="1190" w:author="Jon.Richar" w:date="2023-06-09T15:17:00Z">
                  <w:rPr>
                    <w:ins w:id="1191" w:author="Jon.Richar" w:date="2023-06-02T11:02:00Z"/>
                    <w:rFonts w:ascii="Calibri" w:eastAsia="Times New Roman" w:hAnsi="Calibri" w:cs="Calibri"/>
                    <w:color w:val="000000"/>
                  </w:rPr>
                </w:rPrChange>
              </w:rPr>
            </w:pPr>
            <w:ins w:id="1192" w:author="Jon.Richar" w:date="2023-06-02T11:02:00Z">
              <w:r w:rsidRPr="00C93D08">
                <w:rPr>
                  <w:rFonts w:ascii="Times New Roman" w:eastAsia="Times New Roman" w:hAnsi="Times New Roman" w:cs="Times New Roman"/>
                  <w:color w:val="000000"/>
                  <w:sz w:val="20"/>
                  <w:szCs w:val="20"/>
                  <w:rPrChange w:id="1193" w:author="Jon.Richar" w:date="2023-06-09T15:17:00Z">
                    <w:rPr>
                      <w:rFonts w:ascii="Calibri" w:eastAsia="Times New Roman" w:hAnsi="Calibri" w:cs="Calibri"/>
                      <w:color w:val="000000"/>
                    </w:rPr>
                  </w:rPrChange>
                </w:rPr>
                <w:t>0.02</w:t>
              </w:r>
            </w:ins>
          </w:p>
        </w:tc>
        <w:tc>
          <w:tcPr>
            <w:tcW w:w="650" w:type="dxa"/>
            <w:shd w:val="clear" w:color="auto" w:fill="auto"/>
            <w:noWrap/>
            <w:vAlign w:val="bottom"/>
            <w:hideMark/>
            <w:tcPrChange w:id="1194" w:author="Jon.Richar" w:date="2023-06-09T15:20:00Z">
              <w:tcPr>
                <w:tcW w:w="729" w:type="dxa"/>
                <w:shd w:val="clear" w:color="auto" w:fill="auto"/>
                <w:noWrap/>
                <w:vAlign w:val="bottom"/>
                <w:hideMark/>
              </w:tcPr>
            </w:tcPrChange>
          </w:tcPr>
          <w:p w14:paraId="0899E51D" w14:textId="77777777" w:rsidR="007F3A01" w:rsidRPr="00C93D08" w:rsidRDefault="007F3A01">
            <w:pPr>
              <w:spacing w:after="0" w:line="240" w:lineRule="auto"/>
              <w:jc w:val="right"/>
              <w:rPr>
                <w:ins w:id="1195" w:author="Jon.Richar" w:date="2023-06-02T11:02:00Z"/>
                <w:rFonts w:ascii="Times New Roman" w:eastAsia="Times New Roman" w:hAnsi="Times New Roman" w:cs="Times New Roman"/>
                <w:color w:val="000000"/>
                <w:sz w:val="20"/>
                <w:szCs w:val="20"/>
                <w:rPrChange w:id="1196" w:author="Jon.Richar" w:date="2023-06-09T15:17:00Z">
                  <w:rPr>
                    <w:ins w:id="1197" w:author="Jon.Richar" w:date="2023-06-02T11:02:00Z"/>
                    <w:rFonts w:ascii="Calibri" w:eastAsia="Times New Roman" w:hAnsi="Calibri" w:cs="Calibri"/>
                    <w:color w:val="000000"/>
                  </w:rPr>
                </w:rPrChange>
              </w:rPr>
            </w:pPr>
            <w:ins w:id="1198" w:author="Jon.Richar" w:date="2023-06-02T11:02:00Z">
              <w:r w:rsidRPr="00C93D08">
                <w:rPr>
                  <w:rFonts w:ascii="Times New Roman" w:eastAsia="Times New Roman" w:hAnsi="Times New Roman" w:cs="Times New Roman"/>
                  <w:color w:val="000000"/>
                  <w:sz w:val="20"/>
                  <w:szCs w:val="20"/>
                  <w:rPrChange w:id="1199" w:author="Jon.Richar" w:date="2023-06-09T15:17:00Z">
                    <w:rPr>
                      <w:rFonts w:ascii="Calibri" w:eastAsia="Times New Roman" w:hAnsi="Calibri" w:cs="Calibri"/>
                      <w:color w:val="000000"/>
                    </w:rPr>
                  </w:rPrChange>
                </w:rPr>
                <w:t>0.02</w:t>
              </w:r>
            </w:ins>
          </w:p>
        </w:tc>
        <w:tc>
          <w:tcPr>
            <w:tcW w:w="838" w:type="dxa"/>
            <w:shd w:val="clear" w:color="auto" w:fill="auto"/>
            <w:noWrap/>
            <w:vAlign w:val="bottom"/>
            <w:hideMark/>
            <w:tcPrChange w:id="1200" w:author="Jon.Richar" w:date="2023-06-09T15:20:00Z">
              <w:tcPr>
                <w:tcW w:w="862" w:type="dxa"/>
                <w:shd w:val="clear" w:color="auto" w:fill="auto"/>
                <w:noWrap/>
                <w:vAlign w:val="bottom"/>
                <w:hideMark/>
              </w:tcPr>
            </w:tcPrChange>
          </w:tcPr>
          <w:p w14:paraId="12F738BE" w14:textId="77777777" w:rsidR="007F3A01" w:rsidRPr="00C93D08" w:rsidRDefault="007F3A01">
            <w:pPr>
              <w:spacing w:after="0" w:line="240" w:lineRule="auto"/>
              <w:jc w:val="right"/>
              <w:rPr>
                <w:ins w:id="1201" w:author="Jon.Richar" w:date="2023-06-02T11:02:00Z"/>
                <w:rFonts w:ascii="Times New Roman" w:eastAsia="Times New Roman" w:hAnsi="Times New Roman" w:cs="Times New Roman"/>
                <w:color w:val="000000"/>
                <w:sz w:val="20"/>
                <w:szCs w:val="20"/>
                <w:rPrChange w:id="1202" w:author="Jon.Richar" w:date="2023-06-09T15:17:00Z">
                  <w:rPr>
                    <w:ins w:id="1203" w:author="Jon.Richar" w:date="2023-06-02T11:02:00Z"/>
                    <w:rFonts w:ascii="Calibri" w:eastAsia="Times New Roman" w:hAnsi="Calibri" w:cs="Calibri"/>
                    <w:color w:val="000000"/>
                  </w:rPr>
                </w:rPrChange>
              </w:rPr>
            </w:pPr>
            <w:ins w:id="1204" w:author="Jon.Richar" w:date="2023-06-02T11:02:00Z">
              <w:r w:rsidRPr="00C93D08">
                <w:rPr>
                  <w:rFonts w:ascii="Times New Roman" w:eastAsia="Times New Roman" w:hAnsi="Times New Roman" w:cs="Times New Roman"/>
                  <w:color w:val="000000"/>
                  <w:sz w:val="20"/>
                  <w:szCs w:val="20"/>
                  <w:rPrChange w:id="1205" w:author="Jon.Richar" w:date="2023-06-09T15:17:00Z">
                    <w:rPr>
                      <w:rFonts w:ascii="Calibri" w:eastAsia="Times New Roman" w:hAnsi="Calibri" w:cs="Calibri"/>
                      <w:color w:val="000000"/>
                    </w:rPr>
                  </w:rPrChange>
                </w:rPr>
                <w:t>0.35</w:t>
              </w:r>
            </w:ins>
          </w:p>
        </w:tc>
        <w:tc>
          <w:tcPr>
            <w:tcW w:w="680" w:type="dxa"/>
            <w:shd w:val="clear" w:color="auto" w:fill="auto"/>
            <w:noWrap/>
            <w:vAlign w:val="bottom"/>
            <w:hideMark/>
            <w:tcPrChange w:id="1206" w:author="Jon.Richar" w:date="2023-06-09T15:20:00Z">
              <w:tcPr>
                <w:tcW w:w="680" w:type="dxa"/>
                <w:shd w:val="clear" w:color="auto" w:fill="auto"/>
                <w:noWrap/>
                <w:vAlign w:val="bottom"/>
                <w:hideMark/>
              </w:tcPr>
            </w:tcPrChange>
          </w:tcPr>
          <w:p w14:paraId="31489522" w14:textId="77777777" w:rsidR="007F3A01" w:rsidRPr="00C93D08" w:rsidRDefault="007F3A01">
            <w:pPr>
              <w:spacing w:after="0" w:line="240" w:lineRule="auto"/>
              <w:jc w:val="right"/>
              <w:rPr>
                <w:ins w:id="1207" w:author="Jon.Richar" w:date="2023-06-02T11:02:00Z"/>
                <w:rFonts w:ascii="Times New Roman" w:eastAsia="Times New Roman" w:hAnsi="Times New Roman" w:cs="Times New Roman"/>
                <w:color w:val="000000"/>
                <w:sz w:val="20"/>
                <w:szCs w:val="20"/>
                <w:rPrChange w:id="1208" w:author="Jon.Richar" w:date="2023-06-09T15:17:00Z">
                  <w:rPr>
                    <w:ins w:id="1209" w:author="Jon.Richar" w:date="2023-06-02T11:02:00Z"/>
                    <w:rFonts w:ascii="Calibri" w:eastAsia="Times New Roman" w:hAnsi="Calibri" w:cs="Calibri"/>
                    <w:color w:val="000000"/>
                  </w:rPr>
                </w:rPrChange>
              </w:rPr>
            </w:pPr>
            <w:ins w:id="1210" w:author="Jon.Richar" w:date="2023-06-02T11:02:00Z">
              <w:r w:rsidRPr="00C93D08">
                <w:rPr>
                  <w:rFonts w:ascii="Times New Roman" w:eastAsia="Times New Roman" w:hAnsi="Times New Roman" w:cs="Times New Roman"/>
                  <w:color w:val="000000"/>
                  <w:sz w:val="20"/>
                  <w:szCs w:val="20"/>
                  <w:rPrChange w:id="1211" w:author="Jon.Richar" w:date="2023-06-09T15:17:00Z">
                    <w:rPr>
                      <w:rFonts w:ascii="Calibri" w:eastAsia="Times New Roman" w:hAnsi="Calibri" w:cs="Calibri"/>
                      <w:color w:val="000000"/>
                    </w:rPr>
                  </w:rPrChange>
                </w:rPr>
                <w:t>-0.18</w:t>
              </w:r>
            </w:ins>
          </w:p>
        </w:tc>
        <w:tc>
          <w:tcPr>
            <w:tcW w:w="768" w:type="dxa"/>
            <w:shd w:val="clear" w:color="auto" w:fill="auto"/>
            <w:noWrap/>
            <w:vAlign w:val="bottom"/>
            <w:hideMark/>
            <w:tcPrChange w:id="1212" w:author="Jon.Richar" w:date="2023-06-09T15:20:00Z">
              <w:tcPr>
                <w:tcW w:w="768" w:type="dxa"/>
                <w:shd w:val="clear" w:color="auto" w:fill="auto"/>
                <w:noWrap/>
                <w:vAlign w:val="bottom"/>
                <w:hideMark/>
              </w:tcPr>
            </w:tcPrChange>
          </w:tcPr>
          <w:p w14:paraId="488E1776" w14:textId="77777777" w:rsidR="007F3A01" w:rsidRPr="00C93D08" w:rsidRDefault="007F3A01">
            <w:pPr>
              <w:spacing w:after="0" w:line="240" w:lineRule="auto"/>
              <w:jc w:val="right"/>
              <w:rPr>
                <w:ins w:id="1213" w:author="Jon.Richar" w:date="2023-06-02T11:02:00Z"/>
                <w:rFonts w:ascii="Times New Roman" w:eastAsia="Times New Roman" w:hAnsi="Times New Roman" w:cs="Times New Roman"/>
                <w:color w:val="000000"/>
                <w:sz w:val="20"/>
                <w:szCs w:val="20"/>
                <w:rPrChange w:id="1214" w:author="Jon.Richar" w:date="2023-06-09T15:17:00Z">
                  <w:rPr>
                    <w:ins w:id="1215" w:author="Jon.Richar" w:date="2023-06-02T11:02:00Z"/>
                    <w:rFonts w:ascii="Calibri" w:eastAsia="Times New Roman" w:hAnsi="Calibri" w:cs="Calibri"/>
                    <w:color w:val="000000"/>
                  </w:rPr>
                </w:rPrChange>
              </w:rPr>
            </w:pPr>
            <w:ins w:id="1216" w:author="Jon.Richar" w:date="2023-06-02T11:02:00Z">
              <w:r w:rsidRPr="00C93D08">
                <w:rPr>
                  <w:rFonts w:ascii="Times New Roman" w:eastAsia="Times New Roman" w:hAnsi="Times New Roman" w:cs="Times New Roman"/>
                  <w:color w:val="000000"/>
                  <w:sz w:val="20"/>
                  <w:szCs w:val="20"/>
                  <w:rPrChange w:id="1217" w:author="Jon.Richar" w:date="2023-06-09T15:17:00Z">
                    <w:rPr>
                      <w:rFonts w:ascii="Calibri" w:eastAsia="Times New Roman" w:hAnsi="Calibri" w:cs="Calibri"/>
                      <w:color w:val="000000"/>
                    </w:rPr>
                  </w:rPrChange>
                </w:rPr>
                <w:t>-0.09</w:t>
              </w:r>
            </w:ins>
          </w:p>
        </w:tc>
        <w:tc>
          <w:tcPr>
            <w:tcW w:w="675" w:type="dxa"/>
            <w:shd w:val="clear" w:color="auto" w:fill="auto"/>
            <w:noWrap/>
            <w:vAlign w:val="bottom"/>
            <w:hideMark/>
            <w:tcPrChange w:id="1218" w:author="Jon.Richar" w:date="2023-06-09T15:20:00Z">
              <w:tcPr>
                <w:tcW w:w="675" w:type="dxa"/>
                <w:shd w:val="clear" w:color="auto" w:fill="auto"/>
                <w:noWrap/>
                <w:vAlign w:val="bottom"/>
                <w:hideMark/>
              </w:tcPr>
            </w:tcPrChange>
          </w:tcPr>
          <w:p w14:paraId="0E26E91B" w14:textId="77777777" w:rsidR="007F3A01" w:rsidRPr="00C93D08" w:rsidRDefault="007F3A01">
            <w:pPr>
              <w:spacing w:after="0" w:line="240" w:lineRule="auto"/>
              <w:jc w:val="right"/>
              <w:rPr>
                <w:ins w:id="1219" w:author="Jon.Richar" w:date="2023-06-02T11:02:00Z"/>
                <w:rFonts w:ascii="Times New Roman" w:eastAsia="Times New Roman" w:hAnsi="Times New Roman" w:cs="Times New Roman"/>
                <w:color w:val="000000"/>
                <w:sz w:val="20"/>
                <w:szCs w:val="20"/>
                <w:rPrChange w:id="1220" w:author="Jon.Richar" w:date="2023-06-09T15:17:00Z">
                  <w:rPr>
                    <w:ins w:id="1221" w:author="Jon.Richar" w:date="2023-06-02T11:02:00Z"/>
                    <w:rFonts w:ascii="Calibri" w:eastAsia="Times New Roman" w:hAnsi="Calibri" w:cs="Calibri"/>
                    <w:color w:val="000000"/>
                  </w:rPr>
                </w:rPrChange>
              </w:rPr>
            </w:pPr>
            <w:ins w:id="1222" w:author="Jon.Richar" w:date="2023-06-02T11:02:00Z">
              <w:r w:rsidRPr="00C93D08">
                <w:rPr>
                  <w:rFonts w:ascii="Times New Roman" w:eastAsia="Times New Roman" w:hAnsi="Times New Roman" w:cs="Times New Roman"/>
                  <w:color w:val="000000"/>
                  <w:sz w:val="20"/>
                  <w:szCs w:val="20"/>
                  <w:rPrChange w:id="1223" w:author="Jon.Richar" w:date="2023-06-09T15:17:00Z">
                    <w:rPr>
                      <w:rFonts w:ascii="Calibri" w:eastAsia="Times New Roman" w:hAnsi="Calibri" w:cs="Calibri"/>
                      <w:color w:val="000000"/>
                    </w:rPr>
                  </w:rPrChange>
                </w:rPr>
                <w:t>0.01</w:t>
              </w:r>
            </w:ins>
          </w:p>
        </w:tc>
        <w:tc>
          <w:tcPr>
            <w:tcW w:w="675" w:type="dxa"/>
            <w:shd w:val="clear" w:color="auto" w:fill="auto"/>
            <w:noWrap/>
            <w:vAlign w:val="bottom"/>
            <w:hideMark/>
            <w:tcPrChange w:id="1224" w:author="Jon.Richar" w:date="2023-06-09T15:20:00Z">
              <w:tcPr>
                <w:tcW w:w="675" w:type="dxa"/>
                <w:shd w:val="clear" w:color="auto" w:fill="auto"/>
                <w:noWrap/>
                <w:vAlign w:val="bottom"/>
                <w:hideMark/>
              </w:tcPr>
            </w:tcPrChange>
          </w:tcPr>
          <w:p w14:paraId="05C95F1E" w14:textId="77777777" w:rsidR="007F3A01" w:rsidRPr="00C93D08" w:rsidRDefault="007F3A01">
            <w:pPr>
              <w:spacing w:after="0" w:line="240" w:lineRule="auto"/>
              <w:jc w:val="right"/>
              <w:rPr>
                <w:ins w:id="1225" w:author="Jon.Richar" w:date="2023-06-02T11:02:00Z"/>
                <w:rFonts w:ascii="Times New Roman" w:eastAsia="Times New Roman" w:hAnsi="Times New Roman" w:cs="Times New Roman"/>
                <w:color w:val="000000"/>
                <w:sz w:val="20"/>
                <w:szCs w:val="20"/>
                <w:rPrChange w:id="1226" w:author="Jon.Richar" w:date="2023-06-09T15:17:00Z">
                  <w:rPr>
                    <w:ins w:id="1227" w:author="Jon.Richar" w:date="2023-06-02T11:02:00Z"/>
                    <w:rFonts w:ascii="Calibri" w:eastAsia="Times New Roman" w:hAnsi="Calibri" w:cs="Calibri"/>
                    <w:color w:val="000000"/>
                  </w:rPr>
                </w:rPrChange>
              </w:rPr>
            </w:pPr>
            <w:ins w:id="1228" w:author="Jon.Richar" w:date="2023-06-02T11:02:00Z">
              <w:r w:rsidRPr="00C93D08">
                <w:rPr>
                  <w:rFonts w:ascii="Times New Roman" w:eastAsia="Times New Roman" w:hAnsi="Times New Roman" w:cs="Times New Roman"/>
                  <w:color w:val="000000"/>
                  <w:sz w:val="20"/>
                  <w:szCs w:val="20"/>
                  <w:rPrChange w:id="1229" w:author="Jon.Richar" w:date="2023-06-09T15:17:00Z">
                    <w:rPr>
                      <w:rFonts w:ascii="Calibri" w:eastAsia="Times New Roman" w:hAnsi="Calibri" w:cs="Calibri"/>
                      <w:color w:val="000000"/>
                    </w:rPr>
                  </w:rPrChange>
                </w:rPr>
                <w:t>0.56</w:t>
              </w:r>
            </w:ins>
          </w:p>
        </w:tc>
        <w:tc>
          <w:tcPr>
            <w:tcW w:w="714" w:type="dxa"/>
            <w:shd w:val="clear" w:color="auto" w:fill="auto"/>
            <w:noWrap/>
            <w:vAlign w:val="bottom"/>
            <w:hideMark/>
            <w:tcPrChange w:id="1230" w:author="Jon.Richar" w:date="2023-06-09T15:20:00Z">
              <w:tcPr>
                <w:tcW w:w="714" w:type="dxa"/>
                <w:shd w:val="clear" w:color="auto" w:fill="auto"/>
                <w:noWrap/>
                <w:vAlign w:val="bottom"/>
                <w:hideMark/>
              </w:tcPr>
            </w:tcPrChange>
          </w:tcPr>
          <w:p w14:paraId="1952BF1E" w14:textId="77777777" w:rsidR="007F3A01" w:rsidRPr="00C93D08" w:rsidRDefault="007F3A01">
            <w:pPr>
              <w:spacing w:after="0" w:line="240" w:lineRule="auto"/>
              <w:jc w:val="right"/>
              <w:rPr>
                <w:ins w:id="1231" w:author="Jon.Richar" w:date="2023-06-02T11:02:00Z"/>
                <w:rFonts w:ascii="Times New Roman" w:eastAsia="Times New Roman" w:hAnsi="Times New Roman" w:cs="Times New Roman"/>
                <w:color w:val="000000"/>
                <w:sz w:val="20"/>
                <w:szCs w:val="20"/>
                <w:rPrChange w:id="1232" w:author="Jon.Richar" w:date="2023-06-09T15:17:00Z">
                  <w:rPr>
                    <w:ins w:id="1233" w:author="Jon.Richar" w:date="2023-06-02T11:02:00Z"/>
                    <w:rFonts w:ascii="Calibri" w:eastAsia="Times New Roman" w:hAnsi="Calibri" w:cs="Calibri"/>
                    <w:color w:val="000000"/>
                  </w:rPr>
                </w:rPrChange>
              </w:rPr>
            </w:pPr>
            <w:ins w:id="1234" w:author="Jon.Richar" w:date="2023-06-02T11:02:00Z">
              <w:r w:rsidRPr="00C93D08">
                <w:rPr>
                  <w:rFonts w:ascii="Times New Roman" w:eastAsia="Times New Roman" w:hAnsi="Times New Roman" w:cs="Times New Roman"/>
                  <w:color w:val="000000"/>
                  <w:sz w:val="20"/>
                  <w:szCs w:val="20"/>
                  <w:rPrChange w:id="1235" w:author="Jon.Richar" w:date="2023-06-09T15:17:00Z">
                    <w:rPr>
                      <w:rFonts w:ascii="Calibri" w:eastAsia="Times New Roman" w:hAnsi="Calibri" w:cs="Calibri"/>
                      <w:color w:val="000000"/>
                    </w:rPr>
                  </w:rPrChange>
                </w:rPr>
                <w:t>0.34</w:t>
              </w:r>
            </w:ins>
          </w:p>
        </w:tc>
        <w:tc>
          <w:tcPr>
            <w:tcW w:w="633" w:type="dxa"/>
            <w:shd w:val="clear" w:color="auto" w:fill="auto"/>
            <w:noWrap/>
            <w:vAlign w:val="bottom"/>
            <w:hideMark/>
            <w:tcPrChange w:id="1236" w:author="Jon.Richar" w:date="2023-06-09T15:20:00Z">
              <w:tcPr>
                <w:tcW w:w="633" w:type="dxa"/>
                <w:shd w:val="clear" w:color="auto" w:fill="auto"/>
                <w:noWrap/>
                <w:vAlign w:val="bottom"/>
                <w:hideMark/>
              </w:tcPr>
            </w:tcPrChange>
          </w:tcPr>
          <w:p w14:paraId="167AA4BD" w14:textId="77777777" w:rsidR="007F3A01" w:rsidRPr="00C93D08" w:rsidRDefault="007F3A01">
            <w:pPr>
              <w:spacing w:after="0" w:line="240" w:lineRule="auto"/>
              <w:jc w:val="right"/>
              <w:rPr>
                <w:ins w:id="1237" w:author="Jon.Richar" w:date="2023-06-02T11:02:00Z"/>
                <w:rFonts w:ascii="Times New Roman" w:eastAsia="Times New Roman" w:hAnsi="Times New Roman" w:cs="Times New Roman"/>
                <w:color w:val="000000"/>
                <w:sz w:val="20"/>
                <w:szCs w:val="20"/>
                <w:rPrChange w:id="1238" w:author="Jon.Richar" w:date="2023-06-09T15:17:00Z">
                  <w:rPr>
                    <w:ins w:id="1239" w:author="Jon.Richar" w:date="2023-06-02T11:02:00Z"/>
                    <w:rFonts w:ascii="Calibri" w:eastAsia="Times New Roman" w:hAnsi="Calibri" w:cs="Calibri"/>
                    <w:color w:val="000000"/>
                  </w:rPr>
                </w:rPrChange>
              </w:rPr>
            </w:pPr>
            <w:ins w:id="1240" w:author="Jon.Richar" w:date="2023-06-02T11:02:00Z">
              <w:r w:rsidRPr="00C93D08">
                <w:rPr>
                  <w:rFonts w:ascii="Times New Roman" w:eastAsia="Times New Roman" w:hAnsi="Times New Roman" w:cs="Times New Roman"/>
                  <w:color w:val="000000"/>
                  <w:sz w:val="20"/>
                  <w:szCs w:val="20"/>
                  <w:rPrChange w:id="1241" w:author="Jon.Richar" w:date="2023-06-09T15:17:00Z">
                    <w:rPr>
                      <w:rFonts w:ascii="Calibri" w:eastAsia="Times New Roman" w:hAnsi="Calibri" w:cs="Calibri"/>
                      <w:color w:val="000000"/>
                    </w:rPr>
                  </w:rPrChange>
                </w:rPr>
                <w:t>-0.07</w:t>
              </w:r>
            </w:ins>
          </w:p>
        </w:tc>
        <w:tc>
          <w:tcPr>
            <w:tcW w:w="673" w:type="dxa"/>
            <w:shd w:val="clear" w:color="auto" w:fill="auto"/>
            <w:noWrap/>
            <w:vAlign w:val="bottom"/>
            <w:hideMark/>
            <w:tcPrChange w:id="1242" w:author="Jon.Richar" w:date="2023-06-09T15:20:00Z">
              <w:tcPr>
                <w:tcW w:w="673" w:type="dxa"/>
                <w:shd w:val="clear" w:color="auto" w:fill="auto"/>
                <w:noWrap/>
                <w:vAlign w:val="bottom"/>
                <w:hideMark/>
              </w:tcPr>
            </w:tcPrChange>
          </w:tcPr>
          <w:p w14:paraId="7A0E9B08" w14:textId="77777777" w:rsidR="007F3A01" w:rsidRPr="00C93D08" w:rsidRDefault="007F3A01">
            <w:pPr>
              <w:spacing w:after="0" w:line="240" w:lineRule="auto"/>
              <w:jc w:val="right"/>
              <w:rPr>
                <w:ins w:id="1243" w:author="Jon.Richar" w:date="2023-06-02T11:02:00Z"/>
                <w:rFonts w:ascii="Times New Roman" w:eastAsia="Times New Roman" w:hAnsi="Times New Roman" w:cs="Times New Roman"/>
                <w:color w:val="000000"/>
                <w:sz w:val="20"/>
                <w:szCs w:val="20"/>
                <w:rPrChange w:id="1244" w:author="Jon.Richar" w:date="2023-06-09T15:17:00Z">
                  <w:rPr>
                    <w:ins w:id="1245" w:author="Jon.Richar" w:date="2023-06-02T11:02:00Z"/>
                    <w:rFonts w:ascii="Calibri" w:eastAsia="Times New Roman" w:hAnsi="Calibri" w:cs="Calibri"/>
                    <w:color w:val="000000"/>
                  </w:rPr>
                </w:rPrChange>
              </w:rPr>
            </w:pPr>
            <w:ins w:id="1246" w:author="Jon.Richar" w:date="2023-06-02T11:02:00Z">
              <w:r w:rsidRPr="00C93D08">
                <w:rPr>
                  <w:rFonts w:ascii="Times New Roman" w:eastAsia="Times New Roman" w:hAnsi="Times New Roman" w:cs="Times New Roman"/>
                  <w:color w:val="000000"/>
                  <w:sz w:val="20"/>
                  <w:szCs w:val="20"/>
                  <w:rPrChange w:id="1247" w:author="Jon.Richar" w:date="2023-06-09T15:17:00Z">
                    <w:rPr>
                      <w:rFonts w:ascii="Calibri" w:eastAsia="Times New Roman" w:hAnsi="Calibri" w:cs="Calibri"/>
                      <w:color w:val="000000"/>
                    </w:rPr>
                  </w:rPrChange>
                </w:rPr>
                <w:t>0.01</w:t>
              </w:r>
            </w:ins>
          </w:p>
        </w:tc>
        <w:tc>
          <w:tcPr>
            <w:tcW w:w="714" w:type="dxa"/>
            <w:shd w:val="clear" w:color="auto" w:fill="auto"/>
            <w:noWrap/>
            <w:vAlign w:val="bottom"/>
            <w:hideMark/>
            <w:tcPrChange w:id="1248" w:author="Jon.Richar" w:date="2023-06-09T15:20:00Z">
              <w:tcPr>
                <w:tcW w:w="714" w:type="dxa"/>
                <w:shd w:val="clear" w:color="auto" w:fill="auto"/>
                <w:noWrap/>
                <w:vAlign w:val="bottom"/>
                <w:hideMark/>
              </w:tcPr>
            </w:tcPrChange>
          </w:tcPr>
          <w:p w14:paraId="1D5E80D6" w14:textId="77777777" w:rsidR="007F3A01" w:rsidRPr="00C93D08" w:rsidRDefault="007F3A01">
            <w:pPr>
              <w:spacing w:after="0" w:line="240" w:lineRule="auto"/>
              <w:jc w:val="right"/>
              <w:rPr>
                <w:ins w:id="1249" w:author="Jon.Richar" w:date="2023-06-02T11:02:00Z"/>
                <w:rFonts w:ascii="Times New Roman" w:eastAsia="Times New Roman" w:hAnsi="Times New Roman" w:cs="Times New Roman"/>
                <w:color w:val="000000"/>
                <w:sz w:val="20"/>
                <w:szCs w:val="20"/>
                <w:rPrChange w:id="1250" w:author="Jon.Richar" w:date="2023-06-09T15:17:00Z">
                  <w:rPr>
                    <w:ins w:id="1251" w:author="Jon.Richar" w:date="2023-06-02T11:02:00Z"/>
                    <w:rFonts w:ascii="Calibri" w:eastAsia="Times New Roman" w:hAnsi="Calibri" w:cs="Calibri"/>
                    <w:color w:val="000000"/>
                  </w:rPr>
                </w:rPrChange>
              </w:rPr>
            </w:pPr>
            <w:ins w:id="1252" w:author="Jon.Richar" w:date="2023-06-02T11:02:00Z">
              <w:r w:rsidRPr="00C93D08">
                <w:rPr>
                  <w:rFonts w:ascii="Times New Roman" w:eastAsia="Times New Roman" w:hAnsi="Times New Roman" w:cs="Times New Roman"/>
                  <w:color w:val="000000"/>
                  <w:sz w:val="20"/>
                  <w:szCs w:val="20"/>
                  <w:rPrChange w:id="1253" w:author="Jon.Richar" w:date="2023-06-09T15:17:00Z">
                    <w:rPr>
                      <w:rFonts w:ascii="Calibri" w:eastAsia="Times New Roman" w:hAnsi="Calibri" w:cs="Calibri"/>
                      <w:color w:val="000000"/>
                    </w:rPr>
                  </w:rPrChange>
                </w:rPr>
                <w:t>-0.37</w:t>
              </w:r>
            </w:ins>
          </w:p>
        </w:tc>
      </w:tr>
      <w:tr w:rsidR="00C93D08" w:rsidRPr="007F3A01" w14:paraId="7C0E7580" w14:textId="77777777" w:rsidTr="00C93D08">
        <w:trPr>
          <w:trHeight w:val="157"/>
          <w:ins w:id="1254" w:author="Jon.Richar" w:date="2023-06-02T11:02:00Z"/>
          <w:trPrChange w:id="1255" w:author="Jon.Richar" w:date="2023-06-09T15:20:00Z">
            <w:trPr>
              <w:trHeight w:val="157"/>
            </w:trPr>
          </w:trPrChange>
        </w:trPr>
        <w:tc>
          <w:tcPr>
            <w:tcW w:w="1080" w:type="dxa"/>
            <w:shd w:val="clear" w:color="auto" w:fill="auto"/>
            <w:noWrap/>
            <w:vAlign w:val="center"/>
            <w:hideMark/>
            <w:tcPrChange w:id="1256" w:author="Jon.Richar" w:date="2023-06-09T15:20:00Z">
              <w:tcPr>
                <w:tcW w:w="1080" w:type="dxa"/>
                <w:shd w:val="clear" w:color="auto" w:fill="auto"/>
                <w:noWrap/>
                <w:vAlign w:val="center"/>
                <w:hideMark/>
              </w:tcPr>
            </w:tcPrChange>
          </w:tcPr>
          <w:p w14:paraId="77541875" w14:textId="77777777" w:rsidR="007F3A01" w:rsidRPr="00C93D08" w:rsidRDefault="007F3A01">
            <w:pPr>
              <w:spacing w:after="0" w:line="240" w:lineRule="auto"/>
              <w:jc w:val="center"/>
              <w:rPr>
                <w:ins w:id="1257" w:author="Jon.Richar" w:date="2023-06-02T11:02:00Z"/>
                <w:rFonts w:ascii="Times New Roman" w:eastAsia="Times New Roman" w:hAnsi="Times New Roman" w:cs="Times New Roman"/>
                <w:color w:val="000000"/>
                <w:sz w:val="20"/>
                <w:szCs w:val="20"/>
                <w:rPrChange w:id="1258" w:author="Jon.Richar" w:date="2023-06-09T15:17:00Z">
                  <w:rPr>
                    <w:ins w:id="1259" w:author="Jon.Richar" w:date="2023-06-02T11:02:00Z"/>
                    <w:rFonts w:ascii="Calibri" w:eastAsia="Times New Roman" w:hAnsi="Calibri" w:cs="Calibri"/>
                    <w:color w:val="000000"/>
                  </w:rPr>
                </w:rPrChange>
              </w:rPr>
            </w:pPr>
            <w:ins w:id="1260" w:author="Jon.Richar" w:date="2023-06-02T11:02:00Z">
              <w:r w:rsidRPr="00C93D08">
                <w:rPr>
                  <w:rFonts w:ascii="Times New Roman" w:eastAsia="Times New Roman" w:hAnsi="Times New Roman" w:cs="Times New Roman"/>
                  <w:color w:val="000000"/>
                  <w:sz w:val="20"/>
                  <w:szCs w:val="20"/>
                  <w:rPrChange w:id="1261" w:author="Jon.Richar" w:date="2023-06-09T15:17:00Z">
                    <w:rPr>
                      <w:rFonts w:ascii="Calibri" w:eastAsia="Times New Roman" w:hAnsi="Calibri" w:cs="Calibri"/>
                      <w:color w:val="000000"/>
                    </w:rPr>
                  </w:rPrChange>
                </w:rPr>
                <w:t>Pacific cod</w:t>
              </w:r>
            </w:ins>
          </w:p>
        </w:tc>
        <w:tc>
          <w:tcPr>
            <w:tcW w:w="838" w:type="dxa"/>
            <w:shd w:val="clear" w:color="auto" w:fill="auto"/>
            <w:noWrap/>
            <w:vAlign w:val="bottom"/>
            <w:hideMark/>
            <w:tcPrChange w:id="1262" w:author="Jon.Richar" w:date="2023-06-09T15:20:00Z">
              <w:tcPr>
                <w:tcW w:w="838" w:type="dxa"/>
                <w:shd w:val="clear" w:color="auto" w:fill="auto"/>
                <w:noWrap/>
                <w:vAlign w:val="bottom"/>
                <w:hideMark/>
              </w:tcPr>
            </w:tcPrChange>
          </w:tcPr>
          <w:p w14:paraId="703B267B" w14:textId="77777777" w:rsidR="007F3A01" w:rsidRPr="00C93D08" w:rsidRDefault="007F3A01">
            <w:pPr>
              <w:spacing w:after="0" w:line="240" w:lineRule="auto"/>
              <w:jc w:val="right"/>
              <w:rPr>
                <w:ins w:id="1263" w:author="Jon.Richar" w:date="2023-06-02T11:02:00Z"/>
                <w:rFonts w:ascii="Times New Roman" w:eastAsia="Times New Roman" w:hAnsi="Times New Roman" w:cs="Times New Roman"/>
                <w:color w:val="000000"/>
                <w:sz w:val="20"/>
                <w:szCs w:val="20"/>
                <w:rPrChange w:id="1264" w:author="Jon.Richar" w:date="2023-06-09T15:17:00Z">
                  <w:rPr>
                    <w:ins w:id="1265" w:author="Jon.Richar" w:date="2023-06-02T11:02:00Z"/>
                    <w:rFonts w:ascii="Calibri" w:eastAsia="Times New Roman" w:hAnsi="Calibri" w:cs="Calibri"/>
                    <w:color w:val="000000"/>
                  </w:rPr>
                </w:rPrChange>
              </w:rPr>
            </w:pPr>
            <w:ins w:id="1266" w:author="Jon.Richar" w:date="2023-06-02T11:02:00Z">
              <w:r w:rsidRPr="00C93D08">
                <w:rPr>
                  <w:rFonts w:ascii="Times New Roman" w:eastAsia="Times New Roman" w:hAnsi="Times New Roman" w:cs="Times New Roman"/>
                  <w:color w:val="000000"/>
                  <w:sz w:val="20"/>
                  <w:szCs w:val="20"/>
                  <w:rPrChange w:id="1267" w:author="Jon.Richar" w:date="2023-06-09T15:17:00Z">
                    <w:rPr>
                      <w:rFonts w:ascii="Calibri" w:eastAsia="Times New Roman" w:hAnsi="Calibri" w:cs="Calibri"/>
                      <w:color w:val="000000"/>
                    </w:rPr>
                  </w:rPrChange>
                </w:rPr>
                <w:t>-0.06</w:t>
              </w:r>
            </w:ins>
          </w:p>
        </w:tc>
        <w:tc>
          <w:tcPr>
            <w:tcW w:w="772" w:type="dxa"/>
            <w:shd w:val="clear" w:color="auto" w:fill="auto"/>
            <w:noWrap/>
            <w:vAlign w:val="bottom"/>
            <w:hideMark/>
            <w:tcPrChange w:id="1268" w:author="Jon.Richar" w:date="2023-06-09T15:20:00Z">
              <w:tcPr>
                <w:tcW w:w="602" w:type="dxa"/>
                <w:shd w:val="clear" w:color="auto" w:fill="auto"/>
                <w:noWrap/>
                <w:vAlign w:val="bottom"/>
                <w:hideMark/>
              </w:tcPr>
            </w:tcPrChange>
          </w:tcPr>
          <w:p w14:paraId="28401EC4" w14:textId="77777777" w:rsidR="007F3A01" w:rsidRPr="00C93D08" w:rsidRDefault="007F3A01">
            <w:pPr>
              <w:spacing w:after="0" w:line="240" w:lineRule="auto"/>
              <w:jc w:val="right"/>
              <w:rPr>
                <w:ins w:id="1269" w:author="Jon.Richar" w:date="2023-06-02T11:02:00Z"/>
                <w:rFonts w:ascii="Times New Roman" w:eastAsia="Times New Roman" w:hAnsi="Times New Roman" w:cs="Times New Roman"/>
                <w:color w:val="000000"/>
                <w:sz w:val="20"/>
                <w:szCs w:val="20"/>
                <w:rPrChange w:id="1270" w:author="Jon.Richar" w:date="2023-06-09T15:17:00Z">
                  <w:rPr>
                    <w:ins w:id="1271" w:author="Jon.Richar" w:date="2023-06-02T11:02:00Z"/>
                    <w:rFonts w:ascii="Calibri" w:eastAsia="Times New Roman" w:hAnsi="Calibri" w:cs="Calibri"/>
                    <w:color w:val="000000"/>
                  </w:rPr>
                </w:rPrChange>
              </w:rPr>
            </w:pPr>
            <w:ins w:id="1272" w:author="Jon.Richar" w:date="2023-06-02T11:02:00Z">
              <w:r w:rsidRPr="00C93D08">
                <w:rPr>
                  <w:rFonts w:ascii="Times New Roman" w:eastAsia="Times New Roman" w:hAnsi="Times New Roman" w:cs="Times New Roman"/>
                  <w:color w:val="000000"/>
                  <w:sz w:val="20"/>
                  <w:szCs w:val="20"/>
                  <w:rPrChange w:id="1273" w:author="Jon.Richar" w:date="2023-06-09T15:17:00Z">
                    <w:rPr>
                      <w:rFonts w:ascii="Calibri" w:eastAsia="Times New Roman" w:hAnsi="Calibri" w:cs="Calibri"/>
                      <w:color w:val="000000"/>
                    </w:rPr>
                  </w:rPrChange>
                </w:rPr>
                <w:t>1.00</w:t>
              </w:r>
            </w:ins>
          </w:p>
        </w:tc>
        <w:tc>
          <w:tcPr>
            <w:tcW w:w="714" w:type="dxa"/>
            <w:shd w:val="clear" w:color="auto" w:fill="auto"/>
            <w:noWrap/>
            <w:vAlign w:val="bottom"/>
            <w:hideMark/>
            <w:tcPrChange w:id="1274" w:author="Jon.Richar" w:date="2023-06-09T15:20:00Z">
              <w:tcPr>
                <w:tcW w:w="714" w:type="dxa"/>
                <w:shd w:val="clear" w:color="auto" w:fill="auto"/>
                <w:noWrap/>
                <w:vAlign w:val="bottom"/>
                <w:hideMark/>
              </w:tcPr>
            </w:tcPrChange>
          </w:tcPr>
          <w:p w14:paraId="3EE91633" w14:textId="77777777" w:rsidR="007F3A01" w:rsidRPr="00C93D08" w:rsidRDefault="007F3A01">
            <w:pPr>
              <w:spacing w:after="0" w:line="240" w:lineRule="auto"/>
              <w:jc w:val="right"/>
              <w:rPr>
                <w:ins w:id="1275" w:author="Jon.Richar" w:date="2023-06-02T11:02:00Z"/>
                <w:rFonts w:ascii="Times New Roman" w:eastAsia="Times New Roman" w:hAnsi="Times New Roman" w:cs="Times New Roman"/>
                <w:color w:val="000000"/>
                <w:sz w:val="20"/>
                <w:szCs w:val="20"/>
                <w:rPrChange w:id="1276" w:author="Jon.Richar" w:date="2023-06-09T15:17:00Z">
                  <w:rPr>
                    <w:ins w:id="1277" w:author="Jon.Richar" w:date="2023-06-02T11:02:00Z"/>
                    <w:rFonts w:ascii="Calibri" w:eastAsia="Times New Roman" w:hAnsi="Calibri" w:cs="Calibri"/>
                    <w:color w:val="000000"/>
                  </w:rPr>
                </w:rPrChange>
              </w:rPr>
            </w:pPr>
            <w:ins w:id="1278" w:author="Jon.Richar" w:date="2023-06-02T11:02:00Z">
              <w:r w:rsidRPr="00C93D08">
                <w:rPr>
                  <w:rFonts w:ascii="Times New Roman" w:eastAsia="Times New Roman" w:hAnsi="Times New Roman" w:cs="Times New Roman"/>
                  <w:color w:val="000000"/>
                  <w:sz w:val="20"/>
                  <w:szCs w:val="20"/>
                  <w:rPrChange w:id="1279" w:author="Jon.Richar" w:date="2023-06-09T15:17:00Z">
                    <w:rPr>
                      <w:rFonts w:ascii="Calibri" w:eastAsia="Times New Roman" w:hAnsi="Calibri" w:cs="Calibri"/>
                      <w:color w:val="000000"/>
                    </w:rPr>
                  </w:rPrChange>
                </w:rPr>
                <w:t>-0.45</w:t>
              </w:r>
            </w:ins>
          </w:p>
        </w:tc>
        <w:tc>
          <w:tcPr>
            <w:tcW w:w="650" w:type="dxa"/>
            <w:shd w:val="clear" w:color="auto" w:fill="auto"/>
            <w:noWrap/>
            <w:vAlign w:val="bottom"/>
            <w:hideMark/>
            <w:tcPrChange w:id="1280" w:author="Jon.Richar" w:date="2023-06-09T15:20:00Z">
              <w:tcPr>
                <w:tcW w:w="729" w:type="dxa"/>
                <w:shd w:val="clear" w:color="auto" w:fill="auto"/>
                <w:noWrap/>
                <w:vAlign w:val="bottom"/>
                <w:hideMark/>
              </w:tcPr>
            </w:tcPrChange>
          </w:tcPr>
          <w:p w14:paraId="0F0589EF" w14:textId="77777777" w:rsidR="007F3A01" w:rsidRPr="00C93D08" w:rsidRDefault="007F3A01">
            <w:pPr>
              <w:spacing w:after="0" w:line="240" w:lineRule="auto"/>
              <w:jc w:val="right"/>
              <w:rPr>
                <w:ins w:id="1281" w:author="Jon.Richar" w:date="2023-06-02T11:02:00Z"/>
                <w:rFonts w:ascii="Times New Roman" w:eastAsia="Times New Roman" w:hAnsi="Times New Roman" w:cs="Times New Roman"/>
                <w:color w:val="000000"/>
                <w:sz w:val="20"/>
                <w:szCs w:val="20"/>
                <w:rPrChange w:id="1282" w:author="Jon.Richar" w:date="2023-06-09T15:17:00Z">
                  <w:rPr>
                    <w:ins w:id="1283" w:author="Jon.Richar" w:date="2023-06-02T11:02:00Z"/>
                    <w:rFonts w:ascii="Calibri" w:eastAsia="Times New Roman" w:hAnsi="Calibri" w:cs="Calibri"/>
                    <w:color w:val="000000"/>
                  </w:rPr>
                </w:rPrChange>
              </w:rPr>
            </w:pPr>
            <w:ins w:id="1284" w:author="Jon.Richar" w:date="2023-06-02T11:02:00Z">
              <w:r w:rsidRPr="00C93D08">
                <w:rPr>
                  <w:rFonts w:ascii="Times New Roman" w:eastAsia="Times New Roman" w:hAnsi="Times New Roman" w:cs="Times New Roman"/>
                  <w:color w:val="000000"/>
                  <w:sz w:val="20"/>
                  <w:szCs w:val="20"/>
                  <w:rPrChange w:id="1285" w:author="Jon.Richar" w:date="2023-06-09T15:17:00Z">
                    <w:rPr>
                      <w:rFonts w:ascii="Calibri" w:eastAsia="Times New Roman" w:hAnsi="Calibri" w:cs="Calibri"/>
                      <w:color w:val="000000"/>
                    </w:rPr>
                  </w:rPrChange>
                </w:rPr>
                <w:t>-0.45</w:t>
              </w:r>
            </w:ins>
          </w:p>
        </w:tc>
        <w:tc>
          <w:tcPr>
            <w:tcW w:w="838" w:type="dxa"/>
            <w:shd w:val="clear" w:color="auto" w:fill="auto"/>
            <w:noWrap/>
            <w:vAlign w:val="bottom"/>
            <w:hideMark/>
            <w:tcPrChange w:id="1286" w:author="Jon.Richar" w:date="2023-06-09T15:20:00Z">
              <w:tcPr>
                <w:tcW w:w="862" w:type="dxa"/>
                <w:shd w:val="clear" w:color="auto" w:fill="auto"/>
                <w:noWrap/>
                <w:vAlign w:val="bottom"/>
                <w:hideMark/>
              </w:tcPr>
            </w:tcPrChange>
          </w:tcPr>
          <w:p w14:paraId="62893C69" w14:textId="77777777" w:rsidR="007F3A01" w:rsidRPr="00C93D08" w:rsidRDefault="007F3A01">
            <w:pPr>
              <w:spacing w:after="0" w:line="240" w:lineRule="auto"/>
              <w:jc w:val="right"/>
              <w:rPr>
                <w:ins w:id="1287" w:author="Jon.Richar" w:date="2023-06-02T11:02:00Z"/>
                <w:rFonts w:ascii="Times New Roman" w:eastAsia="Times New Roman" w:hAnsi="Times New Roman" w:cs="Times New Roman"/>
                <w:color w:val="000000"/>
                <w:sz w:val="20"/>
                <w:szCs w:val="20"/>
                <w:rPrChange w:id="1288" w:author="Jon.Richar" w:date="2023-06-09T15:17:00Z">
                  <w:rPr>
                    <w:ins w:id="1289" w:author="Jon.Richar" w:date="2023-06-02T11:02:00Z"/>
                    <w:rFonts w:ascii="Calibri" w:eastAsia="Times New Roman" w:hAnsi="Calibri" w:cs="Calibri"/>
                    <w:color w:val="000000"/>
                  </w:rPr>
                </w:rPrChange>
              </w:rPr>
            </w:pPr>
            <w:ins w:id="1290" w:author="Jon.Richar" w:date="2023-06-02T11:02:00Z">
              <w:r w:rsidRPr="00C93D08">
                <w:rPr>
                  <w:rFonts w:ascii="Times New Roman" w:eastAsia="Times New Roman" w:hAnsi="Times New Roman" w:cs="Times New Roman"/>
                  <w:color w:val="000000"/>
                  <w:sz w:val="20"/>
                  <w:szCs w:val="20"/>
                  <w:rPrChange w:id="1291" w:author="Jon.Richar" w:date="2023-06-09T15:17:00Z">
                    <w:rPr>
                      <w:rFonts w:ascii="Calibri" w:eastAsia="Times New Roman" w:hAnsi="Calibri" w:cs="Calibri"/>
                      <w:color w:val="000000"/>
                    </w:rPr>
                  </w:rPrChange>
                </w:rPr>
                <w:t>-0.07</w:t>
              </w:r>
            </w:ins>
          </w:p>
        </w:tc>
        <w:tc>
          <w:tcPr>
            <w:tcW w:w="680" w:type="dxa"/>
            <w:shd w:val="clear" w:color="auto" w:fill="auto"/>
            <w:noWrap/>
            <w:vAlign w:val="bottom"/>
            <w:hideMark/>
            <w:tcPrChange w:id="1292" w:author="Jon.Richar" w:date="2023-06-09T15:20:00Z">
              <w:tcPr>
                <w:tcW w:w="680" w:type="dxa"/>
                <w:shd w:val="clear" w:color="auto" w:fill="auto"/>
                <w:noWrap/>
                <w:vAlign w:val="bottom"/>
                <w:hideMark/>
              </w:tcPr>
            </w:tcPrChange>
          </w:tcPr>
          <w:p w14:paraId="45DF76E3" w14:textId="77777777" w:rsidR="007F3A01" w:rsidRPr="00C93D08" w:rsidRDefault="007F3A01">
            <w:pPr>
              <w:spacing w:after="0" w:line="240" w:lineRule="auto"/>
              <w:jc w:val="right"/>
              <w:rPr>
                <w:ins w:id="1293" w:author="Jon.Richar" w:date="2023-06-02T11:02:00Z"/>
                <w:rFonts w:ascii="Times New Roman" w:eastAsia="Times New Roman" w:hAnsi="Times New Roman" w:cs="Times New Roman"/>
                <w:color w:val="000000"/>
                <w:sz w:val="20"/>
                <w:szCs w:val="20"/>
                <w:rPrChange w:id="1294" w:author="Jon.Richar" w:date="2023-06-09T15:17:00Z">
                  <w:rPr>
                    <w:ins w:id="1295" w:author="Jon.Richar" w:date="2023-06-02T11:02:00Z"/>
                    <w:rFonts w:ascii="Calibri" w:eastAsia="Times New Roman" w:hAnsi="Calibri" w:cs="Calibri"/>
                    <w:color w:val="000000"/>
                  </w:rPr>
                </w:rPrChange>
              </w:rPr>
            </w:pPr>
            <w:ins w:id="1296" w:author="Jon.Richar" w:date="2023-06-02T11:02:00Z">
              <w:r w:rsidRPr="00C93D08">
                <w:rPr>
                  <w:rFonts w:ascii="Times New Roman" w:eastAsia="Times New Roman" w:hAnsi="Times New Roman" w:cs="Times New Roman"/>
                  <w:color w:val="000000"/>
                  <w:sz w:val="20"/>
                  <w:szCs w:val="20"/>
                  <w:rPrChange w:id="1297" w:author="Jon.Richar" w:date="2023-06-09T15:17:00Z">
                    <w:rPr>
                      <w:rFonts w:ascii="Calibri" w:eastAsia="Times New Roman" w:hAnsi="Calibri" w:cs="Calibri"/>
                      <w:color w:val="000000"/>
                    </w:rPr>
                  </w:rPrChange>
                </w:rPr>
                <w:t>-0.28</w:t>
              </w:r>
            </w:ins>
          </w:p>
        </w:tc>
        <w:tc>
          <w:tcPr>
            <w:tcW w:w="768" w:type="dxa"/>
            <w:shd w:val="clear" w:color="auto" w:fill="auto"/>
            <w:noWrap/>
            <w:vAlign w:val="bottom"/>
            <w:hideMark/>
            <w:tcPrChange w:id="1298" w:author="Jon.Richar" w:date="2023-06-09T15:20:00Z">
              <w:tcPr>
                <w:tcW w:w="768" w:type="dxa"/>
                <w:shd w:val="clear" w:color="auto" w:fill="auto"/>
                <w:noWrap/>
                <w:vAlign w:val="bottom"/>
                <w:hideMark/>
              </w:tcPr>
            </w:tcPrChange>
          </w:tcPr>
          <w:p w14:paraId="28E0CE23" w14:textId="77777777" w:rsidR="007F3A01" w:rsidRPr="00C93D08" w:rsidRDefault="007F3A01">
            <w:pPr>
              <w:spacing w:after="0" w:line="240" w:lineRule="auto"/>
              <w:jc w:val="right"/>
              <w:rPr>
                <w:ins w:id="1299" w:author="Jon.Richar" w:date="2023-06-02T11:02:00Z"/>
                <w:rFonts w:ascii="Times New Roman" w:eastAsia="Times New Roman" w:hAnsi="Times New Roman" w:cs="Times New Roman"/>
                <w:color w:val="000000"/>
                <w:sz w:val="20"/>
                <w:szCs w:val="20"/>
                <w:rPrChange w:id="1300" w:author="Jon.Richar" w:date="2023-06-09T15:17:00Z">
                  <w:rPr>
                    <w:ins w:id="1301" w:author="Jon.Richar" w:date="2023-06-02T11:02:00Z"/>
                    <w:rFonts w:ascii="Calibri" w:eastAsia="Times New Roman" w:hAnsi="Calibri" w:cs="Calibri"/>
                    <w:color w:val="000000"/>
                  </w:rPr>
                </w:rPrChange>
              </w:rPr>
            </w:pPr>
            <w:ins w:id="1302" w:author="Jon.Richar" w:date="2023-06-02T11:02:00Z">
              <w:r w:rsidRPr="00C93D08">
                <w:rPr>
                  <w:rFonts w:ascii="Times New Roman" w:eastAsia="Times New Roman" w:hAnsi="Times New Roman" w:cs="Times New Roman"/>
                  <w:color w:val="000000"/>
                  <w:sz w:val="20"/>
                  <w:szCs w:val="20"/>
                  <w:rPrChange w:id="1303" w:author="Jon.Richar" w:date="2023-06-09T15:17:00Z">
                    <w:rPr>
                      <w:rFonts w:ascii="Calibri" w:eastAsia="Times New Roman" w:hAnsi="Calibri" w:cs="Calibri"/>
                      <w:color w:val="000000"/>
                    </w:rPr>
                  </w:rPrChange>
                </w:rPr>
                <w:t>-0.10</w:t>
              </w:r>
            </w:ins>
          </w:p>
        </w:tc>
        <w:tc>
          <w:tcPr>
            <w:tcW w:w="675" w:type="dxa"/>
            <w:shd w:val="clear" w:color="auto" w:fill="auto"/>
            <w:noWrap/>
            <w:vAlign w:val="bottom"/>
            <w:hideMark/>
            <w:tcPrChange w:id="1304" w:author="Jon.Richar" w:date="2023-06-09T15:20:00Z">
              <w:tcPr>
                <w:tcW w:w="675" w:type="dxa"/>
                <w:shd w:val="clear" w:color="auto" w:fill="auto"/>
                <w:noWrap/>
                <w:vAlign w:val="bottom"/>
                <w:hideMark/>
              </w:tcPr>
            </w:tcPrChange>
          </w:tcPr>
          <w:p w14:paraId="5350EF3A" w14:textId="77777777" w:rsidR="007F3A01" w:rsidRPr="00C93D08" w:rsidRDefault="007F3A01">
            <w:pPr>
              <w:spacing w:after="0" w:line="240" w:lineRule="auto"/>
              <w:jc w:val="right"/>
              <w:rPr>
                <w:ins w:id="1305" w:author="Jon.Richar" w:date="2023-06-02T11:02:00Z"/>
                <w:rFonts w:ascii="Times New Roman" w:eastAsia="Times New Roman" w:hAnsi="Times New Roman" w:cs="Times New Roman"/>
                <w:color w:val="000000"/>
                <w:sz w:val="20"/>
                <w:szCs w:val="20"/>
                <w:rPrChange w:id="1306" w:author="Jon.Richar" w:date="2023-06-09T15:17:00Z">
                  <w:rPr>
                    <w:ins w:id="1307" w:author="Jon.Richar" w:date="2023-06-02T11:02:00Z"/>
                    <w:rFonts w:ascii="Calibri" w:eastAsia="Times New Roman" w:hAnsi="Calibri" w:cs="Calibri"/>
                    <w:color w:val="000000"/>
                  </w:rPr>
                </w:rPrChange>
              </w:rPr>
            </w:pPr>
            <w:ins w:id="1308" w:author="Jon.Richar" w:date="2023-06-02T11:02:00Z">
              <w:r w:rsidRPr="00C93D08">
                <w:rPr>
                  <w:rFonts w:ascii="Times New Roman" w:eastAsia="Times New Roman" w:hAnsi="Times New Roman" w:cs="Times New Roman"/>
                  <w:color w:val="000000"/>
                  <w:sz w:val="20"/>
                  <w:szCs w:val="20"/>
                  <w:rPrChange w:id="1309" w:author="Jon.Richar" w:date="2023-06-09T15:17:00Z">
                    <w:rPr>
                      <w:rFonts w:ascii="Calibri" w:eastAsia="Times New Roman" w:hAnsi="Calibri" w:cs="Calibri"/>
                      <w:color w:val="000000"/>
                    </w:rPr>
                  </w:rPrChange>
                </w:rPr>
                <w:t>-0.54</w:t>
              </w:r>
            </w:ins>
          </w:p>
        </w:tc>
        <w:tc>
          <w:tcPr>
            <w:tcW w:w="675" w:type="dxa"/>
            <w:shd w:val="clear" w:color="auto" w:fill="auto"/>
            <w:noWrap/>
            <w:vAlign w:val="bottom"/>
            <w:hideMark/>
            <w:tcPrChange w:id="1310" w:author="Jon.Richar" w:date="2023-06-09T15:20:00Z">
              <w:tcPr>
                <w:tcW w:w="675" w:type="dxa"/>
                <w:shd w:val="clear" w:color="auto" w:fill="auto"/>
                <w:noWrap/>
                <w:vAlign w:val="bottom"/>
                <w:hideMark/>
              </w:tcPr>
            </w:tcPrChange>
          </w:tcPr>
          <w:p w14:paraId="62F66E18" w14:textId="77777777" w:rsidR="007F3A01" w:rsidRPr="00C93D08" w:rsidRDefault="007F3A01">
            <w:pPr>
              <w:spacing w:after="0" w:line="240" w:lineRule="auto"/>
              <w:jc w:val="right"/>
              <w:rPr>
                <w:ins w:id="1311" w:author="Jon.Richar" w:date="2023-06-02T11:02:00Z"/>
                <w:rFonts w:ascii="Times New Roman" w:eastAsia="Times New Roman" w:hAnsi="Times New Roman" w:cs="Times New Roman"/>
                <w:color w:val="000000"/>
                <w:sz w:val="20"/>
                <w:szCs w:val="20"/>
                <w:rPrChange w:id="1312" w:author="Jon.Richar" w:date="2023-06-09T15:17:00Z">
                  <w:rPr>
                    <w:ins w:id="1313" w:author="Jon.Richar" w:date="2023-06-02T11:02:00Z"/>
                    <w:rFonts w:ascii="Calibri" w:eastAsia="Times New Roman" w:hAnsi="Calibri" w:cs="Calibri"/>
                    <w:color w:val="000000"/>
                  </w:rPr>
                </w:rPrChange>
              </w:rPr>
            </w:pPr>
            <w:ins w:id="1314" w:author="Jon.Richar" w:date="2023-06-02T11:02:00Z">
              <w:r w:rsidRPr="00C93D08">
                <w:rPr>
                  <w:rFonts w:ascii="Times New Roman" w:eastAsia="Times New Roman" w:hAnsi="Times New Roman" w:cs="Times New Roman"/>
                  <w:color w:val="000000"/>
                  <w:sz w:val="20"/>
                  <w:szCs w:val="20"/>
                  <w:rPrChange w:id="1315" w:author="Jon.Richar" w:date="2023-06-09T15:17:00Z">
                    <w:rPr>
                      <w:rFonts w:ascii="Calibri" w:eastAsia="Times New Roman" w:hAnsi="Calibri" w:cs="Calibri"/>
                      <w:color w:val="000000"/>
                    </w:rPr>
                  </w:rPrChange>
                </w:rPr>
                <w:t>-0.27</w:t>
              </w:r>
            </w:ins>
          </w:p>
        </w:tc>
        <w:tc>
          <w:tcPr>
            <w:tcW w:w="714" w:type="dxa"/>
            <w:shd w:val="clear" w:color="auto" w:fill="auto"/>
            <w:noWrap/>
            <w:vAlign w:val="bottom"/>
            <w:hideMark/>
            <w:tcPrChange w:id="1316" w:author="Jon.Richar" w:date="2023-06-09T15:20:00Z">
              <w:tcPr>
                <w:tcW w:w="714" w:type="dxa"/>
                <w:shd w:val="clear" w:color="auto" w:fill="auto"/>
                <w:noWrap/>
                <w:vAlign w:val="bottom"/>
                <w:hideMark/>
              </w:tcPr>
            </w:tcPrChange>
          </w:tcPr>
          <w:p w14:paraId="22EA6962" w14:textId="77777777" w:rsidR="007F3A01" w:rsidRPr="00C93D08" w:rsidRDefault="007F3A01">
            <w:pPr>
              <w:spacing w:after="0" w:line="240" w:lineRule="auto"/>
              <w:jc w:val="right"/>
              <w:rPr>
                <w:ins w:id="1317" w:author="Jon.Richar" w:date="2023-06-02T11:02:00Z"/>
                <w:rFonts w:ascii="Times New Roman" w:eastAsia="Times New Roman" w:hAnsi="Times New Roman" w:cs="Times New Roman"/>
                <w:color w:val="000000"/>
                <w:sz w:val="20"/>
                <w:szCs w:val="20"/>
                <w:rPrChange w:id="1318" w:author="Jon.Richar" w:date="2023-06-09T15:17:00Z">
                  <w:rPr>
                    <w:ins w:id="1319" w:author="Jon.Richar" w:date="2023-06-02T11:02:00Z"/>
                    <w:rFonts w:ascii="Calibri" w:eastAsia="Times New Roman" w:hAnsi="Calibri" w:cs="Calibri"/>
                    <w:color w:val="000000"/>
                  </w:rPr>
                </w:rPrChange>
              </w:rPr>
            </w:pPr>
            <w:ins w:id="1320" w:author="Jon.Richar" w:date="2023-06-02T11:02:00Z">
              <w:r w:rsidRPr="00C93D08">
                <w:rPr>
                  <w:rFonts w:ascii="Times New Roman" w:eastAsia="Times New Roman" w:hAnsi="Times New Roman" w:cs="Times New Roman"/>
                  <w:color w:val="000000"/>
                  <w:sz w:val="20"/>
                  <w:szCs w:val="20"/>
                  <w:rPrChange w:id="1321" w:author="Jon.Richar" w:date="2023-06-09T15:17:00Z">
                    <w:rPr>
                      <w:rFonts w:ascii="Calibri" w:eastAsia="Times New Roman" w:hAnsi="Calibri" w:cs="Calibri"/>
                      <w:color w:val="000000"/>
                    </w:rPr>
                  </w:rPrChange>
                </w:rPr>
                <w:t>-0.28</w:t>
              </w:r>
            </w:ins>
          </w:p>
        </w:tc>
        <w:tc>
          <w:tcPr>
            <w:tcW w:w="633" w:type="dxa"/>
            <w:shd w:val="clear" w:color="auto" w:fill="auto"/>
            <w:noWrap/>
            <w:vAlign w:val="bottom"/>
            <w:hideMark/>
            <w:tcPrChange w:id="1322" w:author="Jon.Richar" w:date="2023-06-09T15:20:00Z">
              <w:tcPr>
                <w:tcW w:w="633" w:type="dxa"/>
                <w:shd w:val="clear" w:color="auto" w:fill="auto"/>
                <w:noWrap/>
                <w:vAlign w:val="bottom"/>
                <w:hideMark/>
              </w:tcPr>
            </w:tcPrChange>
          </w:tcPr>
          <w:p w14:paraId="15D9A634" w14:textId="77777777" w:rsidR="007F3A01" w:rsidRPr="00C93D08" w:rsidRDefault="007F3A01">
            <w:pPr>
              <w:spacing w:after="0" w:line="240" w:lineRule="auto"/>
              <w:jc w:val="right"/>
              <w:rPr>
                <w:ins w:id="1323" w:author="Jon.Richar" w:date="2023-06-02T11:02:00Z"/>
                <w:rFonts w:ascii="Times New Roman" w:eastAsia="Times New Roman" w:hAnsi="Times New Roman" w:cs="Times New Roman"/>
                <w:color w:val="000000"/>
                <w:sz w:val="20"/>
                <w:szCs w:val="20"/>
                <w:rPrChange w:id="1324" w:author="Jon.Richar" w:date="2023-06-09T15:17:00Z">
                  <w:rPr>
                    <w:ins w:id="1325" w:author="Jon.Richar" w:date="2023-06-02T11:02:00Z"/>
                    <w:rFonts w:ascii="Calibri" w:eastAsia="Times New Roman" w:hAnsi="Calibri" w:cs="Calibri"/>
                    <w:color w:val="000000"/>
                  </w:rPr>
                </w:rPrChange>
              </w:rPr>
            </w:pPr>
            <w:ins w:id="1326" w:author="Jon.Richar" w:date="2023-06-02T11:02:00Z">
              <w:r w:rsidRPr="00C93D08">
                <w:rPr>
                  <w:rFonts w:ascii="Times New Roman" w:eastAsia="Times New Roman" w:hAnsi="Times New Roman" w:cs="Times New Roman"/>
                  <w:color w:val="000000"/>
                  <w:sz w:val="20"/>
                  <w:szCs w:val="20"/>
                  <w:rPrChange w:id="1327" w:author="Jon.Richar" w:date="2023-06-09T15:17:00Z">
                    <w:rPr>
                      <w:rFonts w:ascii="Calibri" w:eastAsia="Times New Roman" w:hAnsi="Calibri" w:cs="Calibri"/>
                      <w:color w:val="000000"/>
                    </w:rPr>
                  </w:rPrChange>
                </w:rPr>
                <w:t>-0.17</w:t>
              </w:r>
            </w:ins>
          </w:p>
        </w:tc>
        <w:tc>
          <w:tcPr>
            <w:tcW w:w="673" w:type="dxa"/>
            <w:shd w:val="clear" w:color="auto" w:fill="auto"/>
            <w:noWrap/>
            <w:vAlign w:val="bottom"/>
            <w:hideMark/>
            <w:tcPrChange w:id="1328" w:author="Jon.Richar" w:date="2023-06-09T15:20:00Z">
              <w:tcPr>
                <w:tcW w:w="673" w:type="dxa"/>
                <w:shd w:val="clear" w:color="auto" w:fill="auto"/>
                <w:noWrap/>
                <w:vAlign w:val="bottom"/>
                <w:hideMark/>
              </w:tcPr>
            </w:tcPrChange>
          </w:tcPr>
          <w:p w14:paraId="59C9C4F2" w14:textId="77777777" w:rsidR="007F3A01" w:rsidRPr="00C93D08" w:rsidRDefault="007F3A01">
            <w:pPr>
              <w:spacing w:after="0" w:line="240" w:lineRule="auto"/>
              <w:jc w:val="right"/>
              <w:rPr>
                <w:ins w:id="1329" w:author="Jon.Richar" w:date="2023-06-02T11:02:00Z"/>
                <w:rFonts w:ascii="Times New Roman" w:eastAsia="Times New Roman" w:hAnsi="Times New Roman" w:cs="Times New Roman"/>
                <w:color w:val="000000"/>
                <w:sz w:val="20"/>
                <w:szCs w:val="20"/>
                <w:rPrChange w:id="1330" w:author="Jon.Richar" w:date="2023-06-09T15:17:00Z">
                  <w:rPr>
                    <w:ins w:id="1331" w:author="Jon.Richar" w:date="2023-06-02T11:02:00Z"/>
                    <w:rFonts w:ascii="Calibri" w:eastAsia="Times New Roman" w:hAnsi="Calibri" w:cs="Calibri"/>
                    <w:color w:val="000000"/>
                  </w:rPr>
                </w:rPrChange>
              </w:rPr>
            </w:pPr>
            <w:ins w:id="1332" w:author="Jon.Richar" w:date="2023-06-02T11:02:00Z">
              <w:r w:rsidRPr="00C93D08">
                <w:rPr>
                  <w:rFonts w:ascii="Times New Roman" w:eastAsia="Times New Roman" w:hAnsi="Times New Roman" w:cs="Times New Roman"/>
                  <w:color w:val="000000"/>
                  <w:sz w:val="20"/>
                  <w:szCs w:val="20"/>
                  <w:rPrChange w:id="1333"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1334" w:author="Jon.Richar" w:date="2023-06-09T15:20:00Z">
              <w:tcPr>
                <w:tcW w:w="714" w:type="dxa"/>
                <w:shd w:val="clear" w:color="auto" w:fill="auto"/>
                <w:noWrap/>
                <w:vAlign w:val="bottom"/>
                <w:hideMark/>
              </w:tcPr>
            </w:tcPrChange>
          </w:tcPr>
          <w:p w14:paraId="2C9570A0" w14:textId="77777777" w:rsidR="007F3A01" w:rsidRPr="00C93D08" w:rsidRDefault="007F3A01">
            <w:pPr>
              <w:spacing w:after="0" w:line="240" w:lineRule="auto"/>
              <w:jc w:val="right"/>
              <w:rPr>
                <w:ins w:id="1335" w:author="Jon.Richar" w:date="2023-06-02T11:02:00Z"/>
                <w:rFonts w:ascii="Times New Roman" w:eastAsia="Times New Roman" w:hAnsi="Times New Roman" w:cs="Times New Roman"/>
                <w:color w:val="000000"/>
                <w:sz w:val="20"/>
                <w:szCs w:val="20"/>
                <w:rPrChange w:id="1336" w:author="Jon.Richar" w:date="2023-06-09T15:17:00Z">
                  <w:rPr>
                    <w:ins w:id="1337" w:author="Jon.Richar" w:date="2023-06-02T11:02:00Z"/>
                    <w:rFonts w:ascii="Calibri" w:eastAsia="Times New Roman" w:hAnsi="Calibri" w:cs="Calibri"/>
                    <w:color w:val="000000"/>
                  </w:rPr>
                </w:rPrChange>
              </w:rPr>
            </w:pPr>
            <w:ins w:id="1338" w:author="Jon.Richar" w:date="2023-06-02T11:02:00Z">
              <w:r w:rsidRPr="00C93D08">
                <w:rPr>
                  <w:rFonts w:ascii="Times New Roman" w:eastAsia="Times New Roman" w:hAnsi="Times New Roman" w:cs="Times New Roman"/>
                  <w:color w:val="000000"/>
                  <w:sz w:val="20"/>
                  <w:szCs w:val="20"/>
                  <w:rPrChange w:id="1339" w:author="Jon.Richar" w:date="2023-06-09T15:17:00Z">
                    <w:rPr>
                      <w:rFonts w:ascii="Calibri" w:eastAsia="Times New Roman" w:hAnsi="Calibri" w:cs="Calibri"/>
                      <w:color w:val="000000"/>
                    </w:rPr>
                  </w:rPrChange>
                </w:rPr>
                <w:t>0.00</w:t>
              </w:r>
            </w:ins>
          </w:p>
        </w:tc>
      </w:tr>
      <w:tr w:rsidR="00C93D08" w:rsidRPr="007F3A01" w14:paraId="30A6C4DF" w14:textId="77777777" w:rsidTr="00C93D08">
        <w:trPr>
          <w:trHeight w:val="157"/>
          <w:ins w:id="1340" w:author="Jon.Richar" w:date="2023-06-02T11:02:00Z"/>
          <w:trPrChange w:id="1341" w:author="Jon.Richar" w:date="2023-06-09T15:20:00Z">
            <w:trPr>
              <w:trHeight w:val="157"/>
            </w:trPr>
          </w:trPrChange>
        </w:trPr>
        <w:tc>
          <w:tcPr>
            <w:tcW w:w="1080" w:type="dxa"/>
            <w:shd w:val="clear" w:color="auto" w:fill="auto"/>
            <w:noWrap/>
            <w:vAlign w:val="center"/>
            <w:hideMark/>
            <w:tcPrChange w:id="1342" w:author="Jon.Richar" w:date="2023-06-09T15:20:00Z">
              <w:tcPr>
                <w:tcW w:w="1080" w:type="dxa"/>
                <w:shd w:val="clear" w:color="auto" w:fill="auto"/>
                <w:noWrap/>
                <w:vAlign w:val="center"/>
                <w:hideMark/>
              </w:tcPr>
            </w:tcPrChange>
          </w:tcPr>
          <w:p w14:paraId="51BEA55D" w14:textId="77777777" w:rsidR="007F3A01" w:rsidRPr="00C93D08" w:rsidRDefault="007F3A01">
            <w:pPr>
              <w:spacing w:after="0" w:line="240" w:lineRule="auto"/>
              <w:jc w:val="center"/>
              <w:rPr>
                <w:ins w:id="1343" w:author="Jon.Richar" w:date="2023-06-02T11:02:00Z"/>
                <w:rFonts w:ascii="Times New Roman" w:eastAsia="Times New Roman" w:hAnsi="Times New Roman" w:cs="Times New Roman"/>
                <w:color w:val="000000"/>
                <w:sz w:val="20"/>
                <w:szCs w:val="20"/>
                <w:rPrChange w:id="1344" w:author="Jon.Richar" w:date="2023-06-09T15:17:00Z">
                  <w:rPr>
                    <w:ins w:id="1345" w:author="Jon.Richar" w:date="2023-06-02T11:02:00Z"/>
                    <w:rFonts w:ascii="Calibri" w:eastAsia="Times New Roman" w:hAnsi="Calibri" w:cs="Calibri"/>
                    <w:color w:val="000000"/>
                  </w:rPr>
                </w:rPrChange>
              </w:rPr>
            </w:pPr>
            <w:ins w:id="1346" w:author="Jon.Richar" w:date="2023-06-02T11:02:00Z">
              <w:r w:rsidRPr="00C93D08">
                <w:rPr>
                  <w:rFonts w:ascii="Times New Roman" w:eastAsia="Times New Roman" w:hAnsi="Times New Roman" w:cs="Times New Roman"/>
                  <w:color w:val="000000"/>
                  <w:sz w:val="20"/>
                  <w:szCs w:val="20"/>
                  <w:rPrChange w:id="1347" w:author="Jon.Richar" w:date="2023-06-09T15:17:00Z">
                    <w:rPr>
                      <w:rFonts w:ascii="Calibri" w:eastAsia="Times New Roman" w:hAnsi="Calibri" w:cs="Calibri"/>
                      <w:color w:val="000000"/>
                    </w:rPr>
                  </w:rPrChange>
                </w:rPr>
                <w:t>FHS TBM RA2</w:t>
              </w:r>
            </w:ins>
          </w:p>
        </w:tc>
        <w:tc>
          <w:tcPr>
            <w:tcW w:w="838" w:type="dxa"/>
            <w:shd w:val="clear" w:color="auto" w:fill="auto"/>
            <w:noWrap/>
            <w:vAlign w:val="bottom"/>
            <w:hideMark/>
            <w:tcPrChange w:id="1348" w:author="Jon.Richar" w:date="2023-06-09T15:20:00Z">
              <w:tcPr>
                <w:tcW w:w="838" w:type="dxa"/>
                <w:shd w:val="clear" w:color="auto" w:fill="auto"/>
                <w:noWrap/>
                <w:vAlign w:val="bottom"/>
                <w:hideMark/>
              </w:tcPr>
            </w:tcPrChange>
          </w:tcPr>
          <w:p w14:paraId="19DAAFFD" w14:textId="77777777" w:rsidR="007F3A01" w:rsidRPr="00C93D08" w:rsidRDefault="007F3A01">
            <w:pPr>
              <w:spacing w:after="0" w:line="240" w:lineRule="auto"/>
              <w:jc w:val="right"/>
              <w:rPr>
                <w:ins w:id="1349" w:author="Jon.Richar" w:date="2023-06-02T11:02:00Z"/>
                <w:rFonts w:ascii="Times New Roman" w:eastAsia="Times New Roman" w:hAnsi="Times New Roman" w:cs="Times New Roman"/>
                <w:color w:val="000000"/>
                <w:sz w:val="20"/>
                <w:szCs w:val="20"/>
                <w:rPrChange w:id="1350" w:author="Jon.Richar" w:date="2023-06-09T15:17:00Z">
                  <w:rPr>
                    <w:ins w:id="1351" w:author="Jon.Richar" w:date="2023-06-02T11:02:00Z"/>
                    <w:rFonts w:ascii="Calibri" w:eastAsia="Times New Roman" w:hAnsi="Calibri" w:cs="Calibri"/>
                    <w:color w:val="000000"/>
                  </w:rPr>
                </w:rPrChange>
              </w:rPr>
            </w:pPr>
            <w:ins w:id="1352" w:author="Jon.Richar" w:date="2023-06-02T11:02:00Z">
              <w:r w:rsidRPr="00C93D08">
                <w:rPr>
                  <w:rFonts w:ascii="Times New Roman" w:eastAsia="Times New Roman" w:hAnsi="Times New Roman" w:cs="Times New Roman"/>
                  <w:color w:val="000000"/>
                  <w:sz w:val="20"/>
                  <w:szCs w:val="20"/>
                  <w:rPrChange w:id="1353" w:author="Jon.Richar" w:date="2023-06-09T15:17:00Z">
                    <w:rPr>
                      <w:rFonts w:ascii="Calibri" w:eastAsia="Times New Roman" w:hAnsi="Calibri" w:cs="Calibri"/>
                      <w:color w:val="000000"/>
                    </w:rPr>
                  </w:rPrChange>
                </w:rPr>
                <w:t>0.02</w:t>
              </w:r>
            </w:ins>
          </w:p>
        </w:tc>
        <w:tc>
          <w:tcPr>
            <w:tcW w:w="772" w:type="dxa"/>
            <w:shd w:val="clear" w:color="auto" w:fill="auto"/>
            <w:noWrap/>
            <w:vAlign w:val="bottom"/>
            <w:hideMark/>
            <w:tcPrChange w:id="1354" w:author="Jon.Richar" w:date="2023-06-09T15:20:00Z">
              <w:tcPr>
                <w:tcW w:w="602" w:type="dxa"/>
                <w:shd w:val="clear" w:color="auto" w:fill="auto"/>
                <w:noWrap/>
                <w:vAlign w:val="bottom"/>
                <w:hideMark/>
              </w:tcPr>
            </w:tcPrChange>
          </w:tcPr>
          <w:p w14:paraId="759E3028" w14:textId="77777777" w:rsidR="007F3A01" w:rsidRPr="00C93D08" w:rsidRDefault="007F3A01">
            <w:pPr>
              <w:spacing w:after="0" w:line="240" w:lineRule="auto"/>
              <w:jc w:val="right"/>
              <w:rPr>
                <w:ins w:id="1355" w:author="Jon.Richar" w:date="2023-06-02T11:02:00Z"/>
                <w:rFonts w:ascii="Times New Roman" w:eastAsia="Times New Roman" w:hAnsi="Times New Roman" w:cs="Times New Roman"/>
                <w:color w:val="000000"/>
                <w:sz w:val="20"/>
                <w:szCs w:val="20"/>
                <w:rPrChange w:id="1356" w:author="Jon.Richar" w:date="2023-06-09T15:17:00Z">
                  <w:rPr>
                    <w:ins w:id="1357" w:author="Jon.Richar" w:date="2023-06-02T11:02:00Z"/>
                    <w:rFonts w:ascii="Calibri" w:eastAsia="Times New Roman" w:hAnsi="Calibri" w:cs="Calibri"/>
                    <w:color w:val="000000"/>
                  </w:rPr>
                </w:rPrChange>
              </w:rPr>
            </w:pPr>
            <w:ins w:id="1358" w:author="Jon.Richar" w:date="2023-06-02T11:02:00Z">
              <w:r w:rsidRPr="00C93D08">
                <w:rPr>
                  <w:rFonts w:ascii="Times New Roman" w:eastAsia="Times New Roman" w:hAnsi="Times New Roman" w:cs="Times New Roman"/>
                  <w:color w:val="000000"/>
                  <w:sz w:val="20"/>
                  <w:szCs w:val="20"/>
                  <w:rPrChange w:id="1359" w:author="Jon.Richar" w:date="2023-06-09T15:17:00Z">
                    <w:rPr>
                      <w:rFonts w:ascii="Calibri" w:eastAsia="Times New Roman" w:hAnsi="Calibri" w:cs="Calibri"/>
                      <w:color w:val="000000"/>
                    </w:rPr>
                  </w:rPrChange>
                </w:rPr>
                <w:t>-0.45</w:t>
              </w:r>
            </w:ins>
          </w:p>
        </w:tc>
        <w:tc>
          <w:tcPr>
            <w:tcW w:w="714" w:type="dxa"/>
            <w:shd w:val="clear" w:color="auto" w:fill="auto"/>
            <w:noWrap/>
            <w:vAlign w:val="bottom"/>
            <w:hideMark/>
            <w:tcPrChange w:id="1360" w:author="Jon.Richar" w:date="2023-06-09T15:20:00Z">
              <w:tcPr>
                <w:tcW w:w="714" w:type="dxa"/>
                <w:shd w:val="clear" w:color="auto" w:fill="auto"/>
                <w:noWrap/>
                <w:vAlign w:val="bottom"/>
                <w:hideMark/>
              </w:tcPr>
            </w:tcPrChange>
          </w:tcPr>
          <w:p w14:paraId="50AA7806" w14:textId="77777777" w:rsidR="007F3A01" w:rsidRPr="00C93D08" w:rsidRDefault="007F3A01">
            <w:pPr>
              <w:spacing w:after="0" w:line="240" w:lineRule="auto"/>
              <w:jc w:val="right"/>
              <w:rPr>
                <w:ins w:id="1361" w:author="Jon.Richar" w:date="2023-06-02T11:02:00Z"/>
                <w:rFonts w:ascii="Times New Roman" w:eastAsia="Times New Roman" w:hAnsi="Times New Roman" w:cs="Times New Roman"/>
                <w:color w:val="000000"/>
                <w:sz w:val="20"/>
                <w:szCs w:val="20"/>
                <w:rPrChange w:id="1362" w:author="Jon.Richar" w:date="2023-06-09T15:17:00Z">
                  <w:rPr>
                    <w:ins w:id="1363" w:author="Jon.Richar" w:date="2023-06-02T11:02:00Z"/>
                    <w:rFonts w:ascii="Calibri" w:eastAsia="Times New Roman" w:hAnsi="Calibri" w:cs="Calibri"/>
                    <w:color w:val="000000"/>
                  </w:rPr>
                </w:rPrChange>
              </w:rPr>
            </w:pPr>
            <w:ins w:id="1364" w:author="Jon.Richar" w:date="2023-06-02T11:02:00Z">
              <w:r w:rsidRPr="00C93D08">
                <w:rPr>
                  <w:rFonts w:ascii="Times New Roman" w:eastAsia="Times New Roman" w:hAnsi="Times New Roman" w:cs="Times New Roman"/>
                  <w:color w:val="000000"/>
                  <w:sz w:val="20"/>
                  <w:szCs w:val="20"/>
                  <w:rPrChange w:id="1365" w:author="Jon.Richar" w:date="2023-06-09T15:17:00Z">
                    <w:rPr>
                      <w:rFonts w:ascii="Calibri" w:eastAsia="Times New Roman" w:hAnsi="Calibri" w:cs="Calibri"/>
                      <w:color w:val="000000"/>
                    </w:rPr>
                  </w:rPrChange>
                </w:rPr>
                <w:t>1.00</w:t>
              </w:r>
            </w:ins>
          </w:p>
        </w:tc>
        <w:tc>
          <w:tcPr>
            <w:tcW w:w="650" w:type="dxa"/>
            <w:shd w:val="clear" w:color="auto" w:fill="auto"/>
            <w:noWrap/>
            <w:vAlign w:val="bottom"/>
            <w:hideMark/>
            <w:tcPrChange w:id="1366" w:author="Jon.Richar" w:date="2023-06-09T15:20:00Z">
              <w:tcPr>
                <w:tcW w:w="729" w:type="dxa"/>
                <w:shd w:val="clear" w:color="auto" w:fill="auto"/>
                <w:noWrap/>
                <w:vAlign w:val="bottom"/>
                <w:hideMark/>
              </w:tcPr>
            </w:tcPrChange>
          </w:tcPr>
          <w:p w14:paraId="36CB6402" w14:textId="77777777" w:rsidR="007F3A01" w:rsidRPr="00C93D08" w:rsidRDefault="007F3A01">
            <w:pPr>
              <w:spacing w:after="0" w:line="240" w:lineRule="auto"/>
              <w:jc w:val="right"/>
              <w:rPr>
                <w:ins w:id="1367" w:author="Jon.Richar" w:date="2023-06-02T11:02:00Z"/>
                <w:rFonts w:ascii="Times New Roman" w:eastAsia="Times New Roman" w:hAnsi="Times New Roman" w:cs="Times New Roman"/>
                <w:color w:val="000000"/>
                <w:sz w:val="20"/>
                <w:szCs w:val="20"/>
                <w:rPrChange w:id="1368" w:author="Jon.Richar" w:date="2023-06-09T15:17:00Z">
                  <w:rPr>
                    <w:ins w:id="1369" w:author="Jon.Richar" w:date="2023-06-02T11:02:00Z"/>
                    <w:rFonts w:ascii="Calibri" w:eastAsia="Times New Roman" w:hAnsi="Calibri" w:cs="Calibri"/>
                    <w:color w:val="000000"/>
                  </w:rPr>
                </w:rPrChange>
              </w:rPr>
            </w:pPr>
            <w:ins w:id="1370" w:author="Jon.Richar" w:date="2023-06-02T11:02:00Z">
              <w:r w:rsidRPr="00C93D08">
                <w:rPr>
                  <w:rFonts w:ascii="Times New Roman" w:eastAsia="Times New Roman" w:hAnsi="Times New Roman" w:cs="Times New Roman"/>
                  <w:color w:val="000000"/>
                  <w:sz w:val="20"/>
                  <w:szCs w:val="20"/>
                  <w:rPrChange w:id="1371" w:author="Jon.Richar" w:date="2023-06-09T15:17:00Z">
                    <w:rPr>
                      <w:rFonts w:ascii="Calibri" w:eastAsia="Times New Roman" w:hAnsi="Calibri" w:cs="Calibri"/>
                      <w:color w:val="000000"/>
                    </w:rPr>
                  </w:rPrChange>
                </w:rPr>
                <w:t>0.90</w:t>
              </w:r>
            </w:ins>
          </w:p>
        </w:tc>
        <w:tc>
          <w:tcPr>
            <w:tcW w:w="838" w:type="dxa"/>
            <w:shd w:val="clear" w:color="auto" w:fill="auto"/>
            <w:noWrap/>
            <w:vAlign w:val="bottom"/>
            <w:hideMark/>
            <w:tcPrChange w:id="1372" w:author="Jon.Richar" w:date="2023-06-09T15:20:00Z">
              <w:tcPr>
                <w:tcW w:w="862" w:type="dxa"/>
                <w:shd w:val="clear" w:color="auto" w:fill="auto"/>
                <w:noWrap/>
                <w:vAlign w:val="bottom"/>
                <w:hideMark/>
              </w:tcPr>
            </w:tcPrChange>
          </w:tcPr>
          <w:p w14:paraId="33C874CC" w14:textId="77777777" w:rsidR="007F3A01" w:rsidRPr="00C93D08" w:rsidRDefault="007F3A01">
            <w:pPr>
              <w:spacing w:after="0" w:line="240" w:lineRule="auto"/>
              <w:jc w:val="right"/>
              <w:rPr>
                <w:ins w:id="1373" w:author="Jon.Richar" w:date="2023-06-02T11:02:00Z"/>
                <w:rFonts w:ascii="Times New Roman" w:eastAsia="Times New Roman" w:hAnsi="Times New Roman" w:cs="Times New Roman"/>
                <w:color w:val="000000"/>
                <w:sz w:val="20"/>
                <w:szCs w:val="20"/>
                <w:rPrChange w:id="1374" w:author="Jon.Richar" w:date="2023-06-09T15:17:00Z">
                  <w:rPr>
                    <w:ins w:id="1375" w:author="Jon.Richar" w:date="2023-06-02T11:02:00Z"/>
                    <w:rFonts w:ascii="Calibri" w:eastAsia="Times New Roman" w:hAnsi="Calibri" w:cs="Calibri"/>
                    <w:color w:val="000000"/>
                  </w:rPr>
                </w:rPrChange>
              </w:rPr>
            </w:pPr>
            <w:ins w:id="1376" w:author="Jon.Richar" w:date="2023-06-02T11:02:00Z">
              <w:r w:rsidRPr="00C93D08">
                <w:rPr>
                  <w:rFonts w:ascii="Times New Roman" w:eastAsia="Times New Roman" w:hAnsi="Times New Roman" w:cs="Times New Roman"/>
                  <w:color w:val="000000"/>
                  <w:sz w:val="20"/>
                  <w:szCs w:val="20"/>
                  <w:rPrChange w:id="1377" w:author="Jon.Richar" w:date="2023-06-09T15:17:00Z">
                    <w:rPr>
                      <w:rFonts w:ascii="Calibri" w:eastAsia="Times New Roman" w:hAnsi="Calibri" w:cs="Calibri"/>
                      <w:color w:val="000000"/>
                    </w:rPr>
                  </w:rPrChange>
                </w:rPr>
                <w:t>0.36</w:t>
              </w:r>
            </w:ins>
          </w:p>
        </w:tc>
        <w:tc>
          <w:tcPr>
            <w:tcW w:w="680" w:type="dxa"/>
            <w:shd w:val="clear" w:color="auto" w:fill="auto"/>
            <w:noWrap/>
            <w:vAlign w:val="bottom"/>
            <w:hideMark/>
            <w:tcPrChange w:id="1378" w:author="Jon.Richar" w:date="2023-06-09T15:20:00Z">
              <w:tcPr>
                <w:tcW w:w="680" w:type="dxa"/>
                <w:shd w:val="clear" w:color="auto" w:fill="auto"/>
                <w:noWrap/>
                <w:vAlign w:val="bottom"/>
                <w:hideMark/>
              </w:tcPr>
            </w:tcPrChange>
          </w:tcPr>
          <w:p w14:paraId="2C35884F" w14:textId="77777777" w:rsidR="007F3A01" w:rsidRPr="00C93D08" w:rsidRDefault="007F3A01">
            <w:pPr>
              <w:spacing w:after="0" w:line="240" w:lineRule="auto"/>
              <w:jc w:val="right"/>
              <w:rPr>
                <w:ins w:id="1379" w:author="Jon.Richar" w:date="2023-06-02T11:02:00Z"/>
                <w:rFonts w:ascii="Times New Roman" w:eastAsia="Times New Roman" w:hAnsi="Times New Roman" w:cs="Times New Roman"/>
                <w:color w:val="000000"/>
                <w:sz w:val="20"/>
                <w:szCs w:val="20"/>
                <w:rPrChange w:id="1380" w:author="Jon.Richar" w:date="2023-06-09T15:17:00Z">
                  <w:rPr>
                    <w:ins w:id="1381" w:author="Jon.Richar" w:date="2023-06-02T11:02:00Z"/>
                    <w:rFonts w:ascii="Calibri" w:eastAsia="Times New Roman" w:hAnsi="Calibri" w:cs="Calibri"/>
                    <w:color w:val="000000"/>
                  </w:rPr>
                </w:rPrChange>
              </w:rPr>
            </w:pPr>
            <w:ins w:id="1382" w:author="Jon.Richar" w:date="2023-06-02T11:02:00Z">
              <w:r w:rsidRPr="00C93D08">
                <w:rPr>
                  <w:rFonts w:ascii="Times New Roman" w:eastAsia="Times New Roman" w:hAnsi="Times New Roman" w:cs="Times New Roman"/>
                  <w:color w:val="000000"/>
                  <w:sz w:val="20"/>
                  <w:szCs w:val="20"/>
                  <w:rPrChange w:id="1383" w:author="Jon.Richar" w:date="2023-06-09T15:17:00Z">
                    <w:rPr>
                      <w:rFonts w:ascii="Calibri" w:eastAsia="Times New Roman" w:hAnsi="Calibri" w:cs="Calibri"/>
                      <w:color w:val="000000"/>
                    </w:rPr>
                  </w:rPrChange>
                </w:rPr>
                <w:t>-0.18</w:t>
              </w:r>
            </w:ins>
          </w:p>
        </w:tc>
        <w:tc>
          <w:tcPr>
            <w:tcW w:w="768" w:type="dxa"/>
            <w:shd w:val="clear" w:color="auto" w:fill="auto"/>
            <w:noWrap/>
            <w:vAlign w:val="bottom"/>
            <w:hideMark/>
            <w:tcPrChange w:id="1384" w:author="Jon.Richar" w:date="2023-06-09T15:20:00Z">
              <w:tcPr>
                <w:tcW w:w="768" w:type="dxa"/>
                <w:shd w:val="clear" w:color="auto" w:fill="auto"/>
                <w:noWrap/>
                <w:vAlign w:val="bottom"/>
                <w:hideMark/>
              </w:tcPr>
            </w:tcPrChange>
          </w:tcPr>
          <w:p w14:paraId="1CBAFC25" w14:textId="77777777" w:rsidR="007F3A01" w:rsidRPr="00C93D08" w:rsidRDefault="007F3A01">
            <w:pPr>
              <w:spacing w:after="0" w:line="240" w:lineRule="auto"/>
              <w:jc w:val="right"/>
              <w:rPr>
                <w:ins w:id="1385" w:author="Jon.Richar" w:date="2023-06-02T11:02:00Z"/>
                <w:rFonts w:ascii="Times New Roman" w:eastAsia="Times New Roman" w:hAnsi="Times New Roman" w:cs="Times New Roman"/>
                <w:color w:val="000000"/>
                <w:sz w:val="20"/>
                <w:szCs w:val="20"/>
                <w:rPrChange w:id="1386" w:author="Jon.Richar" w:date="2023-06-09T15:17:00Z">
                  <w:rPr>
                    <w:ins w:id="1387" w:author="Jon.Richar" w:date="2023-06-02T11:02:00Z"/>
                    <w:rFonts w:ascii="Calibri" w:eastAsia="Times New Roman" w:hAnsi="Calibri" w:cs="Calibri"/>
                    <w:color w:val="000000"/>
                  </w:rPr>
                </w:rPrChange>
              </w:rPr>
            </w:pPr>
            <w:ins w:id="1388" w:author="Jon.Richar" w:date="2023-06-02T11:02:00Z">
              <w:r w:rsidRPr="00C93D08">
                <w:rPr>
                  <w:rFonts w:ascii="Times New Roman" w:eastAsia="Times New Roman" w:hAnsi="Times New Roman" w:cs="Times New Roman"/>
                  <w:color w:val="000000"/>
                  <w:sz w:val="20"/>
                  <w:szCs w:val="20"/>
                  <w:rPrChange w:id="1389" w:author="Jon.Richar" w:date="2023-06-09T15:17:00Z">
                    <w:rPr>
                      <w:rFonts w:ascii="Calibri" w:eastAsia="Times New Roman" w:hAnsi="Calibri" w:cs="Calibri"/>
                      <w:color w:val="000000"/>
                    </w:rPr>
                  </w:rPrChange>
                </w:rPr>
                <w:t>-0.16</w:t>
              </w:r>
            </w:ins>
          </w:p>
        </w:tc>
        <w:tc>
          <w:tcPr>
            <w:tcW w:w="675" w:type="dxa"/>
            <w:shd w:val="clear" w:color="auto" w:fill="auto"/>
            <w:noWrap/>
            <w:vAlign w:val="bottom"/>
            <w:hideMark/>
            <w:tcPrChange w:id="1390" w:author="Jon.Richar" w:date="2023-06-09T15:20:00Z">
              <w:tcPr>
                <w:tcW w:w="675" w:type="dxa"/>
                <w:shd w:val="clear" w:color="auto" w:fill="auto"/>
                <w:noWrap/>
                <w:vAlign w:val="bottom"/>
                <w:hideMark/>
              </w:tcPr>
            </w:tcPrChange>
          </w:tcPr>
          <w:p w14:paraId="4C67C8D2" w14:textId="77777777" w:rsidR="007F3A01" w:rsidRPr="00C93D08" w:rsidRDefault="007F3A01">
            <w:pPr>
              <w:spacing w:after="0" w:line="240" w:lineRule="auto"/>
              <w:jc w:val="right"/>
              <w:rPr>
                <w:ins w:id="1391" w:author="Jon.Richar" w:date="2023-06-02T11:02:00Z"/>
                <w:rFonts w:ascii="Times New Roman" w:eastAsia="Times New Roman" w:hAnsi="Times New Roman" w:cs="Times New Roman"/>
                <w:color w:val="000000"/>
                <w:sz w:val="20"/>
                <w:szCs w:val="20"/>
                <w:rPrChange w:id="1392" w:author="Jon.Richar" w:date="2023-06-09T15:17:00Z">
                  <w:rPr>
                    <w:ins w:id="1393" w:author="Jon.Richar" w:date="2023-06-02T11:02:00Z"/>
                    <w:rFonts w:ascii="Calibri" w:eastAsia="Times New Roman" w:hAnsi="Calibri" w:cs="Calibri"/>
                    <w:color w:val="000000"/>
                  </w:rPr>
                </w:rPrChange>
              </w:rPr>
            </w:pPr>
            <w:ins w:id="1394" w:author="Jon.Richar" w:date="2023-06-02T11:02:00Z">
              <w:r w:rsidRPr="00C93D08">
                <w:rPr>
                  <w:rFonts w:ascii="Times New Roman" w:eastAsia="Times New Roman" w:hAnsi="Times New Roman" w:cs="Times New Roman"/>
                  <w:color w:val="000000"/>
                  <w:sz w:val="20"/>
                  <w:szCs w:val="20"/>
                  <w:rPrChange w:id="1395" w:author="Jon.Richar" w:date="2023-06-09T15:17:00Z">
                    <w:rPr>
                      <w:rFonts w:ascii="Calibri" w:eastAsia="Times New Roman" w:hAnsi="Calibri" w:cs="Calibri"/>
                      <w:color w:val="000000"/>
                    </w:rPr>
                  </w:rPrChange>
                </w:rPr>
                <w:t>0.34</w:t>
              </w:r>
            </w:ins>
          </w:p>
        </w:tc>
        <w:tc>
          <w:tcPr>
            <w:tcW w:w="675" w:type="dxa"/>
            <w:shd w:val="clear" w:color="auto" w:fill="auto"/>
            <w:noWrap/>
            <w:vAlign w:val="bottom"/>
            <w:hideMark/>
            <w:tcPrChange w:id="1396" w:author="Jon.Richar" w:date="2023-06-09T15:20:00Z">
              <w:tcPr>
                <w:tcW w:w="675" w:type="dxa"/>
                <w:shd w:val="clear" w:color="auto" w:fill="auto"/>
                <w:noWrap/>
                <w:vAlign w:val="bottom"/>
                <w:hideMark/>
              </w:tcPr>
            </w:tcPrChange>
          </w:tcPr>
          <w:p w14:paraId="448FEEAA" w14:textId="77777777" w:rsidR="007F3A01" w:rsidRPr="00C93D08" w:rsidRDefault="007F3A01">
            <w:pPr>
              <w:spacing w:after="0" w:line="240" w:lineRule="auto"/>
              <w:jc w:val="right"/>
              <w:rPr>
                <w:ins w:id="1397" w:author="Jon.Richar" w:date="2023-06-02T11:02:00Z"/>
                <w:rFonts w:ascii="Times New Roman" w:eastAsia="Times New Roman" w:hAnsi="Times New Roman" w:cs="Times New Roman"/>
                <w:color w:val="000000"/>
                <w:sz w:val="20"/>
                <w:szCs w:val="20"/>
                <w:rPrChange w:id="1398" w:author="Jon.Richar" w:date="2023-06-09T15:17:00Z">
                  <w:rPr>
                    <w:ins w:id="1399" w:author="Jon.Richar" w:date="2023-06-02T11:02:00Z"/>
                    <w:rFonts w:ascii="Calibri" w:eastAsia="Times New Roman" w:hAnsi="Calibri" w:cs="Calibri"/>
                    <w:color w:val="000000"/>
                  </w:rPr>
                </w:rPrChange>
              </w:rPr>
            </w:pPr>
            <w:ins w:id="1400" w:author="Jon.Richar" w:date="2023-06-02T11:02:00Z">
              <w:r w:rsidRPr="00C93D08">
                <w:rPr>
                  <w:rFonts w:ascii="Times New Roman" w:eastAsia="Times New Roman" w:hAnsi="Times New Roman" w:cs="Times New Roman"/>
                  <w:color w:val="000000"/>
                  <w:sz w:val="20"/>
                  <w:szCs w:val="20"/>
                  <w:rPrChange w:id="1401" w:author="Jon.Richar" w:date="2023-06-09T15:17:00Z">
                    <w:rPr>
                      <w:rFonts w:ascii="Calibri" w:eastAsia="Times New Roman" w:hAnsi="Calibri" w:cs="Calibri"/>
                      <w:color w:val="000000"/>
                    </w:rPr>
                  </w:rPrChange>
                </w:rPr>
                <w:t>0.37</w:t>
              </w:r>
            </w:ins>
          </w:p>
        </w:tc>
        <w:tc>
          <w:tcPr>
            <w:tcW w:w="714" w:type="dxa"/>
            <w:shd w:val="clear" w:color="auto" w:fill="auto"/>
            <w:noWrap/>
            <w:vAlign w:val="bottom"/>
            <w:hideMark/>
            <w:tcPrChange w:id="1402" w:author="Jon.Richar" w:date="2023-06-09T15:20:00Z">
              <w:tcPr>
                <w:tcW w:w="714" w:type="dxa"/>
                <w:shd w:val="clear" w:color="auto" w:fill="auto"/>
                <w:noWrap/>
                <w:vAlign w:val="bottom"/>
                <w:hideMark/>
              </w:tcPr>
            </w:tcPrChange>
          </w:tcPr>
          <w:p w14:paraId="60C3C972" w14:textId="77777777" w:rsidR="007F3A01" w:rsidRPr="00C93D08" w:rsidRDefault="007F3A01">
            <w:pPr>
              <w:spacing w:after="0" w:line="240" w:lineRule="auto"/>
              <w:jc w:val="right"/>
              <w:rPr>
                <w:ins w:id="1403" w:author="Jon.Richar" w:date="2023-06-02T11:02:00Z"/>
                <w:rFonts w:ascii="Times New Roman" w:eastAsia="Times New Roman" w:hAnsi="Times New Roman" w:cs="Times New Roman"/>
                <w:color w:val="000000"/>
                <w:sz w:val="20"/>
                <w:szCs w:val="20"/>
                <w:rPrChange w:id="1404" w:author="Jon.Richar" w:date="2023-06-09T15:17:00Z">
                  <w:rPr>
                    <w:ins w:id="1405" w:author="Jon.Richar" w:date="2023-06-02T11:02:00Z"/>
                    <w:rFonts w:ascii="Calibri" w:eastAsia="Times New Roman" w:hAnsi="Calibri" w:cs="Calibri"/>
                    <w:color w:val="000000"/>
                  </w:rPr>
                </w:rPrChange>
              </w:rPr>
            </w:pPr>
            <w:ins w:id="1406" w:author="Jon.Richar" w:date="2023-06-02T11:02:00Z">
              <w:r w:rsidRPr="00C93D08">
                <w:rPr>
                  <w:rFonts w:ascii="Times New Roman" w:eastAsia="Times New Roman" w:hAnsi="Times New Roman" w:cs="Times New Roman"/>
                  <w:color w:val="000000"/>
                  <w:sz w:val="20"/>
                  <w:szCs w:val="20"/>
                  <w:rPrChange w:id="1407" w:author="Jon.Richar" w:date="2023-06-09T15:17:00Z">
                    <w:rPr>
                      <w:rFonts w:ascii="Calibri" w:eastAsia="Times New Roman" w:hAnsi="Calibri" w:cs="Calibri"/>
                      <w:color w:val="000000"/>
                    </w:rPr>
                  </w:rPrChange>
                </w:rPr>
                <w:t>0.31</w:t>
              </w:r>
            </w:ins>
          </w:p>
        </w:tc>
        <w:tc>
          <w:tcPr>
            <w:tcW w:w="633" w:type="dxa"/>
            <w:shd w:val="clear" w:color="auto" w:fill="auto"/>
            <w:noWrap/>
            <w:vAlign w:val="bottom"/>
            <w:hideMark/>
            <w:tcPrChange w:id="1408" w:author="Jon.Richar" w:date="2023-06-09T15:20:00Z">
              <w:tcPr>
                <w:tcW w:w="633" w:type="dxa"/>
                <w:shd w:val="clear" w:color="auto" w:fill="auto"/>
                <w:noWrap/>
                <w:vAlign w:val="bottom"/>
                <w:hideMark/>
              </w:tcPr>
            </w:tcPrChange>
          </w:tcPr>
          <w:p w14:paraId="52140483" w14:textId="77777777" w:rsidR="007F3A01" w:rsidRPr="00C93D08" w:rsidRDefault="007F3A01">
            <w:pPr>
              <w:spacing w:after="0" w:line="240" w:lineRule="auto"/>
              <w:jc w:val="right"/>
              <w:rPr>
                <w:ins w:id="1409" w:author="Jon.Richar" w:date="2023-06-02T11:02:00Z"/>
                <w:rFonts w:ascii="Times New Roman" w:eastAsia="Times New Roman" w:hAnsi="Times New Roman" w:cs="Times New Roman"/>
                <w:color w:val="000000"/>
                <w:sz w:val="20"/>
                <w:szCs w:val="20"/>
                <w:rPrChange w:id="1410" w:author="Jon.Richar" w:date="2023-06-09T15:17:00Z">
                  <w:rPr>
                    <w:ins w:id="1411" w:author="Jon.Richar" w:date="2023-06-02T11:02:00Z"/>
                    <w:rFonts w:ascii="Calibri" w:eastAsia="Times New Roman" w:hAnsi="Calibri" w:cs="Calibri"/>
                    <w:color w:val="000000"/>
                  </w:rPr>
                </w:rPrChange>
              </w:rPr>
            </w:pPr>
            <w:ins w:id="1412" w:author="Jon.Richar" w:date="2023-06-02T11:02:00Z">
              <w:r w:rsidRPr="00C93D08">
                <w:rPr>
                  <w:rFonts w:ascii="Times New Roman" w:eastAsia="Times New Roman" w:hAnsi="Times New Roman" w:cs="Times New Roman"/>
                  <w:color w:val="000000"/>
                  <w:sz w:val="20"/>
                  <w:szCs w:val="20"/>
                  <w:rPrChange w:id="1413" w:author="Jon.Richar" w:date="2023-06-09T15:17:00Z">
                    <w:rPr>
                      <w:rFonts w:ascii="Calibri" w:eastAsia="Times New Roman" w:hAnsi="Calibri" w:cs="Calibri"/>
                      <w:color w:val="000000"/>
                    </w:rPr>
                  </w:rPrChange>
                </w:rPr>
                <w:t>-0.02</w:t>
              </w:r>
            </w:ins>
          </w:p>
        </w:tc>
        <w:tc>
          <w:tcPr>
            <w:tcW w:w="673" w:type="dxa"/>
            <w:shd w:val="clear" w:color="auto" w:fill="auto"/>
            <w:noWrap/>
            <w:vAlign w:val="bottom"/>
            <w:hideMark/>
            <w:tcPrChange w:id="1414" w:author="Jon.Richar" w:date="2023-06-09T15:20:00Z">
              <w:tcPr>
                <w:tcW w:w="673" w:type="dxa"/>
                <w:shd w:val="clear" w:color="auto" w:fill="auto"/>
                <w:noWrap/>
                <w:vAlign w:val="bottom"/>
                <w:hideMark/>
              </w:tcPr>
            </w:tcPrChange>
          </w:tcPr>
          <w:p w14:paraId="64FDF738" w14:textId="77777777" w:rsidR="007F3A01" w:rsidRPr="00C93D08" w:rsidRDefault="007F3A01">
            <w:pPr>
              <w:spacing w:after="0" w:line="240" w:lineRule="auto"/>
              <w:jc w:val="right"/>
              <w:rPr>
                <w:ins w:id="1415" w:author="Jon.Richar" w:date="2023-06-02T11:02:00Z"/>
                <w:rFonts w:ascii="Times New Roman" w:eastAsia="Times New Roman" w:hAnsi="Times New Roman" w:cs="Times New Roman"/>
                <w:color w:val="000000"/>
                <w:sz w:val="20"/>
                <w:szCs w:val="20"/>
                <w:rPrChange w:id="1416" w:author="Jon.Richar" w:date="2023-06-09T15:17:00Z">
                  <w:rPr>
                    <w:ins w:id="1417" w:author="Jon.Richar" w:date="2023-06-02T11:02:00Z"/>
                    <w:rFonts w:ascii="Calibri" w:eastAsia="Times New Roman" w:hAnsi="Calibri" w:cs="Calibri"/>
                    <w:color w:val="000000"/>
                  </w:rPr>
                </w:rPrChange>
              </w:rPr>
            </w:pPr>
            <w:ins w:id="1418" w:author="Jon.Richar" w:date="2023-06-02T11:02:00Z">
              <w:r w:rsidRPr="00C93D08">
                <w:rPr>
                  <w:rFonts w:ascii="Times New Roman" w:eastAsia="Times New Roman" w:hAnsi="Times New Roman" w:cs="Times New Roman"/>
                  <w:color w:val="000000"/>
                  <w:sz w:val="20"/>
                  <w:szCs w:val="20"/>
                  <w:rPrChange w:id="1419" w:author="Jon.Richar" w:date="2023-06-09T15:17:00Z">
                    <w:rPr>
                      <w:rFonts w:ascii="Calibri" w:eastAsia="Times New Roman" w:hAnsi="Calibri" w:cs="Calibri"/>
                      <w:color w:val="000000"/>
                    </w:rPr>
                  </w:rPrChange>
                </w:rPr>
                <w:t>0.09</w:t>
              </w:r>
            </w:ins>
          </w:p>
        </w:tc>
        <w:tc>
          <w:tcPr>
            <w:tcW w:w="714" w:type="dxa"/>
            <w:shd w:val="clear" w:color="auto" w:fill="auto"/>
            <w:noWrap/>
            <w:vAlign w:val="bottom"/>
            <w:hideMark/>
            <w:tcPrChange w:id="1420" w:author="Jon.Richar" w:date="2023-06-09T15:20:00Z">
              <w:tcPr>
                <w:tcW w:w="714" w:type="dxa"/>
                <w:shd w:val="clear" w:color="auto" w:fill="auto"/>
                <w:noWrap/>
                <w:vAlign w:val="bottom"/>
                <w:hideMark/>
              </w:tcPr>
            </w:tcPrChange>
          </w:tcPr>
          <w:p w14:paraId="7E02132E" w14:textId="77777777" w:rsidR="007F3A01" w:rsidRPr="00C93D08" w:rsidRDefault="007F3A01">
            <w:pPr>
              <w:spacing w:after="0" w:line="240" w:lineRule="auto"/>
              <w:jc w:val="right"/>
              <w:rPr>
                <w:ins w:id="1421" w:author="Jon.Richar" w:date="2023-06-02T11:02:00Z"/>
                <w:rFonts w:ascii="Times New Roman" w:eastAsia="Times New Roman" w:hAnsi="Times New Roman" w:cs="Times New Roman"/>
                <w:color w:val="000000"/>
                <w:sz w:val="20"/>
                <w:szCs w:val="20"/>
                <w:rPrChange w:id="1422" w:author="Jon.Richar" w:date="2023-06-09T15:17:00Z">
                  <w:rPr>
                    <w:ins w:id="1423" w:author="Jon.Richar" w:date="2023-06-02T11:02:00Z"/>
                    <w:rFonts w:ascii="Calibri" w:eastAsia="Times New Roman" w:hAnsi="Calibri" w:cs="Calibri"/>
                    <w:color w:val="000000"/>
                  </w:rPr>
                </w:rPrChange>
              </w:rPr>
            </w:pPr>
            <w:ins w:id="1424" w:author="Jon.Richar" w:date="2023-06-02T11:02:00Z">
              <w:r w:rsidRPr="00C93D08">
                <w:rPr>
                  <w:rFonts w:ascii="Times New Roman" w:eastAsia="Times New Roman" w:hAnsi="Times New Roman" w:cs="Times New Roman"/>
                  <w:color w:val="000000"/>
                  <w:sz w:val="20"/>
                  <w:szCs w:val="20"/>
                  <w:rPrChange w:id="1425" w:author="Jon.Richar" w:date="2023-06-09T15:17:00Z">
                    <w:rPr>
                      <w:rFonts w:ascii="Calibri" w:eastAsia="Times New Roman" w:hAnsi="Calibri" w:cs="Calibri"/>
                      <w:color w:val="000000"/>
                    </w:rPr>
                  </w:rPrChange>
                </w:rPr>
                <w:t>0.06</w:t>
              </w:r>
            </w:ins>
          </w:p>
        </w:tc>
      </w:tr>
      <w:tr w:rsidR="00C93D08" w:rsidRPr="007F3A01" w14:paraId="70D3A5FF" w14:textId="77777777" w:rsidTr="00C93D08">
        <w:trPr>
          <w:trHeight w:val="157"/>
          <w:ins w:id="1426" w:author="Jon.Richar" w:date="2023-06-02T11:02:00Z"/>
          <w:trPrChange w:id="1427" w:author="Jon.Richar" w:date="2023-06-09T15:20:00Z">
            <w:trPr>
              <w:trHeight w:val="157"/>
            </w:trPr>
          </w:trPrChange>
        </w:trPr>
        <w:tc>
          <w:tcPr>
            <w:tcW w:w="1080" w:type="dxa"/>
            <w:shd w:val="clear" w:color="auto" w:fill="auto"/>
            <w:noWrap/>
            <w:vAlign w:val="center"/>
            <w:hideMark/>
            <w:tcPrChange w:id="1428" w:author="Jon.Richar" w:date="2023-06-09T15:20:00Z">
              <w:tcPr>
                <w:tcW w:w="1080" w:type="dxa"/>
                <w:shd w:val="clear" w:color="auto" w:fill="auto"/>
                <w:noWrap/>
                <w:vAlign w:val="center"/>
                <w:hideMark/>
              </w:tcPr>
            </w:tcPrChange>
          </w:tcPr>
          <w:p w14:paraId="08DB6DEA" w14:textId="77777777" w:rsidR="007F3A01" w:rsidRPr="00C93D08" w:rsidRDefault="007F3A01">
            <w:pPr>
              <w:spacing w:after="0" w:line="240" w:lineRule="auto"/>
              <w:jc w:val="center"/>
              <w:rPr>
                <w:ins w:id="1429" w:author="Jon.Richar" w:date="2023-06-02T11:02:00Z"/>
                <w:rFonts w:ascii="Times New Roman" w:eastAsia="Times New Roman" w:hAnsi="Times New Roman" w:cs="Times New Roman"/>
                <w:color w:val="000000"/>
                <w:sz w:val="20"/>
                <w:szCs w:val="20"/>
                <w:rPrChange w:id="1430" w:author="Jon.Richar" w:date="2023-06-09T15:17:00Z">
                  <w:rPr>
                    <w:ins w:id="1431" w:author="Jon.Richar" w:date="2023-06-02T11:02:00Z"/>
                    <w:rFonts w:ascii="Calibri" w:eastAsia="Times New Roman" w:hAnsi="Calibri" w:cs="Calibri"/>
                    <w:color w:val="000000"/>
                  </w:rPr>
                </w:rPrChange>
              </w:rPr>
            </w:pPr>
            <w:ins w:id="1432" w:author="Jon.Richar" w:date="2023-06-02T11:02:00Z">
              <w:r w:rsidRPr="00C93D08">
                <w:rPr>
                  <w:rFonts w:ascii="Times New Roman" w:eastAsia="Times New Roman" w:hAnsi="Times New Roman" w:cs="Times New Roman"/>
                  <w:color w:val="000000"/>
                  <w:sz w:val="20"/>
                  <w:szCs w:val="20"/>
                  <w:rPrChange w:id="1433" w:author="Jon.Richar" w:date="2023-06-09T15:17:00Z">
                    <w:rPr>
                      <w:rFonts w:ascii="Calibri" w:eastAsia="Times New Roman" w:hAnsi="Calibri" w:cs="Calibri"/>
                      <w:color w:val="000000"/>
                    </w:rPr>
                  </w:rPrChange>
                </w:rPr>
                <w:t>FHS TBM</w:t>
              </w:r>
            </w:ins>
          </w:p>
        </w:tc>
        <w:tc>
          <w:tcPr>
            <w:tcW w:w="838" w:type="dxa"/>
            <w:shd w:val="clear" w:color="auto" w:fill="auto"/>
            <w:noWrap/>
            <w:vAlign w:val="bottom"/>
            <w:hideMark/>
            <w:tcPrChange w:id="1434" w:author="Jon.Richar" w:date="2023-06-09T15:20:00Z">
              <w:tcPr>
                <w:tcW w:w="838" w:type="dxa"/>
                <w:shd w:val="clear" w:color="auto" w:fill="auto"/>
                <w:noWrap/>
                <w:vAlign w:val="bottom"/>
                <w:hideMark/>
              </w:tcPr>
            </w:tcPrChange>
          </w:tcPr>
          <w:p w14:paraId="651467BF" w14:textId="77777777" w:rsidR="007F3A01" w:rsidRPr="00C93D08" w:rsidRDefault="007F3A01">
            <w:pPr>
              <w:spacing w:after="0" w:line="240" w:lineRule="auto"/>
              <w:jc w:val="right"/>
              <w:rPr>
                <w:ins w:id="1435" w:author="Jon.Richar" w:date="2023-06-02T11:02:00Z"/>
                <w:rFonts w:ascii="Times New Roman" w:eastAsia="Times New Roman" w:hAnsi="Times New Roman" w:cs="Times New Roman"/>
                <w:color w:val="000000"/>
                <w:sz w:val="20"/>
                <w:szCs w:val="20"/>
                <w:rPrChange w:id="1436" w:author="Jon.Richar" w:date="2023-06-09T15:17:00Z">
                  <w:rPr>
                    <w:ins w:id="1437" w:author="Jon.Richar" w:date="2023-06-02T11:02:00Z"/>
                    <w:rFonts w:ascii="Calibri" w:eastAsia="Times New Roman" w:hAnsi="Calibri" w:cs="Calibri"/>
                    <w:color w:val="000000"/>
                  </w:rPr>
                </w:rPrChange>
              </w:rPr>
            </w:pPr>
            <w:ins w:id="1438" w:author="Jon.Richar" w:date="2023-06-02T11:02:00Z">
              <w:r w:rsidRPr="00C93D08">
                <w:rPr>
                  <w:rFonts w:ascii="Times New Roman" w:eastAsia="Times New Roman" w:hAnsi="Times New Roman" w:cs="Times New Roman"/>
                  <w:color w:val="000000"/>
                  <w:sz w:val="20"/>
                  <w:szCs w:val="20"/>
                  <w:rPrChange w:id="1439" w:author="Jon.Richar" w:date="2023-06-09T15:17:00Z">
                    <w:rPr>
                      <w:rFonts w:ascii="Calibri" w:eastAsia="Times New Roman" w:hAnsi="Calibri" w:cs="Calibri"/>
                      <w:color w:val="000000"/>
                    </w:rPr>
                  </w:rPrChange>
                </w:rPr>
                <w:t>0.02</w:t>
              </w:r>
            </w:ins>
          </w:p>
        </w:tc>
        <w:tc>
          <w:tcPr>
            <w:tcW w:w="772" w:type="dxa"/>
            <w:shd w:val="clear" w:color="auto" w:fill="auto"/>
            <w:noWrap/>
            <w:vAlign w:val="bottom"/>
            <w:hideMark/>
            <w:tcPrChange w:id="1440" w:author="Jon.Richar" w:date="2023-06-09T15:20:00Z">
              <w:tcPr>
                <w:tcW w:w="602" w:type="dxa"/>
                <w:shd w:val="clear" w:color="auto" w:fill="auto"/>
                <w:noWrap/>
                <w:vAlign w:val="bottom"/>
                <w:hideMark/>
              </w:tcPr>
            </w:tcPrChange>
          </w:tcPr>
          <w:p w14:paraId="5ADCFE00" w14:textId="77777777" w:rsidR="007F3A01" w:rsidRPr="00C93D08" w:rsidRDefault="007F3A01">
            <w:pPr>
              <w:spacing w:after="0" w:line="240" w:lineRule="auto"/>
              <w:jc w:val="right"/>
              <w:rPr>
                <w:ins w:id="1441" w:author="Jon.Richar" w:date="2023-06-02T11:02:00Z"/>
                <w:rFonts w:ascii="Times New Roman" w:eastAsia="Times New Roman" w:hAnsi="Times New Roman" w:cs="Times New Roman"/>
                <w:color w:val="000000"/>
                <w:sz w:val="20"/>
                <w:szCs w:val="20"/>
                <w:rPrChange w:id="1442" w:author="Jon.Richar" w:date="2023-06-09T15:17:00Z">
                  <w:rPr>
                    <w:ins w:id="1443" w:author="Jon.Richar" w:date="2023-06-02T11:02:00Z"/>
                    <w:rFonts w:ascii="Calibri" w:eastAsia="Times New Roman" w:hAnsi="Calibri" w:cs="Calibri"/>
                    <w:color w:val="000000"/>
                  </w:rPr>
                </w:rPrChange>
              </w:rPr>
            </w:pPr>
            <w:ins w:id="1444" w:author="Jon.Richar" w:date="2023-06-02T11:02:00Z">
              <w:r w:rsidRPr="00C93D08">
                <w:rPr>
                  <w:rFonts w:ascii="Times New Roman" w:eastAsia="Times New Roman" w:hAnsi="Times New Roman" w:cs="Times New Roman"/>
                  <w:color w:val="000000"/>
                  <w:sz w:val="20"/>
                  <w:szCs w:val="20"/>
                  <w:rPrChange w:id="1445" w:author="Jon.Richar" w:date="2023-06-09T15:17:00Z">
                    <w:rPr>
                      <w:rFonts w:ascii="Calibri" w:eastAsia="Times New Roman" w:hAnsi="Calibri" w:cs="Calibri"/>
                      <w:color w:val="000000"/>
                    </w:rPr>
                  </w:rPrChange>
                </w:rPr>
                <w:t>-0.45</w:t>
              </w:r>
            </w:ins>
          </w:p>
        </w:tc>
        <w:tc>
          <w:tcPr>
            <w:tcW w:w="714" w:type="dxa"/>
            <w:shd w:val="clear" w:color="auto" w:fill="auto"/>
            <w:noWrap/>
            <w:vAlign w:val="bottom"/>
            <w:hideMark/>
            <w:tcPrChange w:id="1446" w:author="Jon.Richar" w:date="2023-06-09T15:20:00Z">
              <w:tcPr>
                <w:tcW w:w="714" w:type="dxa"/>
                <w:shd w:val="clear" w:color="auto" w:fill="auto"/>
                <w:noWrap/>
                <w:vAlign w:val="bottom"/>
                <w:hideMark/>
              </w:tcPr>
            </w:tcPrChange>
          </w:tcPr>
          <w:p w14:paraId="6B092A40" w14:textId="77777777" w:rsidR="007F3A01" w:rsidRPr="00C93D08" w:rsidRDefault="007F3A01">
            <w:pPr>
              <w:spacing w:after="0" w:line="240" w:lineRule="auto"/>
              <w:jc w:val="right"/>
              <w:rPr>
                <w:ins w:id="1447" w:author="Jon.Richar" w:date="2023-06-02T11:02:00Z"/>
                <w:rFonts w:ascii="Times New Roman" w:eastAsia="Times New Roman" w:hAnsi="Times New Roman" w:cs="Times New Roman"/>
                <w:color w:val="000000"/>
                <w:sz w:val="20"/>
                <w:szCs w:val="20"/>
                <w:rPrChange w:id="1448" w:author="Jon.Richar" w:date="2023-06-09T15:17:00Z">
                  <w:rPr>
                    <w:ins w:id="1449" w:author="Jon.Richar" w:date="2023-06-02T11:02:00Z"/>
                    <w:rFonts w:ascii="Calibri" w:eastAsia="Times New Roman" w:hAnsi="Calibri" w:cs="Calibri"/>
                    <w:color w:val="000000"/>
                  </w:rPr>
                </w:rPrChange>
              </w:rPr>
            </w:pPr>
            <w:ins w:id="1450" w:author="Jon.Richar" w:date="2023-06-02T11:02:00Z">
              <w:r w:rsidRPr="00C93D08">
                <w:rPr>
                  <w:rFonts w:ascii="Times New Roman" w:eastAsia="Times New Roman" w:hAnsi="Times New Roman" w:cs="Times New Roman"/>
                  <w:color w:val="000000"/>
                  <w:sz w:val="20"/>
                  <w:szCs w:val="20"/>
                  <w:rPrChange w:id="1451" w:author="Jon.Richar" w:date="2023-06-09T15:17:00Z">
                    <w:rPr>
                      <w:rFonts w:ascii="Calibri" w:eastAsia="Times New Roman" w:hAnsi="Calibri" w:cs="Calibri"/>
                      <w:color w:val="000000"/>
                    </w:rPr>
                  </w:rPrChange>
                </w:rPr>
                <w:t>0.90</w:t>
              </w:r>
            </w:ins>
          </w:p>
        </w:tc>
        <w:tc>
          <w:tcPr>
            <w:tcW w:w="650" w:type="dxa"/>
            <w:shd w:val="clear" w:color="auto" w:fill="auto"/>
            <w:noWrap/>
            <w:vAlign w:val="bottom"/>
            <w:hideMark/>
            <w:tcPrChange w:id="1452" w:author="Jon.Richar" w:date="2023-06-09T15:20:00Z">
              <w:tcPr>
                <w:tcW w:w="729" w:type="dxa"/>
                <w:shd w:val="clear" w:color="auto" w:fill="auto"/>
                <w:noWrap/>
                <w:vAlign w:val="bottom"/>
                <w:hideMark/>
              </w:tcPr>
            </w:tcPrChange>
          </w:tcPr>
          <w:p w14:paraId="59A6DACD" w14:textId="77777777" w:rsidR="007F3A01" w:rsidRPr="00C93D08" w:rsidRDefault="007F3A01">
            <w:pPr>
              <w:spacing w:after="0" w:line="240" w:lineRule="auto"/>
              <w:jc w:val="right"/>
              <w:rPr>
                <w:ins w:id="1453" w:author="Jon.Richar" w:date="2023-06-02T11:02:00Z"/>
                <w:rFonts w:ascii="Times New Roman" w:eastAsia="Times New Roman" w:hAnsi="Times New Roman" w:cs="Times New Roman"/>
                <w:color w:val="000000"/>
                <w:sz w:val="20"/>
                <w:szCs w:val="20"/>
                <w:rPrChange w:id="1454" w:author="Jon.Richar" w:date="2023-06-09T15:17:00Z">
                  <w:rPr>
                    <w:ins w:id="1455" w:author="Jon.Richar" w:date="2023-06-02T11:02:00Z"/>
                    <w:rFonts w:ascii="Calibri" w:eastAsia="Times New Roman" w:hAnsi="Calibri" w:cs="Calibri"/>
                    <w:color w:val="000000"/>
                  </w:rPr>
                </w:rPrChange>
              </w:rPr>
            </w:pPr>
            <w:ins w:id="1456" w:author="Jon.Richar" w:date="2023-06-02T11:02:00Z">
              <w:r w:rsidRPr="00C93D08">
                <w:rPr>
                  <w:rFonts w:ascii="Times New Roman" w:eastAsia="Times New Roman" w:hAnsi="Times New Roman" w:cs="Times New Roman"/>
                  <w:color w:val="000000"/>
                  <w:sz w:val="20"/>
                  <w:szCs w:val="20"/>
                  <w:rPrChange w:id="1457" w:author="Jon.Richar" w:date="2023-06-09T15:17:00Z">
                    <w:rPr>
                      <w:rFonts w:ascii="Calibri" w:eastAsia="Times New Roman" w:hAnsi="Calibri" w:cs="Calibri"/>
                      <w:color w:val="000000"/>
                    </w:rPr>
                  </w:rPrChange>
                </w:rPr>
                <w:t>1.00</w:t>
              </w:r>
            </w:ins>
          </w:p>
        </w:tc>
        <w:tc>
          <w:tcPr>
            <w:tcW w:w="838" w:type="dxa"/>
            <w:shd w:val="clear" w:color="auto" w:fill="auto"/>
            <w:noWrap/>
            <w:vAlign w:val="bottom"/>
            <w:hideMark/>
            <w:tcPrChange w:id="1458" w:author="Jon.Richar" w:date="2023-06-09T15:20:00Z">
              <w:tcPr>
                <w:tcW w:w="862" w:type="dxa"/>
                <w:shd w:val="clear" w:color="auto" w:fill="auto"/>
                <w:noWrap/>
                <w:vAlign w:val="bottom"/>
                <w:hideMark/>
              </w:tcPr>
            </w:tcPrChange>
          </w:tcPr>
          <w:p w14:paraId="7124C68F" w14:textId="77777777" w:rsidR="007F3A01" w:rsidRPr="00C93D08" w:rsidRDefault="007F3A01">
            <w:pPr>
              <w:spacing w:after="0" w:line="240" w:lineRule="auto"/>
              <w:jc w:val="right"/>
              <w:rPr>
                <w:ins w:id="1459" w:author="Jon.Richar" w:date="2023-06-02T11:02:00Z"/>
                <w:rFonts w:ascii="Times New Roman" w:eastAsia="Times New Roman" w:hAnsi="Times New Roman" w:cs="Times New Roman"/>
                <w:color w:val="000000"/>
                <w:sz w:val="20"/>
                <w:szCs w:val="20"/>
                <w:rPrChange w:id="1460" w:author="Jon.Richar" w:date="2023-06-09T15:17:00Z">
                  <w:rPr>
                    <w:ins w:id="1461" w:author="Jon.Richar" w:date="2023-06-02T11:02:00Z"/>
                    <w:rFonts w:ascii="Calibri" w:eastAsia="Times New Roman" w:hAnsi="Calibri" w:cs="Calibri"/>
                    <w:color w:val="000000"/>
                  </w:rPr>
                </w:rPrChange>
              </w:rPr>
            </w:pPr>
            <w:ins w:id="1462" w:author="Jon.Richar" w:date="2023-06-02T11:02:00Z">
              <w:r w:rsidRPr="00C93D08">
                <w:rPr>
                  <w:rFonts w:ascii="Times New Roman" w:eastAsia="Times New Roman" w:hAnsi="Times New Roman" w:cs="Times New Roman"/>
                  <w:color w:val="000000"/>
                  <w:sz w:val="20"/>
                  <w:szCs w:val="20"/>
                  <w:rPrChange w:id="1463" w:author="Jon.Richar" w:date="2023-06-09T15:17:00Z">
                    <w:rPr>
                      <w:rFonts w:ascii="Calibri" w:eastAsia="Times New Roman" w:hAnsi="Calibri" w:cs="Calibri"/>
                      <w:color w:val="000000"/>
                    </w:rPr>
                  </w:rPrChange>
                </w:rPr>
                <w:t>0.35</w:t>
              </w:r>
            </w:ins>
          </w:p>
        </w:tc>
        <w:tc>
          <w:tcPr>
            <w:tcW w:w="680" w:type="dxa"/>
            <w:shd w:val="clear" w:color="auto" w:fill="auto"/>
            <w:noWrap/>
            <w:vAlign w:val="bottom"/>
            <w:hideMark/>
            <w:tcPrChange w:id="1464" w:author="Jon.Richar" w:date="2023-06-09T15:20:00Z">
              <w:tcPr>
                <w:tcW w:w="680" w:type="dxa"/>
                <w:shd w:val="clear" w:color="auto" w:fill="auto"/>
                <w:noWrap/>
                <w:vAlign w:val="bottom"/>
                <w:hideMark/>
              </w:tcPr>
            </w:tcPrChange>
          </w:tcPr>
          <w:p w14:paraId="2AE23EDB" w14:textId="77777777" w:rsidR="007F3A01" w:rsidRPr="00C93D08" w:rsidRDefault="007F3A01">
            <w:pPr>
              <w:spacing w:after="0" w:line="240" w:lineRule="auto"/>
              <w:jc w:val="right"/>
              <w:rPr>
                <w:ins w:id="1465" w:author="Jon.Richar" w:date="2023-06-02T11:02:00Z"/>
                <w:rFonts w:ascii="Times New Roman" w:eastAsia="Times New Roman" w:hAnsi="Times New Roman" w:cs="Times New Roman"/>
                <w:color w:val="000000"/>
                <w:sz w:val="20"/>
                <w:szCs w:val="20"/>
                <w:rPrChange w:id="1466" w:author="Jon.Richar" w:date="2023-06-09T15:17:00Z">
                  <w:rPr>
                    <w:ins w:id="1467" w:author="Jon.Richar" w:date="2023-06-02T11:02:00Z"/>
                    <w:rFonts w:ascii="Calibri" w:eastAsia="Times New Roman" w:hAnsi="Calibri" w:cs="Calibri"/>
                    <w:color w:val="000000"/>
                  </w:rPr>
                </w:rPrChange>
              </w:rPr>
            </w:pPr>
            <w:ins w:id="1468" w:author="Jon.Richar" w:date="2023-06-02T11:02:00Z">
              <w:r w:rsidRPr="00C93D08">
                <w:rPr>
                  <w:rFonts w:ascii="Times New Roman" w:eastAsia="Times New Roman" w:hAnsi="Times New Roman" w:cs="Times New Roman"/>
                  <w:color w:val="000000"/>
                  <w:sz w:val="20"/>
                  <w:szCs w:val="20"/>
                  <w:rPrChange w:id="1469" w:author="Jon.Richar" w:date="2023-06-09T15:17:00Z">
                    <w:rPr>
                      <w:rFonts w:ascii="Calibri" w:eastAsia="Times New Roman" w:hAnsi="Calibri" w:cs="Calibri"/>
                      <w:color w:val="000000"/>
                    </w:rPr>
                  </w:rPrChange>
                </w:rPr>
                <w:t>-0.14</w:t>
              </w:r>
            </w:ins>
          </w:p>
        </w:tc>
        <w:tc>
          <w:tcPr>
            <w:tcW w:w="768" w:type="dxa"/>
            <w:shd w:val="clear" w:color="auto" w:fill="auto"/>
            <w:noWrap/>
            <w:vAlign w:val="bottom"/>
            <w:hideMark/>
            <w:tcPrChange w:id="1470" w:author="Jon.Richar" w:date="2023-06-09T15:20:00Z">
              <w:tcPr>
                <w:tcW w:w="768" w:type="dxa"/>
                <w:shd w:val="clear" w:color="auto" w:fill="auto"/>
                <w:noWrap/>
                <w:vAlign w:val="bottom"/>
                <w:hideMark/>
              </w:tcPr>
            </w:tcPrChange>
          </w:tcPr>
          <w:p w14:paraId="44922868" w14:textId="77777777" w:rsidR="007F3A01" w:rsidRPr="00C93D08" w:rsidRDefault="007F3A01">
            <w:pPr>
              <w:spacing w:after="0" w:line="240" w:lineRule="auto"/>
              <w:jc w:val="right"/>
              <w:rPr>
                <w:ins w:id="1471" w:author="Jon.Richar" w:date="2023-06-02T11:02:00Z"/>
                <w:rFonts w:ascii="Times New Roman" w:eastAsia="Times New Roman" w:hAnsi="Times New Roman" w:cs="Times New Roman"/>
                <w:color w:val="000000"/>
                <w:sz w:val="20"/>
                <w:szCs w:val="20"/>
                <w:rPrChange w:id="1472" w:author="Jon.Richar" w:date="2023-06-09T15:17:00Z">
                  <w:rPr>
                    <w:ins w:id="1473" w:author="Jon.Richar" w:date="2023-06-02T11:02:00Z"/>
                    <w:rFonts w:ascii="Calibri" w:eastAsia="Times New Roman" w:hAnsi="Calibri" w:cs="Calibri"/>
                    <w:color w:val="000000"/>
                  </w:rPr>
                </w:rPrChange>
              </w:rPr>
            </w:pPr>
            <w:ins w:id="1474" w:author="Jon.Richar" w:date="2023-06-02T11:02:00Z">
              <w:r w:rsidRPr="00C93D08">
                <w:rPr>
                  <w:rFonts w:ascii="Times New Roman" w:eastAsia="Times New Roman" w:hAnsi="Times New Roman" w:cs="Times New Roman"/>
                  <w:color w:val="000000"/>
                  <w:sz w:val="20"/>
                  <w:szCs w:val="20"/>
                  <w:rPrChange w:id="1475" w:author="Jon.Richar" w:date="2023-06-09T15:17:00Z">
                    <w:rPr>
                      <w:rFonts w:ascii="Calibri" w:eastAsia="Times New Roman" w:hAnsi="Calibri" w:cs="Calibri"/>
                      <w:color w:val="000000"/>
                    </w:rPr>
                  </w:rPrChange>
                </w:rPr>
                <w:t>-0.08</w:t>
              </w:r>
            </w:ins>
          </w:p>
        </w:tc>
        <w:tc>
          <w:tcPr>
            <w:tcW w:w="675" w:type="dxa"/>
            <w:shd w:val="clear" w:color="auto" w:fill="auto"/>
            <w:noWrap/>
            <w:vAlign w:val="bottom"/>
            <w:hideMark/>
            <w:tcPrChange w:id="1476" w:author="Jon.Richar" w:date="2023-06-09T15:20:00Z">
              <w:tcPr>
                <w:tcW w:w="675" w:type="dxa"/>
                <w:shd w:val="clear" w:color="auto" w:fill="auto"/>
                <w:noWrap/>
                <w:vAlign w:val="bottom"/>
                <w:hideMark/>
              </w:tcPr>
            </w:tcPrChange>
          </w:tcPr>
          <w:p w14:paraId="3624F73F" w14:textId="77777777" w:rsidR="007F3A01" w:rsidRPr="00C93D08" w:rsidRDefault="007F3A01">
            <w:pPr>
              <w:spacing w:after="0" w:line="240" w:lineRule="auto"/>
              <w:jc w:val="right"/>
              <w:rPr>
                <w:ins w:id="1477" w:author="Jon.Richar" w:date="2023-06-02T11:02:00Z"/>
                <w:rFonts w:ascii="Times New Roman" w:eastAsia="Times New Roman" w:hAnsi="Times New Roman" w:cs="Times New Roman"/>
                <w:color w:val="000000"/>
                <w:sz w:val="20"/>
                <w:szCs w:val="20"/>
                <w:rPrChange w:id="1478" w:author="Jon.Richar" w:date="2023-06-09T15:17:00Z">
                  <w:rPr>
                    <w:ins w:id="1479" w:author="Jon.Richar" w:date="2023-06-02T11:02:00Z"/>
                    <w:rFonts w:ascii="Calibri" w:eastAsia="Times New Roman" w:hAnsi="Calibri" w:cs="Calibri"/>
                    <w:color w:val="000000"/>
                  </w:rPr>
                </w:rPrChange>
              </w:rPr>
            </w:pPr>
            <w:ins w:id="1480" w:author="Jon.Richar" w:date="2023-06-02T11:02:00Z">
              <w:r w:rsidRPr="00C93D08">
                <w:rPr>
                  <w:rFonts w:ascii="Times New Roman" w:eastAsia="Times New Roman" w:hAnsi="Times New Roman" w:cs="Times New Roman"/>
                  <w:color w:val="000000"/>
                  <w:sz w:val="20"/>
                  <w:szCs w:val="20"/>
                  <w:rPrChange w:id="1481" w:author="Jon.Richar" w:date="2023-06-09T15:17:00Z">
                    <w:rPr>
                      <w:rFonts w:ascii="Calibri" w:eastAsia="Times New Roman" w:hAnsi="Calibri" w:cs="Calibri"/>
                      <w:color w:val="000000"/>
                    </w:rPr>
                  </w:rPrChange>
                </w:rPr>
                <w:t>0.38</w:t>
              </w:r>
            </w:ins>
          </w:p>
        </w:tc>
        <w:tc>
          <w:tcPr>
            <w:tcW w:w="675" w:type="dxa"/>
            <w:shd w:val="clear" w:color="auto" w:fill="auto"/>
            <w:noWrap/>
            <w:vAlign w:val="bottom"/>
            <w:hideMark/>
            <w:tcPrChange w:id="1482" w:author="Jon.Richar" w:date="2023-06-09T15:20:00Z">
              <w:tcPr>
                <w:tcW w:w="675" w:type="dxa"/>
                <w:shd w:val="clear" w:color="auto" w:fill="auto"/>
                <w:noWrap/>
                <w:vAlign w:val="bottom"/>
                <w:hideMark/>
              </w:tcPr>
            </w:tcPrChange>
          </w:tcPr>
          <w:p w14:paraId="432E0115" w14:textId="77777777" w:rsidR="007F3A01" w:rsidRPr="00C93D08" w:rsidRDefault="007F3A01">
            <w:pPr>
              <w:spacing w:after="0" w:line="240" w:lineRule="auto"/>
              <w:jc w:val="right"/>
              <w:rPr>
                <w:ins w:id="1483" w:author="Jon.Richar" w:date="2023-06-02T11:02:00Z"/>
                <w:rFonts w:ascii="Times New Roman" w:eastAsia="Times New Roman" w:hAnsi="Times New Roman" w:cs="Times New Roman"/>
                <w:color w:val="000000"/>
                <w:sz w:val="20"/>
                <w:szCs w:val="20"/>
                <w:rPrChange w:id="1484" w:author="Jon.Richar" w:date="2023-06-09T15:17:00Z">
                  <w:rPr>
                    <w:ins w:id="1485" w:author="Jon.Richar" w:date="2023-06-02T11:02:00Z"/>
                    <w:rFonts w:ascii="Calibri" w:eastAsia="Times New Roman" w:hAnsi="Calibri" w:cs="Calibri"/>
                    <w:color w:val="000000"/>
                  </w:rPr>
                </w:rPrChange>
              </w:rPr>
            </w:pPr>
            <w:ins w:id="1486" w:author="Jon.Richar" w:date="2023-06-02T11:02:00Z">
              <w:r w:rsidRPr="00C93D08">
                <w:rPr>
                  <w:rFonts w:ascii="Times New Roman" w:eastAsia="Times New Roman" w:hAnsi="Times New Roman" w:cs="Times New Roman"/>
                  <w:color w:val="000000"/>
                  <w:sz w:val="20"/>
                  <w:szCs w:val="20"/>
                  <w:rPrChange w:id="1487" w:author="Jon.Richar" w:date="2023-06-09T15:17:00Z">
                    <w:rPr>
                      <w:rFonts w:ascii="Calibri" w:eastAsia="Times New Roman" w:hAnsi="Calibri" w:cs="Calibri"/>
                      <w:color w:val="000000"/>
                    </w:rPr>
                  </w:rPrChange>
                </w:rPr>
                <w:t>0.34</w:t>
              </w:r>
            </w:ins>
          </w:p>
        </w:tc>
        <w:tc>
          <w:tcPr>
            <w:tcW w:w="714" w:type="dxa"/>
            <w:shd w:val="clear" w:color="auto" w:fill="auto"/>
            <w:noWrap/>
            <w:vAlign w:val="bottom"/>
            <w:hideMark/>
            <w:tcPrChange w:id="1488" w:author="Jon.Richar" w:date="2023-06-09T15:20:00Z">
              <w:tcPr>
                <w:tcW w:w="714" w:type="dxa"/>
                <w:shd w:val="clear" w:color="auto" w:fill="auto"/>
                <w:noWrap/>
                <w:vAlign w:val="bottom"/>
                <w:hideMark/>
              </w:tcPr>
            </w:tcPrChange>
          </w:tcPr>
          <w:p w14:paraId="56EC4A42" w14:textId="77777777" w:rsidR="007F3A01" w:rsidRPr="00C93D08" w:rsidRDefault="007F3A01">
            <w:pPr>
              <w:spacing w:after="0" w:line="240" w:lineRule="auto"/>
              <w:jc w:val="right"/>
              <w:rPr>
                <w:ins w:id="1489" w:author="Jon.Richar" w:date="2023-06-02T11:02:00Z"/>
                <w:rFonts w:ascii="Times New Roman" w:eastAsia="Times New Roman" w:hAnsi="Times New Roman" w:cs="Times New Roman"/>
                <w:color w:val="000000"/>
                <w:sz w:val="20"/>
                <w:szCs w:val="20"/>
                <w:rPrChange w:id="1490" w:author="Jon.Richar" w:date="2023-06-09T15:17:00Z">
                  <w:rPr>
                    <w:ins w:id="1491" w:author="Jon.Richar" w:date="2023-06-02T11:02:00Z"/>
                    <w:rFonts w:ascii="Calibri" w:eastAsia="Times New Roman" w:hAnsi="Calibri" w:cs="Calibri"/>
                    <w:color w:val="000000"/>
                  </w:rPr>
                </w:rPrChange>
              </w:rPr>
            </w:pPr>
            <w:ins w:id="1492" w:author="Jon.Richar" w:date="2023-06-02T11:02:00Z">
              <w:r w:rsidRPr="00C93D08">
                <w:rPr>
                  <w:rFonts w:ascii="Times New Roman" w:eastAsia="Times New Roman" w:hAnsi="Times New Roman" w:cs="Times New Roman"/>
                  <w:color w:val="000000"/>
                  <w:sz w:val="20"/>
                  <w:szCs w:val="20"/>
                  <w:rPrChange w:id="1493" w:author="Jon.Richar" w:date="2023-06-09T15:17:00Z">
                    <w:rPr>
                      <w:rFonts w:ascii="Calibri" w:eastAsia="Times New Roman" w:hAnsi="Calibri" w:cs="Calibri"/>
                      <w:color w:val="000000"/>
                    </w:rPr>
                  </w:rPrChange>
                </w:rPr>
                <w:t>0.21</w:t>
              </w:r>
            </w:ins>
          </w:p>
        </w:tc>
        <w:tc>
          <w:tcPr>
            <w:tcW w:w="633" w:type="dxa"/>
            <w:shd w:val="clear" w:color="auto" w:fill="auto"/>
            <w:noWrap/>
            <w:vAlign w:val="bottom"/>
            <w:hideMark/>
            <w:tcPrChange w:id="1494" w:author="Jon.Richar" w:date="2023-06-09T15:20:00Z">
              <w:tcPr>
                <w:tcW w:w="633" w:type="dxa"/>
                <w:shd w:val="clear" w:color="auto" w:fill="auto"/>
                <w:noWrap/>
                <w:vAlign w:val="bottom"/>
                <w:hideMark/>
              </w:tcPr>
            </w:tcPrChange>
          </w:tcPr>
          <w:p w14:paraId="41E9B8B1" w14:textId="77777777" w:rsidR="007F3A01" w:rsidRPr="00C93D08" w:rsidRDefault="007F3A01">
            <w:pPr>
              <w:spacing w:after="0" w:line="240" w:lineRule="auto"/>
              <w:jc w:val="right"/>
              <w:rPr>
                <w:ins w:id="1495" w:author="Jon.Richar" w:date="2023-06-02T11:02:00Z"/>
                <w:rFonts w:ascii="Times New Roman" w:eastAsia="Times New Roman" w:hAnsi="Times New Roman" w:cs="Times New Roman"/>
                <w:color w:val="000000"/>
                <w:sz w:val="20"/>
                <w:szCs w:val="20"/>
                <w:rPrChange w:id="1496" w:author="Jon.Richar" w:date="2023-06-09T15:17:00Z">
                  <w:rPr>
                    <w:ins w:id="1497" w:author="Jon.Richar" w:date="2023-06-02T11:02:00Z"/>
                    <w:rFonts w:ascii="Calibri" w:eastAsia="Times New Roman" w:hAnsi="Calibri" w:cs="Calibri"/>
                    <w:color w:val="000000"/>
                  </w:rPr>
                </w:rPrChange>
              </w:rPr>
            </w:pPr>
            <w:ins w:id="1498" w:author="Jon.Richar" w:date="2023-06-02T11:02:00Z">
              <w:r w:rsidRPr="00C93D08">
                <w:rPr>
                  <w:rFonts w:ascii="Times New Roman" w:eastAsia="Times New Roman" w:hAnsi="Times New Roman" w:cs="Times New Roman"/>
                  <w:color w:val="000000"/>
                  <w:sz w:val="20"/>
                  <w:szCs w:val="20"/>
                  <w:rPrChange w:id="1499" w:author="Jon.Richar" w:date="2023-06-09T15:17:00Z">
                    <w:rPr>
                      <w:rFonts w:ascii="Calibri" w:eastAsia="Times New Roman" w:hAnsi="Calibri" w:cs="Calibri"/>
                      <w:color w:val="000000"/>
                    </w:rPr>
                  </w:rPrChange>
                </w:rPr>
                <w:t>0.11</w:t>
              </w:r>
            </w:ins>
          </w:p>
        </w:tc>
        <w:tc>
          <w:tcPr>
            <w:tcW w:w="673" w:type="dxa"/>
            <w:shd w:val="clear" w:color="auto" w:fill="auto"/>
            <w:noWrap/>
            <w:vAlign w:val="bottom"/>
            <w:hideMark/>
            <w:tcPrChange w:id="1500" w:author="Jon.Richar" w:date="2023-06-09T15:20:00Z">
              <w:tcPr>
                <w:tcW w:w="673" w:type="dxa"/>
                <w:shd w:val="clear" w:color="auto" w:fill="auto"/>
                <w:noWrap/>
                <w:vAlign w:val="bottom"/>
                <w:hideMark/>
              </w:tcPr>
            </w:tcPrChange>
          </w:tcPr>
          <w:p w14:paraId="3E5F3BA9" w14:textId="77777777" w:rsidR="007F3A01" w:rsidRPr="00C93D08" w:rsidRDefault="007F3A01">
            <w:pPr>
              <w:spacing w:after="0" w:line="240" w:lineRule="auto"/>
              <w:jc w:val="right"/>
              <w:rPr>
                <w:ins w:id="1501" w:author="Jon.Richar" w:date="2023-06-02T11:02:00Z"/>
                <w:rFonts w:ascii="Times New Roman" w:eastAsia="Times New Roman" w:hAnsi="Times New Roman" w:cs="Times New Roman"/>
                <w:color w:val="000000"/>
                <w:sz w:val="20"/>
                <w:szCs w:val="20"/>
                <w:rPrChange w:id="1502" w:author="Jon.Richar" w:date="2023-06-09T15:17:00Z">
                  <w:rPr>
                    <w:ins w:id="1503" w:author="Jon.Richar" w:date="2023-06-02T11:02:00Z"/>
                    <w:rFonts w:ascii="Calibri" w:eastAsia="Times New Roman" w:hAnsi="Calibri" w:cs="Calibri"/>
                    <w:color w:val="000000"/>
                  </w:rPr>
                </w:rPrChange>
              </w:rPr>
            </w:pPr>
            <w:ins w:id="1504" w:author="Jon.Richar" w:date="2023-06-02T11:02:00Z">
              <w:r w:rsidRPr="00C93D08">
                <w:rPr>
                  <w:rFonts w:ascii="Times New Roman" w:eastAsia="Times New Roman" w:hAnsi="Times New Roman" w:cs="Times New Roman"/>
                  <w:color w:val="000000"/>
                  <w:sz w:val="20"/>
                  <w:szCs w:val="20"/>
                  <w:rPrChange w:id="1505" w:author="Jon.Richar" w:date="2023-06-09T15:17:00Z">
                    <w:rPr>
                      <w:rFonts w:ascii="Calibri" w:eastAsia="Times New Roman" w:hAnsi="Calibri" w:cs="Calibri"/>
                      <w:color w:val="000000"/>
                    </w:rPr>
                  </w:rPrChange>
                </w:rPr>
                <w:t>0.02</w:t>
              </w:r>
            </w:ins>
          </w:p>
        </w:tc>
        <w:tc>
          <w:tcPr>
            <w:tcW w:w="714" w:type="dxa"/>
            <w:shd w:val="clear" w:color="auto" w:fill="auto"/>
            <w:noWrap/>
            <w:vAlign w:val="bottom"/>
            <w:hideMark/>
            <w:tcPrChange w:id="1506" w:author="Jon.Richar" w:date="2023-06-09T15:20:00Z">
              <w:tcPr>
                <w:tcW w:w="714" w:type="dxa"/>
                <w:shd w:val="clear" w:color="auto" w:fill="auto"/>
                <w:noWrap/>
                <w:vAlign w:val="bottom"/>
                <w:hideMark/>
              </w:tcPr>
            </w:tcPrChange>
          </w:tcPr>
          <w:p w14:paraId="6680A8AB" w14:textId="77777777" w:rsidR="007F3A01" w:rsidRPr="00C93D08" w:rsidRDefault="007F3A01">
            <w:pPr>
              <w:spacing w:after="0" w:line="240" w:lineRule="auto"/>
              <w:jc w:val="right"/>
              <w:rPr>
                <w:ins w:id="1507" w:author="Jon.Richar" w:date="2023-06-02T11:02:00Z"/>
                <w:rFonts w:ascii="Times New Roman" w:eastAsia="Times New Roman" w:hAnsi="Times New Roman" w:cs="Times New Roman"/>
                <w:color w:val="000000"/>
                <w:sz w:val="20"/>
                <w:szCs w:val="20"/>
                <w:rPrChange w:id="1508" w:author="Jon.Richar" w:date="2023-06-09T15:17:00Z">
                  <w:rPr>
                    <w:ins w:id="1509" w:author="Jon.Richar" w:date="2023-06-02T11:02:00Z"/>
                    <w:rFonts w:ascii="Calibri" w:eastAsia="Times New Roman" w:hAnsi="Calibri" w:cs="Calibri"/>
                    <w:color w:val="000000"/>
                  </w:rPr>
                </w:rPrChange>
              </w:rPr>
            </w:pPr>
            <w:ins w:id="1510" w:author="Jon.Richar" w:date="2023-06-02T11:02:00Z">
              <w:r w:rsidRPr="00C93D08">
                <w:rPr>
                  <w:rFonts w:ascii="Times New Roman" w:eastAsia="Times New Roman" w:hAnsi="Times New Roman" w:cs="Times New Roman"/>
                  <w:color w:val="000000"/>
                  <w:sz w:val="20"/>
                  <w:szCs w:val="20"/>
                  <w:rPrChange w:id="1511" w:author="Jon.Richar" w:date="2023-06-09T15:17:00Z">
                    <w:rPr>
                      <w:rFonts w:ascii="Calibri" w:eastAsia="Times New Roman" w:hAnsi="Calibri" w:cs="Calibri"/>
                      <w:color w:val="000000"/>
                    </w:rPr>
                  </w:rPrChange>
                </w:rPr>
                <w:t>0.04</w:t>
              </w:r>
            </w:ins>
          </w:p>
        </w:tc>
      </w:tr>
      <w:tr w:rsidR="00C93D08" w:rsidRPr="007F3A01" w14:paraId="21D3D2BD" w14:textId="77777777" w:rsidTr="00C93D08">
        <w:trPr>
          <w:trHeight w:val="157"/>
          <w:ins w:id="1512" w:author="Jon.Richar" w:date="2023-06-02T11:02:00Z"/>
          <w:trPrChange w:id="1513" w:author="Jon.Richar" w:date="2023-06-09T15:20:00Z">
            <w:trPr>
              <w:trHeight w:val="157"/>
            </w:trPr>
          </w:trPrChange>
        </w:trPr>
        <w:tc>
          <w:tcPr>
            <w:tcW w:w="1080" w:type="dxa"/>
            <w:shd w:val="clear" w:color="auto" w:fill="auto"/>
            <w:noWrap/>
            <w:vAlign w:val="center"/>
            <w:hideMark/>
            <w:tcPrChange w:id="1514" w:author="Jon.Richar" w:date="2023-06-09T15:20:00Z">
              <w:tcPr>
                <w:tcW w:w="1080" w:type="dxa"/>
                <w:shd w:val="clear" w:color="auto" w:fill="auto"/>
                <w:noWrap/>
                <w:vAlign w:val="center"/>
                <w:hideMark/>
              </w:tcPr>
            </w:tcPrChange>
          </w:tcPr>
          <w:p w14:paraId="02942DD6" w14:textId="77777777" w:rsidR="007F3A01" w:rsidRPr="00C93D08" w:rsidRDefault="007F3A01">
            <w:pPr>
              <w:spacing w:after="0" w:line="240" w:lineRule="auto"/>
              <w:jc w:val="center"/>
              <w:rPr>
                <w:ins w:id="1515" w:author="Jon.Richar" w:date="2023-06-02T11:02:00Z"/>
                <w:rFonts w:ascii="Times New Roman" w:eastAsia="Times New Roman" w:hAnsi="Times New Roman" w:cs="Times New Roman"/>
                <w:color w:val="000000"/>
                <w:sz w:val="20"/>
                <w:szCs w:val="20"/>
                <w:rPrChange w:id="1516" w:author="Jon.Richar" w:date="2023-06-09T15:17:00Z">
                  <w:rPr>
                    <w:ins w:id="1517" w:author="Jon.Richar" w:date="2023-06-02T11:02:00Z"/>
                    <w:rFonts w:ascii="Calibri" w:eastAsia="Times New Roman" w:hAnsi="Calibri" w:cs="Calibri"/>
                    <w:color w:val="000000"/>
                  </w:rPr>
                </w:rPrChange>
              </w:rPr>
            </w:pPr>
            <w:ins w:id="1518" w:author="Jon.Richar" w:date="2023-06-02T11:02:00Z">
              <w:r w:rsidRPr="00C93D08">
                <w:rPr>
                  <w:rFonts w:ascii="Times New Roman" w:eastAsia="Times New Roman" w:hAnsi="Times New Roman" w:cs="Times New Roman"/>
                  <w:color w:val="000000"/>
                  <w:sz w:val="20"/>
                  <w:szCs w:val="20"/>
                  <w:rPrChange w:id="1519" w:author="Jon.Richar" w:date="2023-06-09T15:17:00Z">
                    <w:rPr>
                      <w:rFonts w:ascii="Calibri" w:eastAsia="Times New Roman" w:hAnsi="Calibri" w:cs="Calibri"/>
                      <w:color w:val="000000"/>
                    </w:rPr>
                  </w:rPrChange>
                </w:rPr>
                <w:t>Opilio females</w:t>
              </w:r>
            </w:ins>
          </w:p>
        </w:tc>
        <w:tc>
          <w:tcPr>
            <w:tcW w:w="838" w:type="dxa"/>
            <w:shd w:val="clear" w:color="auto" w:fill="auto"/>
            <w:noWrap/>
            <w:vAlign w:val="bottom"/>
            <w:hideMark/>
            <w:tcPrChange w:id="1520" w:author="Jon.Richar" w:date="2023-06-09T15:20:00Z">
              <w:tcPr>
                <w:tcW w:w="838" w:type="dxa"/>
                <w:shd w:val="clear" w:color="auto" w:fill="auto"/>
                <w:noWrap/>
                <w:vAlign w:val="bottom"/>
                <w:hideMark/>
              </w:tcPr>
            </w:tcPrChange>
          </w:tcPr>
          <w:p w14:paraId="09AF2A83" w14:textId="77777777" w:rsidR="007F3A01" w:rsidRPr="00C93D08" w:rsidRDefault="007F3A01">
            <w:pPr>
              <w:spacing w:after="0" w:line="240" w:lineRule="auto"/>
              <w:jc w:val="right"/>
              <w:rPr>
                <w:ins w:id="1521" w:author="Jon.Richar" w:date="2023-06-02T11:02:00Z"/>
                <w:rFonts w:ascii="Times New Roman" w:eastAsia="Times New Roman" w:hAnsi="Times New Roman" w:cs="Times New Roman"/>
                <w:color w:val="000000"/>
                <w:sz w:val="20"/>
                <w:szCs w:val="20"/>
                <w:rPrChange w:id="1522" w:author="Jon.Richar" w:date="2023-06-09T15:17:00Z">
                  <w:rPr>
                    <w:ins w:id="1523" w:author="Jon.Richar" w:date="2023-06-02T11:02:00Z"/>
                    <w:rFonts w:ascii="Calibri" w:eastAsia="Times New Roman" w:hAnsi="Calibri" w:cs="Calibri"/>
                    <w:color w:val="000000"/>
                  </w:rPr>
                </w:rPrChange>
              </w:rPr>
            </w:pPr>
            <w:ins w:id="1524" w:author="Jon.Richar" w:date="2023-06-02T11:02:00Z">
              <w:r w:rsidRPr="00C93D08">
                <w:rPr>
                  <w:rFonts w:ascii="Times New Roman" w:eastAsia="Times New Roman" w:hAnsi="Times New Roman" w:cs="Times New Roman"/>
                  <w:color w:val="000000"/>
                  <w:sz w:val="20"/>
                  <w:szCs w:val="20"/>
                  <w:rPrChange w:id="1525" w:author="Jon.Richar" w:date="2023-06-09T15:17:00Z">
                    <w:rPr>
                      <w:rFonts w:ascii="Calibri" w:eastAsia="Times New Roman" w:hAnsi="Calibri" w:cs="Calibri"/>
                      <w:color w:val="000000"/>
                    </w:rPr>
                  </w:rPrChange>
                </w:rPr>
                <w:t>0.35</w:t>
              </w:r>
            </w:ins>
          </w:p>
        </w:tc>
        <w:tc>
          <w:tcPr>
            <w:tcW w:w="772" w:type="dxa"/>
            <w:shd w:val="clear" w:color="auto" w:fill="auto"/>
            <w:noWrap/>
            <w:vAlign w:val="bottom"/>
            <w:hideMark/>
            <w:tcPrChange w:id="1526" w:author="Jon.Richar" w:date="2023-06-09T15:20:00Z">
              <w:tcPr>
                <w:tcW w:w="602" w:type="dxa"/>
                <w:shd w:val="clear" w:color="auto" w:fill="auto"/>
                <w:noWrap/>
                <w:vAlign w:val="bottom"/>
                <w:hideMark/>
              </w:tcPr>
            </w:tcPrChange>
          </w:tcPr>
          <w:p w14:paraId="1FFE86D0" w14:textId="77777777" w:rsidR="007F3A01" w:rsidRPr="00C93D08" w:rsidRDefault="007F3A01">
            <w:pPr>
              <w:spacing w:after="0" w:line="240" w:lineRule="auto"/>
              <w:jc w:val="right"/>
              <w:rPr>
                <w:ins w:id="1527" w:author="Jon.Richar" w:date="2023-06-02T11:02:00Z"/>
                <w:rFonts w:ascii="Times New Roman" w:eastAsia="Times New Roman" w:hAnsi="Times New Roman" w:cs="Times New Roman"/>
                <w:color w:val="000000"/>
                <w:sz w:val="20"/>
                <w:szCs w:val="20"/>
                <w:rPrChange w:id="1528" w:author="Jon.Richar" w:date="2023-06-09T15:17:00Z">
                  <w:rPr>
                    <w:ins w:id="1529" w:author="Jon.Richar" w:date="2023-06-02T11:02:00Z"/>
                    <w:rFonts w:ascii="Calibri" w:eastAsia="Times New Roman" w:hAnsi="Calibri" w:cs="Calibri"/>
                    <w:color w:val="000000"/>
                  </w:rPr>
                </w:rPrChange>
              </w:rPr>
            </w:pPr>
            <w:ins w:id="1530" w:author="Jon.Richar" w:date="2023-06-02T11:02:00Z">
              <w:r w:rsidRPr="00C93D08">
                <w:rPr>
                  <w:rFonts w:ascii="Times New Roman" w:eastAsia="Times New Roman" w:hAnsi="Times New Roman" w:cs="Times New Roman"/>
                  <w:color w:val="000000"/>
                  <w:sz w:val="20"/>
                  <w:szCs w:val="20"/>
                  <w:rPrChange w:id="1531"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1532" w:author="Jon.Richar" w:date="2023-06-09T15:20:00Z">
              <w:tcPr>
                <w:tcW w:w="714" w:type="dxa"/>
                <w:shd w:val="clear" w:color="auto" w:fill="auto"/>
                <w:noWrap/>
                <w:vAlign w:val="bottom"/>
                <w:hideMark/>
              </w:tcPr>
            </w:tcPrChange>
          </w:tcPr>
          <w:p w14:paraId="02868BE9" w14:textId="77777777" w:rsidR="007F3A01" w:rsidRPr="00C93D08" w:rsidRDefault="007F3A01">
            <w:pPr>
              <w:spacing w:after="0" w:line="240" w:lineRule="auto"/>
              <w:jc w:val="right"/>
              <w:rPr>
                <w:ins w:id="1533" w:author="Jon.Richar" w:date="2023-06-02T11:02:00Z"/>
                <w:rFonts w:ascii="Times New Roman" w:eastAsia="Times New Roman" w:hAnsi="Times New Roman" w:cs="Times New Roman"/>
                <w:color w:val="000000"/>
                <w:sz w:val="20"/>
                <w:szCs w:val="20"/>
                <w:rPrChange w:id="1534" w:author="Jon.Richar" w:date="2023-06-09T15:17:00Z">
                  <w:rPr>
                    <w:ins w:id="1535" w:author="Jon.Richar" w:date="2023-06-02T11:02:00Z"/>
                    <w:rFonts w:ascii="Calibri" w:eastAsia="Times New Roman" w:hAnsi="Calibri" w:cs="Calibri"/>
                    <w:color w:val="000000"/>
                  </w:rPr>
                </w:rPrChange>
              </w:rPr>
            </w:pPr>
            <w:ins w:id="1536" w:author="Jon.Richar" w:date="2023-06-02T11:02:00Z">
              <w:r w:rsidRPr="00C93D08">
                <w:rPr>
                  <w:rFonts w:ascii="Times New Roman" w:eastAsia="Times New Roman" w:hAnsi="Times New Roman" w:cs="Times New Roman"/>
                  <w:color w:val="000000"/>
                  <w:sz w:val="20"/>
                  <w:szCs w:val="20"/>
                  <w:rPrChange w:id="1537" w:author="Jon.Richar" w:date="2023-06-09T15:17:00Z">
                    <w:rPr>
                      <w:rFonts w:ascii="Calibri" w:eastAsia="Times New Roman" w:hAnsi="Calibri" w:cs="Calibri"/>
                      <w:color w:val="000000"/>
                    </w:rPr>
                  </w:rPrChange>
                </w:rPr>
                <w:t>0.36</w:t>
              </w:r>
            </w:ins>
          </w:p>
        </w:tc>
        <w:tc>
          <w:tcPr>
            <w:tcW w:w="650" w:type="dxa"/>
            <w:shd w:val="clear" w:color="auto" w:fill="auto"/>
            <w:noWrap/>
            <w:vAlign w:val="bottom"/>
            <w:hideMark/>
            <w:tcPrChange w:id="1538" w:author="Jon.Richar" w:date="2023-06-09T15:20:00Z">
              <w:tcPr>
                <w:tcW w:w="729" w:type="dxa"/>
                <w:shd w:val="clear" w:color="auto" w:fill="auto"/>
                <w:noWrap/>
                <w:vAlign w:val="bottom"/>
                <w:hideMark/>
              </w:tcPr>
            </w:tcPrChange>
          </w:tcPr>
          <w:p w14:paraId="7EB21044" w14:textId="77777777" w:rsidR="007F3A01" w:rsidRPr="00C93D08" w:rsidRDefault="007F3A01">
            <w:pPr>
              <w:spacing w:after="0" w:line="240" w:lineRule="auto"/>
              <w:jc w:val="right"/>
              <w:rPr>
                <w:ins w:id="1539" w:author="Jon.Richar" w:date="2023-06-02T11:02:00Z"/>
                <w:rFonts w:ascii="Times New Roman" w:eastAsia="Times New Roman" w:hAnsi="Times New Roman" w:cs="Times New Roman"/>
                <w:color w:val="000000"/>
                <w:sz w:val="20"/>
                <w:szCs w:val="20"/>
                <w:rPrChange w:id="1540" w:author="Jon.Richar" w:date="2023-06-09T15:17:00Z">
                  <w:rPr>
                    <w:ins w:id="1541" w:author="Jon.Richar" w:date="2023-06-02T11:02:00Z"/>
                    <w:rFonts w:ascii="Calibri" w:eastAsia="Times New Roman" w:hAnsi="Calibri" w:cs="Calibri"/>
                    <w:color w:val="000000"/>
                  </w:rPr>
                </w:rPrChange>
              </w:rPr>
            </w:pPr>
            <w:ins w:id="1542" w:author="Jon.Richar" w:date="2023-06-02T11:02:00Z">
              <w:r w:rsidRPr="00C93D08">
                <w:rPr>
                  <w:rFonts w:ascii="Times New Roman" w:eastAsia="Times New Roman" w:hAnsi="Times New Roman" w:cs="Times New Roman"/>
                  <w:color w:val="000000"/>
                  <w:sz w:val="20"/>
                  <w:szCs w:val="20"/>
                  <w:rPrChange w:id="1543" w:author="Jon.Richar" w:date="2023-06-09T15:17:00Z">
                    <w:rPr>
                      <w:rFonts w:ascii="Calibri" w:eastAsia="Times New Roman" w:hAnsi="Calibri" w:cs="Calibri"/>
                      <w:color w:val="000000"/>
                    </w:rPr>
                  </w:rPrChange>
                </w:rPr>
                <w:t>0.35</w:t>
              </w:r>
            </w:ins>
          </w:p>
        </w:tc>
        <w:tc>
          <w:tcPr>
            <w:tcW w:w="838" w:type="dxa"/>
            <w:shd w:val="clear" w:color="auto" w:fill="auto"/>
            <w:noWrap/>
            <w:vAlign w:val="bottom"/>
            <w:hideMark/>
            <w:tcPrChange w:id="1544" w:author="Jon.Richar" w:date="2023-06-09T15:20:00Z">
              <w:tcPr>
                <w:tcW w:w="862" w:type="dxa"/>
                <w:shd w:val="clear" w:color="auto" w:fill="auto"/>
                <w:noWrap/>
                <w:vAlign w:val="bottom"/>
                <w:hideMark/>
              </w:tcPr>
            </w:tcPrChange>
          </w:tcPr>
          <w:p w14:paraId="1027061E" w14:textId="77777777" w:rsidR="007F3A01" w:rsidRPr="00C93D08" w:rsidRDefault="007F3A01">
            <w:pPr>
              <w:spacing w:after="0" w:line="240" w:lineRule="auto"/>
              <w:jc w:val="right"/>
              <w:rPr>
                <w:ins w:id="1545" w:author="Jon.Richar" w:date="2023-06-02T11:02:00Z"/>
                <w:rFonts w:ascii="Times New Roman" w:eastAsia="Times New Roman" w:hAnsi="Times New Roman" w:cs="Times New Roman"/>
                <w:color w:val="000000"/>
                <w:sz w:val="20"/>
                <w:szCs w:val="20"/>
                <w:rPrChange w:id="1546" w:author="Jon.Richar" w:date="2023-06-09T15:17:00Z">
                  <w:rPr>
                    <w:ins w:id="1547" w:author="Jon.Richar" w:date="2023-06-02T11:02:00Z"/>
                    <w:rFonts w:ascii="Calibri" w:eastAsia="Times New Roman" w:hAnsi="Calibri" w:cs="Calibri"/>
                    <w:color w:val="000000"/>
                  </w:rPr>
                </w:rPrChange>
              </w:rPr>
            </w:pPr>
            <w:ins w:id="1548" w:author="Jon.Richar" w:date="2023-06-02T11:02:00Z">
              <w:r w:rsidRPr="00C93D08">
                <w:rPr>
                  <w:rFonts w:ascii="Times New Roman" w:eastAsia="Times New Roman" w:hAnsi="Times New Roman" w:cs="Times New Roman"/>
                  <w:color w:val="000000"/>
                  <w:sz w:val="20"/>
                  <w:szCs w:val="20"/>
                  <w:rPrChange w:id="1549" w:author="Jon.Richar" w:date="2023-06-09T15:17:00Z">
                    <w:rPr>
                      <w:rFonts w:ascii="Calibri" w:eastAsia="Times New Roman" w:hAnsi="Calibri" w:cs="Calibri"/>
                      <w:color w:val="000000"/>
                    </w:rPr>
                  </w:rPrChange>
                </w:rPr>
                <w:t>1.00</w:t>
              </w:r>
            </w:ins>
          </w:p>
        </w:tc>
        <w:tc>
          <w:tcPr>
            <w:tcW w:w="680" w:type="dxa"/>
            <w:shd w:val="clear" w:color="auto" w:fill="auto"/>
            <w:noWrap/>
            <w:vAlign w:val="bottom"/>
            <w:hideMark/>
            <w:tcPrChange w:id="1550" w:author="Jon.Richar" w:date="2023-06-09T15:20:00Z">
              <w:tcPr>
                <w:tcW w:w="680" w:type="dxa"/>
                <w:shd w:val="clear" w:color="auto" w:fill="auto"/>
                <w:noWrap/>
                <w:vAlign w:val="bottom"/>
                <w:hideMark/>
              </w:tcPr>
            </w:tcPrChange>
          </w:tcPr>
          <w:p w14:paraId="44227401" w14:textId="77777777" w:rsidR="007F3A01" w:rsidRPr="00C93D08" w:rsidRDefault="007F3A01">
            <w:pPr>
              <w:spacing w:after="0" w:line="240" w:lineRule="auto"/>
              <w:jc w:val="right"/>
              <w:rPr>
                <w:ins w:id="1551" w:author="Jon.Richar" w:date="2023-06-02T11:02:00Z"/>
                <w:rFonts w:ascii="Times New Roman" w:eastAsia="Times New Roman" w:hAnsi="Times New Roman" w:cs="Times New Roman"/>
                <w:color w:val="000000"/>
                <w:sz w:val="20"/>
                <w:szCs w:val="20"/>
                <w:rPrChange w:id="1552" w:author="Jon.Richar" w:date="2023-06-09T15:17:00Z">
                  <w:rPr>
                    <w:ins w:id="1553" w:author="Jon.Richar" w:date="2023-06-02T11:02:00Z"/>
                    <w:rFonts w:ascii="Calibri" w:eastAsia="Times New Roman" w:hAnsi="Calibri" w:cs="Calibri"/>
                    <w:color w:val="000000"/>
                  </w:rPr>
                </w:rPrChange>
              </w:rPr>
            </w:pPr>
            <w:ins w:id="1554" w:author="Jon.Richar" w:date="2023-06-02T11:02:00Z">
              <w:r w:rsidRPr="00C93D08">
                <w:rPr>
                  <w:rFonts w:ascii="Times New Roman" w:eastAsia="Times New Roman" w:hAnsi="Times New Roman" w:cs="Times New Roman"/>
                  <w:color w:val="000000"/>
                  <w:sz w:val="20"/>
                  <w:szCs w:val="20"/>
                  <w:rPrChange w:id="1555" w:author="Jon.Richar" w:date="2023-06-09T15:17:00Z">
                    <w:rPr>
                      <w:rFonts w:ascii="Calibri" w:eastAsia="Times New Roman" w:hAnsi="Calibri" w:cs="Calibri"/>
                      <w:color w:val="000000"/>
                    </w:rPr>
                  </w:rPrChange>
                </w:rPr>
                <w:t>-0.30</w:t>
              </w:r>
            </w:ins>
          </w:p>
        </w:tc>
        <w:tc>
          <w:tcPr>
            <w:tcW w:w="768" w:type="dxa"/>
            <w:shd w:val="clear" w:color="auto" w:fill="auto"/>
            <w:noWrap/>
            <w:vAlign w:val="bottom"/>
            <w:hideMark/>
            <w:tcPrChange w:id="1556" w:author="Jon.Richar" w:date="2023-06-09T15:20:00Z">
              <w:tcPr>
                <w:tcW w:w="768" w:type="dxa"/>
                <w:shd w:val="clear" w:color="auto" w:fill="auto"/>
                <w:noWrap/>
                <w:vAlign w:val="bottom"/>
                <w:hideMark/>
              </w:tcPr>
            </w:tcPrChange>
          </w:tcPr>
          <w:p w14:paraId="78C932A9" w14:textId="77777777" w:rsidR="007F3A01" w:rsidRPr="00C93D08" w:rsidRDefault="007F3A01">
            <w:pPr>
              <w:spacing w:after="0" w:line="240" w:lineRule="auto"/>
              <w:jc w:val="right"/>
              <w:rPr>
                <w:ins w:id="1557" w:author="Jon.Richar" w:date="2023-06-02T11:02:00Z"/>
                <w:rFonts w:ascii="Times New Roman" w:eastAsia="Times New Roman" w:hAnsi="Times New Roman" w:cs="Times New Roman"/>
                <w:color w:val="000000"/>
                <w:sz w:val="20"/>
                <w:szCs w:val="20"/>
                <w:rPrChange w:id="1558" w:author="Jon.Richar" w:date="2023-06-09T15:17:00Z">
                  <w:rPr>
                    <w:ins w:id="1559" w:author="Jon.Richar" w:date="2023-06-02T11:02:00Z"/>
                    <w:rFonts w:ascii="Calibri" w:eastAsia="Times New Roman" w:hAnsi="Calibri" w:cs="Calibri"/>
                    <w:color w:val="000000"/>
                  </w:rPr>
                </w:rPrChange>
              </w:rPr>
            </w:pPr>
            <w:ins w:id="1560" w:author="Jon.Richar" w:date="2023-06-02T11:02:00Z">
              <w:r w:rsidRPr="00C93D08">
                <w:rPr>
                  <w:rFonts w:ascii="Times New Roman" w:eastAsia="Times New Roman" w:hAnsi="Times New Roman" w:cs="Times New Roman"/>
                  <w:color w:val="000000"/>
                  <w:sz w:val="20"/>
                  <w:szCs w:val="20"/>
                  <w:rPrChange w:id="1561" w:author="Jon.Richar" w:date="2023-06-09T15:17:00Z">
                    <w:rPr>
                      <w:rFonts w:ascii="Calibri" w:eastAsia="Times New Roman" w:hAnsi="Calibri" w:cs="Calibri"/>
                      <w:color w:val="000000"/>
                    </w:rPr>
                  </w:rPrChange>
                </w:rPr>
                <w:t>-0.33</w:t>
              </w:r>
            </w:ins>
          </w:p>
        </w:tc>
        <w:tc>
          <w:tcPr>
            <w:tcW w:w="675" w:type="dxa"/>
            <w:shd w:val="clear" w:color="auto" w:fill="auto"/>
            <w:noWrap/>
            <w:vAlign w:val="bottom"/>
            <w:hideMark/>
            <w:tcPrChange w:id="1562" w:author="Jon.Richar" w:date="2023-06-09T15:20:00Z">
              <w:tcPr>
                <w:tcW w:w="675" w:type="dxa"/>
                <w:shd w:val="clear" w:color="auto" w:fill="auto"/>
                <w:noWrap/>
                <w:vAlign w:val="bottom"/>
                <w:hideMark/>
              </w:tcPr>
            </w:tcPrChange>
          </w:tcPr>
          <w:p w14:paraId="59A9779A" w14:textId="77777777" w:rsidR="007F3A01" w:rsidRPr="00C93D08" w:rsidRDefault="007F3A01">
            <w:pPr>
              <w:spacing w:after="0" w:line="240" w:lineRule="auto"/>
              <w:jc w:val="right"/>
              <w:rPr>
                <w:ins w:id="1563" w:author="Jon.Richar" w:date="2023-06-02T11:02:00Z"/>
                <w:rFonts w:ascii="Times New Roman" w:eastAsia="Times New Roman" w:hAnsi="Times New Roman" w:cs="Times New Roman"/>
                <w:color w:val="000000"/>
                <w:sz w:val="20"/>
                <w:szCs w:val="20"/>
                <w:rPrChange w:id="1564" w:author="Jon.Richar" w:date="2023-06-09T15:17:00Z">
                  <w:rPr>
                    <w:ins w:id="1565" w:author="Jon.Richar" w:date="2023-06-02T11:02:00Z"/>
                    <w:rFonts w:ascii="Calibri" w:eastAsia="Times New Roman" w:hAnsi="Calibri" w:cs="Calibri"/>
                    <w:color w:val="000000"/>
                  </w:rPr>
                </w:rPrChange>
              </w:rPr>
            </w:pPr>
            <w:ins w:id="1566" w:author="Jon.Richar" w:date="2023-06-02T11:02:00Z">
              <w:r w:rsidRPr="00C93D08">
                <w:rPr>
                  <w:rFonts w:ascii="Times New Roman" w:eastAsia="Times New Roman" w:hAnsi="Times New Roman" w:cs="Times New Roman"/>
                  <w:color w:val="000000"/>
                  <w:sz w:val="20"/>
                  <w:szCs w:val="20"/>
                  <w:rPrChange w:id="1567" w:author="Jon.Richar" w:date="2023-06-09T15:17:00Z">
                    <w:rPr>
                      <w:rFonts w:ascii="Calibri" w:eastAsia="Times New Roman" w:hAnsi="Calibri" w:cs="Calibri"/>
                      <w:color w:val="000000"/>
                    </w:rPr>
                  </w:rPrChange>
                </w:rPr>
                <w:t>-0.15</w:t>
              </w:r>
            </w:ins>
          </w:p>
        </w:tc>
        <w:tc>
          <w:tcPr>
            <w:tcW w:w="675" w:type="dxa"/>
            <w:shd w:val="clear" w:color="auto" w:fill="auto"/>
            <w:noWrap/>
            <w:vAlign w:val="bottom"/>
            <w:hideMark/>
            <w:tcPrChange w:id="1568" w:author="Jon.Richar" w:date="2023-06-09T15:20:00Z">
              <w:tcPr>
                <w:tcW w:w="675" w:type="dxa"/>
                <w:shd w:val="clear" w:color="auto" w:fill="auto"/>
                <w:noWrap/>
                <w:vAlign w:val="bottom"/>
                <w:hideMark/>
              </w:tcPr>
            </w:tcPrChange>
          </w:tcPr>
          <w:p w14:paraId="555E32AD" w14:textId="77777777" w:rsidR="007F3A01" w:rsidRPr="00C93D08" w:rsidRDefault="007F3A01">
            <w:pPr>
              <w:spacing w:after="0" w:line="240" w:lineRule="auto"/>
              <w:jc w:val="right"/>
              <w:rPr>
                <w:ins w:id="1569" w:author="Jon.Richar" w:date="2023-06-02T11:02:00Z"/>
                <w:rFonts w:ascii="Times New Roman" w:eastAsia="Times New Roman" w:hAnsi="Times New Roman" w:cs="Times New Roman"/>
                <w:color w:val="000000"/>
                <w:sz w:val="20"/>
                <w:szCs w:val="20"/>
                <w:rPrChange w:id="1570" w:author="Jon.Richar" w:date="2023-06-09T15:17:00Z">
                  <w:rPr>
                    <w:ins w:id="1571" w:author="Jon.Richar" w:date="2023-06-02T11:02:00Z"/>
                    <w:rFonts w:ascii="Calibri" w:eastAsia="Times New Roman" w:hAnsi="Calibri" w:cs="Calibri"/>
                    <w:color w:val="000000"/>
                  </w:rPr>
                </w:rPrChange>
              </w:rPr>
            </w:pPr>
            <w:ins w:id="1572" w:author="Jon.Richar" w:date="2023-06-02T11:02:00Z">
              <w:r w:rsidRPr="00C93D08">
                <w:rPr>
                  <w:rFonts w:ascii="Times New Roman" w:eastAsia="Times New Roman" w:hAnsi="Times New Roman" w:cs="Times New Roman"/>
                  <w:color w:val="000000"/>
                  <w:sz w:val="20"/>
                  <w:szCs w:val="20"/>
                  <w:rPrChange w:id="1573" w:author="Jon.Richar" w:date="2023-06-09T15:17:00Z">
                    <w:rPr>
                      <w:rFonts w:ascii="Calibri" w:eastAsia="Times New Roman" w:hAnsi="Calibri" w:cs="Calibri"/>
                      <w:color w:val="000000"/>
                    </w:rPr>
                  </w:rPrChange>
                </w:rPr>
                <w:t>0.51</w:t>
              </w:r>
            </w:ins>
          </w:p>
        </w:tc>
        <w:tc>
          <w:tcPr>
            <w:tcW w:w="714" w:type="dxa"/>
            <w:shd w:val="clear" w:color="auto" w:fill="auto"/>
            <w:noWrap/>
            <w:vAlign w:val="bottom"/>
            <w:hideMark/>
            <w:tcPrChange w:id="1574" w:author="Jon.Richar" w:date="2023-06-09T15:20:00Z">
              <w:tcPr>
                <w:tcW w:w="714" w:type="dxa"/>
                <w:shd w:val="clear" w:color="auto" w:fill="auto"/>
                <w:noWrap/>
                <w:vAlign w:val="bottom"/>
                <w:hideMark/>
              </w:tcPr>
            </w:tcPrChange>
          </w:tcPr>
          <w:p w14:paraId="19CAE79F" w14:textId="77777777" w:rsidR="007F3A01" w:rsidRPr="00C93D08" w:rsidRDefault="007F3A01">
            <w:pPr>
              <w:spacing w:after="0" w:line="240" w:lineRule="auto"/>
              <w:jc w:val="right"/>
              <w:rPr>
                <w:ins w:id="1575" w:author="Jon.Richar" w:date="2023-06-02T11:02:00Z"/>
                <w:rFonts w:ascii="Times New Roman" w:eastAsia="Times New Roman" w:hAnsi="Times New Roman" w:cs="Times New Roman"/>
                <w:color w:val="000000"/>
                <w:sz w:val="20"/>
                <w:szCs w:val="20"/>
                <w:rPrChange w:id="1576" w:author="Jon.Richar" w:date="2023-06-09T15:17:00Z">
                  <w:rPr>
                    <w:ins w:id="1577" w:author="Jon.Richar" w:date="2023-06-02T11:02:00Z"/>
                    <w:rFonts w:ascii="Calibri" w:eastAsia="Times New Roman" w:hAnsi="Calibri" w:cs="Calibri"/>
                    <w:color w:val="000000"/>
                  </w:rPr>
                </w:rPrChange>
              </w:rPr>
            </w:pPr>
            <w:ins w:id="1578" w:author="Jon.Richar" w:date="2023-06-02T11:02:00Z">
              <w:r w:rsidRPr="00C93D08">
                <w:rPr>
                  <w:rFonts w:ascii="Times New Roman" w:eastAsia="Times New Roman" w:hAnsi="Times New Roman" w:cs="Times New Roman"/>
                  <w:color w:val="000000"/>
                  <w:sz w:val="20"/>
                  <w:szCs w:val="20"/>
                  <w:rPrChange w:id="1579" w:author="Jon.Richar" w:date="2023-06-09T15:17:00Z">
                    <w:rPr>
                      <w:rFonts w:ascii="Calibri" w:eastAsia="Times New Roman" w:hAnsi="Calibri" w:cs="Calibri"/>
                      <w:color w:val="000000"/>
                    </w:rPr>
                  </w:rPrChange>
                </w:rPr>
                <w:t>0.52</w:t>
              </w:r>
            </w:ins>
          </w:p>
        </w:tc>
        <w:tc>
          <w:tcPr>
            <w:tcW w:w="633" w:type="dxa"/>
            <w:shd w:val="clear" w:color="auto" w:fill="auto"/>
            <w:noWrap/>
            <w:vAlign w:val="bottom"/>
            <w:hideMark/>
            <w:tcPrChange w:id="1580" w:author="Jon.Richar" w:date="2023-06-09T15:20:00Z">
              <w:tcPr>
                <w:tcW w:w="633" w:type="dxa"/>
                <w:shd w:val="clear" w:color="auto" w:fill="auto"/>
                <w:noWrap/>
                <w:vAlign w:val="bottom"/>
                <w:hideMark/>
              </w:tcPr>
            </w:tcPrChange>
          </w:tcPr>
          <w:p w14:paraId="18249143" w14:textId="77777777" w:rsidR="007F3A01" w:rsidRPr="00C93D08" w:rsidRDefault="007F3A01">
            <w:pPr>
              <w:spacing w:after="0" w:line="240" w:lineRule="auto"/>
              <w:jc w:val="right"/>
              <w:rPr>
                <w:ins w:id="1581" w:author="Jon.Richar" w:date="2023-06-02T11:02:00Z"/>
                <w:rFonts w:ascii="Times New Roman" w:eastAsia="Times New Roman" w:hAnsi="Times New Roman" w:cs="Times New Roman"/>
                <w:color w:val="000000"/>
                <w:sz w:val="20"/>
                <w:szCs w:val="20"/>
                <w:rPrChange w:id="1582" w:author="Jon.Richar" w:date="2023-06-09T15:17:00Z">
                  <w:rPr>
                    <w:ins w:id="1583" w:author="Jon.Richar" w:date="2023-06-02T11:02:00Z"/>
                    <w:rFonts w:ascii="Calibri" w:eastAsia="Times New Roman" w:hAnsi="Calibri" w:cs="Calibri"/>
                    <w:color w:val="000000"/>
                  </w:rPr>
                </w:rPrChange>
              </w:rPr>
            </w:pPr>
            <w:ins w:id="1584" w:author="Jon.Richar" w:date="2023-06-02T11:02:00Z">
              <w:r w:rsidRPr="00C93D08">
                <w:rPr>
                  <w:rFonts w:ascii="Times New Roman" w:eastAsia="Times New Roman" w:hAnsi="Times New Roman" w:cs="Times New Roman"/>
                  <w:color w:val="000000"/>
                  <w:sz w:val="20"/>
                  <w:szCs w:val="20"/>
                  <w:rPrChange w:id="1585" w:author="Jon.Richar" w:date="2023-06-09T15:17:00Z">
                    <w:rPr>
                      <w:rFonts w:ascii="Calibri" w:eastAsia="Times New Roman" w:hAnsi="Calibri" w:cs="Calibri"/>
                      <w:color w:val="000000"/>
                    </w:rPr>
                  </w:rPrChange>
                </w:rPr>
                <w:t>-0.09</w:t>
              </w:r>
            </w:ins>
          </w:p>
        </w:tc>
        <w:tc>
          <w:tcPr>
            <w:tcW w:w="673" w:type="dxa"/>
            <w:shd w:val="clear" w:color="auto" w:fill="auto"/>
            <w:noWrap/>
            <w:vAlign w:val="bottom"/>
            <w:hideMark/>
            <w:tcPrChange w:id="1586" w:author="Jon.Richar" w:date="2023-06-09T15:20:00Z">
              <w:tcPr>
                <w:tcW w:w="673" w:type="dxa"/>
                <w:shd w:val="clear" w:color="auto" w:fill="auto"/>
                <w:noWrap/>
                <w:vAlign w:val="bottom"/>
                <w:hideMark/>
              </w:tcPr>
            </w:tcPrChange>
          </w:tcPr>
          <w:p w14:paraId="4DE56A4A" w14:textId="77777777" w:rsidR="007F3A01" w:rsidRPr="00C93D08" w:rsidRDefault="007F3A01">
            <w:pPr>
              <w:spacing w:after="0" w:line="240" w:lineRule="auto"/>
              <w:jc w:val="right"/>
              <w:rPr>
                <w:ins w:id="1587" w:author="Jon.Richar" w:date="2023-06-02T11:02:00Z"/>
                <w:rFonts w:ascii="Times New Roman" w:eastAsia="Times New Roman" w:hAnsi="Times New Roman" w:cs="Times New Roman"/>
                <w:color w:val="000000"/>
                <w:sz w:val="20"/>
                <w:szCs w:val="20"/>
                <w:rPrChange w:id="1588" w:author="Jon.Richar" w:date="2023-06-09T15:17:00Z">
                  <w:rPr>
                    <w:ins w:id="1589" w:author="Jon.Richar" w:date="2023-06-02T11:02:00Z"/>
                    <w:rFonts w:ascii="Calibri" w:eastAsia="Times New Roman" w:hAnsi="Calibri" w:cs="Calibri"/>
                    <w:color w:val="000000"/>
                  </w:rPr>
                </w:rPrChange>
              </w:rPr>
            </w:pPr>
            <w:ins w:id="1590" w:author="Jon.Richar" w:date="2023-06-02T11:02:00Z">
              <w:r w:rsidRPr="00C93D08">
                <w:rPr>
                  <w:rFonts w:ascii="Times New Roman" w:eastAsia="Times New Roman" w:hAnsi="Times New Roman" w:cs="Times New Roman"/>
                  <w:color w:val="000000"/>
                  <w:sz w:val="20"/>
                  <w:szCs w:val="20"/>
                  <w:rPrChange w:id="1591" w:author="Jon.Richar" w:date="2023-06-09T15:17:00Z">
                    <w:rPr>
                      <w:rFonts w:ascii="Calibri" w:eastAsia="Times New Roman" w:hAnsi="Calibri" w:cs="Calibri"/>
                      <w:color w:val="000000"/>
                    </w:rPr>
                  </w:rPrChange>
                </w:rPr>
                <w:t>-0.13</w:t>
              </w:r>
            </w:ins>
          </w:p>
        </w:tc>
        <w:tc>
          <w:tcPr>
            <w:tcW w:w="714" w:type="dxa"/>
            <w:shd w:val="clear" w:color="auto" w:fill="auto"/>
            <w:noWrap/>
            <w:vAlign w:val="bottom"/>
            <w:hideMark/>
            <w:tcPrChange w:id="1592" w:author="Jon.Richar" w:date="2023-06-09T15:20:00Z">
              <w:tcPr>
                <w:tcW w:w="714" w:type="dxa"/>
                <w:shd w:val="clear" w:color="auto" w:fill="auto"/>
                <w:noWrap/>
                <w:vAlign w:val="bottom"/>
                <w:hideMark/>
              </w:tcPr>
            </w:tcPrChange>
          </w:tcPr>
          <w:p w14:paraId="752B8680" w14:textId="77777777" w:rsidR="007F3A01" w:rsidRPr="00C93D08" w:rsidRDefault="007F3A01">
            <w:pPr>
              <w:spacing w:after="0" w:line="240" w:lineRule="auto"/>
              <w:jc w:val="right"/>
              <w:rPr>
                <w:ins w:id="1593" w:author="Jon.Richar" w:date="2023-06-02T11:02:00Z"/>
                <w:rFonts w:ascii="Times New Roman" w:eastAsia="Times New Roman" w:hAnsi="Times New Roman" w:cs="Times New Roman"/>
                <w:color w:val="000000"/>
                <w:sz w:val="20"/>
                <w:szCs w:val="20"/>
                <w:rPrChange w:id="1594" w:author="Jon.Richar" w:date="2023-06-09T15:17:00Z">
                  <w:rPr>
                    <w:ins w:id="1595" w:author="Jon.Richar" w:date="2023-06-02T11:02:00Z"/>
                    <w:rFonts w:ascii="Calibri" w:eastAsia="Times New Roman" w:hAnsi="Calibri" w:cs="Calibri"/>
                    <w:color w:val="000000"/>
                  </w:rPr>
                </w:rPrChange>
              </w:rPr>
            </w:pPr>
            <w:ins w:id="1596" w:author="Jon.Richar" w:date="2023-06-02T11:02:00Z">
              <w:r w:rsidRPr="00C93D08">
                <w:rPr>
                  <w:rFonts w:ascii="Times New Roman" w:eastAsia="Times New Roman" w:hAnsi="Times New Roman" w:cs="Times New Roman"/>
                  <w:color w:val="000000"/>
                  <w:sz w:val="20"/>
                  <w:szCs w:val="20"/>
                  <w:rPrChange w:id="1597" w:author="Jon.Richar" w:date="2023-06-09T15:17:00Z">
                    <w:rPr>
                      <w:rFonts w:ascii="Calibri" w:eastAsia="Times New Roman" w:hAnsi="Calibri" w:cs="Calibri"/>
                      <w:color w:val="000000"/>
                    </w:rPr>
                  </w:rPrChange>
                </w:rPr>
                <w:t>-0.17</w:t>
              </w:r>
            </w:ins>
          </w:p>
        </w:tc>
      </w:tr>
      <w:tr w:rsidR="00C93D08" w:rsidRPr="007F3A01" w14:paraId="105204CD" w14:textId="77777777" w:rsidTr="00C93D08">
        <w:trPr>
          <w:trHeight w:val="157"/>
          <w:ins w:id="1598" w:author="Jon.Richar" w:date="2023-06-02T11:02:00Z"/>
          <w:trPrChange w:id="1599" w:author="Jon.Richar" w:date="2023-06-09T15:20:00Z">
            <w:trPr>
              <w:trHeight w:val="157"/>
            </w:trPr>
          </w:trPrChange>
        </w:trPr>
        <w:tc>
          <w:tcPr>
            <w:tcW w:w="1080" w:type="dxa"/>
            <w:shd w:val="clear" w:color="auto" w:fill="auto"/>
            <w:noWrap/>
            <w:vAlign w:val="center"/>
            <w:hideMark/>
            <w:tcPrChange w:id="1600" w:author="Jon.Richar" w:date="2023-06-09T15:20:00Z">
              <w:tcPr>
                <w:tcW w:w="1080" w:type="dxa"/>
                <w:shd w:val="clear" w:color="auto" w:fill="auto"/>
                <w:noWrap/>
                <w:vAlign w:val="center"/>
                <w:hideMark/>
              </w:tcPr>
            </w:tcPrChange>
          </w:tcPr>
          <w:p w14:paraId="56486869" w14:textId="77777777" w:rsidR="007F3A01" w:rsidRPr="00C93D08" w:rsidRDefault="007F3A01">
            <w:pPr>
              <w:spacing w:after="0" w:line="240" w:lineRule="auto"/>
              <w:jc w:val="center"/>
              <w:rPr>
                <w:ins w:id="1601" w:author="Jon.Richar" w:date="2023-06-02T11:02:00Z"/>
                <w:rFonts w:ascii="Times New Roman" w:eastAsia="Times New Roman" w:hAnsi="Times New Roman" w:cs="Times New Roman"/>
                <w:color w:val="000000"/>
                <w:sz w:val="20"/>
                <w:szCs w:val="20"/>
                <w:rPrChange w:id="1602" w:author="Jon.Richar" w:date="2023-06-09T15:17:00Z">
                  <w:rPr>
                    <w:ins w:id="1603" w:author="Jon.Richar" w:date="2023-06-02T11:02:00Z"/>
                    <w:rFonts w:ascii="Calibri" w:eastAsia="Times New Roman" w:hAnsi="Calibri" w:cs="Calibri"/>
                    <w:color w:val="000000"/>
                  </w:rPr>
                </w:rPrChange>
              </w:rPr>
            </w:pPr>
            <w:ins w:id="1604" w:author="Jon.Richar" w:date="2023-06-02T11:02:00Z">
              <w:r w:rsidRPr="00C93D08">
                <w:rPr>
                  <w:rFonts w:ascii="Times New Roman" w:eastAsia="Times New Roman" w:hAnsi="Times New Roman" w:cs="Times New Roman"/>
                  <w:color w:val="000000"/>
                  <w:sz w:val="20"/>
                  <w:szCs w:val="20"/>
                  <w:rPrChange w:id="1605" w:author="Jon.Richar" w:date="2023-06-09T15:17:00Z">
                    <w:rPr>
                      <w:rFonts w:ascii="Calibri" w:eastAsia="Times New Roman" w:hAnsi="Calibri" w:cs="Calibri"/>
                      <w:color w:val="000000"/>
                    </w:rPr>
                  </w:rPrChange>
                </w:rPr>
                <w:t>PDO RA3</w:t>
              </w:r>
            </w:ins>
          </w:p>
        </w:tc>
        <w:tc>
          <w:tcPr>
            <w:tcW w:w="838" w:type="dxa"/>
            <w:shd w:val="clear" w:color="auto" w:fill="auto"/>
            <w:noWrap/>
            <w:vAlign w:val="bottom"/>
            <w:hideMark/>
            <w:tcPrChange w:id="1606" w:author="Jon.Richar" w:date="2023-06-09T15:20:00Z">
              <w:tcPr>
                <w:tcW w:w="838" w:type="dxa"/>
                <w:shd w:val="clear" w:color="auto" w:fill="auto"/>
                <w:noWrap/>
                <w:vAlign w:val="bottom"/>
                <w:hideMark/>
              </w:tcPr>
            </w:tcPrChange>
          </w:tcPr>
          <w:p w14:paraId="32DA767C" w14:textId="77777777" w:rsidR="007F3A01" w:rsidRPr="00C93D08" w:rsidRDefault="007F3A01">
            <w:pPr>
              <w:spacing w:after="0" w:line="240" w:lineRule="auto"/>
              <w:jc w:val="right"/>
              <w:rPr>
                <w:ins w:id="1607" w:author="Jon.Richar" w:date="2023-06-02T11:02:00Z"/>
                <w:rFonts w:ascii="Times New Roman" w:eastAsia="Times New Roman" w:hAnsi="Times New Roman" w:cs="Times New Roman"/>
                <w:color w:val="000000"/>
                <w:sz w:val="20"/>
                <w:szCs w:val="20"/>
                <w:rPrChange w:id="1608" w:author="Jon.Richar" w:date="2023-06-09T15:17:00Z">
                  <w:rPr>
                    <w:ins w:id="1609" w:author="Jon.Richar" w:date="2023-06-02T11:02:00Z"/>
                    <w:rFonts w:ascii="Calibri" w:eastAsia="Times New Roman" w:hAnsi="Calibri" w:cs="Calibri"/>
                    <w:color w:val="000000"/>
                  </w:rPr>
                </w:rPrChange>
              </w:rPr>
            </w:pPr>
            <w:ins w:id="1610" w:author="Jon.Richar" w:date="2023-06-02T11:02:00Z">
              <w:r w:rsidRPr="00C93D08">
                <w:rPr>
                  <w:rFonts w:ascii="Times New Roman" w:eastAsia="Times New Roman" w:hAnsi="Times New Roman" w:cs="Times New Roman"/>
                  <w:color w:val="000000"/>
                  <w:sz w:val="20"/>
                  <w:szCs w:val="20"/>
                  <w:rPrChange w:id="1611" w:author="Jon.Richar" w:date="2023-06-09T15:17:00Z">
                    <w:rPr>
                      <w:rFonts w:ascii="Calibri" w:eastAsia="Times New Roman" w:hAnsi="Calibri" w:cs="Calibri"/>
                      <w:color w:val="000000"/>
                    </w:rPr>
                  </w:rPrChange>
                </w:rPr>
                <w:t>-0.18</w:t>
              </w:r>
            </w:ins>
          </w:p>
        </w:tc>
        <w:tc>
          <w:tcPr>
            <w:tcW w:w="772" w:type="dxa"/>
            <w:shd w:val="clear" w:color="auto" w:fill="auto"/>
            <w:noWrap/>
            <w:vAlign w:val="bottom"/>
            <w:hideMark/>
            <w:tcPrChange w:id="1612" w:author="Jon.Richar" w:date="2023-06-09T15:20:00Z">
              <w:tcPr>
                <w:tcW w:w="602" w:type="dxa"/>
                <w:shd w:val="clear" w:color="auto" w:fill="auto"/>
                <w:noWrap/>
                <w:vAlign w:val="bottom"/>
                <w:hideMark/>
              </w:tcPr>
            </w:tcPrChange>
          </w:tcPr>
          <w:p w14:paraId="020053EF" w14:textId="77777777" w:rsidR="007F3A01" w:rsidRPr="00C93D08" w:rsidRDefault="007F3A01">
            <w:pPr>
              <w:spacing w:after="0" w:line="240" w:lineRule="auto"/>
              <w:jc w:val="right"/>
              <w:rPr>
                <w:ins w:id="1613" w:author="Jon.Richar" w:date="2023-06-02T11:02:00Z"/>
                <w:rFonts w:ascii="Times New Roman" w:eastAsia="Times New Roman" w:hAnsi="Times New Roman" w:cs="Times New Roman"/>
                <w:color w:val="000000"/>
                <w:sz w:val="20"/>
                <w:szCs w:val="20"/>
                <w:rPrChange w:id="1614" w:author="Jon.Richar" w:date="2023-06-09T15:17:00Z">
                  <w:rPr>
                    <w:ins w:id="1615" w:author="Jon.Richar" w:date="2023-06-02T11:02:00Z"/>
                    <w:rFonts w:ascii="Calibri" w:eastAsia="Times New Roman" w:hAnsi="Calibri" w:cs="Calibri"/>
                    <w:color w:val="000000"/>
                  </w:rPr>
                </w:rPrChange>
              </w:rPr>
            </w:pPr>
            <w:ins w:id="1616" w:author="Jon.Richar" w:date="2023-06-02T11:02:00Z">
              <w:r w:rsidRPr="00C93D08">
                <w:rPr>
                  <w:rFonts w:ascii="Times New Roman" w:eastAsia="Times New Roman" w:hAnsi="Times New Roman" w:cs="Times New Roman"/>
                  <w:color w:val="000000"/>
                  <w:sz w:val="20"/>
                  <w:szCs w:val="20"/>
                  <w:rPrChange w:id="1617" w:author="Jon.Richar" w:date="2023-06-09T15:17:00Z">
                    <w:rPr>
                      <w:rFonts w:ascii="Calibri" w:eastAsia="Times New Roman" w:hAnsi="Calibri" w:cs="Calibri"/>
                      <w:color w:val="000000"/>
                    </w:rPr>
                  </w:rPrChange>
                </w:rPr>
                <w:t>-0.28</w:t>
              </w:r>
            </w:ins>
          </w:p>
        </w:tc>
        <w:tc>
          <w:tcPr>
            <w:tcW w:w="714" w:type="dxa"/>
            <w:shd w:val="clear" w:color="auto" w:fill="auto"/>
            <w:noWrap/>
            <w:vAlign w:val="bottom"/>
            <w:hideMark/>
            <w:tcPrChange w:id="1618" w:author="Jon.Richar" w:date="2023-06-09T15:20:00Z">
              <w:tcPr>
                <w:tcW w:w="714" w:type="dxa"/>
                <w:shd w:val="clear" w:color="auto" w:fill="auto"/>
                <w:noWrap/>
                <w:vAlign w:val="bottom"/>
                <w:hideMark/>
              </w:tcPr>
            </w:tcPrChange>
          </w:tcPr>
          <w:p w14:paraId="61A0A5FA" w14:textId="77777777" w:rsidR="007F3A01" w:rsidRPr="00C93D08" w:rsidRDefault="007F3A01">
            <w:pPr>
              <w:spacing w:after="0" w:line="240" w:lineRule="auto"/>
              <w:jc w:val="right"/>
              <w:rPr>
                <w:ins w:id="1619" w:author="Jon.Richar" w:date="2023-06-02T11:02:00Z"/>
                <w:rFonts w:ascii="Times New Roman" w:eastAsia="Times New Roman" w:hAnsi="Times New Roman" w:cs="Times New Roman"/>
                <w:color w:val="000000"/>
                <w:sz w:val="20"/>
                <w:szCs w:val="20"/>
                <w:rPrChange w:id="1620" w:author="Jon.Richar" w:date="2023-06-09T15:17:00Z">
                  <w:rPr>
                    <w:ins w:id="1621" w:author="Jon.Richar" w:date="2023-06-02T11:02:00Z"/>
                    <w:rFonts w:ascii="Calibri" w:eastAsia="Times New Roman" w:hAnsi="Calibri" w:cs="Calibri"/>
                    <w:color w:val="000000"/>
                  </w:rPr>
                </w:rPrChange>
              </w:rPr>
            </w:pPr>
            <w:ins w:id="1622" w:author="Jon.Richar" w:date="2023-06-02T11:02:00Z">
              <w:r w:rsidRPr="00C93D08">
                <w:rPr>
                  <w:rFonts w:ascii="Times New Roman" w:eastAsia="Times New Roman" w:hAnsi="Times New Roman" w:cs="Times New Roman"/>
                  <w:color w:val="000000"/>
                  <w:sz w:val="20"/>
                  <w:szCs w:val="20"/>
                  <w:rPrChange w:id="1623" w:author="Jon.Richar" w:date="2023-06-09T15:17:00Z">
                    <w:rPr>
                      <w:rFonts w:ascii="Calibri" w:eastAsia="Times New Roman" w:hAnsi="Calibri" w:cs="Calibri"/>
                      <w:color w:val="000000"/>
                    </w:rPr>
                  </w:rPrChange>
                </w:rPr>
                <w:t>-0.18</w:t>
              </w:r>
            </w:ins>
          </w:p>
        </w:tc>
        <w:tc>
          <w:tcPr>
            <w:tcW w:w="650" w:type="dxa"/>
            <w:shd w:val="clear" w:color="auto" w:fill="auto"/>
            <w:noWrap/>
            <w:vAlign w:val="bottom"/>
            <w:hideMark/>
            <w:tcPrChange w:id="1624" w:author="Jon.Richar" w:date="2023-06-09T15:20:00Z">
              <w:tcPr>
                <w:tcW w:w="729" w:type="dxa"/>
                <w:shd w:val="clear" w:color="auto" w:fill="auto"/>
                <w:noWrap/>
                <w:vAlign w:val="bottom"/>
                <w:hideMark/>
              </w:tcPr>
            </w:tcPrChange>
          </w:tcPr>
          <w:p w14:paraId="6B0C63D4" w14:textId="77777777" w:rsidR="007F3A01" w:rsidRPr="00C93D08" w:rsidRDefault="007F3A01">
            <w:pPr>
              <w:spacing w:after="0" w:line="240" w:lineRule="auto"/>
              <w:jc w:val="right"/>
              <w:rPr>
                <w:ins w:id="1625" w:author="Jon.Richar" w:date="2023-06-02T11:02:00Z"/>
                <w:rFonts w:ascii="Times New Roman" w:eastAsia="Times New Roman" w:hAnsi="Times New Roman" w:cs="Times New Roman"/>
                <w:color w:val="000000"/>
                <w:sz w:val="20"/>
                <w:szCs w:val="20"/>
                <w:rPrChange w:id="1626" w:author="Jon.Richar" w:date="2023-06-09T15:17:00Z">
                  <w:rPr>
                    <w:ins w:id="1627" w:author="Jon.Richar" w:date="2023-06-02T11:02:00Z"/>
                    <w:rFonts w:ascii="Calibri" w:eastAsia="Times New Roman" w:hAnsi="Calibri" w:cs="Calibri"/>
                    <w:color w:val="000000"/>
                  </w:rPr>
                </w:rPrChange>
              </w:rPr>
            </w:pPr>
            <w:ins w:id="1628" w:author="Jon.Richar" w:date="2023-06-02T11:02:00Z">
              <w:r w:rsidRPr="00C93D08">
                <w:rPr>
                  <w:rFonts w:ascii="Times New Roman" w:eastAsia="Times New Roman" w:hAnsi="Times New Roman" w:cs="Times New Roman"/>
                  <w:color w:val="000000"/>
                  <w:sz w:val="20"/>
                  <w:szCs w:val="20"/>
                  <w:rPrChange w:id="1629" w:author="Jon.Richar" w:date="2023-06-09T15:17:00Z">
                    <w:rPr>
                      <w:rFonts w:ascii="Calibri" w:eastAsia="Times New Roman" w:hAnsi="Calibri" w:cs="Calibri"/>
                      <w:color w:val="000000"/>
                    </w:rPr>
                  </w:rPrChange>
                </w:rPr>
                <w:t>-0.14</w:t>
              </w:r>
            </w:ins>
          </w:p>
        </w:tc>
        <w:tc>
          <w:tcPr>
            <w:tcW w:w="838" w:type="dxa"/>
            <w:shd w:val="clear" w:color="auto" w:fill="auto"/>
            <w:noWrap/>
            <w:vAlign w:val="bottom"/>
            <w:hideMark/>
            <w:tcPrChange w:id="1630" w:author="Jon.Richar" w:date="2023-06-09T15:20:00Z">
              <w:tcPr>
                <w:tcW w:w="862" w:type="dxa"/>
                <w:shd w:val="clear" w:color="auto" w:fill="auto"/>
                <w:noWrap/>
                <w:vAlign w:val="bottom"/>
                <w:hideMark/>
              </w:tcPr>
            </w:tcPrChange>
          </w:tcPr>
          <w:p w14:paraId="555E9E19" w14:textId="77777777" w:rsidR="007F3A01" w:rsidRPr="00C93D08" w:rsidRDefault="007F3A01">
            <w:pPr>
              <w:spacing w:after="0" w:line="240" w:lineRule="auto"/>
              <w:jc w:val="right"/>
              <w:rPr>
                <w:ins w:id="1631" w:author="Jon.Richar" w:date="2023-06-02T11:02:00Z"/>
                <w:rFonts w:ascii="Times New Roman" w:eastAsia="Times New Roman" w:hAnsi="Times New Roman" w:cs="Times New Roman"/>
                <w:color w:val="000000"/>
                <w:sz w:val="20"/>
                <w:szCs w:val="20"/>
                <w:rPrChange w:id="1632" w:author="Jon.Richar" w:date="2023-06-09T15:17:00Z">
                  <w:rPr>
                    <w:ins w:id="1633" w:author="Jon.Richar" w:date="2023-06-02T11:02:00Z"/>
                    <w:rFonts w:ascii="Calibri" w:eastAsia="Times New Roman" w:hAnsi="Calibri" w:cs="Calibri"/>
                    <w:color w:val="000000"/>
                  </w:rPr>
                </w:rPrChange>
              </w:rPr>
            </w:pPr>
            <w:ins w:id="1634" w:author="Jon.Richar" w:date="2023-06-02T11:02:00Z">
              <w:r w:rsidRPr="00C93D08">
                <w:rPr>
                  <w:rFonts w:ascii="Times New Roman" w:eastAsia="Times New Roman" w:hAnsi="Times New Roman" w:cs="Times New Roman"/>
                  <w:color w:val="000000"/>
                  <w:sz w:val="20"/>
                  <w:szCs w:val="20"/>
                  <w:rPrChange w:id="1635" w:author="Jon.Richar" w:date="2023-06-09T15:17:00Z">
                    <w:rPr>
                      <w:rFonts w:ascii="Calibri" w:eastAsia="Times New Roman" w:hAnsi="Calibri" w:cs="Calibri"/>
                      <w:color w:val="000000"/>
                    </w:rPr>
                  </w:rPrChange>
                </w:rPr>
                <w:t>-0.30</w:t>
              </w:r>
            </w:ins>
          </w:p>
        </w:tc>
        <w:tc>
          <w:tcPr>
            <w:tcW w:w="680" w:type="dxa"/>
            <w:shd w:val="clear" w:color="auto" w:fill="auto"/>
            <w:noWrap/>
            <w:vAlign w:val="bottom"/>
            <w:hideMark/>
            <w:tcPrChange w:id="1636" w:author="Jon.Richar" w:date="2023-06-09T15:20:00Z">
              <w:tcPr>
                <w:tcW w:w="680" w:type="dxa"/>
                <w:shd w:val="clear" w:color="auto" w:fill="auto"/>
                <w:noWrap/>
                <w:vAlign w:val="bottom"/>
                <w:hideMark/>
              </w:tcPr>
            </w:tcPrChange>
          </w:tcPr>
          <w:p w14:paraId="29E3F615" w14:textId="77777777" w:rsidR="007F3A01" w:rsidRPr="00C93D08" w:rsidRDefault="007F3A01">
            <w:pPr>
              <w:spacing w:after="0" w:line="240" w:lineRule="auto"/>
              <w:jc w:val="right"/>
              <w:rPr>
                <w:ins w:id="1637" w:author="Jon.Richar" w:date="2023-06-02T11:02:00Z"/>
                <w:rFonts w:ascii="Times New Roman" w:eastAsia="Times New Roman" w:hAnsi="Times New Roman" w:cs="Times New Roman"/>
                <w:color w:val="000000"/>
                <w:sz w:val="20"/>
                <w:szCs w:val="20"/>
                <w:rPrChange w:id="1638" w:author="Jon.Richar" w:date="2023-06-09T15:17:00Z">
                  <w:rPr>
                    <w:ins w:id="1639" w:author="Jon.Richar" w:date="2023-06-02T11:02:00Z"/>
                    <w:rFonts w:ascii="Calibri" w:eastAsia="Times New Roman" w:hAnsi="Calibri" w:cs="Calibri"/>
                    <w:color w:val="000000"/>
                  </w:rPr>
                </w:rPrChange>
              </w:rPr>
            </w:pPr>
            <w:ins w:id="1640" w:author="Jon.Richar" w:date="2023-06-02T11:02:00Z">
              <w:r w:rsidRPr="00C93D08">
                <w:rPr>
                  <w:rFonts w:ascii="Times New Roman" w:eastAsia="Times New Roman" w:hAnsi="Times New Roman" w:cs="Times New Roman"/>
                  <w:color w:val="000000"/>
                  <w:sz w:val="20"/>
                  <w:szCs w:val="20"/>
                  <w:rPrChange w:id="1641" w:author="Jon.Richar" w:date="2023-06-09T15:17:00Z">
                    <w:rPr>
                      <w:rFonts w:ascii="Calibri" w:eastAsia="Times New Roman" w:hAnsi="Calibri" w:cs="Calibri"/>
                      <w:color w:val="000000"/>
                    </w:rPr>
                  </w:rPrChange>
                </w:rPr>
                <w:t>1.00</w:t>
              </w:r>
            </w:ins>
          </w:p>
        </w:tc>
        <w:tc>
          <w:tcPr>
            <w:tcW w:w="768" w:type="dxa"/>
            <w:shd w:val="clear" w:color="auto" w:fill="auto"/>
            <w:noWrap/>
            <w:vAlign w:val="bottom"/>
            <w:hideMark/>
            <w:tcPrChange w:id="1642" w:author="Jon.Richar" w:date="2023-06-09T15:20:00Z">
              <w:tcPr>
                <w:tcW w:w="768" w:type="dxa"/>
                <w:shd w:val="clear" w:color="auto" w:fill="auto"/>
                <w:noWrap/>
                <w:vAlign w:val="bottom"/>
                <w:hideMark/>
              </w:tcPr>
            </w:tcPrChange>
          </w:tcPr>
          <w:p w14:paraId="296444AB" w14:textId="77777777" w:rsidR="007F3A01" w:rsidRPr="00C93D08" w:rsidRDefault="007F3A01">
            <w:pPr>
              <w:spacing w:after="0" w:line="240" w:lineRule="auto"/>
              <w:jc w:val="right"/>
              <w:rPr>
                <w:ins w:id="1643" w:author="Jon.Richar" w:date="2023-06-02T11:02:00Z"/>
                <w:rFonts w:ascii="Times New Roman" w:eastAsia="Times New Roman" w:hAnsi="Times New Roman" w:cs="Times New Roman"/>
                <w:color w:val="000000"/>
                <w:sz w:val="20"/>
                <w:szCs w:val="20"/>
                <w:rPrChange w:id="1644" w:author="Jon.Richar" w:date="2023-06-09T15:17:00Z">
                  <w:rPr>
                    <w:ins w:id="1645" w:author="Jon.Richar" w:date="2023-06-02T11:02:00Z"/>
                    <w:rFonts w:ascii="Calibri" w:eastAsia="Times New Roman" w:hAnsi="Calibri" w:cs="Calibri"/>
                    <w:color w:val="000000"/>
                  </w:rPr>
                </w:rPrChange>
              </w:rPr>
            </w:pPr>
            <w:ins w:id="1646" w:author="Jon.Richar" w:date="2023-06-02T11:02:00Z">
              <w:r w:rsidRPr="00C93D08">
                <w:rPr>
                  <w:rFonts w:ascii="Times New Roman" w:eastAsia="Times New Roman" w:hAnsi="Times New Roman" w:cs="Times New Roman"/>
                  <w:color w:val="000000"/>
                  <w:sz w:val="20"/>
                  <w:szCs w:val="20"/>
                  <w:rPrChange w:id="1647" w:author="Jon.Richar" w:date="2023-06-09T15:17:00Z">
                    <w:rPr>
                      <w:rFonts w:ascii="Calibri" w:eastAsia="Times New Roman" w:hAnsi="Calibri" w:cs="Calibri"/>
                      <w:color w:val="000000"/>
                    </w:rPr>
                  </w:rPrChange>
                </w:rPr>
                <w:t>0.90</w:t>
              </w:r>
            </w:ins>
          </w:p>
        </w:tc>
        <w:tc>
          <w:tcPr>
            <w:tcW w:w="675" w:type="dxa"/>
            <w:shd w:val="clear" w:color="auto" w:fill="auto"/>
            <w:noWrap/>
            <w:vAlign w:val="bottom"/>
            <w:hideMark/>
            <w:tcPrChange w:id="1648" w:author="Jon.Richar" w:date="2023-06-09T15:20:00Z">
              <w:tcPr>
                <w:tcW w:w="675" w:type="dxa"/>
                <w:shd w:val="clear" w:color="auto" w:fill="auto"/>
                <w:noWrap/>
                <w:vAlign w:val="bottom"/>
                <w:hideMark/>
              </w:tcPr>
            </w:tcPrChange>
          </w:tcPr>
          <w:p w14:paraId="06AB2114" w14:textId="77777777" w:rsidR="007F3A01" w:rsidRPr="00C93D08" w:rsidRDefault="007F3A01">
            <w:pPr>
              <w:spacing w:after="0" w:line="240" w:lineRule="auto"/>
              <w:jc w:val="right"/>
              <w:rPr>
                <w:ins w:id="1649" w:author="Jon.Richar" w:date="2023-06-02T11:02:00Z"/>
                <w:rFonts w:ascii="Times New Roman" w:eastAsia="Times New Roman" w:hAnsi="Times New Roman" w:cs="Times New Roman"/>
                <w:color w:val="000000"/>
                <w:sz w:val="20"/>
                <w:szCs w:val="20"/>
                <w:rPrChange w:id="1650" w:author="Jon.Richar" w:date="2023-06-09T15:17:00Z">
                  <w:rPr>
                    <w:ins w:id="1651" w:author="Jon.Richar" w:date="2023-06-02T11:02:00Z"/>
                    <w:rFonts w:ascii="Calibri" w:eastAsia="Times New Roman" w:hAnsi="Calibri" w:cs="Calibri"/>
                    <w:color w:val="000000"/>
                  </w:rPr>
                </w:rPrChange>
              </w:rPr>
            </w:pPr>
            <w:ins w:id="1652" w:author="Jon.Richar" w:date="2023-06-02T11:02:00Z">
              <w:r w:rsidRPr="00C93D08">
                <w:rPr>
                  <w:rFonts w:ascii="Times New Roman" w:eastAsia="Times New Roman" w:hAnsi="Times New Roman" w:cs="Times New Roman"/>
                  <w:color w:val="000000"/>
                  <w:sz w:val="20"/>
                  <w:szCs w:val="20"/>
                  <w:rPrChange w:id="1653" w:author="Jon.Richar" w:date="2023-06-09T15:17:00Z">
                    <w:rPr>
                      <w:rFonts w:ascii="Calibri" w:eastAsia="Times New Roman" w:hAnsi="Calibri" w:cs="Calibri"/>
                      <w:color w:val="000000"/>
                    </w:rPr>
                  </w:rPrChange>
                </w:rPr>
                <w:t>0.38</w:t>
              </w:r>
            </w:ins>
          </w:p>
        </w:tc>
        <w:tc>
          <w:tcPr>
            <w:tcW w:w="675" w:type="dxa"/>
            <w:shd w:val="clear" w:color="auto" w:fill="auto"/>
            <w:noWrap/>
            <w:vAlign w:val="bottom"/>
            <w:hideMark/>
            <w:tcPrChange w:id="1654" w:author="Jon.Richar" w:date="2023-06-09T15:20:00Z">
              <w:tcPr>
                <w:tcW w:w="675" w:type="dxa"/>
                <w:shd w:val="clear" w:color="auto" w:fill="auto"/>
                <w:noWrap/>
                <w:vAlign w:val="bottom"/>
                <w:hideMark/>
              </w:tcPr>
            </w:tcPrChange>
          </w:tcPr>
          <w:p w14:paraId="6E209E48" w14:textId="77777777" w:rsidR="007F3A01" w:rsidRPr="00C93D08" w:rsidRDefault="007F3A01">
            <w:pPr>
              <w:spacing w:after="0" w:line="240" w:lineRule="auto"/>
              <w:jc w:val="right"/>
              <w:rPr>
                <w:ins w:id="1655" w:author="Jon.Richar" w:date="2023-06-02T11:02:00Z"/>
                <w:rFonts w:ascii="Times New Roman" w:eastAsia="Times New Roman" w:hAnsi="Times New Roman" w:cs="Times New Roman"/>
                <w:color w:val="000000"/>
                <w:sz w:val="20"/>
                <w:szCs w:val="20"/>
                <w:rPrChange w:id="1656" w:author="Jon.Richar" w:date="2023-06-09T15:17:00Z">
                  <w:rPr>
                    <w:ins w:id="1657" w:author="Jon.Richar" w:date="2023-06-02T11:02:00Z"/>
                    <w:rFonts w:ascii="Calibri" w:eastAsia="Times New Roman" w:hAnsi="Calibri" w:cs="Calibri"/>
                    <w:color w:val="000000"/>
                  </w:rPr>
                </w:rPrChange>
              </w:rPr>
            </w:pPr>
            <w:ins w:id="1658" w:author="Jon.Richar" w:date="2023-06-02T11:02:00Z">
              <w:r w:rsidRPr="00C93D08">
                <w:rPr>
                  <w:rFonts w:ascii="Times New Roman" w:eastAsia="Times New Roman" w:hAnsi="Times New Roman" w:cs="Times New Roman"/>
                  <w:color w:val="000000"/>
                  <w:sz w:val="20"/>
                  <w:szCs w:val="20"/>
                  <w:rPrChange w:id="1659" w:author="Jon.Richar" w:date="2023-06-09T15:17:00Z">
                    <w:rPr>
                      <w:rFonts w:ascii="Calibri" w:eastAsia="Times New Roman" w:hAnsi="Calibri" w:cs="Calibri"/>
                      <w:color w:val="000000"/>
                    </w:rPr>
                  </w:rPrChange>
                </w:rPr>
                <w:t>-0.22</w:t>
              </w:r>
            </w:ins>
          </w:p>
        </w:tc>
        <w:tc>
          <w:tcPr>
            <w:tcW w:w="714" w:type="dxa"/>
            <w:shd w:val="clear" w:color="auto" w:fill="auto"/>
            <w:noWrap/>
            <w:vAlign w:val="bottom"/>
            <w:hideMark/>
            <w:tcPrChange w:id="1660" w:author="Jon.Richar" w:date="2023-06-09T15:20:00Z">
              <w:tcPr>
                <w:tcW w:w="714" w:type="dxa"/>
                <w:shd w:val="clear" w:color="auto" w:fill="auto"/>
                <w:noWrap/>
                <w:vAlign w:val="bottom"/>
                <w:hideMark/>
              </w:tcPr>
            </w:tcPrChange>
          </w:tcPr>
          <w:p w14:paraId="74651BD3" w14:textId="77777777" w:rsidR="007F3A01" w:rsidRPr="00C93D08" w:rsidRDefault="007F3A01">
            <w:pPr>
              <w:spacing w:after="0" w:line="240" w:lineRule="auto"/>
              <w:jc w:val="right"/>
              <w:rPr>
                <w:ins w:id="1661" w:author="Jon.Richar" w:date="2023-06-02T11:02:00Z"/>
                <w:rFonts w:ascii="Times New Roman" w:eastAsia="Times New Roman" w:hAnsi="Times New Roman" w:cs="Times New Roman"/>
                <w:color w:val="000000"/>
                <w:sz w:val="20"/>
                <w:szCs w:val="20"/>
                <w:rPrChange w:id="1662" w:author="Jon.Richar" w:date="2023-06-09T15:17:00Z">
                  <w:rPr>
                    <w:ins w:id="1663" w:author="Jon.Richar" w:date="2023-06-02T11:02:00Z"/>
                    <w:rFonts w:ascii="Calibri" w:eastAsia="Times New Roman" w:hAnsi="Calibri" w:cs="Calibri"/>
                    <w:color w:val="000000"/>
                  </w:rPr>
                </w:rPrChange>
              </w:rPr>
            </w:pPr>
            <w:ins w:id="1664" w:author="Jon.Richar" w:date="2023-06-02T11:02:00Z">
              <w:r w:rsidRPr="00C93D08">
                <w:rPr>
                  <w:rFonts w:ascii="Times New Roman" w:eastAsia="Times New Roman" w:hAnsi="Times New Roman" w:cs="Times New Roman"/>
                  <w:color w:val="000000"/>
                  <w:sz w:val="20"/>
                  <w:szCs w:val="20"/>
                  <w:rPrChange w:id="1665" w:author="Jon.Richar" w:date="2023-06-09T15:17:00Z">
                    <w:rPr>
                      <w:rFonts w:ascii="Calibri" w:eastAsia="Times New Roman" w:hAnsi="Calibri" w:cs="Calibri"/>
                      <w:color w:val="000000"/>
                    </w:rPr>
                  </w:rPrChange>
                </w:rPr>
                <w:t>-0.13</w:t>
              </w:r>
            </w:ins>
          </w:p>
        </w:tc>
        <w:tc>
          <w:tcPr>
            <w:tcW w:w="633" w:type="dxa"/>
            <w:shd w:val="clear" w:color="auto" w:fill="auto"/>
            <w:noWrap/>
            <w:vAlign w:val="bottom"/>
            <w:hideMark/>
            <w:tcPrChange w:id="1666" w:author="Jon.Richar" w:date="2023-06-09T15:20:00Z">
              <w:tcPr>
                <w:tcW w:w="633" w:type="dxa"/>
                <w:shd w:val="clear" w:color="auto" w:fill="auto"/>
                <w:noWrap/>
                <w:vAlign w:val="bottom"/>
                <w:hideMark/>
              </w:tcPr>
            </w:tcPrChange>
          </w:tcPr>
          <w:p w14:paraId="65E96E9A" w14:textId="77777777" w:rsidR="007F3A01" w:rsidRPr="00C93D08" w:rsidRDefault="007F3A01">
            <w:pPr>
              <w:spacing w:after="0" w:line="240" w:lineRule="auto"/>
              <w:jc w:val="right"/>
              <w:rPr>
                <w:ins w:id="1667" w:author="Jon.Richar" w:date="2023-06-02T11:02:00Z"/>
                <w:rFonts w:ascii="Times New Roman" w:eastAsia="Times New Roman" w:hAnsi="Times New Roman" w:cs="Times New Roman"/>
                <w:color w:val="000000"/>
                <w:sz w:val="20"/>
                <w:szCs w:val="20"/>
                <w:rPrChange w:id="1668" w:author="Jon.Richar" w:date="2023-06-09T15:17:00Z">
                  <w:rPr>
                    <w:ins w:id="1669" w:author="Jon.Richar" w:date="2023-06-02T11:02:00Z"/>
                    <w:rFonts w:ascii="Calibri" w:eastAsia="Times New Roman" w:hAnsi="Calibri" w:cs="Calibri"/>
                    <w:color w:val="000000"/>
                  </w:rPr>
                </w:rPrChange>
              </w:rPr>
            </w:pPr>
            <w:ins w:id="1670" w:author="Jon.Richar" w:date="2023-06-02T11:02:00Z">
              <w:r w:rsidRPr="00C93D08">
                <w:rPr>
                  <w:rFonts w:ascii="Times New Roman" w:eastAsia="Times New Roman" w:hAnsi="Times New Roman" w:cs="Times New Roman"/>
                  <w:color w:val="000000"/>
                  <w:sz w:val="20"/>
                  <w:szCs w:val="20"/>
                  <w:rPrChange w:id="1671" w:author="Jon.Richar" w:date="2023-06-09T15:17:00Z">
                    <w:rPr>
                      <w:rFonts w:ascii="Calibri" w:eastAsia="Times New Roman" w:hAnsi="Calibri" w:cs="Calibri"/>
                      <w:color w:val="000000"/>
                    </w:rPr>
                  </w:rPrChange>
                </w:rPr>
                <w:t>0.43</w:t>
              </w:r>
            </w:ins>
          </w:p>
        </w:tc>
        <w:tc>
          <w:tcPr>
            <w:tcW w:w="673" w:type="dxa"/>
            <w:shd w:val="clear" w:color="auto" w:fill="auto"/>
            <w:noWrap/>
            <w:vAlign w:val="bottom"/>
            <w:hideMark/>
            <w:tcPrChange w:id="1672" w:author="Jon.Richar" w:date="2023-06-09T15:20:00Z">
              <w:tcPr>
                <w:tcW w:w="673" w:type="dxa"/>
                <w:shd w:val="clear" w:color="auto" w:fill="auto"/>
                <w:noWrap/>
                <w:vAlign w:val="bottom"/>
                <w:hideMark/>
              </w:tcPr>
            </w:tcPrChange>
          </w:tcPr>
          <w:p w14:paraId="4744FB03" w14:textId="77777777" w:rsidR="007F3A01" w:rsidRPr="00C93D08" w:rsidRDefault="007F3A01">
            <w:pPr>
              <w:spacing w:after="0" w:line="240" w:lineRule="auto"/>
              <w:jc w:val="right"/>
              <w:rPr>
                <w:ins w:id="1673" w:author="Jon.Richar" w:date="2023-06-02T11:02:00Z"/>
                <w:rFonts w:ascii="Times New Roman" w:eastAsia="Times New Roman" w:hAnsi="Times New Roman" w:cs="Times New Roman"/>
                <w:color w:val="000000"/>
                <w:sz w:val="20"/>
                <w:szCs w:val="20"/>
                <w:rPrChange w:id="1674" w:author="Jon.Richar" w:date="2023-06-09T15:17:00Z">
                  <w:rPr>
                    <w:ins w:id="1675" w:author="Jon.Richar" w:date="2023-06-02T11:02:00Z"/>
                    <w:rFonts w:ascii="Calibri" w:eastAsia="Times New Roman" w:hAnsi="Calibri" w:cs="Calibri"/>
                    <w:color w:val="000000"/>
                  </w:rPr>
                </w:rPrChange>
              </w:rPr>
            </w:pPr>
            <w:ins w:id="1676" w:author="Jon.Richar" w:date="2023-06-02T11:02:00Z">
              <w:r w:rsidRPr="00C93D08">
                <w:rPr>
                  <w:rFonts w:ascii="Times New Roman" w:eastAsia="Times New Roman" w:hAnsi="Times New Roman" w:cs="Times New Roman"/>
                  <w:color w:val="000000"/>
                  <w:sz w:val="20"/>
                  <w:szCs w:val="20"/>
                  <w:rPrChange w:id="1677" w:author="Jon.Richar" w:date="2023-06-09T15:17:00Z">
                    <w:rPr>
                      <w:rFonts w:ascii="Calibri" w:eastAsia="Times New Roman" w:hAnsi="Calibri" w:cs="Calibri"/>
                      <w:color w:val="000000"/>
                    </w:rPr>
                  </w:rPrChange>
                </w:rPr>
                <w:t>-0.17</w:t>
              </w:r>
            </w:ins>
          </w:p>
        </w:tc>
        <w:tc>
          <w:tcPr>
            <w:tcW w:w="714" w:type="dxa"/>
            <w:shd w:val="clear" w:color="auto" w:fill="auto"/>
            <w:noWrap/>
            <w:vAlign w:val="bottom"/>
            <w:hideMark/>
            <w:tcPrChange w:id="1678" w:author="Jon.Richar" w:date="2023-06-09T15:20:00Z">
              <w:tcPr>
                <w:tcW w:w="714" w:type="dxa"/>
                <w:shd w:val="clear" w:color="auto" w:fill="auto"/>
                <w:noWrap/>
                <w:vAlign w:val="bottom"/>
                <w:hideMark/>
              </w:tcPr>
            </w:tcPrChange>
          </w:tcPr>
          <w:p w14:paraId="3C5E7F9A" w14:textId="77777777" w:rsidR="007F3A01" w:rsidRPr="00C93D08" w:rsidRDefault="007F3A01">
            <w:pPr>
              <w:spacing w:after="0" w:line="240" w:lineRule="auto"/>
              <w:jc w:val="right"/>
              <w:rPr>
                <w:ins w:id="1679" w:author="Jon.Richar" w:date="2023-06-02T11:02:00Z"/>
                <w:rFonts w:ascii="Times New Roman" w:eastAsia="Times New Roman" w:hAnsi="Times New Roman" w:cs="Times New Roman"/>
                <w:color w:val="000000"/>
                <w:sz w:val="20"/>
                <w:szCs w:val="20"/>
                <w:rPrChange w:id="1680" w:author="Jon.Richar" w:date="2023-06-09T15:17:00Z">
                  <w:rPr>
                    <w:ins w:id="1681" w:author="Jon.Richar" w:date="2023-06-02T11:02:00Z"/>
                    <w:rFonts w:ascii="Calibri" w:eastAsia="Times New Roman" w:hAnsi="Calibri" w:cs="Calibri"/>
                    <w:color w:val="000000"/>
                  </w:rPr>
                </w:rPrChange>
              </w:rPr>
            </w:pPr>
            <w:ins w:id="1682" w:author="Jon.Richar" w:date="2023-06-02T11:02:00Z">
              <w:r w:rsidRPr="00C93D08">
                <w:rPr>
                  <w:rFonts w:ascii="Times New Roman" w:eastAsia="Times New Roman" w:hAnsi="Times New Roman" w:cs="Times New Roman"/>
                  <w:color w:val="000000"/>
                  <w:sz w:val="20"/>
                  <w:szCs w:val="20"/>
                  <w:rPrChange w:id="1683" w:author="Jon.Richar" w:date="2023-06-09T15:17:00Z">
                    <w:rPr>
                      <w:rFonts w:ascii="Calibri" w:eastAsia="Times New Roman" w:hAnsi="Calibri" w:cs="Calibri"/>
                      <w:color w:val="000000"/>
                    </w:rPr>
                  </w:rPrChange>
                </w:rPr>
                <w:t>-0.02</w:t>
              </w:r>
            </w:ins>
          </w:p>
        </w:tc>
      </w:tr>
      <w:tr w:rsidR="00C93D08" w:rsidRPr="007F3A01" w14:paraId="4B26EB54" w14:textId="77777777" w:rsidTr="00C93D08">
        <w:trPr>
          <w:trHeight w:val="157"/>
          <w:ins w:id="1684" w:author="Jon.Richar" w:date="2023-06-02T11:02:00Z"/>
          <w:trPrChange w:id="1685" w:author="Jon.Richar" w:date="2023-06-09T15:20:00Z">
            <w:trPr>
              <w:trHeight w:val="157"/>
            </w:trPr>
          </w:trPrChange>
        </w:trPr>
        <w:tc>
          <w:tcPr>
            <w:tcW w:w="1080" w:type="dxa"/>
            <w:shd w:val="clear" w:color="auto" w:fill="auto"/>
            <w:noWrap/>
            <w:vAlign w:val="center"/>
            <w:hideMark/>
            <w:tcPrChange w:id="1686" w:author="Jon.Richar" w:date="2023-06-09T15:20:00Z">
              <w:tcPr>
                <w:tcW w:w="1080" w:type="dxa"/>
                <w:shd w:val="clear" w:color="auto" w:fill="auto"/>
                <w:noWrap/>
                <w:vAlign w:val="center"/>
                <w:hideMark/>
              </w:tcPr>
            </w:tcPrChange>
          </w:tcPr>
          <w:p w14:paraId="358ED562" w14:textId="77777777" w:rsidR="007F3A01" w:rsidRPr="00C93D08" w:rsidRDefault="007F3A01">
            <w:pPr>
              <w:spacing w:after="0" w:line="240" w:lineRule="auto"/>
              <w:jc w:val="center"/>
              <w:rPr>
                <w:ins w:id="1687" w:author="Jon.Richar" w:date="2023-06-02T11:02:00Z"/>
                <w:rFonts w:ascii="Times New Roman" w:eastAsia="Times New Roman" w:hAnsi="Times New Roman" w:cs="Times New Roman"/>
                <w:color w:val="000000"/>
                <w:sz w:val="20"/>
                <w:szCs w:val="20"/>
                <w:rPrChange w:id="1688" w:author="Jon.Richar" w:date="2023-06-09T15:17:00Z">
                  <w:rPr>
                    <w:ins w:id="1689" w:author="Jon.Richar" w:date="2023-06-02T11:02:00Z"/>
                    <w:rFonts w:ascii="Calibri" w:eastAsia="Times New Roman" w:hAnsi="Calibri" w:cs="Calibri"/>
                    <w:color w:val="000000"/>
                  </w:rPr>
                </w:rPrChange>
              </w:rPr>
            </w:pPr>
            <w:ins w:id="1690" w:author="Jon.Richar" w:date="2023-06-02T11:02:00Z">
              <w:r w:rsidRPr="00C93D08">
                <w:rPr>
                  <w:rFonts w:ascii="Times New Roman" w:eastAsia="Times New Roman" w:hAnsi="Times New Roman" w:cs="Times New Roman"/>
                  <w:color w:val="000000"/>
                  <w:sz w:val="20"/>
                  <w:szCs w:val="20"/>
                  <w:rPrChange w:id="1691" w:author="Jon.Richar" w:date="2023-06-09T15:17:00Z">
                    <w:rPr>
                      <w:rFonts w:ascii="Calibri" w:eastAsia="Times New Roman" w:hAnsi="Calibri" w:cs="Calibri"/>
                      <w:color w:val="000000"/>
                    </w:rPr>
                  </w:rPrChange>
                </w:rPr>
                <w:t>PDO RA2</w:t>
              </w:r>
            </w:ins>
          </w:p>
        </w:tc>
        <w:tc>
          <w:tcPr>
            <w:tcW w:w="838" w:type="dxa"/>
            <w:shd w:val="clear" w:color="auto" w:fill="auto"/>
            <w:noWrap/>
            <w:vAlign w:val="bottom"/>
            <w:hideMark/>
            <w:tcPrChange w:id="1692" w:author="Jon.Richar" w:date="2023-06-09T15:20:00Z">
              <w:tcPr>
                <w:tcW w:w="838" w:type="dxa"/>
                <w:shd w:val="clear" w:color="auto" w:fill="auto"/>
                <w:noWrap/>
                <w:vAlign w:val="bottom"/>
                <w:hideMark/>
              </w:tcPr>
            </w:tcPrChange>
          </w:tcPr>
          <w:p w14:paraId="439CF12F" w14:textId="77777777" w:rsidR="007F3A01" w:rsidRPr="00C93D08" w:rsidRDefault="007F3A01">
            <w:pPr>
              <w:spacing w:after="0" w:line="240" w:lineRule="auto"/>
              <w:jc w:val="right"/>
              <w:rPr>
                <w:ins w:id="1693" w:author="Jon.Richar" w:date="2023-06-02T11:02:00Z"/>
                <w:rFonts w:ascii="Times New Roman" w:eastAsia="Times New Roman" w:hAnsi="Times New Roman" w:cs="Times New Roman"/>
                <w:color w:val="000000"/>
                <w:sz w:val="20"/>
                <w:szCs w:val="20"/>
                <w:rPrChange w:id="1694" w:author="Jon.Richar" w:date="2023-06-09T15:17:00Z">
                  <w:rPr>
                    <w:ins w:id="1695" w:author="Jon.Richar" w:date="2023-06-02T11:02:00Z"/>
                    <w:rFonts w:ascii="Calibri" w:eastAsia="Times New Roman" w:hAnsi="Calibri" w:cs="Calibri"/>
                    <w:color w:val="000000"/>
                  </w:rPr>
                </w:rPrChange>
              </w:rPr>
            </w:pPr>
            <w:ins w:id="1696" w:author="Jon.Richar" w:date="2023-06-02T11:02:00Z">
              <w:r w:rsidRPr="00C93D08">
                <w:rPr>
                  <w:rFonts w:ascii="Times New Roman" w:eastAsia="Times New Roman" w:hAnsi="Times New Roman" w:cs="Times New Roman"/>
                  <w:color w:val="000000"/>
                  <w:sz w:val="20"/>
                  <w:szCs w:val="20"/>
                  <w:rPrChange w:id="1697" w:author="Jon.Richar" w:date="2023-06-09T15:17:00Z">
                    <w:rPr>
                      <w:rFonts w:ascii="Calibri" w:eastAsia="Times New Roman" w:hAnsi="Calibri" w:cs="Calibri"/>
                      <w:color w:val="000000"/>
                    </w:rPr>
                  </w:rPrChange>
                </w:rPr>
                <w:t>-0.09</w:t>
              </w:r>
            </w:ins>
          </w:p>
        </w:tc>
        <w:tc>
          <w:tcPr>
            <w:tcW w:w="772" w:type="dxa"/>
            <w:shd w:val="clear" w:color="auto" w:fill="auto"/>
            <w:noWrap/>
            <w:vAlign w:val="bottom"/>
            <w:hideMark/>
            <w:tcPrChange w:id="1698" w:author="Jon.Richar" w:date="2023-06-09T15:20:00Z">
              <w:tcPr>
                <w:tcW w:w="602" w:type="dxa"/>
                <w:shd w:val="clear" w:color="auto" w:fill="auto"/>
                <w:noWrap/>
                <w:vAlign w:val="bottom"/>
                <w:hideMark/>
              </w:tcPr>
            </w:tcPrChange>
          </w:tcPr>
          <w:p w14:paraId="76DD7715" w14:textId="77777777" w:rsidR="007F3A01" w:rsidRPr="00C93D08" w:rsidRDefault="007F3A01">
            <w:pPr>
              <w:spacing w:after="0" w:line="240" w:lineRule="auto"/>
              <w:jc w:val="right"/>
              <w:rPr>
                <w:ins w:id="1699" w:author="Jon.Richar" w:date="2023-06-02T11:02:00Z"/>
                <w:rFonts w:ascii="Times New Roman" w:eastAsia="Times New Roman" w:hAnsi="Times New Roman" w:cs="Times New Roman"/>
                <w:color w:val="000000"/>
                <w:sz w:val="20"/>
                <w:szCs w:val="20"/>
                <w:rPrChange w:id="1700" w:author="Jon.Richar" w:date="2023-06-09T15:17:00Z">
                  <w:rPr>
                    <w:ins w:id="1701" w:author="Jon.Richar" w:date="2023-06-02T11:02:00Z"/>
                    <w:rFonts w:ascii="Calibri" w:eastAsia="Times New Roman" w:hAnsi="Calibri" w:cs="Calibri"/>
                    <w:color w:val="000000"/>
                  </w:rPr>
                </w:rPrChange>
              </w:rPr>
            </w:pPr>
            <w:ins w:id="1702" w:author="Jon.Richar" w:date="2023-06-02T11:02:00Z">
              <w:r w:rsidRPr="00C93D08">
                <w:rPr>
                  <w:rFonts w:ascii="Times New Roman" w:eastAsia="Times New Roman" w:hAnsi="Times New Roman" w:cs="Times New Roman"/>
                  <w:color w:val="000000"/>
                  <w:sz w:val="20"/>
                  <w:szCs w:val="20"/>
                  <w:rPrChange w:id="1703" w:author="Jon.Richar" w:date="2023-06-09T15:17:00Z">
                    <w:rPr>
                      <w:rFonts w:ascii="Calibri" w:eastAsia="Times New Roman" w:hAnsi="Calibri" w:cs="Calibri"/>
                      <w:color w:val="000000"/>
                    </w:rPr>
                  </w:rPrChange>
                </w:rPr>
                <w:t>-0.10</w:t>
              </w:r>
            </w:ins>
          </w:p>
        </w:tc>
        <w:tc>
          <w:tcPr>
            <w:tcW w:w="714" w:type="dxa"/>
            <w:shd w:val="clear" w:color="auto" w:fill="auto"/>
            <w:noWrap/>
            <w:vAlign w:val="bottom"/>
            <w:hideMark/>
            <w:tcPrChange w:id="1704" w:author="Jon.Richar" w:date="2023-06-09T15:20:00Z">
              <w:tcPr>
                <w:tcW w:w="714" w:type="dxa"/>
                <w:shd w:val="clear" w:color="auto" w:fill="auto"/>
                <w:noWrap/>
                <w:vAlign w:val="bottom"/>
                <w:hideMark/>
              </w:tcPr>
            </w:tcPrChange>
          </w:tcPr>
          <w:p w14:paraId="292E46C2" w14:textId="77777777" w:rsidR="007F3A01" w:rsidRPr="00C93D08" w:rsidRDefault="007F3A01">
            <w:pPr>
              <w:spacing w:after="0" w:line="240" w:lineRule="auto"/>
              <w:jc w:val="right"/>
              <w:rPr>
                <w:ins w:id="1705" w:author="Jon.Richar" w:date="2023-06-02T11:02:00Z"/>
                <w:rFonts w:ascii="Times New Roman" w:eastAsia="Times New Roman" w:hAnsi="Times New Roman" w:cs="Times New Roman"/>
                <w:color w:val="000000"/>
                <w:sz w:val="20"/>
                <w:szCs w:val="20"/>
                <w:rPrChange w:id="1706" w:author="Jon.Richar" w:date="2023-06-09T15:17:00Z">
                  <w:rPr>
                    <w:ins w:id="1707" w:author="Jon.Richar" w:date="2023-06-02T11:02:00Z"/>
                    <w:rFonts w:ascii="Calibri" w:eastAsia="Times New Roman" w:hAnsi="Calibri" w:cs="Calibri"/>
                    <w:color w:val="000000"/>
                  </w:rPr>
                </w:rPrChange>
              </w:rPr>
            </w:pPr>
            <w:ins w:id="1708" w:author="Jon.Richar" w:date="2023-06-02T11:02:00Z">
              <w:r w:rsidRPr="00C93D08">
                <w:rPr>
                  <w:rFonts w:ascii="Times New Roman" w:eastAsia="Times New Roman" w:hAnsi="Times New Roman" w:cs="Times New Roman"/>
                  <w:color w:val="000000"/>
                  <w:sz w:val="20"/>
                  <w:szCs w:val="20"/>
                  <w:rPrChange w:id="1709" w:author="Jon.Richar" w:date="2023-06-09T15:17:00Z">
                    <w:rPr>
                      <w:rFonts w:ascii="Calibri" w:eastAsia="Times New Roman" w:hAnsi="Calibri" w:cs="Calibri"/>
                      <w:color w:val="000000"/>
                    </w:rPr>
                  </w:rPrChange>
                </w:rPr>
                <w:t>-0.16</w:t>
              </w:r>
            </w:ins>
          </w:p>
        </w:tc>
        <w:tc>
          <w:tcPr>
            <w:tcW w:w="650" w:type="dxa"/>
            <w:shd w:val="clear" w:color="auto" w:fill="auto"/>
            <w:noWrap/>
            <w:vAlign w:val="bottom"/>
            <w:hideMark/>
            <w:tcPrChange w:id="1710" w:author="Jon.Richar" w:date="2023-06-09T15:20:00Z">
              <w:tcPr>
                <w:tcW w:w="729" w:type="dxa"/>
                <w:shd w:val="clear" w:color="auto" w:fill="auto"/>
                <w:noWrap/>
                <w:vAlign w:val="bottom"/>
                <w:hideMark/>
              </w:tcPr>
            </w:tcPrChange>
          </w:tcPr>
          <w:p w14:paraId="6F5D4A21" w14:textId="77777777" w:rsidR="007F3A01" w:rsidRPr="00C93D08" w:rsidRDefault="007F3A01">
            <w:pPr>
              <w:spacing w:after="0" w:line="240" w:lineRule="auto"/>
              <w:jc w:val="right"/>
              <w:rPr>
                <w:ins w:id="1711" w:author="Jon.Richar" w:date="2023-06-02T11:02:00Z"/>
                <w:rFonts w:ascii="Times New Roman" w:eastAsia="Times New Roman" w:hAnsi="Times New Roman" w:cs="Times New Roman"/>
                <w:color w:val="000000"/>
                <w:sz w:val="20"/>
                <w:szCs w:val="20"/>
                <w:rPrChange w:id="1712" w:author="Jon.Richar" w:date="2023-06-09T15:17:00Z">
                  <w:rPr>
                    <w:ins w:id="1713" w:author="Jon.Richar" w:date="2023-06-02T11:02:00Z"/>
                    <w:rFonts w:ascii="Calibri" w:eastAsia="Times New Roman" w:hAnsi="Calibri" w:cs="Calibri"/>
                    <w:color w:val="000000"/>
                  </w:rPr>
                </w:rPrChange>
              </w:rPr>
            </w:pPr>
            <w:ins w:id="1714" w:author="Jon.Richar" w:date="2023-06-02T11:02:00Z">
              <w:r w:rsidRPr="00C93D08">
                <w:rPr>
                  <w:rFonts w:ascii="Times New Roman" w:eastAsia="Times New Roman" w:hAnsi="Times New Roman" w:cs="Times New Roman"/>
                  <w:color w:val="000000"/>
                  <w:sz w:val="20"/>
                  <w:szCs w:val="20"/>
                  <w:rPrChange w:id="1715" w:author="Jon.Richar" w:date="2023-06-09T15:17:00Z">
                    <w:rPr>
                      <w:rFonts w:ascii="Calibri" w:eastAsia="Times New Roman" w:hAnsi="Calibri" w:cs="Calibri"/>
                      <w:color w:val="000000"/>
                    </w:rPr>
                  </w:rPrChange>
                </w:rPr>
                <w:t>-0.08</w:t>
              </w:r>
            </w:ins>
          </w:p>
        </w:tc>
        <w:tc>
          <w:tcPr>
            <w:tcW w:w="838" w:type="dxa"/>
            <w:shd w:val="clear" w:color="auto" w:fill="auto"/>
            <w:noWrap/>
            <w:vAlign w:val="bottom"/>
            <w:hideMark/>
            <w:tcPrChange w:id="1716" w:author="Jon.Richar" w:date="2023-06-09T15:20:00Z">
              <w:tcPr>
                <w:tcW w:w="862" w:type="dxa"/>
                <w:shd w:val="clear" w:color="auto" w:fill="auto"/>
                <w:noWrap/>
                <w:vAlign w:val="bottom"/>
                <w:hideMark/>
              </w:tcPr>
            </w:tcPrChange>
          </w:tcPr>
          <w:p w14:paraId="68F1C308" w14:textId="77777777" w:rsidR="007F3A01" w:rsidRPr="00C93D08" w:rsidRDefault="007F3A01">
            <w:pPr>
              <w:spacing w:after="0" w:line="240" w:lineRule="auto"/>
              <w:jc w:val="right"/>
              <w:rPr>
                <w:ins w:id="1717" w:author="Jon.Richar" w:date="2023-06-02T11:02:00Z"/>
                <w:rFonts w:ascii="Times New Roman" w:eastAsia="Times New Roman" w:hAnsi="Times New Roman" w:cs="Times New Roman"/>
                <w:color w:val="000000"/>
                <w:sz w:val="20"/>
                <w:szCs w:val="20"/>
                <w:rPrChange w:id="1718" w:author="Jon.Richar" w:date="2023-06-09T15:17:00Z">
                  <w:rPr>
                    <w:ins w:id="1719" w:author="Jon.Richar" w:date="2023-06-02T11:02:00Z"/>
                    <w:rFonts w:ascii="Calibri" w:eastAsia="Times New Roman" w:hAnsi="Calibri" w:cs="Calibri"/>
                    <w:color w:val="000000"/>
                  </w:rPr>
                </w:rPrChange>
              </w:rPr>
            </w:pPr>
            <w:ins w:id="1720" w:author="Jon.Richar" w:date="2023-06-02T11:02:00Z">
              <w:r w:rsidRPr="00C93D08">
                <w:rPr>
                  <w:rFonts w:ascii="Times New Roman" w:eastAsia="Times New Roman" w:hAnsi="Times New Roman" w:cs="Times New Roman"/>
                  <w:color w:val="000000"/>
                  <w:sz w:val="20"/>
                  <w:szCs w:val="20"/>
                  <w:rPrChange w:id="1721" w:author="Jon.Richar" w:date="2023-06-09T15:17:00Z">
                    <w:rPr>
                      <w:rFonts w:ascii="Calibri" w:eastAsia="Times New Roman" w:hAnsi="Calibri" w:cs="Calibri"/>
                      <w:color w:val="000000"/>
                    </w:rPr>
                  </w:rPrChange>
                </w:rPr>
                <w:t>-0.33</w:t>
              </w:r>
            </w:ins>
          </w:p>
        </w:tc>
        <w:tc>
          <w:tcPr>
            <w:tcW w:w="680" w:type="dxa"/>
            <w:shd w:val="clear" w:color="auto" w:fill="auto"/>
            <w:noWrap/>
            <w:vAlign w:val="bottom"/>
            <w:hideMark/>
            <w:tcPrChange w:id="1722" w:author="Jon.Richar" w:date="2023-06-09T15:20:00Z">
              <w:tcPr>
                <w:tcW w:w="680" w:type="dxa"/>
                <w:shd w:val="clear" w:color="auto" w:fill="auto"/>
                <w:noWrap/>
                <w:vAlign w:val="bottom"/>
                <w:hideMark/>
              </w:tcPr>
            </w:tcPrChange>
          </w:tcPr>
          <w:p w14:paraId="1DD3EB3E" w14:textId="77777777" w:rsidR="007F3A01" w:rsidRPr="00C93D08" w:rsidRDefault="007F3A01">
            <w:pPr>
              <w:spacing w:after="0" w:line="240" w:lineRule="auto"/>
              <w:jc w:val="right"/>
              <w:rPr>
                <w:ins w:id="1723" w:author="Jon.Richar" w:date="2023-06-02T11:02:00Z"/>
                <w:rFonts w:ascii="Times New Roman" w:eastAsia="Times New Roman" w:hAnsi="Times New Roman" w:cs="Times New Roman"/>
                <w:color w:val="000000"/>
                <w:sz w:val="20"/>
                <w:szCs w:val="20"/>
                <w:rPrChange w:id="1724" w:author="Jon.Richar" w:date="2023-06-09T15:17:00Z">
                  <w:rPr>
                    <w:ins w:id="1725" w:author="Jon.Richar" w:date="2023-06-02T11:02:00Z"/>
                    <w:rFonts w:ascii="Calibri" w:eastAsia="Times New Roman" w:hAnsi="Calibri" w:cs="Calibri"/>
                    <w:color w:val="000000"/>
                  </w:rPr>
                </w:rPrChange>
              </w:rPr>
            </w:pPr>
            <w:ins w:id="1726" w:author="Jon.Richar" w:date="2023-06-02T11:02:00Z">
              <w:r w:rsidRPr="00C93D08">
                <w:rPr>
                  <w:rFonts w:ascii="Times New Roman" w:eastAsia="Times New Roman" w:hAnsi="Times New Roman" w:cs="Times New Roman"/>
                  <w:color w:val="000000"/>
                  <w:sz w:val="20"/>
                  <w:szCs w:val="20"/>
                  <w:rPrChange w:id="1727" w:author="Jon.Richar" w:date="2023-06-09T15:17:00Z">
                    <w:rPr>
                      <w:rFonts w:ascii="Calibri" w:eastAsia="Times New Roman" w:hAnsi="Calibri" w:cs="Calibri"/>
                      <w:color w:val="000000"/>
                    </w:rPr>
                  </w:rPrChange>
                </w:rPr>
                <w:t>0.90</w:t>
              </w:r>
            </w:ins>
          </w:p>
        </w:tc>
        <w:tc>
          <w:tcPr>
            <w:tcW w:w="768" w:type="dxa"/>
            <w:shd w:val="clear" w:color="auto" w:fill="auto"/>
            <w:noWrap/>
            <w:vAlign w:val="bottom"/>
            <w:hideMark/>
            <w:tcPrChange w:id="1728" w:author="Jon.Richar" w:date="2023-06-09T15:20:00Z">
              <w:tcPr>
                <w:tcW w:w="768" w:type="dxa"/>
                <w:shd w:val="clear" w:color="auto" w:fill="auto"/>
                <w:noWrap/>
                <w:vAlign w:val="bottom"/>
                <w:hideMark/>
              </w:tcPr>
            </w:tcPrChange>
          </w:tcPr>
          <w:p w14:paraId="65F45B20" w14:textId="77777777" w:rsidR="007F3A01" w:rsidRPr="00C93D08" w:rsidRDefault="007F3A01">
            <w:pPr>
              <w:spacing w:after="0" w:line="240" w:lineRule="auto"/>
              <w:jc w:val="right"/>
              <w:rPr>
                <w:ins w:id="1729" w:author="Jon.Richar" w:date="2023-06-02T11:02:00Z"/>
                <w:rFonts w:ascii="Times New Roman" w:eastAsia="Times New Roman" w:hAnsi="Times New Roman" w:cs="Times New Roman"/>
                <w:color w:val="000000"/>
                <w:sz w:val="20"/>
                <w:szCs w:val="20"/>
                <w:rPrChange w:id="1730" w:author="Jon.Richar" w:date="2023-06-09T15:17:00Z">
                  <w:rPr>
                    <w:ins w:id="1731" w:author="Jon.Richar" w:date="2023-06-02T11:02:00Z"/>
                    <w:rFonts w:ascii="Calibri" w:eastAsia="Times New Roman" w:hAnsi="Calibri" w:cs="Calibri"/>
                    <w:color w:val="000000"/>
                  </w:rPr>
                </w:rPrChange>
              </w:rPr>
            </w:pPr>
            <w:ins w:id="1732" w:author="Jon.Richar" w:date="2023-06-02T11:02:00Z">
              <w:r w:rsidRPr="00C93D08">
                <w:rPr>
                  <w:rFonts w:ascii="Times New Roman" w:eastAsia="Times New Roman" w:hAnsi="Times New Roman" w:cs="Times New Roman"/>
                  <w:color w:val="000000"/>
                  <w:sz w:val="20"/>
                  <w:szCs w:val="20"/>
                  <w:rPrChange w:id="1733" w:author="Jon.Richar" w:date="2023-06-09T15:17:00Z">
                    <w:rPr>
                      <w:rFonts w:ascii="Calibri" w:eastAsia="Times New Roman" w:hAnsi="Calibri" w:cs="Calibri"/>
                      <w:color w:val="000000"/>
                    </w:rPr>
                  </w:rPrChange>
                </w:rPr>
                <w:t>1.00</w:t>
              </w:r>
            </w:ins>
          </w:p>
        </w:tc>
        <w:tc>
          <w:tcPr>
            <w:tcW w:w="675" w:type="dxa"/>
            <w:shd w:val="clear" w:color="auto" w:fill="auto"/>
            <w:noWrap/>
            <w:vAlign w:val="bottom"/>
            <w:hideMark/>
            <w:tcPrChange w:id="1734" w:author="Jon.Richar" w:date="2023-06-09T15:20:00Z">
              <w:tcPr>
                <w:tcW w:w="675" w:type="dxa"/>
                <w:shd w:val="clear" w:color="auto" w:fill="auto"/>
                <w:noWrap/>
                <w:vAlign w:val="bottom"/>
                <w:hideMark/>
              </w:tcPr>
            </w:tcPrChange>
          </w:tcPr>
          <w:p w14:paraId="6A58BDE7" w14:textId="77777777" w:rsidR="007F3A01" w:rsidRPr="00C93D08" w:rsidRDefault="007F3A01">
            <w:pPr>
              <w:spacing w:after="0" w:line="240" w:lineRule="auto"/>
              <w:jc w:val="right"/>
              <w:rPr>
                <w:ins w:id="1735" w:author="Jon.Richar" w:date="2023-06-02T11:02:00Z"/>
                <w:rFonts w:ascii="Times New Roman" w:eastAsia="Times New Roman" w:hAnsi="Times New Roman" w:cs="Times New Roman"/>
                <w:color w:val="000000"/>
                <w:sz w:val="20"/>
                <w:szCs w:val="20"/>
                <w:rPrChange w:id="1736" w:author="Jon.Richar" w:date="2023-06-09T15:17:00Z">
                  <w:rPr>
                    <w:ins w:id="1737" w:author="Jon.Richar" w:date="2023-06-02T11:02:00Z"/>
                    <w:rFonts w:ascii="Calibri" w:eastAsia="Times New Roman" w:hAnsi="Calibri" w:cs="Calibri"/>
                    <w:color w:val="000000"/>
                  </w:rPr>
                </w:rPrChange>
              </w:rPr>
            </w:pPr>
            <w:ins w:id="1738" w:author="Jon.Richar" w:date="2023-06-02T11:02:00Z">
              <w:r w:rsidRPr="00C93D08">
                <w:rPr>
                  <w:rFonts w:ascii="Times New Roman" w:eastAsia="Times New Roman" w:hAnsi="Times New Roman" w:cs="Times New Roman"/>
                  <w:color w:val="000000"/>
                  <w:sz w:val="20"/>
                  <w:szCs w:val="20"/>
                  <w:rPrChange w:id="1739" w:author="Jon.Richar" w:date="2023-06-09T15:17:00Z">
                    <w:rPr>
                      <w:rFonts w:ascii="Calibri" w:eastAsia="Times New Roman" w:hAnsi="Calibri" w:cs="Calibri"/>
                      <w:color w:val="000000"/>
                    </w:rPr>
                  </w:rPrChange>
                </w:rPr>
                <w:t>0.43</w:t>
              </w:r>
            </w:ins>
          </w:p>
        </w:tc>
        <w:tc>
          <w:tcPr>
            <w:tcW w:w="675" w:type="dxa"/>
            <w:shd w:val="clear" w:color="auto" w:fill="auto"/>
            <w:noWrap/>
            <w:vAlign w:val="bottom"/>
            <w:hideMark/>
            <w:tcPrChange w:id="1740" w:author="Jon.Richar" w:date="2023-06-09T15:20:00Z">
              <w:tcPr>
                <w:tcW w:w="675" w:type="dxa"/>
                <w:shd w:val="clear" w:color="auto" w:fill="auto"/>
                <w:noWrap/>
                <w:vAlign w:val="bottom"/>
                <w:hideMark/>
              </w:tcPr>
            </w:tcPrChange>
          </w:tcPr>
          <w:p w14:paraId="697A3A9B" w14:textId="77777777" w:rsidR="007F3A01" w:rsidRPr="00C93D08" w:rsidRDefault="007F3A01">
            <w:pPr>
              <w:spacing w:after="0" w:line="240" w:lineRule="auto"/>
              <w:jc w:val="right"/>
              <w:rPr>
                <w:ins w:id="1741" w:author="Jon.Richar" w:date="2023-06-02T11:02:00Z"/>
                <w:rFonts w:ascii="Times New Roman" w:eastAsia="Times New Roman" w:hAnsi="Times New Roman" w:cs="Times New Roman"/>
                <w:color w:val="000000"/>
                <w:sz w:val="20"/>
                <w:szCs w:val="20"/>
                <w:rPrChange w:id="1742" w:author="Jon.Richar" w:date="2023-06-09T15:17:00Z">
                  <w:rPr>
                    <w:ins w:id="1743" w:author="Jon.Richar" w:date="2023-06-02T11:02:00Z"/>
                    <w:rFonts w:ascii="Calibri" w:eastAsia="Times New Roman" w:hAnsi="Calibri" w:cs="Calibri"/>
                    <w:color w:val="000000"/>
                  </w:rPr>
                </w:rPrChange>
              </w:rPr>
            </w:pPr>
            <w:ins w:id="1744" w:author="Jon.Richar" w:date="2023-06-02T11:02:00Z">
              <w:r w:rsidRPr="00C93D08">
                <w:rPr>
                  <w:rFonts w:ascii="Times New Roman" w:eastAsia="Times New Roman" w:hAnsi="Times New Roman" w:cs="Times New Roman"/>
                  <w:color w:val="000000"/>
                  <w:sz w:val="20"/>
                  <w:szCs w:val="20"/>
                  <w:rPrChange w:id="1745" w:author="Jon.Richar" w:date="2023-06-09T15:17:00Z">
                    <w:rPr>
                      <w:rFonts w:ascii="Calibri" w:eastAsia="Times New Roman" w:hAnsi="Calibri" w:cs="Calibri"/>
                      <w:color w:val="000000"/>
                    </w:rPr>
                  </w:rPrChange>
                </w:rPr>
                <w:t>-0.23</w:t>
              </w:r>
            </w:ins>
          </w:p>
        </w:tc>
        <w:tc>
          <w:tcPr>
            <w:tcW w:w="714" w:type="dxa"/>
            <w:shd w:val="clear" w:color="auto" w:fill="auto"/>
            <w:noWrap/>
            <w:vAlign w:val="bottom"/>
            <w:hideMark/>
            <w:tcPrChange w:id="1746" w:author="Jon.Richar" w:date="2023-06-09T15:20:00Z">
              <w:tcPr>
                <w:tcW w:w="714" w:type="dxa"/>
                <w:shd w:val="clear" w:color="auto" w:fill="auto"/>
                <w:noWrap/>
                <w:vAlign w:val="bottom"/>
                <w:hideMark/>
              </w:tcPr>
            </w:tcPrChange>
          </w:tcPr>
          <w:p w14:paraId="11273789" w14:textId="77777777" w:rsidR="007F3A01" w:rsidRPr="00C93D08" w:rsidRDefault="007F3A01">
            <w:pPr>
              <w:spacing w:after="0" w:line="240" w:lineRule="auto"/>
              <w:jc w:val="right"/>
              <w:rPr>
                <w:ins w:id="1747" w:author="Jon.Richar" w:date="2023-06-02T11:02:00Z"/>
                <w:rFonts w:ascii="Times New Roman" w:eastAsia="Times New Roman" w:hAnsi="Times New Roman" w:cs="Times New Roman"/>
                <w:color w:val="000000"/>
                <w:sz w:val="20"/>
                <w:szCs w:val="20"/>
                <w:rPrChange w:id="1748" w:author="Jon.Richar" w:date="2023-06-09T15:17:00Z">
                  <w:rPr>
                    <w:ins w:id="1749" w:author="Jon.Richar" w:date="2023-06-02T11:02:00Z"/>
                    <w:rFonts w:ascii="Calibri" w:eastAsia="Times New Roman" w:hAnsi="Calibri" w:cs="Calibri"/>
                    <w:color w:val="000000"/>
                  </w:rPr>
                </w:rPrChange>
              </w:rPr>
            </w:pPr>
            <w:ins w:id="1750" w:author="Jon.Richar" w:date="2023-06-02T11:02:00Z">
              <w:r w:rsidRPr="00C93D08">
                <w:rPr>
                  <w:rFonts w:ascii="Times New Roman" w:eastAsia="Times New Roman" w:hAnsi="Times New Roman" w:cs="Times New Roman"/>
                  <w:color w:val="000000"/>
                  <w:sz w:val="20"/>
                  <w:szCs w:val="20"/>
                  <w:rPrChange w:id="1751" w:author="Jon.Richar" w:date="2023-06-09T15:17:00Z">
                    <w:rPr>
                      <w:rFonts w:ascii="Calibri" w:eastAsia="Times New Roman" w:hAnsi="Calibri" w:cs="Calibri"/>
                      <w:color w:val="000000"/>
                    </w:rPr>
                  </w:rPrChange>
                </w:rPr>
                <w:t>-0.20</w:t>
              </w:r>
            </w:ins>
          </w:p>
        </w:tc>
        <w:tc>
          <w:tcPr>
            <w:tcW w:w="633" w:type="dxa"/>
            <w:shd w:val="clear" w:color="auto" w:fill="auto"/>
            <w:noWrap/>
            <w:vAlign w:val="bottom"/>
            <w:hideMark/>
            <w:tcPrChange w:id="1752" w:author="Jon.Richar" w:date="2023-06-09T15:20:00Z">
              <w:tcPr>
                <w:tcW w:w="633" w:type="dxa"/>
                <w:shd w:val="clear" w:color="auto" w:fill="auto"/>
                <w:noWrap/>
                <w:vAlign w:val="bottom"/>
                <w:hideMark/>
              </w:tcPr>
            </w:tcPrChange>
          </w:tcPr>
          <w:p w14:paraId="288A337A" w14:textId="77777777" w:rsidR="007F3A01" w:rsidRPr="00C93D08" w:rsidRDefault="007F3A01">
            <w:pPr>
              <w:spacing w:after="0" w:line="240" w:lineRule="auto"/>
              <w:jc w:val="right"/>
              <w:rPr>
                <w:ins w:id="1753" w:author="Jon.Richar" w:date="2023-06-02T11:02:00Z"/>
                <w:rFonts w:ascii="Times New Roman" w:eastAsia="Times New Roman" w:hAnsi="Times New Roman" w:cs="Times New Roman"/>
                <w:color w:val="000000"/>
                <w:sz w:val="20"/>
                <w:szCs w:val="20"/>
                <w:rPrChange w:id="1754" w:author="Jon.Richar" w:date="2023-06-09T15:17:00Z">
                  <w:rPr>
                    <w:ins w:id="1755" w:author="Jon.Richar" w:date="2023-06-02T11:02:00Z"/>
                    <w:rFonts w:ascii="Calibri" w:eastAsia="Times New Roman" w:hAnsi="Calibri" w:cs="Calibri"/>
                    <w:color w:val="000000"/>
                  </w:rPr>
                </w:rPrChange>
              </w:rPr>
            </w:pPr>
            <w:ins w:id="1756" w:author="Jon.Richar" w:date="2023-06-02T11:02:00Z">
              <w:r w:rsidRPr="00C93D08">
                <w:rPr>
                  <w:rFonts w:ascii="Times New Roman" w:eastAsia="Times New Roman" w:hAnsi="Times New Roman" w:cs="Times New Roman"/>
                  <w:color w:val="000000"/>
                  <w:sz w:val="20"/>
                  <w:szCs w:val="20"/>
                  <w:rPrChange w:id="1757" w:author="Jon.Richar" w:date="2023-06-09T15:17:00Z">
                    <w:rPr>
                      <w:rFonts w:ascii="Calibri" w:eastAsia="Times New Roman" w:hAnsi="Calibri" w:cs="Calibri"/>
                      <w:color w:val="000000"/>
                    </w:rPr>
                  </w:rPrChange>
                </w:rPr>
                <w:t>0.54</w:t>
              </w:r>
            </w:ins>
          </w:p>
        </w:tc>
        <w:tc>
          <w:tcPr>
            <w:tcW w:w="673" w:type="dxa"/>
            <w:shd w:val="clear" w:color="auto" w:fill="auto"/>
            <w:noWrap/>
            <w:vAlign w:val="bottom"/>
            <w:hideMark/>
            <w:tcPrChange w:id="1758" w:author="Jon.Richar" w:date="2023-06-09T15:20:00Z">
              <w:tcPr>
                <w:tcW w:w="673" w:type="dxa"/>
                <w:shd w:val="clear" w:color="auto" w:fill="auto"/>
                <w:noWrap/>
                <w:vAlign w:val="bottom"/>
                <w:hideMark/>
              </w:tcPr>
            </w:tcPrChange>
          </w:tcPr>
          <w:p w14:paraId="58E58558" w14:textId="77777777" w:rsidR="007F3A01" w:rsidRPr="00C93D08" w:rsidRDefault="007F3A01">
            <w:pPr>
              <w:spacing w:after="0" w:line="240" w:lineRule="auto"/>
              <w:jc w:val="right"/>
              <w:rPr>
                <w:ins w:id="1759" w:author="Jon.Richar" w:date="2023-06-02T11:02:00Z"/>
                <w:rFonts w:ascii="Times New Roman" w:eastAsia="Times New Roman" w:hAnsi="Times New Roman" w:cs="Times New Roman"/>
                <w:color w:val="000000"/>
                <w:sz w:val="20"/>
                <w:szCs w:val="20"/>
                <w:rPrChange w:id="1760" w:author="Jon.Richar" w:date="2023-06-09T15:17:00Z">
                  <w:rPr>
                    <w:ins w:id="1761" w:author="Jon.Richar" w:date="2023-06-02T11:02:00Z"/>
                    <w:rFonts w:ascii="Calibri" w:eastAsia="Times New Roman" w:hAnsi="Calibri" w:cs="Calibri"/>
                    <w:color w:val="000000"/>
                  </w:rPr>
                </w:rPrChange>
              </w:rPr>
            </w:pPr>
            <w:ins w:id="1762" w:author="Jon.Richar" w:date="2023-06-02T11:02:00Z">
              <w:r w:rsidRPr="00C93D08">
                <w:rPr>
                  <w:rFonts w:ascii="Times New Roman" w:eastAsia="Times New Roman" w:hAnsi="Times New Roman" w:cs="Times New Roman"/>
                  <w:color w:val="000000"/>
                  <w:sz w:val="20"/>
                  <w:szCs w:val="20"/>
                  <w:rPrChange w:id="1763" w:author="Jon.Richar" w:date="2023-06-09T15:17:00Z">
                    <w:rPr>
                      <w:rFonts w:ascii="Calibri" w:eastAsia="Times New Roman" w:hAnsi="Calibri" w:cs="Calibri"/>
                      <w:color w:val="000000"/>
                    </w:rPr>
                  </w:rPrChange>
                </w:rPr>
                <w:t>-0.12</w:t>
              </w:r>
            </w:ins>
          </w:p>
        </w:tc>
        <w:tc>
          <w:tcPr>
            <w:tcW w:w="714" w:type="dxa"/>
            <w:shd w:val="clear" w:color="auto" w:fill="auto"/>
            <w:noWrap/>
            <w:vAlign w:val="bottom"/>
            <w:hideMark/>
            <w:tcPrChange w:id="1764" w:author="Jon.Richar" w:date="2023-06-09T15:20:00Z">
              <w:tcPr>
                <w:tcW w:w="714" w:type="dxa"/>
                <w:shd w:val="clear" w:color="auto" w:fill="auto"/>
                <w:noWrap/>
                <w:vAlign w:val="bottom"/>
                <w:hideMark/>
              </w:tcPr>
            </w:tcPrChange>
          </w:tcPr>
          <w:p w14:paraId="78395962" w14:textId="77777777" w:rsidR="007F3A01" w:rsidRPr="00C93D08" w:rsidRDefault="007F3A01">
            <w:pPr>
              <w:spacing w:after="0" w:line="240" w:lineRule="auto"/>
              <w:jc w:val="right"/>
              <w:rPr>
                <w:ins w:id="1765" w:author="Jon.Richar" w:date="2023-06-02T11:02:00Z"/>
                <w:rFonts w:ascii="Times New Roman" w:eastAsia="Times New Roman" w:hAnsi="Times New Roman" w:cs="Times New Roman"/>
                <w:color w:val="000000"/>
                <w:sz w:val="20"/>
                <w:szCs w:val="20"/>
                <w:rPrChange w:id="1766" w:author="Jon.Richar" w:date="2023-06-09T15:17:00Z">
                  <w:rPr>
                    <w:ins w:id="1767" w:author="Jon.Richar" w:date="2023-06-02T11:02:00Z"/>
                    <w:rFonts w:ascii="Calibri" w:eastAsia="Times New Roman" w:hAnsi="Calibri" w:cs="Calibri"/>
                    <w:color w:val="000000"/>
                  </w:rPr>
                </w:rPrChange>
              </w:rPr>
            </w:pPr>
            <w:ins w:id="1768" w:author="Jon.Richar" w:date="2023-06-02T11:02:00Z">
              <w:r w:rsidRPr="00C93D08">
                <w:rPr>
                  <w:rFonts w:ascii="Times New Roman" w:eastAsia="Times New Roman" w:hAnsi="Times New Roman" w:cs="Times New Roman"/>
                  <w:color w:val="000000"/>
                  <w:sz w:val="20"/>
                  <w:szCs w:val="20"/>
                  <w:rPrChange w:id="1769" w:author="Jon.Richar" w:date="2023-06-09T15:17:00Z">
                    <w:rPr>
                      <w:rFonts w:ascii="Calibri" w:eastAsia="Times New Roman" w:hAnsi="Calibri" w:cs="Calibri"/>
                      <w:color w:val="000000"/>
                    </w:rPr>
                  </w:rPrChange>
                </w:rPr>
                <w:t>-0.02</w:t>
              </w:r>
            </w:ins>
          </w:p>
        </w:tc>
      </w:tr>
      <w:tr w:rsidR="00C93D08" w:rsidRPr="007F3A01" w14:paraId="693430AA" w14:textId="77777777" w:rsidTr="00C93D08">
        <w:trPr>
          <w:trHeight w:val="157"/>
          <w:ins w:id="1770" w:author="Jon.Richar" w:date="2023-06-02T11:02:00Z"/>
          <w:trPrChange w:id="1771" w:author="Jon.Richar" w:date="2023-06-09T15:20:00Z">
            <w:trPr>
              <w:trHeight w:val="157"/>
            </w:trPr>
          </w:trPrChange>
        </w:trPr>
        <w:tc>
          <w:tcPr>
            <w:tcW w:w="1080" w:type="dxa"/>
            <w:shd w:val="clear" w:color="auto" w:fill="auto"/>
            <w:noWrap/>
            <w:vAlign w:val="center"/>
            <w:hideMark/>
            <w:tcPrChange w:id="1772" w:author="Jon.Richar" w:date="2023-06-09T15:20:00Z">
              <w:tcPr>
                <w:tcW w:w="1080" w:type="dxa"/>
                <w:shd w:val="clear" w:color="auto" w:fill="auto"/>
                <w:noWrap/>
                <w:vAlign w:val="center"/>
                <w:hideMark/>
              </w:tcPr>
            </w:tcPrChange>
          </w:tcPr>
          <w:p w14:paraId="2F1ED08E" w14:textId="77777777" w:rsidR="007F3A01" w:rsidRPr="00C93D08" w:rsidRDefault="007F3A01">
            <w:pPr>
              <w:spacing w:after="0" w:line="240" w:lineRule="auto"/>
              <w:jc w:val="center"/>
              <w:rPr>
                <w:ins w:id="1773" w:author="Jon.Richar" w:date="2023-06-02T11:02:00Z"/>
                <w:rFonts w:ascii="Times New Roman" w:eastAsia="Times New Roman" w:hAnsi="Times New Roman" w:cs="Times New Roman"/>
                <w:color w:val="000000"/>
                <w:sz w:val="20"/>
                <w:szCs w:val="20"/>
                <w:rPrChange w:id="1774" w:author="Jon.Richar" w:date="2023-06-09T15:17:00Z">
                  <w:rPr>
                    <w:ins w:id="1775" w:author="Jon.Richar" w:date="2023-06-02T11:02:00Z"/>
                    <w:rFonts w:ascii="Calibri" w:eastAsia="Times New Roman" w:hAnsi="Calibri" w:cs="Calibri"/>
                    <w:color w:val="000000"/>
                  </w:rPr>
                </w:rPrChange>
              </w:rPr>
            </w:pPr>
            <w:ins w:id="1776" w:author="Jon.Richar" w:date="2023-06-02T11:02:00Z">
              <w:r w:rsidRPr="00C93D08">
                <w:rPr>
                  <w:rFonts w:ascii="Times New Roman" w:eastAsia="Times New Roman" w:hAnsi="Times New Roman" w:cs="Times New Roman"/>
                  <w:color w:val="000000"/>
                  <w:sz w:val="20"/>
                  <w:szCs w:val="20"/>
                  <w:rPrChange w:id="1777" w:author="Jon.Richar" w:date="2023-06-09T15:17:00Z">
                    <w:rPr>
                      <w:rFonts w:ascii="Calibri" w:eastAsia="Times New Roman" w:hAnsi="Calibri" w:cs="Calibri"/>
                      <w:color w:val="000000"/>
                    </w:rPr>
                  </w:rPrChange>
                </w:rPr>
                <w:t>SST MJ</w:t>
              </w:r>
            </w:ins>
          </w:p>
        </w:tc>
        <w:tc>
          <w:tcPr>
            <w:tcW w:w="838" w:type="dxa"/>
            <w:shd w:val="clear" w:color="auto" w:fill="auto"/>
            <w:noWrap/>
            <w:vAlign w:val="bottom"/>
            <w:hideMark/>
            <w:tcPrChange w:id="1778" w:author="Jon.Richar" w:date="2023-06-09T15:20:00Z">
              <w:tcPr>
                <w:tcW w:w="838" w:type="dxa"/>
                <w:shd w:val="clear" w:color="auto" w:fill="auto"/>
                <w:noWrap/>
                <w:vAlign w:val="bottom"/>
                <w:hideMark/>
              </w:tcPr>
            </w:tcPrChange>
          </w:tcPr>
          <w:p w14:paraId="4C33A5A9" w14:textId="77777777" w:rsidR="007F3A01" w:rsidRPr="00C93D08" w:rsidRDefault="007F3A01">
            <w:pPr>
              <w:spacing w:after="0" w:line="240" w:lineRule="auto"/>
              <w:jc w:val="right"/>
              <w:rPr>
                <w:ins w:id="1779" w:author="Jon.Richar" w:date="2023-06-02T11:02:00Z"/>
                <w:rFonts w:ascii="Times New Roman" w:eastAsia="Times New Roman" w:hAnsi="Times New Roman" w:cs="Times New Roman"/>
                <w:color w:val="000000"/>
                <w:sz w:val="20"/>
                <w:szCs w:val="20"/>
                <w:rPrChange w:id="1780" w:author="Jon.Richar" w:date="2023-06-09T15:17:00Z">
                  <w:rPr>
                    <w:ins w:id="1781" w:author="Jon.Richar" w:date="2023-06-02T11:02:00Z"/>
                    <w:rFonts w:ascii="Calibri" w:eastAsia="Times New Roman" w:hAnsi="Calibri" w:cs="Calibri"/>
                    <w:color w:val="000000"/>
                  </w:rPr>
                </w:rPrChange>
              </w:rPr>
            </w:pPr>
            <w:ins w:id="1782" w:author="Jon.Richar" w:date="2023-06-02T11:02:00Z">
              <w:r w:rsidRPr="00C93D08">
                <w:rPr>
                  <w:rFonts w:ascii="Times New Roman" w:eastAsia="Times New Roman" w:hAnsi="Times New Roman" w:cs="Times New Roman"/>
                  <w:color w:val="000000"/>
                  <w:sz w:val="20"/>
                  <w:szCs w:val="20"/>
                  <w:rPrChange w:id="1783" w:author="Jon.Richar" w:date="2023-06-09T15:17:00Z">
                    <w:rPr>
                      <w:rFonts w:ascii="Calibri" w:eastAsia="Times New Roman" w:hAnsi="Calibri" w:cs="Calibri"/>
                      <w:color w:val="000000"/>
                    </w:rPr>
                  </w:rPrChange>
                </w:rPr>
                <w:t>0.01</w:t>
              </w:r>
            </w:ins>
          </w:p>
        </w:tc>
        <w:tc>
          <w:tcPr>
            <w:tcW w:w="772" w:type="dxa"/>
            <w:shd w:val="clear" w:color="auto" w:fill="auto"/>
            <w:noWrap/>
            <w:vAlign w:val="bottom"/>
            <w:hideMark/>
            <w:tcPrChange w:id="1784" w:author="Jon.Richar" w:date="2023-06-09T15:20:00Z">
              <w:tcPr>
                <w:tcW w:w="602" w:type="dxa"/>
                <w:shd w:val="clear" w:color="auto" w:fill="auto"/>
                <w:noWrap/>
                <w:vAlign w:val="bottom"/>
                <w:hideMark/>
              </w:tcPr>
            </w:tcPrChange>
          </w:tcPr>
          <w:p w14:paraId="74672892" w14:textId="77777777" w:rsidR="007F3A01" w:rsidRPr="00C93D08" w:rsidRDefault="007F3A01">
            <w:pPr>
              <w:spacing w:after="0" w:line="240" w:lineRule="auto"/>
              <w:jc w:val="right"/>
              <w:rPr>
                <w:ins w:id="1785" w:author="Jon.Richar" w:date="2023-06-02T11:02:00Z"/>
                <w:rFonts w:ascii="Times New Roman" w:eastAsia="Times New Roman" w:hAnsi="Times New Roman" w:cs="Times New Roman"/>
                <w:color w:val="000000"/>
                <w:sz w:val="20"/>
                <w:szCs w:val="20"/>
                <w:rPrChange w:id="1786" w:author="Jon.Richar" w:date="2023-06-09T15:17:00Z">
                  <w:rPr>
                    <w:ins w:id="1787" w:author="Jon.Richar" w:date="2023-06-02T11:02:00Z"/>
                    <w:rFonts w:ascii="Calibri" w:eastAsia="Times New Roman" w:hAnsi="Calibri" w:cs="Calibri"/>
                    <w:color w:val="000000"/>
                  </w:rPr>
                </w:rPrChange>
              </w:rPr>
            </w:pPr>
            <w:ins w:id="1788" w:author="Jon.Richar" w:date="2023-06-02T11:02:00Z">
              <w:r w:rsidRPr="00C93D08">
                <w:rPr>
                  <w:rFonts w:ascii="Times New Roman" w:eastAsia="Times New Roman" w:hAnsi="Times New Roman" w:cs="Times New Roman"/>
                  <w:color w:val="000000"/>
                  <w:sz w:val="20"/>
                  <w:szCs w:val="20"/>
                  <w:rPrChange w:id="1789" w:author="Jon.Richar" w:date="2023-06-09T15:17:00Z">
                    <w:rPr>
                      <w:rFonts w:ascii="Calibri" w:eastAsia="Times New Roman" w:hAnsi="Calibri" w:cs="Calibri"/>
                      <w:color w:val="000000"/>
                    </w:rPr>
                  </w:rPrChange>
                </w:rPr>
                <w:t>-0.54</w:t>
              </w:r>
            </w:ins>
          </w:p>
        </w:tc>
        <w:tc>
          <w:tcPr>
            <w:tcW w:w="714" w:type="dxa"/>
            <w:shd w:val="clear" w:color="auto" w:fill="auto"/>
            <w:noWrap/>
            <w:vAlign w:val="bottom"/>
            <w:hideMark/>
            <w:tcPrChange w:id="1790" w:author="Jon.Richar" w:date="2023-06-09T15:20:00Z">
              <w:tcPr>
                <w:tcW w:w="714" w:type="dxa"/>
                <w:shd w:val="clear" w:color="auto" w:fill="auto"/>
                <w:noWrap/>
                <w:vAlign w:val="bottom"/>
                <w:hideMark/>
              </w:tcPr>
            </w:tcPrChange>
          </w:tcPr>
          <w:p w14:paraId="348C639F" w14:textId="77777777" w:rsidR="007F3A01" w:rsidRPr="00C93D08" w:rsidRDefault="007F3A01">
            <w:pPr>
              <w:spacing w:after="0" w:line="240" w:lineRule="auto"/>
              <w:jc w:val="right"/>
              <w:rPr>
                <w:ins w:id="1791" w:author="Jon.Richar" w:date="2023-06-02T11:02:00Z"/>
                <w:rFonts w:ascii="Times New Roman" w:eastAsia="Times New Roman" w:hAnsi="Times New Roman" w:cs="Times New Roman"/>
                <w:color w:val="000000"/>
                <w:sz w:val="20"/>
                <w:szCs w:val="20"/>
                <w:rPrChange w:id="1792" w:author="Jon.Richar" w:date="2023-06-09T15:17:00Z">
                  <w:rPr>
                    <w:ins w:id="1793" w:author="Jon.Richar" w:date="2023-06-02T11:02:00Z"/>
                    <w:rFonts w:ascii="Calibri" w:eastAsia="Times New Roman" w:hAnsi="Calibri" w:cs="Calibri"/>
                    <w:color w:val="000000"/>
                  </w:rPr>
                </w:rPrChange>
              </w:rPr>
            </w:pPr>
            <w:ins w:id="1794" w:author="Jon.Richar" w:date="2023-06-02T11:02:00Z">
              <w:r w:rsidRPr="00C93D08">
                <w:rPr>
                  <w:rFonts w:ascii="Times New Roman" w:eastAsia="Times New Roman" w:hAnsi="Times New Roman" w:cs="Times New Roman"/>
                  <w:color w:val="000000"/>
                  <w:sz w:val="20"/>
                  <w:szCs w:val="20"/>
                  <w:rPrChange w:id="1795" w:author="Jon.Richar" w:date="2023-06-09T15:17:00Z">
                    <w:rPr>
                      <w:rFonts w:ascii="Calibri" w:eastAsia="Times New Roman" w:hAnsi="Calibri" w:cs="Calibri"/>
                      <w:color w:val="000000"/>
                    </w:rPr>
                  </w:rPrChange>
                </w:rPr>
                <w:t>0.34</w:t>
              </w:r>
            </w:ins>
          </w:p>
        </w:tc>
        <w:tc>
          <w:tcPr>
            <w:tcW w:w="650" w:type="dxa"/>
            <w:shd w:val="clear" w:color="auto" w:fill="auto"/>
            <w:noWrap/>
            <w:vAlign w:val="bottom"/>
            <w:hideMark/>
            <w:tcPrChange w:id="1796" w:author="Jon.Richar" w:date="2023-06-09T15:20:00Z">
              <w:tcPr>
                <w:tcW w:w="729" w:type="dxa"/>
                <w:shd w:val="clear" w:color="auto" w:fill="auto"/>
                <w:noWrap/>
                <w:vAlign w:val="bottom"/>
                <w:hideMark/>
              </w:tcPr>
            </w:tcPrChange>
          </w:tcPr>
          <w:p w14:paraId="08D6AAE6" w14:textId="77777777" w:rsidR="007F3A01" w:rsidRPr="00C93D08" w:rsidRDefault="007F3A01">
            <w:pPr>
              <w:spacing w:after="0" w:line="240" w:lineRule="auto"/>
              <w:jc w:val="right"/>
              <w:rPr>
                <w:ins w:id="1797" w:author="Jon.Richar" w:date="2023-06-02T11:02:00Z"/>
                <w:rFonts w:ascii="Times New Roman" w:eastAsia="Times New Roman" w:hAnsi="Times New Roman" w:cs="Times New Roman"/>
                <w:color w:val="000000"/>
                <w:sz w:val="20"/>
                <w:szCs w:val="20"/>
                <w:rPrChange w:id="1798" w:author="Jon.Richar" w:date="2023-06-09T15:17:00Z">
                  <w:rPr>
                    <w:ins w:id="1799" w:author="Jon.Richar" w:date="2023-06-02T11:02:00Z"/>
                    <w:rFonts w:ascii="Calibri" w:eastAsia="Times New Roman" w:hAnsi="Calibri" w:cs="Calibri"/>
                    <w:color w:val="000000"/>
                  </w:rPr>
                </w:rPrChange>
              </w:rPr>
            </w:pPr>
            <w:ins w:id="1800" w:author="Jon.Richar" w:date="2023-06-02T11:02:00Z">
              <w:r w:rsidRPr="00C93D08">
                <w:rPr>
                  <w:rFonts w:ascii="Times New Roman" w:eastAsia="Times New Roman" w:hAnsi="Times New Roman" w:cs="Times New Roman"/>
                  <w:color w:val="000000"/>
                  <w:sz w:val="20"/>
                  <w:szCs w:val="20"/>
                  <w:rPrChange w:id="1801" w:author="Jon.Richar" w:date="2023-06-09T15:17:00Z">
                    <w:rPr>
                      <w:rFonts w:ascii="Calibri" w:eastAsia="Times New Roman" w:hAnsi="Calibri" w:cs="Calibri"/>
                      <w:color w:val="000000"/>
                    </w:rPr>
                  </w:rPrChange>
                </w:rPr>
                <w:t>0.38</w:t>
              </w:r>
            </w:ins>
          </w:p>
        </w:tc>
        <w:tc>
          <w:tcPr>
            <w:tcW w:w="838" w:type="dxa"/>
            <w:shd w:val="clear" w:color="auto" w:fill="auto"/>
            <w:noWrap/>
            <w:vAlign w:val="bottom"/>
            <w:hideMark/>
            <w:tcPrChange w:id="1802" w:author="Jon.Richar" w:date="2023-06-09T15:20:00Z">
              <w:tcPr>
                <w:tcW w:w="862" w:type="dxa"/>
                <w:shd w:val="clear" w:color="auto" w:fill="auto"/>
                <w:noWrap/>
                <w:vAlign w:val="bottom"/>
                <w:hideMark/>
              </w:tcPr>
            </w:tcPrChange>
          </w:tcPr>
          <w:p w14:paraId="2E66EEC1" w14:textId="77777777" w:rsidR="007F3A01" w:rsidRPr="00C93D08" w:rsidRDefault="007F3A01">
            <w:pPr>
              <w:spacing w:after="0" w:line="240" w:lineRule="auto"/>
              <w:jc w:val="right"/>
              <w:rPr>
                <w:ins w:id="1803" w:author="Jon.Richar" w:date="2023-06-02T11:02:00Z"/>
                <w:rFonts w:ascii="Times New Roman" w:eastAsia="Times New Roman" w:hAnsi="Times New Roman" w:cs="Times New Roman"/>
                <w:color w:val="000000"/>
                <w:sz w:val="20"/>
                <w:szCs w:val="20"/>
                <w:rPrChange w:id="1804" w:author="Jon.Richar" w:date="2023-06-09T15:17:00Z">
                  <w:rPr>
                    <w:ins w:id="1805" w:author="Jon.Richar" w:date="2023-06-02T11:02:00Z"/>
                    <w:rFonts w:ascii="Calibri" w:eastAsia="Times New Roman" w:hAnsi="Calibri" w:cs="Calibri"/>
                    <w:color w:val="000000"/>
                  </w:rPr>
                </w:rPrChange>
              </w:rPr>
            </w:pPr>
            <w:ins w:id="1806" w:author="Jon.Richar" w:date="2023-06-02T11:02:00Z">
              <w:r w:rsidRPr="00C93D08">
                <w:rPr>
                  <w:rFonts w:ascii="Times New Roman" w:eastAsia="Times New Roman" w:hAnsi="Times New Roman" w:cs="Times New Roman"/>
                  <w:color w:val="000000"/>
                  <w:sz w:val="20"/>
                  <w:szCs w:val="20"/>
                  <w:rPrChange w:id="1807" w:author="Jon.Richar" w:date="2023-06-09T15:17:00Z">
                    <w:rPr>
                      <w:rFonts w:ascii="Calibri" w:eastAsia="Times New Roman" w:hAnsi="Calibri" w:cs="Calibri"/>
                      <w:color w:val="000000"/>
                    </w:rPr>
                  </w:rPrChange>
                </w:rPr>
                <w:t>-0.15</w:t>
              </w:r>
            </w:ins>
          </w:p>
        </w:tc>
        <w:tc>
          <w:tcPr>
            <w:tcW w:w="680" w:type="dxa"/>
            <w:shd w:val="clear" w:color="auto" w:fill="auto"/>
            <w:noWrap/>
            <w:vAlign w:val="bottom"/>
            <w:hideMark/>
            <w:tcPrChange w:id="1808" w:author="Jon.Richar" w:date="2023-06-09T15:20:00Z">
              <w:tcPr>
                <w:tcW w:w="680" w:type="dxa"/>
                <w:shd w:val="clear" w:color="auto" w:fill="auto"/>
                <w:noWrap/>
                <w:vAlign w:val="bottom"/>
                <w:hideMark/>
              </w:tcPr>
            </w:tcPrChange>
          </w:tcPr>
          <w:p w14:paraId="3DE23A9B" w14:textId="77777777" w:rsidR="007F3A01" w:rsidRPr="00C93D08" w:rsidRDefault="007F3A01">
            <w:pPr>
              <w:spacing w:after="0" w:line="240" w:lineRule="auto"/>
              <w:jc w:val="right"/>
              <w:rPr>
                <w:ins w:id="1809" w:author="Jon.Richar" w:date="2023-06-02T11:02:00Z"/>
                <w:rFonts w:ascii="Times New Roman" w:eastAsia="Times New Roman" w:hAnsi="Times New Roman" w:cs="Times New Roman"/>
                <w:color w:val="000000"/>
                <w:sz w:val="20"/>
                <w:szCs w:val="20"/>
                <w:rPrChange w:id="1810" w:author="Jon.Richar" w:date="2023-06-09T15:17:00Z">
                  <w:rPr>
                    <w:ins w:id="1811" w:author="Jon.Richar" w:date="2023-06-02T11:02:00Z"/>
                    <w:rFonts w:ascii="Calibri" w:eastAsia="Times New Roman" w:hAnsi="Calibri" w:cs="Calibri"/>
                    <w:color w:val="000000"/>
                  </w:rPr>
                </w:rPrChange>
              </w:rPr>
            </w:pPr>
            <w:ins w:id="1812" w:author="Jon.Richar" w:date="2023-06-02T11:02:00Z">
              <w:r w:rsidRPr="00C93D08">
                <w:rPr>
                  <w:rFonts w:ascii="Times New Roman" w:eastAsia="Times New Roman" w:hAnsi="Times New Roman" w:cs="Times New Roman"/>
                  <w:color w:val="000000"/>
                  <w:sz w:val="20"/>
                  <w:szCs w:val="20"/>
                  <w:rPrChange w:id="1813" w:author="Jon.Richar" w:date="2023-06-09T15:17:00Z">
                    <w:rPr>
                      <w:rFonts w:ascii="Calibri" w:eastAsia="Times New Roman" w:hAnsi="Calibri" w:cs="Calibri"/>
                      <w:color w:val="000000"/>
                    </w:rPr>
                  </w:rPrChange>
                </w:rPr>
                <w:t>0.38</w:t>
              </w:r>
            </w:ins>
          </w:p>
        </w:tc>
        <w:tc>
          <w:tcPr>
            <w:tcW w:w="768" w:type="dxa"/>
            <w:shd w:val="clear" w:color="auto" w:fill="auto"/>
            <w:noWrap/>
            <w:vAlign w:val="bottom"/>
            <w:hideMark/>
            <w:tcPrChange w:id="1814" w:author="Jon.Richar" w:date="2023-06-09T15:20:00Z">
              <w:tcPr>
                <w:tcW w:w="768" w:type="dxa"/>
                <w:shd w:val="clear" w:color="auto" w:fill="auto"/>
                <w:noWrap/>
                <w:vAlign w:val="bottom"/>
                <w:hideMark/>
              </w:tcPr>
            </w:tcPrChange>
          </w:tcPr>
          <w:p w14:paraId="2AEF13A4" w14:textId="77777777" w:rsidR="007F3A01" w:rsidRPr="00C93D08" w:rsidRDefault="007F3A01">
            <w:pPr>
              <w:spacing w:after="0" w:line="240" w:lineRule="auto"/>
              <w:jc w:val="right"/>
              <w:rPr>
                <w:ins w:id="1815" w:author="Jon.Richar" w:date="2023-06-02T11:02:00Z"/>
                <w:rFonts w:ascii="Times New Roman" w:eastAsia="Times New Roman" w:hAnsi="Times New Roman" w:cs="Times New Roman"/>
                <w:color w:val="000000"/>
                <w:sz w:val="20"/>
                <w:szCs w:val="20"/>
                <w:rPrChange w:id="1816" w:author="Jon.Richar" w:date="2023-06-09T15:17:00Z">
                  <w:rPr>
                    <w:ins w:id="1817" w:author="Jon.Richar" w:date="2023-06-02T11:02:00Z"/>
                    <w:rFonts w:ascii="Calibri" w:eastAsia="Times New Roman" w:hAnsi="Calibri" w:cs="Calibri"/>
                    <w:color w:val="000000"/>
                  </w:rPr>
                </w:rPrChange>
              </w:rPr>
            </w:pPr>
            <w:ins w:id="1818" w:author="Jon.Richar" w:date="2023-06-02T11:02:00Z">
              <w:r w:rsidRPr="00C93D08">
                <w:rPr>
                  <w:rFonts w:ascii="Times New Roman" w:eastAsia="Times New Roman" w:hAnsi="Times New Roman" w:cs="Times New Roman"/>
                  <w:color w:val="000000"/>
                  <w:sz w:val="20"/>
                  <w:szCs w:val="20"/>
                  <w:rPrChange w:id="1819" w:author="Jon.Richar" w:date="2023-06-09T15:17:00Z">
                    <w:rPr>
                      <w:rFonts w:ascii="Calibri" w:eastAsia="Times New Roman" w:hAnsi="Calibri" w:cs="Calibri"/>
                      <w:color w:val="000000"/>
                    </w:rPr>
                  </w:rPrChange>
                </w:rPr>
                <w:t>0.43</w:t>
              </w:r>
            </w:ins>
          </w:p>
        </w:tc>
        <w:tc>
          <w:tcPr>
            <w:tcW w:w="675" w:type="dxa"/>
            <w:shd w:val="clear" w:color="auto" w:fill="auto"/>
            <w:noWrap/>
            <w:vAlign w:val="bottom"/>
            <w:hideMark/>
            <w:tcPrChange w:id="1820" w:author="Jon.Richar" w:date="2023-06-09T15:20:00Z">
              <w:tcPr>
                <w:tcW w:w="675" w:type="dxa"/>
                <w:shd w:val="clear" w:color="auto" w:fill="auto"/>
                <w:noWrap/>
                <w:vAlign w:val="bottom"/>
                <w:hideMark/>
              </w:tcPr>
            </w:tcPrChange>
          </w:tcPr>
          <w:p w14:paraId="30D1516C" w14:textId="77777777" w:rsidR="007F3A01" w:rsidRPr="00C93D08" w:rsidRDefault="007F3A01">
            <w:pPr>
              <w:spacing w:after="0" w:line="240" w:lineRule="auto"/>
              <w:jc w:val="right"/>
              <w:rPr>
                <w:ins w:id="1821" w:author="Jon.Richar" w:date="2023-06-02T11:02:00Z"/>
                <w:rFonts w:ascii="Times New Roman" w:eastAsia="Times New Roman" w:hAnsi="Times New Roman" w:cs="Times New Roman"/>
                <w:color w:val="000000"/>
                <w:sz w:val="20"/>
                <w:szCs w:val="20"/>
                <w:rPrChange w:id="1822" w:author="Jon.Richar" w:date="2023-06-09T15:17:00Z">
                  <w:rPr>
                    <w:ins w:id="1823" w:author="Jon.Richar" w:date="2023-06-02T11:02:00Z"/>
                    <w:rFonts w:ascii="Calibri" w:eastAsia="Times New Roman" w:hAnsi="Calibri" w:cs="Calibri"/>
                    <w:color w:val="000000"/>
                  </w:rPr>
                </w:rPrChange>
              </w:rPr>
            </w:pPr>
            <w:ins w:id="1824" w:author="Jon.Richar" w:date="2023-06-02T11:02:00Z">
              <w:r w:rsidRPr="00C93D08">
                <w:rPr>
                  <w:rFonts w:ascii="Times New Roman" w:eastAsia="Times New Roman" w:hAnsi="Times New Roman" w:cs="Times New Roman"/>
                  <w:color w:val="000000"/>
                  <w:sz w:val="20"/>
                  <w:szCs w:val="20"/>
                  <w:rPrChange w:id="1825" w:author="Jon.Richar" w:date="2023-06-09T15:17:00Z">
                    <w:rPr>
                      <w:rFonts w:ascii="Calibri" w:eastAsia="Times New Roman" w:hAnsi="Calibri" w:cs="Calibri"/>
                      <w:color w:val="000000"/>
                    </w:rPr>
                  </w:rPrChange>
                </w:rPr>
                <w:t>1.00</w:t>
              </w:r>
            </w:ins>
          </w:p>
        </w:tc>
        <w:tc>
          <w:tcPr>
            <w:tcW w:w="675" w:type="dxa"/>
            <w:shd w:val="clear" w:color="auto" w:fill="auto"/>
            <w:noWrap/>
            <w:vAlign w:val="bottom"/>
            <w:hideMark/>
            <w:tcPrChange w:id="1826" w:author="Jon.Richar" w:date="2023-06-09T15:20:00Z">
              <w:tcPr>
                <w:tcW w:w="675" w:type="dxa"/>
                <w:shd w:val="clear" w:color="auto" w:fill="auto"/>
                <w:noWrap/>
                <w:vAlign w:val="bottom"/>
                <w:hideMark/>
              </w:tcPr>
            </w:tcPrChange>
          </w:tcPr>
          <w:p w14:paraId="692D63B7" w14:textId="77777777" w:rsidR="007F3A01" w:rsidRPr="00C93D08" w:rsidRDefault="007F3A01">
            <w:pPr>
              <w:spacing w:after="0" w:line="240" w:lineRule="auto"/>
              <w:jc w:val="right"/>
              <w:rPr>
                <w:ins w:id="1827" w:author="Jon.Richar" w:date="2023-06-02T11:02:00Z"/>
                <w:rFonts w:ascii="Times New Roman" w:eastAsia="Times New Roman" w:hAnsi="Times New Roman" w:cs="Times New Roman"/>
                <w:color w:val="000000"/>
                <w:sz w:val="20"/>
                <w:szCs w:val="20"/>
                <w:rPrChange w:id="1828" w:author="Jon.Richar" w:date="2023-06-09T15:17:00Z">
                  <w:rPr>
                    <w:ins w:id="1829" w:author="Jon.Richar" w:date="2023-06-02T11:02:00Z"/>
                    <w:rFonts w:ascii="Calibri" w:eastAsia="Times New Roman" w:hAnsi="Calibri" w:cs="Calibri"/>
                    <w:color w:val="000000"/>
                  </w:rPr>
                </w:rPrChange>
              </w:rPr>
            </w:pPr>
            <w:ins w:id="1830" w:author="Jon.Richar" w:date="2023-06-02T11:02:00Z">
              <w:r w:rsidRPr="00C93D08">
                <w:rPr>
                  <w:rFonts w:ascii="Times New Roman" w:eastAsia="Times New Roman" w:hAnsi="Times New Roman" w:cs="Times New Roman"/>
                  <w:color w:val="000000"/>
                  <w:sz w:val="20"/>
                  <w:szCs w:val="20"/>
                  <w:rPrChange w:id="1831" w:author="Jon.Richar" w:date="2023-06-09T15:17:00Z">
                    <w:rPr>
                      <w:rFonts w:ascii="Calibri" w:eastAsia="Times New Roman" w:hAnsi="Calibri" w:cs="Calibri"/>
                      <w:color w:val="000000"/>
                    </w:rPr>
                  </w:rPrChange>
                </w:rPr>
                <w:t>0.09</w:t>
              </w:r>
            </w:ins>
          </w:p>
        </w:tc>
        <w:tc>
          <w:tcPr>
            <w:tcW w:w="714" w:type="dxa"/>
            <w:shd w:val="clear" w:color="auto" w:fill="auto"/>
            <w:noWrap/>
            <w:vAlign w:val="bottom"/>
            <w:hideMark/>
            <w:tcPrChange w:id="1832" w:author="Jon.Richar" w:date="2023-06-09T15:20:00Z">
              <w:tcPr>
                <w:tcW w:w="714" w:type="dxa"/>
                <w:shd w:val="clear" w:color="auto" w:fill="auto"/>
                <w:noWrap/>
                <w:vAlign w:val="bottom"/>
                <w:hideMark/>
              </w:tcPr>
            </w:tcPrChange>
          </w:tcPr>
          <w:p w14:paraId="0D574843" w14:textId="77777777" w:rsidR="007F3A01" w:rsidRPr="00C93D08" w:rsidRDefault="007F3A01">
            <w:pPr>
              <w:spacing w:after="0" w:line="240" w:lineRule="auto"/>
              <w:jc w:val="right"/>
              <w:rPr>
                <w:ins w:id="1833" w:author="Jon.Richar" w:date="2023-06-02T11:02:00Z"/>
                <w:rFonts w:ascii="Times New Roman" w:eastAsia="Times New Roman" w:hAnsi="Times New Roman" w:cs="Times New Roman"/>
                <w:color w:val="000000"/>
                <w:sz w:val="20"/>
                <w:szCs w:val="20"/>
                <w:rPrChange w:id="1834" w:author="Jon.Richar" w:date="2023-06-09T15:17:00Z">
                  <w:rPr>
                    <w:ins w:id="1835" w:author="Jon.Richar" w:date="2023-06-02T11:02:00Z"/>
                    <w:rFonts w:ascii="Calibri" w:eastAsia="Times New Roman" w:hAnsi="Calibri" w:cs="Calibri"/>
                    <w:color w:val="000000"/>
                  </w:rPr>
                </w:rPrChange>
              </w:rPr>
            </w:pPr>
            <w:ins w:id="1836" w:author="Jon.Richar" w:date="2023-06-02T11:02:00Z">
              <w:r w:rsidRPr="00C93D08">
                <w:rPr>
                  <w:rFonts w:ascii="Times New Roman" w:eastAsia="Times New Roman" w:hAnsi="Times New Roman" w:cs="Times New Roman"/>
                  <w:color w:val="000000"/>
                  <w:sz w:val="20"/>
                  <w:szCs w:val="20"/>
                  <w:rPrChange w:id="1837" w:author="Jon.Richar" w:date="2023-06-09T15:17:00Z">
                    <w:rPr>
                      <w:rFonts w:ascii="Calibri" w:eastAsia="Times New Roman" w:hAnsi="Calibri" w:cs="Calibri"/>
                      <w:color w:val="000000"/>
                    </w:rPr>
                  </w:rPrChange>
                </w:rPr>
                <w:t>-0.04</w:t>
              </w:r>
            </w:ins>
          </w:p>
        </w:tc>
        <w:tc>
          <w:tcPr>
            <w:tcW w:w="633" w:type="dxa"/>
            <w:shd w:val="clear" w:color="auto" w:fill="auto"/>
            <w:noWrap/>
            <w:vAlign w:val="bottom"/>
            <w:hideMark/>
            <w:tcPrChange w:id="1838" w:author="Jon.Richar" w:date="2023-06-09T15:20:00Z">
              <w:tcPr>
                <w:tcW w:w="633" w:type="dxa"/>
                <w:shd w:val="clear" w:color="auto" w:fill="auto"/>
                <w:noWrap/>
                <w:vAlign w:val="bottom"/>
                <w:hideMark/>
              </w:tcPr>
            </w:tcPrChange>
          </w:tcPr>
          <w:p w14:paraId="687BF194" w14:textId="77777777" w:rsidR="007F3A01" w:rsidRPr="00C93D08" w:rsidRDefault="007F3A01">
            <w:pPr>
              <w:spacing w:after="0" w:line="240" w:lineRule="auto"/>
              <w:jc w:val="right"/>
              <w:rPr>
                <w:ins w:id="1839" w:author="Jon.Richar" w:date="2023-06-02T11:02:00Z"/>
                <w:rFonts w:ascii="Times New Roman" w:eastAsia="Times New Roman" w:hAnsi="Times New Roman" w:cs="Times New Roman"/>
                <w:color w:val="000000"/>
                <w:sz w:val="20"/>
                <w:szCs w:val="20"/>
                <w:rPrChange w:id="1840" w:author="Jon.Richar" w:date="2023-06-09T15:17:00Z">
                  <w:rPr>
                    <w:ins w:id="1841" w:author="Jon.Richar" w:date="2023-06-02T11:02:00Z"/>
                    <w:rFonts w:ascii="Calibri" w:eastAsia="Times New Roman" w:hAnsi="Calibri" w:cs="Calibri"/>
                    <w:color w:val="000000"/>
                  </w:rPr>
                </w:rPrChange>
              </w:rPr>
            </w:pPr>
            <w:ins w:id="1842" w:author="Jon.Richar" w:date="2023-06-02T11:02:00Z">
              <w:r w:rsidRPr="00C93D08">
                <w:rPr>
                  <w:rFonts w:ascii="Times New Roman" w:eastAsia="Times New Roman" w:hAnsi="Times New Roman" w:cs="Times New Roman"/>
                  <w:color w:val="000000"/>
                  <w:sz w:val="20"/>
                  <w:szCs w:val="20"/>
                  <w:rPrChange w:id="1843" w:author="Jon.Richar" w:date="2023-06-09T15:17:00Z">
                    <w:rPr>
                      <w:rFonts w:ascii="Calibri" w:eastAsia="Times New Roman" w:hAnsi="Calibri" w:cs="Calibri"/>
                      <w:color w:val="000000"/>
                    </w:rPr>
                  </w:rPrChange>
                </w:rPr>
                <w:t>0.50</w:t>
              </w:r>
            </w:ins>
          </w:p>
        </w:tc>
        <w:tc>
          <w:tcPr>
            <w:tcW w:w="673" w:type="dxa"/>
            <w:shd w:val="clear" w:color="auto" w:fill="auto"/>
            <w:noWrap/>
            <w:vAlign w:val="bottom"/>
            <w:hideMark/>
            <w:tcPrChange w:id="1844" w:author="Jon.Richar" w:date="2023-06-09T15:20:00Z">
              <w:tcPr>
                <w:tcW w:w="673" w:type="dxa"/>
                <w:shd w:val="clear" w:color="auto" w:fill="auto"/>
                <w:noWrap/>
                <w:vAlign w:val="bottom"/>
                <w:hideMark/>
              </w:tcPr>
            </w:tcPrChange>
          </w:tcPr>
          <w:p w14:paraId="75EFA04A" w14:textId="77777777" w:rsidR="007F3A01" w:rsidRPr="00C93D08" w:rsidRDefault="007F3A01">
            <w:pPr>
              <w:spacing w:after="0" w:line="240" w:lineRule="auto"/>
              <w:jc w:val="right"/>
              <w:rPr>
                <w:ins w:id="1845" w:author="Jon.Richar" w:date="2023-06-02T11:02:00Z"/>
                <w:rFonts w:ascii="Times New Roman" w:eastAsia="Times New Roman" w:hAnsi="Times New Roman" w:cs="Times New Roman"/>
                <w:color w:val="000000"/>
                <w:sz w:val="20"/>
                <w:szCs w:val="20"/>
                <w:rPrChange w:id="1846" w:author="Jon.Richar" w:date="2023-06-09T15:17:00Z">
                  <w:rPr>
                    <w:ins w:id="1847" w:author="Jon.Richar" w:date="2023-06-02T11:02:00Z"/>
                    <w:rFonts w:ascii="Calibri" w:eastAsia="Times New Roman" w:hAnsi="Calibri" w:cs="Calibri"/>
                    <w:color w:val="000000"/>
                  </w:rPr>
                </w:rPrChange>
              </w:rPr>
            </w:pPr>
            <w:ins w:id="1848" w:author="Jon.Richar" w:date="2023-06-02T11:02:00Z">
              <w:r w:rsidRPr="00C93D08">
                <w:rPr>
                  <w:rFonts w:ascii="Times New Roman" w:eastAsia="Times New Roman" w:hAnsi="Times New Roman" w:cs="Times New Roman"/>
                  <w:color w:val="000000"/>
                  <w:sz w:val="20"/>
                  <w:szCs w:val="20"/>
                  <w:rPrChange w:id="1849"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1850" w:author="Jon.Richar" w:date="2023-06-09T15:20:00Z">
              <w:tcPr>
                <w:tcW w:w="714" w:type="dxa"/>
                <w:shd w:val="clear" w:color="auto" w:fill="auto"/>
                <w:noWrap/>
                <w:vAlign w:val="bottom"/>
                <w:hideMark/>
              </w:tcPr>
            </w:tcPrChange>
          </w:tcPr>
          <w:p w14:paraId="04E53BCF" w14:textId="77777777" w:rsidR="007F3A01" w:rsidRPr="00C93D08" w:rsidRDefault="007F3A01">
            <w:pPr>
              <w:spacing w:after="0" w:line="240" w:lineRule="auto"/>
              <w:jc w:val="right"/>
              <w:rPr>
                <w:ins w:id="1851" w:author="Jon.Richar" w:date="2023-06-02T11:02:00Z"/>
                <w:rFonts w:ascii="Times New Roman" w:eastAsia="Times New Roman" w:hAnsi="Times New Roman" w:cs="Times New Roman"/>
                <w:color w:val="000000"/>
                <w:sz w:val="20"/>
                <w:szCs w:val="20"/>
                <w:rPrChange w:id="1852" w:author="Jon.Richar" w:date="2023-06-09T15:17:00Z">
                  <w:rPr>
                    <w:ins w:id="1853" w:author="Jon.Richar" w:date="2023-06-02T11:02:00Z"/>
                    <w:rFonts w:ascii="Calibri" w:eastAsia="Times New Roman" w:hAnsi="Calibri" w:cs="Calibri"/>
                    <w:color w:val="000000"/>
                  </w:rPr>
                </w:rPrChange>
              </w:rPr>
            </w:pPr>
            <w:ins w:id="1854" w:author="Jon.Richar" w:date="2023-06-02T11:02:00Z">
              <w:r w:rsidRPr="00C93D08">
                <w:rPr>
                  <w:rFonts w:ascii="Times New Roman" w:eastAsia="Times New Roman" w:hAnsi="Times New Roman" w:cs="Times New Roman"/>
                  <w:color w:val="000000"/>
                  <w:sz w:val="20"/>
                  <w:szCs w:val="20"/>
                  <w:rPrChange w:id="1855" w:author="Jon.Richar" w:date="2023-06-09T15:17:00Z">
                    <w:rPr>
                      <w:rFonts w:ascii="Calibri" w:eastAsia="Times New Roman" w:hAnsi="Calibri" w:cs="Calibri"/>
                      <w:color w:val="000000"/>
                    </w:rPr>
                  </w:rPrChange>
                </w:rPr>
                <w:t>-0.23</w:t>
              </w:r>
            </w:ins>
          </w:p>
        </w:tc>
      </w:tr>
      <w:tr w:rsidR="00C93D08" w:rsidRPr="007F3A01" w14:paraId="592AFD7B" w14:textId="77777777" w:rsidTr="00C93D08">
        <w:trPr>
          <w:trHeight w:val="157"/>
          <w:ins w:id="1856" w:author="Jon.Richar" w:date="2023-06-02T11:02:00Z"/>
          <w:trPrChange w:id="1857" w:author="Jon.Richar" w:date="2023-06-09T15:20:00Z">
            <w:trPr>
              <w:trHeight w:val="157"/>
            </w:trPr>
          </w:trPrChange>
        </w:trPr>
        <w:tc>
          <w:tcPr>
            <w:tcW w:w="1080" w:type="dxa"/>
            <w:shd w:val="clear" w:color="auto" w:fill="auto"/>
            <w:noWrap/>
            <w:vAlign w:val="center"/>
            <w:hideMark/>
            <w:tcPrChange w:id="1858" w:author="Jon.Richar" w:date="2023-06-09T15:20:00Z">
              <w:tcPr>
                <w:tcW w:w="1080" w:type="dxa"/>
                <w:shd w:val="clear" w:color="auto" w:fill="auto"/>
                <w:noWrap/>
                <w:vAlign w:val="center"/>
                <w:hideMark/>
              </w:tcPr>
            </w:tcPrChange>
          </w:tcPr>
          <w:p w14:paraId="123BDA01" w14:textId="77777777" w:rsidR="007F3A01" w:rsidRPr="00C93D08" w:rsidRDefault="007F3A01">
            <w:pPr>
              <w:spacing w:after="0" w:line="240" w:lineRule="auto"/>
              <w:jc w:val="center"/>
              <w:rPr>
                <w:ins w:id="1859" w:author="Jon.Richar" w:date="2023-06-02T11:02:00Z"/>
                <w:rFonts w:ascii="Times New Roman" w:eastAsia="Times New Roman" w:hAnsi="Times New Roman" w:cs="Times New Roman"/>
                <w:color w:val="000000"/>
                <w:sz w:val="20"/>
                <w:szCs w:val="20"/>
                <w:rPrChange w:id="1860" w:author="Jon.Richar" w:date="2023-06-09T15:17:00Z">
                  <w:rPr>
                    <w:ins w:id="1861" w:author="Jon.Richar" w:date="2023-06-02T11:02:00Z"/>
                    <w:rFonts w:ascii="Calibri" w:eastAsia="Times New Roman" w:hAnsi="Calibri" w:cs="Calibri"/>
                    <w:color w:val="000000"/>
                  </w:rPr>
                </w:rPrChange>
              </w:rPr>
            </w:pPr>
            <w:ins w:id="1862" w:author="Jon.Richar" w:date="2023-06-02T11:02:00Z">
              <w:r w:rsidRPr="00C93D08">
                <w:rPr>
                  <w:rFonts w:ascii="Times New Roman" w:eastAsia="Times New Roman" w:hAnsi="Times New Roman" w:cs="Times New Roman"/>
                  <w:color w:val="000000"/>
                  <w:sz w:val="20"/>
                  <w:szCs w:val="20"/>
                  <w:rPrChange w:id="1863" w:author="Jon.Richar" w:date="2023-06-09T15:17:00Z">
                    <w:rPr>
                      <w:rFonts w:ascii="Calibri" w:eastAsia="Times New Roman" w:hAnsi="Calibri" w:cs="Calibri"/>
                      <w:color w:val="000000"/>
                    </w:rPr>
                  </w:rPrChange>
                </w:rPr>
                <w:t>AO RA3</w:t>
              </w:r>
            </w:ins>
          </w:p>
        </w:tc>
        <w:tc>
          <w:tcPr>
            <w:tcW w:w="838" w:type="dxa"/>
            <w:shd w:val="clear" w:color="auto" w:fill="auto"/>
            <w:noWrap/>
            <w:vAlign w:val="bottom"/>
            <w:hideMark/>
            <w:tcPrChange w:id="1864" w:author="Jon.Richar" w:date="2023-06-09T15:20:00Z">
              <w:tcPr>
                <w:tcW w:w="838" w:type="dxa"/>
                <w:shd w:val="clear" w:color="auto" w:fill="auto"/>
                <w:noWrap/>
                <w:vAlign w:val="bottom"/>
                <w:hideMark/>
              </w:tcPr>
            </w:tcPrChange>
          </w:tcPr>
          <w:p w14:paraId="1D270F96" w14:textId="77777777" w:rsidR="007F3A01" w:rsidRPr="00C93D08" w:rsidRDefault="007F3A01">
            <w:pPr>
              <w:spacing w:after="0" w:line="240" w:lineRule="auto"/>
              <w:jc w:val="right"/>
              <w:rPr>
                <w:ins w:id="1865" w:author="Jon.Richar" w:date="2023-06-02T11:02:00Z"/>
                <w:rFonts w:ascii="Times New Roman" w:eastAsia="Times New Roman" w:hAnsi="Times New Roman" w:cs="Times New Roman"/>
                <w:color w:val="000000"/>
                <w:sz w:val="20"/>
                <w:szCs w:val="20"/>
                <w:rPrChange w:id="1866" w:author="Jon.Richar" w:date="2023-06-09T15:17:00Z">
                  <w:rPr>
                    <w:ins w:id="1867" w:author="Jon.Richar" w:date="2023-06-02T11:02:00Z"/>
                    <w:rFonts w:ascii="Calibri" w:eastAsia="Times New Roman" w:hAnsi="Calibri" w:cs="Calibri"/>
                    <w:color w:val="000000"/>
                  </w:rPr>
                </w:rPrChange>
              </w:rPr>
            </w:pPr>
            <w:ins w:id="1868" w:author="Jon.Richar" w:date="2023-06-02T11:02:00Z">
              <w:r w:rsidRPr="00C93D08">
                <w:rPr>
                  <w:rFonts w:ascii="Times New Roman" w:eastAsia="Times New Roman" w:hAnsi="Times New Roman" w:cs="Times New Roman"/>
                  <w:color w:val="000000"/>
                  <w:sz w:val="20"/>
                  <w:szCs w:val="20"/>
                  <w:rPrChange w:id="1869" w:author="Jon.Richar" w:date="2023-06-09T15:17:00Z">
                    <w:rPr>
                      <w:rFonts w:ascii="Calibri" w:eastAsia="Times New Roman" w:hAnsi="Calibri" w:cs="Calibri"/>
                      <w:color w:val="000000"/>
                    </w:rPr>
                  </w:rPrChange>
                </w:rPr>
                <w:t>0.56</w:t>
              </w:r>
            </w:ins>
          </w:p>
        </w:tc>
        <w:tc>
          <w:tcPr>
            <w:tcW w:w="772" w:type="dxa"/>
            <w:shd w:val="clear" w:color="auto" w:fill="auto"/>
            <w:noWrap/>
            <w:vAlign w:val="bottom"/>
            <w:hideMark/>
            <w:tcPrChange w:id="1870" w:author="Jon.Richar" w:date="2023-06-09T15:20:00Z">
              <w:tcPr>
                <w:tcW w:w="602" w:type="dxa"/>
                <w:shd w:val="clear" w:color="auto" w:fill="auto"/>
                <w:noWrap/>
                <w:vAlign w:val="bottom"/>
                <w:hideMark/>
              </w:tcPr>
            </w:tcPrChange>
          </w:tcPr>
          <w:p w14:paraId="7E8DC24F" w14:textId="77777777" w:rsidR="007F3A01" w:rsidRPr="00C93D08" w:rsidRDefault="007F3A01">
            <w:pPr>
              <w:spacing w:after="0" w:line="240" w:lineRule="auto"/>
              <w:jc w:val="right"/>
              <w:rPr>
                <w:ins w:id="1871" w:author="Jon.Richar" w:date="2023-06-02T11:02:00Z"/>
                <w:rFonts w:ascii="Times New Roman" w:eastAsia="Times New Roman" w:hAnsi="Times New Roman" w:cs="Times New Roman"/>
                <w:color w:val="000000"/>
                <w:sz w:val="20"/>
                <w:szCs w:val="20"/>
                <w:rPrChange w:id="1872" w:author="Jon.Richar" w:date="2023-06-09T15:17:00Z">
                  <w:rPr>
                    <w:ins w:id="1873" w:author="Jon.Richar" w:date="2023-06-02T11:02:00Z"/>
                    <w:rFonts w:ascii="Calibri" w:eastAsia="Times New Roman" w:hAnsi="Calibri" w:cs="Calibri"/>
                    <w:color w:val="000000"/>
                  </w:rPr>
                </w:rPrChange>
              </w:rPr>
            </w:pPr>
            <w:ins w:id="1874" w:author="Jon.Richar" w:date="2023-06-02T11:02:00Z">
              <w:r w:rsidRPr="00C93D08">
                <w:rPr>
                  <w:rFonts w:ascii="Times New Roman" w:eastAsia="Times New Roman" w:hAnsi="Times New Roman" w:cs="Times New Roman"/>
                  <w:color w:val="000000"/>
                  <w:sz w:val="20"/>
                  <w:szCs w:val="20"/>
                  <w:rPrChange w:id="1875" w:author="Jon.Richar" w:date="2023-06-09T15:17:00Z">
                    <w:rPr>
                      <w:rFonts w:ascii="Calibri" w:eastAsia="Times New Roman" w:hAnsi="Calibri" w:cs="Calibri"/>
                      <w:color w:val="000000"/>
                    </w:rPr>
                  </w:rPrChange>
                </w:rPr>
                <w:t>-0.27</w:t>
              </w:r>
            </w:ins>
          </w:p>
        </w:tc>
        <w:tc>
          <w:tcPr>
            <w:tcW w:w="714" w:type="dxa"/>
            <w:shd w:val="clear" w:color="auto" w:fill="auto"/>
            <w:noWrap/>
            <w:vAlign w:val="bottom"/>
            <w:hideMark/>
            <w:tcPrChange w:id="1876" w:author="Jon.Richar" w:date="2023-06-09T15:20:00Z">
              <w:tcPr>
                <w:tcW w:w="714" w:type="dxa"/>
                <w:shd w:val="clear" w:color="auto" w:fill="auto"/>
                <w:noWrap/>
                <w:vAlign w:val="bottom"/>
                <w:hideMark/>
              </w:tcPr>
            </w:tcPrChange>
          </w:tcPr>
          <w:p w14:paraId="1F644238" w14:textId="77777777" w:rsidR="007F3A01" w:rsidRPr="00C93D08" w:rsidRDefault="007F3A01">
            <w:pPr>
              <w:spacing w:after="0" w:line="240" w:lineRule="auto"/>
              <w:jc w:val="right"/>
              <w:rPr>
                <w:ins w:id="1877" w:author="Jon.Richar" w:date="2023-06-02T11:02:00Z"/>
                <w:rFonts w:ascii="Times New Roman" w:eastAsia="Times New Roman" w:hAnsi="Times New Roman" w:cs="Times New Roman"/>
                <w:color w:val="000000"/>
                <w:sz w:val="20"/>
                <w:szCs w:val="20"/>
                <w:rPrChange w:id="1878" w:author="Jon.Richar" w:date="2023-06-09T15:17:00Z">
                  <w:rPr>
                    <w:ins w:id="1879" w:author="Jon.Richar" w:date="2023-06-02T11:02:00Z"/>
                    <w:rFonts w:ascii="Calibri" w:eastAsia="Times New Roman" w:hAnsi="Calibri" w:cs="Calibri"/>
                    <w:color w:val="000000"/>
                  </w:rPr>
                </w:rPrChange>
              </w:rPr>
            </w:pPr>
            <w:ins w:id="1880" w:author="Jon.Richar" w:date="2023-06-02T11:02:00Z">
              <w:r w:rsidRPr="00C93D08">
                <w:rPr>
                  <w:rFonts w:ascii="Times New Roman" w:eastAsia="Times New Roman" w:hAnsi="Times New Roman" w:cs="Times New Roman"/>
                  <w:color w:val="000000"/>
                  <w:sz w:val="20"/>
                  <w:szCs w:val="20"/>
                  <w:rPrChange w:id="1881" w:author="Jon.Richar" w:date="2023-06-09T15:17:00Z">
                    <w:rPr>
                      <w:rFonts w:ascii="Calibri" w:eastAsia="Times New Roman" w:hAnsi="Calibri" w:cs="Calibri"/>
                      <w:color w:val="000000"/>
                    </w:rPr>
                  </w:rPrChange>
                </w:rPr>
                <w:t>0.37</w:t>
              </w:r>
            </w:ins>
          </w:p>
        </w:tc>
        <w:tc>
          <w:tcPr>
            <w:tcW w:w="650" w:type="dxa"/>
            <w:shd w:val="clear" w:color="auto" w:fill="auto"/>
            <w:noWrap/>
            <w:vAlign w:val="bottom"/>
            <w:hideMark/>
            <w:tcPrChange w:id="1882" w:author="Jon.Richar" w:date="2023-06-09T15:20:00Z">
              <w:tcPr>
                <w:tcW w:w="729" w:type="dxa"/>
                <w:shd w:val="clear" w:color="auto" w:fill="auto"/>
                <w:noWrap/>
                <w:vAlign w:val="bottom"/>
                <w:hideMark/>
              </w:tcPr>
            </w:tcPrChange>
          </w:tcPr>
          <w:p w14:paraId="644D1903" w14:textId="77777777" w:rsidR="007F3A01" w:rsidRPr="00C93D08" w:rsidRDefault="007F3A01">
            <w:pPr>
              <w:spacing w:after="0" w:line="240" w:lineRule="auto"/>
              <w:jc w:val="right"/>
              <w:rPr>
                <w:ins w:id="1883" w:author="Jon.Richar" w:date="2023-06-02T11:02:00Z"/>
                <w:rFonts w:ascii="Times New Roman" w:eastAsia="Times New Roman" w:hAnsi="Times New Roman" w:cs="Times New Roman"/>
                <w:color w:val="000000"/>
                <w:sz w:val="20"/>
                <w:szCs w:val="20"/>
                <w:rPrChange w:id="1884" w:author="Jon.Richar" w:date="2023-06-09T15:17:00Z">
                  <w:rPr>
                    <w:ins w:id="1885" w:author="Jon.Richar" w:date="2023-06-02T11:02:00Z"/>
                    <w:rFonts w:ascii="Calibri" w:eastAsia="Times New Roman" w:hAnsi="Calibri" w:cs="Calibri"/>
                    <w:color w:val="000000"/>
                  </w:rPr>
                </w:rPrChange>
              </w:rPr>
            </w:pPr>
            <w:ins w:id="1886" w:author="Jon.Richar" w:date="2023-06-02T11:02:00Z">
              <w:r w:rsidRPr="00C93D08">
                <w:rPr>
                  <w:rFonts w:ascii="Times New Roman" w:eastAsia="Times New Roman" w:hAnsi="Times New Roman" w:cs="Times New Roman"/>
                  <w:color w:val="000000"/>
                  <w:sz w:val="20"/>
                  <w:szCs w:val="20"/>
                  <w:rPrChange w:id="1887" w:author="Jon.Richar" w:date="2023-06-09T15:17:00Z">
                    <w:rPr>
                      <w:rFonts w:ascii="Calibri" w:eastAsia="Times New Roman" w:hAnsi="Calibri" w:cs="Calibri"/>
                      <w:color w:val="000000"/>
                    </w:rPr>
                  </w:rPrChange>
                </w:rPr>
                <w:t>0.34</w:t>
              </w:r>
            </w:ins>
          </w:p>
        </w:tc>
        <w:tc>
          <w:tcPr>
            <w:tcW w:w="838" w:type="dxa"/>
            <w:shd w:val="clear" w:color="auto" w:fill="auto"/>
            <w:noWrap/>
            <w:vAlign w:val="bottom"/>
            <w:hideMark/>
            <w:tcPrChange w:id="1888" w:author="Jon.Richar" w:date="2023-06-09T15:20:00Z">
              <w:tcPr>
                <w:tcW w:w="862" w:type="dxa"/>
                <w:shd w:val="clear" w:color="auto" w:fill="auto"/>
                <w:noWrap/>
                <w:vAlign w:val="bottom"/>
                <w:hideMark/>
              </w:tcPr>
            </w:tcPrChange>
          </w:tcPr>
          <w:p w14:paraId="7CC56A8B" w14:textId="77777777" w:rsidR="007F3A01" w:rsidRPr="00C93D08" w:rsidRDefault="007F3A01">
            <w:pPr>
              <w:spacing w:after="0" w:line="240" w:lineRule="auto"/>
              <w:jc w:val="right"/>
              <w:rPr>
                <w:ins w:id="1889" w:author="Jon.Richar" w:date="2023-06-02T11:02:00Z"/>
                <w:rFonts w:ascii="Times New Roman" w:eastAsia="Times New Roman" w:hAnsi="Times New Roman" w:cs="Times New Roman"/>
                <w:color w:val="000000"/>
                <w:sz w:val="20"/>
                <w:szCs w:val="20"/>
                <w:rPrChange w:id="1890" w:author="Jon.Richar" w:date="2023-06-09T15:17:00Z">
                  <w:rPr>
                    <w:ins w:id="1891" w:author="Jon.Richar" w:date="2023-06-02T11:02:00Z"/>
                    <w:rFonts w:ascii="Calibri" w:eastAsia="Times New Roman" w:hAnsi="Calibri" w:cs="Calibri"/>
                    <w:color w:val="000000"/>
                  </w:rPr>
                </w:rPrChange>
              </w:rPr>
            </w:pPr>
            <w:ins w:id="1892" w:author="Jon.Richar" w:date="2023-06-02T11:02:00Z">
              <w:r w:rsidRPr="00C93D08">
                <w:rPr>
                  <w:rFonts w:ascii="Times New Roman" w:eastAsia="Times New Roman" w:hAnsi="Times New Roman" w:cs="Times New Roman"/>
                  <w:color w:val="000000"/>
                  <w:sz w:val="20"/>
                  <w:szCs w:val="20"/>
                  <w:rPrChange w:id="1893" w:author="Jon.Richar" w:date="2023-06-09T15:17:00Z">
                    <w:rPr>
                      <w:rFonts w:ascii="Calibri" w:eastAsia="Times New Roman" w:hAnsi="Calibri" w:cs="Calibri"/>
                      <w:color w:val="000000"/>
                    </w:rPr>
                  </w:rPrChange>
                </w:rPr>
                <w:t>0.51</w:t>
              </w:r>
            </w:ins>
          </w:p>
        </w:tc>
        <w:tc>
          <w:tcPr>
            <w:tcW w:w="680" w:type="dxa"/>
            <w:shd w:val="clear" w:color="auto" w:fill="auto"/>
            <w:noWrap/>
            <w:vAlign w:val="bottom"/>
            <w:hideMark/>
            <w:tcPrChange w:id="1894" w:author="Jon.Richar" w:date="2023-06-09T15:20:00Z">
              <w:tcPr>
                <w:tcW w:w="680" w:type="dxa"/>
                <w:shd w:val="clear" w:color="auto" w:fill="auto"/>
                <w:noWrap/>
                <w:vAlign w:val="bottom"/>
                <w:hideMark/>
              </w:tcPr>
            </w:tcPrChange>
          </w:tcPr>
          <w:p w14:paraId="3C954A43" w14:textId="77777777" w:rsidR="007F3A01" w:rsidRPr="00C93D08" w:rsidRDefault="007F3A01">
            <w:pPr>
              <w:spacing w:after="0" w:line="240" w:lineRule="auto"/>
              <w:jc w:val="right"/>
              <w:rPr>
                <w:ins w:id="1895" w:author="Jon.Richar" w:date="2023-06-02T11:02:00Z"/>
                <w:rFonts w:ascii="Times New Roman" w:eastAsia="Times New Roman" w:hAnsi="Times New Roman" w:cs="Times New Roman"/>
                <w:color w:val="000000"/>
                <w:sz w:val="20"/>
                <w:szCs w:val="20"/>
                <w:rPrChange w:id="1896" w:author="Jon.Richar" w:date="2023-06-09T15:17:00Z">
                  <w:rPr>
                    <w:ins w:id="1897" w:author="Jon.Richar" w:date="2023-06-02T11:02:00Z"/>
                    <w:rFonts w:ascii="Calibri" w:eastAsia="Times New Roman" w:hAnsi="Calibri" w:cs="Calibri"/>
                    <w:color w:val="000000"/>
                  </w:rPr>
                </w:rPrChange>
              </w:rPr>
            </w:pPr>
            <w:ins w:id="1898" w:author="Jon.Richar" w:date="2023-06-02T11:02:00Z">
              <w:r w:rsidRPr="00C93D08">
                <w:rPr>
                  <w:rFonts w:ascii="Times New Roman" w:eastAsia="Times New Roman" w:hAnsi="Times New Roman" w:cs="Times New Roman"/>
                  <w:color w:val="000000"/>
                  <w:sz w:val="20"/>
                  <w:szCs w:val="20"/>
                  <w:rPrChange w:id="1899" w:author="Jon.Richar" w:date="2023-06-09T15:17:00Z">
                    <w:rPr>
                      <w:rFonts w:ascii="Calibri" w:eastAsia="Times New Roman" w:hAnsi="Calibri" w:cs="Calibri"/>
                      <w:color w:val="000000"/>
                    </w:rPr>
                  </w:rPrChange>
                </w:rPr>
                <w:t>-0.22</w:t>
              </w:r>
            </w:ins>
          </w:p>
        </w:tc>
        <w:tc>
          <w:tcPr>
            <w:tcW w:w="768" w:type="dxa"/>
            <w:shd w:val="clear" w:color="auto" w:fill="auto"/>
            <w:noWrap/>
            <w:vAlign w:val="bottom"/>
            <w:hideMark/>
            <w:tcPrChange w:id="1900" w:author="Jon.Richar" w:date="2023-06-09T15:20:00Z">
              <w:tcPr>
                <w:tcW w:w="768" w:type="dxa"/>
                <w:shd w:val="clear" w:color="auto" w:fill="auto"/>
                <w:noWrap/>
                <w:vAlign w:val="bottom"/>
                <w:hideMark/>
              </w:tcPr>
            </w:tcPrChange>
          </w:tcPr>
          <w:p w14:paraId="464EB83E" w14:textId="77777777" w:rsidR="007F3A01" w:rsidRPr="00C93D08" w:rsidRDefault="007F3A01">
            <w:pPr>
              <w:spacing w:after="0" w:line="240" w:lineRule="auto"/>
              <w:jc w:val="right"/>
              <w:rPr>
                <w:ins w:id="1901" w:author="Jon.Richar" w:date="2023-06-02T11:02:00Z"/>
                <w:rFonts w:ascii="Times New Roman" w:eastAsia="Times New Roman" w:hAnsi="Times New Roman" w:cs="Times New Roman"/>
                <w:color w:val="000000"/>
                <w:sz w:val="20"/>
                <w:szCs w:val="20"/>
                <w:rPrChange w:id="1902" w:author="Jon.Richar" w:date="2023-06-09T15:17:00Z">
                  <w:rPr>
                    <w:ins w:id="1903" w:author="Jon.Richar" w:date="2023-06-02T11:02:00Z"/>
                    <w:rFonts w:ascii="Calibri" w:eastAsia="Times New Roman" w:hAnsi="Calibri" w:cs="Calibri"/>
                    <w:color w:val="000000"/>
                  </w:rPr>
                </w:rPrChange>
              </w:rPr>
            </w:pPr>
            <w:ins w:id="1904" w:author="Jon.Richar" w:date="2023-06-02T11:02:00Z">
              <w:r w:rsidRPr="00C93D08">
                <w:rPr>
                  <w:rFonts w:ascii="Times New Roman" w:eastAsia="Times New Roman" w:hAnsi="Times New Roman" w:cs="Times New Roman"/>
                  <w:color w:val="000000"/>
                  <w:sz w:val="20"/>
                  <w:szCs w:val="20"/>
                  <w:rPrChange w:id="1905" w:author="Jon.Richar" w:date="2023-06-09T15:17:00Z">
                    <w:rPr>
                      <w:rFonts w:ascii="Calibri" w:eastAsia="Times New Roman" w:hAnsi="Calibri" w:cs="Calibri"/>
                      <w:color w:val="000000"/>
                    </w:rPr>
                  </w:rPrChange>
                </w:rPr>
                <w:t>-0.23</w:t>
              </w:r>
            </w:ins>
          </w:p>
        </w:tc>
        <w:tc>
          <w:tcPr>
            <w:tcW w:w="675" w:type="dxa"/>
            <w:shd w:val="clear" w:color="auto" w:fill="auto"/>
            <w:noWrap/>
            <w:vAlign w:val="bottom"/>
            <w:hideMark/>
            <w:tcPrChange w:id="1906" w:author="Jon.Richar" w:date="2023-06-09T15:20:00Z">
              <w:tcPr>
                <w:tcW w:w="675" w:type="dxa"/>
                <w:shd w:val="clear" w:color="auto" w:fill="auto"/>
                <w:noWrap/>
                <w:vAlign w:val="bottom"/>
                <w:hideMark/>
              </w:tcPr>
            </w:tcPrChange>
          </w:tcPr>
          <w:p w14:paraId="54FEFC70" w14:textId="77777777" w:rsidR="007F3A01" w:rsidRPr="00C93D08" w:rsidRDefault="007F3A01">
            <w:pPr>
              <w:spacing w:after="0" w:line="240" w:lineRule="auto"/>
              <w:jc w:val="right"/>
              <w:rPr>
                <w:ins w:id="1907" w:author="Jon.Richar" w:date="2023-06-02T11:02:00Z"/>
                <w:rFonts w:ascii="Times New Roman" w:eastAsia="Times New Roman" w:hAnsi="Times New Roman" w:cs="Times New Roman"/>
                <w:color w:val="000000"/>
                <w:sz w:val="20"/>
                <w:szCs w:val="20"/>
                <w:rPrChange w:id="1908" w:author="Jon.Richar" w:date="2023-06-09T15:17:00Z">
                  <w:rPr>
                    <w:ins w:id="1909" w:author="Jon.Richar" w:date="2023-06-02T11:02:00Z"/>
                    <w:rFonts w:ascii="Calibri" w:eastAsia="Times New Roman" w:hAnsi="Calibri" w:cs="Calibri"/>
                    <w:color w:val="000000"/>
                  </w:rPr>
                </w:rPrChange>
              </w:rPr>
            </w:pPr>
            <w:ins w:id="1910" w:author="Jon.Richar" w:date="2023-06-02T11:02:00Z">
              <w:r w:rsidRPr="00C93D08">
                <w:rPr>
                  <w:rFonts w:ascii="Times New Roman" w:eastAsia="Times New Roman" w:hAnsi="Times New Roman" w:cs="Times New Roman"/>
                  <w:color w:val="000000"/>
                  <w:sz w:val="20"/>
                  <w:szCs w:val="20"/>
                  <w:rPrChange w:id="1911" w:author="Jon.Richar" w:date="2023-06-09T15:17:00Z">
                    <w:rPr>
                      <w:rFonts w:ascii="Calibri" w:eastAsia="Times New Roman" w:hAnsi="Calibri" w:cs="Calibri"/>
                      <w:color w:val="000000"/>
                    </w:rPr>
                  </w:rPrChange>
                </w:rPr>
                <w:t>0.09</w:t>
              </w:r>
            </w:ins>
          </w:p>
        </w:tc>
        <w:tc>
          <w:tcPr>
            <w:tcW w:w="675" w:type="dxa"/>
            <w:shd w:val="clear" w:color="auto" w:fill="auto"/>
            <w:noWrap/>
            <w:vAlign w:val="bottom"/>
            <w:hideMark/>
            <w:tcPrChange w:id="1912" w:author="Jon.Richar" w:date="2023-06-09T15:20:00Z">
              <w:tcPr>
                <w:tcW w:w="675" w:type="dxa"/>
                <w:shd w:val="clear" w:color="auto" w:fill="auto"/>
                <w:noWrap/>
                <w:vAlign w:val="bottom"/>
                <w:hideMark/>
              </w:tcPr>
            </w:tcPrChange>
          </w:tcPr>
          <w:p w14:paraId="55272D54" w14:textId="77777777" w:rsidR="007F3A01" w:rsidRPr="00C93D08" w:rsidRDefault="007F3A01">
            <w:pPr>
              <w:spacing w:after="0" w:line="240" w:lineRule="auto"/>
              <w:jc w:val="right"/>
              <w:rPr>
                <w:ins w:id="1913" w:author="Jon.Richar" w:date="2023-06-02T11:02:00Z"/>
                <w:rFonts w:ascii="Times New Roman" w:eastAsia="Times New Roman" w:hAnsi="Times New Roman" w:cs="Times New Roman"/>
                <w:color w:val="000000"/>
                <w:sz w:val="20"/>
                <w:szCs w:val="20"/>
                <w:rPrChange w:id="1914" w:author="Jon.Richar" w:date="2023-06-09T15:17:00Z">
                  <w:rPr>
                    <w:ins w:id="1915" w:author="Jon.Richar" w:date="2023-06-02T11:02:00Z"/>
                    <w:rFonts w:ascii="Calibri" w:eastAsia="Times New Roman" w:hAnsi="Calibri" w:cs="Calibri"/>
                    <w:color w:val="000000"/>
                  </w:rPr>
                </w:rPrChange>
              </w:rPr>
            </w:pPr>
            <w:ins w:id="1916" w:author="Jon.Richar" w:date="2023-06-02T11:02:00Z">
              <w:r w:rsidRPr="00C93D08">
                <w:rPr>
                  <w:rFonts w:ascii="Times New Roman" w:eastAsia="Times New Roman" w:hAnsi="Times New Roman" w:cs="Times New Roman"/>
                  <w:color w:val="000000"/>
                  <w:sz w:val="20"/>
                  <w:szCs w:val="20"/>
                  <w:rPrChange w:id="1917" w:author="Jon.Richar" w:date="2023-06-09T15:17:00Z">
                    <w:rPr>
                      <w:rFonts w:ascii="Calibri" w:eastAsia="Times New Roman" w:hAnsi="Calibri" w:cs="Calibri"/>
                      <w:color w:val="000000"/>
                    </w:rPr>
                  </w:rPrChange>
                </w:rPr>
                <w:t>1.00</w:t>
              </w:r>
            </w:ins>
          </w:p>
        </w:tc>
        <w:tc>
          <w:tcPr>
            <w:tcW w:w="714" w:type="dxa"/>
            <w:shd w:val="clear" w:color="auto" w:fill="auto"/>
            <w:noWrap/>
            <w:vAlign w:val="bottom"/>
            <w:hideMark/>
            <w:tcPrChange w:id="1918" w:author="Jon.Richar" w:date="2023-06-09T15:20:00Z">
              <w:tcPr>
                <w:tcW w:w="714" w:type="dxa"/>
                <w:shd w:val="clear" w:color="auto" w:fill="auto"/>
                <w:noWrap/>
                <w:vAlign w:val="bottom"/>
                <w:hideMark/>
              </w:tcPr>
            </w:tcPrChange>
          </w:tcPr>
          <w:p w14:paraId="5B02C4C8" w14:textId="77777777" w:rsidR="007F3A01" w:rsidRPr="00C93D08" w:rsidRDefault="007F3A01">
            <w:pPr>
              <w:spacing w:after="0" w:line="240" w:lineRule="auto"/>
              <w:jc w:val="right"/>
              <w:rPr>
                <w:ins w:id="1919" w:author="Jon.Richar" w:date="2023-06-02T11:02:00Z"/>
                <w:rFonts w:ascii="Times New Roman" w:eastAsia="Times New Roman" w:hAnsi="Times New Roman" w:cs="Times New Roman"/>
                <w:color w:val="000000"/>
                <w:sz w:val="20"/>
                <w:szCs w:val="20"/>
                <w:rPrChange w:id="1920" w:author="Jon.Richar" w:date="2023-06-09T15:17:00Z">
                  <w:rPr>
                    <w:ins w:id="1921" w:author="Jon.Richar" w:date="2023-06-02T11:02:00Z"/>
                    <w:rFonts w:ascii="Calibri" w:eastAsia="Times New Roman" w:hAnsi="Calibri" w:cs="Calibri"/>
                    <w:color w:val="000000"/>
                  </w:rPr>
                </w:rPrChange>
              </w:rPr>
            </w:pPr>
            <w:ins w:id="1922" w:author="Jon.Richar" w:date="2023-06-02T11:02:00Z">
              <w:r w:rsidRPr="00C93D08">
                <w:rPr>
                  <w:rFonts w:ascii="Times New Roman" w:eastAsia="Times New Roman" w:hAnsi="Times New Roman" w:cs="Times New Roman"/>
                  <w:color w:val="000000"/>
                  <w:sz w:val="20"/>
                  <w:szCs w:val="20"/>
                  <w:rPrChange w:id="1923" w:author="Jon.Richar" w:date="2023-06-09T15:17:00Z">
                    <w:rPr>
                      <w:rFonts w:ascii="Calibri" w:eastAsia="Times New Roman" w:hAnsi="Calibri" w:cs="Calibri"/>
                      <w:color w:val="000000"/>
                    </w:rPr>
                  </w:rPrChange>
                </w:rPr>
                <w:t>0.83</w:t>
              </w:r>
            </w:ins>
          </w:p>
        </w:tc>
        <w:tc>
          <w:tcPr>
            <w:tcW w:w="633" w:type="dxa"/>
            <w:shd w:val="clear" w:color="auto" w:fill="auto"/>
            <w:noWrap/>
            <w:vAlign w:val="bottom"/>
            <w:hideMark/>
            <w:tcPrChange w:id="1924" w:author="Jon.Richar" w:date="2023-06-09T15:20:00Z">
              <w:tcPr>
                <w:tcW w:w="633" w:type="dxa"/>
                <w:shd w:val="clear" w:color="auto" w:fill="auto"/>
                <w:noWrap/>
                <w:vAlign w:val="bottom"/>
                <w:hideMark/>
              </w:tcPr>
            </w:tcPrChange>
          </w:tcPr>
          <w:p w14:paraId="1444219F" w14:textId="77777777" w:rsidR="007F3A01" w:rsidRPr="00C93D08" w:rsidRDefault="007F3A01">
            <w:pPr>
              <w:spacing w:after="0" w:line="240" w:lineRule="auto"/>
              <w:jc w:val="right"/>
              <w:rPr>
                <w:ins w:id="1925" w:author="Jon.Richar" w:date="2023-06-02T11:02:00Z"/>
                <w:rFonts w:ascii="Times New Roman" w:eastAsia="Times New Roman" w:hAnsi="Times New Roman" w:cs="Times New Roman"/>
                <w:color w:val="000000"/>
                <w:sz w:val="20"/>
                <w:szCs w:val="20"/>
                <w:rPrChange w:id="1926" w:author="Jon.Richar" w:date="2023-06-09T15:17:00Z">
                  <w:rPr>
                    <w:ins w:id="1927" w:author="Jon.Richar" w:date="2023-06-02T11:02:00Z"/>
                    <w:rFonts w:ascii="Calibri" w:eastAsia="Times New Roman" w:hAnsi="Calibri" w:cs="Calibri"/>
                    <w:color w:val="000000"/>
                  </w:rPr>
                </w:rPrChange>
              </w:rPr>
            </w:pPr>
            <w:ins w:id="1928" w:author="Jon.Richar" w:date="2023-06-02T11:02:00Z">
              <w:r w:rsidRPr="00C93D08">
                <w:rPr>
                  <w:rFonts w:ascii="Times New Roman" w:eastAsia="Times New Roman" w:hAnsi="Times New Roman" w:cs="Times New Roman"/>
                  <w:color w:val="000000"/>
                  <w:sz w:val="20"/>
                  <w:szCs w:val="20"/>
                  <w:rPrChange w:id="1929" w:author="Jon.Richar" w:date="2023-06-09T15:17:00Z">
                    <w:rPr>
                      <w:rFonts w:ascii="Calibri" w:eastAsia="Times New Roman" w:hAnsi="Calibri" w:cs="Calibri"/>
                      <w:color w:val="000000"/>
                    </w:rPr>
                  </w:rPrChange>
                </w:rPr>
                <w:t>0.08</w:t>
              </w:r>
            </w:ins>
          </w:p>
        </w:tc>
        <w:tc>
          <w:tcPr>
            <w:tcW w:w="673" w:type="dxa"/>
            <w:shd w:val="clear" w:color="auto" w:fill="auto"/>
            <w:noWrap/>
            <w:vAlign w:val="bottom"/>
            <w:hideMark/>
            <w:tcPrChange w:id="1930" w:author="Jon.Richar" w:date="2023-06-09T15:20:00Z">
              <w:tcPr>
                <w:tcW w:w="673" w:type="dxa"/>
                <w:shd w:val="clear" w:color="auto" w:fill="auto"/>
                <w:noWrap/>
                <w:vAlign w:val="bottom"/>
                <w:hideMark/>
              </w:tcPr>
            </w:tcPrChange>
          </w:tcPr>
          <w:p w14:paraId="14CA98FF" w14:textId="77777777" w:rsidR="007F3A01" w:rsidRPr="00C93D08" w:rsidRDefault="007F3A01">
            <w:pPr>
              <w:spacing w:after="0" w:line="240" w:lineRule="auto"/>
              <w:jc w:val="right"/>
              <w:rPr>
                <w:ins w:id="1931" w:author="Jon.Richar" w:date="2023-06-02T11:02:00Z"/>
                <w:rFonts w:ascii="Times New Roman" w:eastAsia="Times New Roman" w:hAnsi="Times New Roman" w:cs="Times New Roman"/>
                <w:color w:val="000000"/>
                <w:sz w:val="20"/>
                <w:szCs w:val="20"/>
                <w:rPrChange w:id="1932" w:author="Jon.Richar" w:date="2023-06-09T15:17:00Z">
                  <w:rPr>
                    <w:ins w:id="1933" w:author="Jon.Richar" w:date="2023-06-02T11:02:00Z"/>
                    <w:rFonts w:ascii="Calibri" w:eastAsia="Times New Roman" w:hAnsi="Calibri" w:cs="Calibri"/>
                    <w:color w:val="000000"/>
                  </w:rPr>
                </w:rPrChange>
              </w:rPr>
            </w:pPr>
            <w:ins w:id="1934" w:author="Jon.Richar" w:date="2023-06-02T11:02:00Z">
              <w:r w:rsidRPr="00C93D08">
                <w:rPr>
                  <w:rFonts w:ascii="Times New Roman" w:eastAsia="Times New Roman" w:hAnsi="Times New Roman" w:cs="Times New Roman"/>
                  <w:color w:val="000000"/>
                  <w:sz w:val="20"/>
                  <w:szCs w:val="20"/>
                  <w:rPrChange w:id="1935" w:author="Jon.Richar" w:date="2023-06-09T15:17:00Z">
                    <w:rPr>
                      <w:rFonts w:ascii="Calibri" w:eastAsia="Times New Roman" w:hAnsi="Calibri" w:cs="Calibri"/>
                      <w:color w:val="000000"/>
                    </w:rPr>
                  </w:rPrChange>
                </w:rPr>
                <w:t>0.03</w:t>
              </w:r>
            </w:ins>
          </w:p>
        </w:tc>
        <w:tc>
          <w:tcPr>
            <w:tcW w:w="714" w:type="dxa"/>
            <w:shd w:val="clear" w:color="auto" w:fill="auto"/>
            <w:noWrap/>
            <w:vAlign w:val="bottom"/>
            <w:hideMark/>
            <w:tcPrChange w:id="1936" w:author="Jon.Richar" w:date="2023-06-09T15:20:00Z">
              <w:tcPr>
                <w:tcW w:w="714" w:type="dxa"/>
                <w:shd w:val="clear" w:color="auto" w:fill="auto"/>
                <w:noWrap/>
                <w:vAlign w:val="bottom"/>
                <w:hideMark/>
              </w:tcPr>
            </w:tcPrChange>
          </w:tcPr>
          <w:p w14:paraId="3B5C2602" w14:textId="77777777" w:rsidR="007F3A01" w:rsidRPr="00C93D08" w:rsidRDefault="007F3A01">
            <w:pPr>
              <w:spacing w:after="0" w:line="240" w:lineRule="auto"/>
              <w:jc w:val="right"/>
              <w:rPr>
                <w:ins w:id="1937" w:author="Jon.Richar" w:date="2023-06-02T11:02:00Z"/>
                <w:rFonts w:ascii="Times New Roman" w:eastAsia="Times New Roman" w:hAnsi="Times New Roman" w:cs="Times New Roman"/>
                <w:color w:val="000000"/>
                <w:sz w:val="20"/>
                <w:szCs w:val="20"/>
                <w:rPrChange w:id="1938" w:author="Jon.Richar" w:date="2023-06-09T15:17:00Z">
                  <w:rPr>
                    <w:ins w:id="1939" w:author="Jon.Richar" w:date="2023-06-02T11:02:00Z"/>
                    <w:rFonts w:ascii="Calibri" w:eastAsia="Times New Roman" w:hAnsi="Calibri" w:cs="Calibri"/>
                    <w:color w:val="000000"/>
                  </w:rPr>
                </w:rPrChange>
              </w:rPr>
            </w:pPr>
            <w:ins w:id="1940" w:author="Jon.Richar" w:date="2023-06-02T11:02:00Z">
              <w:r w:rsidRPr="00C93D08">
                <w:rPr>
                  <w:rFonts w:ascii="Times New Roman" w:eastAsia="Times New Roman" w:hAnsi="Times New Roman" w:cs="Times New Roman"/>
                  <w:color w:val="000000"/>
                  <w:sz w:val="20"/>
                  <w:szCs w:val="20"/>
                  <w:rPrChange w:id="1941" w:author="Jon.Richar" w:date="2023-06-09T15:17:00Z">
                    <w:rPr>
                      <w:rFonts w:ascii="Calibri" w:eastAsia="Times New Roman" w:hAnsi="Calibri" w:cs="Calibri"/>
                      <w:color w:val="000000"/>
                    </w:rPr>
                  </w:rPrChange>
                </w:rPr>
                <w:t>-0.01</w:t>
              </w:r>
            </w:ins>
          </w:p>
        </w:tc>
      </w:tr>
      <w:tr w:rsidR="00C93D08" w:rsidRPr="007F3A01" w14:paraId="4C0FF1A9" w14:textId="77777777" w:rsidTr="00C93D08">
        <w:trPr>
          <w:trHeight w:val="157"/>
          <w:ins w:id="1942" w:author="Jon.Richar" w:date="2023-06-02T11:02:00Z"/>
          <w:trPrChange w:id="1943" w:author="Jon.Richar" w:date="2023-06-09T15:20:00Z">
            <w:trPr>
              <w:trHeight w:val="157"/>
            </w:trPr>
          </w:trPrChange>
        </w:trPr>
        <w:tc>
          <w:tcPr>
            <w:tcW w:w="1080" w:type="dxa"/>
            <w:shd w:val="clear" w:color="auto" w:fill="auto"/>
            <w:noWrap/>
            <w:vAlign w:val="center"/>
            <w:hideMark/>
            <w:tcPrChange w:id="1944" w:author="Jon.Richar" w:date="2023-06-09T15:20:00Z">
              <w:tcPr>
                <w:tcW w:w="1080" w:type="dxa"/>
                <w:shd w:val="clear" w:color="auto" w:fill="auto"/>
                <w:noWrap/>
                <w:vAlign w:val="center"/>
                <w:hideMark/>
              </w:tcPr>
            </w:tcPrChange>
          </w:tcPr>
          <w:p w14:paraId="614B40F5" w14:textId="77777777" w:rsidR="007F3A01" w:rsidRPr="00C93D08" w:rsidRDefault="007F3A01">
            <w:pPr>
              <w:spacing w:after="0" w:line="240" w:lineRule="auto"/>
              <w:jc w:val="center"/>
              <w:rPr>
                <w:ins w:id="1945" w:author="Jon.Richar" w:date="2023-06-02T11:02:00Z"/>
                <w:rFonts w:ascii="Times New Roman" w:eastAsia="Times New Roman" w:hAnsi="Times New Roman" w:cs="Times New Roman"/>
                <w:color w:val="000000"/>
                <w:sz w:val="20"/>
                <w:szCs w:val="20"/>
                <w:rPrChange w:id="1946" w:author="Jon.Richar" w:date="2023-06-09T15:17:00Z">
                  <w:rPr>
                    <w:ins w:id="1947" w:author="Jon.Richar" w:date="2023-06-02T11:02:00Z"/>
                    <w:rFonts w:ascii="Calibri" w:eastAsia="Times New Roman" w:hAnsi="Calibri" w:cs="Calibri"/>
                    <w:color w:val="000000"/>
                  </w:rPr>
                </w:rPrChange>
              </w:rPr>
            </w:pPr>
            <w:ins w:id="1948" w:author="Jon.Richar" w:date="2023-06-02T11:02:00Z">
              <w:r w:rsidRPr="00C93D08">
                <w:rPr>
                  <w:rFonts w:ascii="Times New Roman" w:eastAsia="Times New Roman" w:hAnsi="Times New Roman" w:cs="Times New Roman"/>
                  <w:color w:val="000000"/>
                  <w:sz w:val="20"/>
                  <w:szCs w:val="20"/>
                  <w:rPrChange w:id="1949" w:author="Jon.Richar" w:date="2023-06-09T15:17:00Z">
                    <w:rPr>
                      <w:rFonts w:ascii="Calibri" w:eastAsia="Times New Roman" w:hAnsi="Calibri" w:cs="Calibri"/>
                      <w:color w:val="000000"/>
                    </w:rPr>
                  </w:rPrChange>
                </w:rPr>
                <w:t>AO RA2</w:t>
              </w:r>
            </w:ins>
          </w:p>
        </w:tc>
        <w:tc>
          <w:tcPr>
            <w:tcW w:w="838" w:type="dxa"/>
            <w:shd w:val="clear" w:color="auto" w:fill="auto"/>
            <w:noWrap/>
            <w:vAlign w:val="bottom"/>
            <w:hideMark/>
            <w:tcPrChange w:id="1950" w:author="Jon.Richar" w:date="2023-06-09T15:20:00Z">
              <w:tcPr>
                <w:tcW w:w="838" w:type="dxa"/>
                <w:shd w:val="clear" w:color="auto" w:fill="auto"/>
                <w:noWrap/>
                <w:vAlign w:val="bottom"/>
                <w:hideMark/>
              </w:tcPr>
            </w:tcPrChange>
          </w:tcPr>
          <w:p w14:paraId="1F07D8B6" w14:textId="77777777" w:rsidR="007F3A01" w:rsidRPr="00C93D08" w:rsidRDefault="007F3A01">
            <w:pPr>
              <w:spacing w:after="0" w:line="240" w:lineRule="auto"/>
              <w:jc w:val="right"/>
              <w:rPr>
                <w:ins w:id="1951" w:author="Jon.Richar" w:date="2023-06-02T11:02:00Z"/>
                <w:rFonts w:ascii="Times New Roman" w:eastAsia="Times New Roman" w:hAnsi="Times New Roman" w:cs="Times New Roman"/>
                <w:color w:val="000000"/>
                <w:sz w:val="20"/>
                <w:szCs w:val="20"/>
                <w:rPrChange w:id="1952" w:author="Jon.Richar" w:date="2023-06-09T15:17:00Z">
                  <w:rPr>
                    <w:ins w:id="1953" w:author="Jon.Richar" w:date="2023-06-02T11:02:00Z"/>
                    <w:rFonts w:ascii="Calibri" w:eastAsia="Times New Roman" w:hAnsi="Calibri" w:cs="Calibri"/>
                    <w:color w:val="000000"/>
                  </w:rPr>
                </w:rPrChange>
              </w:rPr>
            </w:pPr>
            <w:ins w:id="1954" w:author="Jon.Richar" w:date="2023-06-02T11:02:00Z">
              <w:r w:rsidRPr="00C93D08">
                <w:rPr>
                  <w:rFonts w:ascii="Times New Roman" w:eastAsia="Times New Roman" w:hAnsi="Times New Roman" w:cs="Times New Roman"/>
                  <w:color w:val="000000"/>
                  <w:sz w:val="20"/>
                  <w:szCs w:val="20"/>
                  <w:rPrChange w:id="1955" w:author="Jon.Richar" w:date="2023-06-09T15:17:00Z">
                    <w:rPr>
                      <w:rFonts w:ascii="Calibri" w:eastAsia="Times New Roman" w:hAnsi="Calibri" w:cs="Calibri"/>
                      <w:color w:val="000000"/>
                    </w:rPr>
                  </w:rPrChange>
                </w:rPr>
                <w:t>0.34</w:t>
              </w:r>
            </w:ins>
          </w:p>
        </w:tc>
        <w:tc>
          <w:tcPr>
            <w:tcW w:w="772" w:type="dxa"/>
            <w:shd w:val="clear" w:color="auto" w:fill="auto"/>
            <w:noWrap/>
            <w:vAlign w:val="bottom"/>
            <w:hideMark/>
            <w:tcPrChange w:id="1956" w:author="Jon.Richar" w:date="2023-06-09T15:20:00Z">
              <w:tcPr>
                <w:tcW w:w="602" w:type="dxa"/>
                <w:shd w:val="clear" w:color="auto" w:fill="auto"/>
                <w:noWrap/>
                <w:vAlign w:val="bottom"/>
                <w:hideMark/>
              </w:tcPr>
            </w:tcPrChange>
          </w:tcPr>
          <w:p w14:paraId="0B119291" w14:textId="77777777" w:rsidR="007F3A01" w:rsidRPr="00C93D08" w:rsidRDefault="007F3A01">
            <w:pPr>
              <w:spacing w:after="0" w:line="240" w:lineRule="auto"/>
              <w:jc w:val="right"/>
              <w:rPr>
                <w:ins w:id="1957" w:author="Jon.Richar" w:date="2023-06-02T11:02:00Z"/>
                <w:rFonts w:ascii="Times New Roman" w:eastAsia="Times New Roman" w:hAnsi="Times New Roman" w:cs="Times New Roman"/>
                <w:color w:val="000000"/>
                <w:sz w:val="20"/>
                <w:szCs w:val="20"/>
                <w:rPrChange w:id="1958" w:author="Jon.Richar" w:date="2023-06-09T15:17:00Z">
                  <w:rPr>
                    <w:ins w:id="1959" w:author="Jon.Richar" w:date="2023-06-02T11:02:00Z"/>
                    <w:rFonts w:ascii="Calibri" w:eastAsia="Times New Roman" w:hAnsi="Calibri" w:cs="Calibri"/>
                    <w:color w:val="000000"/>
                  </w:rPr>
                </w:rPrChange>
              </w:rPr>
            </w:pPr>
            <w:ins w:id="1960" w:author="Jon.Richar" w:date="2023-06-02T11:02:00Z">
              <w:r w:rsidRPr="00C93D08">
                <w:rPr>
                  <w:rFonts w:ascii="Times New Roman" w:eastAsia="Times New Roman" w:hAnsi="Times New Roman" w:cs="Times New Roman"/>
                  <w:color w:val="000000"/>
                  <w:sz w:val="20"/>
                  <w:szCs w:val="20"/>
                  <w:rPrChange w:id="1961" w:author="Jon.Richar" w:date="2023-06-09T15:17:00Z">
                    <w:rPr>
                      <w:rFonts w:ascii="Calibri" w:eastAsia="Times New Roman" w:hAnsi="Calibri" w:cs="Calibri"/>
                      <w:color w:val="000000"/>
                    </w:rPr>
                  </w:rPrChange>
                </w:rPr>
                <w:t>-0.28</w:t>
              </w:r>
            </w:ins>
          </w:p>
        </w:tc>
        <w:tc>
          <w:tcPr>
            <w:tcW w:w="714" w:type="dxa"/>
            <w:shd w:val="clear" w:color="auto" w:fill="auto"/>
            <w:noWrap/>
            <w:vAlign w:val="bottom"/>
            <w:hideMark/>
            <w:tcPrChange w:id="1962" w:author="Jon.Richar" w:date="2023-06-09T15:20:00Z">
              <w:tcPr>
                <w:tcW w:w="714" w:type="dxa"/>
                <w:shd w:val="clear" w:color="auto" w:fill="auto"/>
                <w:noWrap/>
                <w:vAlign w:val="bottom"/>
                <w:hideMark/>
              </w:tcPr>
            </w:tcPrChange>
          </w:tcPr>
          <w:p w14:paraId="3C306CFD" w14:textId="77777777" w:rsidR="007F3A01" w:rsidRPr="00C93D08" w:rsidRDefault="007F3A01">
            <w:pPr>
              <w:spacing w:after="0" w:line="240" w:lineRule="auto"/>
              <w:jc w:val="right"/>
              <w:rPr>
                <w:ins w:id="1963" w:author="Jon.Richar" w:date="2023-06-02T11:02:00Z"/>
                <w:rFonts w:ascii="Times New Roman" w:eastAsia="Times New Roman" w:hAnsi="Times New Roman" w:cs="Times New Roman"/>
                <w:color w:val="000000"/>
                <w:sz w:val="20"/>
                <w:szCs w:val="20"/>
                <w:rPrChange w:id="1964" w:author="Jon.Richar" w:date="2023-06-09T15:17:00Z">
                  <w:rPr>
                    <w:ins w:id="1965" w:author="Jon.Richar" w:date="2023-06-02T11:02:00Z"/>
                    <w:rFonts w:ascii="Calibri" w:eastAsia="Times New Roman" w:hAnsi="Calibri" w:cs="Calibri"/>
                    <w:color w:val="000000"/>
                  </w:rPr>
                </w:rPrChange>
              </w:rPr>
            </w:pPr>
            <w:ins w:id="1966" w:author="Jon.Richar" w:date="2023-06-02T11:02:00Z">
              <w:r w:rsidRPr="00C93D08">
                <w:rPr>
                  <w:rFonts w:ascii="Times New Roman" w:eastAsia="Times New Roman" w:hAnsi="Times New Roman" w:cs="Times New Roman"/>
                  <w:color w:val="000000"/>
                  <w:sz w:val="20"/>
                  <w:szCs w:val="20"/>
                  <w:rPrChange w:id="1967" w:author="Jon.Richar" w:date="2023-06-09T15:17:00Z">
                    <w:rPr>
                      <w:rFonts w:ascii="Calibri" w:eastAsia="Times New Roman" w:hAnsi="Calibri" w:cs="Calibri"/>
                      <w:color w:val="000000"/>
                    </w:rPr>
                  </w:rPrChange>
                </w:rPr>
                <w:t>0.31</w:t>
              </w:r>
            </w:ins>
          </w:p>
        </w:tc>
        <w:tc>
          <w:tcPr>
            <w:tcW w:w="650" w:type="dxa"/>
            <w:shd w:val="clear" w:color="auto" w:fill="auto"/>
            <w:noWrap/>
            <w:vAlign w:val="bottom"/>
            <w:hideMark/>
            <w:tcPrChange w:id="1968" w:author="Jon.Richar" w:date="2023-06-09T15:20:00Z">
              <w:tcPr>
                <w:tcW w:w="729" w:type="dxa"/>
                <w:shd w:val="clear" w:color="auto" w:fill="auto"/>
                <w:noWrap/>
                <w:vAlign w:val="bottom"/>
                <w:hideMark/>
              </w:tcPr>
            </w:tcPrChange>
          </w:tcPr>
          <w:p w14:paraId="28D1F51C" w14:textId="77777777" w:rsidR="007F3A01" w:rsidRPr="00C93D08" w:rsidRDefault="007F3A01">
            <w:pPr>
              <w:spacing w:after="0" w:line="240" w:lineRule="auto"/>
              <w:jc w:val="right"/>
              <w:rPr>
                <w:ins w:id="1969" w:author="Jon.Richar" w:date="2023-06-02T11:02:00Z"/>
                <w:rFonts w:ascii="Times New Roman" w:eastAsia="Times New Roman" w:hAnsi="Times New Roman" w:cs="Times New Roman"/>
                <w:color w:val="000000"/>
                <w:sz w:val="20"/>
                <w:szCs w:val="20"/>
                <w:rPrChange w:id="1970" w:author="Jon.Richar" w:date="2023-06-09T15:17:00Z">
                  <w:rPr>
                    <w:ins w:id="1971" w:author="Jon.Richar" w:date="2023-06-02T11:02:00Z"/>
                    <w:rFonts w:ascii="Calibri" w:eastAsia="Times New Roman" w:hAnsi="Calibri" w:cs="Calibri"/>
                    <w:color w:val="000000"/>
                  </w:rPr>
                </w:rPrChange>
              </w:rPr>
            </w:pPr>
            <w:ins w:id="1972" w:author="Jon.Richar" w:date="2023-06-02T11:02:00Z">
              <w:r w:rsidRPr="00C93D08">
                <w:rPr>
                  <w:rFonts w:ascii="Times New Roman" w:eastAsia="Times New Roman" w:hAnsi="Times New Roman" w:cs="Times New Roman"/>
                  <w:color w:val="000000"/>
                  <w:sz w:val="20"/>
                  <w:szCs w:val="20"/>
                  <w:rPrChange w:id="1973" w:author="Jon.Richar" w:date="2023-06-09T15:17:00Z">
                    <w:rPr>
                      <w:rFonts w:ascii="Calibri" w:eastAsia="Times New Roman" w:hAnsi="Calibri" w:cs="Calibri"/>
                      <w:color w:val="000000"/>
                    </w:rPr>
                  </w:rPrChange>
                </w:rPr>
                <w:t>0.21</w:t>
              </w:r>
            </w:ins>
          </w:p>
        </w:tc>
        <w:tc>
          <w:tcPr>
            <w:tcW w:w="838" w:type="dxa"/>
            <w:shd w:val="clear" w:color="auto" w:fill="auto"/>
            <w:noWrap/>
            <w:vAlign w:val="bottom"/>
            <w:hideMark/>
            <w:tcPrChange w:id="1974" w:author="Jon.Richar" w:date="2023-06-09T15:20:00Z">
              <w:tcPr>
                <w:tcW w:w="862" w:type="dxa"/>
                <w:shd w:val="clear" w:color="auto" w:fill="auto"/>
                <w:noWrap/>
                <w:vAlign w:val="bottom"/>
                <w:hideMark/>
              </w:tcPr>
            </w:tcPrChange>
          </w:tcPr>
          <w:p w14:paraId="19B50CCA" w14:textId="77777777" w:rsidR="007F3A01" w:rsidRPr="00C93D08" w:rsidRDefault="007F3A01">
            <w:pPr>
              <w:spacing w:after="0" w:line="240" w:lineRule="auto"/>
              <w:jc w:val="right"/>
              <w:rPr>
                <w:ins w:id="1975" w:author="Jon.Richar" w:date="2023-06-02T11:02:00Z"/>
                <w:rFonts w:ascii="Times New Roman" w:eastAsia="Times New Roman" w:hAnsi="Times New Roman" w:cs="Times New Roman"/>
                <w:color w:val="000000"/>
                <w:sz w:val="20"/>
                <w:szCs w:val="20"/>
                <w:rPrChange w:id="1976" w:author="Jon.Richar" w:date="2023-06-09T15:17:00Z">
                  <w:rPr>
                    <w:ins w:id="1977" w:author="Jon.Richar" w:date="2023-06-02T11:02:00Z"/>
                    <w:rFonts w:ascii="Calibri" w:eastAsia="Times New Roman" w:hAnsi="Calibri" w:cs="Calibri"/>
                    <w:color w:val="000000"/>
                  </w:rPr>
                </w:rPrChange>
              </w:rPr>
            </w:pPr>
            <w:ins w:id="1978" w:author="Jon.Richar" w:date="2023-06-02T11:02:00Z">
              <w:r w:rsidRPr="00C93D08">
                <w:rPr>
                  <w:rFonts w:ascii="Times New Roman" w:eastAsia="Times New Roman" w:hAnsi="Times New Roman" w:cs="Times New Roman"/>
                  <w:color w:val="000000"/>
                  <w:sz w:val="20"/>
                  <w:szCs w:val="20"/>
                  <w:rPrChange w:id="1979" w:author="Jon.Richar" w:date="2023-06-09T15:17:00Z">
                    <w:rPr>
                      <w:rFonts w:ascii="Calibri" w:eastAsia="Times New Roman" w:hAnsi="Calibri" w:cs="Calibri"/>
                      <w:color w:val="000000"/>
                    </w:rPr>
                  </w:rPrChange>
                </w:rPr>
                <w:t>0.52</w:t>
              </w:r>
            </w:ins>
          </w:p>
        </w:tc>
        <w:tc>
          <w:tcPr>
            <w:tcW w:w="680" w:type="dxa"/>
            <w:shd w:val="clear" w:color="auto" w:fill="auto"/>
            <w:noWrap/>
            <w:vAlign w:val="bottom"/>
            <w:hideMark/>
            <w:tcPrChange w:id="1980" w:author="Jon.Richar" w:date="2023-06-09T15:20:00Z">
              <w:tcPr>
                <w:tcW w:w="680" w:type="dxa"/>
                <w:shd w:val="clear" w:color="auto" w:fill="auto"/>
                <w:noWrap/>
                <w:vAlign w:val="bottom"/>
                <w:hideMark/>
              </w:tcPr>
            </w:tcPrChange>
          </w:tcPr>
          <w:p w14:paraId="51B85E26" w14:textId="77777777" w:rsidR="007F3A01" w:rsidRPr="00C93D08" w:rsidRDefault="007F3A01">
            <w:pPr>
              <w:spacing w:after="0" w:line="240" w:lineRule="auto"/>
              <w:jc w:val="right"/>
              <w:rPr>
                <w:ins w:id="1981" w:author="Jon.Richar" w:date="2023-06-02T11:02:00Z"/>
                <w:rFonts w:ascii="Times New Roman" w:eastAsia="Times New Roman" w:hAnsi="Times New Roman" w:cs="Times New Roman"/>
                <w:color w:val="000000"/>
                <w:sz w:val="20"/>
                <w:szCs w:val="20"/>
                <w:rPrChange w:id="1982" w:author="Jon.Richar" w:date="2023-06-09T15:17:00Z">
                  <w:rPr>
                    <w:ins w:id="1983" w:author="Jon.Richar" w:date="2023-06-02T11:02:00Z"/>
                    <w:rFonts w:ascii="Calibri" w:eastAsia="Times New Roman" w:hAnsi="Calibri" w:cs="Calibri"/>
                    <w:color w:val="000000"/>
                  </w:rPr>
                </w:rPrChange>
              </w:rPr>
            </w:pPr>
            <w:ins w:id="1984" w:author="Jon.Richar" w:date="2023-06-02T11:02:00Z">
              <w:r w:rsidRPr="00C93D08">
                <w:rPr>
                  <w:rFonts w:ascii="Times New Roman" w:eastAsia="Times New Roman" w:hAnsi="Times New Roman" w:cs="Times New Roman"/>
                  <w:color w:val="000000"/>
                  <w:sz w:val="20"/>
                  <w:szCs w:val="20"/>
                  <w:rPrChange w:id="1985" w:author="Jon.Richar" w:date="2023-06-09T15:17:00Z">
                    <w:rPr>
                      <w:rFonts w:ascii="Calibri" w:eastAsia="Times New Roman" w:hAnsi="Calibri" w:cs="Calibri"/>
                      <w:color w:val="000000"/>
                    </w:rPr>
                  </w:rPrChange>
                </w:rPr>
                <w:t>-0.13</w:t>
              </w:r>
            </w:ins>
          </w:p>
        </w:tc>
        <w:tc>
          <w:tcPr>
            <w:tcW w:w="768" w:type="dxa"/>
            <w:shd w:val="clear" w:color="auto" w:fill="auto"/>
            <w:noWrap/>
            <w:vAlign w:val="bottom"/>
            <w:hideMark/>
            <w:tcPrChange w:id="1986" w:author="Jon.Richar" w:date="2023-06-09T15:20:00Z">
              <w:tcPr>
                <w:tcW w:w="768" w:type="dxa"/>
                <w:shd w:val="clear" w:color="auto" w:fill="auto"/>
                <w:noWrap/>
                <w:vAlign w:val="bottom"/>
                <w:hideMark/>
              </w:tcPr>
            </w:tcPrChange>
          </w:tcPr>
          <w:p w14:paraId="2900BD8F" w14:textId="77777777" w:rsidR="007F3A01" w:rsidRPr="00C93D08" w:rsidRDefault="007F3A01">
            <w:pPr>
              <w:spacing w:after="0" w:line="240" w:lineRule="auto"/>
              <w:jc w:val="right"/>
              <w:rPr>
                <w:ins w:id="1987" w:author="Jon.Richar" w:date="2023-06-02T11:02:00Z"/>
                <w:rFonts w:ascii="Times New Roman" w:eastAsia="Times New Roman" w:hAnsi="Times New Roman" w:cs="Times New Roman"/>
                <w:color w:val="000000"/>
                <w:sz w:val="20"/>
                <w:szCs w:val="20"/>
                <w:rPrChange w:id="1988" w:author="Jon.Richar" w:date="2023-06-09T15:17:00Z">
                  <w:rPr>
                    <w:ins w:id="1989" w:author="Jon.Richar" w:date="2023-06-02T11:02:00Z"/>
                    <w:rFonts w:ascii="Calibri" w:eastAsia="Times New Roman" w:hAnsi="Calibri" w:cs="Calibri"/>
                    <w:color w:val="000000"/>
                  </w:rPr>
                </w:rPrChange>
              </w:rPr>
            </w:pPr>
            <w:ins w:id="1990" w:author="Jon.Richar" w:date="2023-06-02T11:02:00Z">
              <w:r w:rsidRPr="00C93D08">
                <w:rPr>
                  <w:rFonts w:ascii="Times New Roman" w:eastAsia="Times New Roman" w:hAnsi="Times New Roman" w:cs="Times New Roman"/>
                  <w:color w:val="000000"/>
                  <w:sz w:val="20"/>
                  <w:szCs w:val="20"/>
                  <w:rPrChange w:id="1991" w:author="Jon.Richar" w:date="2023-06-09T15:17:00Z">
                    <w:rPr>
                      <w:rFonts w:ascii="Calibri" w:eastAsia="Times New Roman" w:hAnsi="Calibri" w:cs="Calibri"/>
                      <w:color w:val="000000"/>
                    </w:rPr>
                  </w:rPrChange>
                </w:rPr>
                <w:t>-0.20</w:t>
              </w:r>
            </w:ins>
          </w:p>
        </w:tc>
        <w:tc>
          <w:tcPr>
            <w:tcW w:w="675" w:type="dxa"/>
            <w:shd w:val="clear" w:color="auto" w:fill="auto"/>
            <w:noWrap/>
            <w:vAlign w:val="bottom"/>
            <w:hideMark/>
            <w:tcPrChange w:id="1992" w:author="Jon.Richar" w:date="2023-06-09T15:20:00Z">
              <w:tcPr>
                <w:tcW w:w="675" w:type="dxa"/>
                <w:shd w:val="clear" w:color="auto" w:fill="auto"/>
                <w:noWrap/>
                <w:vAlign w:val="bottom"/>
                <w:hideMark/>
              </w:tcPr>
            </w:tcPrChange>
          </w:tcPr>
          <w:p w14:paraId="1C74E40E" w14:textId="77777777" w:rsidR="007F3A01" w:rsidRPr="00C93D08" w:rsidRDefault="007F3A01">
            <w:pPr>
              <w:spacing w:after="0" w:line="240" w:lineRule="auto"/>
              <w:jc w:val="right"/>
              <w:rPr>
                <w:ins w:id="1993" w:author="Jon.Richar" w:date="2023-06-02T11:02:00Z"/>
                <w:rFonts w:ascii="Times New Roman" w:eastAsia="Times New Roman" w:hAnsi="Times New Roman" w:cs="Times New Roman"/>
                <w:color w:val="000000"/>
                <w:sz w:val="20"/>
                <w:szCs w:val="20"/>
                <w:rPrChange w:id="1994" w:author="Jon.Richar" w:date="2023-06-09T15:17:00Z">
                  <w:rPr>
                    <w:ins w:id="1995" w:author="Jon.Richar" w:date="2023-06-02T11:02:00Z"/>
                    <w:rFonts w:ascii="Calibri" w:eastAsia="Times New Roman" w:hAnsi="Calibri" w:cs="Calibri"/>
                    <w:color w:val="000000"/>
                  </w:rPr>
                </w:rPrChange>
              </w:rPr>
            </w:pPr>
            <w:ins w:id="1996" w:author="Jon.Richar" w:date="2023-06-02T11:02:00Z">
              <w:r w:rsidRPr="00C93D08">
                <w:rPr>
                  <w:rFonts w:ascii="Times New Roman" w:eastAsia="Times New Roman" w:hAnsi="Times New Roman" w:cs="Times New Roman"/>
                  <w:color w:val="000000"/>
                  <w:sz w:val="20"/>
                  <w:szCs w:val="20"/>
                  <w:rPrChange w:id="1997" w:author="Jon.Richar" w:date="2023-06-09T15:17:00Z">
                    <w:rPr>
                      <w:rFonts w:ascii="Calibri" w:eastAsia="Times New Roman" w:hAnsi="Calibri" w:cs="Calibri"/>
                      <w:color w:val="000000"/>
                    </w:rPr>
                  </w:rPrChange>
                </w:rPr>
                <w:t>-0.04</w:t>
              </w:r>
            </w:ins>
          </w:p>
        </w:tc>
        <w:tc>
          <w:tcPr>
            <w:tcW w:w="675" w:type="dxa"/>
            <w:shd w:val="clear" w:color="auto" w:fill="auto"/>
            <w:noWrap/>
            <w:vAlign w:val="bottom"/>
            <w:hideMark/>
            <w:tcPrChange w:id="1998" w:author="Jon.Richar" w:date="2023-06-09T15:20:00Z">
              <w:tcPr>
                <w:tcW w:w="675" w:type="dxa"/>
                <w:shd w:val="clear" w:color="auto" w:fill="auto"/>
                <w:noWrap/>
                <w:vAlign w:val="bottom"/>
                <w:hideMark/>
              </w:tcPr>
            </w:tcPrChange>
          </w:tcPr>
          <w:p w14:paraId="4B5D9D0A" w14:textId="77777777" w:rsidR="007F3A01" w:rsidRPr="00C93D08" w:rsidRDefault="007F3A01">
            <w:pPr>
              <w:spacing w:after="0" w:line="240" w:lineRule="auto"/>
              <w:jc w:val="right"/>
              <w:rPr>
                <w:ins w:id="1999" w:author="Jon.Richar" w:date="2023-06-02T11:02:00Z"/>
                <w:rFonts w:ascii="Times New Roman" w:eastAsia="Times New Roman" w:hAnsi="Times New Roman" w:cs="Times New Roman"/>
                <w:color w:val="000000"/>
                <w:sz w:val="20"/>
                <w:szCs w:val="20"/>
                <w:rPrChange w:id="2000" w:author="Jon.Richar" w:date="2023-06-09T15:17:00Z">
                  <w:rPr>
                    <w:ins w:id="2001" w:author="Jon.Richar" w:date="2023-06-02T11:02:00Z"/>
                    <w:rFonts w:ascii="Calibri" w:eastAsia="Times New Roman" w:hAnsi="Calibri" w:cs="Calibri"/>
                    <w:color w:val="000000"/>
                  </w:rPr>
                </w:rPrChange>
              </w:rPr>
            </w:pPr>
            <w:ins w:id="2002" w:author="Jon.Richar" w:date="2023-06-02T11:02:00Z">
              <w:r w:rsidRPr="00C93D08">
                <w:rPr>
                  <w:rFonts w:ascii="Times New Roman" w:eastAsia="Times New Roman" w:hAnsi="Times New Roman" w:cs="Times New Roman"/>
                  <w:color w:val="000000"/>
                  <w:sz w:val="20"/>
                  <w:szCs w:val="20"/>
                  <w:rPrChange w:id="2003" w:author="Jon.Richar" w:date="2023-06-09T15:17:00Z">
                    <w:rPr>
                      <w:rFonts w:ascii="Calibri" w:eastAsia="Times New Roman" w:hAnsi="Calibri" w:cs="Calibri"/>
                      <w:color w:val="000000"/>
                    </w:rPr>
                  </w:rPrChange>
                </w:rPr>
                <w:t>0.83</w:t>
              </w:r>
            </w:ins>
          </w:p>
        </w:tc>
        <w:tc>
          <w:tcPr>
            <w:tcW w:w="714" w:type="dxa"/>
            <w:shd w:val="clear" w:color="auto" w:fill="auto"/>
            <w:noWrap/>
            <w:vAlign w:val="bottom"/>
            <w:hideMark/>
            <w:tcPrChange w:id="2004" w:author="Jon.Richar" w:date="2023-06-09T15:20:00Z">
              <w:tcPr>
                <w:tcW w:w="714" w:type="dxa"/>
                <w:shd w:val="clear" w:color="auto" w:fill="auto"/>
                <w:noWrap/>
                <w:vAlign w:val="bottom"/>
                <w:hideMark/>
              </w:tcPr>
            </w:tcPrChange>
          </w:tcPr>
          <w:p w14:paraId="615E6C10" w14:textId="77777777" w:rsidR="007F3A01" w:rsidRPr="00C93D08" w:rsidRDefault="007F3A01">
            <w:pPr>
              <w:spacing w:after="0" w:line="240" w:lineRule="auto"/>
              <w:jc w:val="right"/>
              <w:rPr>
                <w:ins w:id="2005" w:author="Jon.Richar" w:date="2023-06-02T11:02:00Z"/>
                <w:rFonts w:ascii="Times New Roman" w:eastAsia="Times New Roman" w:hAnsi="Times New Roman" w:cs="Times New Roman"/>
                <w:color w:val="000000"/>
                <w:sz w:val="20"/>
                <w:szCs w:val="20"/>
                <w:rPrChange w:id="2006" w:author="Jon.Richar" w:date="2023-06-09T15:17:00Z">
                  <w:rPr>
                    <w:ins w:id="2007" w:author="Jon.Richar" w:date="2023-06-02T11:02:00Z"/>
                    <w:rFonts w:ascii="Calibri" w:eastAsia="Times New Roman" w:hAnsi="Calibri" w:cs="Calibri"/>
                    <w:color w:val="000000"/>
                  </w:rPr>
                </w:rPrChange>
              </w:rPr>
            </w:pPr>
            <w:ins w:id="2008" w:author="Jon.Richar" w:date="2023-06-02T11:02:00Z">
              <w:r w:rsidRPr="00C93D08">
                <w:rPr>
                  <w:rFonts w:ascii="Times New Roman" w:eastAsia="Times New Roman" w:hAnsi="Times New Roman" w:cs="Times New Roman"/>
                  <w:color w:val="000000"/>
                  <w:sz w:val="20"/>
                  <w:szCs w:val="20"/>
                  <w:rPrChange w:id="2009" w:author="Jon.Richar" w:date="2023-06-09T15:17:00Z">
                    <w:rPr>
                      <w:rFonts w:ascii="Calibri" w:eastAsia="Times New Roman" w:hAnsi="Calibri" w:cs="Calibri"/>
                      <w:color w:val="000000"/>
                    </w:rPr>
                  </w:rPrChange>
                </w:rPr>
                <w:t>1.00</w:t>
              </w:r>
            </w:ins>
          </w:p>
        </w:tc>
        <w:tc>
          <w:tcPr>
            <w:tcW w:w="633" w:type="dxa"/>
            <w:shd w:val="clear" w:color="auto" w:fill="auto"/>
            <w:noWrap/>
            <w:vAlign w:val="bottom"/>
            <w:hideMark/>
            <w:tcPrChange w:id="2010" w:author="Jon.Richar" w:date="2023-06-09T15:20:00Z">
              <w:tcPr>
                <w:tcW w:w="633" w:type="dxa"/>
                <w:shd w:val="clear" w:color="auto" w:fill="auto"/>
                <w:noWrap/>
                <w:vAlign w:val="bottom"/>
                <w:hideMark/>
              </w:tcPr>
            </w:tcPrChange>
          </w:tcPr>
          <w:p w14:paraId="7E647D12" w14:textId="77777777" w:rsidR="007F3A01" w:rsidRPr="00C93D08" w:rsidRDefault="007F3A01">
            <w:pPr>
              <w:spacing w:after="0" w:line="240" w:lineRule="auto"/>
              <w:jc w:val="right"/>
              <w:rPr>
                <w:ins w:id="2011" w:author="Jon.Richar" w:date="2023-06-02T11:02:00Z"/>
                <w:rFonts w:ascii="Times New Roman" w:eastAsia="Times New Roman" w:hAnsi="Times New Roman" w:cs="Times New Roman"/>
                <w:color w:val="000000"/>
                <w:sz w:val="20"/>
                <w:szCs w:val="20"/>
                <w:rPrChange w:id="2012" w:author="Jon.Richar" w:date="2023-06-09T15:17:00Z">
                  <w:rPr>
                    <w:ins w:id="2013" w:author="Jon.Richar" w:date="2023-06-02T11:02:00Z"/>
                    <w:rFonts w:ascii="Calibri" w:eastAsia="Times New Roman" w:hAnsi="Calibri" w:cs="Calibri"/>
                    <w:color w:val="000000"/>
                  </w:rPr>
                </w:rPrChange>
              </w:rPr>
            </w:pPr>
            <w:ins w:id="2014" w:author="Jon.Richar" w:date="2023-06-02T11:02:00Z">
              <w:r w:rsidRPr="00C93D08">
                <w:rPr>
                  <w:rFonts w:ascii="Times New Roman" w:eastAsia="Times New Roman" w:hAnsi="Times New Roman" w:cs="Times New Roman"/>
                  <w:color w:val="000000"/>
                  <w:sz w:val="20"/>
                  <w:szCs w:val="20"/>
                  <w:rPrChange w:id="2015" w:author="Jon.Richar" w:date="2023-06-09T15:17:00Z">
                    <w:rPr>
                      <w:rFonts w:ascii="Calibri" w:eastAsia="Times New Roman" w:hAnsi="Calibri" w:cs="Calibri"/>
                      <w:color w:val="000000"/>
                    </w:rPr>
                  </w:rPrChange>
                </w:rPr>
                <w:t>0.05</w:t>
              </w:r>
            </w:ins>
          </w:p>
        </w:tc>
        <w:tc>
          <w:tcPr>
            <w:tcW w:w="673" w:type="dxa"/>
            <w:shd w:val="clear" w:color="auto" w:fill="auto"/>
            <w:noWrap/>
            <w:vAlign w:val="bottom"/>
            <w:hideMark/>
            <w:tcPrChange w:id="2016" w:author="Jon.Richar" w:date="2023-06-09T15:20:00Z">
              <w:tcPr>
                <w:tcW w:w="673" w:type="dxa"/>
                <w:shd w:val="clear" w:color="auto" w:fill="auto"/>
                <w:noWrap/>
                <w:vAlign w:val="bottom"/>
                <w:hideMark/>
              </w:tcPr>
            </w:tcPrChange>
          </w:tcPr>
          <w:p w14:paraId="701F24E1" w14:textId="77777777" w:rsidR="007F3A01" w:rsidRPr="00C93D08" w:rsidRDefault="007F3A01">
            <w:pPr>
              <w:spacing w:after="0" w:line="240" w:lineRule="auto"/>
              <w:jc w:val="right"/>
              <w:rPr>
                <w:ins w:id="2017" w:author="Jon.Richar" w:date="2023-06-02T11:02:00Z"/>
                <w:rFonts w:ascii="Times New Roman" w:eastAsia="Times New Roman" w:hAnsi="Times New Roman" w:cs="Times New Roman"/>
                <w:color w:val="000000"/>
                <w:sz w:val="20"/>
                <w:szCs w:val="20"/>
                <w:rPrChange w:id="2018" w:author="Jon.Richar" w:date="2023-06-09T15:17:00Z">
                  <w:rPr>
                    <w:ins w:id="2019" w:author="Jon.Richar" w:date="2023-06-02T11:02:00Z"/>
                    <w:rFonts w:ascii="Calibri" w:eastAsia="Times New Roman" w:hAnsi="Calibri" w:cs="Calibri"/>
                    <w:color w:val="000000"/>
                  </w:rPr>
                </w:rPrChange>
              </w:rPr>
            </w:pPr>
            <w:ins w:id="2020" w:author="Jon.Richar" w:date="2023-06-02T11:02:00Z">
              <w:r w:rsidRPr="00C93D08">
                <w:rPr>
                  <w:rFonts w:ascii="Times New Roman" w:eastAsia="Times New Roman" w:hAnsi="Times New Roman" w:cs="Times New Roman"/>
                  <w:color w:val="000000"/>
                  <w:sz w:val="20"/>
                  <w:szCs w:val="20"/>
                  <w:rPrChange w:id="2021" w:author="Jon.Richar" w:date="2023-06-09T15:17:00Z">
                    <w:rPr>
                      <w:rFonts w:ascii="Calibri" w:eastAsia="Times New Roman" w:hAnsi="Calibri" w:cs="Calibri"/>
                      <w:color w:val="000000"/>
                    </w:rPr>
                  </w:rPrChange>
                </w:rPr>
                <w:t>-0.01</w:t>
              </w:r>
            </w:ins>
          </w:p>
        </w:tc>
        <w:tc>
          <w:tcPr>
            <w:tcW w:w="714" w:type="dxa"/>
            <w:shd w:val="clear" w:color="auto" w:fill="auto"/>
            <w:noWrap/>
            <w:vAlign w:val="bottom"/>
            <w:hideMark/>
            <w:tcPrChange w:id="2022" w:author="Jon.Richar" w:date="2023-06-09T15:20:00Z">
              <w:tcPr>
                <w:tcW w:w="714" w:type="dxa"/>
                <w:shd w:val="clear" w:color="auto" w:fill="auto"/>
                <w:noWrap/>
                <w:vAlign w:val="bottom"/>
                <w:hideMark/>
              </w:tcPr>
            </w:tcPrChange>
          </w:tcPr>
          <w:p w14:paraId="75D6C9FD" w14:textId="77777777" w:rsidR="007F3A01" w:rsidRPr="00C93D08" w:rsidRDefault="007F3A01">
            <w:pPr>
              <w:spacing w:after="0" w:line="240" w:lineRule="auto"/>
              <w:jc w:val="right"/>
              <w:rPr>
                <w:ins w:id="2023" w:author="Jon.Richar" w:date="2023-06-02T11:02:00Z"/>
                <w:rFonts w:ascii="Times New Roman" w:eastAsia="Times New Roman" w:hAnsi="Times New Roman" w:cs="Times New Roman"/>
                <w:color w:val="000000"/>
                <w:sz w:val="20"/>
                <w:szCs w:val="20"/>
                <w:rPrChange w:id="2024" w:author="Jon.Richar" w:date="2023-06-09T15:17:00Z">
                  <w:rPr>
                    <w:ins w:id="2025" w:author="Jon.Richar" w:date="2023-06-02T11:02:00Z"/>
                    <w:rFonts w:ascii="Calibri" w:eastAsia="Times New Roman" w:hAnsi="Calibri" w:cs="Calibri"/>
                    <w:color w:val="000000"/>
                  </w:rPr>
                </w:rPrChange>
              </w:rPr>
            </w:pPr>
            <w:ins w:id="2026" w:author="Jon.Richar" w:date="2023-06-02T11:02:00Z">
              <w:r w:rsidRPr="00C93D08">
                <w:rPr>
                  <w:rFonts w:ascii="Times New Roman" w:eastAsia="Times New Roman" w:hAnsi="Times New Roman" w:cs="Times New Roman"/>
                  <w:color w:val="000000"/>
                  <w:sz w:val="20"/>
                  <w:szCs w:val="20"/>
                  <w:rPrChange w:id="2027" w:author="Jon.Richar" w:date="2023-06-09T15:17:00Z">
                    <w:rPr>
                      <w:rFonts w:ascii="Calibri" w:eastAsia="Times New Roman" w:hAnsi="Calibri" w:cs="Calibri"/>
                      <w:color w:val="000000"/>
                    </w:rPr>
                  </w:rPrChange>
                </w:rPr>
                <w:t>0.03</w:t>
              </w:r>
            </w:ins>
          </w:p>
        </w:tc>
      </w:tr>
      <w:tr w:rsidR="00C93D08" w:rsidRPr="007F3A01" w14:paraId="03A348B5" w14:textId="77777777" w:rsidTr="00C93D08">
        <w:trPr>
          <w:trHeight w:val="157"/>
          <w:ins w:id="2028" w:author="Jon.Richar" w:date="2023-06-02T11:02:00Z"/>
          <w:trPrChange w:id="2029" w:author="Jon.Richar" w:date="2023-06-09T15:20:00Z">
            <w:trPr>
              <w:trHeight w:val="157"/>
            </w:trPr>
          </w:trPrChange>
        </w:trPr>
        <w:tc>
          <w:tcPr>
            <w:tcW w:w="1080" w:type="dxa"/>
            <w:shd w:val="clear" w:color="auto" w:fill="auto"/>
            <w:noWrap/>
            <w:vAlign w:val="center"/>
            <w:hideMark/>
            <w:tcPrChange w:id="2030" w:author="Jon.Richar" w:date="2023-06-09T15:20:00Z">
              <w:tcPr>
                <w:tcW w:w="1080" w:type="dxa"/>
                <w:shd w:val="clear" w:color="auto" w:fill="auto"/>
                <w:noWrap/>
                <w:vAlign w:val="center"/>
                <w:hideMark/>
              </w:tcPr>
            </w:tcPrChange>
          </w:tcPr>
          <w:p w14:paraId="1AB6B8E3" w14:textId="77777777" w:rsidR="007F3A01" w:rsidRPr="00C93D08" w:rsidRDefault="007F3A01">
            <w:pPr>
              <w:spacing w:after="0" w:line="240" w:lineRule="auto"/>
              <w:jc w:val="center"/>
              <w:rPr>
                <w:ins w:id="2031" w:author="Jon.Richar" w:date="2023-06-02T11:02:00Z"/>
                <w:rFonts w:ascii="Times New Roman" w:eastAsia="Times New Roman" w:hAnsi="Times New Roman" w:cs="Times New Roman"/>
                <w:color w:val="000000"/>
                <w:sz w:val="20"/>
                <w:szCs w:val="20"/>
                <w:rPrChange w:id="2032" w:author="Jon.Richar" w:date="2023-06-09T15:17:00Z">
                  <w:rPr>
                    <w:ins w:id="2033" w:author="Jon.Richar" w:date="2023-06-02T11:02:00Z"/>
                    <w:rFonts w:ascii="Calibri" w:eastAsia="Times New Roman" w:hAnsi="Calibri" w:cs="Calibri"/>
                    <w:color w:val="000000"/>
                  </w:rPr>
                </w:rPrChange>
              </w:rPr>
            </w:pPr>
            <w:ins w:id="2034" w:author="Jon.Richar" w:date="2023-06-02T11:02:00Z">
              <w:r w:rsidRPr="00C93D08">
                <w:rPr>
                  <w:rFonts w:ascii="Times New Roman" w:eastAsia="Times New Roman" w:hAnsi="Times New Roman" w:cs="Times New Roman"/>
                  <w:color w:val="000000"/>
                  <w:sz w:val="20"/>
                  <w:szCs w:val="20"/>
                  <w:rPrChange w:id="2035" w:author="Jon.Richar" w:date="2023-06-09T15:17:00Z">
                    <w:rPr>
                      <w:rFonts w:ascii="Calibri" w:eastAsia="Times New Roman" w:hAnsi="Calibri" w:cs="Calibri"/>
                      <w:color w:val="000000"/>
                    </w:rPr>
                  </w:rPrChange>
                </w:rPr>
                <w:t>NBT RA3</w:t>
              </w:r>
            </w:ins>
          </w:p>
        </w:tc>
        <w:tc>
          <w:tcPr>
            <w:tcW w:w="838" w:type="dxa"/>
            <w:shd w:val="clear" w:color="auto" w:fill="auto"/>
            <w:noWrap/>
            <w:vAlign w:val="bottom"/>
            <w:hideMark/>
            <w:tcPrChange w:id="2036" w:author="Jon.Richar" w:date="2023-06-09T15:20:00Z">
              <w:tcPr>
                <w:tcW w:w="838" w:type="dxa"/>
                <w:shd w:val="clear" w:color="auto" w:fill="auto"/>
                <w:noWrap/>
                <w:vAlign w:val="bottom"/>
                <w:hideMark/>
              </w:tcPr>
            </w:tcPrChange>
          </w:tcPr>
          <w:p w14:paraId="6EDFA3CB" w14:textId="77777777" w:rsidR="007F3A01" w:rsidRPr="00C93D08" w:rsidRDefault="007F3A01">
            <w:pPr>
              <w:spacing w:after="0" w:line="240" w:lineRule="auto"/>
              <w:jc w:val="right"/>
              <w:rPr>
                <w:ins w:id="2037" w:author="Jon.Richar" w:date="2023-06-02T11:02:00Z"/>
                <w:rFonts w:ascii="Times New Roman" w:eastAsia="Times New Roman" w:hAnsi="Times New Roman" w:cs="Times New Roman"/>
                <w:color w:val="000000"/>
                <w:sz w:val="20"/>
                <w:szCs w:val="20"/>
                <w:rPrChange w:id="2038" w:author="Jon.Richar" w:date="2023-06-09T15:17:00Z">
                  <w:rPr>
                    <w:ins w:id="2039" w:author="Jon.Richar" w:date="2023-06-02T11:02:00Z"/>
                    <w:rFonts w:ascii="Calibri" w:eastAsia="Times New Roman" w:hAnsi="Calibri" w:cs="Calibri"/>
                    <w:color w:val="000000"/>
                  </w:rPr>
                </w:rPrChange>
              </w:rPr>
            </w:pPr>
            <w:ins w:id="2040" w:author="Jon.Richar" w:date="2023-06-02T11:02:00Z">
              <w:r w:rsidRPr="00C93D08">
                <w:rPr>
                  <w:rFonts w:ascii="Times New Roman" w:eastAsia="Times New Roman" w:hAnsi="Times New Roman" w:cs="Times New Roman"/>
                  <w:color w:val="000000"/>
                  <w:sz w:val="20"/>
                  <w:szCs w:val="20"/>
                  <w:rPrChange w:id="2041" w:author="Jon.Richar" w:date="2023-06-09T15:17:00Z">
                    <w:rPr>
                      <w:rFonts w:ascii="Calibri" w:eastAsia="Times New Roman" w:hAnsi="Calibri" w:cs="Calibri"/>
                      <w:color w:val="000000"/>
                    </w:rPr>
                  </w:rPrChange>
                </w:rPr>
                <w:t>-0.07</w:t>
              </w:r>
            </w:ins>
          </w:p>
        </w:tc>
        <w:tc>
          <w:tcPr>
            <w:tcW w:w="772" w:type="dxa"/>
            <w:shd w:val="clear" w:color="auto" w:fill="auto"/>
            <w:noWrap/>
            <w:vAlign w:val="bottom"/>
            <w:hideMark/>
            <w:tcPrChange w:id="2042" w:author="Jon.Richar" w:date="2023-06-09T15:20:00Z">
              <w:tcPr>
                <w:tcW w:w="602" w:type="dxa"/>
                <w:shd w:val="clear" w:color="auto" w:fill="auto"/>
                <w:noWrap/>
                <w:vAlign w:val="bottom"/>
                <w:hideMark/>
              </w:tcPr>
            </w:tcPrChange>
          </w:tcPr>
          <w:p w14:paraId="149B9FF4" w14:textId="77777777" w:rsidR="007F3A01" w:rsidRPr="00C93D08" w:rsidRDefault="007F3A01">
            <w:pPr>
              <w:spacing w:after="0" w:line="240" w:lineRule="auto"/>
              <w:jc w:val="right"/>
              <w:rPr>
                <w:ins w:id="2043" w:author="Jon.Richar" w:date="2023-06-02T11:02:00Z"/>
                <w:rFonts w:ascii="Times New Roman" w:eastAsia="Times New Roman" w:hAnsi="Times New Roman" w:cs="Times New Roman"/>
                <w:color w:val="000000"/>
                <w:sz w:val="20"/>
                <w:szCs w:val="20"/>
                <w:rPrChange w:id="2044" w:author="Jon.Richar" w:date="2023-06-09T15:17:00Z">
                  <w:rPr>
                    <w:ins w:id="2045" w:author="Jon.Richar" w:date="2023-06-02T11:02:00Z"/>
                    <w:rFonts w:ascii="Calibri" w:eastAsia="Times New Roman" w:hAnsi="Calibri" w:cs="Calibri"/>
                    <w:color w:val="000000"/>
                  </w:rPr>
                </w:rPrChange>
              </w:rPr>
            </w:pPr>
            <w:ins w:id="2046" w:author="Jon.Richar" w:date="2023-06-02T11:02:00Z">
              <w:r w:rsidRPr="00C93D08">
                <w:rPr>
                  <w:rFonts w:ascii="Times New Roman" w:eastAsia="Times New Roman" w:hAnsi="Times New Roman" w:cs="Times New Roman"/>
                  <w:color w:val="000000"/>
                  <w:sz w:val="20"/>
                  <w:szCs w:val="20"/>
                  <w:rPrChange w:id="2047" w:author="Jon.Richar" w:date="2023-06-09T15:17:00Z">
                    <w:rPr>
                      <w:rFonts w:ascii="Calibri" w:eastAsia="Times New Roman" w:hAnsi="Calibri" w:cs="Calibri"/>
                      <w:color w:val="000000"/>
                    </w:rPr>
                  </w:rPrChange>
                </w:rPr>
                <w:t>-0.17</w:t>
              </w:r>
            </w:ins>
          </w:p>
        </w:tc>
        <w:tc>
          <w:tcPr>
            <w:tcW w:w="714" w:type="dxa"/>
            <w:shd w:val="clear" w:color="auto" w:fill="auto"/>
            <w:noWrap/>
            <w:vAlign w:val="bottom"/>
            <w:hideMark/>
            <w:tcPrChange w:id="2048" w:author="Jon.Richar" w:date="2023-06-09T15:20:00Z">
              <w:tcPr>
                <w:tcW w:w="714" w:type="dxa"/>
                <w:shd w:val="clear" w:color="auto" w:fill="auto"/>
                <w:noWrap/>
                <w:vAlign w:val="bottom"/>
                <w:hideMark/>
              </w:tcPr>
            </w:tcPrChange>
          </w:tcPr>
          <w:p w14:paraId="31541B33" w14:textId="77777777" w:rsidR="007F3A01" w:rsidRPr="00C93D08" w:rsidRDefault="007F3A01">
            <w:pPr>
              <w:spacing w:after="0" w:line="240" w:lineRule="auto"/>
              <w:jc w:val="right"/>
              <w:rPr>
                <w:ins w:id="2049" w:author="Jon.Richar" w:date="2023-06-02T11:02:00Z"/>
                <w:rFonts w:ascii="Times New Roman" w:eastAsia="Times New Roman" w:hAnsi="Times New Roman" w:cs="Times New Roman"/>
                <w:color w:val="000000"/>
                <w:sz w:val="20"/>
                <w:szCs w:val="20"/>
                <w:rPrChange w:id="2050" w:author="Jon.Richar" w:date="2023-06-09T15:17:00Z">
                  <w:rPr>
                    <w:ins w:id="2051" w:author="Jon.Richar" w:date="2023-06-02T11:02:00Z"/>
                    <w:rFonts w:ascii="Calibri" w:eastAsia="Times New Roman" w:hAnsi="Calibri" w:cs="Calibri"/>
                    <w:color w:val="000000"/>
                  </w:rPr>
                </w:rPrChange>
              </w:rPr>
            </w:pPr>
            <w:ins w:id="2052" w:author="Jon.Richar" w:date="2023-06-02T11:02:00Z">
              <w:r w:rsidRPr="00C93D08">
                <w:rPr>
                  <w:rFonts w:ascii="Times New Roman" w:eastAsia="Times New Roman" w:hAnsi="Times New Roman" w:cs="Times New Roman"/>
                  <w:color w:val="000000"/>
                  <w:sz w:val="20"/>
                  <w:szCs w:val="20"/>
                  <w:rPrChange w:id="2053" w:author="Jon.Richar" w:date="2023-06-09T15:17:00Z">
                    <w:rPr>
                      <w:rFonts w:ascii="Calibri" w:eastAsia="Times New Roman" w:hAnsi="Calibri" w:cs="Calibri"/>
                      <w:color w:val="000000"/>
                    </w:rPr>
                  </w:rPrChange>
                </w:rPr>
                <w:t>-0.02</w:t>
              </w:r>
            </w:ins>
          </w:p>
        </w:tc>
        <w:tc>
          <w:tcPr>
            <w:tcW w:w="650" w:type="dxa"/>
            <w:shd w:val="clear" w:color="auto" w:fill="auto"/>
            <w:noWrap/>
            <w:vAlign w:val="bottom"/>
            <w:hideMark/>
            <w:tcPrChange w:id="2054" w:author="Jon.Richar" w:date="2023-06-09T15:20:00Z">
              <w:tcPr>
                <w:tcW w:w="729" w:type="dxa"/>
                <w:shd w:val="clear" w:color="auto" w:fill="auto"/>
                <w:noWrap/>
                <w:vAlign w:val="bottom"/>
                <w:hideMark/>
              </w:tcPr>
            </w:tcPrChange>
          </w:tcPr>
          <w:p w14:paraId="02A438EA" w14:textId="77777777" w:rsidR="007F3A01" w:rsidRPr="00C93D08" w:rsidRDefault="007F3A01">
            <w:pPr>
              <w:spacing w:after="0" w:line="240" w:lineRule="auto"/>
              <w:jc w:val="right"/>
              <w:rPr>
                <w:ins w:id="2055" w:author="Jon.Richar" w:date="2023-06-02T11:02:00Z"/>
                <w:rFonts w:ascii="Times New Roman" w:eastAsia="Times New Roman" w:hAnsi="Times New Roman" w:cs="Times New Roman"/>
                <w:color w:val="000000"/>
                <w:sz w:val="20"/>
                <w:szCs w:val="20"/>
                <w:rPrChange w:id="2056" w:author="Jon.Richar" w:date="2023-06-09T15:17:00Z">
                  <w:rPr>
                    <w:ins w:id="2057" w:author="Jon.Richar" w:date="2023-06-02T11:02:00Z"/>
                    <w:rFonts w:ascii="Calibri" w:eastAsia="Times New Roman" w:hAnsi="Calibri" w:cs="Calibri"/>
                    <w:color w:val="000000"/>
                  </w:rPr>
                </w:rPrChange>
              </w:rPr>
            </w:pPr>
            <w:ins w:id="2058" w:author="Jon.Richar" w:date="2023-06-02T11:02:00Z">
              <w:r w:rsidRPr="00C93D08">
                <w:rPr>
                  <w:rFonts w:ascii="Times New Roman" w:eastAsia="Times New Roman" w:hAnsi="Times New Roman" w:cs="Times New Roman"/>
                  <w:color w:val="000000"/>
                  <w:sz w:val="20"/>
                  <w:szCs w:val="20"/>
                  <w:rPrChange w:id="2059" w:author="Jon.Richar" w:date="2023-06-09T15:17:00Z">
                    <w:rPr>
                      <w:rFonts w:ascii="Calibri" w:eastAsia="Times New Roman" w:hAnsi="Calibri" w:cs="Calibri"/>
                      <w:color w:val="000000"/>
                    </w:rPr>
                  </w:rPrChange>
                </w:rPr>
                <w:t>0.11</w:t>
              </w:r>
            </w:ins>
          </w:p>
        </w:tc>
        <w:tc>
          <w:tcPr>
            <w:tcW w:w="838" w:type="dxa"/>
            <w:shd w:val="clear" w:color="auto" w:fill="auto"/>
            <w:noWrap/>
            <w:vAlign w:val="bottom"/>
            <w:hideMark/>
            <w:tcPrChange w:id="2060" w:author="Jon.Richar" w:date="2023-06-09T15:20:00Z">
              <w:tcPr>
                <w:tcW w:w="862" w:type="dxa"/>
                <w:shd w:val="clear" w:color="auto" w:fill="auto"/>
                <w:noWrap/>
                <w:vAlign w:val="bottom"/>
                <w:hideMark/>
              </w:tcPr>
            </w:tcPrChange>
          </w:tcPr>
          <w:p w14:paraId="71282420" w14:textId="77777777" w:rsidR="007F3A01" w:rsidRPr="00C93D08" w:rsidRDefault="007F3A01">
            <w:pPr>
              <w:spacing w:after="0" w:line="240" w:lineRule="auto"/>
              <w:jc w:val="right"/>
              <w:rPr>
                <w:ins w:id="2061" w:author="Jon.Richar" w:date="2023-06-02T11:02:00Z"/>
                <w:rFonts w:ascii="Times New Roman" w:eastAsia="Times New Roman" w:hAnsi="Times New Roman" w:cs="Times New Roman"/>
                <w:color w:val="000000"/>
                <w:sz w:val="20"/>
                <w:szCs w:val="20"/>
                <w:rPrChange w:id="2062" w:author="Jon.Richar" w:date="2023-06-09T15:17:00Z">
                  <w:rPr>
                    <w:ins w:id="2063" w:author="Jon.Richar" w:date="2023-06-02T11:02:00Z"/>
                    <w:rFonts w:ascii="Calibri" w:eastAsia="Times New Roman" w:hAnsi="Calibri" w:cs="Calibri"/>
                    <w:color w:val="000000"/>
                  </w:rPr>
                </w:rPrChange>
              </w:rPr>
            </w:pPr>
            <w:ins w:id="2064" w:author="Jon.Richar" w:date="2023-06-02T11:02:00Z">
              <w:r w:rsidRPr="00C93D08">
                <w:rPr>
                  <w:rFonts w:ascii="Times New Roman" w:eastAsia="Times New Roman" w:hAnsi="Times New Roman" w:cs="Times New Roman"/>
                  <w:color w:val="000000"/>
                  <w:sz w:val="20"/>
                  <w:szCs w:val="20"/>
                  <w:rPrChange w:id="2065" w:author="Jon.Richar" w:date="2023-06-09T15:17:00Z">
                    <w:rPr>
                      <w:rFonts w:ascii="Calibri" w:eastAsia="Times New Roman" w:hAnsi="Calibri" w:cs="Calibri"/>
                      <w:color w:val="000000"/>
                    </w:rPr>
                  </w:rPrChange>
                </w:rPr>
                <w:t>-0.09</w:t>
              </w:r>
            </w:ins>
          </w:p>
        </w:tc>
        <w:tc>
          <w:tcPr>
            <w:tcW w:w="680" w:type="dxa"/>
            <w:shd w:val="clear" w:color="auto" w:fill="auto"/>
            <w:noWrap/>
            <w:vAlign w:val="bottom"/>
            <w:hideMark/>
            <w:tcPrChange w:id="2066" w:author="Jon.Richar" w:date="2023-06-09T15:20:00Z">
              <w:tcPr>
                <w:tcW w:w="680" w:type="dxa"/>
                <w:shd w:val="clear" w:color="auto" w:fill="auto"/>
                <w:noWrap/>
                <w:vAlign w:val="bottom"/>
                <w:hideMark/>
              </w:tcPr>
            </w:tcPrChange>
          </w:tcPr>
          <w:p w14:paraId="2BFEC588" w14:textId="77777777" w:rsidR="007F3A01" w:rsidRPr="00C93D08" w:rsidRDefault="007F3A01">
            <w:pPr>
              <w:spacing w:after="0" w:line="240" w:lineRule="auto"/>
              <w:jc w:val="right"/>
              <w:rPr>
                <w:ins w:id="2067" w:author="Jon.Richar" w:date="2023-06-02T11:02:00Z"/>
                <w:rFonts w:ascii="Times New Roman" w:eastAsia="Times New Roman" w:hAnsi="Times New Roman" w:cs="Times New Roman"/>
                <w:color w:val="000000"/>
                <w:sz w:val="20"/>
                <w:szCs w:val="20"/>
                <w:rPrChange w:id="2068" w:author="Jon.Richar" w:date="2023-06-09T15:17:00Z">
                  <w:rPr>
                    <w:ins w:id="2069" w:author="Jon.Richar" w:date="2023-06-02T11:02:00Z"/>
                    <w:rFonts w:ascii="Calibri" w:eastAsia="Times New Roman" w:hAnsi="Calibri" w:cs="Calibri"/>
                    <w:color w:val="000000"/>
                  </w:rPr>
                </w:rPrChange>
              </w:rPr>
            </w:pPr>
            <w:ins w:id="2070" w:author="Jon.Richar" w:date="2023-06-02T11:02:00Z">
              <w:r w:rsidRPr="00C93D08">
                <w:rPr>
                  <w:rFonts w:ascii="Times New Roman" w:eastAsia="Times New Roman" w:hAnsi="Times New Roman" w:cs="Times New Roman"/>
                  <w:color w:val="000000"/>
                  <w:sz w:val="20"/>
                  <w:szCs w:val="20"/>
                  <w:rPrChange w:id="2071" w:author="Jon.Richar" w:date="2023-06-09T15:17:00Z">
                    <w:rPr>
                      <w:rFonts w:ascii="Calibri" w:eastAsia="Times New Roman" w:hAnsi="Calibri" w:cs="Calibri"/>
                      <w:color w:val="000000"/>
                    </w:rPr>
                  </w:rPrChange>
                </w:rPr>
                <w:t>0.43</w:t>
              </w:r>
            </w:ins>
          </w:p>
        </w:tc>
        <w:tc>
          <w:tcPr>
            <w:tcW w:w="768" w:type="dxa"/>
            <w:shd w:val="clear" w:color="auto" w:fill="auto"/>
            <w:noWrap/>
            <w:vAlign w:val="bottom"/>
            <w:hideMark/>
            <w:tcPrChange w:id="2072" w:author="Jon.Richar" w:date="2023-06-09T15:20:00Z">
              <w:tcPr>
                <w:tcW w:w="768" w:type="dxa"/>
                <w:shd w:val="clear" w:color="auto" w:fill="auto"/>
                <w:noWrap/>
                <w:vAlign w:val="bottom"/>
                <w:hideMark/>
              </w:tcPr>
            </w:tcPrChange>
          </w:tcPr>
          <w:p w14:paraId="67ECBE28" w14:textId="77777777" w:rsidR="007F3A01" w:rsidRPr="00C93D08" w:rsidRDefault="007F3A01">
            <w:pPr>
              <w:spacing w:after="0" w:line="240" w:lineRule="auto"/>
              <w:jc w:val="right"/>
              <w:rPr>
                <w:ins w:id="2073" w:author="Jon.Richar" w:date="2023-06-02T11:02:00Z"/>
                <w:rFonts w:ascii="Times New Roman" w:eastAsia="Times New Roman" w:hAnsi="Times New Roman" w:cs="Times New Roman"/>
                <w:color w:val="000000"/>
                <w:sz w:val="20"/>
                <w:szCs w:val="20"/>
                <w:rPrChange w:id="2074" w:author="Jon.Richar" w:date="2023-06-09T15:17:00Z">
                  <w:rPr>
                    <w:ins w:id="2075" w:author="Jon.Richar" w:date="2023-06-02T11:02:00Z"/>
                    <w:rFonts w:ascii="Calibri" w:eastAsia="Times New Roman" w:hAnsi="Calibri" w:cs="Calibri"/>
                    <w:color w:val="000000"/>
                  </w:rPr>
                </w:rPrChange>
              </w:rPr>
            </w:pPr>
            <w:ins w:id="2076" w:author="Jon.Richar" w:date="2023-06-02T11:02:00Z">
              <w:r w:rsidRPr="00C93D08">
                <w:rPr>
                  <w:rFonts w:ascii="Times New Roman" w:eastAsia="Times New Roman" w:hAnsi="Times New Roman" w:cs="Times New Roman"/>
                  <w:color w:val="000000"/>
                  <w:sz w:val="20"/>
                  <w:szCs w:val="20"/>
                  <w:rPrChange w:id="2077" w:author="Jon.Richar" w:date="2023-06-09T15:17:00Z">
                    <w:rPr>
                      <w:rFonts w:ascii="Calibri" w:eastAsia="Times New Roman" w:hAnsi="Calibri" w:cs="Calibri"/>
                      <w:color w:val="000000"/>
                    </w:rPr>
                  </w:rPrChange>
                </w:rPr>
                <w:t>0.54</w:t>
              </w:r>
            </w:ins>
          </w:p>
        </w:tc>
        <w:tc>
          <w:tcPr>
            <w:tcW w:w="675" w:type="dxa"/>
            <w:shd w:val="clear" w:color="auto" w:fill="auto"/>
            <w:noWrap/>
            <w:vAlign w:val="bottom"/>
            <w:hideMark/>
            <w:tcPrChange w:id="2078" w:author="Jon.Richar" w:date="2023-06-09T15:20:00Z">
              <w:tcPr>
                <w:tcW w:w="675" w:type="dxa"/>
                <w:shd w:val="clear" w:color="auto" w:fill="auto"/>
                <w:noWrap/>
                <w:vAlign w:val="bottom"/>
                <w:hideMark/>
              </w:tcPr>
            </w:tcPrChange>
          </w:tcPr>
          <w:p w14:paraId="0047F6E0" w14:textId="77777777" w:rsidR="007F3A01" w:rsidRPr="00C93D08" w:rsidRDefault="007F3A01">
            <w:pPr>
              <w:spacing w:after="0" w:line="240" w:lineRule="auto"/>
              <w:jc w:val="right"/>
              <w:rPr>
                <w:ins w:id="2079" w:author="Jon.Richar" w:date="2023-06-02T11:02:00Z"/>
                <w:rFonts w:ascii="Times New Roman" w:eastAsia="Times New Roman" w:hAnsi="Times New Roman" w:cs="Times New Roman"/>
                <w:color w:val="000000"/>
                <w:sz w:val="20"/>
                <w:szCs w:val="20"/>
                <w:rPrChange w:id="2080" w:author="Jon.Richar" w:date="2023-06-09T15:17:00Z">
                  <w:rPr>
                    <w:ins w:id="2081" w:author="Jon.Richar" w:date="2023-06-02T11:02:00Z"/>
                    <w:rFonts w:ascii="Calibri" w:eastAsia="Times New Roman" w:hAnsi="Calibri" w:cs="Calibri"/>
                    <w:color w:val="000000"/>
                  </w:rPr>
                </w:rPrChange>
              </w:rPr>
            </w:pPr>
            <w:ins w:id="2082" w:author="Jon.Richar" w:date="2023-06-02T11:02:00Z">
              <w:r w:rsidRPr="00C93D08">
                <w:rPr>
                  <w:rFonts w:ascii="Times New Roman" w:eastAsia="Times New Roman" w:hAnsi="Times New Roman" w:cs="Times New Roman"/>
                  <w:color w:val="000000"/>
                  <w:sz w:val="20"/>
                  <w:szCs w:val="20"/>
                  <w:rPrChange w:id="2083" w:author="Jon.Richar" w:date="2023-06-09T15:17:00Z">
                    <w:rPr>
                      <w:rFonts w:ascii="Calibri" w:eastAsia="Times New Roman" w:hAnsi="Calibri" w:cs="Calibri"/>
                      <w:color w:val="000000"/>
                    </w:rPr>
                  </w:rPrChange>
                </w:rPr>
                <w:t>0.50</w:t>
              </w:r>
            </w:ins>
          </w:p>
        </w:tc>
        <w:tc>
          <w:tcPr>
            <w:tcW w:w="675" w:type="dxa"/>
            <w:shd w:val="clear" w:color="auto" w:fill="auto"/>
            <w:noWrap/>
            <w:vAlign w:val="bottom"/>
            <w:hideMark/>
            <w:tcPrChange w:id="2084" w:author="Jon.Richar" w:date="2023-06-09T15:20:00Z">
              <w:tcPr>
                <w:tcW w:w="675" w:type="dxa"/>
                <w:shd w:val="clear" w:color="auto" w:fill="auto"/>
                <w:noWrap/>
                <w:vAlign w:val="bottom"/>
                <w:hideMark/>
              </w:tcPr>
            </w:tcPrChange>
          </w:tcPr>
          <w:p w14:paraId="63D6A9E4" w14:textId="77777777" w:rsidR="007F3A01" w:rsidRPr="00C93D08" w:rsidRDefault="007F3A01">
            <w:pPr>
              <w:spacing w:after="0" w:line="240" w:lineRule="auto"/>
              <w:jc w:val="right"/>
              <w:rPr>
                <w:ins w:id="2085" w:author="Jon.Richar" w:date="2023-06-02T11:02:00Z"/>
                <w:rFonts w:ascii="Times New Roman" w:eastAsia="Times New Roman" w:hAnsi="Times New Roman" w:cs="Times New Roman"/>
                <w:color w:val="000000"/>
                <w:sz w:val="20"/>
                <w:szCs w:val="20"/>
                <w:rPrChange w:id="2086" w:author="Jon.Richar" w:date="2023-06-09T15:17:00Z">
                  <w:rPr>
                    <w:ins w:id="2087" w:author="Jon.Richar" w:date="2023-06-02T11:02:00Z"/>
                    <w:rFonts w:ascii="Calibri" w:eastAsia="Times New Roman" w:hAnsi="Calibri" w:cs="Calibri"/>
                    <w:color w:val="000000"/>
                  </w:rPr>
                </w:rPrChange>
              </w:rPr>
            </w:pPr>
            <w:ins w:id="2088" w:author="Jon.Richar" w:date="2023-06-02T11:02:00Z">
              <w:r w:rsidRPr="00C93D08">
                <w:rPr>
                  <w:rFonts w:ascii="Times New Roman" w:eastAsia="Times New Roman" w:hAnsi="Times New Roman" w:cs="Times New Roman"/>
                  <w:color w:val="000000"/>
                  <w:sz w:val="20"/>
                  <w:szCs w:val="20"/>
                  <w:rPrChange w:id="2089" w:author="Jon.Richar" w:date="2023-06-09T15:17:00Z">
                    <w:rPr>
                      <w:rFonts w:ascii="Calibri" w:eastAsia="Times New Roman" w:hAnsi="Calibri" w:cs="Calibri"/>
                      <w:color w:val="000000"/>
                    </w:rPr>
                  </w:rPrChange>
                </w:rPr>
                <w:t>0.08</w:t>
              </w:r>
            </w:ins>
          </w:p>
        </w:tc>
        <w:tc>
          <w:tcPr>
            <w:tcW w:w="714" w:type="dxa"/>
            <w:shd w:val="clear" w:color="auto" w:fill="auto"/>
            <w:noWrap/>
            <w:vAlign w:val="bottom"/>
            <w:hideMark/>
            <w:tcPrChange w:id="2090" w:author="Jon.Richar" w:date="2023-06-09T15:20:00Z">
              <w:tcPr>
                <w:tcW w:w="714" w:type="dxa"/>
                <w:shd w:val="clear" w:color="auto" w:fill="auto"/>
                <w:noWrap/>
                <w:vAlign w:val="bottom"/>
                <w:hideMark/>
              </w:tcPr>
            </w:tcPrChange>
          </w:tcPr>
          <w:p w14:paraId="3D408AB6" w14:textId="77777777" w:rsidR="007F3A01" w:rsidRPr="00C93D08" w:rsidRDefault="007F3A01">
            <w:pPr>
              <w:spacing w:after="0" w:line="240" w:lineRule="auto"/>
              <w:jc w:val="right"/>
              <w:rPr>
                <w:ins w:id="2091" w:author="Jon.Richar" w:date="2023-06-02T11:02:00Z"/>
                <w:rFonts w:ascii="Times New Roman" w:eastAsia="Times New Roman" w:hAnsi="Times New Roman" w:cs="Times New Roman"/>
                <w:color w:val="000000"/>
                <w:sz w:val="20"/>
                <w:szCs w:val="20"/>
                <w:rPrChange w:id="2092" w:author="Jon.Richar" w:date="2023-06-09T15:17:00Z">
                  <w:rPr>
                    <w:ins w:id="2093" w:author="Jon.Richar" w:date="2023-06-02T11:02:00Z"/>
                    <w:rFonts w:ascii="Calibri" w:eastAsia="Times New Roman" w:hAnsi="Calibri" w:cs="Calibri"/>
                    <w:color w:val="000000"/>
                  </w:rPr>
                </w:rPrChange>
              </w:rPr>
            </w:pPr>
            <w:ins w:id="2094" w:author="Jon.Richar" w:date="2023-06-02T11:02:00Z">
              <w:r w:rsidRPr="00C93D08">
                <w:rPr>
                  <w:rFonts w:ascii="Times New Roman" w:eastAsia="Times New Roman" w:hAnsi="Times New Roman" w:cs="Times New Roman"/>
                  <w:color w:val="000000"/>
                  <w:sz w:val="20"/>
                  <w:szCs w:val="20"/>
                  <w:rPrChange w:id="2095" w:author="Jon.Richar" w:date="2023-06-09T15:17:00Z">
                    <w:rPr>
                      <w:rFonts w:ascii="Calibri" w:eastAsia="Times New Roman" w:hAnsi="Calibri" w:cs="Calibri"/>
                      <w:color w:val="000000"/>
                    </w:rPr>
                  </w:rPrChange>
                </w:rPr>
                <w:t>0.05</w:t>
              </w:r>
            </w:ins>
          </w:p>
        </w:tc>
        <w:tc>
          <w:tcPr>
            <w:tcW w:w="633" w:type="dxa"/>
            <w:shd w:val="clear" w:color="auto" w:fill="auto"/>
            <w:noWrap/>
            <w:vAlign w:val="bottom"/>
            <w:hideMark/>
            <w:tcPrChange w:id="2096" w:author="Jon.Richar" w:date="2023-06-09T15:20:00Z">
              <w:tcPr>
                <w:tcW w:w="633" w:type="dxa"/>
                <w:shd w:val="clear" w:color="auto" w:fill="auto"/>
                <w:noWrap/>
                <w:vAlign w:val="bottom"/>
                <w:hideMark/>
              </w:tcPr>
            </w:tcPrChange>
          </w:tcPr>
          <w:p w14:paraId="70164C25" w14:textId="77777777" w:rsidR="007F3A01" w:rsidRPr="00C93D08" w:rsidRDefault="007F3A01">
            <w:pPr>
              <w:spacing w:after="0" w:line="240" w:lineRule="auto"/>
              <w:jc w:val="right"/>
              <w:rPr>
                <w:ins w:id="2097" w:author="Jon.Richar" w:date="2023-06-02T11:02:00Z"/>
                <w:rFonts w:ascii="Times New Roman" w:eastAsia="Times New Roman" w:hAnsi="Times New Roman" w:cs="Times New Roman"/>
                <w:color w:val="000000"/>
                <w:sz w:val="20"/>
                <w:szCs w:val="20"/>
                <w:rPrChange w:id="2098" w:author="Jon.Richar" w:date="2023-06-09T15:17:00Z">
                  <w:rPr>
                    <w:ins w:id="2099" w:author="Jon.Richar" w:date="2023-06-02T11:02:00Z"/>
                    <w:rFonts w:ascii="Calibri" w:eastAsia="Times New Roman" w:hAnsi="Calibri" w:cs="Calibri"/>
                    <w:color w:val="000000"/>
                  </w:rPr>
                </w:rPrChange>
              </w:rPr>
            </w:pPr>
            <w:ins w:id="2100" w:author="Jon.Richar" w:date="2023-06-02T11:02:00Z">
              <w:r w:rsidRPr="00C93D08">
                <w:rPr>
                  <w:rFonts w:ascii="Times New Roman" w:eastAsia="Times New Roman" w:hAnsi="Times New Roman" w:cs="Times New Roman"/>
                  <w:color w:val="000000"/>
                  <w:sz w:val="20"/>
                  <w:szCs w:val="20"/>
                  <w:rPrChange w:id="2101" w:author="Jon.Richar" w:date="2023-06-09T15:17:00Z">
                    <w:rPr>
                      <w:rFonts w:ascii="Calibri" w:eastAsia="Times New Roman" w:hAnsi="Calibri" w:cs="Calibri"/>
                      <w:color w:val="000000"/>
                    </w:rPr>
                  </w:rPrChange>
                </w:rPr>
                <w:t>1.00</w:t>
              </w:r>
            </w:ins>
          </w:p>
        </w:tc>
        <w:tc>
          <w:tcPr>
            <w:tcW w:w="673" w:type="dxa"/>
            <w:shd w:val="clear" w:color="auto" w:fill="auto"/>
            <w:noWrap/>
            <w:vAlign w:val="bottom"/>
            <w:hideMark/>
            <w:tcPrChange w:id="2102" w:author="Jon.Richar" w:date="2023-06-09T15:20:00Z">
              <w:tcPr>
                <w:tcW w:w="673" w:type="dxa"/>
                <w:shd w:val="clear" w:color="auto" w:fill="auto"/>
                <w:noWrap/>
                <w:vAlign w:val="bottom"/>
                <w:hideMark/>
              </w:tcPr>
            </w:tcPrChange>
          </w:tcPr>
          <w:p w14:paraId="22741417" w14:textId="77777777" w:rsidR="007F3A01" w:rsidRPr="00C93D08" w:rsidRDefault="007F3A01">
            <w:pPr>
              <w:spacing w:after="0" w:line="240" w:lineRule="auto"/>
              <w:jc w:val="right"/>
              <w:rPr>
                <w:ins w:id="2103" w:author="Jon.Richar" w:date="2023-06-02T11:02:00Z"/>
                <w:rFonts w:ascii="Times New Roman" w:eastAsia="Times New Roman" w:hAnsi="Times New Roman" w:cs="Times New Roman"/>
                <w:color w:val="000000"/>
                <w:sz w:val="20"/>
                <w:szCs w:val="20"/>
                <w:rPrChange w:id="2104" w:author="Jon.Richar" w:date="2023-06-09T15:17:00Z">
                  <w:rPr>
                    <w:ins w:id="2105" w:author="Jon.Richar" w:date="2023-06-02T11:02:00Z"/>
                    <w:rFonts w:ascii="Calibri" w:eastAsia="Times New Roman" w:hAnsi="Calibri" w:cs="Calibri"/>
                    <w:color w:val="000000"/>
                  </w:rPr>
                </w:rPrChange>
              </w:rPr>
            </w:pPr>
            <w:ins w:id="2106" w:author="Jon.Richar" w:date="2023-06-02T11:02:00Z">
              <w:r w:rsidRPr="00C93D08">
                <w:rPr>
                  <w:rFonts w:ascii="Times New Roman" w:eastAsia="Times New Roman" w:hAnsi="Times New Roman" w:cs="Times New Roman"/>
                  <w:color w:val="000000"/>
                  <w:sz w:val="20"/>
                  <w:szCs w:val="20"/>
                  <w:rPrChange w:id="2107" w:author="Jon.Richar" w:date="2023-06-09T15:17:00Z">
                    <w:rPr>
                      <w:rFonts w:ascii="Calibri" w:eastAsia="Times New Roman" w:hAnsi="Calibri" w:cs="Calibri"/>
                      <w:color w:val="000000"/>
                    </w:rPr>
                  </w:rPrChange>
                </w:rPr>
                <w:t>0.04</w:t>
              </w:r>
            </w:ins>
          </w:p>
        </w:tc>
        <w:tc>
          <w:tcPr>
            <w:tcW w:w="714" w:type="dxa"/>
            <w:shd w:val="clear" w:color="auto" w:fill="auto"/>
            <w:noWrap/>
            <w:vAlign w:val="bottom"/>
            <w:hideMark/>
            <w:tcPrChange w:id="2108" w:author="Jon.Richar" w:date="2023-06-09T15:20:00Z">
              <w:tcPr>
                <w:tcW w:w="714" w:type="dxa"/>
                <w:shd w:val="clear" w:color="auto" w:fill="auto"/>
                <w:noWrap/>
                <w:vAlign w:val="bottom"/>
                <w:hideMark/>
              </w:tcPr>
            </w:tcPrChange>
          </w:tcPr>
          <w:p w14:paraId="5A337884" w14:textId="77777777" w:rsidR="007F3A01" w:rsidRPr="00C93D08" w:rsidRDefault="007F3A01">
            <w:pPr>
              <w:spacing w:after="0" w:line="240" w:lineRule="auto"/>
              <w:jc w:val="right"/>
              <w:rPr>
                <w:ins w:id="2109" w:author="Jon.Richar" w:date="2023-06-02T11:02:00Z"/>
                <w:rFonts w:ascii="Times New Roman" w:eastAsia="Times New Roman" w:hAnsi="Times New Roman" w:cs="Times New Roman"/>
                <w:color w:val="000000"/>
                <w:sz w:val="20"/>
                <w:szCs w:val="20"/>
                <w:rPrChange w:id="2110" w:author="Jon.Richar" w:date="2023-06-09T15:17:00Z">
                  <w:rPr>
                    <w:ins w:id="2111" w:author="Jon.Richar" w:date="2023-06-02T11:02:00Z"/>
                    <w:rFonts w:ascii="Calibri" w:eastAsia="Times New Roman" w:hAnsi="Calibri" w:cs="Calibri"/>
                    <w:color w:val="000000"/>
                  </w:rPr>
                </w:rPrChange>
              </w:rPr>
            </w:pPr>
            <w:ins w:id="2112" w:author="Jon.Richar" w:date="2023-06-02T11:02:00Z">
              <w:r w:rsidRPr="00C93D08">
                <w:rPr>
                  <w:rFonts w:ascii="Times New Roman" w:eastAsia="Times New Roman" w:hAnsi="Times New Roman" w:cs="Times New Roman"/>
                  <w:color w:val="000000"/>
                  <w:sz w:val="20"/>
                  <w:szCs w:val="20"/>
                  <w:rPrChange w:id="2113" w:author="Jon.Richar" w:date="2023-06-09T15:17:00Z">
                    <w:rPr>
                      <w:rFonts w:ascii="Calibri" w:eastAsia="Times New Roman" w:hAnsi="Calibri" w:cs="Calibri"/>
                      <w:color w:val="000000"/>
                    </w:rPr>
                  </w:rPrChange>
                </w:rPr>
                <w:t>0.20</w:t>
              </w:r>
            </w:ins>
          </w:p>
        </w:tc>
      </w:tr>
      <w:tr w:rsidR="00C93D08" w:rsidRPr="007F3A01" w14:paraId="4319403A" w14:textId="77777777" w:rsidTr="00C93D08">
        <w:trPr>
          <w:trHeight w:val="157"/>
          <w:ins w:id="2114" w:author="Jon.Richar" w:date="2023-06-02T11:02:00Z"/>
          <w:trPrChange w:id="2115" w:author="Jon.Richar" w:date="2023-06-09T15:20:00Z">
            <w:trPr>
              <w:trHeight w:val="157"/>
            </w:trPr>
          </w:trPrChange>
        </w:trPr>
        <w:tc>
          <w:tcPr>
            <w:tcW w:w="1080" w:type="dxa"/>
            <w:shd w:val="clear" w:color="auto" w:fill="auto"/>
            <w:noWrap/>
            <w:vAlign w:val="center"/>
            <w:hideMark/>
            <w:tcPrChange w:id="2116" w:author="Jon.Richar" w:date="2023-06-09T15:20:00Z">
              <w:tcPr>
                <w:tcW w:w="1080" w:type="dxa"/>
                <w:shd w:val="clear" w:color="auto" w:fill="auto"/>
                <w:noWrap/>
                <w:vAlign w:val="center"/>
                <w:hideMark/>
              </w:tcPr>
            </w:tcPrChange>
          </w:tcPr>
          <w:p w14:paraId="2A28F8AF" w14:textId="77777777" w:rsidR="007F3A01" w:rsidRPr="00C93D08" w:rsidRDefault="007F3A01">
            <w:pPr>
              <w:spacing w:after="0" w:line="240" w:lineRule="auto"/>
              <w:jc w:val="center"/>
              <w:rPr>
                <w:ins w:id="2117" w:author="Jon.Richar" w:date="2023-06-02T11:02:00Z"/>
                <w:rFonts w:ascii="Times New Roman" w:eastAsia="Times New Roman" w:hAnsi="Times New Roman" w:cs="Times New Roman"/>
                <w:color w:val="000000"/>
                <w:sz w:val="20"/>
                <w:szCs w:val="20"/>
                <w:rPrChange w:id="2118" w:author="Jon.Richar" w:date="2023-06-09T15:17:00Z">
                  <w:rPr>
                    <w:ins w:id="2119" w:author="Jon.Richar" w:date="2023-06-02T11:02:00Z"/>
                    <w:rFonts w:ascii="Calibri" w:eastAsia="Times New Roman" w:hAnsi="Calibri" w:cs="Calibri"/>
                    <w:color w:val="000000"/>
                  </w:rPr>
                </w:rPrChange>
              </w:rPr>
            </w:pPr>
            <w:ins w:id="2120" w:author="Jon.Richar" w:date="2023-06-02T11:02:00Z">
              <w:r w:rsidRPr="00C93D08">
                <w:rPr>
                  <w:rFonts w:ascii="Times New Roman" w:eastAsia="Times New Roman" w:hAnsi="Times New Roman" w:cs="Times New Roman"/>
                  <w:color w:val="000000"/>
                  <w:sz w:val="20"/>
                  <w:szCs w:val="20"/>
                  <w:rPrChange w:id="2121" w:author="Jon.Richar" w:date="2023-06-09T15:17:00Z">
                    <w:rPr>
                      <w:rFonts w:ascii="Calibri" w:eastAsia="Times New Roman" w:hAnsi="Calibri" w:cs="Calibri"/>
                      <w:color w:val="000000"/>
                    </w:rPr>
                  </w:rPrChange>
                </w:rPr>
                <w:t>SE wind</w:t>
              </w:r>
            </w:ins>
          </w:p>
        </w:tc>
        <w:tc>
          <w:tcPr>
            <w:tcW w:w="838" w:type="dxa"/>
            <w:shd w:val="clear" w:color="auto" w:fill="auto"/>
            <w:noWrap/>
            <w:vAlign w:val="bottom"/>
            <w:hideMark/>
            <w:tcPrChange w:id="2122" w:author="Jon.Richar" w:date="2023-06-09T15:20:00Z">
              <w:tcPr>
                <w:tcW w:w="838" w:type="dxa"/>
                <w:shd w:val="clear" w:color="auto" w:fill="auto"/>
                <w:noWrap/>
                <w:vAlign w:val="bottom"/>
                <w:hideMark/>
              </w:tcPr>
            </w:tcPrChange>
          </w:tcPr>
          <w:p w14:paraId="00D91C82" w14:textId="77777777" w:rsidR="007F3A01" w:rsidRPr="00C93D08" w:rsidRDefault="007F3A01">
            <w:pPr>
              <w:spacing w:after="0" w:line="240" w:lineRule="auto"/>
              <w:jc w:val="right"/>
              <w:rPr>
                <w:ins w:id="2123" w:author="Jon.Richar" w:date="2023-06-02T11:02:00Z"/>
                <w:rFonts w:ascii="Times New Roman" w:eastAsia="Times New Roman" w:hAnsi="Times New Roman" w:cs="Times New Roman"/>
                <w:color w:val="000000"/>
                <w:sz w:val="20"/>
                <w:szCs w:val="20"/>
                <w:rPrChange w:id="2124" w:author="Jon.Richar" w:date="2023-06-09T15:17:00Z">
                  <w:rPr>
                    <w:ins w:id="2125" w:author="Jon.Richar" w:date="2023-06-02T11:02:00Z"/>
                    <w:rFonts w:ascii="Calibri" w:eastAsia="Times New Roman" w:hAnsi="Calibri" w:cs="Calibri"/>
                    <w:color w:val="000000"/>
                  </w:rPr>
                </w:rPrChange>
              </w:rPr>
            </w:pPr>
            <w:ins w:id="2126" w:author="Jon.Richar" w:date="2023-06-02T11:02:00Z">
              <w:r w:rsidRPr="00C93D08">
                <w:rPr>
                  <w:rFonts w:ascii="Times New Roman" w:eastAsia="Times New Roman" w:hAnsi="Times New Roman" w:cs="Times New Roman"/>
                  <w:color w:val="000000"/>
                  <w:sz w:val="20"/>
                  <w:szCs w:val="20"/>
                  <w:rPrChange w:id="2127" w:author="Jon.Richar" w:date="2023-06-09T15:17:00Z">
                    <w:rPr>
                      <w:rFonts w:ascii="Calibri" w:eastAsia="Times New Roman" w:hAnsi="Calibri" w:cs="Calibri"/>
                      <w:color w:val="000000"/>
                    </w:rPr>
                  </w:rPrChange>
                </w:rPr>
                <w:t>0.01</w:t>
              </w:r>
            </w:ins>
          </w:p>
        </w:tc>
        <w:tc>
          <w:tcPr>
            <w:tcW w:w="772" w:type="dxa"/>
            <w:shd w:val="clear" w:color="auto" w:fill="auto"/>
            <w:noWrap/>
            <w:vAlign w:val="bottom"/>
            <w:hideMark/>
            <w:tcPrChange w:id="2128" w:author="Jon.Richar" w:date="2023-06-09T15:20:00Z">
              <w:tcPr>
                <w:tcW w:w="602" w:type="dxa"/>
                <w:shd w:val="clear" w:color="auto" w:fill="auto"/>
                <w:noWrap/>
                <w:vAlign w:val="bottom"/>
                <w:hideMark/>
              </w:tcPr>
            </w:tcPrChange>
          </w:tcPr>
          <w:p w14:paraId="24274CEB" w14:textId="77777777" w:rsidR="007F3A01" w:rsidRPr="00C93D08" w:rsidRDefault="007F3A01">
            <w:pPr>
              <w:spacing w:after="0" w:line="240" w:lineRule="auto"/>
              <w:jc w:val="right"/>
              <w:rPr>
                <w:ins w:id="2129" w:author="Jon.Richar" w:date="2023-06-02T11:02:00Z"/>
                <w:rFonts w:ascii="Times New Roman" w:eastAsia="Times New Roman" w:hAnsi="Times New Roman" w:cs="Times New Roman"/>
                <w:color w:val="000000"/>
                <w:sz w:val="20"/>
                <w:szCs w:val="20"/>
                <w:rPrChange w:id="2130" w:author="Jon.Richar" w:date="2023-06-09T15:17:00Z">
                  <w:rPr>
                    <w:ins w:id="2131" w:author="Jon.Richar" w:date="2023-06-02T11:02:00Z"/>
                    <w:rFonts w:ascii="Calibri" w:eastAsia="Times New Roman" w:hAnsi="Calibri" w:cs="Calibri"/>
                    <w:color w:val="000000"/>
                  </w:rPr>
                </w:rPrChange>
              </w:rPr>
            </w:pPr>
            <w:ins w:id="2132" w:author="Jon.Richar" w:date="2023-06-02T11:02:00Z">
              <w:r w:rsidRPr="00C93D08">
                <w:rPr>
                  <w:rFonts w:ascii="Times New Roman" w:eastAsia="Times New Roman" w:hAnsi="Times New Roman" w:cs="Times New Roman"/>
                  <w:color w:val="000000"/>
                  <w:sz w:val="20"/>
                  <w:szCs w:val="20"/>
                  <w:rPrChange w:id="2133" w:author="Jon.Richar" w:date="2023-06-09T15:17:00Z">
                    <w:rPr>
                      <w:rFonts w:ascii="Calibri" w:eastAsia="Times New Roman" w:hAnsi="Calibri" w:cs="Calibri"/>
                      <w:color w:val="000000"/>
                    </w:rPr>
                  </w:rPrChange>
                </w:rPr>
                <w:t>-0.07</w:t>
              </w:r>
            </w:ins>
          </w:p>
        </w:tc>
        <w:tc>
          <w:tcPr>
            <w:tcW w:w="714" w:type="dxa"/>
            <w:shd w:val="clear" w:color="auto" w:fill="auto"/>
            <w:noWrap/>
            <w:vAlign w:val="bottom"/>
            <w:hideMark/>
            <w:tcPrChange w:id="2134" w:author="Jon.Richar" w:date="2023-06-09T15:20:00Z">
              <w:tcPr>
                <w:tcW w:w="714" w:type="dxa"/>
                <w:shd w:val="clear" w:color="auto" w:fill="auto"/>
                <w:noWrap/>
                <w:vAlign w:val="bottom"/>
                <w:hideMark/>
              </w:tcPr>
            </w:tcPrChange>
          </w:tcPr>
          <w:p w14:paraId="12BE94DD" w14:textId="77777777" w:rsidR="007F3A01" w:rsidRPr="00C93D08" w:rsidRDefault="007F3A01">
            <w:pPr>
              <w:spacing w:after="0" w:line="240" w:lineRule="auto"/>
              <w:jc w:val="right"/>
              <w:rPr>
                <w:ins w:id="2135" w:author="Jon.Richar" w:date="2023-06-02T11:02:00Z"/>
                <w:rFonts w:ascii="Times New Roman" w:eastAsia="Times New Roman" w:hAnsi="Times New Roman" w:cs="Times New Roman"/>
                <w:color w:val="000000"/>
                <w:sz w:val="20"/>
                <w:szCs w:val="20"/>
                <w:rPrChange w:id="2136" w:author="Jon.Richar" w:date="2023-06-09T15:17:00Z">
                  <w:rPr>
                    <w:ins w:id="2137" w:author="Jon.Richar" w:date="2023-06-02T11:02:00Z"/>
                    <w:rFonts w:ascii="Calibri" w:eastAsia="Times New Roman" w:hAnsi="Calibri" w:cs="Calibri"/>
                    <w:color w:val="000000"/>
                  </w:rPr>
                </w:rPrChange>
              </w:rPr>
            </w:pPr>
            <w:ins w:id="2138" w:author="Jon.Richar" w:date="2023-06-02T11:02:00Z">
              <w:r w:rsidRPr="00C93D08">
                <w:rPr>
                  <w:rFonts w:ascii="Times New Roman" w:eastAsia="Times New Roman" w:hAnsi="Times New Roman" w:cs="Times New Roman"/>
                  <w:color w:val="000000"/>
                  <w:sz w:val="20"/>
                  <w:szCs w:val="20"/>
                  <w:rPrChange w:id="2139" w:author="Jon.Richar" w:date="2023-06-09T15:17:00Z">
                    <w:rPr>
                      <w:rFonts w:ascii="Calibri" w:eastAsia="Times New Roman" w:hAnsi="Calibri" w:cs="Calibri"/>
                      <w:color w:val="000000"/>
                    </w:rPr>
                  </w:rPrChange>
                </w:rPr>
                <w:t>0.09</w:t>
              </w:r>
            </w:ins>
          </w:p>
        </w:tc>
        <w:tc>
          <w:tcPr>
            <w:tcW w:w="650" w:type="dxa"/>
            <w:shd w:val="clear" w:color="auto" w:fill="auto"/>
            <w:noWrap/>
            <w:vAlign w:val="bottom"/>
            <w:hideMark/>
            <w:tcPrChange w:id="2140" w:author="Jon.Richar" w:date="2023-06-09T15:20:00Z">
              <w:tcPr>
                <w:tcW w:w="729" w:type="dxa"/>
                <w:shd w:val="clear" w:color="auto" w:fill="auto"/>
                <w:noWrap/>
                <w:vAlign w:val="bottom"/>
                <w:hideMark/>
              </w:tcPr>
            </w:tcPrChange>
          </w:tcPr>
          <w:p w14:paraId="346197D3" w14:textId="77777777" w:rsidR="007F3A01" w:rsidRPr="00C93D08" w:rsidRDefault="007F3A01">
            <w:pPr>
              <w:spacing w:after="0" w:line="240" w:lineRule="auto"/>
              <w:jc w:val="right"/>
              <w:rPr>
                <w:ins w:id="2141" w:author="Jon.Richar" w:date="2023-06-02T11:02:00Z"/>
                <w:rFonts w:ascii="Times New Roman" w:eastAsia="Times New Roman" w:hAnsi="Times New Roman" w:cs="Times New Roman"/>
                <w:color w:val="000000"/>
                <w:sz w:val="20"/>
                <w:szCs w:val="20"/>
                <w:rPrChange w:id="2142" w:author="Jon.Richar" w:date="2023-06-09T15:17:00Z">
                  <w:rPr>
                    <w:ins w:id="2143" w:author="Jon.Richar" w:date="2023-06-02T11:02:00Z"/>
                    <w:rFonts w:ascii="Calibri" w:eastAsia="Times New Roman" w:hAnsi="Calibri" w:cs="Calibri"/>
                    <w:color w:val="000000"/>
                  </w:rPr>
                </w:rPrChange>
              </w:rPr>
            </w:pPr>
            <w:ins w:id="2144" w:author="Jon.Richar" w:date="2023-06-02T11:02:00Z">
              <w:r w:rsidRPr="00C93D08">
                <w:rPr>
                  <w:rFonts w:ascii="Times New Roman" w:eastAsia="Times New Roman" w:hAnsi="Times New Roman" w:cs="Times New Roman"/>
                  <w:color w:val="000000"/>
                  <w:sz w:val="20"/>
                  <w:szCs w:val="20"/>
                  <w:rPrChange w:id="2145" w:author="Jon.Richar" w:date="2023-06-09T15:17:00Z">
                    <w:rPr>
                      <w:rFonts w:ascii="Calibri" w:eastAsia="Times New Roman" w:hAnsi="Calibri" w:cs="Calibri"/>
                      <w:color w:val="000000"/>
                    </w:rPr>
                  </w:rPrChange>
                </w:rPr>
                <w:t>0.02</w:t>
              </w:r>
            </w:ins>
          </w:p>
        </w:tc>
        <w:tc>
          <w:tcPr>
            <w:tcW w:w="838" w:type="dxa"/>
            <w:shd w:val="clear" w:color="auto" w:fill="auto"/>
            <w:noWrap/>
            <w:vAlign w:val="bottom"/>
            <w:hideMark/>
            <w:tcPrChange w:id="2146" w:author="Jon.Richar" w:date="2023-06-09T15:20:00Z">
              <w:tcPr>
                <w:tcW w:w="862" w:type="dxa"/>
                <w:shd w:val="clear" w:color="auto" w:fill="auto"/>
                <w:noWrap/>
                <w:vAlign w:val="bottom"/>
                <w:hideMark/>
              </w:tcPr>
            </w:tcPrChange>
          </w:tcPr>
          <w:p w14:paraId="1F0A37F5" w14:textId="77777777" w:rsidR="007F3A01" w:rsidRPr="00C93D08" w:rsidRDefault="007F3A01">
            <w:pPr>
              <w:spacing w:after="0" w:line="240" w:lineRule="auto"/>
              <w:jc w:val="right"/>
              <w:rPr>
                <w:ins w:id="2147" w:author="Jon.Richar" w:date="2023-06-02T11:02:00Z"/>
                <w:rFonts w:ascii="Times New Roman" w:eastAsia="Times New Roman" w:hAnsi="Times New Roman" w:cs="Times New Roman"/>
                <w:color w:val="000000"/>
                <w:sz w:val="20"/>
                <w:szCs w:val="20"/>
                <w:rPrChange w:id="2148" w:author="Jon.Richar" w:date="2023-06-09T15:17:00Z">
                  <w:rPr>
                    <w:ins w:id="2149" w:author="Jon.Richar" w:date="2023-06-02T11:02:00Z"/>
                    <w:rFonts w:ascii="Calibri" w:eastAsia="Times New Roman" w:hAnsi="Calibri" w:cs="Calibri"/>
                    <w:color w:val="000000"/>
                  </w:rPr>
                </w:rPrChange>
              </w:rPr>
            </w:pPr>
            <w:ins w:id="2150" w:author="Jon.Richar" w:date="2023-06-02T11:02:00Z">
              <w:r w:rsidRPr="00C93D08">
                <w:rPr>
                  <w:rFonts w:ascii="Times New Roman" w:eastAsia="Times New Roman" w:hAnsi="Times New Roman" w:cs="Times New Roman"/>
                  <w:color w:val="000000"/>
                  <w:sz w:val="20"/>
                  <w:szCs w:val="20"/>
                  <w:rPrChange w:id="2151" w:author="Jon.Richar" w:date="2023-06-09T15:17:00Z">
                    <w:rPr>
                      <w:rFonts w:ascii="Calibri" w:eastAsia="Times New Roman" w:hAnsi="Calibri" w:cs="Calibri"/>
                      <w:color w:val="000000"/>
                    </w:rPr>
                  </w:rPrChange>
                </w:rPr>
                <w:t>-0.13</w:t>
              </w:r>
            </w:ins>
          </w:p>
        </w:tc>
        <w:tc>
          <w:tcPr>
            <w:tcW w:w="680" w:type="dxa"/>
            <w:shd w:val="clear" w:color="auto" w:fill="auto"/>
            <w:noWrap/>
            <w:vAlign w:val="bottom"/>
            <w:hideMark/>
            <w:tcPrChange w:id="2152" w:author="Jon.Richar" w:date="2023-06-09T15:20:00Z">
              <w:tcPr>
                <w:tcW w:w="680" w:type="dxa"/>
                <w:shd w:val="clear" w:color="auto" w:fill="auto"/>
                <w:noWrap/>
                <w:vAlign w:val="bottom"/>
                <w:hideMark/>
              </w:tcPr>
            </w:tcPrChange>
          </w:tcPr>
          <w:p w14:paraId="661179F8" w14:textId="77777777" w:rsidR="007F3A01" w:rsidRPr="00C93D08" w:rsidRDefault="007F3A01">
            <w:pPr>
              <w:spacing w:after="0" w:line="240" w:lineRule="auto"/>
              <w:jc w:val="right"/>
              <w:rPr>
                <w:ins w:id="2153" w:author="Jon.Richar" w:date="2023-06-02T11:02:00Z"/>
                <w:rFonts w:ascii="Times New Roman" w:eastAsia="Times New Roman" w:hAnsi="Times New Roman" w:cs="Times New Roman"/>
                <w:color w:val="000000"/>
                <w:sz w:val="20"/>
                <w:szCs w:val="20"/>
                <w:rPrChange w:id="2154" w:author="Jon.Richar" w:date="2023-06-09T15:17:00Z">
                  <w:rPr>
                    <w:ins w:id="2155" w:author="Jon.Richar" w:date="2023-06-02T11:02:00Z"/>
                    <w:rFonts w:ascii="Calibri" w:eastAsia="Times New Roman" w:hAnsi="Calibri" w:cs="Calibri"/>
                    <w:color w:val="000000"/>
                  </w:rPr>
                </w:rPrChange>
              </w:rPr>
            </w:pPr>
            <w:ins w:id="2156" w:author="Jon.Richar" w:date="2023-06-02T11:02:00Z">
              <w:r w:rsidRPr="00C93D08">
                <w:rPr>
                  <w:rFonts w:ascii="Times New Roman" w:eastAsia="Times New Roman" w:hAnsi="Times New Roman" w:cs="Times New Roman"/>
                  <w:color w:val="000000"/>
                  <w:sz w:val="20"/>
                  <w:szCs w:val="20"/>
                  <w:rPrChange w:id="2157" w:author="Jon.Richar" w:date="2023-06-09T15:17:00Z">
                    <w:rPr>
                      <w:rFonts w:ascii="Calibri" w:eastAsia="Times New Roman" w:hAnsi="Calibri" w:cs="Calibri"/>
                      <w:color w:val="000000"/>
                    </w:rPr>
                  </w:rPrChange>
                </w:rPr>
                <w:t>-0.17</w:t>
              </w:r>
            </w:ins>
          </w:p>
        </w:tc>
        <w:tc>
          <w:tcPr>
            <w:tcW w:w="768" w:type="dxa"/>
            <w:shd w:val="clear" w:color="auto" w:fill="auto"/>
            <w:noWrap/>
            <w:vAlign w:val="bottom"/>
            <w:hideMark/>
            <w:tcPrChange w:id="2158" w:author="Jon.Richar" w:date="2023-06-09T15:20:00Z">
              <w:tcPr>
                <w:tcW w:w="768" w:type="dxa"/>
                <w:shd w:val="clear" w:color="auto" w:fill="auto"/>
                <w:noWrap/>
                <w:vAlign w:val="bottom"/>
                <w:hideMark/>
              </w:tcPr>
            </w:tcPrChange>
          </w:tcPr>
          <w:p w14:paraId="47811DFC" w14:textId="77777777" w:rsidR="007F3A01" w:rsidRPr="00C93D08" w:rsidRDefault="007F3A01">
            <w:pPr>
              <w:spacing w:after="0" w:line="240" w:lineRule="auto"/>
              <w:jc w:val="right"/>
              <w:rPr>
                <w:ins w:id="2159" w:author="Jon.Richar" w:date="2023-06-02T11:02:00Z"/>
                <w:rFonts w:ascii="Times New Roman" w:eastAsia="Times New Roman" w:hAnsi="Times New Roman" w:cs="Times New Roman"/>
                <w:color w:val="000000"/>
                <w:sz w:val="20"/>
                <w:szCs w:val="20"/>
                <w:rPrChange w:id="2160" w:author="Jon.Richar" w:date="2023-06-09T15:17:00Z">
                  <w:rPr>
                    <w:ins w:id="2161" w:author="Jon.Richar" w:date="2023-06-02T11:02:00Z"/>
                    <w:rFonts w:ascii="Calibri" w:eastAsia="Times New Roman" w:hAnsi="Calibri" w:cs="Calibri"/>
                    <w:color w:val="000000"/>
                  </w:rPr>
                </w:rPrChange>
              </w:rPr>
            </w:pPr>
            <w:ins w:id="2162" w:author="Jon.Richar" w:date="2023-06-02T11:02:00Z">
              <w:r w:rsidRPr="00C93D08">
                <w:rPr>
                  <w:rFonts w:ascii="Times New Roman" w:eastAsia="Times New Roman" w:hAnsi="Times New Roman" w:cs="Times New Roman"/>
                  <w:color w:val="000000"/>
                  <w:sz w:val="20"/>
                  <w:szCs w:val="20"/>
                  <w:rPrChange w:id="2163" w:author="Jon.Richar" w:date="2023-06-09T15:17:00Z">
                    <w:rPr>
                      <w:rFonts w:ascii="Calibri" w:eastAsia="Times New Roman" w:hAnsi="Calibri" w:cs="Calibri"/>
                      <w:color w:val="000000"/>
                    </w:rPr>
                  </w:rPrChange>
                </w:rPr>
                <w:t>-0.12</w:t>
              </w:r>
            </w:ins>
          </w:p>
        </w:tc>
        <w:tc>
          <w:tcPr>
            <w:tcW w:w="675" w:type="dxa"/>
            <w:shd w:val="clear" w:color="auto" w:fill="auto"/>
            <w:noWrap/>
            <w:vAlign w:val="bottom"/>
            <w:hideMark/>
            <w:tcPrChange w:id="2164" w:author="Jon.Richar" w:date="2023-06-09T15:20:00Z">
              <w:tcPr>
                <w:tcW w:w="675" w:type="dxa"/>
                <w:shd w:val="clear" w:color="auto" w:fill="auto"/>
                <w:noWrap/>
                <w:vAlign w:val="bottom"/>
                <w:hideMark/>
              </w:tcPr>
            </w:tcPrChange>
          </w:tcPr>
          <w:p w14:paraId="3F682A82" w14:textId="77777777" w:rsidR="007F3A01" w:rsidRPr="00C93D08" w:rsidRDefault="007F3A01">
            <w:pPr>
              <w:spacing w:after="0" w:line="240" w:lineRule="auto"/>
              <w:jc w:val="right"/>
              <w:rPr>
                <w:ins w:id="2165" w:author="Jon.Richar" w:date="2023-06-02T11:02:00Z"/>
                <w:rFonts w:ascii="Times New Roman" w:eastAsia="Times New Roman" w:hAnsi="Times New Roman" w:cs="Times New Roman"/>
                <w:color w:val="000000"/>
                <w:sz w:val="20"/>
                <w:szCs w:val="20"/>
                <w:rPrChange w:id="2166" w:author="Jon.Richar" w:date="2023-06-09T15:17:00Z">
                  <w:rPr>
                    <w:ins w:id="2167" w:author="Jon.Richar" w:date="2023-06-02T11:02:00Z"/>
                    <w:rFonts w:ascii="Calibri" w:eastAsia="Times New Roman" w:hAnsi="Calibri" w:cs="Calibri"/>
                    <w:color w:val="000000"/>
                  </w:rPr>
                </w:rPrChange>
              </w:rPr>
            </w:pPr>
            <w:ins w:id="2168" w:author="Jon.Richar" w:date="2023-06-02T11:02:00Z">
              <w:r w:rsidRPr="00C93D08">
                <w:rPr>
                  <w:rFonts w:ascii="Times New Roman" w:eastAsia="Times New Roman" w:hAnsi="Times New Roman" w:cs="Times New Roman"/>
                  <w:color w:val="000000"/>
                  <w:sz w:val="20"/>
                  <w:szCs w:val="20"/>
                  <w:rPrChange w:id="2169" w:author="Jon.Richar" w:date="2023-06-09T15:17:00Z">
                    <w:rPr>
                      <w:rFonts w:ascii="Calibri" w:eastAsia="Times New Roman" w:hAnsi="Calibri" w:cs="Calibri"/>
                      <w:color w:val="000000"/>
                    </w:rPr>
                  </w:rPrChange>
                </w:rPr>
                <w:t>-0.07</w:t>
              </w:r>
            </w:ins>
          </w:p>
        </w:tc>
        <w:tc>
          <w:tcPr>
            <w:tcW w:w="675" w:type="dxa"/>
            <w:shd w:val="clear" w:color="auto" w:fill="auto"/>
            <w:noWrap/>
            <w:vAlign w:val="bottom"/>
            <w:hideMark/>
            <w:tcPrChange w:id="2170" w:author="Jon.Richar" w:date="2023-06-09T15:20:00Z">
              <w:tcPr>
                <w:tcW w:w="675" w:type="dxa"/>
                <w:shd w:val="clear" w:color="auto" w:fill="auto"/>
                <w:noWrap/>
                <w:vAlign w:val="bottom"/>
                <w:hideMark/>
              </w:tcPr>
            </w:tcPrChange>
          </w:tcPr>
          <w:p w14:paraId="1A338E87" w14:textId="77777777" w:rsidR="007F3A01" w:rsidRPr="00C93D08" w:rsidRDefault="007F3A01">
            <w:pPr>
              <w:spacing w:after="0" w:line="240" w:lineRule="auto"/>
              <w:jc w:val="right"/>
              <w:rPr>
                <w:ins w:id="2171" w:author="Jon.Richar" w:date="2023-06-02T11:02:00Z"/>
                <w:rFonts w:ascii="Times New Roman" w:eastAsia="Times New Roman" w:hAnsi="Times New Roman" w:cs="Times New Roman"/>
                <w:color w:val="000000"/>
                <w:sz w:val="20"/>
                <w:szCs w:val="20"/>
                <w:rPrChange w:id="2172" w:author="Jon.Richar" w:date="2023-06-09T15:17:00Z">
                  <w:rPr>
                    <w:ins w:id="2173" w:author="Jon.Richar" w:date="2023-06-02T11:02:00Z"/>
                    <w:rFonts w:ascii="Calibri" w:eastAsia="Times New Roman" w:hAnsi="Calibri" w:cs="Calibri"/>
                    <w:color w:val="000000"/>
                  </w:rPr>
                </w:rPrChange>
              </w:rPr>
            </w:pPr>
            <w:ins w:id="2174" w:author="Jon.Richar" w:date="2023-06-02T11:02:00Z">
              <w:r w:rsidRPr="00C93D08">
                <w:rPr>
                  <w:rFonts w:ascii="Times New Roman" w:eastAsia="Times New Roman" w:hAnsi="Times New Roman" w:cs="Times New Roman"/>
                  <w:color w:val="000000"/>
                  <w:sz w:val="20"/>
                  <w:szCs w:val="20"/>
                  <w:rPrChange w:id="2175" w:author="Jon.Richar" w:date="2023-06-09T15:17:00Z">
                    <w:rPr>
                      <w:rFonts w:ascii="Calibri" w:eastAsia="Times New Roman" w:hAnsi="Calibri" w:cs="Calibri"/>
                      <w:color w:val="000000"/>
                    </w:rPr>
                  </w:rPrChange>
                </w:rPr>
                <w:t>0.03</w:t>
              </w:r>
            </w:ins>
          </w:p>
        </w:tc>
        <w:tc>
          <w:tcPr>
            <w:tcW w:w="714" w:type="dxa"/>
            <w:shd w:val="clear" w:color="auto" w:fill="auto"/>
            <w:noWrap/>
            <w:vAlign w:val="bottom"/>
            <w:hideMark/>
            <w:tcPrChange w:id="2176" w:author="Jon.Richar" w:date="2023-06-09T15:20:00Z">
              <w:tcPr>
                <w:tcW w:w="714" w:type="dxa"/>
                <w:shd w:val="clear" w:color="auto" w:fill="auto"/>
                <w:noWrap/>
                <w:vAlign w:val="bottom"/>
                <w:hideMark/>
              </w:tcPr>
            </w:tcPrChange>
          </w:tcPr>
          <w:p w14:paraId="46EF8797" w14:textId="77777777" w:rsidR="007F3A01" w:rsidRPr="00C93D08" w:rsidRDefault="007F3A01">
            <w:pPr>
              <w:spacing w:after="0" w:line="240" w:lineRule="auto"/>
              <w:jc w:val="right"/>
              <w:rPr>
                <w:ins w:id="2177" w:author="Jon.Richar" w:date="2023-06-02T11:02:00Z"/>
                <w:rFonts w:ascii="Times New Roman" w:eastAsia="Times New Roman" w:hAnsi="Times New Roman" w:cs="Times New Roman"/>
                <w:color w:val="000000"/>
                <w:sz w:val="20"/>
                <w:szCs w:val="20"/>
                <w:rPrChange w:id="2178" w:author="Jon.Richar" w:date="2023-06-09T15:17:00Z">
                  <w:rPr>
                    <w:ins w:id="2179" w:author="Jon.Richar" w:date="2023-06-02T11:02:00Z"/>
                    <w:rFonts w:ascii="Calibri" w:eastAsia="Times New Roman" w:hAnsi="Calibri" w:cs="Calibri"/>
                    <w:color w:val="000000"/>
                  </w:rPr>
                </w:rPrChange>
              </w:rPr>
            </w:pPr>
            <w:ins w:id="2180" w:author="Jon.Richar" w:date="2023-06-02T11:02:00Z">
              <w:r w:rsidRPr="00C93D08">
                <w:rPr>
                  <w:rFonts w:ascii="Times New Roman" w:eastAsia="Times New Roman" w:hAnsi="Times New Roman" w:cs="Times New Roman"/>
                  <w:color w:val="000000"/>
                  <w:sz w:val="20"/>
                  <w:szCs w:val="20"/>
                  <w:rPrChange w:id="2181" w:author="Jon.Richar" w:date="2023-06-09T15:17:00Z">
                    <w:rPr>
                      <w:rFonts w:ascii="Calibri" w:eastAsia="Times New Roman" w:hAnsi="Calibri" w:cs="Calibri"/>
                      <w:color w:val="000000"/>
                    </w:rPr>
                  </w:rPrChange>
                </w:rPr>
                <w:t>-0.01</w:t>
              </w:r>
            </w:ins>
          </w:p>
        </w:tc>
        <w:tc>
          <w:tcPr>
            <w:tcW w:w="633" w:type="dxa"/>
            <w:shd w:val="clear" w:color="auto" w:fill="auto"/>
            <w:noWrap/>
            <w:vAlign w:val="bottom"/>
            <w:hideMark/>
            <w:tcPrChange w:id="2182" w:author="Jon.Richar" w:date="2023-06-09T15:20:00Z">
              <w:tcPr>
                <w:tcW w:w="633" w:type="dxa"/>
                <w:shd w:val="clear" w:color="auto" w:fill="auto"/>
                <w:noWrap/>
                <w:vAlign w:val="bottom"/>
                <w:hideMark/>
              </w:tcPr>
            </w:tcPrChange>
          </w:tcPr>
          <w:p w14:paraId="6E318EAF" w14:textId="77777777" w:rsidR="007F3A01" w:rsidRPr="00C93D08" w:rsidRDefault="007F3A01">
            <w:pPr>
              <w:spacing w:after="0" w:line="240" w:lineRule="auto"/>
              <w:jc w:val="right"/>
              <w:rPr>
                <w:ins w:id="2183" w:author="Jon.Richar" w:date="2023-06-02T11:02:00Z"/>
                <w:rFonts w:ascii="Times New Roman" w:eastAsia="Times New Roman" w:hAnsi="Times New Roman" w:cs="Times New Roman"/>
                <w:color w:val="000000"/>
                <w:sz w:val="20"/>
                <w:szCs w:val="20"/>
                <w:rPrChange w:id="2184" w:author="Jon.Richar" w:date="2023-06-09T15:17:00Z">
                  <w:rPr>
                    <w:ins w:id="2185" w:author="Jon.Richar" w:date="2023-06-02T11:02:00Z"/>
                    <w:rFonts w:ascii="Calibri" w:eastAsia="Times New Roman" w:hAnsi="Calibri" w:cs="Calibri"/>
                    <w:color w:val="000000"/>
                  </w:rPr>
                </w:rPrChange>
              </w:rPr>
            </w:pPr>
            <w:ins w:id="2186" w:author="Jon.Richar" w:date="2023-06-02T11:02:00Z">
              <w:r w:rsidRPr="00C93D08">
                <w:rPr>
                  <w:rFonts w:ascii="Times New Roman" w:eastAsia="Times New Roman" w:hAnsi="Times New Roman" w:cs="Times New Roman"/>
                  <w:color w:val="000000"/>
                  <w:sz w:val="20"/>
                  <w:szCs w:val="20"/>
                  <w:rPrChange w:id="2187" w:author="Jon.Richar" w:date="2023-06-09T15:17:00Z">
                    <w:rPr>
                      <w:rFonts w:ascii="Calibri" w:eastAsia="Times New Roman" w:hAnsi="Calibri" w:cs="Calibri"/>
                      <w:color w:val="000000"/>
                    </w:rPr>
                  </w:rPrChange>
                </w:rPr>
                <w:t>0.04</w:t>
              </w:r>
            </w:ins>
          </w:p>
        </w:tc>
        <w:tc>
          <w:tcPr>
            <w:tcW w:w="673" w:type="dxa"/>
            <w:shd w:val="clear" w:color="auto" w:fill="auto"/>
            <w:noWrap/>
            <w:vAlign w:val="bottom"/>
            <w:hideMark/>
            <w:tcPrChange w:id="2188" w:author="Jon.Richar" w:date="2023-06-09T15:20:00Z">
              <w:tcPr>
                <w:tcW w:w="673" w:type="dxa"/>
                <w:shd w:val="clear" w:color="auto" w:fill="auto"/>
                <w:noWrap/>
                <w:vAlign w:val="bottom"/>
                <w:hideMark/>
              </w:tcPr>
            </w:tcPrChange>
          </w:tcPr>
          <w:p w14:paraId="7E3BBFD0" w14:textId="77777777" w:rsidR="007F3A01" w:rsidRPr="00C93D08" w:rsidRDefault="007F3A01">
            <w:pPr>
              <w:spacing w:after="0" w:line="240" w:lineRule="auto"/>
              <w:jc w:val="right"/>
              <w:rPr>
                <w:ins w:id="2189" w:author="Jon.Richar" w:date="2023-06-02T11:02:00Z"/>
                <w:rFonts w:ascii="Times New Roman" w:eastAsia="Times New Roman" w:hAnsi="Times New Roman" w:cs="Times New Roman"/>
                <w:color w:val="000000"/>
                <w:sz w:val="20"/>
                <w:szCs w:val="20"/>
                <w:rPrChange w:id="2190" w:author="Jon.Richar" w:date="2023-06-09T15:17:00Z">
                  <w:rPr>
                    <w:ins w:id="2191" w:author="Jon.Richar" w:date="2023-06-02T11:02:00Z"/>
                    <w:rFonts w:ascii="Calibri" w:eastAsia="Times New Roman" w:hAnsi="Calibri" w:cs="Calibri"/>
                    <w:color w:val="000000"/>
                  </w:rPr>
                </w:rPrChange>
              </w:rPr>
            </w:pPr>
            <w:ins w:id="2192" w:author="Jon.Richar" w:date="2023-06-02T11:02:00Z">
              <w:r w:rsidRPr="00C93D08">
                <w:rPr>
                  <w:rFonts w:ascii="Times New Roman" w:eastAsia="Times New Roman" w:hAnsi="Times New Roman" w:cs="Times New Roman"/>
                  <w:color w:val="000000"/>
                  <w:sz w:val="20"/>
                  <w:szCs w:val="20"/>
                  <w:rPrChange w:id="2193" w:author="Jon.Richar" w:date="2023-06-09T15:17:00Z">
                    <w:rPr>
                      <w:rFonts w:ascii="Calibri" w:eastAsia="Times New Roman" w:hAnsi="Calibri" w:cs="Calibri"/>
                      <w:color w:val="000000"/>
                    </w:rPr>
                  </w:rPrChange>
                </w:rPr>
                <w:t>1.00</w:t>
              </w:r>
            </w:ins>
          </w:p>
        </w:tc>
        <w:tc>
          <w:tcPr>
            <w:tcW w:w="714" w:type="dxa"/>
            <w:shd w:val="clear" w:color="auto" w:fill="auto"/>
            <w:noWrap/>
            <w:vAlign w:val="bottom"/>
            <w:hideMark/>
            <w:tcPrChange w:id="2194" w:author="Jon.Richar" w:date="2023-06-09T15:20:00Z">
              <w:tcPr>
                <w:tcW w:w="714" w:type="dxa"/>
                <w:shd w:val="clear" w:color="auto" w:fill="auto"/>
                <w:noWrap/>
                <w:vAlign w:val="bottom"/>
                <w:hideMark/>
              </w:tcPr>
            </w:tcPrChange>
          </w:tcPr>
          <w:p w14:paraId="553A92A9" w14:textId="77777777" w:rsidR="007F3A01" w:rsidRPr="00C93D08" w:rsidRDefault="007F3A01">
            <w:pPr>
              <w:spacing w:after="0" w:line="240" w:lineRule="auto"/>
              <w:jc w:val="right"/>
              <w:rPr>
                <w:ins w:id="2195" w:author="Jon.Richar" w:date="2023-06-02T11:02:00Z"/>
                <w:rFonts w:ascii="Times New Roman" w:eastAsia="Times New Roman" w:hAnsi="Times New Roman" w:cs="Times New Roman"/>
                <w:color w:val="000000"/>
                <w:sz w:val="20"/>
                <w:szCs w:val="20"/>
                <w:rPrChange w:id="2196" w:author="Jon.Richar" w:date="2023-06-09T15:17:00Z">
                  <w:rPr>
                    <w:ins w:id="2197" w:author="Jon.Richar" w:date="2023-06-02T11:02:00Z"/>
                    <w:rFonts w:ascii="Calibri" w:eastAsia="Times New Roman" w:hAnsi="Calibri" w:cs="Calibri"/>
                    <w:color w:val="000000"/>
                  </w:rPr>
                </w:rPrChange>
              </w:rPr>
            </w:pPr>
            <w:ins w:id="2198" w:author="Jon.Richar" w:date="2023-06-02T11:02:00Z">
              <w:r w:rsidRPr="00C93D08">
                <w:rPr>
                  <w:rFonts w:ascii="Times New Roman" w:eastAsia="Times New Roman" w:hAnsi="Times New Roman" w:cs="Times New Roman"/>
                  <w:color w:val="000000"/>
                  <w:sz w:val="20"/>
                  <w:szCs w:val="20"/>
                  <w:rPrChange w:id="2199" w:author="Jon.Richar" w:date="2023-06-09T15:17:00Z">
                    <w:rPr>
                      <w:rFonts w:ascii="Calibri" w:eastAsia="Times New Roman" w:hAnsi="Calibri" w:cs="Calibri"/>
                      <w:color w:val="000000"/>
                    </w:rPr>
                  </w:rPrChange>
                </w:rPr>
                <w:t>0.35</w:t>
              </w:r>
            </w:ins>
          </w:p>
        </w:tc>
      </w:tr>
      <w:tr w:rsidR="00C93D08" w:rsidRPr="007F3A01" w14:paraId="6828FC28" w14:textId="77777777" w:rsidTr="00C93D08">
        <w:trPr>
          <w:trHeight w:val="157"/>
          <w:ins w:id="2200" w:author="Jon.Richar" w:date="2023-06-02T11:02:00Z"/>
          <w:trPrChange w:id="2201" w:author="Jon.Richar" w:date="2023-06-09T15:20:00Z">
            <w:trPr>
              <w:trHeight w:val="157"/>
            </w:trPr>
          </w:trPrChange>
        </w:trPr>
        <w:tc>
          <w:tcPr>
            <w:tcW w:w="1080" w:type="dxa"/>
            <w:shd w:val="clear" w:color="auto" w:fill="auto"/>
            <w:noWrap/>
            <w:vAlign w:val="center"/>
            <w:hideMark/>
            <w:tcPrChange w:id="2202" w:author="Jon.Richar" w:date="2023-06-09T15:20:00Z">
              <w:tcPr>
                <w:tcW w:w="1080" w:type="dxa"/>
                <w:shd w:val="clear" w:color="auto" w:fill="auto"/>
                <w:noWrap/>
                <w:vAlign w:val="center"/>
                <w:hideMark/>
              </w:tcPr>
            </w:tcPrChange>
          </w:tcPr>
          <w:p w14:paraId="3AC1BAF3" w14:textId="77777777" w:rsidR="007F3A01" w:rsidRPr="00C93D08" w:rsidRDefault="007F3A01">
            <w:pPr>
              <w:spacing w:after="0" w:line="240" w:lineRule="auto"/>
              <w:jc w:val="center"/>
              <w:rPr>
                <w:ins w:id="2203" w:author="Jon.Richar" w:date="2023-06-02T11:02:00Z"/>
                <w:rFonts w:ascii="Times New Roman" w:eastAsia="Times New Roman" w:hAnsi="Times New Roman" w:cs="Times New Roman"/>
                <w:color w:val="000000"/>
                <w:sz w:val="20"/>
                <w:szCs w:val="20"/>
                <w:rPrChange w:id="2204" w:author="Jon.Richar" w:date="2023-06-09T15:17:00Z">
                  <w:rPr>
                    <w:ins w:id="2205" w:author="Jon.Richar" w:date="2023-06-02T11:02:00Z"/>
                    <w:rFonts w:ascii="Calibri" w:eastAsia="Times New Roman" w:hAnsi="Calibri" w:cs="Calibri"/>
                    <w:color w:val="000000"/>
                  </w:rPr>
                </w:rPrChange>
              </w:rPr>
            </w:pPr>
            <w:ins w:id="2206" w:author="Jon.Richar" w:date="2023-06-02T11:02:00Z">
              <w:r w:rsidRPr="00C93D08">
                <w:rPr>
                  <w:rFonts w:ascii="Times New Roman" w:eastAsia="Times New Roman" w:hAnsi="Times New Roman" w:cs="Times New Roman"/>
                  <w:color w:val="000000"/>
                  <w:sz w:val="20"/>
                  <w:szCs w:val="20"/>
                  <w:rPrChange w:id="2207" w:author="Jon.Richar" w:date="2023-06-09T15:17:00Z">
                    <w:rPr>
                      <w:rFonts w:ascii="Calibri" w:eastAsia="Times New Roman" w:hAnsi="Calibri" w:cs="Calibri"/>
                      <w:color w:val="000000"/>
                    </w:rPr>
                  </w:rPrChange>
                </w:rPr>
                <w:t>NE wind</w:t>
              </w:r>
            </w:ins>
          </w:p>
        </w:tc>
        <w:tc>
          <w:tcPr>
            <w:tcW w:w="838" w:type="dxa"/>
            <w:shd w:val="clear" w:color="auto" w:fill="auto"/>
            <w:noWrap/>
            <w:vAlign w:val="bottom"/>
            <w:hideMark/>
            <w:tcPrChange w:id="2208" w:author="Jon.Richar" w:date="2023-06-09T15:20:00Z">
              <w:tcPr>
                <w:tcW w:w="838" w:type="dxa"/>
                <w:shd w:val="clear" w:color="auto" w:fill="auto"/>
                <w:noWrap/>
                <w:vAlign w:val="bottom"/>
                <w:hideMark/>
              </w:tcPr>
            </w:tcPrChange>
          </w:tcPr>
          <w:p w14:paraId="352DD9DD" w14:textId="77777777" w:rsidR="007F3A01" w:rsidRPr="00C93D08" w:rsidRDefault="007F3A01">
            <w:pPr>
              <w:spacing w:after="0" w:line="240" w:lineRule="auto"/>
              <w:jc w:val="right"/>
              <w:rPr>
                <w:ins w:id="2209" w:author="Jon.Richar" w:date="2023-06-02T11:02:00Z"/>
                <w:rFonts w:ascii="Times New Roman" w:eastAsia="Times New Roman" w:hAnsi="Times New Roman" w:cs="Times New Roman"/>
                <w:color w:val="000000"/>
                <w:sz w:val="20"/>
                <w:szCs w:val="20"/>
                <w:rPrChange w:id="2210" w:author="Jon.Richar" w:date="2023-06-09T15:17:00Z">
                  <w:rPr>
                    <w:ins w:id="2211" w:author="Jon.Richar" w:date="2023-06-02T11:02:00Z"/>
                    <w:rFonts w:ascii="Calibri" w:eastAsia="Times New Roman" w:hAnsi="Calibri" w:cs="Calibri"/>
                    <w:color w:val="000000"/>
                  </w:rPr>
                </w:rPrChange>
              </w:rPr>
            </w:pPr>
            <w:ins w:id="2212" w:author="Jon.Richar" w:date="2023-06-02T11:02:00Z">
              <w:r w:rsidRPr="00C93D08">
                <w:rPr>
                  <w:rFonts w:ascii="Times New Roman" w:eastAsia="Times New Roman" w:hAnsi="Times New Roman" w:cs="Times New Roman"/>
                  <w:color w:val="000000"/>
                  <w:sz w:val="20"/>
                  <w:szCs w:val="20"/>
                  <w:rPrChange w:id="2213" w:author="Jon.Richar" w:date="2023-06-09T15:17:00Z">
                    <w:rPr>
                      <w:rFonts w:ascii="Calibri" w:eastAsia="Times New Roman" w:hAnsi="Calibri" w:cs="Calibri"/>
                      <w:color w:val="000000"/>
                    </w:rPr>
                  </w:rPrChange>
                </w:rPr>
                <w:t>-0.37</w:t>
              </w:r>
            </w:ins>
          </w:p>
        </w:tc>
        <w:tc>
          <w:tcPr>
            <w:tcW w:w="772" w:type="dxa"/>
            <w:shd w:val="clear" w:color="auto" w:fill="auto"/>
            <w:noWrap/>
            <w:vAlign w:val="bottom"/>
            <w:hideMark/>
            <w:tcPrChange w:id="2214" w:author="Jon.Richar" w:date="2023-06-09T15:20:00Z">
              <w:tcPr>
                <w:tcW w:w="602" w:type="dxa"/>
                <w:shd w:val="clear" w:color="auto" w:fill="auto"/>
                <w:noWrap/>
                <w:vAlign w:val="bottom"/>
                <w:hideMark/>
              </w:tcPr>
            </w:tcPrChange>
          </w:tcPr>
          <w:p w14:paraId="3B0BC81B" w14:textId="77777777" w:rsidR="007F3A01" w:rsidRPr="00C93D08" w:rsidRDefault="007F3A01">
            <w:pPr>
              <w:spacing w:after="0" w:line="240" w:lineRule="auto"/>
              <w:jc w:val="right"/>
              <w:rPr>
                <w:ins w:id="2215" w:author="Jon.Richar" w:date="2023-06-02T11:02:00Z"/>
                <w:rFonts w:ascii="Times New Roman" w:eastAsia="Times New Roman" w:hAnsi="Times New Roman" w:cs="Times New Roman"/>
                <w:color w:val="000000"/>
                <w:sz w:val="20"/>
                <w:szCs w:val="20"/>
                <w:rPrChange w:id="2216" w:author="Jon.Richar" w:date="2023-06-09T15:17:00Z">
                  <w:rPr>
                    <w:ins w:id="2217" w:author="Jon.Richar" w:date="2023-06-02T11:02:00Z"/>
                    <w:rFonts w:ascii="Calibri" w:eastAsia="Times New Roman" w:hAnsi="Calibri" w:cs="Calibri"/>
                    <w:color w:val="000000"/>
                  </w:rPr>
                </w:rPrChange>
              </w:rPr>
            </w:pPr>
            <w:ins w:id="2218" w:author="Jon.Richar" w:date="2023-06-02T11:02:00Z">
              <w:r w:rsidRPr="00C93D08">
                <w:rPr>
                  <w:rFonts w:ascii="Times New Roman" w:eastAsia="Times New Roman" w:hAnsi="Times New Roman" w:cs="Times New Roman"/>
                  <w:color w:val="000000"/>
                  <w:sz w:val="20"/>
                  <w:szCs w:val="20"/>
                  <w:rPrChange w:id="2219" w:author="Jon.Richar" w:date="2023-06-09T15:17:00Z">
                    <w:rPr>
                      <w:rFonts w:ascii="Calibri" w:eastAsia="Times New Roman" w:hAnsi="Calibri" w:cs="Calibri"/>
                      <w:color w:val="000000"/>
                    </w:rPr>
                  </w:rPrChange>
                </w:rPr>
                <w:t>0.00</w:t>
              </w:r>
            </w:ins>
          </w:p>
        </w:tc>
        <w:tc>
          <w:tcPr>
            <w:tcW w:w="714" w:type="dxa"/>
            <w:shd w:val="clear" w:color="auto" w:fill="auto"/>
            <w:noWrap/>
            <w:vAlign w:val="bottom"/>
            <w:hideMark/>
            <w:tcPrChange w:id="2220" w:author="Jon.Richar" w:date="2023-06-09T15:20:00Z">
              <w:tcPr>
                <w:tcW w:w="714" w:type="dxa"/>
                <w:shd w:val="clear" w:color="auto" w:fill="auto"/>
                <w:noWrap/>
                <w:vAlign w:val="bottom"/>
                <w:hideMark/>
              </w:tcPr>
            </w:tcPrChange>
          </w:tcPr>
          <w:p w14:paraId="4E087EF6" w14:textId="77777777" w:rsidR="007F3A01" w:rsidRPr="00C93D08" w:rsidRDefault="007F3A01">
            <w:pPr>
              <w:spacing w:after="0" w:line="240" w:lineRule="auto"/>
              <w:jc w:val="right"/>
              <w:rPr>
                <w:ins w:id="2221" w:author="Jon.Richar" w:date="2023-06-02T11:02:00Z"/>
                <w:rFonts w:ascii="Times New Roman" w:eastAsia="Times New Roman" w:hAnsi="Times New Roman" w:cs="Times New Roman"/>
                <w:color w:val="000000"/>
                <w:sz w:val="20"/>
                <w:szCs w:val="20"/>
                <w:rPrChange w:id="2222" w:author="Jon.Richar" w:date="2023-06-09T15:17:00Z">
                  <w:rPr>
                    <w:ins w:id="2223" w:author="Jon.Richar" w:date="2023-06-02T11:02:00Z"/>
                    <w:rFonts w:ascii="Calibri" w:eastAsia="Times New Roman" w:hAnsi="Calibri" w:cs="Calibri"/>
                    <w:color w:val="000000"/>
                  </w:rPr>
                </w:rPrChange>
              </w:rPr>
            </w:pPr>
            <w:ins w:id="2224" w:author="Jon.Richar" w:date="2023-06-02T11:02:00Z">
              <w:r w:rsidRPr="00C93D08">
                <w:rPr>
                  <w:rFonts w:ascii="Times New Roman" w:eastAsia="Times New Roman" w:hAnsi="Times New Roman" w:cs="Times New Roman"/>
                  <w:color w:val="000000"/>
                  <w:sz w:val="20"/>
                  <w:szCs w:val="20"/>
                  <w:rPrChange w:id="2225" w:author="Jon.Richar" w:date="2023-06-09T15:17:00Z">
                    <w:rPr>
                      <w:rFonts w:ascii="Calibri" w:eastAsia="Times New Roman" w:hAnsi="Calibri" w:cs="Calibri"/>
                      <w:color w:val="000000"/>
                    </w:rPr>
                  </w:rPrChange>
                </w:rPr>
                <w:t>0.06</w:t>
              </w:r>
            </w:ins>
          </w:p>
        </w:tc>
        <w:tc>
          <w:tcPr>
            <w:tcW w:w="650" w:type="dxa"/>
            <w:shd w:val="clear" w:color="auto" w:fill="auto"/>
            <w:noWrap/>
            <w:vAlign w:val="bottom"/>
            <w:hideMark/>
            <w:tcPrChange w:id="2226" w:author="Jon.Richar" w:date="2023-06-09T15:20:00Z">
              <w:tcPr>
                <w:tcW w:w="729" w:type="dxa"/>
                <w:shd w:val="clear" w:color="auto" w:fill="auto"/>
                <w:noWrap/>
                <w:vAlign w:val="bottom"/>
                <w:hideMark/>
              </w:tcPr>
            </w:tcPrChange>
          </w:tcPr>
          <w:p w14:paraId="36FB8453" w14:textId="77777777" w:rsidR="007F3A01" w:rsidRPr="00C93D08" w:rsidRDefault="007F3A01">
            <w:pPr>
              <w:spacing w:after="0" w:line="240" w:lineRule="auto"/>
              <w:jc w:val="right"/>
              <w:rPr>
                <w:ins w:id="2227" w:author="Jon.Richar" w:date="2023-06-02T11:02:00Z"/>
                <w:rFonts w:ascii="Times New Roman" w:eastAsia="Times New Roman" w:hAnsi="Times New Roman" w:cs="Times New Roman"/>
                <w:color w:val="000000"/>
                <w:sz w:val="20"/>
                <w:szCs w:val="20"/>
                <w:rPrChange w:id="2228" w:author="Jon.Richar" w:date="2023-06-09T15:17:00Z">
                  <w:rPr>
                    <w:ins w:id="2229" w:author="Jon.Richar" w:date="2023-06-02T11:02:00Z"/>
                    <w:rFonts w:ascii="Calibri" w:eastAsia="Times New Roman" w:hAnsi="Calibri" w:cs="Calibri"/>
                    <w:color w:val="000000"/>
                  </w:rPr>
                </w:rPrChange>
              </w:rPr>
            </w:pPr>
            <w:ins w:id="2230" w:author="Jon.Richar" w:date="2023-06-02T11:02:00Z">
              <w:r w:rsidRPr="00C93D08">
                <w:rPr>
                  <w:rFonts w:ascii="Times New Roman" w:eastAsia="Times New Roman" w:hAnsi="Times New Roman" w:cs="Times New Roman"/>
                  <w:color w:val="000000"/>
                  <w:sz w:val="20"/>
                  <w:szCs w:val="20"/>
                  <w:rPrChange w:id="2231" w:author="Jon.Richar" w:date="2023-06-09T15:17:00Z">
                    <w:rPr>
                      <w:rFonts w:ascii="Calibri" w:eastAsia="Times New Roman" w:hAnsi="Calibri" w:cs="Calibri"/>
                      <w:color w:val="000000"/>
                    </w:rPr>
                  </w:rPrChange>
                </w:rPr>
                <w:t>0.04</w:t>
              </w:r>
            </w:ins>
          </w:p>
        </w:tc>
        <w:tc>
          <w:tcPr>
            <w:tcW w:w="838" w:type="dxa"/>
            <w:shd w:val="clear" w:color="auto" w:fill="auto"/>
            <w:noWrap/>
            <w:vAlign w:val="bottom"/>
            <w:hideMark/>
            <w:tcPrChange w:id="2232" w:author="Jon.Richar" w:date="2023-06-09T15:20:00Z">
              <w:tcPr>
                <w:tcW w:w="862" w:type="dxa"/>
                <w:shd w:val="clear" w:color="auto" w:fill="auto"/>
                <w:noWrap/>
                <w:vAlign w:val="bottom"/>
                <w:hideMark/>
              </w:tcPr>
            </w:tcPrChange>
          </w:tcPr>
          <w:p w14:paraId="6A103FA3" w14:textId="77777777" w:rsidR="007F3A01" w:rsidRPr="00C93D08" w:rsidRDefault="007F3A01">
            <w:pPr>
              <w:spacing w:after="0" w:line="240" w:lineRule="auto"/>
              <w:jc w:val="right"/>
              <w:rPr>
                <w:ins w:id="2233" w:author="Jon.Richar" w:date="2023-06-02T11:02:00Z"/>
                <w:rFonts w:ascii="Times New Roman" w:eastAsia="Times New Roman" w:hAnsi="Times New Roman" w:cs="Times New Roman"/>
                <w:color w:val="000000"/>
                <w:sz w:val="20"/>
                <w:szCs w:val="20"/>
                <w:rPrChange w:id="2234" w:author="Jon.Richar" w:date="2023-06-09T15:17:00Z">
                  <w:rPr>
                    <w:ins w:id="2235" w:author="Jon.Richar" w:date="2023-06-02T11:02:00Z"/>
                    <w:rFonts w:ascii="Calibri" w:eastAsia="Times New Roman" w:hAnsi="Calibri" w:cs="Calibri"/>
                    <w:color w:val="000000"/>
                  </w:rPr>
                </w:rPrChange>
              </w:rPr>
            </w:pPr>
            <w:ins w:id="2236" w:author="Jon.Richar" w:date="2023-06-02T11:02:00Z">
              <w:r w:rsidRPr="00C93D08">
                <w:rPr>
                  <w:rFonts w:ascii="Times New Roman" w:eastAsia="Times New Roman" w:hAnsi="Times New Roman" w:cs="Times New Roman"/>
                  <w:color w:val="000000"/>
                  <w:sz w:val="20"/>
                  <w:szCs w:val="20"/>
                  <w:rPrChange w:id="2237" w:author="Jon.Richar" w:date="2023-06-09T15:17:00Z">
                    <w:rPr>
                      <w:rFonts w:ascii="Calibri" w:eastAsia="Times New Roman" w:hAnsi="Calibri" w:cs="Calibri"/>
                      <w:color w:val="000000"/>
                    </w:rPr>
                  </w:rPrChange>
                </w:rPr>
                <w:t>-0.17</w:t>
              </w:r>
            </w:ins>
          </w:p>
        </w:tc>
        <w:tc>
          <w:tcPr>
            <w:tcW w:w="680" w:type="dxa"/>
            <w:shd w:val="clear" w:color="auto" w:fill="auto"/>
            <w:noWrap/>
            <w:vAlign w:val="bottom"/>
            <w:hideMark/>
            <w:tcPrChange w:id="2238" w:author="Jon.Richar" w:date="2023-06-09T15:20:00Z">
              <w:tcPr>
                <w:tcW w:w="680" w:type="dxa"/>
                <w:shd w:val="clear" w:color="auto" w:fill="auto"/>
                <w:noWrap/>
                <w:vAlign w:val="bottom"/>
                <w:hideMark/>
              </w:tcPr>
            </w:tcPrChange>
          </w:tcPr>
          <w:p w14:paraId="0C66481B" w14:textId="77777777" w:rsidR="007F3A01" w:rsidRPr="00C93D08" w:rsidRDefault="007F3A01">
            <w:pPr>
              <w:spacing w:after="0" w:line="240" w:lineRule="auto"/>
              <w:jc w:val="right"/>
              <w:rPr>
                <w:ins w:id="2239" w:author="Jon.Richar" w:date="2023-06-02T11:02:00Z"/>
                <w:rFonts w:ascii="Times New Roman" w:eastAsia="Times New Roman" w:hAnsi="Times New Roman" w:cs="Times New Roman"/>
                <w:color w:val="000000"/>
                <w:sz w:val="20"/>
                <w:szCs w:val="20"/>
                <w:rPrChange w:id="2240" w:author="Jon.Richar" w:date="2023-06-09T15:17:00Z">
                  <w:rPr>
                    <w:ins w:id="2241" w:author="Jon.Richar" w:date="2023-06-02T11:02:00Z"/>
                    <w:rFonts w:ascii="Calibri" w:eastAsia="Times New Roman" w:hAnsi="Calibri" w:cs="Calibri"/>
                    <w:color w:val="000000"/>
                  </w:rPr>
                </w:rPrChange>
              </w:rPr>
            </w:pPr>
            <w:ins w:id="2242" w:author="Jon.Richar" w:date="2023-06-02T11:02:00Z">
              <w:r w:rsidRPr="00C93D08">
                <w:rPr>
                  <w:rFonts w:ascii="Times New Roman" w:eastAsia="Times New Roman" w:hAnsi="Times New Roman" w:cs="Times New Roman"/>
                  <w:color w:val="000000"/>
                  <w:sz w:val="20"/>
                  <w:szCs w:val="20"/>
                  <w:rPrChange w:id="2243" w:author="Jon.Richar" w:date="2023-06-09T15:17:00Z">
                    <w:rPr>
                      <w:rFonts w:ascii="Calibri" w:eastAsia="Times New Roman" w:hAnsi="Calibri" w:cs="Calibri"/>
                      <w:color w:val="000000"/>
                    </w:rPr>
                  </w:rPrChange>
                </w:rPr>
                <w:t>-0.02</w:t>
              </w:r>
            </w:ins>
          </w:p>
        </w:tc>
        <w:tc>
          <w:tcPr>
            <w:tcW w:w="768" w:type="dxa"/>
            <w:shd w:val="clear" w:color="auto" w:fill="auto"/>
            <w:noWrap/>
            <w:vAlign w:val="bottom"/>
            <w:hideMark/>
            <w:tcPrChange w:id="2244" w:author="Jon.Richar" w:date="2023-06-09T15:20:00Z">
              <w:tcPr>
                <w:tcW w:w="768" w:type="dxa"/>
                <w:shd w:val="clear" w:color="auto" w:fill="auto"/>
                <w:noWrap/>
                <w:vAlign w:val="bottom"/>
                <w:hideMark/>
              </w:tcPr>
            </w:tcPrChange>
          </w:tcPr>
          <w:p w14:paraId="4AE8D8E6" w14:textId="77777777" w:rsidR="007F3A01" w:rsidRPr="00C93D08" w:rsidRDefault="007F3A01">
            <w:pPr>
              <w:spacing w:after="0" w:line="240" w:lineRule="auto"/>
              <w:jc w:val="right"/>
              <w:rPr>
                <w:ins w:id="2245" w:author="Jon.Richar" w:date="2023-06-02T11:02:00Z"/>
                <w:rFonts w:ascii="Times New Roman" w:eastAsia="Times New Roman" w:hAnsi="Times New Roman" w:cs="Times New Roman"/>
                <w:color w:val="000000"/>
                <w:sz w:val="20"/>
                <w:szCs w:val="20"/>
                <w:rPrChange w:id="2246" w:author="Jon.Richar" w:date="2023-06-09T15:17:00Z">
                  <w:rPr>
                    <w:ins w:id="2247" w:author="Jon.Richar" w:date="2023-06-02T11:02:00Z"/>
                    <w:rFonts w:ascii="Calibri" w:eastAsia="Times New Roman" w:hAnsi="Calibri" w:cs="Calibri"/>
                    <w:color w:val="000000"/>
                  </w:rPr>
                </w:rPrChange>
              </w:rPr>
            </w:pPr>
            <w:ins w:id="2248" w:author="Jon.Richar" w:date="2023-06-02T11:02:00Z">
              <w:r w:rsidRPr="00C93D08">
                <w:rPr>
                  <w:rFonts w:ascii="Times New Roman" w:eastAsia="Times New Roman" w:hAnsi="Times New Roman" w:cs="Times New Roman"/>
                  <w:color w:val="000000"/>
                  <w:sz w:val="20"/>
                  <w:szCs w:val="20"/>
                  <w:rPrChange w:id="2249" w:author="Jon.Richar" w:date="2023-06-09T15:17:00Z">
                    <w:rPr>
                      <w:rFonts w:ascii="Calibri" w:eastAsia="Times New Roman" w:hAnsi="Calibri" w:cs="Calibri"/>
                      <w:color w:val="000000"/>
                    </w:rPr>
                  </w:rPrChange>
                </w:rPr>
                <w:t>-0.02</w:t>
              </w:r>
            </w:ins>
          </w:p>
        </w:tc>
        <w:tc>
          <w:tcPr>
            <w:tcW w:w="675" w:type="dxa"/>
            <w:shd w:val="clear" w:color="auto" w:fill="auto"/>
            <w:noWrap/>
            <w:vAlign w:val="bottom"/>
            <w:hideMark/>
            <w:tcPrChange w:id="2250" w:author="Jon.Richar" w:date="2023-06-09T15:20:00Z">
              <w:tcPr>
                <w:tcW w:w="675" w:type="dxa"/>
                <w:shd w:val="clear" w:color="auto" w:fill="auto"/>
                <w:noWrap/>
                <w:vAlign w:val="bottom"/>
                <w:hideMark/>
              </w:tcPr>
            </w:tcPrChange>
          </w:tcPr>
          <w:p w14:paraId="61D5C605" w14:textId="77777777" w:rsidR="007F3A01" w:rsidRPr="00C93D08" w:rsidRDefault="007F3A01">
            <w:pPr>
              <w:spacing w:after="0" w:line="240" w:lineRule="auto"/>
              <w:jc w:val="right"/>
              <w:rPr>
                <w:ins w:id="2251" w:author="Jon.Richar" w:date="2023-06-02T11:02:00Z"/>
                <w:rFonts w:ascii="Times New Roman" w:eastAsia="Times New Roman" w:hAnsi="Times New Roman" w:cs="Times New Roman"/>
                <w:color w:val="000000"/>
                <w:sz w:val="20"/>
                <w:szCs w:val="20"/>
                <w:rPrChange w:id="2252" w:author="Jon.Richar" w:date="2023-06-09T15:17:00Z">
                  <w:rPr>
                    <w:ins w:id="2253" w:author="Jon.Richar" w:date="2023-06-02T11:02:00Z"/>
                    <w:rFonts w:ascii="Calibri" w:eastAsia="Times New Roman" w:hAnsi="Calibri" w:cs="Calibri"/>
                    <w:color w:val="000000"/>
                  </w:rPr>
                </w:rPrChange>
              </w:rPr>
            </w:pPr>
            <w:ins w:id="2254" w:author="Jon.Richar" w:date="2023-06-02T11:02:00Z">
              <w:r w:rsidRPr="00C93D08">
                <w:rPr>
                  <w:rFonts w:ascii="Times New Roman" w:eastAsia="Times New Roman" w:hAnsi="Times New Roman" w:cs="Times New Roman"/>
                  <w:color w:val="000000"/>
                  <w:sz w:val="20"/>
                  <w:szCs w:val="20"/>
                  <w:rPrChange w:id="2255" w:author="Jon.Richar" w:date="2023-06-09T15:17:00Z">
                    <w:rPr>
                      <w:rFonts w:ascii="Calibri" w:eastAsia="Times New Roman" w:hAnsi="Calibri" w:cs="Calibri"/>
                      <w:color w:val="000000"/>
                    </w:rPr>
                  </w:rPrChange>
                </w:rPr>
                <w:t>-0.23</w:t>
              </w:r>
            </w:ins>
          </w:p>
        </w:tc>
        <w:tc>
          <w:tcPr>
            <w:tcW w:w="675" w:type="dxa"/>
            <w:shd w:val="clear" w:color="auto" w:fill="auto"/>
            <w:noWrap/>
            <w:vAlign w:val="bottom"/>
            <w:hideMark/>
            <w:tcPrChange w:id="2256" w:author="Jon.Richar" w:date="2023-06-09T15:20:00Z">
              <w:tcPr>
                <w:tcW w:w="675" w:type="dxa"/>
                <w:shd w:val="clear" w:color="auto" w:fill="auto"/>
                <w:noWrap/>
                <w:vAlign w:val="bottom"/>
                <w:hideMark/>
              </w:tcPr>
            </w:tcPrChange>
          </w:tcPr>
          <w:p w14:paraId="611A9F2E" w14:textId="77777777" w:rsidR="007F3A01" w:rsidRPr="00C93D08" w:rsidRDefault="007F3A01">
            <w:pPr>
              <w:spacing w:after="0" w:line="240" w:lineRule="auto"/>
              <w:jc w:val="right"/>
              <w:rPr>
                <w:ins w:id="2257" w:author="Jon.Richar" w:date="2023-06-02T11:02:00Z"/>
                <w:rFonts w:ascii="Times New Roman" w:eastAsia="Times New Roman" w:hAnsi="Times New Roman" w:cs="Times New Roman"/>
                <w:color w:val="000000"/>
                <w:sz w:val="20"/>
                <w:szCs w:val="20"/>
                <w:rPrChange w:id="2258" w:author="Jon.Richar" w:date="2023-06-09T15:17:00Z">
                  <w:rPr>
                    <w:ins w:id="2259" w:author="Jon.Richar" w:date="2023-06-02T11:02:00Z"/>
                    <w:rFonts w:ascii="Calibri" w:eastAsia="Times New Roman" w:hAnsi="Calibri" w:cs="Calibri"/>
                    <w:color w:val="000000"/>
                  </w:rPr>
                </w:rPrChange>
              </w:rPr>
            </w:pPr>
            <w:ins w:id="2260" w:author="Jon.Richar" w:date="2023-06-02T11:02:00Z">
              <w:r w:rsidRPr="00C93D08">
                <w:rPr>
                  <w:rFonts w:ascii="Times New Roman" w:eastAsia="Times New Roman" w:hAnsi="Times New Roman" w:cs="Times New Roman"/>
                  <w:color w:val="000000"/>
                  <w:sz w:val="20"/>
                  <w:szCs w:val="20"/>
                  <w:rPrChange w:id="2261" w:author="Jon.Richar" w:date="2023-06-09T15:17:00Z">
                    <w:rPr>
                      <w:rFonts w:ascii="Calibri" w:eastAsia="Times New Roman" w:hAnsi="Calibri" w:cs="Calibri"/>
                      <w:color w:val="000000"/>
                    </w:rPr>
                  </w:rPrChange>
                </w:rPr>
                <w:t>-0.01</w:t>
              </w:r>
            </w:ins>
          </w:p>
        </w:tc>
        <w:tc>
          <w:tcPr>
            <w:tcW w:w="714" w:type="dxa"/>
            <w:shd w:val="clear" w:color="auto" w:fill="auto"/>
            <w:noWrap/>
            <w:vAlign w:val="bottom"/>
            <w:hideMark/>
            <w:tcPrChange w:id="2262" w:author="Jon.Richar" w:date="2023-06-09T15:20:00Z">
              <w:tcPr>
                <w:tcW w:w="714" w:type="dxa"/>
                <w:shd w:val="clear" w:color="auto" w:fill="auto"/>
                <w:noWrap/>
                <w:vAlign w:val="bottom"/>
                <w:hideMark/>
              </w:tcPr>
            </w:tcPrChange>
          </w:tcPr>
          <w:p w14:paraId="5559A118" w14:textId="77777777" w:rsidR="007F3A01" w:rsidRPr="00C93D08" w:rsidRDefault="007F3A01">
            <w:pPr>
              <w:spacing w:after="0" w:line="240" w:lineRule="auto"/>
              <w:jc w:val="right"/>
              <w:rPr>
                <w:ins w:id="2263" w:author="Jon.Richar" w:date="2023-06-02T11:02:00Z"/>
                <w:rFonts w:ascii="Times New Roman" w:eastAsia="Times New Roman" w:hAnsi="Times New Roman" w:cs="Times New Roman"/>
                <w:color w:val="000000"/>
                <w:sz w:val="20"/>
                <w:szCs w:val="20"/>
                <w:rPrChange w:id="2264" w:author="Jon.Richar" w:date="2023-06-09T15:17:00Z">
                  <w:rPr>
                    <w:ins w:id="2265" w:author="Jon.Richar" w:date="2023-06-02T11:02:00Z"/>
                    <w:rFonts w:ascii="Calibri" w:eastAsia="Times New Roman" w:hAnsi="Calibri" w:cs="Calibri"/>
                    <w:color w:val="000000"/>
                  </w:rPr>
                </w:rPrChange>
              </w:rPr>
            </w:pPr>
            <w:ins w:id="2266" w:author="Jon.Richar" w:date="2023-06-02T11:02:00Z">
              <w:r w:rsidRPr="00C93D08">
                <w:rPr>
                  <w:rFonts w:ascii="Times New Roman" w:eastAsia="Times New Roman" w:hAnsi="Times New Roman" w:cs="Times New Roman"/>
                  <w:color w:val="000000"/>
                  <w:sz w:val="20"/>
                  <w:szCs w:val="20"/>
                  <w:rPrChange w:id="2267" w:author="Jon.Richar" w:date="2023-06-09T15:17:00Z">
                    <w:rPr>
                      <w:rFonts w:ascii="Calibri" w:eastAsia="Times New Roman" w:hAnsi="Calibri" w:cs="Calibri"/>
                      <w:color w:val="000000"/>
                    </w:rPr>
                  </w:rPrChange>
                </w:rPr>
                <w:t>0.03</w:t>
              </w:r>
            </w:ins>
          </w:p>
        </w:tc>
        <w:tc>
          <w:tcPr>
            <w:tcW w:w="633" w:type="dxa"/>
            <w:shd w:val="clear" w:color="auto" w:fill="auto"/>
            <w:noWrap/>
            <w:vAlign w:val="bottom"/>
            <w:hideMark/>
            <w:tcPrChange w:id="2268" w:author="Jon.Richar" w:date="2023-06-09T15:20:00Z">
              <w:tcPr>
                <w:tcW w:w="633" w:type="dxa"/>
                <w:shd w:val="clear" w:color="auto" w:fill="auto"/>
                <w:noWrap/>
                <w:vAlign w:val="bottom"/>
                <w:hideMark/>
              </w:tcPr>
            </w:tcPrChange>
          </w:tcPr>
          <w:p w14:paraId="6A85F972" w14:textId="77777777" w:rsidR="007F3A01" w:rsidRPr="00C93D08" w:rsidRDefault="007F3A01">
            <w:pPr>
              <w:spacing w:after="0" w:line="240" w:lineRule="auto"/>
              <w:jc w:val="right"/>
              <w:rPr>
                <w:ins w:id="2269" w:author="Jon.Richar" w:date="2023-06-02T11:02:00Z"/>
                <w:rFonts w:ascii="Times New Roman" w:eastAsia="Times New Roman" w:hAnsi="Times New Roman" w:cs="Times New Roman"/>
                <w:color w:val="000000"/>
                <w:sz w:val="20"/>
                <w:szCs w:val="20"/>
                <w:rPrChange w:id="2270" w:author="Jon.Richar" w:date="2023-06-09T15:17:00Z">
                  <w:rPr>
                    <w:ins w:id="2271" w:author="Jon.Richar" w:date="2023-06-02T11:02:00Z"/>
                    <w:rFonts w:ascii="Calibri" w:eastAsia="Times New Roman" w:hAnsi="Calibri" w:cs="Calibri"/>
                    <w:color w:val="000000"/>
                  </w:rPr>
                </w:rPrChange>
              </w:rPr>
            </w:pPr>
            <w:ins w:id="2272" w:author="Jon.Richar" w:date="2023-06-02T11:02:00Z">
              <w:r w:rsidRPr="00C93D08">
                <w:rPr>
                  <w:rFonts w:ascii="Times New Roman" w:eastAsia="Times New Roman" w:hAnsi="Times New Roman" w:cs="Times New Roman"/>
                  <w:color w:val="000000"/>
                  <w:sz w:val="20"/>
                  <w:szCs w:val="20"/>
                  <w:rPrChange w:id="2273" w:author="Jon.Richar" w:date="2023-06-09T15:17:00Z">
                    <w:rPr>
                      <w:rFonts w:ascii="Calibri" w:eastAsia="Times New Roman" w:hAnsi="Calibri" w:cs="Calibri"/>
                      <w:color w:val="000000"/>
                    </w:rPr>
                  </w:rPrChange>
                </w:rPr>
                <w:t>0.20</w:t>
              </w:r>
            </w:ins>
          </w:p>
        </w:tc>
        <w:tc>
          <w:tcPr>
            <w:tcW w:w="673" w:type="dxa"/>
            <w:shd w:val="clear" w:color="auto" w:fill="auto"/>
            <w:noWrap/>
            <w:vAlign w:val="bottom"/>
            <w:hideMark/>
            <w:tcPrChange w:id="2274" w:author="Jon.Richar" w:date="2023-06-09T15:20:00Z">
              <w:tcPr>
                <w:tcW w:w="673" w:type="dxa"/>
                <w:shd w:val="clear" w:color="auto" w:fill="auto"/>
                <w:noWrap/>
                <w:vAlign w:val="bottom"/>
                <w:hideMark/>
              </w:tcPr>
            </w:tcPrChange>
          </w:tcPr>
          <w:p w14:paraId="30BF818D" w14:textId="77777777" w:rsidR="007F3A01" w:rsidRPr="00C93D08" w:rsidRDefault="007F3A01">
            <w:pPr>
              <w:spacing w:after="0" w:line="240" w:lineRule="auto"/>
              <w:jc w:val="right"/>
              <w:rPr>
                <w:ins w:id="2275" w:author="Jon.Richar" w:date="2023-06-02T11:02:00Z"/>
                <w:rFonts w:ascii="Times New Roman" w:eastAsia="Times New Roman" w:hAnsi="Times New Roman" w:cs="Times New Roman"/>
                <w:color w:val="000000"/>
                <w:sz w:val="20"/>
                <w:szCs w:val="20"/>
                <w:rPrChange w:id="2276" w:author="Jon.Richar" w:date="2023-06-09T15:17:00Z">
                  <w:rPr>
                    <w:ins w:id="2277" w:author="Jon.Richar" w:date="2023-06-02T11:02:00Z"/>
                    <w:rFonts w:ascii="Calibri" w:eastAsia="Times New Roman" w:hAnsi="Calibri" w:cs="Calibri"/>
                    <w:color w:val="000000"/>
                  </w:rPr>
                </w:rPrChange>
              </w:rPr>
            </w:pPr>
            <w:ins w:id="2278" w:author="Jon.Richar" w:date="2023-06-02T11:02:00Z">
              <w:r w:rsidRPr="00C93D08">
                <w:rPr>
                  <w:rFonts w:ascii="Times New Roman" w:eastAsia="Times New Roman" w:hAnsi="Times New Roman" w:cs="Times New Roman"/>
                  <w:color w:val="000000"/>
                  <w:sz w:val="20"/>
                  <w:szCs w:val="20"/>
                  <w:rPrChange w:id="2279" w:author="Jon.Richar" w:date="2023-06-09T15:17:00Z">
                    <w:rPr>
                      <w:rFonts w:ascii="Calibri" w:eastAsia="Times New Roman" w:hAnsi="Calibri" w:cs="Calibri"/>
                      <w:color w:val="000000"/>
                    </w:rPr>
                  </w:rPrChange>
                </w:rPr>
                <w:t>0.35</w:t>
              </w:r>
            </w:ins>
          </w:p>
        </w:tc>
        <w:tc>
          <w:tcPr>
            <w:tcW w:w="714" w:type="dxa"/>
            <w:shd w:val="clear" w:color="auto" w:fill="auto"/>
            <w:noWrap/>
            <w:vAlign w:val="bottom"/>
            <w:hideMark/>
            <w:tcPrChange w:id="2280" w:author="Jon.Richar" w:date="2023-06-09T15:20:00Z">
              <w:tcPr>
                <w:tcW w:w="714" w:type="dxa"/>
                <w:shd w:val="clear" w:color="auto" w:fill="auto"/>
                <w:noWrap/>
                <w:vAlign w:val="bottom"/>
                <w:hideMark/>
              </w:tcPr>
            </w:tcPrChange>
          </w:tcPr>
          <w:p w14:paraId="3DD9D0B8" w14:textId="77777777" w:rsidR="007F3A01" w:rsidRPr="00C93D08" w:rsidRDefault="007F3A01">
            <w:pPr>
              <w:spacing w:after="0" w:line="240" w:lineRule="auto"/>
              <w:jc w:val="right"/>
              <w:rPr>
                <w:ins w:id="2281" w:author="Jon.Richar" w:date="2023-06-02T11:02:00Z"/>
                <w:rFonts w:ascii="Times New Roman" w:eastAsia="Times New Roman" w:hAnsi="Times New Roman" w:cs="Times New Roman"/>
                <w:color w:val="000000"/>
                <w:sz w:val="20"/>
                <w:szCs w:val="20"/>
                <w:rPrChange w:id="2282" w:author="Jon.Richar" w:date="2023-06-09T15:17:00Z">
                  <w:rPr>
                    <w:ins w:id="2283" w:author="Jon.Richar" w:date="2023-06-02T11:02:00Z"/>
                    <w:rFonts w:ascii="Calibri" w:eastAsia="Times New Roman" w:hAnsi="Calibri" w:cs="Calibri"/>
                    <w:color w:val="000000"/>
                  </w:rPr>
                </w:rPrChange>
              </w:rPr>
            </w:pPr>
            <w:ins w:id="2284" w:author="Jon.Richar" w:date="2023-06-02T11:02:00Z">
              <w:r w:rsidRPr="00C93D08">
                <w:rPr>
                  <w:rFonts w:ascii="Times New Roman" w:eastAsia="Times New Roman" w:hAnsi="Times New Roman" w:cs="Times New Roman"/>
                  <w:color w:val="000000"/>
                  <w:sz w:val="20"/>
                  <w:szCs w:val="20"/>
                  <w:rPrChange w:id="2285" w:author="Jon.Richar" w:date="2023-06-09T15:17:00Z">
                    <w:rPr>
                      <w:rFonts w:ascii="Calibri" w:eastAsia="Times New Roman" w:hAnsi="Calibri" w:cs="Calibri"/>
                      <w:color w:val="000000"/>
                    </w:rPr>
                  </w:rPrChange>
                </w:rPr>
                <w:t>1.00</w:t>
              </w:r>
            </w:ins>
          </w:p>
        </w:tc>
      </w:tr>
    </w:tbl>
    <w:p w14:paraId="0632CE3D" w14:textId="77777777" w:rsidR="00525AD2" w:rsidRDefault="00525AD2">
      <w:pPr>
        <w:spacing w:after="0" w:line="240" w:lineRule="auto"/>
        <w:jc w:val="center"/>
        <w:rPr>
          <w:rFonts w:ascii="Times New Roman" w:hAnsi="Times New Roman" w:cs="Times New Roman"/>
          <w:sz w:val="24"/>
          <w:szCs w:val="24"/>
        </w:rPr>
        <w:pPrChange w:id="2286" w:author="Jon.Richar" w:date="2023-06-09T15:18:00Z">
          <w:pPr>
            <w:spacing w:line="480" w:lineRule="auto"/>
            <w:jc w:val="center"/>
          </w:pPr>
        </w:pPrChange>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7CC88528" w14:textId="62821435" w:rsidR="00525AD2" w:rsidRDefault="004F2877" w:rsidP="00525AD2">
      <w:pPr>
        <w:spacing w:line="480" w:lineRule="auto"/>
        <w:rPr>
          <w:rFonts w:ascii="Times New Roman" w:hAnsi="Times New Roman" w:cs="Times New Roman"/>
          <w:sz w:val="24"/>
          <w:szCs w:val="24"/>
        </w:rPr>
      </w:pPr>
      <w:ins w:id="2287" w:author="Jon.Richar" w:date="2023-05-31T09:00:00Z">
        <w:r>
          <w:rPr>
            <w:rFonts w:ascii="Times New Roman" w:hAnsi="Times New Roman" w:cs="Times New Roman"/>
            <w:sz w:val="24"/>
            <w:szCs w:val="24"/>
          </w:rPr>
          <w:br w:type="column"/>
        </w:r>
      </w:ins>
    </w:p>
    <w:tbl>
      <w:tblPr>
        <w:tblW w:w="7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rsidDel="00E82422" w14:paraId="5AFB526B" w14:textId="10E42741" w:rsidTr="00E82422">
        <w:trPr>
          <w:trHeight w:val="310"/>
          <w:del w:id="2288" w:author="Jon.Richar" w:date="2023-01-20T13:27:00Z"/>
        </w:trPr>
        <w:tc>
          <w:tcPr>
            <w:tcW w:w="1039" w:type="dxa"/>
            <w:shd w:val="clear" w:color="auto" w:fill="auto"/>
            <w:noWrap/>
            <w:vAlign w:val="bottom"/>
            <w:hideMark/>
          </w:tcPr>
          <w:p w14:paraId="33A93FB3" w14:textId="7966DC57" w:rsidR="00525AD2" w:rsidRPr="005C6E5D" w:rsidDel="00E82422" w:rsidRDefault="00525AD2" w:rsidP="00A37F3A">
            <w:pPr>
              <w:spacing w:after="0" w:line="240" w:lineRule="auto"/>
              <w:rPr>
                <w:del w:id="2289" w:author="Jon.Richar" w:date="2023-01-20T13:27:00Z"/>
                <w:rFonts w:ascii="Times New Roman" w:eastAsia="Times New Roman" w:hAnsi="Times New Roman" w:cs="Times New Roman"/>
                <w:sz w:val="24"/>
                <w:szCs w:val="24"/>
              </w:rPr>
            </w:pPr>
          </w:p>
        </w:tc>
        <w:tc>
          <w:tcPr>
            <w:tcW w:w="1940" w:type="dxa"/>
            <w:shd w:val="clear" w:color="auto" w:fill="auto"/>
            <w:noWrap/>
            <w:vAlign w:val="bottom"/>
            <w:hideMark/>
          </w:tcPr>
          <w:p w14:paraId="7EFD8CB7" w14:textId="33E9FD31" w:rsidR="00525AD2" w:rsidRPr="005C6E5D" w:rsidDel="00E82422" w:rsidRDefault="00525AD2" w:rsidP="00A37F3A">
            <w:pPr>
              <w:spacing w:after="0" w:line="240" w:lineRule="auto"/>
              <w:jc w:val="center"/>
              <w:rPr>
                <w:del w:id="2290" w:author="Jon.Richar" w:date="2023-01-20T13:27:00Z"/>
                <w:rFonts w:ascii="Times New Roman" w:eastAsia="Times New Roman" w:hAnsi="Times New Roman" w:cs="Times New Roman"/>
                <w:color w:val="000000"/>
                <w:u w:val="single"/>
              </w:rPr>
            </w:pPr>
            <w:del w:id="2291" w:author="Jon.Richar" w:date="2023-01-20T13:27:00Z">
              <w:r w:rsidRPr="005C6E5D" w:rsidDel="00E82422">
                <w:rPr>
                  <w:rFonts w:ascii="Times New Roman" w:eastAsia="Times New Roman" w:hAnsi="Times New Roman" w:cs="Times New Roman"/>
                  <w:color w:val="000000"/>
                  <w:u w:val="single"/>
                </w:rPr>
                <w:delText>Lag 2</w:delText>
              </w:r>
            </w:del>
          </w:p>
        </w:tc>
        <w:tc>
          <w:tcPr>
            <w:tcW w:w="2360" w:type="dxa"/>
            <w:shd w:val="clear" w:color="auto" w:fill="auto"/>
            <w:noWrap/>
            <w:vAlign w:val="bottom"/>
            <w:hideMark/>
          </w:tcPr>
          <w:p w14:paraId="600C4EC0" w14:textId="36E2D002" w:rsidR="00525AD2" w:rsidRPr="005C6E5D" w:rsidDel="00E82422" w:rsidRDefault="00525AD2" w:rsidP="00A37F3A">
            <w:pPr>
              <w:spacing w:after="0" w:line="240" w:lineRule="auto"/>
              <w:jc w:val="center"/>
              <w:rPr>
                <w:del w:id="2292" w:author="Jon.Richar" w:date="2023-01-20T13:27:00Z"/>
                <w:rFonts w:ascii="Times New Roman" w:eastAsia="Times New Roman" w:hAnsi="Times New Roman" w:cs="Times New Roman"/>
                <w:color w:val="000000"/>
                <w:sz w:val="24"/>
                <w:szCs w:val="24"/>
                <w:u w:val="single"/>
              </w:rPr>
            </w:pPr>
            <w:del w:id="2293" w:author="Jon.Richar" w:date="2023-01-20T13:27:00Z">
              <w:r w:rsidRPr="005C6E5D" w:rsidDel="00E82422">
                <w:rPr>
                  <w:rFonts w:ascii="Times New Roman" w:eastAsia="Times New Roman" w:hAnsi="Times New Roman" w:cs="Times New Roman"/>
                  <w:color w:val="000000"/>
                  <w:sz w:val="24"/>
                  <w:szCs w:val="24"/>
                  <w:u w:val="single"/>
                </w:rPr>
                <w:delText>Lag 3</w:delText>
              </w:r>
            </w:del>
          </w:p>
        </w:tc>
        <w:tc>
          <w:tcPr>
            <w:tcW w:w="1940" w:type="dxa"/>
            <w:shd w:val="clear" w:color="auto" w:fill="auto"/>
            <w:noWrap/>
            <w:vAlign w:val="bottom"/>
            <w:hideMark/>
          </w:tcPr>
          <w:p w14:paraId="533608C5" w14:textId="1E0A6C29" w:rsidR="00525AD2" w:rsidRPr="005C6E5D" w:rsidDel="00E82422" w:rsidRDefault="00525AD2" w:rsidP="00A37F3A">
            <w:pPr>
              <w:spacing w:after="0" w:line="240" w:lineRule="auto"/>
              <w:jc w:val="center"/>
              <w:rPr>
                <w:del w:id="2294" w:author="Jon.Richar" w:date="2023-01-20T13:27:00Z"/>
                <w:rFonts w:ascii="Times New Roman" w:eastAsia="Times New Roman" w:hAnsi="Times New Roman" w:cs="Times New Roman"/>
                <w:color w:val="000000"/>
                <w:sz w:val="24"/>
                <w:szCs w:val="24"/>
                <w:u w:val="single"/>
              </w:rPr>
            </w:pPr>
            <w:del w:id="2295" w:author="Jon.Richar" w:date="2023-01-20T13:27:00Z">
              <w:r w:rsidRPr="005C6E5D" w:rsidDel="00E82422">
                <w:rPr>
                  <w:rFonts w:ascii="Times New Roman" w:eastAsia="Times New Roman" w:hAnsi="Times New Roman" w:cs="Times New Roman"/>
                  <w:color w:val="000000"/>
                  <w:sz w:val="24"/>
                  <w:szCs w:val="24"/>
                  <w:u w:val="single"/>
                </w:rPr>
                <w:delText>Lag 4</w:delText>
              </w:r>
            </w:del>
          </w:p>
        </w:tc>
      </w:tr>
      <w:tr w:rsidR="00525AD2" w:rsidRPr="005C6E5D" w:rsidDel="00E82422" w14:paraId="23D5DB89" w14:textId="7446F6DD" w:rsidTr="00E82422">
        <w:trPr>
          <w:trHeight w:val="310"/>
          <w:del w:id="2296" w:author="Jon.Richar" w:date="2023-01-20T13:27:00Z"/>
        </w:trPr>
        <w:tc>
          <w:tcPr>
            <w:tcW w:w="1039" w:type="dxa"/>
            <w:shd w:val="clear" w:color="auto" w:fill="auto"/>
            <w:noWrap/>
            <w:vAlign w:val="bottom"/>
            <w:hideMark/>
          </w:tcPr>
          <w:p w14:paraId="7695BF70" w14:textId="1723EAEA" w:rsidR="00525AD2" w:rsidRPr="005C6E5D" w:rsidDel="00E82422" w:rsidRDefault="00525AD2" w:rsidP="00A37F3A">
            <w:pPr>
              <w:spacing w:after="0" w:line="240" w:lineRule="auto"/>
              <w:jc w:val="center"/>
              <w:rPr>
                <w:del w:id="2297" w:author="Jon.Richar" w:date="2023-01-20T13:27:00Z"/>
                <w:rFonts w:ascii="Calibri" w:eastAsia="Times New Roman" w:hAnsi="Calibri" w:cs="Calibri"/>
                <w:color w:val="000000"/>
              </w:rPr>
            </w:pPr>
            <w:del w:id="2298" w:author="Jon.Richar" w:date="2023-01-20T13:27:00Z">
              <w:r w:rsidRPr="005C6E5D" w:rsidDel="00E82422">
                <w:rPr>
                  <w:rFonts w:ascii="Calibri" w:eastAsia="Times New Roman" w:hAnsi="Calibri" w:cs="Calibri"/>
                  <w:color w:val="000000"/>
                </w:rPr>
                <w:delText>Intercept</w:delText>
              </w:r>
            </w:del>
          </w:p>
        </w:tc>
        <w:tc>
          <w:tcPr>
            <w:tcW w:w="1940" w:type="dxa"/>
            <w:shd w:val="clear" w:color="auto" w:fill="auto"/>
            <w:noWrap/>
            <w:vAlign w:val="bottom"/>
            <w:hideMark/>
          </w:tcPr>
          <w:p w14:paraId="69DE3375" w14:textId="586F2A3E" w:rsidR="00525AD2" w:rsidRPr="005C6E5D" w:rsidDel="00E82422" w:rsidRDefault="00525AD2" w:rsidP="00A37F3A">
            <w:pPr>
              <w:spacing w:after="0" w:line="240" w:lineRule="auto"/>
              <w:jc w:val="center"/>
              <w:rPr>
                <w:del w:id="2299" w:author="Jon.Richar" w:date="2023-01-20T13:27:00Z"/>
                <w:rFonts w:ascii="Times New Roman" w:eastAsia="Times New Roman" w:hAnsi="Times New Roman" w:cs="Times New Roman"/>
                <w:color w:val="000000"/>
                <w:sz w:val="24"/>
                <w:szCs w:val="24"/>
              </w:rPr>
            </w:pPr>
            <w:del w:id="2300" w:author="Jon.Richar" w:date="2023-01-20T13:27:00Z">
              <w:r w:rsidRPr="005C6E5D" w:rsidDel="00E82422">
                <w:rPr>
                  <w:rFonts w:ascii="Times New Roman" w:eastAsia="Times New Roman" w:hAnsi="Times New Roman" w:cs="Times New Roman"/>
                  <w:color w:val="000000"/>
                  <w:sz w:val="24"/>
                  <w:szCs w:val="24"/>
                </w:rPr>
                <w:delText>1.93 (&lt;0.001)</w:delText>
              </w:r>
            </w:del>
          </w:p>
        </w:tc>
        <w:tc>
          <w:tcPr>
            <w:tcW w:w="2360" w:type="dxa"/>
            <w:shd w:val="clear" w:color="auto" w:fill="auto"/>
            <w:noWrap/>
            <w:vAlign w:val="center"/>
            <w:hideMark/>
          </w:tcPr>
          <w:p w14:paraId="0C68EE71" w14:textId="146E5C73" w:rsidR="00525AD2" w:rsidRPr="005C6E5D" w:rsidDel="00E82422" w:rsidRDefault="00525AD2" w:rsidP="00A37F3A">
            <w:pPr>
              <w:spacing w:after="0" w:line="240" w:lineRule="auto"/>
              <w:jc w:val="center"/>
              <w:rPr>
                <w:del w:id="2301" w:author="Jon.Richar" w:date="2023-01-20T13:27:00Z"/>
                <w:rFonts w:ascii="Times New Roman" w:eastAsia="Times New Roman" w:hAnsi="Times New Roman" w:cs="Times New Roman"/>
                <w:color w:val="000000"/>
                <w:sz w:val="24"/>
                <w:szCs w:val="24"/>
              </w:rPr>
            </w:pPr>
            <w:del w:id="2302" w:author="Jon.Richar" w:date="2023-01-20T13:27:00Z">
              <w:r w:rsidRPr="005C6E5D" w:rsidDel="00E82422">
                <w:rPr>
                  <w:rFonts w:ascii="Times New Roman" w:eastAsia="Times New Roman" w:hAnsi="Times New Roman" w:cs="Times New Roman"/>
                  <w:color w:val="000000"/>
                  <w:sz w:val="24"/>
                  <w:szCs w:val="24"/>
                </w:rPr>
                <w:delText>2.32 (&lt;0.001)</w:delText>
              </w:r>
            </w:del>
          </w:p>
        </w:tc>
        <w:tc>
          <w:tcPr>
            <w:tcW w:w="1940" w:type="dxa"/>
            <w:shd w:val="clear" w:color="auto" w:fill="auto"/>
            <w:noWrap/>
            <w:vAlign w:val="center"/>
            <w:hideMark/>
          </w:tcPr>
          <w:p w14:paraId="30901DD9" w14:textId="1024F13A" w:rsidR="00525AD2" w:rsidRPr="005C6E5D" w:rsidDel="00E82422" w:rsidRDefault="00525AD2" w:rsidP="00A37F3A">
            <w:pPr>
              <w:spacing w:after="0" w:line="240" w:lineRule="auto"/>
              <w:jc w:val="center"/>
              <w:rPr>
                <w:del w:id="2303" w:author="Jon.Richar" w:date="2023-01-20T13:27:00Z"/>
                <w:rFonts w:ascii="Times New Roman" w:eastAsia="Times New Roman" w:hAnsi="Times New Roman" w:cs="Times New Roman"/>
                <w:color w:val="000000"/>
                <w:sz w:val="24"/>
                <w:szCs w:val="24"/>
              </w:rPr>
            </w:pPr>
            <w:del w:id="2304" w:author="Jon.Richar" w:date="2023-01-20T13:27:00Z">
              <w:r w:rsidRPr="005C6E5D" w:rsidDel="00E82422">
                <w:rPr>
                  <w:rFonts w:ascii="Times New Roman" w:eastAsia="Times New Roman" w:hAnsi="Times New Roman" w:cs="Times New Roman"/>
                  <w:color w:val="000000"/>
                  <w:sz w:val="24"/>
                  <w:szCs w:val="24"/>
                </w:rPr>
                <w:delText>2.23 (&lt;0.001)</w:delText>
              </w:r>
            </w:del>
          </w:p>
        </w:tc>
      </w:tr>
      <w:tr w:rsidR="00525AD2" w:rsidRPr="005C6E5D" w:rsidDel="00E82422" w14:paraId="72B76865" w14:textId="7C15D301" w:rsidTr="00E82422">
        <w:trPr>
          <w:trHeight w:val="310"/>
          <w:del w:id="2305" w:author="Jon.Richar" w:date="2023-01-20T13:27:00Z"/>
        </w:trPr>
        <w:tc>
          <w:tcPr>
            <w:tcW w:w="1039" w:type="dxa"/>
            <w:shd w:val="clear" w:color="auto" w:fill="auto"/>
            <w:noWrap/>
            <w:vAlign w:val="bottom"/>
            <w:hideMark/>
          </w:tcPr>
          <w:p w14:paraId="5E53D81B" w14:textId="0AD7EE1C" w:rsidR="00525AD2" w:rsidRPr="005C6E5D" w:rsidDel="00E82422" w:rsidRDefault="00525AD2" w:rsidP="00A37F3A">
            <w:pPr>
              <w:spacing w:after="0" w:line="240" w:lineRule="auto"/>
              <w:jc w:val="center"/>
              <w:rPr>
                <w:del w:id="2306" w:author="Jon.Richar" w:date="2023-01-20T13:27:00Z"/>
                <w:rFonts w:ascii="Calibri" w:eastAsia="Times New Roman" w:hAnsi="Calibri" w:cs="Calibri"/>
                <w:color w:val="000000"/>
              </w:rPr>
            </w:pPr>
            <w:del w:id="2307" w:author="Jon.Richar" w:date="2023-01-20T13:27:00Z">
              <w:r w:rsidRPr="005C6E5D" w:rsidDel="00E82422">
                <w:rPr>
                  <w:rFonts w:ascii="Calibri" w:eastAsia="Times New Roman" w:hAnsi="Calibri" w:cs="Calibri"/>
                  <w:color w:val="000000"/>
                </w:rPr>
                <w:delText>S</w:delText>
              </w:r>
            </w:del>
          </w:p>
        </w:tc>
        <w:tc>
          <w:tcPr>
            <w:tcW w:w="1940" w:type="dxa"/>
            <w:shd w:val="clear" w:color="auto" w:fill="auto"/>
            <w:noWrap/>
            <w:vAlign w:val="center"/>
            <w:hideMark/>
          </w:tcPr>
          <w:p w14:paraId="51966CA2" w14:textId="75D0FB15" w:rsidR="00525AD2" w:rsidRPr="005C6E5D" w:rsidDel="00E82422" w:rsidRDefault="00525AD2" w:rsidP="00A37F3A">
            <w:pPr>
              <w:spacing w:after="0" w:line="240" w:lineRule="auto"/>
              <w:jc w:val="center"/>
              <w:rPr>
                <w:del w:id="2308" w:author="Jon.Richar" w:date="2023-01-20T13:27:00Z"/>
                <w:rFonts w:ascii="Times New Roman" w:eastAsia="Times New Roman" w:hAnsi="Times New Roman" w:cs="Times New Roman"/>
                <w:color w:val="000000"/>
                <w:sz w:val="24"/>
                <w:szCs w:val="24"/>
              </w:rPr>
            </w:pPr>
            <w:del w:id="2309" w:author="Jon.Richar" w:date="2023-01-20T13:27:00Z">
              <w:r w:rsidRPr="005C6E5D" w:rsidDel="00E82422">
                <w:rPr>
                  <w:rFonts w:ascii="Times New Roman" w:eastAsia="Times New Roman" w:hAnsi="Times New Roman" w:cs="Times New Roman"/>
                  <w:color w:val="000000"/>
                  <w:sz w:val="24"/>
                  <w:szCs w:val="24"/>
                </w:rPr>
                <w:delText>-1.43e-08 (&lt;0.001)</w:delText>
              </w:r>
            </w:del>
          </w:p>
        </w:tc>
        <w:tc>
          <w:tcPr>
            <w:tcW w:w="2360" w:type="dxa"/>
            <w:shd w:val="clear" w:color="auto" w:fill="auto"/>
            <w:noWrap/>
            <w:vAlign w:val="center"/>
            <w:hideMark/>
          </w:tcPr>
          <w:p w14:paraId="12D2611D" w14:textId="62208167" w:rsidR="00525AD2" w:rsidRPr="005C6E5D" w:rsidDel="00E82422" w:rsidRDefault="00525AD2" w:rsidP="00A37F3A">
            <w:pPr>
              <w:spacing w:after="0" w:line="240" w:lineRule="auto"/>
              <w:jc w:val="center"/>
              <w:rPr>
                <w:del w:id="2310" w:author="Jon.Richar" w:date="2023-01-20T13:27:00Z"/>
                <w:rFonts w:ascii="Times New Roman" w:eastAsia="Times New Roman" w:hAnsi="Times New Roman" w:cs="Times New Roman"/>
                <w:color w:val="000000"/>
                <w:sz w:val="24"/>
                <w:szCs w:val="24"/>
              </w:rPr>
            </w:pPr>
            <w:del w:id="2311" w:author="Jon.Richar" w:date="2023-01-20T13:27:00Z">
              <w:r w:rsidRPr="005C6E5D" w:rsidDel="00E82422">
                <w:rPr>
                  <w:rFonts w:ascii="Times New Roman" w:eastAsia="Times New Roman" w:hAnsi="Times New Roman" w:cs="Times New Roman"/>
                  <w:color w:val="000000"/>
                  <w:sz w:val="24"/>
                  <w:szCs w:val="24"/>
                </w:rPr>
                <w:delText>-3.15e-08 (&lt;0.001)</w:delText>
              </w:r>
            </w:del>
          </w:p>
        </w:tc>
        <w:tc>
          <w:tcPr>
            <w:tcW w:w="1940" w:type="dxa"/>
            <w:shd w:val="clear" w:color="auto" w:fill="auto"/>
            <w:noWrap/>
            <w:vAlign w:val="center"/>
            <w:hideMark/>
          </w:tcPr>
          <w:p w14:paraId="2BE45C58" w14:textId="718AFCEC" w:rsidR="00525AD2" w:rsidRPr="005C6E5D" w:rsidDel="00E82422" w:rsidRDefault="00525AD2" w:rsidP="00A37F3A">
            <w:pPr>
              <w:spacing w:after="0" w:line="240" w:lineRule="auto"/>
              <w:jc w:val="center"/>
              <w:rPr>
                <w:del w:id="2312" w:author="Jon.Richar" w:date="2023-01-20T13:27:00Z"/>
                <w:rFonts w:ascii="Times New Roman" w:eastAsia="Times New Roman" w:hAnsi="Times New Roman" w:cs="Times New Roman"/>
                <w:color w:val="000000"/>
                <w:sz w:val="24"/>
                <w:szCs w:val="24"/>
              </w:rPr>
            </w:pPr>
            <w:del w:id="2313" w:author="Jon.Richar" w:date="2023-01-20T13:27:00Z">
              <w:r w:rsidRPr="005C6E5D" w:rsidDel="00E82422">
                <w:rPr>
                  <w:rFonts w:ascii="Times New Roman" w:eastAsia="Times New Roman" w:hAnsi="Times New Roman" w:cs="Times New Roman"/>
                  <w:color w:val="000000"/>
                  <w:sz w:val="24"/>
                  <w:szCs w:val="24"/>
                </w:rPr>
                <w:delText>-2.78e-08 (&lt;0.001)</w:delText>
              </w:r>
            </w:del>
          </w:p>
        </w:tc>
      </w:tr>
      <w:tr w:rsidR="00525AD2" w:rsidRPr="005C6E5D" w:rsidDel="00E82422" w14:paraId="52EECDC7" w14:textId="3E1B4877" w:rsidTr="00E82422">
        <w:trPr>
          <w:trHeight w:val="310"/>
          <w:del w:id="2314" w:author="Jon.Richar" w:date="2023-01-20T13:27:00Z"/>
        </w:trPr>
        <w:tc>
          <w:tcPr>
            <w:tcW w:w="1039" w:type="dxa"/>
            <w:shd w:val="clear" w:color="auto" w:fill="auto"/>
            <w:noWrap/>
            <w:vAlign w:val="bottom"/>
            <w:hideMark/>
          </w:tcPr>
          <w:p w14:paraId="012CCF06" w14:textId="5AA7B7B6" w:rsidR="00525AD2" w:rsidRPr="005C6E5D" w:rsidDel="00E82422" w:rsidRDefault="00525AD2" w:rsidP="00A37F3A">
            <w:pPr>
              <w:spacing w:after="0" w:line="240" w:lineRule="auto"/>
              <w:jc w:val="center"/>
              <w:rPr>
                <w:del w:id="2315" w:author="Jon.Richar" w:date="2023-01-20T13:27:00Z"/>
                <w:rFonts w:ascii="Calibri" w:eastAsia="Times New Roman" w:hAnsi="Calibri" w:cs="Calibri"/>
                <w:color w:val="000000"/>
              </w:rPr>
            </w:pPr>
            <w:del w:id="2316" w:author="Jon.Richar" w:date="2023-01-20T13:27:00Z">
              <w:r w:rsidRPr="005C6E5D" w:rsidDel="00E82422">
                <w:rPr>
                  <w:rFonts w:ascii="Calibri" w:eastAsia="Times New Roman" w:hAnsi="Calibri" w:cs="Calibri"/>
                  <w:color w:val="000000"/>
                </w:rPr>
                <w:delText>phi</w:delText>
              </w:r>
            </w:del>
          </w:p>
        </w:tc>
        <w:tc>
          <w:tcPr>
            <w:tcW w:w="1940" w:type="dxa"/>
            <w:shd w:val="clear" w:color="auto" w:fill="auto"/>
            <w:noWrap/>
            <w:vAlign w:val="center"/>
            <w:hideMark/>
          </w:tcPr>
          <w:p w14:paraId="2F0ED50C" w14:textId="7AAC06AF" w:rsidR="00525AD2" w:rsidRPr="005C6E5D" w:rsidDel="00E82422" w:rsidRDefault="00525AD2" w:rsidP="00A37F3A">
            <w:pPr>
              <w:spacing w:after="0" w:line="240" w:lineRule="auto"/>
              <w:jc w:val="center"/>
              <w:rPr>
                <w:del w:id="2317" w:author="Jon.Richar" w:date="2023-01-20T13:27:00Z"/>
                <w:rFonts w:ascii="Times New Roman" w:eastAsia="Times New Roman" w:hAnsi="Times New Roman" w:cs="Times New Roman"/>
                <w:color w:val="000000"/>
                <w:sz w:val="24"/>
                <w:szCs w:val="24"/>
              </w:rPr>
            </w:pPr>
            <w:del w:id="2318" w:author="Jon.Richar" w:date="2023-01-20T13:27:00Z">
              <w:r w:rsidRPr="005C6E5D" w:rsidDel="00E82422">
                <w:rPr>
                  <w:rFonts w:ascii="Times New Roman" w:eastAsia="Times New Roman" w:hAnsi="Times New Roman" w:cs="Times New Roman"/>
                  <w:color w:val="000000"/>
                  <w:sz w:val="24"/>
                  <w:szCs w:val="24"/>
                </w:rPr>
                <w:delText>0.75</w:delText>
              </w:r>
            </w:del>
          </w:p>
        </w:tc>
        <w:tc>
          <w:tcPr>
            <w:tcW w:w="2360" w:type="dxa"/>
            <w:shd w:val="clear" w:color="auto" w:fill="auto"/>
            <w:noWrap/>
            <w:vAlign w:val="center"/>
            <w:hideMark/>
          </w:tcPr>
          <w:p w14:paraId="67100C38" w14:textId="153F9BFA" w:rsidR="00525AD2" w:rsidRPr="005C6E5D" w:rsidDel="00E82422" w:rsidRDefault="00525AD2" w:rsidP="00A37F3A">
            <w:pPr>
              <w:spacing w:after="0" w:line="240" w:lineRule="auto"/>
              <w:jc w:val="center"/>
              <w:rPr>
                <w:del w:id="2319" w:author="Jon.Richar" w:date="2023-01-20T13:27:00Z"/>
                <w:rFonts w:ascii="Times New Roman" w:eastAsia="Times New Roman" w:hAnsi="Times New Roman" w:cs="Times New Roman"/>
                <w:color w:val="000000"/>
                <w:sz w:val="24"/>
                <w:szCs w:val="24"/>
              </w:rPr>
            </w:pPr>
            <w:del w:id="2320" w:author="Jon.Richar" w:date="2023-01-20T13:27:00Z">
              <w:r w:rsidRPr="005C6E5D" w:rsidDel="00E82422">
                <w:rPr>
                  <w:rFonts w:ascii="Times New Roman" w:eastAsia="Times New Roman" w:hAnsi="Times New Roman" w:cs="Times New Roman"/>
                  <w:color w:val="000000"/>
                  <w:sz w:val="24"/>
                  <w:szCs w:val="24"/>
                </w:rPr>
                <w:delText>0.62</w:delText>
              </w:r>
            </w:del>
          </w:p>
        </w:tc>
        <w:tc>
          <w:tcPr>
            <w:tcW w:w="1940" w:type="dxa"/>
            <w:shd w:val="clear" w:color="auto" w:fill="auto"/>
            <w:noWrap/>
            <w:vAlign w:val="center"/>
            <w:hideMark/>
          </w:tcPr>
          <w:p w14:paraId="6DB1A409" w14:textId="376BD01A" w:rsidR="00525AD2" w:rsidRPr="005C6E5D" w:rsidDel="00E82422" w:rsidRDefault="00525AD2" w:rsidP="00A37F3A">
            <w:pPr>
              <w:spacing w:after="0" w:line="240" w:lineRule="auto"/>
              <w:jc w:val="center"/>
              <w:rPr>
                <w:del w:id="2321" w:author="Jon.Richar" w:date="2023-01-20T13:27:00Z"/>
                <w:rFonts w:ascii="Times New Roman" w:eastAsia="Times New Roman" w:hAnsi="Times New Roman" w:cs="Times New Roman"/>
                <w:color w:val="000000"/>
                <w:sz w:val="24"/>
                <w:szCs w:val="24"/>
              </w:rPr>
            </w:pPr>
            <w:del w:id="2322" w:author="Jon.Richar" w:date="2023-01-20T13:27:00Z">
              <w:r w:rsidRPr="005C6E5D" w:rsidDel="00E82422">
                <w:rPr>
                  <w:rFonts w:ascii="Times New Roman" w:eastAsia="Times New Roman" w:hAnsi="Times New Roman" w:cs="Times New Roman"/>
                  <w:color w:val="000000"/>
                  <w:sz w:val="24"/>
                  <w:szCs w:val="24"/>
                </w:rPr>
                <w:delText>0.54</w:delText>
              </w:r>
            </w:del>
          </w:p>
        </w:tc>
      </w:tr>
      <w:tr w:rsidR="00E82422" w:rsidRPr="00E82422" w14:paraId="3B10532C" w14:textId="77777777" w:rsidTr="00E82422">
        <w:trPr>
          <w:trHeight w:val="310"/>
          <w:ins w:id="2323"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E6F97" w14:textId="77777777" w:rsidR="00E82422" w:rsidRPr="00E82422" w:rsidRDefault="00E82422" w:rsidP="00E82422">
            <w:pPr>
              <w:spacing w:after="0" w:line="240" w:lineRule="auto"/>
              <w:rPr>
                <w:ins w:id="2324" w:author="Jon.Richar" w:date="2023-01-20T13:28:00Z"/>
                <w:rFonts w:ascii="Calibri" w:eastAsia="Times New Roman" w:hAnsi="Calibri" w:cs="Calibri"/>
                <w:color w:val="000000"/>
              </w:rPr>
            </w:pP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B9F8A" w14:textId="77777777" w:rsidR="00E82422" w:rsidRPr="00E82422" w:rsidRDefault="00E82422" w:rsidP="00E82422">
            <w:pPr>
              <w:spacing w:after="0" w:line="240" w:lineRule="auto"/>
              <w:rPr>
                <w:ins w:id="2325" w:author="Jon.Richar" w:date="2023-01-20T13:28:00Z"/>
                <w:rFonts w:ascii="Times New Roman" w:eastAsia="Times New Roman" w:hAnsi="Times New Roman" w:cs="Times New Roman"/>
                <w:color w:val="000000"/>
                <w:sz w:val="24"/>
                <w:szCs w:val="24"/>
              </w:rPr>
            </w:pPr>
            <w:ins w:id="2326" w:author="Jon.Richar" w:date="2023-01-20T13:28:00Z">
              <w:r w:rsidRPr="00E82422">
                <w:rPr>
                  <w:rFonts w:ascii="Times New Roman" w:eastAsia="Times New Roman" w:hAnsi="Times New Roman" w:cs="Times New Roman"/>
                  <w:color w:val="000000"/>
                  <w:sz w:val="24"/>
                  <w:szCs w:val="24"/>
                </w:rPr>
                <w:t>Lag 2</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44700" w14:textId="77777777" w:rsidR="00E82422" w:rsidRPr="00E82422" w:rsidRDefault="00E82422" w:rsidP="00E82422">
            <w:pPr>
              <w:spacing w:after="0" w:line="240" w:lineRule="auto"/>
              <w:rPr>
                <w:ins w:id="2327" w:author="Jon.Richar" w:date="2023-01-20T13:28:00Z"/>
                <w:rFonts w:ascii="Times New Roman" w:eastAsia="Times New Roman" w:hAnsi="Times New Roman" w:cs="Times New Roman"/>
                <w:color w:val="000000"/>
                <w:sz w:val="24"/>
                <w:szCs w:val="24"/>
              </w:rPr>
            </w:pPr>
            <w:ins w:id="2328" w:author="Jon.Richar" w:date="2023-01-20T13:28:00Z">
              <w:r w:rsidRPr="00E82422">
                <w:rPr>
                  <w:rFonts w:ascii="Times New Roman" w:eastAsia="Times New Roman" w:hAnsi="Times New Roman" w:cs="Times New Roman"/>
                  <w:color w:val="000000"/>
                  <w:sz w:val="24"/>
                  <w:szCs w:val="24"/>
                </w:rPr>
                <w:t>Lag 3</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4AAFB" w14:textId="77777777" w:rsidR="00E82422" w:rsidRPr="00E82422" w:rsidRDefault="00E82422" w:rsidP="00E82422">
            <w:pPr>
              <w:spacing w:after="0" w:line="240" w:lineRule="auto"/>
              <w:rPr>
                <w:ins w:id="2329" w:author="Jon.Richar" w:date="2023-01-20T13:28:00Z"/>
                <w:rFonts w:ascii="Times New Roman" w:eastAsia="Times New Roman" w:hAnsi="Times New Roman" w:cs="Times New Roman"/>
                <w:color w:val="000000"/>
                <w:sz w:val="24"/>
                <w:szCs w:val="24"/>
              </w:rPr>
            </w:pPr>
            <w:ins w:id="2330" w:author="Jon.Richar" w:date="2023-01-20T13:28:00Z">
              <w:r w:rsidRPr="00E82422">
                <w:rPr>
                  <w:rFonts w:ascii="Times New Roman" w:eastAsia="Times New Roman" w:hAnsi="Times New Roman" w:cs="Times New Roman"/>
                  <w:color w:val="000000"/>
                  <w:sz w:val="24"/>
                  <w:szCs w:val="24"/>
                </w:rPr>
                <w:t>Lag 4</w:t>
              </w:r>
            </w:ins>
          </w:p>
        </w:tc>
      </w:tr>
      <w:tr w:rsidR="00E82422" w:rsidRPr="00E82422" w14:paraId="4D4B31D6" w14:textId="77777777" w:rsidTr="00E82422">
        <w:trPr>
          <w:trHeight w:val="310"/>
          <w:ins w:id="2331"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39FB7" w14:textId="77777777" w:rsidR="00E82422" w:rsidRPr="00E82422" w:rsidRDefault="00E82422" w:rsidP="00E82422">
            <w:pPr>
              <w:spacing w:after="0" w:line="240" w:lineRule="auto"/>
              <w:rPr>
                <w:ins w:id="2332" w:author="Jon.Richar" w:date="2023-01-20T13:28:00Z"/>
                <w:rFonts w:ascii="Calibri" w:eastAsia="Times New Roman" w:hAnsi="Calibri" w:cs="Calibri"/>
                <w:color w:val="000000"/>
              </w:rPr>
            </w:pPr>
            <w:ins w:id="2333" w:author="Jon.Richar" w:date="2023-01-20T13:28:00Z">
              <w:r w:rsidRPr="00E82422">
                <w:rPr>
                  <w:rFonts w:ascii="Calibri" w:eastAsia="Times New Roman" w:hAnsi="Calibri" w:cs="Calibri"/>
                  <w:color w:val="000000"/>
                </w:rPr>
                <w:t>Intercept</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31C6D" w14:textId="77777777" w:rsidR="00E82422" w:rsidRPr="00E82422" w:rsidRDefault="00E82422" w:rsidP="00E82422">
            <w:pPr>
              <w:spacing w:after="0" w:line="240" w:lineRule="auto"/>
              <w:rPr>
                <w:ins w:id="2334" w:author="Jon.Richar" w:date="2023-01-20T13:28:00Z"/>
                <w:rFonts w:ascii="Times New Roman" w:eastAsia="Times New Roman" w:hAnsi="Times New Roman" w:cs="Times New Roman"/>
                <w:color w:val="000000"/>
                <w:sz w:val="24"/>
                <w:szCs w:val="24"/>
              </w:rPr>
            </w:pPr>
            <w:ins w:id="2335" w:author="Jon.Richar" w:date="2023-01-20T13:28:00Z">
              <w:r w:rsidRPr="00E82422">
                <w:rPr>
                  <w:rFonts w:ascii="Times New Roman" w:eastAsia="Times New Roman" w:hAnsi="Times New Roman" w:cs="Times New Roman"/>
                  <w:color w:val="000000"/>
                  <w:sz w:val="24"/>
                  <w:szCs w:val="24"/>
                </w:rPr>
                <w:t>1.8 (3.13e-09)</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5FA1" w14:textId="77777777" w:rsidR="00E82422" w:rsidRPr="00E82422" w:rsidRDefault="00E82422" w:rsidP="00E82422">
            <w:pPr>
              <w:spacing w:after="0" w:line="240" w:lineRule="auto"/>
              <w:rPr>
                <w:ins w:id="2336" w:author="Jon.Richar" w:date="2023-01-20T13:28:00Z"/>
                <w:rFonts w:ascii="Times New Roman" w:eastAsia="Times New Roman" w:hAnsi="Times New Roman" w:cs="Times New Roman"/>
                <w:color w:val="000000"/>
                <w:sz w:val="24"/>
                <w:szCs w:val="24"/>
              </w:rPr>
            </w:pPr>
            <w:ins w:id="2337" w:author="Jon.Richar" w:date="2023-01-20T13:28:00Z">
              <w:r w:rsidRPr="00E82422">
                <w:rPr>
                  <w:rFonts w:ascii="Times New Roman" w:eastAsia="Times New Roman" w:hAnsi="Times New Roman" w:cs="Times New Roman"/>
                  <w:color w:val="000000"/>
                  <w:sz w:val="24"/>
                  <w:szCs w:val="24"/>
                </w:rPr>
                <w:t>1.36 (3.7e-10)</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FA21F" w14:textId="77777777" w:rsidR="00E82422" w:rsidRPr="00E82422" w:rsidRDefault="00E82422" w:rsidP="00E82422">
            <w:pPr>
              <w:spacing w:after="0" w:line="240" w:lineRule="auto"/>
              <w:rPr>
                <w:ins w:id="2338" w:author="Jon.Richar" w:date="2023-01-20T13:28:00Z"/>
                <w:rFonts w:ascii="Times New Roman" w:eastAsia="Times New Roman" w:hAnsi="Times New Roman" w:cs="Times New Roman"/>
                <w:color w:val="000000"/>
                <w:sz w:val="24"/>
                <w:szCs w:val="24"/>
              </w:rPr>
            </w:pPr>
            <w:ins w:id="2339" w:author="Jon.Richar" w:date="2023-01-20T13:28:00Z">
              <w:r w:rsidRPr="00E82422">
                <w:rPr>
                  <w:rFonts w:ascii="Times New Roman" w:eastAsia="Times New Roman" w:hAnsi="Times New Roman" w:cs="Times New Roman"/>
                  <w:color w:val="000000"/>
                  <w:sz w:val="24"/>
                  <w:szCs w:val="24"/>
                </w:rPr>
                <w:t>1.37(1.39e-09)</w:t>
              </w:r>
            </w:ins>
          </w:p>
        </w:tc>
      </w:tr>
      <w:tr w:rsidR="00E82422" w:rsidRPr="00E82422" w14:paraId="39E7971A" w14:textId="77777777" w:rsidTr="00E82422">
        <w:trPr>
          <w:trHeight w:val="310"/>
          <w:ins w:id="2340"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3CFE2" w14:textId="77777777" w:rsidR="00E82422" w:rsidRPr="00E82422" w:rsidRDefault="00E82422" w:rsidP="00E82422">
            <w:pPr>
              <w:spacing w:after="0" w:line="240" w:lineRule="auto"/>
              <w:rPr>
                <w:ins w:id="2341" w:author="Jon.Richar" w:date="2023-01-20T13:28:00Z"/>
                <w:rFonts w:ascii="Calibri" w:eastAsia="Times New Roman" w:hAnsi="Calibri" w:cs="Calibri"/>
                <w:color w:val="000000"/>
              </w:rPr>
            </w:pPr>
            <w:ins w:id="2342" w:author="Jon.Richar" w:date="2023-01-20T13:28:00Z">
              <w:r w:rsidRPr="00E82422">
                <w:rPr>
                  <w:rFonts w:ascii="Calibri" w:eastAsia="Times New Roman" w:hAnsi="Calibri" w:cs="Calibri"/>
                  <w:color w:val="000000"/>
                </w:rPr>
                <w:t>S (edf)</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AF594" w14:textId="77777777" w:rsidR="00E82422" w:rsidRPr="00E82422" w:rsidRDefault="00E82422" w:rsidP="00E82422">
            <w:pPr>
              <w:spacing w:after="0" w:line="240" w:lineRule="auto"/>
              <w:rPr>
                <w:ins w:id="2343" w:author="Jon.Richar" w:date="2023-01-20T13:28:00Z"/>
                <w:rFonts w:ascii="Times New Roman" w:eastAsia="Times New Roman" w:hAnsi="Times New Roman" w:cs="Times New Roman"/>
                <w:color w:val="000000"/>
                <w:sz w:val="24"/>
                <w:szCs w:val="24"/>
              </w:rPr>
            </w:pPr>
            <w:ins w:id="2344" w:author="Jon.Richar" w:date="2023-01-20T13:28:00Z">
              <w:r w:rsidRPr="00E82422">
                <w:rPr>
                  <w:rFonts w:ascii="Times New Roman" w:eastAsia="Times New Roman" w:hAnsi="Times New Roman" w:cs="Times New Roman"/>
                  <w:color w:val="000000"/>
                  <w:sz w:val="24"/>
                  <w:szCs w:val="24"/>
                </w:rPr>
                <w:t>3.448(&lt;2e-16)</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1EDC" w14:textId="77777777" w:rsidR="00E82422" w:rsidRPr="00E82422" w:rsidRDefault="00E82422" w:rsidP="00E82422">
            <w:pPr>
              <w:spacing w:after="0" w:line="240" w:lineRule="auto"/>
              <w:rPr>
                <w:ins w:id="2345" w:author="Jon.Richar" w:date="2023-01-20T13:28:00Z"/>
                <w:rFonts w:ascii="Times New Roman" w:eastAsia="Times New Roman" w:hAnsi="Times New Roman" w:cs="Times New Roman"/>
                <w:color w:val="000000"/>
                <w:sz w:val="24"/>
                <w:szCs w:val="24"/>
              </w:rPr>
            </w:pPr>
            <w:ins w:id="2346" w:author="Jon.Richar" w:date="2023-01-20T13:28:00Z">
              <w:r w:rsidRPr="00E82422">
                <w:rPr>
                  <w:rFonts w:ascii="Times New Roman" w:eastAsia="Times New Roman" w:hAnsi="Times New Roman" w:cs="Times New Roman"/>
                  <w:color w:val="000000"/>
                  <w:sz w:val="24"/>
                  <w:szCs w:val="24"/>
                </w:rPr>
                <w:t>3.53 (&lt;2e-16)</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AD93" w14:textId="77777777" w:rsidR="00E82422" w:rsidRPr="00E82422" w:rsidRDefault="00E82422" w:rsidP="00E82422">
            <w:pPr>
              <w:spacing w:after="0" w:line="240" w:lineRule="auto"/>
              <w:rPr>
                <w:ins w:id="2347" w:author="Jon.Richar" w:date="2023-01-20T13:28:00Z"/>
                <w:rFonts w:ascii="Times New Roman" w:eastAsia="Times New Roman" w:hAnsi="Times New Roman" w:cs="Times New Roman"/>
                <w:color w:val="000000"/>
                <w:sz w:val="24"/>
                <w:szCs w:val="24"/>
              </w:rPr>
            </w:pPr>
            <w:ins w:id="2348" w:author="Jon.Richar" w:date="2023-01-20T13:28:00Z">
              <w:r w:rsidRPr="00E82422">
                <w:rPr>
                  <w:rFonts w:ascii="Times New Roman" w:eastAsia="Times New Roman" w:hAnsi="Times New Roman" w:cs="Times New Roman"/>
                  <w:color w:val="000000"/>
                  <w:sz w:val="24"/>
                  <w:szCs w:val="24"/>
                </w:rPr>
                <w:t>3.092 (&lt;2e-16)</w:t>
              </w:r>
            </w:ins>
          </w:p>
        </w:tc>
      </w:tr>
      <w:tr w:rsidR="00E82422" w:rsidRPr="00E82422" w14:paraId="56745548" w14:textId="77777777" w:rsidTr="00E82422">
        <w:trPr>
          <w:trHeight w:val="310"/>
          <w:ins w:id="2349"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8ADA" w14:textId="77777777" w:rsidR="00E82422" w:rsidRPr="00E82422" w:rsidRDefault="00E82422" w:rsidP="00E82422">
            <w:pPr>
              <w:spacing w:after="0" w:line="240" w:lineRule="auto"/>
              <w:rPr>
                <w:ins w:id="2350" w:author="Jon.Richar" w:date="2023-01-20T13:28:00Z"/>
                <w:rFonts w:ascii="Calibri" w:eastAsia="Times New Roman" w:hAnsi="Calibri" w:cs="Calibri"/>
                <w:color w:val="000000"/>
              </w:rPr>
            </w:pPr>
            <w:ins w:id="2351" w:author="Jon.Richar" w:date="2023-01-20T13:28:00Z">
              <w:r w:rsidRPr="00E82422">
                <w:rPr>
                  <w:rFonts w:ascii="Calibri" w:eastAsia="Times New Roman" w:hAnsi="Calibri" w:cs="Calibri"/>
                  <w:color w:val="000000"/>
                </w:rPr>
                <w:t>phi</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78ED6" w14:textId="77777777" w:rsidR="00E82422" w:rsidRPr="00E82422" w:rsidRDefault="00E82422" w:rsidP="00E82422">
            <w:pPr>
              <w:spacing w:after="0" w:line="240" w:lineRule="auto"/>
              <w:rPr>
                <w:ins w:id="2352" w:author="Jon.Richar" w:date="2023-01-20T13:28:00Z"/>
                <w:rFonts w:ascii="Times New Roman" w:eastAsia="Times New Roman" w:hAnsi="Times New Roman" w:cs="Times New Roman"/>
                <w:color w:val="000000"/>
                <w:sz w:val="24"/>
                <w:szCs w:val="24"/>
              </w:rPr>
            </w:pPr>
            <w:ins w:id="2353" w:author="Jon.Richar" w:date="2023-01-20T13:28:00Z">
              <w:r w:rsidRPr="00E82422">
                <w:rPr>
                  <w:rFonts w:ascii="Times New Roman" w:eastAsia="Times New Roman" w:hAnsi="Times New Roman" w:cs="Times New Roman"/>
                  <w:color w:val="000000"/>
                  <w:sz w:val="24"/>
                  <w:szCs w:val="24"/>
                </w:rPr>
                <w:t>0.38</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5FB6" w14:textId="77777777" w:rsidR="00E82422" w:rsidRPr="00E82422" w:rsidRDefault="00E82422" w:rsidP="00E82422">
            <w:pPr>
              <w:spacing w:after="0" w:line="240" w:lineRule="auto"/>
              <w:rPr>
                <w:ins w:id="2354" w:author="Jon.Richar" w:date="2023-01-20T13:28:00Z"/>
                <w:rFonts w:ascii="Times New Roman" w:eastAsia="Times New Roman" w:hAnsi="Times New Roman" w:cs="Times New Roman"/>
                <w:color w:val="000000"/>
                <w:sz w:val="24"/>
                <w:szCs w:val="24"/>
              </w:rPr>
            </w:pPr>
            <w:ins w:id="2355" w:author="Jon.Richar" w:date="2023-01-20T13:28:00Z">
              <w:r w:rsidRPr="00E82422">
                <w:rPr>
                  <w:rFonts w:ascii="Times New Roman" w:eastAsia="Times New Roman" w:hAnsi="Times New Roman" w:cs="Times New Roman"/>
                  <w:color w:val="000000"/>
                  <w:sz w:val="24"/>
                  <w:szCs w:val="24"/>
                </w:rPr>
                <w:t>0.4</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7BD42" w14:textId="77777777" w:rsidR="00E82422" w:rsidRPr="00E82422" w:rsidRDefault="00E82422" w:rsidP="00E82422">
            <w:pPr>
              <w:spacing w:after="0" w:line="240" w:lineRule="auto"/>
              <w:rPr>
                <w:ins w:id="2356" w:author="Jon.Richar" w:date="2023-01-20T13:28:00Z"/>
                <w:rFonts w:ascii="Times New Roman" w:eastAsia="Times New Roman" w:hAnsi="Times New Roman" w:cs="Times New Roman"/>
                <w:color w:val="000000"/>
                <w:sz w:val="24"/>
                <w:szCs w:val="24"/>
              </w:rPr>
            </w:pPr>
            <w:ins w:id="2357" w:author="Jon.Richar" w:date="2023-01-20T13:28:00Z">
              <w:r w:rsidRPr="00E82422">
                <w:rPr>
                  <w:rFonts w:ascii="Times New Roman" w:eastAsia="Times New Roman" w:hAnsi="Times New Roman" w:cs="Times New Roman"/>
                  <w:color w:val="000000"/>
                  <w:sz w:val="24"/>
                  <w:szCs w:val="24"/>
                </w:rPr>
                <w:t>0.36</w:t>
              </w:r>
            </w:ins>
          </w:p>
        </w:tc>
      </w:tr>
      <w:tr w:rsidR="00E82422" w:rsidRPr="00E82422" w14:paraId="28357876" w14:textId="77777777" w:rsidTr="00E82422">
        <w:trPr>
          <w:trHeight w:val="310"/>
          <w:ins w:id="2358"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88FDC" w14:textId="77777777" w:rsidR="00E82422" w:rsidRPr="00E82422" w:rsidRDefault="00E82422" w:rsidP="00E82422">
            <w:pPr>
              <w:spacing w:after="0" w:line="240" w:lineRule="auto"/>
              <w:rPr>
                <w:ins w:id="2359" w:author="Jon.Richar" w:date="2023-01-20T13:28:00Z"/>
                <w:rFonts w:ascii="Calibri" w:eastAsia="Times New Roman" w:hAnsi="Calibri" w:cs="Calibri"/>
                <w:color w:val="000000"/>
              </w:rPr>
            </w:pPr>
            <w:ins w:id="2360" w:author="Jon.Richar" w:date="2023-01-20T13:28:00Z">
              <w:r w:rsidRPr="00E82422">
                <w:rPr>
                  <w:rFonts w:ascii="Calibri" w:eastAsia="Times New Roman" w:hAnsi="Calibri" w:cs="Calibri"/>
                  <w:color w:val="000000"/>
                </w:rPr>
                <w:t>AICc</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3C98F" w14:textId="77777777" w:rsidR="00E82422" w:rsidRPr="00E82422" w:rsidRDefault="00E82422" w:rsidP="00E82422">
            <w:pPr>
              <w:spacing w:after="0" w:line="240" w:lineRule="auto"/>
              <w:rPr>
                <w:ins w:id="2361" w:author="Jon.Richar" w:date="2023-01-20T13:28:00Z"/>
                <w:rFonts w:ascii="Times New Roman" w:eastAsia="Times New Roman" w:hAnsi="Times New Roman" w:cs="Times New Roman"/>
                <w:color w:val="000000"/>
                <w:sz w:val="24"/>
                <w:szCs w:val="24"/>
              </w:rPr>
            </w:pPr>
            <w:ins w:id="2362" w:author="Jon.Richar" w:date="2023-01-20T13:28:00Z">
              <w:r w:rsidRPr="00E82422">
                <w:rPr>
                  <w:rFonts w:ascii="Times New Roman" w:eastAsia="Times New Roman" w:hAnsi="Times New Roman" w:cs="Times New Roman"/>
                  <w:color w:val="000000"/>
                  <w:sz w:val="24"/>
                  <w:szCs w:val="24"/>
                </w:rPr>
                <w:t>90.73</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8363B" w14:textId="77777777" w:rsidR="00E82422" w:rsidRPr="00E82422" w:rsidRDefault="00E82422" w:rsidP="00E82422">
            <w:pPr>
              <w:spacing w:after="0" w:line="240" w:lineRule="auto"/>
              <w:rPr>
                <w:ins w:id="2363" w:author="Jon.Richar" w:date="2023-01-20T13:28:00Z"/>
                <w:rFonts w:ascii="Times New Roman" w:eastAsia="Times New Roman" w:hAnsi="Times New Roman" w:cs="Times New Roman"/>
                <w:color w:val="000000"/>
                <w:sz w:val="24"/>
                <w:szCs w:val="24"/>
              </w:rPr>
            </w:pPr>
            <w:ins w:id="2364" w:author="Jon.Richar" w:date="2023-01-20T13:28:00Z">
              <w:r w:rsidRPr="00E82422">
                <w:rPr>
                  <w:rFonts w:ascii="Times New Roman" w:eastAsia="Times New Roman" w:hAnsi="Times New Roman" w:cs="Times New Roman"/>
                  <w:color w:val="000000"/>
                  <w:sz w:val="24"/>
                  <w:szCs w:val="24"/>
                </w:rPr>
                <w:t>86.42</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579FB" w14:textId="77777777" w:rsidR="00E82422" w:rsidRPr="00E82422" w:rsidRDefault="00E82422" w:rsidP="00E82422">
            <w:pPr>
              <w:spacing w:after="0" w:line="240" w:lineRule="auto"/>
              <w:rPr>
                <w:ins w:id="2365" w:author="Jon.Richar" w:date="2023-01-20T13:28:00Z"/>
                <w:rFonts w:ascii="Times New Roman" w:eastAsia="Times New Roman" w:hAnsi="Times New Roman" w:cs="Times New Roman"/>
                <w:color w:val="000000"/>
                <w:sz w:val="24"/>
                <w:szCs w:val="24"/>
              </w:rPr>
            </w:pPr>
            <w:ins w:id="2366" w:author="Jon.Richar" w:date="2023-01-20T13:28:00Z">
              <w:r w:rsidRPr="00E82422">
                <w:rPr>
                  <w:rFonts w:ascii="Times New Roman" w:eastAsia="Times New Roman" w:hAnsi="Times New Roman" w:cs="Times New Roman"/>
                  <w:color w:val="000000"/>
                  <w:sz w:val="24"/>
                  <w:szCs w:val="24"/>
                </w:rPr>
                <w:t>91.57</w:t>
              </w:r>
            </w:ins>
          </w:p>
        </w:tc>
      </w:tr>
    </w:tbl>
    <w:p w14:paraId="2E592356" w14:textId="1F4BFB78" w:rsidR="00525AD2" w:rsidDel="00E82422" w:rsidRDefault="00525AD2" w:rsidP="00525AD2">
      <w:pPr>
        <w:pBdr>
          <w:between w:val="single" w:sz="4" w:space="1" w:color="auto"/>
          <w:bar w:val="single" w:sz="4" w:color="auto"/>
        </w:pBdr>
        <w:spacing w:line="480" w:lineRule="auto"/>
        <w:rPr>
          <w:del w:id="2367" w:author="Jon.Richar" w:date="2023-01-20T13:28:00Z"/>
          <w:rFonts w:ascii="Times New Roman" w:hAnsi="Times New Roman" w:cs="Times New Roman"/>
          <w:sz w:val="24"/>
          <w:szCs w:val="24"/>
        </w:rPr>
      </w:pPr>
    </w:p>
    <w:p w14:paraId="40FAE809" w14:textId="77777777" w:rsidR="00E82422" w:rsidRDefault="00E82422" w:rsidP="00525AD2">
      <w:pPr>
        <w:spacing w:line="480" w:lineRule="auto"/>
        <w:rPr>
          <w:ins w:id="2368" w:author="Jon.Richar" w:date="2023-01-20T13:28:00Z"/>
          <w:rFonts w:ascii="Times New Roman" w:hAnsi="Times New Roman" w:cs="Times New Roman"/>
          <w:sz w:val="24"/>
          <w:szCs w:val="24"/>
        </w:rPr>
      </w:pPr>
    </w:p>
    <w:p w14:paraId="1B381C9A" w14:textId="7A35A876"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Table </w:t>
      </w:r>
      <w:del w:id="2369" w:author="Jon.Richar" w:date="2022-12-13T12:00:00Z">
        <w:r w:rsidDel="004A3F46">
          <w:rPr>
            <w:rFonts w:ascii="Times New Roman" w:hAnsi="Times New Roman" w:cs="Times New Roman"/>
            <w:sz w:val="24"/>
            <w:szCs w:val="24"/>
          </w:rPr>
          <w:delText>3</w:delText>
        </w:r>
      </w:del>
      <w:ins w:id="2370" w:author="Jon.Richar" w:date="2023-06-02T10:03:00Z">
        <w:r w:rsidR="00AF6EBA">
          <w:rPr>
            <w:rFonts w:ascii="Times New Roman" w:hAnsi="Times New Roman" w:cs="Times New Roman"/>
            <w:sz w:val="24"/>
            <w:szCs w:val="24"/>
          </w:rPr>
          <w:t>3</w:t>
        </w:r>
      </w:ins>
      <w:r w:rsidRPr="005C6E5D">
        <w:rPr>
          <w:rFonts w:ascii="Times New Roman" w:hAnsi="Times New Roman" w:cs="Times New Roman"/>
          <w:sz w:val="24"/>
          <w:szCs w:val="24"/>
        </w:rPr>
        <w:t xml:space="preserve">. </w:t>
      </w:r>
      <w:r>
        <w:rPr>
          <w:rFonts w:ascii="Times New Roman" w:hAnsi="Times New Roman" w:cs="Times New Roman"/>
          <w:sz w:val="24"/>
          <w:szCs w:val="24"/>
        </w:rPr>
        <w:t xml:space="preserve">Generalized </w:t>
      </w:r>
      <w:del w:id="2371" w:author="Jon.Richar" w:date="2023-01-20T13:27:00Z">
        <w:r w:rsidDel="00E82422">
          <w:rPr>
            <w:rFonts w:ascii="Times New Roman" w:hAnsi="Times New Roman" w:cs="Times New Roman"/>
            <w:sz w:val="24"/>
            <w:szCs w:val="24"/>
          </w:rPr>
          <w:delText>least squares</w:delText>
        </w:r>
      </w:del>
      <w:ins w:id="2372" w:author="Jon.Richar" w:date="2023-01-20T13:27:00Z">
        <w:r w:rsidR="00E82422">
          <w:rPr>
            <w:rFonts w:ascii="Times New Roman" w:hAnsi="Times New Roman" w:cs="Times New Roman"/>
            <w:sz w:val="24"/>
            <w:szCs w:val="24"/>
          </w:rPr>
          <w:t>additive mixed effect model</w:t>
        </w:r>
      </w:ins>
      <w:r>
        <w:rPr>
          <w:rFonts w:ascii="Times New Roman" w:hAnsi="Times New Roman" w:cs="Times New Roman"/>
          <w:sz w:val="24"/>
          <w:szCs w:val="24"/>
        </w:rPr>
        <w:t xml:space="preserve"> (</w:t>
      </w:r>
      <w:del w:id="2373" w:author="Jon.Richar" w:date="2023-01-20T13:27:00Z">
        <w:r w:rsidDel="00E82422">
          <w:rPr>
            <w:rFonts w:ascii="Times New Roman" w:hAnsi="Times New Roman" w:cs="Times New Roman"/>
            <w:sz w:val="24"/>
            <w:szCs w:val="24"/>
          </w:rPr>
          <w:delText>GLS</w:delText>
        </w:r>
      </w:del>
      <w:ins w:id="2374" w:author="Jon.Richar" w:date="2023-01-20T13:27:00Z">
        <w:r w:rsidR="00E82422">
          <w:rPr>
            <w:rFonts w:ascii="Times New Roman" w:hAnsi="Times New Roman" w:cs="Times New Roman"/>
            <w:sz w:val="24"/>
            <w:szCs w:val="24"/>
          </w:rPr>
          <w:t>GAMM</w:t>
        </w:r>
      </w:ins>
      <w:r>
        <w:rPr>
          <w:rFonts w:ascii="Times New Roman" w:hAnsi="Times New Roman" w:cs="Times New Roman"/>
          <w:sz w:val="24"/>
          <w:szCs w:val="24"/>
        </w:rPr>
        <w:t>)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w:t>
      </w:r>
      <w:r w:rsidR="00C473F1">
        <w:rPr>
          <w:rFonts w:ascii="Times New Roman" w:hAnsi="Times New Roman" w:cs="Times New Roman"/>
          <w:sz w:val="24"/>
          <w:szCs w:val="24"/>
        </w:rPr>
        <w:t>AMM</w:t>
      </w:r>
      <w:r>
        <w:rPr>
          <w:rFonts w:ascii="Times New Roman" w:hAnsi="Times New Roman" w:cs="Times New Roman"/>
          <w:sz w:val="24"/>
          <w:szCs w:val="24"/>
        </w:rPr>
        <w:t xml:space="preserve"> procedures.</w:t>
      </w:r>
    </w:p>
    <w:tbl>
      <w:tblPr>
        <w:tblW w:w="8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75" w:author="Jon.Richar" w:date="2023-06-09T15:16:00Z">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74"/>
        <w:gridCol w:w="698"/>
        <w:gridCol w:w="767"/>
        <w:gridCol w:w="639"/>
        <w:gridCol w:w="5980"/>
        <w:tblGridChange w:id="2376">
          <w:tblGrid>
            <w:gridCol w:w="769"/>
            <w:gridCol w:w="42"/>
            <w:gridCol w:w="651"/>
            <w:gridCol w:w="80"/>
            <w:gridCol w:w="919"/>
            <w:gridCol w:w="135"/>
            <w:gridCol w:w="454"/>
            <w:gridCol w:w="167"/>
            <w:gridCol w:w="5562"/>
            <w:gridCol w:w="477"/>
          </w:tblGrid>
        </w:tblGridChange>
      </w:tblGrid>
      <w:tr w:rsidR="00582FB7" w:rsidRPr="00582FB7" w14:paraId="7DEB4527" w14:textId="77777777" w:rsidTr="00C93D08">
        <w:trPr>
          <w:trHeight w:val="265"/>
          <w:ins w:id="2377" w:author="Jon.Richar" w:date="2023-06-07T15:37:00Z"/>
          <w:trPrChange w:id="2378" w:author="Jon.Richar" w:date="2023-06-09T15:16:00Z">
            <w:trPr>
              <w:trHeight w:val="289"/>
            </w:trPr>
          </w:trPrChange>
        </w:trPr>
        <w:tc>
          <w:tcPr>
            <w:tcW w:w="774" w:type="dxa"/>
            <w:shd w:val="clear" w:color="auto" w:fill="auto"/>
            <w:noWrap/>
            <w:vAlign w:val="bottom"/>
            <w:hideMark/>
            <w:tcPrChange w:id="2379" w:author="Jon.Richar" w:date="2023-06-09T15:16:00Z">
              <w:tcPr>
                <w:tcW w:w="811" w:type="dxa"/>
                <w:gridSpan w:val="2"/>
                <w:shd w:val="clear" w:color="auto" w:fill="auto"/>
                <w:noWrap/>
                <w:vAlign w:val="bottom"/>
                <w:hideMark/>
              </w:tcPr>
            </w:tcPrChange>
          </w:tcPr>
          <w:p w14:paraId="3C93ACF3" w14:textId="77777777" w:rsidR="00582FB7" w:rsidRPr="00582FB7" w:rsidRDefault="00582FB7" w:rsidP="00582FB7">
            <w:pPr>
              <w:spacing w:after="0" w:line="240" w:lineRule="auto"/>
              <w:rPr>
                <w:ins w:id="2380" w:author="Jon.Richar" w:date="2023-06-07T15:37:00Z"/>
                <w:rFonts w:ascii="Times New Roman" w:eastAsia="Times New Roman" w:hAnsi="Times New Roman" w:cs="Times New Roman"/>
                <w:color w:val="000000"/>
                <w:sz w:val="20"/>
                <w:szCs w:val="20"/>
              </w:rPr>
            </w:pPr>
            <w:ins w:id="2381" w:author="Jon.Richar" w:date="2023-06-07T15:37:00Z">
              <w:r w:rsidRPr="00582FB7">
                <w:rPr>
                  <w:rFonts w:ascii="Times New Roman" w:eastAsia="Times New Roman" w:hAnsi="Times New Roman" w:cs="Times New Roman"/>
                  <w:color w:val="000000"/>
                  <w:sz w:val="20"/>
                  <w:szCs w:val="20"/>
                </w:rPr>
                <w:lastRenderedPageBreak/>
                <w:t>Model</w:t>
              </w:r>
            </w:ins>
          </w:p>
        </w:tc>
        <w:tc>
          <w:tcPr>
            <w:tcW w:w="698" w:type="dxa"/>
            <w:shd w:val="clear" w:color="auto" w:fill="auto"/>
            <w:noWrap/>
            <w:vAlign w:val="bottom"/>
            <w:hideMark/>
            <w:tcPrChange w:id="2382" w:author="Jon.Richar" w:date="2023-06-09T15:16:00Z">
              <w:tcPr>
                <w:tcW w:w="731" w:type="dxa"/>
                <w:gridSpan w:val="2"/>
                <w:shd w:val="clear" w:color="auto" w:fill="auto"/>
                <w:noWrap/>
                <w:vAlign w:val="bottom"/>
                <w:hideMark/>
              </w:tcPr>
            </w:tcPrChange>
          </w:tcPr>
          <w:p w14:paraId="085EBBD9" w14:textId="77777777" w:rsidR="00582FB7" w:rsidRPr="00582FB7" w:rsidRDefault="00582FB7" w:rsidP="00582FB7">
            <w:pPr>
              <w:spacing w:after="0" w:line="240" w:lineRule="auto"/>
              <w:rPr>
                <w:ins w:id="2383" w:author="Jon.Richar" w:date="2023-06-07T15:37:00Z"/>
                <w:rFonts w:ascii="Times New Roman" w:eastAsia="Times New Roman" w:hAnsi="Times New Roman" w:cs="Times New Roman"/>
                <w:color w:val="000000"/>
                <w:sz w:val="20"/>
                <w:szCs w:val="20"/>
              </w:rPr>
            </w:pPr>
            <w:ins w:id="2384" w:author="Jon.Richar" w:date="2023-06-07T15:37:00Z">
              <w:r w:rsidRPr="00582FB7">
                <w:rPr>
                  <w:rFonts w:ascii="Times New Roman" w:eastAsia="Times New Roman" w:hAnsi="Times New Roman" w:cs="Times New Roman"/>
                  <w:color w:val="000000"/>
                  <w:sz w:val="20"/>
                  <w:szCs w:val="20"/>
                </w:rPr>
                <w:t>AICc</w:t>
              </w:r>
            </w:ins>
          </w:p>
        </w:tc>
        <w:tc>
          <w:tcPr>
            <w:tcW w:w="683" w:type="dxa"/>
            <w:shd w:val="clear" w:color="auto" w:fill="auto"/>
            <w:noWrap/>
            <w:vAlign w:val="bottom"/>
            <w:hideMark/>
            <w:tcPrChange w:id="2385" w:author="Jon.Richar" w:date="2023-06-09T15:16:00Z">
              <w:tcPr>
                <w:tcW w:w="1054" w:type="dxa"/>
                <w:gridSpan w:val="2"/>
                <w:shd w:val="clear" w:color="auto" w:fill="auto"/>
                <w:noWrap/>
                <w:vAlign w:val="bottom"/>
                <w:hideMark/>
              </w:tcPr>
            </w:tcPrChange>
          </w:tcPr>
          <w:p w14:paraId="355937F1" w14:textId="6CC1704D" w:rsidR="00582FB7" w:rsidRPr="00582FB7" w:rsidRDefault="00602ACB" w:rsidP="00582FB7">
            <w:pPr>
              <w:spacing w:after="0" w:line="240" w:lineRule="auto"/>
              <w:rPr>
                <w:ins w:id="2386" w:author="Jon.Richar" w:date="2023-06-07T15:37:00Z"/>
                <w:rFonts w:ascii="Times New Roman" w:eastAsia="Times New Roman" w:hAnsi="Times New Roman" w:cs="Times New Roman"/>
                <w:color w:val="000000"/>
                <w:sz w:val="20"/>
                <w:szCs w:val="20"/>
              </w:rPr>
            </w:pPr>
            <w:ins w:id="2387" w:author="Jon.Richar" w:date="2023-07-03T10:49:00Z">
              <w:r w:rsidRPr="00CA3EA3">
                <w:rPr>
                  <w:rFonts w:ascii="Times New Roman" w:eastAsia="Times New Roman" w:hAnsi="Times New Roman" w:cs="Times New Roman"/>
                  <w:i/>
                  <w:color w:val="000000"/>
                  <w:sz w:val="20"/>
                  <w:szCs w:val="20"/>
                </w:rPr>
                <w:t>Δ</w:t>
              </w:r>
            </w:ins>
            <w:ins w:id="2388" w:author="Jon.Richar" w:date="2023-06-07T15:37:00Z">
              <w:r w:rsidR="00582FB7" w:rsidRPr="00582FB7">
                <w:rPr>
                  <w:rFonts w:ascii="Times New Roman" w:eastAsia="Times New Roman" w:hAnsi="Times New Roman" w:cs="Times New Roman"/>
                  <w:color w:val="000000"/>
                  <w:sz w:val="20"/>
                  <w:szCs w:val="20"/>
                </w:rPr>
                <w:t>AICc</w:t>
              </w:r>
            </w:ins>
          </w:p>
        </w:tc>
        <w:tc>
          <w:tcPr>
            <w:tcW w:w="639" w:type="dxa"/>
            <w:shd w:val="clear" w:color="auto" w:fill="auto"/>
            <w:noWrap/>
            <w:vAlign w:val="bottom"/>
            <w:hideMark/>
            <w:tcPrChange w:id="2389" w:author="Jon.Richar" w:date="2023-06-09T15:16:00Z">
              <w:tcPr>
                <w:tcW w:w="621" w:type="dxa"/>
                <w:gridSpan w:val="2"/>
                <w:shd w:val="clear" w:color="auto" w:fill="auto"/>
                <w:noWrap/>
                <w:vAlign w:val="bottom"/>
                <w:hideMark/>
              </w:tcPr>
            </w:tcPrChange>
          </w:tcPr>
          <w:p w14:paraId="3AC3F6A9" w14:textId="77777777" w:rsidR="00582FB7" w:rsidRPr="00582FB7" w:rsidRDefault="00582FB7" w:rsidP="00582FB7">
            <w:pPr>
              <w:spacing w:after="0" w:line="240" w:lineRule="auto"/>
              <w:rPr>
                <w:ins w:id="2390" w:author="Jon.Richar" w:date="2023-06-07T15:37:00Z"/>
                <w:rFonts w:ascii="Times New Roman" w:eastAsia="Times New Roman" w:hAnsi="Times New Roman" w:cs="Times New Roman"/>
                <w:color w:val="000000"/>
                <w:sz w:val="20"/>
                <w:szCs w:val="20"/>
              </w:rPr>
            </w:pPr>
            <w:ins w:id="2391" w:author="Jon.Richar" w:date="2023-06-07T15:37:00Z">
              <w:r w:rsidRPr="00582FB7">
                <w:rPr>
                  <w:rFonts w:ascii="Times New Roman" w:eastAsia="Times New Roman" w:hAnsi="Times New Roman" w:cs="Times New Roman"/>
                  <w:color w:val="000000"/>
                  <w:sz w:val="20"/>
                  <w:szCs w:val="20"/>
                </w:rPr>
                <w:t>Phi</w:t>
              </w:r>
            </w:ins>
          </w:p>
        </w:tc>
        <w:tc>
          <w:tcPr>
            <w:tcW w:w="5980" w:type="dxa"/>
            <w:shd w:val="clear" w:color="auto" w:fill="auto"/>
            <w:noWrap/>
            <w:vAlign w:val="bottom"/>
            <w:hideMark/>
            <w:tcPrChange w:id="2392" w:author="Jon.Richar" w:date="2023-06-09T15:16:00Z">
              <w:tcPr>
                <w:tcW w:w="6039" w:type="dxa"/>
                <w:gridSpan w:val="2"/>
                <w:shd w:val="clear" w:color="auto" w:fill="auto"/>
                <w:noWrap/>
                <w:vAlign w:val="bottom"/>
                <w:hideMark/>
              </w:tcPr>
            </w:tcPrChange>
          </w:tcPr>
          <w:p w14:paraId="0ADA90A2" w14:textId="77777777" w:rsidR="00582FB7" w:rsidRPr="00582FB7" w:rsidRDefault="00582FB7" w:rsidP="00582FB7">
            <w:pPr>
              <w:spacing w:after="0" w:line="240" w:lineRule="auto"/>
              <w:rPr>
                <w:ins w:id="2393" w:author="Jon.Richar" w:date="2023-06-07T15:37:00Z"/>
                <w:rFonts w:ascii="Times New Roman" w:eastAsia="Times New Roman" w:hAnsi="Times New Roman" w:cs="Times New Roman"/>
                <w:color w:val="000000"/>
                <w:sz w:val="20"/>
                <w:szCs w:val="20"/>
              </w:rPr>
            </w:pPr>
            <w:ins w:id="2394" w:author="Jon.Richar" w:date="2023-06-07T15:37:00Z">
              <w:r w:rsidRPr="00582FB7">
                <w:rPr>
                  <w:rFonts w:ascii="Times New Roman" w:eastAsia="Times New Roman" w:hAnsi="Times New Roman" w:cs="Times New Roman"/>
                  <w:color w:val="000000"/>
                  <w:sz w:val="20"/>
                  <w:szCs w:val="20"/>
                </w:rPr>
                <w:t>Model variables</w:t>
              </w:r>
            </w:ins>
          </w:p>
        </w:tc>
      </w:tr>
      <w:tr w:rsidR="00582FB7" w:rsidRPr="00582FB7" w14:paraId="0BE17709" w14:textId="77777777" w:rsidTr="00C93D08">
        <w:tblPrEx>
          <w:tblPrExChange w:id="2395" w:author="Jon.Richar" w:date="2023-06-09T15:16:00Z">
            <w:tblPrEx>
              <w:tblW w:w="8779" w:type="dxa"/>
            </w:tblPrEx>
          </w:tblPrExChange>
        </w:tblPrEx>
        <w:trPr>
          <w:trHeight w:val="265"/>
          <w:ins w:id="2396" w:author="Jon.Richar" w:date="2023-06-07T15:37:00Z"/>
          <w:trPrChange w:id="2397" w:author="Jon.Richar" w:date="2023-06-09T15:16:00Z">
            <w:trPr>
              <w:gridAfter w:val="0"/>
              <w:trHeight w:val="263"/>
            </w:trPr>
          </w:trPrChange>
        </w:trPr>
        <w:tc>
          <w:tcPr>
            <w:tcW w:w="774" w:type="dxa"/>
            <w:shd w:val="clear" w:color="auto" w:fill="auto"/>
            <w:noWrap/>
            <w:vAlign w:val="bottom"/>
            <w:hideMark/>
            <w:tcPrChange w:id="2398" w:author="Jon.Richar" w:date="2023-06-09T15:16:00Z">
              <w:tcPr>
                <w:tcW w:w="769" w:type="dxa"/>
                <w:shd w:val="clear" w:color="auto" w:fill="auto"/>
                <w:noWrap/>
                <w:vAlign w:val="bottom"/>
                <w:hideMark/>
              </w:tcPr>
            </w:tcPrChange>
          </w:tcPr>
          <w:p w14:paraId="45C8F31C" w14:textId="77777777" w:rsidR="00582FB7" w:rsidRPr="00582FB7" w:rsidRDefault="00582FB7" w:rsidP="00582FB7">
            <w:pPr>
              <w:spacing w:after="0" w:line="240" w:lineRule="auto"/>
              <w:jc w:val="right"/>
              <w:rPr>
                <w:ins w:id="2399" w:author="Jon.Richar" w:date="2023-06-07T15:37:00Z"/>
                <w:rFonts w:ascii="Times New Roman" w:eastAsia="Times New Roman" w:hAnsi="Times New Roman" w:cs="Times New Roman"/>
                <w:color w:val="000000"/>
                <w:sz w:val="20"/>
                <w:szCs w:val="20"/>
              </w:rPr>
            </w:pPr>
            <w:ins w:id="2400" w:author="Jon.Richar" w:date="2023-06-07T15:37:00Z">
              <w:r w:rsidRPr="00582FB7">
                <w:rPr>
                  <w:rFonts w:ascii="Times New Roman" w:eastAsia="Times New Roman" w:hAnsi="Times New Roman" w:cs="Times New Roman"/>
                  <w:color w:val="000000"/>
                  <w:sz w:val="20"/>
                  <w:szCs w:val="20"/>
                </w:rPr>
                <w:t>6</w:t>
              </w:r>
            </w:ins>
          </w:p>
        </w:tc>
        <w:tc>
          <w:tcPr>
            <w:tcW w:w="698" w:type="dxa"/>
            <w:shd w:val="clear" w:color="auto" w:fill="auto"/>
            <w:noWrap/>
            <w:vAlign w:val="bottom"/>
            <w:hideMark/>
            <w:tcPrChange w:id="2401" w:author="Jon.Richar" w:date="2023-06-09T15:16:00Z">
              <w:tcPr>
                <w:tcW w:w="693" w:type="dxa"/>
                <w:gridSpan w:val="2"/>
                <w:shd w:val="clear" w:color="auto" w:fill="auto"/>
                <w:noWrap/>
                <w:vAlign w:val="bottom"/>
                <w:hideMark/>
              </w:tcPr>
            </w:tcPrChange>
          </w:tcPr>
          <w:p w14:paraId="49236272" w14:textId="77777777" w:rsidR="00582FB7" w:rsidRPr="00582FB7" w:rsidRDefault="00582FB7" w:rsidP="00582FB7">
            <w:pPr>
              <w:spacing w:after="0" w:line="240" w:lineRule="auto"/>
              <w:jc w:val="right"/>
              <w:rPr>
                <w:ins w:id="2402" w:author="Jon.Richar" w:date="2023-06-07T15:37:00Z"/>
                <w:rFonts w:ascii="Times New Roman" w:eastAsia="Times New Roman" w:hAnsi="Times New Roman" w:cs="Times New Roman"/>
                <w:color w:val="000000"/>
                <w:sz w:val="20"/>
                <w:szCs w:val="20"/>
              </w:rPr>
            </w:pPr>
            <w:ins w:id="2403" w:author="Jon.Richar" w:date="2023-06-07T15:37:00Z">
              <w:r w:rsidRPr="00582FB7">
                <w:rPr>
                  <w:rFonts w:ascii="Times New Roman" w:eastAsia="Times New Roman" w:hAnsi="Times New Roman" w:cs="Times New Roman"/>
                  <w:color w:val="000000"/>
                  <w:sz w:val="20"/>
                  <w:szCs w:val="20"/>
                </w:rPr>
                <w:t>66.71</w:t>
              </w:r>
            </w:ins>
          </w:p>
        </w:tc>
        <w:tc>
          <w:tcPr>
            <w:tcW w:w="683" w:type="dxa"/>
            <w:shd w:val="clear" w:color="auto" w:fill="auto"/>
            <w:noWrap/>
            <w:vAlign w:val="bottom"/>
            <w:hideMark/>
            <w:tcPrChange w:id="2404" w:author="Jon.Richar" w:date="2023-06-09T15:16:00Z">
              <w:tcPr>
                <w:tcW w:w="999" w:type="dxa"/>
                <w:gridSpan w:val="2"/>
                <w:shd w:val="clear" w:color="auto" w:fill="auto"/>
                <w:noWrap/>
                <w:vAlign w:val="bottom"/>
                <w:hideMark/>
              </w:tcPr>
            </w:tcPrChange>
          </w:tcPr>
          <w:p w14:paraId="6D84911E" w14:textId="77777777" w:rsidR="00582FB7" w:rsidRPr="00582FB7" w:rsidRDefault="00582FB7" w:rsidP="00582FB7">
            <w:pPr>
              <w:spacing w:after="0" w:line="240" w:lineRule="auto"/>
              <w:jc w:val="right"/>
              <w:rPr>
                <w:ins w:id="2405" w:author="Jon.Richar" w:date="2023-06-07T15:37:00Z"/>
                <w:rFonts w:ascii="Times New Roman" w:eastAsia="Times New Roman" w:hAnsi="Times New Roman" w:cs="Times New Roman"/>
                <w:color w:val="000000"/>
                <w:sz w:val="20"/>
                <w:szCs w:val="20"/>
              </w:rPr>
            </w:pPr>
            <w:ins w:id="2406" w:author="Jon.Richar" w:date="2023-06-07T15:37:00Z">
              <w:r w:rsidRPr="00582FB7">
                <w:rPr>
                  <w:rFonts w:ascii="Times New Roman" w:eastAsia="Times New Roman" w:hAnsi="Times New Roman" w:cs="Times New Roman"/>
                  <w:color w:val="000000"/>
                  <w:sz w:val="20"/>
                  <w:szCs w:val="20"/>
                </w:rPr>
                <w:t>-5.90</w:t>
              </w:r>
            </w:ins>
          </w:p>
        </w:tc>
        <w:tc>
          <w:tcPr>
            <w:tcW w:w="639" w:type="dxa"/>
            <w:shd w:val="clear" w:color="auto" w:fill="auto"/>
            <w:noWrap/>
            <w:vAlign w:val="bottom"/>
            <w:hideMark/>
            <w:tcPrChange w:id="2407" w:author="Jon.Richar" w:date="2023-06-09T15:16:00Z">
              <w:tcPr>
                <w:tcW w:w="589" w:type="dxa"/>
                <w:gridSpan w:val="2"/>
                <w:shd w:val="clear" w:color="auto" w:fill="auto"/>
                <w:noWrap/>
                <w:vAlign w:val="bottom"/>
                <w:hideMark/>
              </w:tcPr>
            </w:tcPrChange>
          </w:tcPr>
          <w:p w14:paraId="11C026B6" w14:textId="77777777" w:rsidR="00582FB7" w:rsidRPr="00582FB7" w:rsidRDefault="00582FB7" w:rsidP="00582FB7">
            <w:pPr>
              <w:spacing w:after="0" w:line="240" w:lineRule="auto"/>
              <w:jc w:val="right"/>
              <w:rPr>
                <w:ins w:id="2408" w:author="Jon.Richar" w:date="2023-06-07T15:37:00Z"/>
                <w:rFonts w:ascii="Times New Roman" w:eastAsia="Times New Roman" w:hAnsi="Times New Roman" w:cs="Times New Roman"/>
                <w:color w:val="000000"/>
                <w:sz w:val="20"/>
                <w:szCs w:val="20"/>
              </w:rPr>
            </w:pPr>
            <w:ins w:id="2409" w:author="Jon.Richar" w:date="2023-06-07T15:37:00Z">
              <w:r w:rsidRPr="00582FB7">
                <w:rPr>
                  <w:rFonts w:ascii="Times New Roman" w:eastAsia="Times New Roman" w:hAnsi="Times New Roman" w:cs="Times New Roman"/>
                  <w:color w:val="000000"/>
                  <w:sz w:val="20"/>
                  <w:szCs w:val="20"/>
                </w:rPr>
                <w:t>0.49</w:t>
              </w:r>
            </w:ins>
          </w:p>
        </w:tc>
        <w:tc>
          <w:tcPr>
            <w:tcW w:w="5980" w:type="dxa"/>
            <w:shd w:val="clear" w:color="auto" w:fill="auto"/>
            <w:noWrap/>
            <w:vAlign w:val="bottom"/>
            <w:hideMark/>
            <w:tcPrChange w:id="2410" w:author="Jon.Richar" w:date="2023-06-09T15:16:00Z">
              <w:tcPr>
                <w:tcW w:w="5729" w:type="dxa"/>
                <w:gridSpan w:val="2"/>
                <w:shd w:val="clear" w:color="auto" w:fill="auto"/>
                <w:noWrap/>
                <w:vAlign w:val="bottom"/>
                <w:hideMark/>
              </w:tcPr>
            </w:tcPrChange>
          </w:tcPr>
          <w:p w14:paraId="1399BC82" w14:textId="77777777" w:rsidR="00582FB7" w:rsidRPr="00582FB7" w:rsidRDefault="00582FB7" w:rsidP="00582FB7">
            <w:pPr>
              <w:spacing w:after="0" w:line="240" w:lineRule="auto"/>
              <w:rPr>
                <w:ins w:id="2411" w:author="Jon.Richar" w:date="2023-06-07T15:37:00Z"/>
                <w:rFonts w:ascii="Times New Roman" w:eastAsia="Times New Roman" w:hAnsi="Times New Roman" w:cs="Times New Roman"/>
                <w:color w:val="000000"/>
                <w:sz w:val="20"/>
                <w:szCs w:val="20"/>
              </w:rPr>
            </w:pPr>
            <w:ins w:id="2412" w:author="Jon.Richar" w:date="2023-06-07T15:37:00Z">
              <w:r w:rsidRPr="00582FB7">
                <w:rPr>
                  <w:rFonts w:ascii="Times New Roman" w:eastAsia="Times New Roman" w:hAnsi="Times New Roman" w:cs="Times New Roman"/>
                  <w:color w:val="000000"/>
                  <w:sz w:val="20"/>
                  <w:szCs w:val="20"/>
                </w:rPr>
                <w:t>Female Bairdi, FHS lag 2</w:t>
              </w:r>
            </w:ins>
          </w:p>
        </w:tc>
      </w:tr>
      <w:tr w:rsidR="00582FB7" w:rsidRPr="00582FB7" w14:paraId="29157C42" w14:textId="77777777" w:rsidTr="00C93D08">
        <w:tblPrEx>
          <w:tblPrExChange w:id="2413" w:author="Jon.Richar" w:date="2023-06-09T15:16:00Z">
            <w:tblPrEx>
              <w:tblW w:w="8779" w:type="dxa"/>
            </w:tblPrEx>
          </w:tblPrExChange>
        </w:tblPrEx>
        <w:trPr>
          <w:trHeight w:val="265"/>
          <w:ins w:id="2414" w:author="Jon.Richar" w:date="2023-06-07T15:37:00Z"/>
          <w:trPrChange w:id="2415" w:author="Jon.Richar" w:date="2023-06-09T15:16:00Z">
            <w:trPr>
              <w:gridAfter w:val="0"/>
              <w:trHeight w:val="263"/>
            </w:trPr>
          </w:trPrChange>
        </w:trPr>
        <w:tc>
          <w:tcPr>
            <w:tcW w:w="774" w:type="dxa"/>
            <w:shd w:val="clear" w:color="auto" w:fill="auto"/>
            <w:noWrap/>
            <w:vAlign w:val="bottom"/>
            <w:hideMark/>
            <w:tcPrChange w:id="2416" w:author="Jon.Richar" w:date="2023-06-09T15:16:00Z">
              <w:tcPr>
                <w:tcW w:w="769" w:type="dxa"/>
                <w:shd w:val="clear" w:color="auto" w:fill="auto"/>
                <w:noWrap/>
                <w:vAlign w:val="bottom"/>
                <w:hideMark/>
              </w:tcPr>
            </w:tcPrChange>
          </w:tcPr>
          <w:p w14:paraId="63A04366" w14:textId="77777777" w:rsidR="00582FB7" w:rsidRPr="00582FB7" w:rsidRDefault="00582FB7" w:rsidP="00582FB7">
            <w:pPr>
              <w:spacing w:after="0" w:line="240" w:lineRule="auto"/>
              <w:jc w:val="right"/>
              <w:rPr>
                <w:ins w:id="2417" w:author="Jon.Richar" w:date="2023-06-07T15:37:00Z"/>
                <w:rFonts w:ascii="Times New Roman" w:eastAsia="Times New Roman" w:hAnsi="Times New Roman" w:cs="Times New Roman"/>
                <w:color w:val="000000"/>
                <w:sz w:val="20"/>
                <w:szCs w:val="20"/>
              </w:rPr>
            </w:pPr>
            <w:ins w:id="2418" w:author="Jon.Richar" w:date="2023-06-07T15:37:00Z">
              <w:r w:rsidRPr="00582FB7">
                <w:rPr>
                  <w:rFonts w:ascii="Times New Roman" w:eastAsia="Times New Roman" w:hAnsi="Times New Roman" w:cs="Times New Roman"/>
                  <w:color w:val="000000"/>
                  <w:sz w:val="20"/>
                  <w:szCs w:val="20"/>
                </w:rPr>
                <w:t>29</w:t>
              </w:r>
            </w:ins>
          </w:p>
        </w:tc>
        <w:tc>
          <w:tcPr>
            <w:tcW w:w="698" w:type="dxa"/>
            <w:shd w:val="clear" w:color="auto" w:fill="auto"/>
            <w:noWrap/>
            <w:vAlign w:val="bottom"/>
            <w:hideMark/>
            <w:tcPrChange w:id="2419" w:author="Jon.Richar" w:date="2023-06-09T15:16:00Z">
              <w:tcPr>
                <w:tcW w:w="693" w:type="dxa"/>
                <w:gridSpan w:val="2"/>
                <w:shd w:val="clear" w:color="auto" w:fill="auto"/>
                <w:noWrap/>
                <w:vAlign w:val="bottom"/>
                <w:hideMark/>
              </w:tcPr>
            </w:tcPrChange>
          </w:tcPr>
          <w:p w14:paraId="16468390" w14:textId="77777777" w:rsidR="00582FB7" w:rsidRPr="00582FB7" w:rsidRDefault="00582FB7" w:rsidP="00582FB7">
            <w:pPr>
              <w:spacing w:after="0" w:line="240" w:lineRule="auto"/>
              <w:jc w:val="right"/>
              <w:rPr>
                <w:ins w:id="2420" w:author="Jon.Richar" w:date="2023-06-07T15:37:00Z"/>
                <w:rFonts w:ascii="Times New Roman" w:eastAsia="Times New Roman" w:hAnsi="Times New Roman" w:cs="Times New Roman"/>
                <w:color w:val="000000"/>
                <w:sz w:val="20"/>
                <w:szCs w:val="20"/>
              </w:rPr>
            </w:pPr>
            <w:ins w:id="2421" w:author="Jon.Richar" w:date="2023-06-07T15:37:00Z">
              <w:r w:rsidRPr="00582FB7">
                <w:rPr>
                  <w:rFonts w:ascii="Times New Roman" w:eastAsia="Times New Roman" w:hAnsi="Times New Roman" w:cs="Times New Roman"/>
                  <w:color w:val="000000"/>
                  <w:sz w:val="20"/>
                  <w:szCs w:val="20"/>
                </w:rPr>
                <w:t>68.86</w:t>
              </w:r>
            </w:ins>
          </w:p>
        </w:tc>
        <w:tc>
          <w:tcPr>
            <w:tcW w:w="683" w:type="dxa"/>
            <w:shd w:val="clear" w:color="auto" w:fill="auto"/>
            <w:noWrap/>
            <w:vAlign w:val="bottom"/>
            <w:hideMark/>
            <w:tcPrChange w:id="2422" w:author="Jon.Richar" w:date="2023-06-09T15:16:00Z">
              <w:tcPr>
                <w:tcW w:w="999" w:type="dxa"/>
                <w:gridSpan w:val="2"/>
                <w:shd w:val="clear" w:color="auto" w:fill="auto"/>
                <w:noWrap/>
                <w:vAlign w:val="bottom"/>
                <w:hideMark/>
              </w:tcPr>
            </w:tcPrChange>
          </w:tcPr>
          <w:p w14:paraId="2A31E72F" w14:textId="77777777" w:rsidR="00582FB7" w:rsidRPr="00582FB7" w:rsidRDefault="00582FB7" w:rsidP="00582FB7">
            <w:pPr>
              <w:spacing w:after="0" w:line="240" w:lineRule="auto"/>
              <w:jc w:val="right"/>
              <w:rPr>
                <w:ins w:id="2423" w:author="Jon.Richar" w:date="2023-06-07T15:37:00Z"/>
                <w:rFonts w:ascii="Times New Roman" w:eastAsia="Times New Roman" w:hAnsi="Times New Roman" w:cs="Times New Roman"/>
                <w:color w:val="000000"/>
                <w:sz w:val="20"/>
                <w:szCs w:val="20"/>
              </w:rPr>
            </w:pPr>
            <w:ins w:id="2424" w:author="Jon.Richar" w:date="2023-06-07T15:37:00Z">
              <w:r w:rsidRPr="00582FB7">
                <w:rPr>
                  <w:rFonts w:ascii="Times New Roman" w:eastAsia="Times New Roman" w:hAnsi="Times New Roman" w:cs="Times New Roman"/>
                  <w:color w:val="000000"/>
                  <w:sz w:val="20"/>
                  <w:szCs w:val="20"/>
                </w:rPr>
                <w:t>-3.74</w:t>
              </w:r>
            </w:ins>
          </w:p>
        </w:tc>
        <w:tc>
          <w:tcPr>
            <w:tcW w:w="639" w:type="dxa"/>
            <w:shd w:val="clear" w:color="auto" w:fill="auto"/>
            <w:noWrap/>
            <w:vAlign w:val="bottom"/>
            <w:hideMark/>
            <w:tcPrChange w:id="2425" w:author="Jon.Richar" w:date="2023-06-09T15:16:00Z">
              <w:tcPr>
                <w:tcW w:w="589" w:type="dxa"/>
                <w:gridSpan w:val="2"/>
                <w:shd w:val="clear" w:color="auto" w:fill="auto"/>
                <w:noWrap/>
                <w:vAlign w:val="bottom"/>
                <w:hideMark/>
              </w:tcPr>
            </w:tcPrChange>
          </w:tcPr>
          <w:p w14:paraId="577EAE92" w14:textId="77777777" w:rsidR="00582FB7" w:rsidRPr="00582FB7" w:rsidRDefault="00582FB7" w:rsidP="00582FB7">
            <w:pPr>
              <w:spacing w:after="0" w:line="240" w:lineRule="auto"/>
              <w:jc w:val="right"/>
              <w:rPr>
                <w:ins w:id="2426" w:author="Jon.Richar" w:date="2023-06-07T15:37:00Z"/>
                <w:rFonts w:ascii="Times New Roman" w:eastAsia="Times New Roman" w:hAnsi="Times New Roman" w:cs="Times New Roman"/>
                <w:color w:val="000000"/>
                <w:sz w:val="20"/>
                <w:szCs w:val="20"/>
              </w:rPr>
            </w:pPr>
            <w:ins w:id="2427" w:author="Jon.Richar" w:date="2023-06-07T15:37:00Z">
              <w:r w:rsidRPr="00582FB7">
                <w:rPr>
                  <w:rFonts w:ascii="Times New Roman" w:eastAsia="Times New Roman" w:hAnsi="Times New Roman" w:cs="Times New Roman"/>
                  <w:color w:val="000000"/>
                  <w:sz w:val="20"/>
                  <w:szCs w:val="20"/>
                </w:rPr>
                <w:t>0.52</w:t>
              </w:r>
            </w:ins>
          </w:p>
        </w:tc>
        <w:tc>
          <w:tcPr>
            <w:tcW w:w="5980" w:type="dxa"/>
            <w:shd w:val="clear" w:color="auto" w:fill="auto"/>
            <w:noWrap/>
            <w:vAlign w:val="bottom"/>
            <w:hideMark/>
            <w:tcPrChange w:id="2428" w:author="Jon.Richar" w:date="2023-06-09T15:16:00Z">
              <w:tcPr>
                <w:tcW w:w="5729" w:type="dxa"/>
                <w:gridSpan w:val="2"/>
                <w:shd w:val="clear" w:color="auto" w:fill="auto"/>
                <w:noWrap/>
                <w:vAlign w:val="bottom"/>
                <w:hideMark/>
              </w:tcPr>
            </w:tcPrChange>
          </w:tcPr>
          <w:p w14:paraId="31FBEF3B" w14:textId="77777777" w:rsidR="00582FB7" w:rsidRPr="00582FB7" w:rsidRDefault="00582FB7" w:rsidP="00582FB7">
            <w:pPr>
              <w:spacing w:after="0" w:line="240" w:lineRule="auto"/>
              <w:rPr>
                <w:ins w:id="2429" w:author="Jon.Richar" w:date="2023-06-07T15:37:00Z"/>
                <w:rFonts w:ascii="Times New Roman" w:eastAsia="Times New Roman" w:hAnsi="Times New Roman" w:cs="Times New Roman"/>
                <w:color w:val="000000"/>
                <w:sz w:val="20"/>
                <w:szCs w:val="20"/>
              </w:rPr>
            </w:pPr>
            <w:ins w:id="2430" w:author="Jon.Richar" w:date="2023-06-07T15:37:00Z">
              <w:r w:rsidRPr="00582FB7">
                <w:rPr>
                  <w:rFonts w:ascii="Times New Roman" w:eastAsia="Times New Roman" w:hAnsi="Times New Roman" w:cs="Times New Roman"/>
                  <w:color w:val="000000"/>
                  <w:sz w:val="20"/>
                  <w:szCs w:val="20"/>
                </w:rPr>
                <w:t>Female Bairdi, FHS lag 2, PDO RA2</w:t>
              </w:r>
            </w:ins>
          </w:p>
        </w:tc>
      </w:tr>
      <w:tr w:rsidR="00582FB7" w:rsidRPr="00582FB7" w14:paraId="275DEC72" w14:textId="77777777" w:rsidTr="00C93D08">
        <w:tblPrEx>
          <w:tblPrExChange w:id="2431" w:author="Jon.Richar" w:date="2023-06-09T15:16:00Z">
            <w:tblPrEx>
              <w:tblW w:w="8779" w:type="dxa"/>
            </w:tblPrEx>
          </w:tblPrExChange>
        </w:tblPrEx>
        <w:trPr>
          <w:trHeight w:val="265"/>
          <w:ins w:id="2432" w:author="Jon.Richar" w:date="2023-06-07T15:37:00Z"/>
          <w:trPrChange w:id="2433" w:author="Jon.Richar" w:date="2023-06-09T15:16:00Z">
            <w:trPr>
              <w:gridAfter w:val="0"/>
              <w:trHeight w:val="263"/>
            </w:trPr>
          </w:trPrChange>
        </w:trPr>
        <w:tc>
          <w:tcPr>
            <w:tcW w:w="774" w:type="dxa"/>
            <w:shd w:val="clear" w:color="auto" w:fill="auto"/>
            <w:noWrap/>
            <w:vAlign w:val="bottom"/>
            <w:hideMark/>
            <w:tcPrChange w:id="2434" w:author="Jon.Richar" w:date="2023-06-09T15:16:00Z">
              <w:tcPr>
                <w:tcW w:w="769" w:type="dxa"/>
                <w:shd w:val="clear" w:color="auto" w:fill="auto"/>
                <w:noWrap/>
                <w:vAlign w:val="bottom"/>
                <w:hideMark/>
              </w:tcPr>
            </w:tcPrChange>
          </w:tcPr>
          <w:p w14:paraId="384CB0F1" w14:textId="77777777" w:rsidR="00582FB7" w:rsidRPr="00582FB7" w:rsidRDefault="00582FB7" w:rsidP="00582FB7">
            <w:pPr>
              <w:spacing w:after="0" w:line="240" w:lineRule="auto"/>
              <w:jc w:val="right"/>
              <w:rPr>
                <w:ins w:id="2435" w:author="Jon.Richar" w:date="2023-06-07T15:37:00Z"/>
                <w:rFonts w:ascii="Times New Roman" w:eastAsia="Times New Roman" w:hAnsi="Times New Roman" w:cs="Times New Roman"/>
                <w:color w:val="000000"/>
                <w:sz w:val="20"/>
                <w:szCs w:val="20"/>
              </w:rPr>
            </w:pPr>
            <w:ins w:id="2436" w:author="Jon.Richar" w:date="2023-06-07T15:37:00Z">
              <w:r w:rsidRPr="00582FB7">
                <w:rPr>
                  <w:rFonts w:ascii="Times New Roman" w:eastAsia="Times New Roman" w:hAnsi="Times New Roman" w:cs="Times New Roman"/>
                  <w:color w:val="000000"/>
                  <w:sz w:val="20"/>
                  <w:szCs w:val="20"/>
                </w:rPr>
                <w:t>27</w:t>
              </w:r>
            </w:ins>
          </w:p>
        </w:tc>
        <w:tc>
          <w:tcPr>
            <w:tcW w:w="698" w:type="dxa"/>
            <w:shd w:val="clear" w:color="auto" w:fill="auto"/>
            <w:noWrap/>
            <w:vAlign w:val="bottom"/>
            <w:hideMark/>
            <w:tcPrChange w:id="2437" w:author="Jon.Richar" w:date="2023-06-09T15:16:00Z">
              <w:tcPr>
                <w:tcW w:w="693" w:type="dxa"/>
                <w:gridSpan w:val="2"/>
                <w:shd w:val="clear" w:color="auto" w:fill="auto"/>
                <w:noWrap/>
                <w:vAlign w:val="bottom"/>
                <w:hideMark/>
              </w:tcPr>
            </w:tcPrChange>
          </w:tcPr>
          <w:p w14:paraId="712CD388" w14:textId="77777777" w:rsidR="00582FB7" w:rsidRPr="00582FB7" w:rsidRDefault="00582FB7" w:rsidP="00582FB7">
            <w:pPr>
              <w:spacing w:after="0" w:line="240" w:lineRule="auto"/>
              <w:jc w:val="right"/>
              <w:rPr>
                <w:ins w:id="2438" w:author="Jon.Richar" w:date="2023-06-07T15:37:00Z"/>
                <w:rFonts w:ascii="Times New Roman" w:eastAsia="Times New Roman" w:hAnsi="Times New Roman" w:cs="Times New Roman"/>
                <w:color w:val="000000"/>
                <w:sz w:val="20"/>
                <w:szCs w:val="20"/>
              </w:rPr>
            </w:pPr>
            <w:ins w:id="2439" w:author="Jon.Richar" w:date="2023-06-07T15:37:00Z">
              <w:r w:rsidRPr="00582FB7">
                <w:rPr>
                  <w:rFonts w:ascii="Times New Roman" w:eastAsia="Times New Roman" w:hAnsi="Times New Roman" w:cs="Times New Roman"/>
                  <w:color w:val="000000"/>
                  <w:sz w:val="20"/>
                  <w:szCs w:val="20"/>
                </w:rPr>
                <w:t>71.12</w:t>
              </w:r>
            </w:ins>
          </w:p>
        </w:tc>
        <w:tc>
          <w:tcPr>
            <w:tcW w:w="683" w:type="dxa"/>
            <w:shd w:val="clear" w:color="auto" w:fill="auto"/>
            <w:noWrap/>
            <w:vAlign w:val="bottom"/>
            <w:hideMark/>
            <w:tcPrChange w:id="2440" w:author="Jon.Richar" w:date="2023-06-09T15:16:00Z">
              <w:tcPr>
                <w:tcW w:w="999" w:type="dxa"/>
                <w:gridSpan w:val="2"/>
                <w:shd w:val="clear" w:color="auto" w:fill="auto"/>
                <w:noWrap/>
                <w:vAlign w:val="bottom"/>
                <w:hideMark/>
              </w:tcPr>
            </w:tcPrChange>
          </w:tcPr>
          <w:p w14:paraId="5FBBFB45" w14:textId="77777777" w:rsidR="00582FB7" w:rsidRPr="00582FB7" w:rsidRDefault="00582FB7" w:rsidP="00582FB7">
            <w:pPr>
              <w:spacing w:after="0" w:line="240" w:lineRule="auto"/>
              <w:jc w:val="right"/>
              <w:rPr>
                <w:ins w:id="2441" w:author="Jon.Richar" w:date="2023-06-07T15:37:00Z"/>
                <w:rFonts w:ascii="Times New Roman" w:eastAsia="Times New Roman" w:hAnsi="Times New Roman" w:cs="Times New Roman"/>
                <w:color w:val="000000"/>
                <w:sz w:val="20"/>
                <w:szCs w:val="20"/>
              </w:rPr>
            </w:pPr>
            <w:ins w:id="2442" w:author="Jon.Richar" w:date="2023-06-07T15:37:00Z">
              <w:r w:rsidRPr="00582FB7">
                <w:rPr>
                  <w:rFonts w:ascii="Times New Roman" w:eastAsia="Times New Roman" w:hAnsi="Times New Roman" w:cs="Times New Roman"/>
                  <w:color w:val="000000"/>
                  <w:sz w:val="20"/>
                  <w:szCs w:val="20"/>
                </w:rPr>
                <w:t>-1.48</w:t>
              </w:r>
            </w:ins>
          </w:p>
        </w:tc>
        <w:tc>
          <w:tcPr>
            <w:tcW w:w="639" w:type="dxa"/>
            <w:shd w:val="clear" w:color="auto" w:fill="auto"/>
            <w:noWrap/>
            <w:vAlign w:val="bottom"/>
            <w:hideMark/>
            <w:tcPrChange w:id="2443" w:author="Jon.Richar" w:date="2023-06-09T15:16:00Z">
              <w:tcPr>
                <w:tcW w:w="589" w:type="dxa"/>
                <w:gridSpan w:val="2"/>
                <w:shd w:val="clear" w:color="auto" w:fill="auto"/>
                <w:noWrap/>
                <w:vAlign w:val="bottom"/>
                <w:hideMark/>
              </w:tcPr>
            </w:tcPrChange>
          </w:tcPr>
          <w:p w14:paraId="49A37170" w14:textId="77777777" w:rsidR="00582FB7" w:rsidRPr="00582FB7" w:rsidRDefault="00582FB7" w:rsidP="00582FB7">
            <w:pPr>
              <w:spacing w:after="0" w:line="240" w:lineRule="auto"/>
              <w:jc w:val="right"/>
              <w:rPr>
                <w:ins w:id="2444" w:author="Jon.Richar" w:date="2023-06-07T15:37:00Z"/>
                <w:rFonts w:ascii="Times New Roman" w:eastAsia="Times New Roman" w:hAnsi="Times New Roman" w:cs="Times New Roman"/>
                <w:color w:val="000000"/>
                <w:sz w:val="20"/>
                <w:szCs w:val="20"/>
              </w:rPr>
            </w:pPr>
            <w:ins w:id="2445" w:author="Jon.Richar" w:date="2023-06-07T15:37:00Z">
              <w:r w:rsidRPr="00582FB7">
                <w:rPr>
                  <w:rFonts w:ascii="Times New Roman" w:eastAsia="Times New Roman" w:hAnsi="Times New Roman" w:cs="Times New Roman"/>
                  <w:color w:val="000000"/>
                  <w:sz w:val="20"/>
                  <w:szCs w:val="20"/>
                </w:rPr>
                <w:t>0.44</w:t>
              </w:r>
            </w:ins>
          </w:p>
        </w:tc>
        <w:tc>
          <w:tcPr>
            <w:tcW w:w="5980" w:type="dxa"/>
            <w:shd w:val="clear" w:color="auto" w:fill="auto"/>
            <w:noWrap/>
            <w:vAlign w:val="bottom"/>
            <w:hideMark/>
            <w:tcPrChange w:id="2446" w:author="Jon.Richar" w:date="2023-06-09T15:16:00Z">
              <w:tcPr>
                <w:tcW w:w="5729" w:type="dxa"/>
                <w:gridSpan w:val="2"/>
                <w:shd w:val="clear" w:color="auto" w:fill="auto"/>
                <w:noWrap/>
                <w:vAlign w:val="bottom"/>
                <w:hideMark/>
              </w:tcPr>
            </w:tcPrChange>
          </w:tcPr>
          <w:p w14:paraId="1E43BAB1" w14:textId="77777777" w:rsidR="00582FB7" w:rsidRPr="00582FB7" w:rsidRDefault="00582FB7" w:rsidP="00582FB7">
            <w:pPr>
              <w:spacing w:after="0" w:line="240" w:lineRule="auto"/>
              <w:rPr>
                <w:ins w:id="2447" w:author="Jon.Richar" w:date="2023-06-07T15:37:00Z"/>
                <w:rFonts w:ascii="Times New Roman" w:eastAsia="Times New Roman" w:hAnsi="Times New Roman" w:cs="Times New Roman"/>
                <w:color w:val="000000"/>
                <w:sz w:val="20"/>
                <w:szCs w:val="20"/>
              </w:rPr>
            </w:pPr>
            <w:ins w:id="2448" w:author="Jon.Richar" w:date="2023-06-07T15:37:00Z">
              <w:r w:rsidRPr="00582FB7">
                <w:rPr>
                  <w:rFonts w:ascii="Times New Roman" w:eastAsia="Times New Roman" w:hAnsi="Times New Roman" w:cs="Times New Roman"/>
                  <w:color w:val="000000"/>
                  <w:sz w:val="20"/>
                  <w:szCs w:val="20"/>
                </w:rPr>
                <w:t>Female Bairdi, FHS lag 2, PDO RA3</w:t>
              </w:r>
            </w:ins>
          </w:p>
        </w:tc>
      </w:tr>
      <w:tr w:rsidR="00582FB7" w:rsidRPr="00582FB7" w14:paraId="4B47E206" w14:textId="77777777" w:rsidTr="00C93D08">
        <w:tblPrEx>
          <w:tblPrExChange w:id="2449" w:author="Jon.Richar" w:date="2023-06-09T15:16:00Z">
            <w:tblPrEx>
              <w:tblW w:w="8779" w:type="dxa"/>
            </w:tblPrEx>
          </w:tblPrExChange>
        </w:tblPrEx>
        <w:trPr>
          <w:trHeight w:val="265"/>
          <w:ins w:id="2450" w:author="Jon.Richar" w:date="2023-06-07T15:37:00Z"/>
          <w:trPrChange w:id="2451" w:author="Jon.Richar" w:date="2023-06-09T15:16:00Z">
            <w:trPr>
              <w:gridAfter w:val="0"/>
              <w:trHeight w:val="263"/>
            </w:trPr>
          </w:trPrChange>
        </w:trPr>
        <w:tc>
          <w:tcPr>
            <w:tcW w:w="774" w:type="dxa"/>
            <w:shd w:val="clear" w:color="auto" w:fill="auto"/>
            <w:noWrap/>
            <w:vAlign w:val="bottom"/>
            <w:hideMark/>
            <w:tcPrChange w:id="2452" w:author="Jon.Richar" w:date="2023-06-09T15:16:00Z">
              <w:tcPr>
                <w:tcW w:w="769" w:type="dxa"/>
                <w:shd w:val="clear" w:color="auto" w:fill="auto"/>
                <w:noWrap/>
                <w:vAlign w:val="bottom"/>
                <w:hideMark/>
              </w:tcPr>
            </w:tcPrChange>
          </w:tcPr>
          <w:p w14:paraId="5944AA94" w14:textId="77777777" w:rsidR="00582FB7" w:rsidRPr="00582FB7" w:rsidRDefault="00582FB7" w:rsidP="00582FB7">
            <w:pPr>
              <w:spacing w:after="0" w:line="240" w:lineRule="auto"/>
              <w:jc w:val="right"/>
              <w:rPr>
                <w:ins w:id="2453" w:author="Jon.Richar" w:date="2023-06-07T15:37:00Z"/>
                <w:rFonts w:ascii="Times New Roman" w:eastAsia="Times New Roman" w:hAnsi="Times New Roman" w:cs="Times New Roman"/>
                <w:color w:val="000000"/>
                <w:sz w:val="20"/>
                <w:szCs w:val="20"/>
              </w:rPr>
            </w:pPr>
            <w:ins w:id="2454" w:author="Jon.Richar" w:date="2023-06-07T15:37:00Z">
              <w:r w:rsidRPr="00582FB7">
                <w:rPr>
                  <w:rFonts w:ascii="Times New Roman" w:eastAsia="Times New Roman" w:hAnsi="Times New Roman" w:cs="Times New Roman"/>
                  <w:color w:val="000000"/>
                  <w:sz w:val="20"/>
                  <w:szCs w:val="20"/>
                </w:rPr>
                <w:t>19</w:t>
              </w:r>
            </w:ins>
          </w:p>
        </w:tc>
        <w:tc>
          <w:tcPr>
            <w:tcW w:w="698" w:type="dxa"/>
            <w:shd w:val="clear" w:color="auto" w:fill="auto"/>
            <w:noWrap/>
            <w:vAlign w:val="bottom"/>
            <w:hideMark/>
            <w:tcPrChange w:id="2455" w:author="Jon.Richar" w:date="2023-06-09T15:16:00Z">
              <w:tcPr>
                <w:tcW w:w="693" w:type="dxa"/>
                <w:gridSpan w:val="2"/>
                <w:shd w:val="clear" w:color="auto" w:fill="auto"/>
                <w:noWrap/>
                <w:vAlign w:val="bottom"/>
                <w:hideMark/>
              </w:tcPr>
            </w:tcPrChange>
          </w:tcPr>
          <w:p w14:paraId="3A50CF73" w14:textId="77777777" w:rsidR="00582FB7" w:rsidRPr="00582FB7" w:rsidRDefault="00582FB7" w:rsidP="00582FB7">
            <w:pPr>
              <w:spacing w:after="0" w:line="240" w:lineRule="auto"/>
              <w:jc w:val="right"/>
              <w:rPr>
                <w:ins w:id="2456" w:author="Jon.Richar" w:date="2023-06-07T15:37:00Z"/>
                <w:rFonts w:ascii="Times New Roman" w:eastAsia="Times New Roman" w:hAnsi="Times New Roman" w:cs="Times New Roman"/>
                <w:color w:val="000000"/>
                <w:sz w:val="20"/>
                <w:szCs w:val="20"/>
              </w:rPr>
            </w:pPr>
            <w:ins w:id="2457" w:author="Jon.Richar" w:date="2023-06-07T15:37:00Z">
              <w:r w:rsidRPr="00582FB7">
                <w:rPr>
                  <w:rFonts w:ascii="Times New Roman" w:eastAsia="Times New Roman" w:hAnsi="Times New Roman" w:cs="Times New Roman"/>
                  <w:color w:val="000000"/>
                  <w:sz w:val="20"/>
                  <w:szCs w:val="20"/>
                </w:rPr>
                <w:t>72.54</w:t>
              </w:r>
            </w:ins>
          </w:p>
        </w:tc>
        <w:tc>
          <w:tcPr>
            <w:tcW w:w="683" w:type="dxa"/>
            <w:shd w:val="clear" w:color="auto" w:fill="auto"/>
            <w:noWrap/>
            <w:vAlign w:val="bottom"/>
            <w:hideMark/>
            <w:tcPrChange w:id="2458" w:author="Jon.Richar" w:date="2023-06-09T15:16:00Z">
              <w:tcPr>
                <w:tcW w:w="999" w:type="dxa"/>
                <w:gridSpan w:val="2"/>
                <w:shd w:val="clear" w:color="auto" w:fill="auto"/>
                <w:noWrap/>
                <w:vAlign w:val="bottom"/>
                <w:hideMark/>
              </w:tcPr>
            </w:tcPrChange>
          </w:tcPr>
          <w:p w14:paraId="493346E5" w14:textId="77777777" w:rsidR="00582FB7" w:rsidRPr="00582FB7" w:rsidRDefault="00582FB7" w:rsidP="00582FB7">
            <w:pPr>
              <w:spacing w:after="0" w:line="240" w:lineRule="auto"/>
              <w:jc w:val="right"/>
              <w:rPr>
                <w:ins w:id="2459" w:author="Jon.Richar" w:date="2023-06-07T15:37:00Z"/>
                <w:rFonts w:ascii="Times New Roman" w:eastAsia="Times New Roman" w:hAnsi="Times New Roman" w:cs="Times New Roman"/>
                <w:color w:val="000000"/>
                <w:sz w:val="20"/>
                <w:szCs w:val="20"/>
              </w:rPr>
            </w:pPr>
            <w:ins w:id="2460" w:author="Jon.Richar" w:date="2023-06-07T15:37:00Z">
              <w:r w:rsidRPr="00582FB7">
                <w:rPr>
                  <w:rFonts w:ascii="Times New Roman" w:eastAsia="Times New Roman" w:hAnsi="Times New Roman" w:cs="Times New Roman"/>
                  <w:color w:val="000000"/>
                  <w:sz w:val="20"/>
                  <w:szCs w:val="20"/>
                </w:rPr>
                <w:t>-0.06</w:t>
              </w:r>
            </w:ins>
          </w:p>
        </w:tc>
        <w:tc>
          <w:tcPr>
            <w:tcW w:w="639" w:type="dxa"/>
            <w:shd w:val="clear" w:color="auto" w:fill="auto"/>
            <w:noWrap/>
            <w:vAlign w:val="bottom"/>
            <w:hideMark/>
            <w:tcPrChange w:id="2461" w:author="Jon.Richar" w:date="2023-06-09T15:16:00Z">
              <w:tcPr>
                <w:tcW w:w="589" w:type="dxa"/>
                <w:gridSpan w:val="2"/>
                <w:shd w:val="clear" w:color="auto" w:fill="auto"/>
                <w:noWrap/>
                <w:vAlign w:val="bottom"/>
                <w:hideMark/>
              </w:tcPr>
            </w:tcPrChange>
          </w:tcPr>
          <w:p w14:paraId="4F338A0B" w14:textId="77777777" w:rsidR="00582FB7" w:rsidRPr="00582FB7" w:rsidRDefault="00582FB7" w:rsidP="00582FB7">
            <w:pPr>
              <w:spacing w:after="0" w:line="240" w:lineRule="auto"/>
              <w:jc w:val="right"/>
              <w:rPr>
                <w:ins w:id="2462" w:author="Jon.Richar" w:date="2023-06-07T15:37:00Z"/>
                <w:rFonts w:ascii="Times New Roman" w:eastAsia="Times New Roman" w:hAnsi="Times New Roman" w:cs="Times New Roman"/>
                <w:color w:val="000000"/>
                <w:sz w:val="20"/>
                <w:szCs w:val="20"/>
              </w:rPr>
            </w:pPr>
            <w:ins w:id="2463" w:author="Jon.Richar" w:date="2023-06-07T15:37:00Z">
              <w:r w:rsidRPr="00582FB7">
                <w:rPr>
                  <w:rFonts w:ascii="Times New Roman" w:eastAsia="Times New Roman" w:hAnsi="Times New Roman" w:cs="Times New Roman"/>
                  <w:color w:val="000000"/>
                  <w:sz w:val="20"/>
                  <w:szCs w:val="20"/>
                </w:rPr>
                <w:t>0.42</w:t>
              </w:r>
            </w:ins>
          </w:p>
        </w:tc>
        <w:tc>
          <w:tcPr>
            <w:tcW w:w="5980" w:type="dxa"/>
            <w:shd w:val="clear" w:color="auto" w:fill="auto"/>
            <w:noWrap/>
            <w:vAlign w:val="bottom"/>
            <w:hideMark/>
            <w:tcPrChange w:id="2464" w:author="Jon.Richar" w:date="2023-06-09T15:16:00Z">
              <w:tcPr>
                <w:tcW w:w="5729" w:type="dxa"/>
                <w:gridSpan w:val="2"/>
                <w:shd w:val="clear" w:color="auto" w:fill="auto"/>
                <w:noWrap/>
                <w:vAlign w:val="bottom"/>
                <w:hideMark/>
              </w:tcPr>
            </w:tcPrChange>
          </w:tcPr>
          <w:p w14:paraId="0743B372" w14:textId="77777777" w:rsidR="00582FB7" w:rsidRPr="00582FB7" w:rsidRDefault="00582FB7" w:rsidP="00582FB7">
            <w:pPr>
              <w:spacing w:after="0" w:line="240" w:lineRule="auto"/>
              <w:rPr>
                <w:ins w:id="2465" w:author="Jon.Richar" w:date="2023-06-07T15:37:00Z"/>
                <w:rFonts w:ascii="Times New Roman" w:eastAsia="Times New Roman" w:hAnsi="Times New Roman" w:cs="Times New Roman"/>
                <w:color w:val="000000"/>
                <w:sz w:val="20"/>
                <w:szCs w:val="20"/>
              </w:rPr>
            </w:pPr>
            <w:ins w:id="2466" w:author="Jon.Richar" w:date="2023-06-07T15:37:00Z">
              <w:r w:rsidRPr="00582FB7">
                <w:rPr>
                  <w:rFonts w:ascii="Times New Roman" w:eastAsia="Times New Roman" w:hAnsi="Times New Roman" w:cs="Times New Roman"/>
                  <w:color w:val="000000"/>
                  <w:sz w:val="20"/>
                  <w:szCs w:val="20"/>
                </w:rPr>
                <w:t>Female Bairdi, FHS lag 2, ovigerous female opilio</w:t>
              </w:r>
            </w:ins>
          </w:p>
        </w:tc>
      </w:tr>
      <w:tr w:rsidR="00582FB7" w:rsidRPr="00582FB7" w14:paraId="69D13AE3" w14:textId="77777777" w:rsidTr="00C93D08">
        <w:tblPrEx>
          <w:tblPrExChange w:id="2467" w:author="Jon.Richar" w:date="2023-06-09T15:16:00Z">
            <w:tblPrEx>
              <w:tblW w:w="8779" w:type="dxa"/>
            </w:tblPrEx>
          </w:tblPrExChange>
        </w:tblPrEx>
        <w:trPr>
          <w:trHeight w:val="265"/>
          <w:ins w:id="2468" w:author="Jon.Richar" w:date="2023-06-07T15:37:00Z"/>
          <w:trPrChange w:id="2469" w:author="Jon.Richar" w:date="2023-06-09T15:16:00Z">
            <w:trPr>
              <w:gridAfter w:val="0"/>
              <w:trHeight w:val="263"/>
            </w:trPr>
          </w:trPrChange>
        </w:trPr>
        <w:tc>
          <w:tcPr>
            <w:tcW w:w="774" w:type="dxa"/>
            <w:shd w:val="clear" w:color="auto" w:fill="auto"/>
            <w:noWrap/>
            <w:vAlign w:val="bottom"/>
            <w:hideMark/>
            <w:tcPrChange w:id="2470" w:author="Jon.Richar" w:date="2023-06-09T15:16:00Z">
              <w:tcPr>
                <w:tcW w:w="769" w:type="dxa"/>
                <w:shd w:val="clear" w:color="auto" w:fill="auto"/>
                <w:noWrap/>
                <w:vAlign w:val="bottom"/>
                <w:hideMark/>
              </w:tcPr>
            </w:tcPrChange>
          </w:tcPr>
          <w:p w14:paraId="1FB6D035" w14:textId="77777777" w:rsidR="00582FB7" w:rsidRPr="00582FB7" w:rsidRDefault="00582FB7" w:rsidP="00582FB7">
            <w:pPr>
              <w:spacing w:after="0" w:line="240" w:lineRule="auto"/>
              <w:jc w:val="right"/>
              <w:rPr>
                <w:ins w:id="2471" w:author="Jon.Richar" w:date="2023-06-07T15:37:00Z"/>
                <w:rFonts w:ascii="Times New Roman" w:eastAsia="Times New Roman" w:hAnsi="Times New Roman" w:cs="Times New Roman"/>
                <w:color w:val="000000"/>
                <w:sz w:val="20"/>
                <w:szCs w:val="20"/>
              </w:rPr>
            </w:pPr>
            <w:ins w:id="2472" w:author="Jon.Richar" w:date="2023-06-07T15:37:00Z">
              <w:r w:rsidRPr="00582FB7">
                <w:rPr>
                  <w:rFonts w:ascii="Times New Roman" w:eastAsia="Times New Roman" w:hAnsi="Times New Roman" w:cs="Times New Roman"/>
                  <w:color w:val="000000"/>
                  <w:sz w:val="20"/>
                  <w:szCs w:val="20"/>
                </w:rPr>
                <w:t>1</w:t>
              </w:r>
            </w:ins>
          </w:p>
        </w:tc>
        <w:tc>
          <w:tcPr>
            <w:tcW w:w="698" w:type="dxa"/>
            <w:shd w:val="clear" w:color="auto" w:fill="auto"/>
            <w:noWrap/>
            <w:vAlign w:val="bottom"/>
            <w:hideMark/>
            <w:tcPrChange w:id="2473" w:author="Jon.Richar" w:date="2023-06-09T15:16:00Z">
              <w:tcPr>
                <w:tcW w:w="693" w:type="dxa"/>
                <w:gridSpan w:val="2"/>
                <w:shd w:val="clear" w:color="auto" w:fill="auto"/>
                <w:noWrap/>
                <w:vAlign w:val="bottom"/>
                <w:hideMark/>
              </w:tcPr>
            </w:tcPrChange>
          </w:tcPr>
          <w:p w14:paraId="435E346E" w14:textId="77777777" w:rsidR="00582FB7" w:rsidRPr="00582FB7" w:rsidRDefault="00582FB7" w:rsidP="00582FB7">
            <w:pPr>
              <w:spacing w:after="0" w:line="240" w:lineRule="auto"/>
              <w:jc w:val="right"/>
              <w:rPr>
                <w:ins w:id="2474" w:author="Jon.Richar" w:date="2023-06-07T15:37:00Z"/>
                <w:rFonts w:ascii="Times New Roman" w:eastAsia="Times New Roman" w:hAnsi="Times New Roman" w:cs="Times New Roman"/>
                <w:color w:val="000000"/>
                <w:sz w:val="20"/>
                <w:szCs w:val="20"/>
              </w:rPr>
            </w:pPr>
            <w:ins w:id="2475" w:author="Jon.Richar" w:date="2023-06-07T15:37:00Z">
              <w:r w:rsidRPr="00582FB7">
                <w:rPr>
                  <w:rFonts w:ascii="Times New Roman" w:eastAsia="Times New Roman" w:hAnsi="Times New Roman" w:cs="Times New Roman"/>
                  <w:color w:val="000000"/>
                  <w:sz w:val="20"/>
                  <w:szCs w:val="20"/>
                </w:rPr>
                <w:t>72.60</w:t>
              </w:r>
            </w:ins>
          </w:p>
        </w:tc>
        <w:tc>
          <w:tcPr>
            <w:tcW w:w="683" w:type="dxa"/>
            <w:shd w:val="clear" w:color="auto" w:fill="auto"/>
            <w:noWrap/>
            <w:vAlign w:val="bottom"/>
            <w:hideMark/>
            <w:tcPrChange w:id="2476" w:author="Jon.Richar" w:date="2023-06-09T15:16:00Z">
              <w:tcPr>
                <w:tcW w:w="999" w:type="dxa"/>
                <w:gridSpan w:val="2"/>
                <w:shd w:val="clear" w:color="auto" w:fill="auto"/>
                <w:noWrap/>
                <w:vAlign w:val="bottom"/>
                <w:hideMark/>
              </w:tcPr>
            </w:tcPrChange>
          </w:tcPr>
          <w:p w14:paraId="100E3C20" w14:textId="77777777" w:rsidR="00582FB7" w:rsidRPr="00582FB7" w:rsidRDefault="00582FB7" w:rsidP="00582FB7">
            <w:pPr>
              <w:spacing w:after="0" w:line="240" w:lineRule="auto"/>
              <w:jc w:val="right"/>
              <w:rPr>
                <w:ins w:id="2477" w:author="Jon.Richar" w:date="2023-06-07T15:37:00Z"/>
                <w:rFonts w:ascii="Times New Roman" w:eastAsia="Times New Roman" w:hAnsi="Times New Roman" w:cs="Times New Roman"/>
                <w:color w:val="000000"/>
                <w:sz w:val="20"/>
                <w:szCs w:val="20"/>
              </w:rPr>
            </w:pPr>
            <w:ins w:id="2478" w:author="Jon.Richar" w:date="2023-06-07T15:37:00Z">
              <w:r w:rsidRPr="00582FB7">
                <w:rPr>
                  <w:rFonts w:ascii="Times New Roman" w:eastAsia="Times New Roman" w:hAnsi="Times New Roman" w:cs="Times New Roman"/>
                  <w:color w:val="000000"/>
                  <w:sz w:val="20"/>
                  <w:szCs w:val="20"/>
                </w:rPr>
                <w:t>0.00</w:t>
              </w:r>
            </w:ins>
          </w:p>
        </w:tc>
        <w:tc>
          <w:tcPr>
            <w:tcW w:w="639" w:type="dxa"/>
            <w:shd w:val="clear" w:color="auto" w:fill="auto"/>
            <w:noWrap/>
            <w:vAlign w:val="bottom"/>
            <w:hideMark/>
            <w:tcPrChange w:id="2479" w:author="Jon.Richar" w:date="2023-06-09T15:16:00Z">
              <w:tcPr>
                <w:tcW w:w="589" w:type="dxa"/>
                <w:gridSpan w:val="2"/>
                <w:shd w:val="clear" w:color="auto" w:fill="auto"/>
                <w:noWrap/>
                <w:vAlign w:val="bottom"/>
                <w:hideMark/>
              </w:tcPr>
            </w:tcPrChange>
          </w:tcPr>
          <w:p w14:paraId="0D255B24" w14:textId="77777777" w:rsidR="00582FB7" w:rsidRPr="00582FB7" w:rsidRDefault="00582FB7" w:rsidP="00582FB7">
            <w:pPr>
              <w:spacing w:after="0" w:line="240" w:lineRule="auto"/>
              <w:jc w:val="right"/>
              <w:rPr>
                <w:ins w:id="2480" w:author="Jon.Richar" w:date="2023-06-07T15:37:00Z"/>
                <w:rFonts w:ascii="Times New Roman" w:eastAsia="Times New Roman" w:hAnsi="Times New Roman" w:cs="Times New Roman"/>
                <w:color w:val="000000"/>
                <w:sz w:val="20"/>
                <w:szCs w:val="20"/>
              </w:rPr>
            </w:pPr>
            <w:ins w:id="2481"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482" w:author="Jon.Richar" w:date="2023-06-09T15:16:00Z">
              <w:tcPr>
                <w:tcW w:w="5729" w:type="dxa"/>
                <w:gridSpan w:val="2"/>
                <w:shd w:val="clear" w:color="auto" w:fill="auto"/>
                <w:noWrap/>
                <w:vAlign w:val="bottom"/>
                <w:hideMark/>
              </w:tcPr>
            </w:tcPrChange>
          </w:tcPr>
          <w:p w14:paraId="6D261A70" w14:textId="77777777" w:rsidR="00582FB7" w:rsidRPr="00582FB7" w:rsidRDefault="00582FB7" w:rsidP="00582FB7">
            <w:pPr>
              <w:spacing w:after="0" w:line="240" w:lineRule="auto"/>
              <w:rPr>
                <w:ins w:id="2483" w:author="Jon.Richar" w:date="2023-06-07T15:37:00Z"/>
                <w:rFonts w:ascii="Times New Roman" w:eastAsia="Times New Roman" w:hAnsi="Times New Roman" w:cs="Times New Roman"/>
                <w:color w:val="000000"/>
                <w:sz w:val="20"/>
                <w:szCs w:val="20"/>
              </w:rPr>
            </w:pPr>
            <w:ins w:id="2484" w:author="Jon.Richar" w:date="2023-06-07T15:37:00Z">
              <w:r w:rsidRPr="00582FB7">
                <w:rPr>
                  <w:rFonts w:ascii="Times New Roman" w:eastAsia="Times New Roman" w:hAnsi="Times New Roman" w:cs="Times New Roman"/>
                  <w:color w:val="000000"/>
                  <w:sz w:val="20"/>
                  <w:szCs w:val="20"/>
                </w:rPr>
                <w:t>Female Bairdi</w:t>
              </w:r>
            </w:ins>
          </w:p>
        </w:tc>
      </w:tr>
      <w:tr w:rsidR="00582FB7" w:rsidRPr="00582FB7" w14:paraId="11F54B6C" w14:textId="77777777" w:rsidTr="00C93D08">
        <w:tblPrEx>
          <w:tblPrExChange w:id="2485" w:author="Jon.Richar" w:date="2023-06-09T15:16:00Z">
            <w:tblPrEx>
              <w:tblW w:w="8779" w:type="dxa"/>
            </w:tblPrEx>
          </w:tblPrExChange>
        </w:tblPrEx>
        <w:trPr>
          <w:trHeight w:val="265"/>
          <w:ins w:id="2486" w:author="Jon.Richar" w:date="2023-06-07T15:37:00Z"/>
          <w:trPrChange w:id="2487" w:author="Jon.Richar" w:date="2023-06-09T15:16:00Z">
            <w:trPr>
              <w:gridAfter w:val="0"/>
              <w:trHeight w:val="263"/>
            </w:trPr>
          </w:trPrChange>
        </w:trPr>
        <w:tc>
          <w:tcPr>
            <w:tcW w:w="774" w:type="dxa"/>
            <w:shd w:val="clear" w:color="auto" w:fill="auto"/>
            <w:noWrap/>
            <w:vAlign w:val="bottom"/>
            <w:hideMark/>
            <w:tcPrChange w:id="2488" w:author="Jon.Richar" w:date="2023-06-09T15:16:00Z">
              <w:tcPr>
                <w:tcW w:w="769" w:type="dxa"/>
                <w:shd w:val="clear" w:color="auto" w:fill="auto"/>
                <w:noWrap/>
                <w:vAlign w:val="bottom"/>
                <w:hideMark/>
              </w:tcPr>
            </w:tcPrChange>
          </w:tcPr>
          <w:p w14:paraId="1ACD0E94" w14:textId="77777777" w:rsidR="00582FB7" w:rsidRPr="00582FB7" w:rsidRDefault="00582FB7" w:rsidP="00582FB7">
            <w:pPr>
              <w:spacing w:after="0" w:line="240" w:lineRule="auto"/>
              <w:jc w:val="right"/>
              <w:rPr>
                <w:ins w:id="2489" w:author="Jon.Richar" w:date="2023-06-07T15:37:00Z"/>
                <w:rFonts w:ascii="Times New Roman" w:eastAsia="Times New Roman" w:hAnsi="Times New Roman" w:cs="Times New Roman"/>
                <w:color w:val="000000"/>
                <w:sz w:val="20"/>
                <w:szCs w:val="20"/>
              </w:rPr>
            </w:pPr>
            <w:ins w:id="2490" w:author="Jon.Richar" w:date="2023-06-07T15:37:00Z">
              <w:r w:rsidRPr="00582FB7">
                <w:rPr>
                  <w:rFonts w:ascii="Times New Roman" w:eastAsia="Times New Roman" w:hAnsi="Times New Roman" w:cs="Times New Roman"/>
                  <w:color w:val="000000"/>
                  <w:sz w:val="20"/>
                  <w:szCs w:val="20"/>
                </w:rPr>
                <w:t>30</w:t>
              </w:r>
            </w:ins>
          </w:p>
        </w:tc>
        <w:tc>
          <w:tcPr>
            <w:tcW w:w="698" w:type="dxa"/>
            <w:shd w:val="clear" w:color="auto" w:fill="auto"/>
            <w:noWrap/>
            <w:vAlign w:val="bottom"/>
            <w:hideMark/>
            <w:tcPrChange w:id="2491" w:author="Jon.Richar" w:date="2023-06-09T15:16:00Z">
              <w:tcPr>
                <w:tcW w:w="693" w:type="dxa"/>
                <w:gridSpan w:val="2"/>
                <w:shd w:val="clear" w:color="auto" w:fill="auto"/>
                <w:noWrap/>
                <w:vAlign w:val="bottom"/>
                <w:hideMark/>
              </w:tcPr>
            </w:tcPrChange>
          </w:tcPr>
          <w:p w14:paraId="47B4FDC3" w14:textId="77777777" w:rsidR="00582FB7" w:rsidRPr="00582FB7" w:rsidRDefault="00582FB7" w:rsidP="00582FB7">
            <w:pPr>
              <w:spacing w:after="0" w:line="240" w:lineRule="auto"/>
              <w:jc w:val="right"/>
              <w:rPr>
                <w:ins w:id="2492" w:author="Jon.Richar" w:date="2023-06-07T15:37:00Z"/>
                <w:rFonts w:ascii="Times New Roman" w:eastAsia="Times New Roman" w:hAnsi="Times New Roman" w:cs="Times New Roman"/>
                <w:color w:val="000000"/>
                <w:sz w:val="20"/>
                <w:szCs w:val="20"/>
              </w:rPr>
            </w:pPr>
            <w:ins w:id="2493" w:author="Jon.Richar" w:date="2023-06-07T15:37:00Z">
              <w:r w:rsidRPr="00582FB7">
                <w:rPr>
                  <w:rFonts w:ascii="Times New Roman" w:eastAsia="Times New Roman" w:hAnsi="Times New Roman" w:cs="Times New Roman"/>
                  <w:color w:val="000000"/>
                  <w:sz w:val="20"/>
                  <w:szCs w:val="20"/>
                </w:rPr>
                <w:t>72.70</w:t>
              </w:r>
            </w:ins>
          </w:p>
        </w:tc>
        <w:tc>
          <w:tcPr>
            <w:tcW w:w="683" w:type="dxa"/>
            <w:shd w:val="clear" w:color="auto" w:fill="auto"/>
            <w:noWrap/>
            <w:vAlign w:val="bottom"/>
            <w:hideMark/>
            <w:tcPrChange w:id="2494" w:author="Jon.Richar" w:date="2023-06-09T15:16:00Z">
              <w:tcPr>
                <w:tcW w:w="999" w:type="dxa"/>
                <w:gridSpan w:val="2"/>
                <w:shd w:val="clear" w:color="auto" w:fill="auto"/>
                <w:noWrap/>
                <w:vAlign w:val="bottom"/>
                <w:hideMark/>
              </w:tcPr>
            </w:tcPrChange>
          </w:tcPr>
          <w:p w14:paraId="0577EBF3" w14:textId="77777777" w:rsidR="00582FB7" w:rsidRPr="00582FB7" w:rsidRDefault="00582FB7" w:rsidP="00582FB7">
            <w:pPr>
              <w:spacing w:after="0" w:line="240" w:lineRule="auto"/>
              <w:jc w:val="right"/>
              <w:rPr>
                <w:ins w:id="2495" w:author="Jon.Richar" w:date="2023-06-07T15:37:00Z"/>
                <w:rFonts w:ascii="Times New Roman" w:eastAsia="Times New Roman" w:hAnsi="Times New Roman" w:cs="Times New Roman"/>
                <w:color w:val="000000"/>
                <w:sz w:val="20"/>
                <w:szCs w:val="20"/>
              </w:rPr>
            </w:pPr>
            <w:ins w:id="2496" w:author="Jon.Richar" w:date="2023-06-07T15:37:00Z">
              <w:r w:rsidRPr="00582FB7">
                <w:rPr>
                  <w:rFonts w:ascii="Times New Roman" w:eastAsia="Times New Roman" w:hAnsi="Times New Roman" w:cs="Times New Roman"/>
                  <w:color w:val="000000"/>
                  <w:sz w:val="20"/>
                  <w:szCs w:val="20"/>
                </w:rPr>
                <w:t>0.10</w:t>
              </w:r>
            </w:ins>
          </w:p>
        </w:tc>
        <w:tc>
          <w:tcPr>
            <w:tcW w:w="639" w:type="dxa"/>
            <w:shd w:val="clear" w:color="auto" w:fill="auto"/>
            <w:noWrap/>
            <w:vAlign w:val="bottom"/>
            <w:hideMark/>
            <w:tcPrChange w:id="2497" w:author="Jon.Richar" w:date="2023-06-09T15:16:00Z">
              <w:tcPr>
                <w:tcW w:w="589" w:type="dxa"/>
                <w:gridSpan w:val="2"/>
                <w:shd w:val="clear" w:color="auto" w:fill="auto"/>
                <w:noWrap/>
                <w:vAlign w:val="bottom"/>
                <w:hideMark/>
              </w:tcPr>
            </w:tcPrChange>
          </w:tcPr>
          <w:p w14:paraId="64A36F0A" w14:textId="77777777" w:rsidR="00582FB7" w:rsidRPr="00582FB7" w:rsidRDefault="00582FB7" w:rsidP="00582FB7">
            <w:pPr>
              <w:spacing w:after="0" w:line="240" w:lineRule="auto"/>
              <w:jc w:val="right"/>
              <w:rPr>
                <w:ins w:id="2498" w:author="Jon.Richar" w:date="2023-06-07T15:37:00Z"/>
                <w:rFonts w:ascii="Times New Roman" w:eastAsia="Times New Roman" w:hAnsi="Times New Roman" w:cs="Times New Roman"/>
                <w:color w:val="000000"/>
                <w:sz w:val="20"/>
                <w:szCs w:val="20"/>
              </w:rPr>
            </w:pPr>
            <w:ins w:id="2499" w:author="Jon.Richar" w:date="2023-06-07T15:37:00Z">
              <w:r w:rsidRPr="00582FB7">
                <w:rPr>
                  <w:rFonts w:ascii="Times New Roman" w:eastAsia="Times New Roman" w:hAnsi="Times New Roman" w:cs="Times New Roman"/>
                  <w:color w:val="000000"/>
                  <w:sz w:val="20"/>
                  <w:szCs w:val="20"/>
                </w:rPr>
                <w:t>0.49</w:t>
              </w:r>
            </w:ins>
          </w:p>
        </w:tc>
        <w:tc>
          <w:tcPr>
            <w:tcW w:w="5980" w:type="dxa"/>
            <w:shd w:val="clear" w:color="auto" w:fill="auto"/>
            <w:noWrap/>
            <w:vAlign w:val="bottom"/>
            <w:hideMark/>
            <w:tcPrChange w:id="2500" w:author="Jon.Richar" w:date="2023-06-09T15:16:00Z">
              <w:tcPr>
                <w:tcW w:w="5729" w:type="dxa"/>
                <w:gridSpan w:val="2"/>
                <w:shd w:val="clear" w:color="auto" w:fill="auto"/>
                <w:noWrap/>
                <w:vAlign w:val="bottom"/>
                <w:hideMark/>
              </w:tcPr>
            </w:tcPrChange>
          </w:tcPr>
          <w:p w14:paraId="6CE7C173" w14:textId="77777777" w:rsidR="00582FB7" w:rsidRPr="00582FB7" w:rsidRDefault="00582FB7" w:rsidP="00582FB7">
            <w:pPr>
              <w:spacing w:after="0" w:line="240" w:lineRule="auto"/>
              <w:rPr>
                <w:ins w:id="2501" w:author="Jon.Richar" w:date="2023-06-07T15:37:00Z"/>
                <w:rFonts w:ascii="Times New Roman" w:eastAsia="Times New Roman" w:hAnsi="Times New Roman" w:cs="Times New Roman"/>
                <w:color w:val="000000"/>
                <w:sz w:val="20"/>
                <w:szCs w:val="20"/>
              </w:rPr>
            </w:pPr>
            <w:ins w:id="2502" w:author="Jon.Richar" w:date="2023-06-07T15:37:00Z">
              <w:r w:rsidRPr="00582FB7">
                <w:rPr>
                  <w:rFonts w:ascii="Times New Roman" w:eastAsia="Times New Roman" w:hAnsi="Times New Roman" w:cs="Times New Roman"/>
                  <w:color w:val="000000"/>
                  <w:sz w:val="20"/>
                  <w:szCs w:val="20"/>
                </w:rPr>
                <w:t>Female Bairdi, FHS lag 2, AO RA2</w:t>
              </w:r>
            </w:ins>
          </w:p>
        </w:tc>
      </w:tr>
      <w:tr w:rsidR="00582FB7" w:rsidRPr="00582FB7" w14:paraId="0E9C52B1" w14:textId="77777777" w:rsidTr="00C93D08">
        <w:tblPrEx>
          <w:tblPrExChange w:id="2503" w:author="Jon.Richar" w:date="2023-06-09T15:16:00Z">
            <w:tblPrEx>
              <w:tblW w:w="8779" w:type="dxa"/>
            </w:tblPrEx>
          </w:tblPrExChange>
        </w:tblPrEx>
        <w:trPr>
          <w:trHeight w:val="265"/>
          <w:ins w:id="2504" w:author="Jon.Richar" w:date="2023-06-07T15:37:00Z"/>
          <w:trPrChange w:id="2505" w:author="Jon.Richar" w:date="2023-06-09T15:16:00Z">
            <w:trPr>
              <w:gridAfter w:val="0"/>
              <w:trHeight w:val="263"/>
            </w:trPr>
          </w:trPrChange>
        </w:trPr>
        <w:tc>
          <w:tcPr>
            <w:tcW w:w="774" w:type="dxa"/>
            <w:shd w:val="clear" w:color="auto" w:fill="auto"/>
            <w:noWrap/>
            <w:vAlign w:val="bottom"/>
            <w:hideMark/>
            <w:tcPrChange w:id="2506" w:author="Jon.Richar" w:date="2023-06-09T15:16:00Z">
              <w:tcPr>
                <w:tcW w:w="769" w:type="dxa"/>
                <w:shd w:val="clear" w:color="auto" w:fill="auto"/>
                <w:noWrap/>
                <w:vAlign w:val="bottom"/>
                <w:hideMark/>
              </w:tcPr>
            </w:tcPrChange>
          </w:tcPr>
          <w:p w14:paraId="0A5B1E6B" w14:textId="77777777" w:rsidR="00582FB7" w:rsidRPr="00582FB7" w:rsidRDefault="00582FB7" w:rsidP="00582FB7">
            <w:pPr>
              <w:spacing w:after="0" w:line="240" w:lineRule="auto"/>
              <w:jc w:val="right"/>
              <w:rPr>
                <w:ins w:id="2507" w:author="Jon.Richar" w:date="2023-06-07T15:37:00Z"/>
                <w:rFonts w:ascii="Times New Roman" w:eastAsia="Times New Roman" w:hAnsi="Times New Roman" w:cs="Times New Roman"/>
                <w:color w:val="000000"/>
                <w:sz w:val="20"/>
                <w:szCs w:val="20"/>
              </w:rPr>
            </w:pPr>
            <w:ins w:id="2508" w:author="Jon.Richar" w:date="2023-06-07T15:37:00Z">
              <w:r w:rsidRPr="00582FB7">
                <w:rPr>
                  <w:rFonts w:ascii="Times New Roman" w:eastAsia="Times New Roman" w:hAnsi="Times New Roman" w:cs="Times New Roman"/>
                  <w:color w:val="000000"/>
                  <w:sz w:val="20"/>
                  <w:szCs w:val="20"/>
                </w:rPr>
                <w:t>28</w:t>
              </w:r>
            </w:ins>
          </w:p>
        </w:tc>
        <w:tc>
          <w:tcPr>
            <w:tcW w:w="698" w:type="dxa"/>
            <w:shd w:val="clear" w:color="auto" w:fill="auto"/>
            <w:noWrap/>
            <w:vAlign w:val="bottom"/>
            <w:hideMark/>
            <w:tcPrChange w:id="2509" w:author="Jon.Richar" w:date="2023-06-09T15:16:00Z">
              <w:tcPr>
                <w:tcW w:w="693" w:type="dxa"/>
                <w:gridSpan w:val="2"/>
                <w:shd w:val="clear" w:color="auto" w:fill="auto"/>
                <w:noWrap/>
                <w:vAlign w:val="bottom"/>
                <w:hideMark/>
              </w:tcPr>
            </w:tcPrChange>
          </w:tcPr>
          <w:p w14:paraId="64AA9A7A" w14:textId="77777777" w:rsidR="00582FB7" w:rsidRPr="00582FB7" w:rsidRDefault="00582FB7" w:rsidP="00582FB7">
            <w:pPr>
              <w:spacing w:after="0" w:line="240" w:lineRule="auto"/>
              <w:jc w:val="right"/>
              <w:rPr>
                <w:ins w:id="2510" w:author="Jon.Richar" w:date="2023-06-07T15:37:00Z"/>
                <w:rFonts w:ascii="Times New Roman" w:eastAsia="Times New Roman" w:hAnsi="Times New Roman" w:cs="Times New Roman"/>
                <w:color w:val="000000"/>
                <w:sz w:val="20"/>
                <w:szCs w:val="20"/>
              </w:rPr>
            </w:pPr>
            <w:ins w:id="2511" w:author="Jon.Richar" w:date="2023-06-07T15:37:00Z">
              <w:r w:rsidRPr="00582FB7">
                <w:rPr>
                  <w:rFonts w:ascii="Times New Roman" w:eastAsia="Times New Roman" w:hAnsi="Times New Roman" w:cs="Times New Roman"/>
                  <w:color w:val="000000"/>
                  <w:sz w:val="20"/>
                  <w:szCs w:val="20"/>
                </w:rPr>
                <w:t>72.81</w:t>
              </w:r>
            </w:ins>
          </w:p>
        </w:tc>
        <w:tc>
          <w:tcPr>
            <w:tcW w:w="683" w:type="dxa"/>
            <w:shd w:val="clear" w:color="auto" w:fill="auto"/>
            <w:noWrap/>
            <w:vAlign w:val="bottom"/>
            <w:hideMark/>
            <w:tcPrChange w:id="2512" w:author="Jon.Richar" w:date="2023-06-09T15:16:00Z">
              <w:tcPr>
                <w:tcW w:w="999" w:type="dxa"/>
                <w:gridSpan w:val="2"/>
                <w:shd w:val="clear" w:color="auto" w:fill="auto"/>
                <w:noWrap/>
                <w:vAlign w:val="bottom"/>
                <w:hideMark/>
              </w:tcPr>
            </w:tcPrChange>
          </w:tcPr>
          <w:p w14:paraId="7FF52F94" w14:textId="77777777" w:rsidR="00582FB7" w:rsidRPr="00582FB7" w:rsidRDefault="00582FB7" w:rsidP="00582FB7">
            <w:pPr>
              <w:spacing w:after="0" w:line="240" w:lineRule="auto"/>
              <w:jc w:val="right"/>
              <w:rPr>
                <w:ins w:id="2513" w:author="Jon.Richar" w:date="2023-06-07T15:37:00Z"/>
                <w:rFonts w:ascii="Times New Roman" w:eastAsia="Times New Roman" w:hAnsi="Times New Roman" w:cs="Times New Roman"/>
                <w:color w:val="000000"/>
                <w:sz w:val="20"/>
                <w:szCs w:val="20"/>
              </w:rPr>
            </w:pPr>
            <w:ins w:id="2514" w:author="Jon.Richar" w:date="2023-06-07T15:37:00Z">
              <w:r w:rsidRPr="00582FB7">
                <w:rPr>
                  <w:rFonts w:ascii="Times New Roman" w:eastAsia="Times New Roman" w:hAnsi="Times New Roman" w:cs="Times New Roman"/>
                  <w:color w:val="000000"/>
                  <w:sz w:val="20"/>
                  <w:szCs w:val="20"/>
                </w:rPr>
                <w:t>0.21</w:t>
              </w:r>
            </w:ins>
          </w:p>
        </w:tc>
        <w:tc>
          <w:tcPr>
            <w:tcW w:w="639" w:type="dxa"/>
            <w:shd w:val="clear" w:color="auto" w:fill="auto"/>
            <w:noWrap/>
            <w:vAlign w:val="bottom"/>
            <w:hideMark/>
            <w:tcPrChange w:id="2515" w:author="Jon.Richar" w:date="2023-06-09T15:16:00Z">
              <w:tcPr>
                <w:tcW w:w="589" w:type="dxa"/>
                <w:gridSpan w:val="2"/>
                <w:shd w:val="clear" w:color="auto" w:fill="auto"/>
                <w:noWrap/>
                <w:vAlign w:val="bottom"/>
                <w:hideMark/>
              </w:tcPr>
            </w:tcPrChange>
          </w:tcPr>
          <w:p w14:paraId="7C2F4B3B" w14:textId="77777777" w:rsidR="00582FB7" w:rsidRPr="00582FB7" w:rsidRDefault="00582FB7" w:rsidP="00582FB7">
            <w:pPr>
              <w:spacing w:after="0" w:line="240" w:lineRule="auto"/>
              <w:jc w:val="right"/>
              <w:rPr>
                <w:ins w:id="2516" w:author="Jon.Richar" w:date="2023-06-07T15:37:00Z"/>
                <w:rFonts w:ascii="Times New Roman" w:eastAsia="Times New Roman" w:hAnsi="Times New Roman" w:cs="Times New Roman"/>
                <w:color w:val="000000"/>
                <w:sz w:val="20"/>
                <w:szCs w:val="20"/>
              </w:rPr>
            </w:pPr>
            <w:ins w:id="2517" w:author="Jon.Richar" w:date="2023-06-07T15:37:00Z">
              <w:r w:rsidRPr="00582FB7">
                <w:rPr>
                  <w:rFonts w:ascii="Times New Roman" w:eastAsia="Times New Roman" w:hAnsi="Times New Roman" w:cs="Times New Roman"/>
                  <w:color w:val="000000"/>
                  <w:sz w:val="20"/>
                  <w:szCs w:val="20"/>
                </w:rPr>
                <w:t>0.47</w:t>
              </w:r>
            </w:ins>
          </w:p>
        </w:tc>
        <w:tc>
          <w:tcPr>
            <w:tcW w:w="5980" w:type="dxa"/>
            <w:shd w:val="clear" w:color="auto" w:fill="auto"/>
            <w:noWrap/>
            <w:vAlign w:val="bottom"/>
            <w:hideMark/>
            <w:tcPrChange w:id="2518" w:author="Jon.Richar" w:date="2023-06-09T15:16:00Z">
              <w:tcPr>
                <w:tcW w:w="5729" w:type="dxa"/>
                <w:gridSpan w:val="2"/>
                <w:shd w:val="clear" w:color="auto" w:fill="auto"/>
                <w:noWrap/>
                <w:vAlign w:val="bottom"/>
                <w:hideMark/>
              </w:tcPr>
            </w:tcPrChange>
          </w:tcPr>
          <w:p w14:paraId="3D660A0C" w14:textId="77777777" w:rsidR="00582FB7" w:rsidRPr="00582FB7" w:rsidRDefault="00582FB7" w:rsidP="00582FB7">
            <w:pPr>
              <w:spacing w:after="0" w:line="240" w:lineRule="auto"/>
              <w:rPr>
                <w:ins w:id="2519" w:author="Jon.Richar" w:date="2023-06-07T15:37:00Z"/>
                <w:rFonts w:ascii="Times New Roman" w:eastAsia="Times New Roman" w:hAnsi="Times New Roman" w:cs="Times New Roman"/>
                <w:color w:val="000000"/>
                <w:sz w:val="20"/>
                <w:szCs w:val="20"/>
              </w:rPr>
            </w:pPr>
            <w:ins w:id="2520" w:author="Jon.Richar" w:date="2023-06-07T15:37:00Z">
              <w:r w:rsidRPr="00582FB7">
                <w:rPr>
                  <w:rFonts w:ascii="Times New Roman" w:eastAsia="Times New Roman" w:hAnsi="Times New Roman" w:cs="Times New Roman"/>
                  <w:color w:val="000000"/>
                  <w:sz w:val="20"/>
                  <w:szCs w:val="20"/>
                </w:rPr>
                <w:t>Female Bairdi, FHS lag 2, AO RA3</w:t>
              </w:r>
            </w:ins>
          </w:p>
        </w:tc>
      </w:tr>
      <w:tr w:rsidR="00582FB7" w:rsidRPr="00582FB7" w14:paraId="099A7ACD" w14:textId="77777777" w:rsidTr="00C93D08">
        <w:tblPrEx>
          <w:tblPrExChange w:id="2521" w:author="Jon.Richar" w:date="2023-06-09T15:16:00Z">
            <w:tblPrEx>
              <w:tblW w:w="8779" w:type="dxa"/>
            </w:tblPrEx>
          </w:tblPrExChange>
        </w:tblPrEx>
        <w:trPr>
          <w:trHeight w:val="265"/>
          <w:ins w:id="2522" w:author="Jon.Richar" w:date="2023-06-07T15:37:00Z"/>
          <w:trPrChange w:id="2523" w:author="Jon.Richar" w:date="2023-06-09T15:16:00Z">
            <w:trPr>
              <w:gridAfter w:val="0"/>
              <w:trHeight w:val="263"/>
            </w:trPr>
          </w:trPrChange>
        </w:trPr>
        <w:tc>
          <w:tcPr>
            <w:tcW w:w="774" w:type="dxa"/>
            <w:shd w:val="clear" w:color="auto" w:fill="auto"/>
            <w:noWrap/>
            <w:vAlign w:val="bottom"/>
            <w:hideMark/>
            <w:tcPrChange w:id="2524" w:author="Jon.Richar" w:date="2023-06-09T15:16:00Z">
              <w:tcPr>
                <w:tcW w:w="769" w:type="dxa"/>
                <w:shd w:val="clear" w:color="auto" w:fill="auto"/>
                <w:noWrap/>
                <w:vAlign w:val="bottom"/>
                <w:hideMark/>
              </w:tcPr>
            </w:tcPrChange>
          </w:tcPr>
          <w:p w14:paraId="1E1D0C19" w14:textId="77777777" w:rsidR="00582FB7" w:rsidRPr="00582FB7" w:rsidRDefault="00582FB7" w:rsidP="00582FB7">
            <w:pPr>
              <w:spacing w:after="0" w:line="240" w:lineRule="auto"/>
              <w:jc w:val="right"/>
              <w:rPr>
                <w:ins w:id="2525" w:author="Jon.Richar" w:date="2023-06-07T15:37:00Z"/>
                <w:rFonts w:ascii="Times New Roman" w:eastAsia="Times New Roman" w:hAnsi="Times New Roman" w:cs="Times New Roman"/>
                <w:color w:val="000000"/>
                <w:sz w:val="20"/>
                <w:szCs w:val="20"/>
              </w:rPr>
            </w:pPr>
            <w:ins w:id="2526" w:author="Jon.Richar" w:date="2023-06-07T15:37:00Z">
              <w:r w:rsidRPr="00582FB7">
                <w:rPr>
                  <w:rFonts w:ascii="Times New Roman" w:eastAsia="Times New Roman" w:hAnsi="Times New Roman" w:cs="Times New Roman"/>
                  <w:color w:val="000000"/>
                  <w:sz w:val="20"/>
                  <w:szCs w:val="20"/>
                </w:rPr>
                <w:t>34</w:t>
              </w:r>
            </w:ins>
          </w:p>
        </w:tc>
        <w:tc>
          <w:tcPr>
            <w:tcW w:w="698" w:type="dxa"/>
            <w:shd w:val="clear" w:color="auto" w:fill="auto"/>
            <w:noWrap/>
            <w:vAlign w:val="bottom"/>
            <w:hideMark/>
            <w:tcPrChange w:id="2527" w:author="Jon.Richar" w:date="2023-06-09T15:16:00Z">
              <w:tcPr>
                <w:tcW w:w="693" w:type="dxa"/>
                <w:gridSpan w:val="2"/>
                <w:shd w:val="clear" w:color="auto" w:fill="auto"/>
                <w:noWrap/>
                <w:vAlign w:val="bottom"/>
                <w:hideMark/>
              </w:tcPr>
            </w:tcPrChange>
          </w:tcPr>
          <w:p w14:paraId="5B65CC9C" w14:textId="77777777" w:rsidR="00582FB7" w:rsidRPr="00582FB7" w:rsidRDefault="00582FB7" w:rsidP="00582FB7">
            <w:pPr>
              <w:spacing w:after="0" w:line="240" w:lineRule="auto"/>
              <w:jc w:val="right"/>
              <w:rPr>
                <w:ins w:id="2528" w:author="Jon.Richar" w:date="2023-06-07T15:37:00Z"/>
                <w:rFonts w:ascii="Times New Roman" w:eastAsia="Times New Roman" w:hAnsi="Times New Roman" w:cs="Times New Roman"/>
                <w:color w:val="000000"/>
                <w:sz w:val="20"/>
                <w:szCs w:val="20"/>
              </w:rPr>
            </w:pPr>
            <w:ins w:id="2529" w:author="Jon.Richar" w:date="2023-06-07T15:37:00Z">
              <w:r w:rsidRPr="00582FB7">
                <w:rPr>
                  <w:rFonts w:ascii="Times New Roman" w:eastAsia="Times New Roman" w:hAnsi="Times New Roman" w:cs="Times New Roman"/>
                  <w:color w:val="000000"/>
                  <w:sz w:val="20"/>
                  <w:szCs w:val="20"/>
                </w:rPr>
                <w:t>73.29</w:t>
              </w:r>
            </w:ins>
          </w:p>
        </w:tc>
        <w:tc>
          <w:tcPr>
            <w:tcW w:w="683" w:type="dxa"/>
            <w:shd w:val="clear" w:color="auto" w:fill="auto"/>
            <w:noWrap/>
            <w:vAlign w:val="bottom"/>
            <w:hideMark/>
            <w:tcPrChange w:id="2530" w:author="Jon.Richar" w:date="2023-06-09T15:16:00Z">
              <w:tcPr>
                <w:tcW w:w="999" w:type="dxa"/>
                <w:gridSpan w:val="2"/>
                <w:shd w:val="clear" w:color="auto" w:fill="auto"/>
                <w:noWrap/>
                <w:vAlign w:val="bottom"/>
                <w:hideMark/>
              </w:tcPr>
            </w:tcPrChange>
          </w:tcPr>
          <w:p w14:paraId="6B6758FB" w14:textId="77777777" w:rsidR="00582FB7" w:rsidRPr="00582FB7" w:rsidRDefault="00582FB7" w:rsidP="00582FB7">
            <w:pPr>
              <w:spacing w:after="0" w:line="240" w:lineRule="auto"/>
              <w:jc w:val="right"/>
              <w:rPr>
                <w:ins w:id="2531" w:author="Jon.Richar" w:date="2023-06-07T15:37:00Z"/>
                <w:rFonts w:ascii="Times New Roman" w:eastAsia="Times New Roman" w:hAnsi="Times New Roman" w:cs="Times New Roman"/>
                <w:color w:val="000000"/>
                <w:sz w:val="20"/>
                <w:szCs w:val="20"/>
              </w:rPr>
            </w:pPr>
            <w:ins w:id="2532" w:author="Jon.Richar" w:date="2023-06-07T15:37:00Z">
              <w:r w:rsidRPr="00582FB7">
                <w:rPr>
                  <w:rFonts w:ascii="Times New Roman" w:eastAsia="Times New Roman" w:hAnsi="Times New Roman" w:cs="Times New Roman"/>
                  <w:color w:val="000000"/>
                  <w:sz w:val="20"/>
                  <w:szCs w:val="20"/>
                </w:rPr>
                <w:t>0.69</w:t>
              </w:r>
            </w:ins>
          </w:p>
        </w:tc>
        <w:tc>
          <w:tcPr>
            <w:tcW w:w="639" w:type="dxa"/>
            <w:shd w:val="clear" w:color="auto" w:fill="auto"/>
            <w:noWrap/>
            <w:vAlign w:val="bottom"/>
            <w:hideMark/>
            <w:tcPrChange w:id="2533" w:author="Jon.Richar" w:date="2023-06-09T15:16:00Z">
              <w:tcPr>
                <w:tcW w:w="589" w:type="dxa"/>
                <w:gridSpan w:val="2"/>
                <w:shd w:val="clear" w:color="auto" w:fill="auto"/>
                <w:noWrap/>
                <w:vAlign w:val="bottom"/>
                <w:hideMark/>
              </w:tcPr>
            </w:tcPrChange>
          </w:tcPr>
          <w:p w14:paraId="76CD8CFE" w14:textId="77777777" w:rsidR="00582FB7" w:rsidRPr="00582FB7" w:rsidRDefault="00582FB7" w:rsidP="00582FB7">
            <w:pPr>
              <w:spacing w:after="0" w:line="240" w:lineRule="auto"/>
              <w:jc w:val="right"/>
              <w:rPr>
                <w:ins w:id="2534" w:author="Jon.Richar" w:date="2023-06-07T15:37:00Z"/>
                <w:rFonts w:ascii="Times New Roman" w:eastAsia="Times New Roman" w:hAnsi="Times New Roman" w:cs="Times New Roman"/>
                <w:color w:val="000000"/>
                <w:sz w:val="20"/>
                <w:szCs w:val="20"/>
              </w:rPr>
            </w:pPr>
            <w:ins w:id="2535" w:author="Jon.Richar" w:date="2023-06-07T15:37:00Z">
              <w:r w:rsidRPr="00582FB7">
                <w:rPr>
                  <w:rFonts w:ascii="Times New Roman" w:eastAsia="Times New Roman" w:hAnsi="Times New Roman" w:cs="Times New Roman"/>
                  <w:color w:val="000000"/>
                  <w:sz w:val="20"/>
                  <w:szCs w:val="20"/>
                </w:rPr>
                <w:t>0.55</w:t>
              </w:r>
            </w:ins>
          </w:p>
        </w:tc>
        <w:tc>
          <w:tcPr>
            <w:tcW w:w="5980" w:type="dxa"/>
            <w:shd w:val="clear" w:color="auto" w:fill="auto"/>
            <w:noWrap/>
            <w:vAlign w:val="bottom"/>
            <w:hideMark/>
            <w:tcPrChange w:id="2536" w:author="Jon.Richar" w:date="2023-06-09T15:16:00Z">
              <w:tcPr>
                <w:tcW w:w="5729" w:type="dxa"/>
                <w:gridSpan w:val="2"/>
                <w:shd w:val="clear" w:color="auto" w:fill="auto"/>
                <w:noWrap/>
                <w:vAlign w:val="bottom"/>
                <w:hideMark/>
              </w:tcPr>
            </w:tcPrChange>
          </w:tcPr>
          <w:p w14:paraId="46A6D732" w14:textId="77777777" w:rsidR="00582FB7" w:rsidRPr="00582FB7" w:rsidRDefault="00582FB7" w:rsidP="00582FB7">
            <w:pPr>
              <w:spacing w:after="0" w:line="240" w:lineRule="auto"/>
              <w:rPr>
                <w:ins w:id="2537" w:author="Jon.Richar" w:date="2023-06-07T15:37:00Z"/>
                <w:rFonts w:ascii="Times New Roman" w:eastAsia="Times New Roman" w:hAnsi="Times New Roman" w:cs="Times New Roman"/>
                <w:color w:val="000000"/>
                <w:sz w:val="20"/>
                <w:szCs w:val="20"/>
              </w:rPr>
            </w:pPr>
            <w:ins w:id="2538" w:author="Jon.Richar" w:date="2023-06-07T15:37:00Z">
              <w:r w:rsidRPr="00582FB7">
                <w:rPr>
                  <w:rFonts w:ascii="Times New Roman" w:eastAsia="Times New Roman" w:hAnsi="Times New Roman" w:cs="Times New Roman"/>
                  <w:color w:val="000000"/>
                  <w:sz w:val="20"/>
                  <w:szCs w:val="20"/>
                </w:rPr>
                <w:t>Female Bairdi, FHS lag 2, PDO RA2, AO RA2</w:t>
              </w:r>
            </w:ins>
          </w:p>
        </w:tc>
      </w:tr>
      <w:tr w:rsidR="00582FB7" w:rsidRPr="00582FB7" w14:paraId="254C2369" w14:textId="77777777" w:rsidTr="00C93D08">
        <w:tblPrEx>
          <w:tblPrExChange w:id="2539" w:author="Jon.Richar" w:date="2023-06-09T15:16:00Z">
            <w:tblPrEx>
              <w:tblW w:w="8779" w:type="dxa"/>
            </w:tblPrEx>
          </w:tblPrExChange>
        </w:tblPrEx>
        <w:trPr>
          <w:trHeight w:val="265"/>
          <w:ins w:id="2540" w:author="Jon.Richar" w:date="2023-06-07T15:37:00Z"/>
          <w:trPrChange w:id="2541" w:author="Jon.Richar" w:date="2023-06-09T15:16:00Z">
            <w:trPr>
              <w:gridAfter w:val="0"/>
              <w:trHeight w:val="263"/>
            </w:trPr>
          </w:trPrChange>
        </w:trPr>
        <w:tc>
          <w:tcPr>
            <w:tcW w:w="774" w:type="dxa"/>
            <w:shd w:val="clear" w:color="auto" w:fill="auto"/>
            <w:noWrap/>
            <w:vAlign w:val="bottom"/>
            <w:hideMark/>
            <w:tcPrChange w:id="2542" w:author="Jon.Richar" w:date="2023-06-09T15:16:00Z">
              <w:tcPr>
                <w:tcW w:w="769" w:type="dxa"/>
                <w:shd w:val="clear" w:color="auto" w:fill="auto"/>
                <w:noWrap/>
                <w:vAlign w:val="bottom"/>
                <w:hideMark/>
              </w:tcPr>
            </w:tcPrChange>
          </w:tcPr>
          <w:p w14:paraId="0665B197" w14:textId="77777777" w:rsidR="00582FB7" w:rsidRPr="00582FB7" w:rsidRDefault="00582FB7" w:rsidP="00582FB7">
            <w:pPr>
              <w:spacing w:after="0" w:line="240" w:lineRule="auto"/>
              <w:jc w:val="right"/>
              <w:rPr>
                <w:ins w:id="2543" w:author="Jon.Richar" w:date="2023-06-07T15:37:00Z"/>
                <w:rFonts w:ascii="Times New Roman" w:eastAsia="Times New Roman" w:hAnsi="Times New Roman" w:cs="Times New Roman"/>
                <w:color w:val="000000"/>
                <w:sz w:val="20"/>
                <w:szCs w:val="20"/>
              </w:rPr>
            </w:pPr>
            <w:ins w:id="2544" w:author="Jon.Richar" w:date="2023-06-07T15:37:00Z">
              <w:r w:rsidRPr="00582FB7">
                <w:rPr>
                  <w:rFonts w:ascii="Times New Roman" w:eastAsia="Times New Roman" w:hAnsi="Times New Roman" w:cs="Times New Roman"/>
                  <w:color w:val="000000"/>
                  <w:sz w:val="20"/>
                  <w:szCs w:val="20"/>
                </w:rPr>
                <w:t>8</w:t>
              </w:r>
            </w:ins>
          </w:p>
        </w:tc>
        <w:tc>
          <w:tcPr>
            <w:tcW w:w="698" w:type="dxa"/>
            <w:shd w:val="clear" w:color="auto" w:fill="auto"/>
            <w:noWrap/>
            <w:vAlign w:val="bottom"/>
            <w:hideMark/>
            <w:tcPrChange w:id="2545" w:author="Jon.Richar" w:date="2023-06-09T15:16:00Z">
              <w:tcPr>
                <w:tcW w:w="693" w:type="dxa"/>
                <w:gridSpan w:val="2"/>
                <w:shd w:val="clear" w:color="auto" w:fill="auto"/>
                <w:noWrap/>
                <w:vAlign w:val="bottom"/>
                <w:hideMark/>
              </w:tcPr>
            </w:tcPrChange>
          </w:tcPr>
          <w:p w14:paraId="065A9A4B" w14:textId="77777777" w:rsidR="00582FB7" w:rsidRPr="00582FB7" w:rsidRDefault="00582FB7" w:rsidP="00582FB7">
            <w:pPr>
              <w:spacing w:after="0" w:line="240" w:lineRule="auto"/>
              <w:jc w:val="right"/>
              <w:rPr>
                <w:ins w:id="2546" w:author="Jon.Richar" w:date="2023-06-07T15:37:00Z"/>
                <w:rFonts w:ascii="Times New Roman" w:eastAsia="Times New Roman" w:hAnsi="Times New Roman" w:cs="Times New Roman"/>
                <w:color w:val="000000"/>
                <w:sz w:val="20"/>
                <w:szCs w:val="20"/>
              </w:rPr>
            </w:pPr>
            <w:ins w:id="2547" w:author="Jon.Richar" w:date="2023-06-07T15:37:00Z">
              <w:r w:rsidRPr="00582FB7">
                <w:rPr>
                  <w:rFonts w:ascii="Times New Roman" w:eastAsia="Times New Roman" w:hAnsi="Times New Roman" w:cs="Times New Roman"/>
                  <w:color w:val="000000"/>
                  <w:sz w:val="20"/>
                  <w:szCs w:val="20"/>
                </w:rPr>
                <w:t>73.49</w:t>
              </w:r>
            </w:ins>
          </w:p>
        </w:tc>
        <w:tc>
          <w:tcPr>
            <w:tcW w:w="683" w:type="dxa"/>
            <w:shd w:val="clear" w:color="auto" w:fill="auto"/>
            <w:noWrap/>
            <w:vAlign w:val="bottom"/>
            <w:hideMark/>
            <w:tcPrChange w:id="2548" w:author="Jon.Richar" w:date="2023-06-09T15:16:00Z">
              <w:tcPr>
                <w:tcW w:w="999" w:type="dxa"/>
                <w:gridSpan w:val="2"/>
                <w:shd w:val="clear" w:color="auto" w:fill="auto"/>
                <w:noWrap/>
                <w:vAlign w:val="bottom"/>
                <w:hideMark/>
              </w:tcPr>
            </w:tcPrChange>
          </w:tcPr>
          <w:p w14:paraId="5CDDD7B5" w14:textId="77777777" w:rsidR="00582FB7" w:rsidRPr="00582FB7" w:rsidRDefault="00582FB7" w:rsidP="00582FB7">
            <w:pPr>
              <w:spacing w:after="0" w:line="240" w:lineRule="auto"/>
              <w:jc w:val="right"/>
              <w:rPr>
                <w:ins w:id="2549" w:author="Jon.Richar" w:date="2023-06-07T15:37:00Z"/>
                <w:rFonts w:ascii="Times New Roman" w:eastAsia="Times New Roman" w:hAnsi="Times New Roman" w:cs="Times New Roman"/>
                <w:color w:val="000000"/>
                <w:sz w:val="20"/>
                <w:szCs w:val="20"/>
              </w:rPr>
            </w:pPr>
            <w:ins w:id="2550" w:author="Jon.Richar" w:date="2023-06-07T15:37:00Z">
              <w:r w:rsidRPr="00582FB7">
                <w:rPr>
                  <w:rFonts w:ascii="Times New Roman" w:eastAsia="Times New Roman" w:hAnsi="Times New Roman" w:cs="Times New Roman"/>
                  <w:color w:val="000000"/>
                  <w:sz w:val="20"/>
                  <w:szCs w:val="20"/>
                </w:rPr>
                <w:t>0.89</w:t>
              </w:r>
            </w:ins>
          </w:p>
        </w:tc>
        <w:tc>
          <w:tcPr>
            <w:tcW w:w="639" w:type="dxa"/>
            <w:shd w:val="clear" w:color="auto" w:fill="auto"/>
            <w:noWrap/>
            <w:vAlign w:val="bottom"/>
            <w:hideMark/>
            <w:tcPrChange w:id="2551" w:author="Jon.Richar" w:date="2023-06-09T15:16:00Z">
              <w:tcPr>
                <w:tcW w:w="589" w:type="dxa"/>
                <w:gridSpan w:val="2"/>
                <w:shd w:val="clear" w:color="auto" w:fill="auto"/>
                <w:noWrap/>
                <w:vAlign w:val="bottom"/>
                <w:hideMark/>
              </w:tcPr>
            </w:tcPrChange>
          </w:tcPr>
          <w:p w14:paraId="45A917E4" w14:textId="77777777" w:rsidR="00582FB7" w:rsidRPr="00582FB7" w:rsidRDefault="00582FB7" w:rsidP="00582FB7">
            <w:pPr>
              <w:spacing w:after="0" w:line="240" w:lineRule="auto"/>
              <w:jc w:val="right"/>
              <w:rPr>
                <w:ins w:id="2552" w:author="Jon.Richar" w:date="2023-06-07T15:37:00Z"/>
                <w:rFonts w:ascii="Times New Roman" w:eastAsia="Times New Roman" w:hAnsi="Times New Roman" w:cs="Times New Roman"/>
                <w:color w:val="000000"/>
                <w:sz w:val="20"/>
                <w:szCs w:val="20"/>
              </w:rPr>
            </w:pPr>
            <w:ins w:id="2553" w:author="Jon.Richar" w:date="2023-06-07T15:37:00Z">
              <w:r w:rsidRPr="00582FB7">
                <w:rPr>
                  <w:rFonts w:ascii="Times New Roman" w:eastAsia="Times New Roman" w:hAnsi="Times New Roman" w:cs="Times New Roman"/>
                  <w:color w:val="000000"/>
                  <w:sz w:val="20"/>
                  <w:szCs w:val="20"/>
                </w:rPr>
                <w:t>0.47</w:t>
              </w:r>
            </w:ins>
          </w:p>
        </w:tc>
        <w:tc>
          <w:tcPr>
            <w:tcW w:w="5980" w:type="dxa"/>
            <w:shd w:val="clear" w:color="auto" w:fill="auto"/>
            <w:noWrap/>
            <w:vAlign w:val="bottom"/>
            <w:hideMark/>
            <w:tcPrChange w:id="2554" w:author="Jon.Richar" w:date="2023-06-09T15:16:00Z">
              <w:tcPr>
                <w:tcW w:w="5729" w:type="dxa"/>
                <w:gridSpan w:val="2"/>
                <w:shd w:val="clear" w:color="auto" w:fill="auto"/>
                <w:noWrap/>
                <w:vAlign w:val="bottom"/>
                <w:hideMark/>
              </w:tcPr>
            </w:tcPrChange>
          </w:tcPr>
          <w:p w14:paraId="03065734" w14:textId="77777777" w:rsidR="00582FB7" w:rsidRPr="00582FB7" w:rsidRDefault="00582FB7" w:rsidP="00582FB7">
            <w:pPr>
              <w:spacing w:after="0" w:line="240" w:lineRule="auto"/>
              <w:rPr>
                <w:ins w:id="2555" w:author="Jon.Richar" w:date="2023-06-07T15:37:00Z"/>
                <w:rFonts w:ascii="Times New Roman" w:eastAsia="Times New Roman" w:hAnsi="Times New Roman" w:cs="Times New Roman"/>
                <w:color w:val="000000"/>
                <w:sz w:val="20"/>
                <w:szCs w:val="20"/>
              </w:rPr>
            </w:pPr>
            <w:ins w:id="2556" w:author="Jon.Richar" w:date="2023-06-07T15:37:00Z">
              <w:r w:rsidRPr="00582FB7">
                <w:rPr>
                  <w:rFonts w:ascii="Times New Roman" w:eastAsia="Times New Roman" w:hAnsi="Times New Roman" w:cs="Times New Roman"/>
                  <w:color w:val="000000"/>
                  <w:sz w:val="20"/>
                  <w:szCs w:val="20"/>
                </w:rPr>
                <w:t>Female Bairdi, Pacific cod lag 1, FHS lag 2</w:t>
              </w:r>
            </w:ins>
          </w:p>
        </w:tc>
      </w:tr>
      <w:tr w:rsidR="00582FB7" w:rsidRPr="00582FB7" w14:paraId="210B5DD0" w14:textId="77777777" w:rsidTr="00C93D08">
        <w:tblPrEx>
          <w:tblPrExChange w:id="2557" w:author="Jon.Richar" w:date="2023-06-09T15:16:00Z">
            <w:tblPrEx>
              <w:tblW w:w="8779" w:type="dxa"/>
            </w:tblPrEx>
          </w:tblPrExChange>
        </w:tblPrEx>
        <w:trPr>
          <w:trHeight w:val="265"/>
          <w:ins w:id="2558" w:author="Jon.Richar" w:date="2023-06-07T15:37:00Z"/>
          <w:trPrChange w:id="2559" w:author="Jon.Richar" w:date="2023-06-09T15:16:00Z">
            <w:trPr>
              <w:gridAfter w:val="0"/>
              <w:trHeight w:val="263"/>
            </w:trPr>
          </w:trPrChange>
        </w:trPr>
        <w:tc>
          <w:tcPr>
            <w:tcW w:w="774" w:type="dxa"/>
            <w:shd w:val="clear" w:color="auto" w:fill="auto"/>
            <w:noWrap/>
            <w:vAlign w:val="bottom"/>
            <w:hideMark/>
            <w:tcPrChange w:id="2560" w:author="Jon.Richar" w:date="2023-06-09T15:16:00Z">
              <w:tcPr>
                <w:tcW w:w="769" w:type="dxa"/>
                <w:shd w:val="clear" w:color="auto" w:fill="auto"/>
                <w:noWrap/>
                <w:vAlign w:val="bottom"/>
                <w:hideMark/>
              </w:tcPr>
            </w:tcPrChange>
          </w:tcPr>
          <w:p w14:paraId="74F72B7D" w14:textId="77777777" w:rsidR="00582FB7" w:rsidRPr="00582FB7" w:rsidRDefault="00582FB7" w:rsidP="00582FB7">
            <w:pPr>
              <w:spacing w:after="0" w:line="240" w:lineRule="auto"/>
              <w:jc w:val="right"/>
              <w:rPr>
                <w:ins w:id="2561" w:author="Jon.Richar" w:date="2023-06-07T15:37:00Z"/>
                <w:rFonts w:ascii="Times New Roman" w:eastAsia="Times New Roman" w:hAnsi="Times New Roman" w:cs="Times New Roman"/>
                <w:color w:val="000000"/>
                <w:sz w:val="20"/>
                <w:szCs w:val="20"/>
              </w:rPr>
            </w:pPr>
            <w:ins w:id="2562" w:author="Jon.Richar" w:date="2023-06-07T15:37:00Z">
              <w:r w:rsidRPr="00582FB7">
                <w:rPr>
                  <w:rFonts w:ascii="Times New Roman" w:eastAsia="Times New Roman" w:hAnsi="Times New Roman" w:cs="Times New Roman"/>
                  <w:color w:val="000000"/>
                  <w:sz w:val="20"/>
                  <w:szCs w:val="20"/>
                </w:rPr>
                <w:t>31</w:t>
              </w:r>
            </w:ins>
          </w:p>
        </w:tc>
        <w:tc>
          <w:tcPr>
            <w:tcW w:w="698" w:type="dxa"/>
            <w:shd w:val="clear" w:color="auto" w:fill="auto"/>
            <w:noWrap/>
            <w:vAlign w:val="bottom"/>
            <w:hideMark/>
            <w:tcPrChange w:id="2563" w:author="Jon.Richar" w:date="2023-06-09T15:16:00Z">
              <w:tcPr>
                <w:tcW w:w="693" w:type="dxa"/>
                <w:gridSpan w:val="2"/>
                <w:shd w:val="clear" w:color="auto" w:fill="auto"/>
                <w:noWrap/>
                <w:vAlign w:val="bottom"/>
                <w:hideMark/>
              </w:tcPr>
            </w:tcPrChange>
          </w:tcPr>
          <w:p w14:paraId="494C6208" w14:textId="77777777" w:rsidR="00582FB7" w:rsidRPr="00582FB7" w:rsidRDefault="00582FB7" w:rsidP="00582FB7">
            <w:pPr>
              <w:spacing w:after="0" w:line="240" w:lineRule="auto"/>
              <w:jc w:val="right"/>
              <w:rPr>
                <w:ins w:id="2564" w:author="Jon.Richar" w:date="2023-06-07T15:37:00Z"/>
                <w:rFonts w:ascii="Times New Roman" w:eastAsia="Times New Roman" w:hAnsi="Times New Roman" w:cs="Times New Roman"/>
                <w:color w:val="000000"/>
                <w:sz w:val="20"/>
                <w:szCs w:val="20"/>
              </w:rPr>
            </w:pPr>
            <w:ins w:id="2565" w:author="Jon.Richar" w:date="2023-06-07T15:37:00Z">
              <w:r w:rsidRPr="00582FB7">
                <w:rPr>
                  <w:rFonts w:ascii="Times New Roman" w:eastAsia="Times New Roman" w:hAnsi="Times New Roman" w:cs="Times New Roman"/>
                  <w:color w:val="000000"/>
                  <w:sz w:val="20"/>
                  <w:szCs w:val="20"/>
                </w:rPr>
                <w:t>73.69</w:t>
              </w:r>
            </w:ins>
          </w:p>
        </w:tc>
        <w:tc>
          <w:tcPr>
            <w:tcW w:w="683" w:type="dxa"/>
            <w:shd w:val="clear" w:color="auto" w:fill="auto"/>
            <w:noWrap/>
            <w:vAlign w:val="bottom"/>
            <w:hideMark/>
            <w:tcPrChange w:id="2566" w:author="Jon.Richar" w:date="2023-06-09T15:16:00Z">
              <w:tcPr>
                <w:tcW w:w="999" w:type="dxa"/>
                <w:gridSpan w:val="2"/>
                <w:shd w:val="clear" w:color="auto" w:fill="auto"/>
                <w:noWrap/>
                <w:vAlign w:val="bottom"/>
                <w:hideMark/>
              </w:tcPr>
            </w:tcPrChange>
          </w:tcPr>
          <w:p w14:paraId="12599E0F" w14:textId="77777777" w:rsidR="00582FB7" w:rsidRPr="00582FB7" w:rsidRDefault="00582FB7" w:rsidP="00582FB7">
            <w:pPr>
              <w:spacing w:after="0" w:line="240" w:lineRule="auto"/>
              <w:jc w:val="right"/>
              <w:rPr>
                <w:ins w:id="2567" w:author="Jon.Richar" w:date="2023-06-07T15:37:00Z"/>
                <w:rFonts w:ascii="Times New Roman" w:eastAsia="Times New Roman" w:hAnsi="Times New Roman" w:cs="Times New Roman"/>
                <w:color w:val="000000"/>
                <w:sz w:val="20"/>
                <w:szCs w:val="20"/>
              </w:rPr>
            </w:pPr>
            <w:ins w:id="2568" w:author="Jon.Richar" w:date="2023-06-07T15:37:00Z">
              <w:r w:rsidRPr="00582FB7">
                <w:rPr>
                  <w:rFonts w:ascii="Times New Roman" w:eastAsia="Times New Roman" w:hAnsi="Times New Roman" w:cs="Times New Roman"/>
                  <w:color w:val="000000"/>
                  <w:sz w:val="20"/>
                  <w:szCs w:val="20"/>
                </w:rPr>
                <w:t>1.08</w:t>
              </w:r>
            </w:ins>
          </w:p>
        </w:tc>
        <w:tc>
          <w:tcPr>
            <w:tcW w:w="639" w:type="dxa"/>
            <w:shd w:val="clear" w:color="auto" w:fill="auto"/>
            <w:noWrap/>
            <w:vAlign w:val="bottom"/>
            <w:hideMark/>
            <w:tcPrChange w:id="2569" w:author="Jon.Richar" w:date="2023-06-09T15:16:00Z">
              <w:tcPr>
                <w:tcW w:w="589" w:type="dxa"/>
                <w:gridSpan w:val="2"/>
                <w:shd w:val="clear" w:color="auto" w:fill="auto"/>
                <w:noWrap/>
                <w:vAlign w:val="bottom"/>
                <w:hideMark/>
              </w:tcPr>
            </w:tcPrChange>
          </w:tcPr>
          <w:p w14:paraId="13114E10" w14:textId="77777777" w:rsidR="00582FB7" w:rsidRPr="00582FB7" w:rsidRDefault="00582FB7" w:rsidP="00582FB7">
            <w:pPr>
              <w:spacing w:after="0" w:line="240" w:lineRule="auto"/>
              <w:jc w:val="right"/>
              <w:rPr>
                <w:ins w:id="2570" w:author="Jon.Richar" w:date="2023-06-07T15:37:00Z"/>
                <w:rFonts w:ascii="Times New Roman" w:eastAsia="Times New Roman" w:hAnsi="Times New Roman" w:cs="Times New Roman"/>
                <w:color w:val="000000"/>
                <w:sz w:val="20"/>
                <w:szCs w:val="20"/>
              </w:rPr>
            </w:pPr>
            <w:ins w:id="2571" w:author="Jon.Richar" w:date="2023-06-07T15:37:00Z">
              <w:r w:rsidRPr="00582FB7">
                <w:rPr>
                  <w:rFonts w:ascii="Times New Roman" w:eastAsia="Times New Roman" w:hAnsi="Times New Roman" w:cs="Times New Roman"/>
                  <w:color w:val="000000"/>
                  <w:sz w:val="20"/>
                  <w:szCs w:val="20"/>
                </w:rPr>
                <w:t>0.48</w:t>
              </w:r>
            </w:ins>
          </w:p>
        </w:tc>
        <w:tc>
          <w:tcPr>
            <w:tcW w:w="5980" w:type="dxa"/>
            <w:shd w:val="clear" w:color="auto" w:fill="auto"/>
            <w:noWrap/>
            <w:vAlign w:val="bottom"/>
            <w:hideMark/>
            <w:tcPrChange w:id="2572" w:author="Jon.Richar" w:date="2023-06-09T15:16:00Z">
              <w:tcPr>
                <w:tcW w:w="5729" w:type="dxa"/>
                <w:gridSpan w:val="2"/>
                <w:shd w:val="clear" w:color="auto" w:fill="auto"/>
                <w:noWrap/>
                <w:vAlign w:val="bottom"/>
                <w:hideMark/>
              </w:tcPr>
            </w:tcPrChange>
          </w:tcPr>
          <w:p w14:paraId="19EC8086" w14:textId="77777777" w:rsidR="00582FB7" w:rsidRPr="00582FB7" w:rsidRDefault="00582FB7" w:rsidP="00582FB7">
            <w:pPr>
              <w:spacing w:after="0" w:line="240" w:lineRule="auto"/>
              <w:rPr>
                <w:ins w:id="2573" w:author="Jon.Richar" w:date="2023-06-07T15:37:00Z"/>
                <w:rFonts w:ascii="Times New Roman" w:eastAsia="Times New Roman" w:hAnsi="Times New Roman" w:cs="Times New Roman"/>
                <w:color w:val="000000"/>
                <w:sz w:val="20"/>
                <w:szCs w:val="20"/>
              </w:rPr>
            </w:pPr>
            <w:ins w:id="2574" w:author="Jon.Richar" w:date="2023-06-07T15:37:00Z">
              <w:r w:rsidRPr="00582FB7">
                <w:rPr>
                  <w:rFonts w:ascii="Times New Roman" w:eastAsia="Times New Roman" w:hAnsi="Times New Roman" w:cs="Times New Roman"/>
                  <w:color w:val="000000"/>
                  <w:sz w:val="20"/>
                  <w:szCs w:val="20"/>
                </w:rPr>
                <w:t>Female Bairdi, FHS lag 2, May-July SST</w:t>
              </w:r>
            </w:ins>
          </w:p>
        </w:tc>
      </w:tr>
      <w:tr w:rsidR="00582FB7" w:rsidRPr="00582FB7" w14:paraId="5FC280DD" w14:textId="77777777" w:rsidTr="00C93D08">
        <w:tblPrEx>
          <w:tblPrExChange w:id="2575" w:author="Jon.Richar" w:date="2023-06-09T15:16:00Z">
            <w:tblPrEx>
              <w:tblW w:w="8779" w:type="dxa"/>
            </w:tblPrEx>
          </w:tblPrExChange>
        </w:tblPrEx>
        <w:trPr>
          <w:trHeight w:val="265"/>
          <w:ins w:id="2576" w:author="Jon.Richar" w:date="2023-06-07T15:37:00Z"/>
          <w:trPrChange w:id="2577" w:author="Jon.Richar" w:date="2023-06-09T15:16:00Z">
            <w:trPr>
              <w:gridAfter w:val="0"/>
              <w:trHeight w:val="263"/>
            </w:trPr>
          </w:trPrChange>
        </w:trPr>
        <w:tc>
          <w:tcPr>
            <w:tcW w:w="774" w:type="dxa"/>
            <w:shd w:val="clear" w:color="auto" w:fill="auto"/>
            <w:noWrap/>
            <w:vAlign w:val="bottom"/>
            <w:hideMark/>
            <w:tcPrChange w:id="2578" w:author="Jon.Richar" w:date="2023-06-09T15:16:00Z">
              <w:tcPr>
                <w:tcW w:w="769" w:type="dxa"/>
                <w:shd w:val="clear" w:color="auto" w:fill="auto"/>
                <w:noWrap/>
                <w:vAlign w:val="bottom"/>
                <w:hideMark/>
              </w:tcPr>
            </w:tcPrChange>
          </w:tcPr>
          <w:p w14:paraId="4C1AB2D4" w14:textId="77777777" w:rsidR="00582FB7" w:rsidRPr="00582FB7" w:rsidRDefault="00582FB7" w:rsidP="00582FB7">
            <w:pPr>
              <w:spacing w:after="0" w:line="240" w:lineRule="auto"/>
              <w:jc w:val="right"/>
              <w:rPr>
                <w:ins w:id="2579" w:author="Jon.Richar" w:date="2023-06-07T15:37:00Z"/>
                <w:rFonts w:ascii="Times New Roman" w:eastAsia="Times New Roman" w:hAnsi="Times New Roman" w:cs="Times New Roman"/>
                <w:color w:val="000000"/>
                <w:sz w:val="20"/>
                <w:szCs w:val="20"/>
              </w:rPr>
            </w:pPr>
            <w:ins w:id="2580" w:author="Jon.Richar" w:date="2023-06-07T15:37:00Z">
              <w:r w:rsidRPr="00582FB7">
                <w:rPr>
                  <w:rFonts w:ascii="Times New Roman" w:eastAsia="Times New Roman" w:hAnsi="Times New Roman" w:cs="Times New Roman"/>
                  <w:color w:val="000000"/>
                  <w:sz w:val="20"/>
                  <w:szCs w:val="20"/>
                </w:rPr>
                <w:t>2</w:t>
              </w:r>
            </w:ins>
          </w:p>
        </w:tc>
        <w:tc>
          <w:tcPr>
            <w:tcW w:w="698" w:type="dxa"/>
            <w:shd w:val="clear" w:color="auto" w:fill="auto"/>
            <w:noWrap/>
            <w:vAlign w:val="bottom"/>
            <w:hideMark/>
            <w:tcPrChange w:id="2581" w:author="Jon.Richar" w:date="2023-06-09T15:16:00Z">
              <w:tcPr>
                <w:tcW w:w="693" w:type="dxa"/>
                <w:gridSpan w:val="2"/>
                <w:shd w:val="clear" w:color="auto" w:fill="auto"/>
                <w:noWrap/>
                <w:vAlign w:val="bottom"/>
                <w:hideMark/>
              </w:tcPr>
            </w:tcPrChange>
          </w:tcPr>
          <w:p w14:paraId="374B46AF" w14:textId="77777777" w:rsidR="00582FB7" w:rsidRPr="00582FB7" w:rsidRDefault="00582FB7" w:rsidP="00582FB7">
            <w:pPr>
              <w:spacing w:after="0" w:line="240" w:lineRule="auto"/>
              <w:jc w:val="right"/>
              <w:rPr>
                <w:ins w:id="2582" w:author="Jon.Richar" w:date="2023-06-07T15:37:00Z"/>
                <w:rFonts w:ascii="Times New Roman" w:eastAsia="Times New Roman" w:hAnsi="Times New Roman" w:cs="Times New Roman"/>
                <w:color w:val="000000"/>
                <w:sz w:val="20"/>
                <w:szCs w:val="20"/>
              </w:rPr>
            </w:pPr>
            <w:ins w:id="2583" w:author="Jon.Richar" w:date="2023-06-07T15:37:00Z">
              <w:r w:rsidRPr="00582FB7">
                <w:rPr>
                  <w:rFonts w:ascii="Times New Roman" w:eastAsia="Times New Roman" w:hAnsi="Times New Roman" w:cs="Times New Roman"/>
                  <w:color w:val="000000"/>
                  <w:sz w:val="20"/>
                  <w:szCs w:val="20"/>
                </w:rPr>
                <w:t>74.06</w:t>
              </w:r>
            </w:ins>
          </w:p>
        </w:tc>
        <w:tc>
          <w:tcPr>
            <w:tcW w:w="683" w:type="dxa"/>
            <w:shd w:val="clear" w:color="auto" w:fill="auto"/>
            <w:noWrap/>
            <w:vAlign w:val="bottom"/>
            <w:hideMark/>
            <w:tcPrChange w:id="2584" w:author="Jon.Richar" w:date="2023-06-09T15:16:00Z">
              <w:tcPr>
                <w:tcW w:w="999" w:type="dxa"/>
                <w:gridSpan w:val="2"/>
                <w:shd w:val="clear" w:color="auto" w:fill="auto"/>
                <w:noWrap/>
                <w:vAlign w:val="bottom"/>
                <w:hideMark/>
              </w:tcPr>
            </w:tcPrChange>
          </w:tcPr>
          <w:p w14:paraId="5DE36EFB" w14:textId="77777777" w:rsidR="00582FB7" w:rsidRPr="00582FB7" w:rsidRDefault="00582FB7" w:rsidP="00582FB7">
            <w:pPr>
              <w:spacing w:after="0" w:line="240" w:lineRule="auto"/>
              <w:jc w:val="right"/>
              <w:rPr>
                <w:ins w:id="2585" w:author="Jon.Richar" w:date="2023-06-07T15:37:00Z"/>
                <w:rFonts w:ascii="Times New Roman" w:eastAsia="Times New Roman" w:hAnsi="Times New Roman" w:cs="Times New Roman"/>
                <w:color w:val="000000"/>
                <w:sz w:val="20"/>
                <w:szCs w:val="20"/>
              </w:rPr>
            </w:pPr>
            <w:ins w:id="2586" w:author="Jon.Richar" w:date="2023-06-07T15:37:00Z">
              <w:r w:rsidRPr="00582FB7">
                <w:rPr>
                  <w:rFonts w:ascii="Times New Roman" w:eastAsia="Times New Roman" w:hAnsi="Times New Roman" w:cs="Times New Roman"/>
                  <w:color w:val="000000"/>
                  <w:sz w:val="20"/>
                  <w:szCs w:val="20"/>
                </w:rPr>
                <w:t>1.45</w:t>
              </w:r>
            </w:ins>
          </w:p>
        </w:tc>
        <w:tc>
          <w:tcPr>
            <w:tcW w:w="639" w:type="dxa"/>
            <w:shd w:val="clear" w:color="auto" w:fill="auto"/>
            <w:noWrap/>
            <w:vAlign w:val="bottom"/>
            <w:hideMark/>
            <w:tcPrChange w:id="2587" w:author="Jon.Richar" w:date="2023-06-09T15:16:00Z">
              <w:tcPr>
                <w:tcW w:w="589" w:type="dxa"/>
                <w:gridSpan w:val="2"/>
                <w:shd w:val="clear" w:color="auto" w:fill="auto"/>
                <w:noWrap/>
                <w:vAlign w:val="bottom"/>
                <w:hideMark/>
              </w:tcPr>
            </w:tcPrChange>
          </w:tcPr>
          <w:p w14:paraId="792570FE" w14:textId="77777777" w:rsidR="00582FB7" w:rsidRPr="00582FB7" w:rsidRDefault="00582FB7" w:rsidP="00582FB7">
            <w:pPr>
              <w:spacing w:after="0" w:line="240" w:lineRule="auto"/>
              <w:jc w:val="right"/>
              <w:rPr>
                <w:ins w:id="2588" w:author="Jon.Richar" w:date="2023-06-07T15:37:00Z"/>
                <w:rFonts w:ascii="Times New Roman" w:eastAsia="Times New Roman" w:hAnsi="Times New Roman" w:cs="Times New Roman"/>
                <w:color w:val="000000"/>
                <w:sz w:val="20"/>
                <w:szCs w:val="20"/>
              </w:rPr>
            </w:pPr>
            <w:ins w:id="2589" w:author="Jon.Richar" w:date="2023-06-07T15:37:00Z">
              <w:r w:rsidRPr="00582FB7">
                <w:rPr>
                  <w:rFonts w:ascii="Times New Roman" w:eastAsia="Times New Roman" w:hAnsi="Times New Roman" w:cs="Times New Roman"/>
                  <w:color w:val="000000"/>
                  <w:sz w:val="20"/>
                  <w:szCs w:val="20"/>
                </w:rPr>
                <w:t>0.26</w:t>
              </w:r>
            </w:ins>
          </w:p>
        </w:tc>
        <w:tc>
          <w:tcPr>
            <w:tcW w:w="5980" w:type="dxa"/>
            <w:shd w:val="clear" w:color="auto" w:fill="auto"/>
            <w:noWrap/>
            <w:vAlign w:val="bottom"/>
            <w:hideMark/>
            <w:tcPrChange w:id="2590" w:author="Jon.Richar" w:date="2023-06-09T15:16:00Z">
              <w:tcPr>
                <w:tcW w:w="5729" w:type="dxa"/>
                <w:gridSpan w:val="2"/>
                <w:shd w:val="clear" w:color="auto" w:fill="auto"/>
                <w:noWrap/>
                <w:vAlign w:val="bottom"/>
                <w:hideMark/>
              </w:tcPr>
            </w:tcPrChange>
          </w:tcPr>
          <w:p w14:paraId="2C6CAA00" w14:textId="77777777" w:rsidR="00582FB7" w:rsidRPr="00582FB7" w:rsidRDefault="00582FB7" w:rsidP="00582FB7">
            <w:pPr>
              <w:spacing w:after="0" w:line="240" w:lineRule="auto"/>
              <w:rPr>
                <w:ins w:id="2591" w:author="Jon.Richar" w:date="2023-06-07T15:37:00Z"/>
                <w:rFonts w:ascii="Times New Roman" w:eastAsia="Times New Roman" w:hAnsi="Times New Roman" w:cs="Times New Roman"/>
                <w:color w:val="000000"/>
                <w:sz w:val="20"/>
                <w:szCs w:val="20"/>
              </w:rPr>
            </w:pPr>
            <w:ins w:id="2592" w:author="Jon.Richar" w:date="2023-06-07T15:37:00Z">
              <w:r w:rsidRPr="00582FB7">
                <w:rPr>
                  <w:rFonts w:ascii="Times New Roman" w:eastAsia="Times New Roman" w:hAnsi="Times New Roman" w:cs="Times New Roman"/>
                  <w:color w:val="000000"/>
                  <w:sz w:val="20"/>
                  <w:szCs w:val="20"/>
                </w:rPr>
                <w:t>Female Bairdi, ovigerous female opilio</w:t>
              </w:r>
            </w:ins>
          </w:p>
        </w:tc>
      </w:tr>
      <w:tr w:rsidR="00582FB7" w:rsidRPr="00582FB7" w14:paraId="59F7B8A3" w14:textId="77777777" w:rsidTr="00C93D08">
        <w:tblPrEx>
          <w:tblPrExChange w:id="2593" w:author="Jon.Richar" w:date="2023-06-09T15:16:00Z">
            <w:tblPrEx>
              <w:tblW w:w="8779" w:type="dxa"/>
            </w:tblPrEx>
          </w:tblPrExChange>
        </w:tblPrEx>
        <w:trPr>
          <w:trHeight w:val="265"/>
          <w:ins w:id="2594" w:author="Jon.Richar" w:date="2023-06-07T15:37:00Z"/>
          <w:trPrChange w:id="2595" w:author="Jon.Richar" w:date="2023-06-09T15:16:00Z">
            <w:trPr>
              <w:gridAfter w:val="0"/>
              <w:trHeight w:val="263"/>
            </w:trPr>
          </w:trPrChange>
        </w:trPr>
        <w:tc>
          <w:tcPr>
            <w:tcW w:w="774" w:type="dxa"/>
            <w:shd w:val="clear" w:color="auto" w:fill="auto"/>
            <w:noWrap/>
            <w:vAlign w:val="bottom"/>
            <w:hideMark/>
            <w:tcPrChange w:id="2596" w:author="Jon.Richar" w:date="2023-06-09T15:16:00Z">
              <w:tcPr>
                <w:tcW w:w="769" w:type="dxa"/>
                <w:shd w:val="clear" w:color="auto" w:fill="auto"/>
                <w:noWrap/>
                <w:vAlign w:val="bottom"/>
                <w:hideMark/>
              </w:tcPr>
            </w:tcPrChange>
          </w:tcPr>
          <w:p w14:paraId="43D68756" w14:textId="77777777" w:rsidR="00582FB7" w:rsidRPr="00582FB7" w:rsidRDefault="00582FB7" w:rsidP="00582FB7">
            <w:pPr>
              <w:spacing w:after="0" w:line="240" w:lineRule="auto"/>
              <w:jc w:val="right"/>
              <w:rPr>
                <w:ins w:id="2597" w:author="Jon.Richar" w:date="2023-06-07T15:37:00Z"/>
                <w:rFonts w:ascii="Times New Roman" w:eastAsia="Times New Roman" w:hAnsi="Times New Roman" w:cs="Times New Roman"/>
                <w:color w:val="000000"/>
                <w:sz w:val="20"/>
                <w:szCs w:val="20"/>
              </w:rPr>
            </w:pPr>
            <w:ins w:id="2598" w:author="Jon.Richar" w:date="2023-06-07T15:37:00Z">
              <w:r w:rsidRPr="00582FB7">
                <w:rPr>
                  <w:rFonts w:ascii="Times New Roman" w:eastAsia="Times New Roman" w:hAnsi="Times New Roman" w:cs="Times New Roman"/>
                  <w:color w:val="000000"/>
                  <w:sz w:val="20"/>
                  <w:szCs w:val="20"/>
                </w:rPr>
                <w:t>7</w:t>
              </w:r>
            </w:ins>
          </w:p>
        </w:tc>
        <w:tc>
          <w:tcPr>
            <w:tcW w:w="698" w:type="dxa"/>
            <w:shd w:val="clear" w:color="auto" w:fill="auto"/>
            <w:noWrap/>
            <w:vAlign w:val="bottom"/>
            <w:hideMark/>
            <w:tcPrChange w:id="2599" w:author="Jon.Richar" w:date="2023-06-09T15:16:00Z">
              <w:tcPr>
                <w:tcW w:w="693" w:type="dxa"/>
                <w:gridSpan w:val="2"/>
                <w:shd w:val="clear" w:color="auto" w:fill="auto"/>
                <w:noWrap/>
                <w:vAlign w:val="bottom"/>
                <w:hideMark/>
              </w:tcPr>
            </w:tcPrChange>
          </w:tcPr>
          <w:p w14:paraId="1812BB0C" w14:textId="77777777" w:rsidR="00582FB7" w:rsidRPr="00582FB7" w:rsidRDefault="00582FB7" w:rsidP="00582FB7">
            <w:pPr>
              <w:spacing w:after="0" w:line="240" w:lineRule="auto"/>
              <w:jc w:val="right"/>
              <w:rPr>
                <w:ins w:id="2600" w:author="Jon.Richar" w:date="2023-06-07T15:37:00Z"/>
                <w:rFonts w:ascii="Times New Roman" w:eastAsia="Times New Roman" w:hAnsi="Times New Roman" w:cs="Times New Roman"/>
                <w:color w:val="000000"/>
                <w:sz w:val="20"/>
                <w:szCs w:val="20"/>
              </w:rPr>
            </w:pPr>
            <w:ins w:id="2601" w:author="Jon.Richar" w:date="2023-06-07T15:37:00Z">
              <w:r w:rsidRPr="00582FB7">
                <w:rPr>
                  <w:rFonts w:ascii="Times New Roman" w:eastAsia="Times New Roman" w:hAnsi="Times New Roman" w:cs="Times New Roman"/>
                  <w:color w:val="000000"/>
                  <w:sz w:val="20"/>
                  <w:szCs w:val="20"/>
                </w:rPr>
                <w:t>74.69</w:t>
              </w:r>
            </w:ins>
          </w:p>
        </w:tc>
        <w:tc>
          <w:tcPr>
            <w:tcW w:w="683" w:type="dxa"/>
            <w:shd w:val="clear" w:color="auto" w:fill="auto"/>
            <w:noWrap/>
            <w:vAlign w:val="bottom"/>
            <w:hideMark/>
            <w:tcPrChange w:id="2602" w:author="Jon.Richar" w:date="2023-06-09T15:16:00Z">
              <w:tcPr>
                <w:tcW w:w="999" w:type="dxa"/>
                <w:gridSpan w:val="2"/>
                <w:shd w:val="clear" w:color="auto" w:fill="auto"/>
                <w:noWrap/>
                <w:vAlign w:val="bottom"/>
                <w:hideMark/>
              </w:tcPr>
            </w:tcPrChange>
          </w:tcPr>
          <w:p w14:paraId="219E75CE" w14:textId="77777777" w:rsidR="00582FB7" w:rsidRPr="00582FB7" w:rsidRDefault="00582FB7" w:rsidP="00582FB7">
            <w:pPr>
              <w:spacing w:after="0" w:line="240" w:lineRule="auto"/>
              <w:jc w:val="right"/>
              <w:rPr>
                <w:ins w:id="2603" w:author="Jon.Richar" w:date="2023-06-07T15:37:00Z"/>
                <w:rFonts w:ascii="Times New Roman" w:eastAsia="Times New Roman" w:hAnsi="Times New Roman" w:cs="Times New Roman"/>
                <w:color w:val="000000"/>
                <w:sz w:val="20"/>
                <w:szCs w:val="20"/>
              </w:rPr>
            </w:pPr>
            <w:ins w:id="2604" w:author="Jon.Richar" w:date="2023-06-07T15:37:00Z">
              <w:r w:rsidRPr="00582FB7">
                <w:rPr>
                  <w:rFonts w:ascii="Times New Roman" w:eastAsia="Times New Roman" w:hAnsi="Times New Roman" w:cs="Times New Roman"/>
                  <w:color w:val="000000"/>
                  <w:sz w:val="20"/>
                  <w:szCs w:val="20"/>
                </w:rPr>
                <w:t>2.09</w:t>
              </w:r>
            </w:ins>
          </w:p>
        </w:tc>
        <w:tc>
          <w:tcPr>
            <w:tcW w:w="639" w:type="dxa"/>
            <w:shd w:val="clear" w:color="auto" w:fill="auto"/>
            <w:noWrap/>
            <w:vAlign w:val="bottom"/>
            <w:hideMark/>
            <w:tcPrChange w:id="2605" w:author="Jon.Richar" w:date="2023-06-09T15:16:00Z">
              <w:tcPr>
                <w:tcW w:w="589" w:type="dxa"/>
                <w:gridSpan w:val="2"/>
                <w:shd w:val="clear" w:color="auto" w:fill="auto"/>
                <w:noWrap/>
                <w:vAlign w:val="bottom"/>
                <w:hideMark/>
              </w:tcPr>
            </w:tcPrChange>
          </w:tcPr>
          <w:p w14:paraId="571A2D63" w14:textId="77777777" w:rsidR="00582FB7" w:rsidRPr="00582FB7" w:rsidRDefault="00582FB7" w:rsidP="00582FB7">
            <w:pPr>
              <w:spacing w:after="0" w:line="240" w:lineRule="auto"/>
              <w:jc w:val="right"/>
              <w:rPr>
                <w:ins w:id="2606" w:author="Jon.Richar" w:date="2023-06-07T15:37:00Z"/>
                <w:rFonts w:ascii="Times New Roman" w:eastAsia="Times New Roman" w:hAnsi="Times New Roman" w:cs="Times New Roman"/>
                <w:color w:val="000000"/>
                <w:sz w:val="20"/>
                <w:szCs w:val="20"/>
              </w:rPr>
            </w:pPr>
            <w:ins w:id="2607" w:author="Jon.Richar" w:date="2023-06-07T15:37:00Z">
              <w:r w:rsidRPr="00582FB7">
                <w:rPr>
                  <w:rFonts w:ascii="Times New Roman" w:eastAsia="Times New Roman" w:hAnsi="Times New Roman" w:cs="Times New Roman"/>
                  <w:color w:val="000000"/>
                  <w:sz w:val="20"/>
                  <w:szCs w:val="20"/>
                </w:rPr>
                <w:t>0.35</w:t>
              </w:r>
            </w:ins>
          </w:p>
        </w:tc>
        <w:tc>
          <w:tcPr>
            <w:tcW w:w="5980" w:type="dxa"/>
            <w:shd w:val="clear" w:color="auto" w:fill="auto"/>
            <w:noWrap/>
            <w:vAlign w:val="bottom"/>
            <w:hideMark/>
            <w:tcPrChange w:id="2608" w:author="Jon.Richar" w:date="2023-06-09T15:16:00Z">
              <w:tcPr>
                <w:tcW w:w="5729" w:type="dxa"/>
                <w:gridSpan w:val="2"/>
                <w:shd w:val="clear" w:color="auto" w:fill="auto"/>
                <w:noWrap/>
                <w:vAlign w:val="bottom"/>
                <w:hideMark/>
              </w:tcPr>
            </w:tcPrChange>
          </w:tcPr>
          <w:p w14:paraId="224C08BB" w14:textId="77777777" w:rsidR="00582FB7" w:rsidRPr="00582FB7" w:rsidRDefault="00582FB7" w:rsidP="00582FB7">
            <w:pPr>
              <w:spacing w:after="0" w:line="240" w:lineRule="auto"/>
              <w:rPr>
                <w:ins w:id="2609" w:author="Jon.Richar" w:date="2023-06-07T15:37:00Z"/>
                <w:rFonts w:ascii="Times New Roman" w:eastAsia="Times New Roman" w:hAnsi="Times New Roman" w:cs="Times New Roman"/>
                <w:color w:val="000000"/>
                <w:sz w:val="20"/>
                <w:szCs w:val="20"/>
              </w:rPr>
            </w:pPr>
            <w:ins w:id="2610" w:author="Jon.Richar" w:date="2023-06-07T15:37:00Z">
              <w:r w:rsidRPr="00582FB7">
                <w:rPr>
                  <w:rFonts w:ascii="Times New Roman" w:eastAsia="Times New Roman" w:hAnsi="Times New Roman" w:cs="Times New Roman"/>
                  <w:color w:val="000000"/>
                  <w:sz w:val="20"/>
                  <w:szCs w:val="20"/>
                </w:rPr>
                <w:t>Female Bairdi, FHS RA2</w:t>
              </w:r>
            </w:ins>
          </w:p>
        </w:tc>
      </w:tr>
      <w:tr w:rsidR="00582FB7" w:rsidRPr="00582FB7" w14:paraId="3AD4E276" w14:textId="77777777" w:rsidTr="00C93D08">
        <w:tblPrEx>
          <w:tblPrExChange w:id="2611" w:author="Jon.Richar" w:date="2023-06-09T15:16:00Z">
            <w:tblPrEx>
              <w:tblW w:w="8779" w:type="dxa"/>
            </w:tblPrEx>
          </w:tblPrExChange>
        </w:tblPrEx>
        <w:trPr>
          <w:trHeight w:val="265"/>
          <w:ins w:id="2612" w:author="Jon.Richar" w:date="2023-06-07T15:37:00Z"/>
          <w:trPrChange w:id="2613" w:author="Jon.Richar" w:date="2023-06-09T15:16:00Z">
            <w:trPr>
              <w:gridAfter w:val="0"/>
              <w:trHeight w:val="263"/>
            </w:trPr>
          </w:trPrChange>
        </w:trPr>
        <w:tc>
          <w:tcPr>
            <w:tcW w:w="774" w:type="dxa"/>
            <w:shd w:val="clear" w:color="auto" w:fill="auto"/>
            <w:noWrap/>
            <w:vAlign w:val="bottom"/>
            <w:hideMark/>
            <w:tcPrChange w:id="2614" w:author="Jon.Richar" w:date="2023-06-09T15:16:00Z">
              <w:tcPr>
                <w:tcW w:w="769" w:type="dxa"/>
                <w:shd w:val="clear" w:color="auto" w:fill="auto"/>
                <w:noWrap/>
                <w:vAlign w:val="bottom"/>
                <w:hideMark/>
              </w:tcPr>
            </w:tcPrChange>
          </w:tcPr>
          <w:p w14:paraId="0F7322BB" w14:textId="77777777" w:rsidR="00582FB7" w:rsidRPr="00582FB7" w:rsidRDefault="00582FB7" w:rsidP="00582FB7">
            <w:pPr>
              <w:spacing w:after="0" w:line="240" w:lineRule="auto"/>
              <w:jc w:val="right"/>
              <w:rPr>
                <w:ins w:id="2615" w:author="Jon.Richar" w:date="2023-06-07T15:37:00Z"/>
                <w:rFonts w:ascii="Times New Roman" w:eastAsia="Times New Roman" w:hAnsi="Times New Roman" w:cs="Times New Roman"/>
                <w:color w:val="000000"/>
                <w:sz w:val="20"/>
                <w:szCs w:val="20"/>
              </w:rPr>
            </w:pPr>
            <w:ins w:id="2616" w:author="Jon.Richar" w:date="2023-06-07T15:37:00Z">
              <w:r w:rsidRPr="00582FB7">
                <w:rPr>
                  <w:rFonts w:ascii="Times New Roman" w:eastAsia="Times New Roman" w:hAnsi="Times New Roman" w:cs="Times New Roman"/>
                  <w:color w:val="000000"/>
                  <w:sz w:val="20"/>
                  <w:szCs w:val="20"/>
                </w:rPr>
                <w:t>32</w:t>
              </w:r>
            </w:ins>
          </w:p>
        </w:tc>
        <w:tc>
          <w:tcPr>
            <w:tcW w:w="698" w:type="dxa"/>
            <w:shd w:val="clear" w:color="auto" w:fill="auto"/>
            <w:noWrap/>
            <w:vAlign w:val="bottom"/>
            <w:hideMark/>
            <w:tcPrChange w:id="2617" w:author="Jon.Richar" w:date="2023-06-09T15:16:00Z">
              <w:tcPr>
                <w:tcW w:w="693" w:type="dxa"/>
                <w:gridSpan w:val="2"/>
                <w:shd w:val="clear" w:color="auto" w:fill="auto"/>
                <w:noWrap/>
                <w:vAlign w:val="bottom"/>
                <w:hideMark/>
              </w:tcPr>
            </w:tcPrChange>
          </w:tcPr>
          <w:p w14:paraId="4F08076C" w14:textId="77777777" w:rsidR="00582FB7" w:rsidRPr="00582FB7" w:rsidRDefault="00582FB7" w:rsidP="00582FB7">
            <w:pPr>
              <w:spacing w:after="0" w:line="240" w:lineRule="auto"/>
              <w:jc w:val="right"/>
              <w:rPr>
                <w:ins w:id="2618" w:author="Jon.Richar" w:date="2023-06-07T15:37:00Z"/>
                <w:rFonts w:ascii="Times New Roman" w:eastAsia="Times New Roman" w:hAnsi="Times New Roman" w:cs="Times New Roman"/>
                <w:color w:val="000000"/>
                <w:sz w:val="20"/>
                <w:szCs w:val="20"/>
              </w:rPr>
            </w:pPr>
            <w:ins w:id="2619" w:author="Jon.Richar" w:date="2023-06-07T15:37:00Z">
              <w:r w:rsidRPr="00582FB7">
                <w:rPr>
                  <w:rFonts w:ascii="Times New Roman" w:eastAsia="Times New Roman" w:hAnsi="Times New Roman" w:cs="Times New Roman"/>
                  <w:color w:val="000000"/>
                  <w:sz w:val="20"/>
                  <w:szCs w:val="20"/>
                </w:rPr>
                <w:t>74.73</w:t>
              </w:r>
            </w:ins>
          </w:p>
        </w:tc>
        <w:tc>
          <w:tcPr>
            <w:tcW w:w="683" w:type="dxa"/>
            <w:shd w:val="clear" w:color="auto" w:fill="auto"/>
            <w:noWrap/>
            <w:vAlign w:val="bottom"/>
            <w:hideMark/>
            <w:tcPrChange w:id="2620" w:author="Jon.Richar" w:date="2023-06-09T15:16:00Z">
              <w:tcPr>
                <w:tcW w:w="999" w:type="dxa"/>
                <w:gridSpan w:val="2"/>
                <w:shd w:val="clear" w:color="auto" w:fill="auto"/>
                <w:noWrap/>
                <w:vAlign w:val="bottom"/>
                <w:hideMark/>
              </w:tcPr>
            </w:tcPrChange>
          </w:tcPr>
          <w:p w14:paraId="02118983" w14:textId="77777777" w:rsidR="00582FB7" w:rsidRPr="00582FB7" w:rsidRDefault="00582FB7" w:rsidP="00582FB7">
            <w:pPr>
              <w:spacing w:after="0" w:line="240" w:lineRule="auto"/>
              <w:jc w:val="right"/>
              <w:rPr>
                <w:ins w:id="2621" w:author="Jon.Richar" w:date="2023-06-07T15:37:00Z"/>
                <w:rFonts w:ascii="Times New Roman" w:eastAsia="Times New Roman" w:hAnsi="Times New Roman" w:cs="Times New Roman"/>
                <w:color w:val="000000"/>
                <w:sz w:val="20"/>
                <w:szCs w:val="20"/>
              </w:rPr>
            </w:pPr>
            <w:ins w:id="2622" w:author="Jon.Richar" w:date="2023-06-07T15:37:00Z">
              <w:r w:rsidRPr="00582FB7">
                <w:rPr>
                  <w:rFonts w:ascii="Times New Roman" w:eastAsia="Times New Roman" w:hAnsi="Times New Roman" w:cs="Times New Roman"/>
                  <w:color w:val="000000"/>
                  <w:sz w:val="20"/>
                  <w:szCs w:val="20"/>
                </w:rPr>
                <w:t>2.13</w:t>
              </w:r>
            </w:ins>
          </w:p>
        </w:tc>
        <w:tc>
          <w:tcPr>
            <w:tcW w:w="639" w:type="dxa"/>
            <w:shd w:val="clear" w:color="auto" w:fill="auto"/>
            <w:noWrap/>
            <w:vAlign w:val="bottom"/>
            <w:hideMark/>
            <w:tcPrChange w:id="2623" w:author="Jon.Richar" w:date="2023-06-09T15:16:00Z">
              <w:tcPr>
                <w:tcW w:w="589" w:type="dxa"/>
                <w:gridSpan w:val="2"/>
                <w:shd w:val="clear" w:color="auto" w:fill="auto"/>
                <w:noWrap/>
                <w:vAlign w:val="bottom"/>
                <w:hideMark/>
              </w:tcPr>
            </w:tcPrChange>
          </w:tcPr>
          <w:p w14:paraId="75D520CE" w14:textId="77777777" w:rsidR="00582FB7" w:rsidRPr="00582FB7" w:rsidRDefault="00582FB7" w:rsidP="00582FB7">
            <w:pPr>
              <w:spacing w:after="0" w:line="240" w:lineRule="auto"/>
              <w:jc w:val="right"/>
              <w:rPr>
                <w:ins w:id="2624" w:author="Jon.Richar" w:date="2023-06-07T15:37:00Z"/>
                <w:rFonts w:ascii="Times New Roman" w:eastAsia="Times New Roman" w:hAnsi="Times New Roman" w:cs="Times New Roman"/>
                <w:color w:val="000000"/>
                <w:sz w:val="20"/>
                <w:szCs w:val="20"/>
              </w:rPr>
            </w:pPr>
            <w:ins w:id="2625" w:author="Jon.Richar" w:date="2023-06-07T15:37:00Z">
              <w:r w:rsidRPr="00582FB7">
                <w:rPr>
                  <w:rFonts w:ascii="Times New Roman" w:eastAsia="Times New Roman" w:hAnsi="Times New Roman" w:cs="Times New Roman"/>
                  <w:color w:val="000000"/>
                  <w:sz w:val="20"/>
                  <w:szCs w:val="20"/>
                </w:rPr>
                <w:t>0.52</w:t>
              </w:r>
            </w:ins>
          </w:p>
        </w:tc>
        <w:tc>
          <w:tcPr>
            <w:tcW w:w="5980" w:type="dxa"/>
            <w:shd w:val="clear" w:color="auto" w:fill="auto"/>
            <w:noWrap/>
            <w:vAlign w:val="bottom"/>
            <w:hideMark/>
            <w:tcPrChange w:id="2626" w:author="Jon.Richar" w:date="2023-06-09T15:16:00Z">
              <w:tcPr>
                <w:tcW w:w="5729" w:type="dxa"/>
                <w:gridSpan w:val="2"/>
                <w:shd w:val="clear" w:color="auto" w:fill="auto"/>
                <w:noWrap/>
                <w:vAlign w:val="bottom"/>
                <w:hideMark/>
              </w:tcPr>
            </w:tcPrChange>
          </w:tcPr>
          <w:p w14:paraId="0C588437" w14:textId="77777777" w:rsidR="00582FB7" w:rsidRPr="00582FB7" w:rsidRDefault="00582FB7" w:rsidP="00582FB7">
            <w:pPr>
              <w:spacing w:after="0" w:line="240" w:lineRule="auto"/>
              <w:rPr>
                <w:ins w:id="2627" w:author="Jon.Richar" w:date="2023-06-07T15:37:00Z"/>
                <w:rFonts w:ascii="Times New Roman" w:eastAsia="Times New Roman" w:hAnsi="Times New Roman" w:cs="Times New Roman"/>
                <w:color w:val="000000"/>
                <w:sz w:val="20"/>
                <w:szCs w:val="20"/>
              </w:rPr>
            </w:pPr>
            <w:ins w:id="2628" w:author="Jon.Richar" w:date="2023-06-07T15:37:00Z">
              <w:r w:rsidRPr="00582FB7">
                <w:rPr>
                  <w:rFonts w:ascii="Times New Roman" w:eastAsia="Times New Roman" w:hAnsi="Times New Roman" w:cs="Times New Roman"/>
                  <w:color w:val="000000"/>
                  <w:sz w:val="20"/>
                  <w:szCs w:val="20"/>
                </w:rPr>
                <w:t>Female Bairdi, FHS lag 2, SE wind</w:t>
              </w:r>
            </w:ins>
          </w:p>
        </w:tc>
      </w:tr>
      <w:tr w:rsidR="00582FB7" w:rsidRPr="00582FB7" w14:paraId="1B977A7F" w14:textId="77777777" w:rsidTr="00C93D08">
        <w:tblPrEx>
          <w:tblPrExChange w:id="2629" w:author="Jon.Richar" w:date="2023-06-09T15:16:00Z">
            <w:tblPrEx>
              <w:tblW w:w="8779" w:type="dxa"/>
            </w:tblPrEx>
          </w:tblPrExChange>
        </w:tblPrEx>
        <w:trPr>
          <w:trHeight w:val="265"/>
          <w:ins w:id="2630" w:author="Jon.Richar" w:date="2023-06-07T15:37:00Z"/>
          <w:trPrChange w:id="2631" w:author="Jon.Richar" w:date="2023-06-09T15:16:00Z">
            <w:trPr>
              <w:gridAfter w:val="0"/>
              <w:trHeight w:val="263"/>
            </w:trPr>
          </w:trPrChange>
        </w:trPr>
        <w:tc>
          <w:tcPr>
            <w:tcW w:w="774" w:type="dxa"/>
            <w:shd w:val="clear" w:color="auto" w:fill="auto"/>
            <w:noWrap/>
            <w:vAlign w:val="bottom"/>
            <w:hideMark/>
            <w:tcPrChange w:id="2632" w:author="Jon.Richar" w:date="2023-06-09T15:16:00Z">
              <w:tcPr>
                <w:tcW w:w="769" w:type="dxa"/>
                <w:shd w:val="clear" w:color="auto" w:fill="auto"/>
                <w:noWrap/>
                <w:vAlign w:val="bottom"/>
                <w:hideMark/>
              </w:tcPr>
            </w:tcPrChange>
          </w:tcPr>
          <w:p w14:paraId="1400905A" w14:textId="77777777" w:rsidR="00582FB7" w:rsidRPr="00582FB7" w:rsidRDefault="00582FB7" w:rsidP="00582FB7">
            <w:pPr>
              <w:spacing w:after="0" w:line="240" w:lineRule="auto"/>
              <w:jc w:val="right"/>
              <w:rPr>
                <w:ins w:id="2633" w:author="Jon.Richar" w:date="2023-06-07T15:37:00Z"/>
                <w:rFonts w:ascii="Times New Roman" w:eastAsia="Times New Roman" w:hAnsi="Times New Roman" w:cs="Times New Roman"/>
                <w:color w:val="000000"/>
                <w:sz w:val="20"/>
                <w:szCs w:val="20"/>
              </w:rPr>
            </w:pPr>
            <w:ins w:id="2634" w:author="Jon.Richar" w:date="2023-06-07T15:37:00Z">
              <w:r w:rsidRPr="00582FB7">
                <w:rPr>
                  <w:rFonts w:ascii="Times New Roman" w:eastAsia="Times New Roman" w:hAnsi="Times New Roman" w:cs="Times New Roman"/>
                  <w:color w:val="000000"/>
                  <w:sz w:val="20"/>
                  <w:szCs w:val="20"/>
                </w:rPr>
                <w:t>15</w:t>
              </w:r>
            </w:ins>
          </w:p>
        </w:tc>
        <w:tc>
          <w:tcPr>
            <w:tcW w:w="698" w:type="dxa"/>
            <w:shd w:val="clear" w:color="auto" w:fill="auto"/>
            <w:noWrap/>
            <w:vAlign w:val="bottom"/>
            <w:hideMark/>
            <w:tcPrChange w:id="2635" w:author="Jon.Richar" w:date="2023-06-09T15:16:00Z">
              <w:tcPr>
                <w:tcW w:w="693" w:type="dxa"/>
                <w:gridSpan w:val="2"/>
                <w:shd w:val="clear" w:color="auto" w:fill="auto"/>
                <w:noWrap/>
                <w:vAlign w:val="bottom"/>
                <w:hideMark/>
              </w:tcPr>
            </w:tcPrChange>
          </w:tcPr>
          <w:p w14:paraId="74AE8B1C" w14:textId="77777777" w:rsidR="00582FB7" w:rsidRPr="00582FB7" w:rsidRDefault="00582FB7" w:rsidP="00582FB7">
            <w:pPr>
              <w:spacing w:after="0" w:line="240" w:lineRule="auto"/>
              <w:jc w:val="right"/>
              <w:rPr>
                <w:ins w:id="2636" w:author="Jon.Richar" w:date="2023-06-07T15:37:00Z"/>
                <w:rFonts w:ascii="Times New Roman" w:eastAsia="Times New Roman" w:hAnsi="Times New Roman" w:cs="Times New Roman"/>
                <w:color w:val="000000"/>
                <w:sz w:val="20"/>
                <w:szCs w:val="20"/>
              </w:rPr>
            </w:pPr>
            <w:ins w:id="2637" w:author="Jon.Richar" w:date="2023-06-07T15:37:00Z">
              <w:r w:rsidRPr="00582FB7">
                <w:rPr>
                  <w:rFonts w:ascii="Times New Roman" w:eastAsia="Times New Roman" w:hAnsi="Times New Roman" w:cs="Times New Roman"/>
                  <w:color w:val="000000"/>
                  <w:sz w:val="20"/>
                  <w:szCs w:val="20"/>
                </w:rPr>
                <w:t>75.57</w:t>
              </w:r>
            </w:ins>
          </w:p>
        </w:tc>
        <w:tc>
          <w:tcPr>
            <w:tcW w:w="683" w:type="dxa"/>
            <w:shd w:val="clear" w:color="auto" w:fill="auto"/>
            <w:noWrap/>
            <w:vAlign w:val="bottom"/>
            <w:hideMark/>
            <w:tcPrChange w:id="2638" w:author="Jon.Richar" w:date="2023-06-09T15:16:00Z">
              <w:tcPr>
                <w:tcW w:w="999" w:type="dxa"/>
                <w:gridSpan w:val="2"/>
                <w:shd w:val="clear" w:color="auto" w:fill="auto"/>
                <w:noWrap/>
                <w:vAlign w:val="bottom"/>
                <w:hideMark/>
              </w:tcPr>
            </w:tcPrChange>
          </w:tcPr>
          <w:p w14:paraId="671B96C6" w14:textId="77777777" w:rsidR="00582FB7" w:rsidRPr="00582FB7" w:rsidRDefault="00582FB7" w:rsidP="00582FB7">
            <w:pPr>
              <w:spacing w:after="0" w:line="240" w:lineRule="auto"/>
              <w:jc w:val="right"/>
              <w:rPr>
                <w:ins w:id="2639" w:author="Jon.Richar" w:date="2023-06-07T15:37:00Z"/>
                <w:rFonts w:ascii="Times New Roman" w:eastAsia="Times New Roman" w:hAnsi="Times New Roman" w:cs="Times New Roman"/>
                <w:color w:val="000000"/>
                <w:sz w:val="20"/>
                <w:szCs w:val="20"/>
              </w:rPr>
            </w:pPr>
            <w:ins w:id="2640" w:author="Jon.Richar" w:date="2023-06-07T15:37:00Z">
              <w:r w:rsidRPr="00582FB7">
                <w:rPr>
                  <w:rFonts w:ascii="Times New Roman" w:eastAsia="Times New Roman" w:hAnsi="Times New Roman" w:cs="Times New Roman"/>
                  <w:color w:val="000000"/>
                  <w:sz w:val="20"/>
                  <w:szCs w:val="20"/>
                </w:rPr>
                <w:t>2.97</w:t>
              </w:r>
            </w:ins>
          </w:p>
        </w:tc>
        <w:tc>
          <w:tcPr>
            <w:tcW w:w="639" w:type="dxa"/>
            <w:shd w:val="clear" w:color="auto" w:fill="auto"/>
            <w:noWrap/>
            <w:vAlign w:val="bottom"/>
            <w:hideMark/>
            <w:tcPrChange w:id="2641" w:author="Jon.Richar" w:date="2023-06-09T15:16:00Z">
              <w:tcPr>
                <w:tcW w:w="589" w:type="dxa"/>
                <w:gridSpan w:val="2"/>
                <w:shd w:val="clear" w:color="auto" w:fill="auto"/>
                <w:noWrap/>
                <w:vAlign w:val="bottom"/>
                <w:hideMark/>
              </w:tcPr>
            </w:tcPrChange>
          </w:tcPr>
          <w:p w14:paraId="28740F76" w14:textId="77777777" w:rsidR="00582FB7" w:rsidRPr="00582FB7" w:rsidRDefault="00582FB7" w:rsidP="00582FB7">
            <w:pPr>
              <w:spacing w:after="0" w:line="240" w:lineRule="auto"/>
              <w:jc w:val="right"/>
              <w:rPr>
                <w:ins w:id="2642" w:author="Jon.Richar" w:date="2023-06-07T15:37:00Z"/>
                <w:rFonts w:ascii="Times New Roman" w:eastAsia="Times New Roman" w:hAnsi="Times New Roman" w:cs="Times New Roman"/>
                <w:color w:val="000000"/>
                <w:sz w:val="20"/>
                <w:szCs w:val="20"/>
              </w:rPr>
            </w:pPr>
            <w:ins w:id="2643" w:author="Jon.Richar" w:date="2023-06-07T15:37:00Z">
              <w:r w:rsidRPr="00582FB7">
                <w:rPr>
                  <w:rFonts w:ascii="Times New Roman" w:eastAsia="Times New Roman" w:hAnsi="Times New Roman" w:cs="Times New Roman"/>
                  <w:color w:val="000000"/>
                  <w:sz w:val="20"/>
                  <w:szCs w:val="20"/>
                </w:rPr>
                <w:t>0.33</w:t>
              </w:r>
            </w:ins>
          </w:p>
        </w:tc>
        <w:tc>
          <w:tcPr>
            <w:tcW w:w="5980" w:type="dxa"/>
            <w:shd w:val="clear" w:color="auto" w:fill="auto"/>
            <w:noWrap/>
            <w:vAlign w:val="bottom"/>
            <w:hideMark/>
            <w:tcPrChange w:id="2644" w:author="Jon.Richar" w:date="2023-06-09T15:16:00Z">
              <w:tcPr>
                <w:tcW w:w="5729" w:type="dxa"/>
                <w:gridSpan w:val="2"/>
                <w:shd w:val="clear" w:color="auto" w:fill="auto"/>
                <w:noWrap/>
                <w:vAlign w:val="bottom"/>
                <w:hideMark/>
              </w:tcPr>
            </w:tcPrChange>
          </w:tcPr>
          <w:p w14:paraId="0781DA11" w14:textId="440BD1FB" w:rsidR="00582FB7" w:rsidRPr="00582FB7" w:rsidRDefault="005F1856" w:rsidP="00582FB7">
            <w:pPr>
              <w:spacing w:after="0" w:line="240" w:lineRule="auto"/>
              <w:rPr>
                <w:ins w:id="2645" w:author="Jon.Richar" w:date="2023-06-07T15:37:00Z"/>
                <w:rFonts w:ascii="Times New Roman" w:eastAsia="Times New Roman" w:hAnsi="Times New Roman" w:cs="Times New Roman"/>
                <w:color w:val="000000"/>
                <w:sz w:val="20"/>
                <w:szCs w:val="20"/>
              </w:rPr>
            </w:pPr>
            <w:ins w:id="2646" w:author="Jon.Richar" w:date="2023-06-07T15:37:00Z">
              <w:r>
                <w:rPr>
                  <w:rFonts w:ascii="Times New Roman" w:eastAsia="Times New Roman" w:hAnsi="Times New Roman" w:cs="Times New Roman"/>
                  <w:color w:val="000000"/>
                  <w:sz w:val="20"/>
                  <w:szCs w:val="20"/>
                </w:rPr>
                <w:t xml:space="preserve">Female Bairdi, PDO </w:t>
              </w:r>
              <w:r w:rsidR="00582FB7" w:rsidRPr="00582FB7">
                <w:rPr>
                  <w:rFonts w:ascii="Times New Roman" w:eastAsia="Times New Roman" w:hAnsi="Times New Roman" w:cs="Times New Roman"/>
                  <w:color w:val="000000"/>
                  <w:sz w:val="20"/>
                  <w:szCs w:val="20"/>
                </w:rPr>
                <w:t>RA3</w:t>
              </w:r>
            </w:ins>
          </w:p>
        </w:tc>
      </w:tr>
      <w:tr w:rsidR="00582FB7" w:rsidRPr="00582FB7" w14:paraId="454863C8" w14:textId="77777777" w:rsidTr="00C93D08">
        <w:tblPrEx>
          <w:tblPrExChange w:id="2647" w:author="Jon.Richar" w:date="2023-06-09T15:16:00Z">
            <w:tblPrEx>
              <w:tblW w:w="8779" w:type="dxa"/>
            </w:tblPrEx>
          </w:tblPrExChange>
        </w:tblPrEx>
        <w:trPr>
          <w:trHeight w:val="265"/>
          <w:ins w:id="2648" w:author="Jon.Richar" w:date="2023-06-07T15:37:00Z"/>
          <w:trPrChange w:id="2649" w:author="Jon.Richar" w:date="2023-06-09T15:16:00Z">
            <w:trPr>
              <w:gridAfter w:val="0"/>
              <w:trHeight w:val="263"/>
            </w:trPr>
          </w:trPrChange>
        </w:trPr>
        <w:tc>
          <w:tcPr>
            <w:tcW w:w="774" w:type="dxa"/>
            <w:shd w:val="clear" w:color="auto" w:fill="auto"/>
            <w:noWrap/>
            <w:vAlign w:val="bottom"/>
            <w:hideMark/>
            <w:tcPrChange w:id="2650" w:author="Jon.Richar" w:date="2023-06-09T15:16:00Z">
              <w:tcPr>
                <w:tcW w:w="769" w:type="dxa"/>
                <w:shd w:val="clear" w:color="auto" w:fill="auto"/>
                <w:noWrap/>
                <w:vAlign w:val="bottom"/>
                <w:hideMark/>
              </w:tcPr>
            </w:tcPrChange>
          </w:tcPr>
          <w:p w14:paraId="1D431615" w14:textId="77777777" w:rsidR="00582FB7" w:rsidRPr="00582FB7" w:rsidRDefault="00582FB7" w:rsidP="00582FB7">
            <w:pPr>
              <w:spacing w:after="0" w:line="240" w:lineRule="auto"/>
              <w:jc w:val="right"/>
              <w:rPr>
                <w:ins w:id="2651" w:author="Jon.Richar" w:date="2023-06-07T15:37:00Z"/>
                <w:rFonts w:ascii="Times New Roman" w:eastAsia="Times New Roman" w:hAnsi="Times New Roman" w:cs="Times New Roman"/>
                <w:color w:val="000000"/>
                <w:sz w:val="20"/>
                <w:szCs w:val="20"/>
              </w:rPr>
            </w:pPr>
            <w:ins w:id="2652" w:author="Jon.Richar" w:date="2023-06-07T15:37:00Z">
              <w:r w:rsidRPr="00582FB7">
                <w:rPr>
                  <w:rFonts w:ascii="Times New Roman" w:eastAsia="Times New Roman" w:hAnsi="Times New Roman" w:cs="Times New Roman"/>
                  <w:color w:val="000000"/>
                  <w:sz w:val="20"/>
                  <w:szCs w:val="20"/>
                </w:rPr>
                <w:t>14</w:t>
              </w:r>
            </w:ins>
          </w:p>
        </w:tc>
        <w:tc>
          <w:tcPr>
            <w:tcW w:w="698" w:type="dxa"/>
            <w:shd w:val="clear" w:color="auto" w:fill="auto"/>
            <w:noWrap/>
            <w:vAlign w:val="bottom"/>
            <w:hideMark/>
            <w:tcPrChange w:id="2653" w:author="Jon.Richar" w:date="2023-06-09T15:16:00Z">
              <w:tcPr>
                <w:tcW w:w="693" w:type="dxa"/>
                <w:gridSpan w:val="2"/>
                <w:shd w:val="clear" w:color="auto" w:fill="auto"/>
                <w:noWrap/>
                <w:vAlign w:val="bottom"/>
                <w:hideMark/>
              </w:tcPr>
            </w:tcPrChange>
          </w:tcPr>
          <w:p w14:paraId="31B2E318" w14:textId="77777777" w:rsidR="00582FB7" w:rsidRPr="00582FB7" w:rsidRDefault="00582FB7" w:rsidP="00582FB7">
            <w:pPr>
              <w:spacing w:after="0" w:line="240" w:lineRule="auto"/>
              <w:jc w:val="right"/>
              <w:rPr>
                <w:ins w:id="2654" w:author="Jon.Richar" w:date="2023-06-07T15:37:00Z"/>
                <w:rFonts w:ascii="Times New Roman" w:eastAsia="Times New Roman" w:hAnsi="Times New Roman" w:cs="Times New Roman"/>
                <w:color w:val="000000"/>
                <w:sz w:val="20"/>
                <w:szCs w:val="20"/>
              </w:rPr>
            </w:pPr>
            <w:ins w:id="2655" w:author="Jon.Richar" w:date="2023-06-07T15:37:00Z">
              <w:r w:rsidRPr="00582FB7">
                <w:rPr>
                  <w:rFonts w:ascii="Times New Roman" w:eastAsia="Times New Roman" w:hAnsi="Times New Roman" w:cs="Times New Roman"/>
                  <w:color w:val="000000"/>
                  <w:sz w:val="20"/>
                  <w:szCs w:val="20"/>
                </w:rPr>
                <w:t>76.00</w:t>
              </w:r>
            </w:ins>
          </w:p>
        </w:tc>
        <w:tc>
          <w:tcPr>
            <w:tcW w:w="683" w:type="dxa"/>
            <w:shd w:val="clear" w:color="auto" w:fill="auto"/>
            <w:noWrap/>
            <w:vAlign w:val="bottom"/>
            <w:hideMark/>
            <w:tcPrChange w:id="2656" w:author="Jon.Richar" w:date="2023-06-09T15:16:00Z">
              <w:tcPr>
                <w:tcW w:w="999" w:type="dxa"/>
                <w:gridSpan w:val="2"/>
                <w:shd w:val="clear" w:color="auto" w:fill="auto"/>
                <w:noWrap/>
                <w:vAlign w:val="bottom"/>
                <w:hideMark/>
              </w:tcPr>
            </w:tcPrChange>
          </w:tcPr>
          <w:p w14:paraId="36BEE3CA" w14:textId="77777777" w:rsidR="00582FB7" w:rsidRPr="00582FB7" w:rsidRDefault="00582FB7" w:rsidP="00582FB7">
            <w:pPr>
              <w:spacing w:after="0" w:line="240" w:lineRule="auto"/>
              <w:jc w:val="right"/>
              <w:rPr>
                <w:ins w:id="2657" w:author="Jon.Richar" w:date="2023-06-07T15:37:00Z"/>
                <w:rFonts w:ascii="Times New Roman" w:eastAsia="Times New Roman" w:hAnsi="Times New Roman" w:cs="Times New Roman"/>
                <w:color w:val="000000"/>
                <w:sz w:val="20"/>
                <w:szCs w:val="20"/>
              </w:rPr>
            </w:pPr>
            <w:ins w:id="2658" w:author="Jon.Richar" w:date="2023-06-07T15:37:00Z">
              <w:r w:rsidRPr="00582FB7">
                <w:rPr>
                  <w:rFonts w:ascii="Times New Roman" w:eastAsia="Times New Roman" w:hAnsi="Times New Roman" w:cs="Times New Roman"/>
                  <w:color w:val="000000"/>
                  <w:sz w:val="20"/>
                  <w:szCs w:val="20"/>
                </w:rPr>
                <w:t>3.40</w:t>
              </w:r>
            </w:ins>
          </w:p>
        </w:tc>
        <w:tc>
          <w:tcPr>
            <w:tcW w:w="639" w:type="dxa"/>
            <w:shd w:val="clear" w:color="auto" w:fill="auto"/>
            <w:noWrap/>
            <w:vAlign w:val="bottom"/>
            <w:hideMark/>
            <w:tcPrChange w:id="2659" w:author="Jon.Richar" w:date="2023-06-09T15:16:00Z">
              <w:tcPr>
                <w:tcW w:w="589" w:type="dxa"/>
                <w:gridSpan w:val="2"/>
                <w:shd w:val="clear" w:color="auto" w:fill="auto"/>
                <w:noWrap/>
                <w:vAlign w:val="bottom"/>
                <w:hideMark/>
              </w:tcPr>
            </w:tcPrChange>
          </w:tcPr>
          <w:p w14:paraId="54358E94" w14:textId="77777777" w:rsidR="00582FB7" w:rsidRPr="00582FB7" w:rsidRDefault="00582FB7" w:rsidP="00582FB7">
            <w:pPr>
              <w:spacing w:after="0" w:line="240" w:lineRule="auto"/>
              <w:jc w:val="right"/>
              <w:rPr>
                <w:ins w:id="2660" w:author="Jon.Richar" w:date="2023-06-07T15:37:00Z"/>
                <w:rFonts w:ascii="Times New Roman" w:eastAsia="Times New Roman" w:hAnsi="Times New Roman" w:cs="Times New Roman"/>
                <w:color w:val="000000"/>
                <w:sz w:val="20"/>
                <w:szCs w:val="20"/>
              </w:rPr>
            </w:pPr>
            <w:ins w:id="2661" w:author="Jon.Richar" w:date="2023-06-07T15:37:00Z">
              <w:r w:rsidRPr="00582FB7">
                <w:rPr>
                  <w:rFonts w:ascii="Times New Roman" w:eastAsia="Times New Roman" w:hAnsi="Times New Roman" w:cs="Times New Roman"/>
                  <w:color w:val="000000"/>
                  <w:sz w:val="20"/>
                  <w:szCs w:val="20"/>
                </w:rPr>
                <w:t>0.32</w:t>
              </w:r>
            </w:ins>
          </w:p>
        </w:tc>
        <w:tc>
          <w:tcPr>
            <w:tcW w:w="5980" w:type="dxa"/>
            <w:shd w:val="clear" w:color="auto" w:fill="auto"/>
            <w:noWrap/>
            <w:vAlign w:val="bottom"/>
            <w:hideMark/>
            <w:tcPrChange w:id="2662" w:author="Jon.Richar" w:date="2023-06-09T15:16:00Z">
              <w:tcPr>
                <w:tcW w:w="5729" w:type="dxa"/>
                <w:gridSpan w:val="2"/>
                <w:shd w:val="clear" w:color="auto" w:fill="auto"/>
                <w:noWrap/>
                <w:vAlign w:val="bottom"/>
                <w:hideMark/>
              </w:tcPr>
            </w:tcPrChange>
          </w:tcPr>
          <w:p w14:paraId="25ABA792" w14:textId="77777777" w:rsidR="00582FB7" w:rsidRPr="00582FB7" w:rsidRDefault="00582FB7" w:rsidP="00582FB7">
            <w:pPr>
              <w:spacing w:after="0" w:line="240" w:lineRule="auto"/>
              <w:rPr>
                <w:ins w:id="2663" w:author="Jon.Richar" w:date="2023-06-07T15:37:00Z"/>
                <w:rFonts w:ascii="Times New Roman" w:eastAsia="Times New Roman" w:hAnsi="Times New Roman" w:cs="Times New Roman"/>
                <w:color w:val="000000"/>
                <w:sz w:val="20"/>
                <w:szCs w:val="20"/>
              </w:rPr>
            </w:pPr>
            <w:ins w:id="2664" w:author="Jon.Richar" w:date="2023-06-07T15:37:00Z">
              <w:r w:rsidRPr="00582FB7">
                <w:rPr>
                  <w:rFonts w:ascii="Times New Roman" w:eastAsia="Times New Roman" w:hAnsi="Times New Roman" w:cs="Times New Roman"/>
                  <w:color w:val="000000"/>
                  <w:sz w:val="20"/>
                  <w:szCs w:val="20"/>
                </w:rPr>
                <w:t>Female Bairdi, PDO RA2</w:t>
              </w:r>
            </w:ins>
          </w:p>
        </w:tc>
      </w:tr>
      <w:tr w:rsidR="00582FB7" w:rsidRPr="00582FB7" w14:paraId="064BC6E6" w14:textId="77777777" w:rsidTr="00C93D08">
        <w:tblPrEx>
          <w:tblPrExChange w:id="2665" w:author="Jon.Richar" w:date="2023-06-09T15:16:00Z">
            <w:tblPrEx>
              <w:tblW w:w="8779" w:type="dxa"/>
            </w:tblPrEx>
          </w:tblPrExChange>
        </w:tblPrEx>
        <w:trPr>
          <w:trHeight w:val="265"/>
          <w:ins w:id="2666" w:author="Jon.Richar" w:date="2023-06-07T15:37:00Z"/>
          <w:trPrChange w:id="2667" w:author="Jon.Richar" w:date="2023-06-09T15:16:00Z">
            <w:trPr>
              <w:gridAfter w:val="0"/>
              <w:trHeight w:val="263"/>
            </w:trPr>
          </w:trPrChange>
        </w:trPr>
        <w:tc>
          <w:tcPr>
            <w:tcW w:w="774" w:type="dxa"/>
            <w:shd w:val="clear" w:color="auto" w:fill="auto"/>
            <w:noWrap/>
            <w:vAlign w:val="bottom"/>
            <w:hideMark/>
            <w:tcPrChange w:id="2668" w:author="Jon.Richar" w:date="2023-06-09T15:16:00Z">
              <w:tcPr>
                <w:tcW w:w="769" w:type="dxa"/>
                <w:shd w:val="clear" w:color="auto" w:fill="auto"/>
                <w:noWrap/>
                <w:vAlign w:val="bottom"/>
                <w:hideMark/>
              </w:tcPr>
            </w:tcPrChange>
          </w:tcPr>
          <w:p w14:paraId="0528BE09" w14:textId="77777777" w:rsidR="00582FB7" w:rsidRPr="00582FB7" w:rsidRDefault="00582FB7" w:rsidP="00582FB7">
            <w:pPr>
              <w:spacing w:after="0" w:line="240" w:lineRule="auto"/>
              <w:jc w:val="right"/>
              <w:rPr>
                <w:ins w:id="2669" w:author="Jon.Richar" w:date="2023-06-07T15:37:00Z"/>
                <w:rFonts w:ascii="Times New Roman" w:eastAsia="Times New Roman" w:hAnsi="Times New Roman" w:cs="Times New Roman"/>
                <w:color w:val="000000"/>
                <w:sz w:val="20"/>
                <w:szCs w:val="20"/>
              </w:rPr>
            </w:pPr>
            <w:ins w:id="2670" w:author="Jon.Richar" w:date="2023-06-07T15:37:00Z">
              <w:r w:rsidRPr="00582FB7">
                <w:rPr>
                  <w:rFonts w:ascii="Times New Roman" w:eastAsia="Times New Roman" w:hAnsi="Times New Roman" w:cs="Times New Roman"/>
                  <w:color w:val="000000"/>
                  <w:sz w:val="20"/>
                  <w:szCs w:val="20"/>
                </w:rPr>
                <w:t>5</w:t>
              </w:r>
            </w:ins>
          </w:p>
        </w:tc>
        <w:tc>
          <w:tcPr>
            <w:tcW w:w="698" w:type="dxa"/>
            <w:shd w:val="clear" w:color="auto" w:fill="auto"/>
            <w:noWrap/>
            <w:vAlign w:val="bottom"/>
            <w:hideMark/>
            <w:tcPrChange w:id="2671" w:author="Jon.Richar" w:date="2023-06-09T15:16:00Z">
              <w:tcPr>
                <w:tcW w:w="693" w:type="dxa"/>
                <w:gridSpan w:val="2"/>
                <w:shd w:val="clear" w:color="auto" w:fill="auto"/>
                <w:noWrap/>
                <w:vAlign w:val="bottom"/>
                <w:hideMark/>
              </w:tcPr>
            </w:tcPrChange>
          </w:tcPr>
          <w:p w14:paraId="070F1299" w14:textId="77777777" w:rsidR="00582FB7" w:rsidRPr="00582FB7" w:rsidRDefault="00582FB7" w:rsidP="00582FB7">
            <w:pPr>
              <w:spacing w:after="0" w:line="240" w:lineRule="auto"/>
              <w:jc w:val="right"/>
              <w:rPr>
                <w:ins w:id="2672" w:author="Jon.Richar" w:date="2023-06-07T15:37:00Z"/>
                <w:rFonts w:ascii="Times New Roman" w:eastAsia="Times New Roman" w:hAnsi="Times New Roman" w:cs="Times New Roman"/>
                <w:color w:val="000000"/>
                <w:sz w:val="20"/>
                <w:szCs w:val="20"/>
              </w:rPr>
            </w:pPr>
            <w:ins w:id="2673" w:author="Jon.Richar" w:date="2023-06-07T15:37:00Z">
              <w:r w:rsidRPr="00582FB7">
                <w:rPr>
                  <w:rFonts w:ascii="Times New Roman" w:eastAsia="Times New Roman" w:hAnsi="Times New Roman" w:cs="Times New Roman"/>
                  <w:color w:val="000000"/>
                  <w:sz w:val="20"/>
                  <w:szCs w:val="20"/>
                </w:rPr>
                <w:t>76.21</w:t>
              </w:r>
            </w:ins>
          </w:p>
        </w:tc>
        <w:tc>
          <w:tcPr>
            <w:tcW w:w="683" w:type="dxa"/>
            <w:shd w:val="clear" w:color="auto" w:fill="auto"/>
            <w:noWrap/>
            <w:vAlign w:val="bottom"/>
            <w:hideMark/>
            <w:tcPrChange w:id="2674" w:author="Jon.Richar" w:date="2023-06-09T15:16:00Z">
              <w:tcPr>
                <w:tcW w:w="999" w:type="dxa"/>
                <w:gridSpan w:val="2"/>
                <w:shd w:val="clear" w:color="auto" w:fill="auto"/>
                <w:noWrap/>
                <w:vAlign w:val="bottom"/>
                <w:hideMark/>
              </w:tcPr>
            </w:tcPrChange>
          </w:tcPr>
          <w:p w14:paraId="68493B51" w14:textId="77777777" w:rsidR="00582FB7" w:rsidRPr="00582FB7" w:rsidRDefault="00582FB7" w:rsidP="00582FB7">
            <w:pPr>
              <w:spacing w:after="0" w:line="240" w:lineRule="auto"/>
              <w:jc w:val="right"/>
              <w:rPr>
                <w:ins w:id="2675" w:author="Jon.Richar" w:date="2023-06-07T15:37:00Z"/>
                <w:rFonts w:ascii="Times New Roman" w:eastAsia="Times New Roman" w:hAnsi="Times New Roman" w:cs="Times New Roman"/>
                <w:color w:val="000000"/>
                <w:sz w:val="20"/>
                <w:szCs w:val="20"/>
              </w:rPr>
            </w:pPr>
            <w:ins w:id="2676" w:author="Jon.Richar" w:date="2023-06-07T15:37:00Z">
              <w:r w:rsidRPr="00582FB7">
                <w:rPr>
                  <w:rFonts w:ascii="Times New Roman" w:eastAsia="Times New Roman" w:hAnsi="Times New Roman" w:cs="Times New Roman"/>
                  <w:color w:val="000000"/>
                  <w:sz w:val="20"/>
                  <w:szCs w:val="20"/>
                </w:rPr>
                <w:t>3.60</w:t>
              </w:r>
            </w:ins>
          </w:p>
        </w:tc>
        <w:tc>
          <w:tcPr>
            <w:tcW w:w="639" w:type="dxa"/>
            <w:shd w:val="clear" w:color="auto" w:fill="auto"/>
            <w:noWrap/>
            <w:vAlign w:val="bottom"/>
            <w:hideMark/>
            <w:tcPrChange w:id="2677" w:author="Jon.Richar" w:date="2023-06-09T15:16:00Z">
              <w:tcPr>
                <w:tcW w:w="589" w:type="dxa"/>
                <w:gridSpan w:val="2"/>
                <w:shd w:val="clear" w:color="auto" w:fill="auto"/>
                <w:noWrap/>
                <w:vAlign w:val="bottom"/>
                <w:hideMark/>
              </w:tcPr>
            </w:tcPrChange>
          </w:tcPr>
          <w:p w14:paraId="5C75740E" w14:textId="77777777" w:rsidR="00582FB7" w:rsidRPr="00582FB7" w:rsidRDefault="00582FB7" w:rsidP="00582FB7">
            <w:pPr>
              <w:spacing w:after="0" w:line="240" w:lineRule="auto"/>
              <w:jc w:val="right"/>
              <w:rPr>
                <w:ins w:id="2678" w:author="Jon.Richar" w:date="2023-06-07T15:37:00Z"/>
                <w:rFonts w:ascii="Times New Roman" w:eastAsia="Times New Roman" w:hAnsi="Times New Roman" w:cs="Times New Roman"/>
                <w:color w:val="000000"/>
                <w:sz w:val="20"/>
                <w:szCs w:val="20"/>
              </w:rPr>
            </w:pPr>
            <w:ins w:id="2679" w:author="Jon.Richar" w:date="2023-06-07T15:37:00Z">
              <w:r w:rsidRPr="00582FB7">
                <w:rPr>
                  <w:rFonts w:ascii="Times New Roman" w:eastAsia="Times New Roman" w:hAnsi="Times New Roman" w:cs="Times New Roman"/>
                  <w:color w:val="000000"/>
                  <w:sz w:val="20"/>
                  <w:szCs w:val="20"/>
                </w:rPr>
                <w:t>0.44</w:t>
              </w:r>
            </w:ins>
          </w:p>
        </w:tc>
        <w:tc>
          <w:tcPr>
            <w:tcW w:w="5980" w:type="dxa"/>
            <w:shd w:val="clear" w:color="auto" w:fill="auto"/>
            <w:noWrap/>
            <w:vAlign w:val="bottom"/>
            <w:hideMark/>
            <w:tcPrChange w:id="2680" w:author="Jon.Richar" w:date="2023-06-09T15:16:00Z">
              <w:tcPr>
                <w:tcW w:w="5729" w:type="dxa"/>
                <w:gridSpan w:val="2"/>
                <w:shd w:val="clear" w:color="auto" w:fill="auto"/>
                <w:noWrap/>
                <w:vAlign w:val="bottom"/>
                <w:hideMark/>
              </w:tcPr>
            </w:tcPrChange>
          </w:tcPr>
          <w:p w14:paraId="20F230ED" w14:textId="77777777" w:rsidR="00582FB7" w:rsidRPr="00582FB7" w:rsidRDefault="00582FB7" w:rsidP="00582FB7">
            <w:pPr>
              <w:spacing w:after="0" w:line="240" w:lineRule="auto"/>
              <w:rPr>
                <w:ins w:id="2681" w:author="Jon.Richar" w:date="2023-06-07T15:37:00Z"/>
                <w:rFonts w:ascii="Times New Roman" w:eastAsia="Times New Roman" w:hAnsi="Times New Roman" w:cs="Times New Roman"/>
                <w:color w:val="000000"/>
                <w:sz w:val="20"/>
                <w:szCs w:val="20"/>
              </w:rPr>
            </w:pPr>
            <w:ins w:id="2682" w:author="Jon.Richar" w:date="2023-06-07T15:37:00Z">
              <w:r w:rsidRPr="00582FB7">
                <w:rPr>
                  <w:rFonts w:ascii="Times New Roman" w:eastAsia="Times New Roman" w:hAnsi="Times New Roman" w:cs="Times New Roman"/>
                  <w:color w:val="000000"/>
                  <w:sz w:val="20"/>
                  <w:szCs w:val="20"/>
                </w:rPr>
                <w:t>Female Bairdi, Pacific cod RA3</w:t>
              </w:r>
            </w:ins>
          </w:p>
        </w:tc>
      </w:tr>
      <w:tr w:rsidR="00582FB7" w:rsidRPr="00582FB7" w14:paraId="6CA17608" w14:textId="77777777" w:rsidTr="00C93D08">
        <w:tblPrEx>
          <w:tblPrExChange w:id="2683" w:author="Jon.Richar" w:date="2023-06-09T15:16:00Z">
            <w:tblPrEx>
              <w:tblW w:w="8779" w:type="dxa"/>
            </w:tblPrEx>
          </w:tblPrExChange>
        </w:tblPrEx>
        <w:trPr>
          <w:trHeight w:val="265"/>
          <w:ins w:id="2684" w:author="Jon.Richar" w:date="2023-06-07T15:37:00Z"/>
          <w:trPrChange w:id="2685" w:author="Jon.Richar" w:date="2023-06-09T15:16:00Z">
            <w:trPr>
              <w:gridAfter w:val="0"/>
              <w:trHeight w:val="263"/>
            </w:trPr>
          </w:trPrChange>
        </w:trPr>
        <w:tc>
          <w:tcPr>
            <w:tcW w:w="774" w:type="dxa"/>
            <w:shd w:val="clear" w:color="auto" w:fill="auto"/>
            <w:noWrap/>
            <w:vAlign w:val="bottom"/>
            <w:hideMark/>
            <w:tcPrChange w:id="2686" w:author="Jon.Richar" w:date="2023-06-09T15:16:00Z">
              <w:tcPr>
                <w:tcW w:w="769" w:type="dxa"/>
                <w:shd w:val="clear" w:color="auto" w:fill="auto"/>
                <w:noWrap/>
                <w:vAlign w:val="bottom"/>
                <w:hideMark/>
              </w:tcPr>
            </w:tcPrChange>
          </w:tcPr>
          <w:p w14:paraId="241A0E05" w14:textId="77777777" w:rsidR="00582FB7" w:rsidRPr="00582FB7" w:rsidRDefault="00582FB7" w:rsidP="00582FB7">
            <w:pPr>
              <w:spacing w:after="0" w:line="240" w:lineRule="auto"/>
              <w:jc w:val="right"/>
              <w:rPr>
                <w:ins w:id="2687" w:author="Jon.Richar" w:date="2023-06-07T15:37:00Z"/>
                <w:rFonts w:ascii="Times New Roman" w:eastAsia="Times New Roman" w:hAnsi="Times New Roman" w:cs="Times New Roman"/>
                <w:color w:val="000000"/>
                <w:sz w:val="20"/>
                <w:szCs w:val="20"/>
              </w:rPr>
            </w:pPr>
            <w:ins w:id="2688" w:author="Jon.Richar" w:date="2023-06-07T15:37:00Z">
              <w:r w:rsidRPr="00582FB7">
                <w:rPr>
                  <w:rFonts w:ascii="Times New Roman" w:eastAsia="Times New Roman" w:hAnsi="Times New Roman" w:cs="Times New Roman"/>
                  <w:color w:val="000000"/>
                  <w:sz w:val="20"/>
                  <w:szCs w:val="20"/>
                </w:rPr>
                <w:t>11</w:t>
              </w:r>
            </w:ins>
          </w:p>
        </w:tc>
        <w:tc>
          <w:tcPr>
            <w:tcW w:w="698" w:type="dxa"/>
            <w:shd w:val="clear" w:color="auto" w:fill="auto"/>
            <w:noWrap/>
            <w:vAlign w:val="bottom"/>
            <w:hideMark/>
            <w:tcPrChange w:id="2689" w:author="Jon.Richar" w:date="2023-06-09T15:16:00Z">
              <w:tcPr>
                <w:tcW w:w="693" w:type="dxa"/>
                <w:gridSpan w:val="2"/>
                <w:shd w:val="clear" w:color="auto" w:fill="auto"/>
                <w:noWrap/>
                <w:vAlign w:val="bottom"/>
                <w:hideMark/>
              </w:tcPr>
            </w:tcPrChange>
          </w:tcPr>
          <w:p w14:paraId="16988C98" w14:textId="77777777" w:rsidR="00582FB7" w:rsidRPr="00582FB7" w:rsidRDefault="00582FB7" w:rsidP="00582FB7">
            <w:pPr>
              <w:spacing w:after="0" w:line="240" w:lineRule="auto"/>
              <w:jc w:val="right"/>
              <w:rPr>
                <w:ins w:id="2690" w:author="Jon.Richar" w:date="2023-06-07T15:37:00Z"/>
                <w:rFonts w:ascii="Times New Roman" w:eastAsia="Times New Roman" w:hAnsi="Times New Roman" w:cs="Times New Roman"/>
                <w:color w:val="000000"/>
                <w:sz w:val="20"/>
                <w:szCs w:val="20"/>
              </w:rPr>
            </w:pPr>
            <w:ins w:id="2691" w:author="Jon.Richar" w:date="2023-06-07T15:37:00Z">
              <w:r w:rsidRPr="00582FB7">
                <w:rPr>
                  <w:rFonts w:ascii="Times New Roman" w:eastAsia="Times New Roman" w:hAnsi="Times New Roman" w:cs="Times New Roman"/>
                  <w:color w:val="000000"/>
                  <w:sz w:val="20"/>
                  <w:szCs w:val="20"/>
                </w:rPr>
                <w:t>76.66</w:t>
              </w:r>
            </w:ins>
          </w:p>
        </w:tc>
        <w:tc>
          <w:tcPr>
            <w:tcW w:w="683" w:type="dxa"/>
            <w:shd w:val="clear" w:color="auto" w:fill="auto"/>
            <w:noWrap/>
            <w:vAlign w:val="bottom"/>
            <w:hideMark/>
            <w:tcPrChange w:id="2692" w:author="Jon.Richar" w:date="2023-06-09T15:16:00Z">
              <w:tcPr>
                <w:tcW w:w="999" w:type="dxa"/>
                <w:gridSpan w:val="2"/>
                <w:shd w:val="clear" w:color="auto" w:fill="auto"/>
                <w:noWrap/>
                <w:vAlign w:val="bottom"/>
                <w:hideMark/>
              </w:tcPr>
            </w:tcPrChange>
          </w:tcPr>
          <w:p w14:paraId="75564E3A" w14:textId="77777777" w:rsidR="00582FB7" w:rsidRPr="00582FB7" w:rsidRDefault="00582FB7" w:rsidP="00582FB7">
            <w:pPr>
              <w:spacing w:after="0" w:line="240" w:lineRule="auto"/>
              <w:jc w:val="right"/>
              <w:rPr>
                <w:ins w:id="2693" w:author="Jon.Richar" w:date="2023-06-07T15:37:00Z"/>
                <w:rFonts w:ascii="Times New Roman" w:eastAsia="Times New Roman" w:hAnsi="Times New Roman" w:cs="Times New Roman"/>
                <w:color w:val="000000"/>
                <w:sz w:val="20"/>
                <w:szCs w:val="20"/>
              </w:rPr>
            </w:pPr>
            <w:ins w:id="2694" w:author="Jon.Richar" w:date="2023-06-07T15:37:00Z">
              <w:r w:rsidRPr="00582FB7">
                <w:rPr>
                  <w:rFonts w:ascii="Times New Roman" w:eastAsia="Times New Roman" w:hAnsi="Times New Roman" w:cs="Times New Roman"/>
                  <w:color w:val="000000"/>
                  <w:sz w:val="20"/>
                  <w:szCs w:val="20"/>
                </w:rPr>
                <w:t>4.06</w:t>
              </w:r>
            </w:ins>
          </w:p>
        </w:tc>
        <w:tc>
          <w:tcPr>
            <w:tcW w:w="639" w:type="dxa"/>
            <w:shd w:val="clear" w:color="auto" w:fill="auto"/>
            <w:noWrap/>
            <w:vAlign w:val="bottom"/>
            <w:hideMark/>
            <w:tcPrChange w:id="2695" w:author="Jon.Richar" w:date="2023-06-09T15:16:00Z">
              <w:tcPr>
                <w:tcW w:w="589" w:type="dxa"/>
                <w:gridSpan w:val="2"/>
                <w:shd w:val="clear" w:color="auto" w:fill="auto"/>
                <w:noWrap/>
                <w:vAlign w:val="bottom"/>
                <w:hideMark/>
              </w:tcPr>
            </w:tcPrChange>
          </w:tcPr>
          <w:p w14:paraId="0B03EAF4" w14:textId="77777777" w:rsidR="00582FB7" w:rsidRPr="00582FB7" w:rsidRDefault="00582FB7" w:rsidP="00582FB7">
            <w:pPr>
              <w:spacing w:after="0" w:line="240" w:lineRule="auto"/>
              <w:jc w:val="right"/>
              <w:rPr>
                <w:ins w:id="2696" w:author="Jon.Richar" w:date="2023-06-07T15:37:00Z"/>
                <w:rFonts w:ascii="Times New Roman" w:eastAsia="Times New Roman" w:hAnsi="Times New Roman" w:cs="Times New Roman"/>
                <w:color w:val="000000"/>
                <w:sz w:val="20"/>
                <w:szCs w:val="20"/>
              </w:rPr>
            </w:pPr>
            <w:ins w:id="2697" w:author="Jon.Richar" w:date="2023-06-07T15:37:00Z">
              <w:r w:rsidRPr="00582FB7">
                <w:rPr>
                  <w:rFonts w:ascii="Times New Roman" w:eastAsia="Times New Roman" w:hAnsi="Times New Roman" w:cs="Times New Roman"/>
                  <w:color w:val="000000"/>
                  <w:sz w:val="20"/>
                  <w:szCs w:val="20"/>
                </w:rPr>
                <w:t>0.39</w:t>
              </w:r>
            </w:ins>
          </w:p>
        </w:tc>
        <w:tc>
          <w:tcPr>
            <w:tcW w:w="5980" w:type="dxa"/>
            <w:shd w:val="clear" w:color="auto" w:fill="auto"/>
            <w:noWrap/>
            <w:vAlign w:val="bottom"/>
            <w:hideMark/>
            <w:tcPrChange w:id="2698" w:author="Jon.Richar" w:date="2023-06-09T15:16:00Z">
              <w:tcPr>
                <w:tcW w:w="5729" w:type="dxa"/>
                <w:gridSpan w:val="2"/>
                <w:shd w:val="clear" w:color="auto" w:fill="auto"/>
                <w:noWrap/>
                <w:vAlign w:val="bottom"/>
                <w:hideMark/>
              </w:tcPr>
            </w:tcPrChange>
          </w:tcPr>
          <w:p w14:paraId="30594B10" w14:textId="77777777" w:rsidR="00582FB7" w:rsidRPr="00582FB7" w:rsidRDefault="00582FB7" w:rsidP="00582FB7">
            <w:pPr>
              <w:spacing w:after="0" w:line="240" w:lineRule="auto"/>
              <w:rPr>
                <w:ins w:id="2699" w:author="Jon.Richar" w:date="2023-06-07T15:37:00Z"/>
                <w:rFonts w:ascii="Times New Roman" w:eastAsia="Times New Roman" w:hAnsi="Times New Roman" w:cs="Times New Roman"/>
                <w:color w:val="000000"/>
                <w:sz w:val="20"/>
                <w:szCs w:val="20"/>
              </w:rPr>
            </w:pPr>
            <w:ins w:id="2700" w:author="Jon.Richar" w:date="2023-06-07T15:37:00Z">
              <w:r w:rsidRPr="00582FB7">
                <w:rPr>
                  <w:rFonts w:ascii="Times New Roman" w:eastAsia="Times New Roman" w:hAnsi="Times New Roman" w:cs="Times New Roman"/>
                  <w:color w:val="000000"/>
                  <w:sz w:val="20"/>
                  <w:szCs w:val="20"/>
                </w:rPr>
                <w:t>Female Bairdi, NBT 3 yr minimum</w:t>
              </w:r>
            </w:ins>
          </w:p>
        </w:tc>
      </w:tr>
      <w:tr w:rsidR="00582FB7" w:rsidRPr="00582FB7" w14:paraId="1B919C2A" w14:textId="77777777" w:rsidTr="00C93D08">
        <w:tblPrEx>
          <w:tblPrExChange w:id="2701" w:author="Jon.Richar" w:date="2023-06-09T15:16:00Z">
            <w:tblPrEx>
              <w:tblW w:w="8779" w:type="dxa"/>
            </w:tblPrEx>
          </w:tblPrExChange>
        </w:tblPrEx>
        <w:trPr>
          <w:trHeight w:val="265"/>
          <w:ins w:id="2702" w:author="Jon.Richar" w:date="2023-06-07T15:37:00Z"/>
          <w:trPrChange w:id="2703" w:author="Jon.Richar" w:date="2023-06-09T15:16:00Z">
            <w:trPr>
              <w:gridAfter w:val="0"/>
              <w:trHeight w:val="263"/>
            </w:trPr>
          </w:trPrChange>
        </w:trPr>
        <w:tc>
          <w:tcPr>
            <w:tcW w:w="774" w:type="dxa"/>
            <w:shd w:val="clear" w:color="auto" w:fill="auto"/>
            <w:noWrap/>
            <w:vAlign w:val="bottom"/>
            <w:hideMark/>
            <w:tcPrChange w:id="2704" w:author="Jon.Richar" w:date="2023-06-09T15:16:00Z">
              <w:tcPr>
                <w:tcW w:w="769" w:type="dxa"/>
                <w:shd w:val="clear" w:color="auto" w:fill="auto"/>
                <w:noWrap/>
                <w:vAlign w:val="bottom"/>
                <w:hideMark/>
              </w:tcPr>
            </w:tcPrChange>
          </w:tcPr>
          <w:p w14:paraId="093A0D37" w14:textId="77777777" w:rsidR="00582FB7" w:rsidRPr="00582FB7" w:rsidRDefault="00582FB7" w:rsidP="00582FB7">
            <w:pPr>
              <w:spacing w:after="0" w:line="240" w:lineRule="auto"/>
              <w:jc w:val="right"/>
              <w:rPr>
                <w:ins w:id="2705" w:author="Jon.Richar" w:date="2023-06-07T15:37:00Z"/>
                <w:rFonts w:ascii="Times New Roman" w:eastAsia="Times New Roman" w:hAnsi="Times New Roman" w:cs="Times New Roman"/>
                <w:color w:val="000000"/>
                <w:sz w:val="20"/>
                <w:szCs w:val="20"/>
              </w:rPr>
            </w:pPr>
            <w:ins w:id="2706" w:author="Jon.Richar" w:date="2023-06-07T15:37:00Z">
              <w:r w:rsidRPr="00582FB7">
                <w:rPr>
                  <w:rFonts w:ascii="Times New Roman" w:eastAsia="Times New Roman" w:hAnsi="Times New Roman" w:cs="Times New Roman"/>
                  <w:color w:val="000000"/>
                  <w:sz w:val="20"/>
                  <w:szCs w:val="20"/>
                </w:rPr>
                <w:t>22</w:t>
              </w:r>
            </w:ins>
          </w:p>
        </w:tc>
        <w:tc>
          <w:tcPr>
            <w:tcW w:w="698" w:type="dxa"/>
            <w:shd w:val="clear" w:color="auto" w:fill="auto"/>
            <w:noWrap/>
            <w:vAlign w:val="bottom"/>
            <w:hideMark/>
            <w:tcPrChange w:id="2707" w:author="Jon.Richar" w:date="2023-06-09T15:16:00Z">
              <w:tcPr>
                <w:tcW w:w="693" w:type="dxa"/>
                <w:gridSpan w:val="2"/>
                <w:shd w:val="clear" w:color="auto" w:fill="auto"/>
                <w:noWrap/>
                <w:vAlign w:val="bottom"/>
                <w:hideMark/>
              </w:tcPr>
            </w:tcPrChange>
          </w:tcPr>
          <w:p w14:paraId="1319B7A6" w14:textId="77777777" w:rsidR="00582FB7" w:rsidRPr="00582FB7" w:rsidRDefault="00582FB7" w:rsidP="00582FB7">
            <w:pPr>
              <w:spacing w:after="0" w:line="240" w:lineRule="auto"/>
              <w:jc w:val="right"/>
              <w:rPr>
                <w:ins w:id="2708" w:author="Jon.Richar" w:date="2023-06-07T15:37:00Z"/>
                <w:rFonts w:ascii="Times New Roman" w:eastAsia="Times New Roman" w:hAnsi="Times New Roman" w:cs="Times New Roman"/>
                <w:color w:val="000000"/>
                <w:sz w:val="20"/>
                <w:szCs w:val="20"/>
              </w:rPr>
            </w:pPr>
            <w:ins w:id="2709" w:author="Jon.Richar" w:date="2023-06-07T15:37:00Z">
              <w:r w:rsidRPr="00582FB7">
                <w:rPr>
                  <w:rFonts w:ascii="Times New Roman" w:eastAsia="Times New Roman" w:hAnsi="Times New Roman" w:cs="Times New Roman"/>
                  <w:color w:val="000000"/>
                  <w:sz w:val="20"/>
                  <w:szCs w:val="20"/>
                </w:rPr>
                <w:t>77.02</w:t>
              </w:r>
            </w:ins>
          </w:p>
        </w:tc>
        <w:tc>
          <w:tcPr>
            <w:tcW w:w="683" w:type="dxa"/>
            <w:shd w:val="clear" w:color="auto" w:fill="auto"/>
            <w:noWrap/>
            <w:vAlign w:val="bottom"/>
            <w:hideMark/>
            <w:tcPrChange w:id="2710" w:author="Jon.Richar" w:date="2023-06-09T15:16:00Z">
              <w:tcPr>
                <w:tcW w:w="999" w:type="dxa"/>
                <w:gridSpan w:val="2"/>
                <w:shd w:val="clear" w:color="auto" w:fill="auto"/>
                <w:noWrap/>
                <w:vAlign w:val="bottom"/>
                <w:hideMark/>
              </w:tcPr>
            </w:tcPrChange>
          </w:tcPr>
          <w:p w14:paraId="5CA7056A" w14:textId="77777777" w:rsidR="00582FB7" w:rsidRPr="00582FB7" w:rsidRDefault="00582FB7" w:rsidP="00582FB7">
            <w:pPr>
              <w:spacing w:after="0" w:line="240" w:lineRule="auto"/>
              <w:jc w:val="right"/>
              <w:rPr>
                <w:ins w:id="2711" w:author="Jon.Richar" w:date="2023-06-07T15:37:00Z"/>
                <w:rFonts w:ascii="Times New Roman" w:eastAsia="Times New Roman" w:hAnsi="Times New Roman" w:cs="Times New Roman"/>
                <w:color w:val="000000"/>
                <w:sz w:val="20"/>
                <w:szCs w:val="20"/>
              </w:rPr>
            </w:pPr>
            <w:ins w:id="2712" w:author="Jon.Richar" w:date="2023-06-07T15:37:00Z">
              <w:r w:rsidRPr="00582FB7">
                <w:rPr>
                  <w:rFonts w:ascii="Times New Roman" w:eastAsia="Times New Roman" w:hAnsi="Times New Roman" w:cs="Times New Roman"/>
                  <w:color w:val="000000"/>
                  <w:sz w:val="20"/>
                  <w:szCs w:val="20"/>
                </w:rPr>
                <w:t>4.42</w:t>
              </w:r>
            </w:ins>
          </w:p>
        </w:tc>
        <w:tc>
          <w:tcPr>
            <w:tcW w:w="639" w:type="dxa"/>
            <w:shd w:val="clear" w:color="auto" w:fill="auto"/>
            <w:noWrap/>
            <w:vAlign w:val="bottom"/>
            <w:hideMark/>
            <w:tcPrChange w:id="2713" w:author="Jon.Richar" w:date="2023-06-09T15:16:00Z">
              <w:tcPr>
                <w:tcW w:w="589" w:type="dxa"/>
                <w:gridSpan w:val="2"/>
                <w:shd w:val="clear" w:color="auto" w:fill="auto"/>
                <w:noWrap/>
                <w:vAlign w:val="bottom"/>
                <w:hideMark/>
              </w:tcPr>
            </w:tcPrChange>
          </w:tcPr>
          <w:p w14:paraId="0E87907F" w14:textId="77777777" w:rsidR="00582FB7" w:rsidRPr="00582FB7" w:rsidRDefault="00582FB7" w:rsidP="00582FB7">
            <w:pPr>
              <w:spacing w:after="0" w:line="240" w:lineRule="auto"/>
              <w:jc w:val="right"/>
              <w:rPr>
                <w:ins w:id="2714" w:author="Jon.Richar" w:date="2023-06-07T15:37:00Z"/>
                <w:rFonts w:ascii="Times New Roman" w:eastAsia="Times New Roman" w:hAnsi="Times New Roman" w:cs="Times New Roman"/>
                <w:color w:val="000000"/>
                <w:sz w:val="20"/>
                <w:szCs w:val="20"/>
              </w:rPr>
            </w:pPr>
            <w:ins w:id="2715" w:author="Jon.Richar" w:date="2023-06-07T15:37:00Z">
              <w:r w:rsidRPr="00582FB7">
                <w:rPr>
                  <w:rFonts w:ascii="Times New Roman" w:eastAsia="Times New Roman" w:hAnsi="Times New Roman" w:cs="Times New Roman"/>
                  <w:color w:val="000000"/>
                  <w:sz w:val="20"/>
                  <w:szCs w:val="20"/>
                </w:rPr>
                <w:t>0.53</w:t>
              </w:r>
            </w:ins>
          </w:p>
        </w:tc>
        <w:tc>
          <w:tcPr>
            <w:tcW w:w="5980" w:type="dxa"/>
            <w:shd w:val="clear" w:color="auto" w:fill="auto"/>
            <w:noWrap/>
            <w:vAlign w:val="bottom"/>
            <w:hideMark/>
            <w:tcPrChange w:id="2716" w:author="Jon.Richar" w:date="2023-06-09T15:16:00Z">
              <w:tcPr>
                <w:tcW w:w="5729" w:type="dxa"/>
                <w:gridSpan w:val="2"/>
                <w:shd w:val="clear" w:color="auto" w:fill="auto"/>
                <w:noWrap/>
                <w:vAlign w:val="bottom"/>
                <w:hideMark/>
              </w:tcPr>
            </w:tcPrChange>
          </w:tcPr>
          <w:p w14:paraId="01BF1B94" w14:textId="77777777" w:rsidR="00582FB7" w:rsidRPr="00582FB7" w:rsidRDefault="00582FB7" w:rsidP="00582FB7">
            <w:pPr>
              <w:spacing w:after="0" w:line="240" w:lineRule="auto"/>
              <w:rPr>
                <w:ins w:id="2717" w:author="Jon.Richar" w:date="2023-06-07T15:37:00Z"/>
                <w:rFonts w:ascii="Times New Roman" w:eastAsia="Times New Roman" w:hAnsi="Times New Roman" w:cs="Times New Roman"/>
                <w:color w:val="000000"/>
                <w:sz w:val="20"/>
                <w:szCs w:val="20"/>
              </w:rPr>
            </w:pPr>
            <w:ins w:id="2718" w:author="Jon.Richar" w:date="2023-06-07T15:37:00Z">
              <w:r w:rsidRPr="00582FB7">
                <w:rPr>
                  <w:rFonts w:ascii="Times New Roman" w:eastAsia="Times New Roman" w:hAnsi="Times New Roman" w:cs="Times New Roman"/>
                  <w:color w:val="000000"/>
                  <w:sz w:val="20"/>
                  <w:szCs w:val="20"/>
                </w:rPr>
                <w:t>Female Bairdi, FHS lag 2, ovigerous female opilio, PDO RA2</w:t>
              </w:r>
            </w:ins>
          </w:p>
        </w:tc>
      </w:tr>
      <w:tr w:rsidR="00582FB7" w:rsidRPr="00582FB7" w14:paraId="4DA47AEE" w14:textId="77777777" w:rsidTr="00C93D08">
        <w:tblPrEx>
          <w:tblPrExChange w:id="2719" w:author="Jon.Richar" w:date="2023-06-09T15:16:00Z">
            <w:tblPrEx>
              <w:tblW w:w="8779" w:type="dxa"/>
            </w:tblPrEx>
          </w:tblPrExChange>
        </w:tblPrEx>
        <w:trPr>
          <w:trHeight w:val="265"/>
          <w:ins w:id="2720" w:author="Jon.Richar" w:date="2023-06-07T15:37:00Z"/>
          <w:trPrChange w:id="2721" w:author="Jon.Richar" w:date="2023-06-09T15:16:00Z">
            <w:trPr>
              <w:gridAfter w:val="0"/>
              <w:trHeight w:val="263"/>
            </w:trPr>
          </w:trPrChange>
        </w:trPr>
        <w:tc>
          <w:tcPr>
            <w:tcW w:w="774" w:type="dxa"/>
            <w:shd w:val="clear" w:color="auto" w:fill="auto"/>
            <w:noWrap/>
            <w:vAlign w:val="bottom"/>
            <w:hideMark/>
            <w:tcPrChange w:id="2722" w:author="Jon.Richar" w:date="2023-06-09T15:16:00Z">
              <w:tcPr>
                <w:tcW w:w="769" w:type="dxa"/>
                <w:shd w:val="clear" w:color="auto" w:fill="auto"/>
                <w:noWrap/>
                <w:vAlign w:val="bottom"/>
                <w:hideMark/>
              </w:tcPr>
            </w:tcPrChange>
          </w:tcPr>
          <w:p w14:paraId="3C20AEDC" w14:textId="77777777" w:rsidR="00582FB7" w:rsidRPr="00582FB7" w:rsidRDefault="00582FB7" w:rsidP="00582FB7">
            <w:pPr>
              <w:spacing w:after="0" w:line="240" w:lineRule="auto"/>
              <w:jc w:val="right"/>
              <w:rPr>
                <w:ins w:id="2723" w:author="Jon.Richar" w:date="2023-06-07T15:37:00Z"/>
                <w:rFonts w:ascii="Times New Roman" w:eastAsia="Times New Roman" w:hAnsi="Times New Roman" w:cs="Times New Roman"/>
                <w:color w:val="000000"/>
                <w:sz w:val="20"/>
                <w:szCs w:val="20"/>
              </w:rPr>
            </w:pPr>
            <w:ins w:id="2724" w:author="Jon.Richar" w:date="2023-06-07T15:37:00Z">
              <w:r w:rsidRPr="00582FB7">
                <w:rPr>
                  <w:rFonts w:ascii="Times New Roman" w:eastAsia="Times New Roman" w:hAnsi="Times New Roman" w:cs="Times New Roman"/>
                  <w:color w:val="000000"/>
                  <w:sz w:val="20"/>
                  <w:szCs w:val="20"/>
                </w:rPr>
                <w:t>23</w:t>
              </w:r>
            </w:ins>
          </w:p>
        </w:tc>
        <w:tc>
          <w:tcPr>
            <w:tcW w:w="698" w:type="dxa"/>
            <w:shd w:val="clear" w:color="auto" w:fill="auto"/>
            <w:noWrap/>
            <w:vAlign w:val="bottom"/>
            <w:hideMark/>
            <w:tcPrChange w:id="2725" w:author="Jon.Richar" w:date="2023-06-09T15:16:00Z">
              <w:tcPr>
                <w:tcW w:w="693" w:type="dxa"/>
                <w:gridSpan w:val="2"/>
                <w:shd w:val="clear" w:color="auto" w:fill="auto"/>
                <w:noWrap/>
                <w:vAlign w:val="bottom"/>
                <w:hideMark/>
              </w:tcPr>
            </w:tcPrChange>
          </w:tcPr>
          <w:p w14:paraId="4CE0EFDC" w14:textId="77777777" w:rsidR="00582FB7" w:rsidRPr="00582FB7" w:rsidRDefault="00582FB7" w:rsidP="00582FB7">
            <w:pPr>
              <w:spacing w:after="0" w:line="240" w:lineRule="auto"/>
              <w:jc w:val="right"/>
              <w:rPr>
                <w:ins w:id="2726" w:author="Jon.Richar" w:date="2023-06-07T15:37:00Z"/>
                <w:rFonts w:ascii="Times New Roman" w:eastAsia="Times New Roman" w:hAnsi="Times New Roman" w:cs="Times New Roman"/>
                <w:color w:val="000000"/>
                <w:sz w:val="20"/>
                <w:szCs w:val="20"/>
              </w:rPr>
            </w:pPr>
            <w:ins w:id="2727" w:author="Jon.Richar" w:date="2023-06-07T15:37:00Z">
              <w:r w:rsidRPr="00582FB7">
                <w:rPr>
                  <w:rFonts w:ascii="Times New Roman" w:eastAsia="Times New Roman" w:hAnsi="Times New Roman" w:cs="Times New Roman"/>
                  <w:color w:val="000000"/>
                  <w:sz w:val="20"/>
                  <w:szCs w:val="20"/>
                </w:rPr>
                <w:t>77.43</w:t>
              </w:r>
            </w:ins>
          </w:p>
        </w:tc>
        <w:tc>
          <w:tcPr>
            <w:tcW w:w="683" w:type="dxa"/>
            <w:shd w:val="clear" w:color="auto" w:fill="auto"/>
            <w:noWrap/>
            <w:vAlign w:val="bottom"/>
            <w:hideMark/>
            <w:tcPrChange w:id="2728" w:author="Jon.Richar" w:date="2023-06-09T15:16:00Z">
              <w:tcPr>
                <w:tcW w:w="999" w:type="dxa"/>
                <w:gridSpan w:val="2"/>
                <w:shd w:val="clear" w:color="auto" w:fill="auto"/>
                <w:noWrap/>
                <w:vAlign w:val="bottom"/>
                <w:hideMark/>
              </w:tcPr>
            </w:tcPrChange>
          </w:tcPr>
          <w:p w14:paraId="6C5E9EC4" w14:textId="77777777" w:rsidR="00582FB7" w:rsidRPr="00582FB7" w:rsidRDefault="00582FB7" w:rsidP="00582FB7">
            <w:pPr>
              <w:spacing w:after="0" w:line="240" w:lineRule="auto"/>
              <w:jc w:val="right"/>
              <w:rPr>
                <w:ins w:id="2729" w:author="Jon.Richar" w:date="2023-06-07T15:37:00Z"/>
                <w:rFonts w:ascii="Times New Roman" w:eastAsia="Times New Roman" w:hAnsi="Times New Roman" w:cs="Times New Roman"/>
                <w:color w:val="000000"/>
                <w:sz w:val="20"/>
                <w:szCs w:val="20"/>
              </w:rPr>
            </w:pPr>
            <w:ins w:id="2730" w:author="Jon.Richar" w:date="2023-06-07T15:37:00Z">
              <w:r w:rsidRPr="00582FB7">
                <w:rPr>
                  <w:rFonts w:ascii="Times New Roman" w:eastAsia="Times New Roman" w:hAnsi="Times New Roman" w:cs="Times New Roman"/>
                  <w:color w:val="000000"/>
                  <w:sz w:val="20"/>
                  <w:szCs w:val="20"/>
                </w:rPr>
                <w:t>4.83</w:t>
              </w:r>
            </w:ins>
          </w:p>
        </w:tc>
        <w:tc>
          <w:tcPr>
            <w:tcW w:w="639" w:type="dxa"/>
            <w:shd w:val="clear" w:color="auto" w:fill="auto"/>
            <w:noWrap/>
            <w:vAlign w:val="bottom"/>
            <w:hideMark/>
            <w:tcPrChange w:id="2731" w:author="Jon.Richar" w:date="2023-06-09T15:16:00Z">
              <w:tcPr>
                <w:tcW w:w="589" w:type="dxa"/>
                <w:gridSpan w:val="2"/>
                <w:shd w:val="clear" w:color="auto" w:fill="auto"/>
                <w:noWrap/>
                <w:vAlign w:val="bottom"/>
                <w:hideMark/>
              </w:tcPr>
            </w:tcPrChange>
          </w:tcPr>
          <w:p w14:paraId="04FDA8DD" w14:textId="77777777" w:rsidR="00582FB7" w:rsidRPr="00582FB7" w:rsidRDefault="00582FB7" w:rsidP="00582FB7">
            <w:pPr>
              <w:spacing w:after="0" w:line="240" w:lineRule="auto"/>
              <w:jc w:val="right"/>
              <w:rPr>
                <w:ins w:id="2732" w:author="Jon.Richar" w:date="2023-06-07T15:37:00Z"/>
                <w:rFonts w:ascii="Times New Roman" w:eastAsia="Times New Roman" w:hAnsi="Times New Roman" w:cs="Times New Roman"/>
                <w:color w:val="000000"/>
                <w:sz w:val="20"/>
                <w:szCs w:val="20"/>
              </w:rPr>
            </w:pPr>
            <w:ins w:id="2733" w:author="Jon.Richar" w:date="2023-06-07T15:37:00Z">
              <w:r w:rsidRPr="00582FB7">
                <w:rPr>
                  <w:rFonts w:ascii="Times New Roman" w:eastAsia="Times New Roman" w:hAnsi="Times New Roman" w:cs="Times New Roman"/>
                  <w:color w:val="000000"/>
                  <w:sz w:val="20"/>
                  <w:szCs w:val="20"/>
                </w:rPr>
                <w:t>0.29</w:t>
              </w:r>
            </w:ins>
          </w:p>
        </w:tc>
        <w:tc>
          <w:tcPr>
            <w:tcW w:w="5980" w:type="dxa"/>
            <w:shd w:val="clear" w:color="auto" w:fill="auto"/>
            <w:noWrap/>
            <w:vAlign w:val="bottom"/>
            <w:hideMark/>
            <w:tcPrChange w:id="2734" w:author="Jon.Richar" w:date="2023-06-09T15:16:00Z">
              <w:tcPr>
                <w:tcW w:w="5729" w:type="dxa"/>
                <w:gridSpan w:val="2"/>
                <w:shd w:val="clear" w:color="auto" w:fill="auto"/>
                <w:noWrap/>
                <w:vAlign w:val="bottom"/>
                <w:hideMark/>
              </w:tcPr>
            </w:tcPrChange>
          </w:tcPr>
          <w:p w14:paraId="1243C9E1" w14:textId="77777777" w:rsidR="00582FB7" w:rsidRPr="00582FB7" w:rsidRDefault="00582FB7" w:rsidP="00582FB7">
            <w:pPr>
              <w:spacing w:after="0" w:line="240" w:lineRule="auto"/>
              <w:rPr>
                <w:ins w:id="2735" w:author="Jon.Richar" w:date="2023-06-07T15:37:00Z"/>
                <w:rFonts w:ascii="Times New Roman" w:eastAsia="Times New Roman" w:hAnsi="Times New Roman" w:cs="Times New Roman"/>
                <w:color w:val="000000"/>
                <w:sz w:val="20"/>
                <w:szCs w:val="20"/>
              </w:rPr>
            </w:pPr>
            <w:ins w:id="2736" w:author="Jon.Richar" w:date="2023-06-07T15:37:00Z">
              <w:r w:rsidRPr="00582FB7">
                <w:rPr>
                  <w:rFonts w:ascii="Times New Roman" w:eastAsia="Times New Roman" w:hAnsi="Times New Roman" w:cs="Times New Roman"/>
                  <w:color w:val="000000"/>
                  <w:sz w:val="20"/>
                  <w:szCs w:val="20"/>
                </w:rPr>
                <w:t>Female Bairdi, FHS lag 2, ovigerous female opilio, AO RA2</w:t>
              </w:r>
            </w:ins>
          </w:p>
        </w:tc>
      </w:tr>
      <w:tr w:rsidR="00582FB7" w:rsidRPr="00582FB7" w14:paraId="3D3903B4" w14:textId="77777777" w:rsidTr="00C93D08">
        <w:tblPrEx>
          <w:tblPrExChange w:id="2737" w:author="Jon.Richar" w:date="2023-06-09T15:16:00Z">
            <w:tblPrEx>
              <w:tblW w:w="8779" w:type="dxa"/>
            </w:tblPrEx>
          </w:tblPrExChange>
        </w:tblPrEx>
        <w:trPr>
          <w:trHeight w:val="265"/>
          <w:ins w:id="2738" w:author="Jon.Richar" w:date="2023-06-07T15:37:00Z"/>
          <w:trPrChange w:id="2739" w:author="Jon.Richar" w:date="2023-06-09T15:16:00Z">
            <w:trPr>
              <w:gridAfter w:val="0"/>
              <w:trHeight w:val="263"/>
            </w:trPr>
          </w:trPrChange>
        </w:trPr>
        <w:tc>
          <w:tcPr>
            <w:tcW w:w="774" w:type="dxa"/>
            <w:shd w:val="clear" w:color="auto" w:fill="auto"/>
            <w:noWrap/>
            <w:vAlign w:val="bottom"/>
            <w:hideMark/>
            <w:tcPrChange w:id="2740" w:author="Jon.Richar" w:date="2023-06-09T15:16:00Z">
              <w:tcPr>
                <w:tcW w:w="769" w:type="dxa"/>
                <w:shd w:val="clear" w:color="auto" w:fill="auto"/>
                <w:noWrap/>
                <w:vAlign w:val="bottom"/>
                <w:hideMark/>
              </w:tcPr>
            </w:tcPrChange>
          </w:tcPr>
          <w:p w14:paraId="3A0CCD29" w14:textId="77777777" w:rsidR="00582FB7" w:rsidRPr="00582FB7" w:rsidRDefault="00582FB7" w:rsidP="00582FB7">
            <w:pPr>
              <w:spacing w:after="0" w:line="240" w:lineRule="auto"/>
              <w:jc w:val="right"/>
              <w:rPr>
                <w:ins w:id="2741" w:author="Jon.Richar" w:date="2023-06-07T15:37:00Z"/>
                <w:rFonts w:ascii="Times New Roman" w:eastAsia="Times New Roman" w:hAnsi="Times New Roman" w:cs="Times New Roman"/>
                <w:color w:val="000000"/>
                <w:sz w:val="20"/>
                <w:szCs w:val="20"/>
              </w:rPr>
            </w:pPr>
            <w:ins w:id="2742" w:author="Jon.Richar" w:date="2023-06-07T15:37:00Z">
              <w:r w:rsidRPr="00582FB7">
                <w:rPr>
                  <w:rFonts w:ascii="Times New Roman" w:eastAsia="Times New Roman" w:hAnsi="Times New Roman" w:cs="Times New Roman"/>
                  <w:color w:val="000000"/>
                  <w:sz w:val="20"/>
                  <w:szCs w:val="20"/>
                </w:rPr>
                <w:t>33</w:t>
              </w:r>
            </w:ins>
          </w:p>
        </w:tc>
        <w:tc>
          <w:tcPr>
            <w:tcW w:w="698" w:type="dxa"/>
            <w:shd w:val="clear" w:color="auto" w:fill="auto"/>
            <w:noWrap/>
            <w:vAlign w:val="bottom"/>
            <w:hideMark/>
            <w:tcPrChange w:id="2743" w:author="Jon.Richar" w:date="2023-06-09T15:16:00Z">
              <w:tcPr>
                <w:tcW w:w="693" w:type="dxa"/>
                <w:gridSpan w:val="2"/>
                <w:shd w:val="clear" w:color="auto" w:fill="auto"/>
                <w:noWrap/>
                <w:vAlign w:val="bottom"/>
                <w:hideMark/>
              </w:tcPr>
            </w:tcPrChange>
          </w:tcPr>
          <w:p w14:paraId="1827696D" w14:textId="77777777" w:rsidR="00582FB7" w:rsidRPr="00582FB7" w:rsidRDefault="00582FB7" w:rsidP="00582FB7">
            <w:pPr>
              <w:spacing w:after="0" w:line="240" w:lineRule="auto"/>
              <w:jc w:val="right"/>
              <w:rPr>
                <w:ins w:id="2744" w:author="Jon.Richar" w:date="2023-06-07T15:37:00Z"/>
                <w:rFonts w:ascii="Times New Roman" w:eastAsia="Times New Roman" w:hAnsi="Times New Roman" w:cs="Times New Roman"/>
                <w:color w:val="000000"/>
                <w:sz w:val="20"/>
                <w:szCs w:val="20"/>
              </w:rPr>
            </w:pPr>
            <w:ins w:id="2745" w:author="Jon.Richar" w:date="2023-06-07T15:37:00Z">
              <w:r w:rsidRPr="00582FB7">
                <w:rPr>
                  <w:rFonts w:ascii="Times New Roman" w:eastAsia="Times New Roman" w:hAnsi="Times New Roman" w:cs="Times New Roman"/>
                  <w:color w:val="000000"/>
                  <w:sz w:val="20"/>
                  <w:szCs w:val="20"/>
                </w:rPr>
                <w:t>77.62</w:t>
              </w:r>
            </w:ins>
          </w:p>
        </w:tc>
        <w:tc>
          <w:tcPr>
            <w:tcW w:w="683" w:type="dxa"/>
            <w:shd w:val="clear" w:color="auto" w:fill="auto"/>
            <w:noWrap/>
            <w:vAlign w:val="bottom"/>
            <w:hideMark/>
            <w:tcPrChange w:id="2746" w:author="Jon.Richar" w:date="2023-06-09T15:16:00Z">
              <w:tcPr>
                <w:tcW w:w="999" w:type="dxa"/>
                <w:gridSpan w:val="2"/>
                <w:shd w:val="clear" w:color="auto" w:fill="auto"/>
                <w:noWrap/>
                <w:vAlign w:val="bottom"/>
                <w:hideMark/>
              </w:tcPr>
            </w:tcPrChange>
          </w:tcPr>
          <w:p w14:paraId="3B0431AC" w14:textId="77777777" w:rsidR="00582FB7" w:rsidRPr="00582FB7" w:rsidRDefault="00582FB7" w:rsidP="00582FB7">
            <w:pPr>
              <w:spacing w:after="0" w:line="240" w:lineRule="auto"/>
              <w:jc w:val="right"/>
              <w:rPr>
                <w:ins w:id="2747" w:author="Jon.Richar" w:date="2023-06-07T15:37:00Z"/>
                <w:rFonts w:ascii="Times New Roman" w:eastAsia="Times New Roman" w:hAnsi="Times New Roman" w:cs="Times New Roman"/>
                <w:color w:val="000000"/>
                <w:sz w:val="20"/>
                <w:szCs w:val="20"/>
              </w:rPr>
            </w:pPr>
            <w:ins w:id="2748" w:author="Jon.Richar" w:date="2023-06-07T15:37:00Z">
              <w:r w:rsidRPr="00582FB7">
                <w:rPr>
                  <w:rFonts w:ascii="Times New Roman" w:eastAsia="Times New Roman" w:hAnsi="Times New Roman" w:cs="Times New Roman"/>
                  <w:color w:val="000000"/>
                  <w:sz w:val="20"/>
                  <w:szCs w:val="20"/>
                </w:rPr>
                <w:t>5.01</w:t>
              </w:r>
            </w:ins>
          </w:p>
        </w:tc>
        <w:tc>
          <w:tcPr>
            <w:tcW w:w="639" w:type="dxa"/>
            <w:shd w:val="clear" w:color="auto" w:fill="auto"/>
            <w:noWrap/>
            <w:vAlign w:val="bottom"/>
            <w:hideMark/>
            <w:tcPrChange w:id="2749" w:author="Jon.Richar" w:date="2023-06-09T15:16:00Z">
              <w:tcPr>
                <w:tcW w:w="589" w:type="dxa"/>
                <w:gridSpan w:val="2"/>
                <w:shd w:val="clear" w:color="auto" w:fill="auto"/>
                <w:noWrap/>
                <w:vAlign w:val="bottom"/>
                <w:hideMark/>
              </w:tcPr>
            </w:tcPrChange>
          </w:tcPr>
          <w:p w14:paraId="2AF25A5E" w14:textId="77777777" w:rsidR="00582FB7" w:rsidRPr="00582FB7" w:rsidRDefault="00582FB7" w:rsidP="00582FB7">
            <w:pPr>
              <w:spacing w:after="0" w:line="240" w:lineRule="auto"/>
              <w:jc w:val="right"/>
              <w:rPr>
                <w:ins w:id="2750" w:author="Jon.Richar" w:date="2023-06-07T15:37:00Z"/>
                <w:rFonts w:ascii="Times New Roman" w:eastAsia="Times New Roman" w:hAnsi="Times New Roman" w:cs="Times New Roman"/>
                <w:color w:val="000000"/>
                <w:sz w:val="20"/>
                <w:szCs w:val="20"/>
              </w:rPr>
            </w:pPr>
            <w:ins w:id="2751" w:author="Jon.Richar" w:date="2023-06-07T15:37:00Z">
              <w:r w:rsidRPr="00582FB7">
                <w:rPr>
                  <w:rFonts w:ascii="Times New Roman" w:eastAsia="Times New Roman" w:hAnsi="Times New Roman" w:cs="Times New Roman"/>
                  <w:color w:val="000000"/>
                  <w:sz w:val="20"/>
                  <w:szCs w:val="20"/>
                </w:rPr>
                <w:t>0.42</w:t>
              </w:r>
            </w:ins>
          </w:p>
        </w:tc>
        <w:tc>
          <w:tcPr>
            <w:tcW w:w="5980" w:type="dxa"/>
            <w:shd w:val="clear" w:color="auto" w:fill="auto"/>
            <w:noWrap/>
            <w:vAlign w:val="bottom"/>
            <w:hideMark/>
            <w:tcPrChange w:id="2752" w:author="Jon.Richar" w:date="2023-06-09T15:16:00Z">
              <w:tcPr>
                <w:tcW w:w="5729" w:type="dxa"/>
                <w:gridSpan w:val="2"/>
                <w:shd w:val="clear" w:color="auto" w:fill="auto"/>
                <w:noWrap/>
                <w:vAlign w:val="bottom"/>
                <w:hideMark/>
              </w:tcPr>
            </w:tcPrChange>
          </w:tcPr>
          <w:p w14:paraId="2E819B8C" w14:textId="77777777" w:rsidR="00582FB7" w:rsidRPr="00582FB7" w:rsidRDefault="00582FB7" w:rsidP="00582FB7">
            <w:pPr>
              <w:spacing w:after="0" w:line="240" w:lineRule="auto"/>
              <w:rPr>
                <w:ins w:id="2753" w:author="Jon.Richar" w:date="2023-06-07T15:37:00Z"/>
                <w:rFonts w:ascii="Times New Roman" w:eastAsia="Times New Roman" w:hAnsi="Times New Roman" w:cs="Times New Roman"/>
                <w:color w:val="000000"/>
                <w:sz w:val="20"/>
                <w:szCs w:val="20"/>
              </w:rPr>
            </w:pPr>
            <w:ins w:id="2754" w:author="Jon.Richar" w:date="2023-06-07T15:37:00Z">
              <w:r w:rsidRPr="00582FB7">
                <w:rPr>
                  <w:rFonts w:ascii="Times New Roman" w:eastAsia="Times New Roman" w:hAnsi="Times New Roman" w:cs="Times New Roman"/>
                  <w:color w:val="000000"/>
                  <w:sz w:val="20"/>
                  <w:szCs w:val="20"/>
                </w:rPr>
                <w:t>Female Bairdi, FHS lag 2, PDO RA3, AO RA3</w:t>
              </w:r>
            </w:ins>
          </w:p>
        </w:tc>
      </w:tr>
      <w:tr w:rsidR="00582FB7" w:rsidRPr="00582FB7" w14:paraId="77CB72C5" w14:textId="77777777" w:rsidTr="00C93D08">
        <w:tblPrEx>
          <w:tblPrExChange w:id="2755" w:author="Jon.Richar" w:date="2023-06-09T15:16:00Z">
            <w:tblPrEx>
              <w:tblW w:w="8779" w:type="dxa"/>
            </w:tblPrEx>
          </w:tblPrExChange>
        </w:tblPrEx>
        <w:trPr>
          <w:trHeight w:val="265"/>
          <w:ins w:id="2756" w:author="Jon.Richar" w:date="2023-06-07T15:37:00Z"/>
          <w:trPrChange w:id="2757" w:author="Jon.Richar" w:date="2023-06-09T15:16:00Z">
            <w:trPr>
              <w:gridAfter w:val="0"/>
              <w:trHeight w:val="263"/>
            </w:trPr>
          </w:trPrChange>
        </w:trPr>
        <w:tc>
          <w:tcPr>
            <w:tcW w:w="774" w:type="dxa"/>
            <w:shd w:val="clear" w:color="auto" w:fill="auto"/>
            <w:noWrap/>
            <w:vAlign w:val="bottom"/>
            <w:hideMark/>
            <w:tcPrChange w:id="2758" w:author="Jon.Richar" w:date="2023-06-09T15:16:00Z">
              <w:tcPr>
                <w:tcW w:w="769" w:type="dxa"/>
                <w:shd w:val="clear" w:color="auto" w:fill="auto"/>
                <w:noWrap/>
                <w:vAlign w:val="bottom"/>
                <w:hideMark/>
              </w:tcPr>
            </w:tcPrChange>
          </w:tcPr>
          <w:p w14:paraId="4F4FF2EC" w14:textId="77777777" w:rsidR="00582FB7" w:rsidRPr="00582FB7" w:rsidRDefault="00582FB7" w:rsidP="00582FB7">
            <w:pPr>
              <w:spacing w:after="0" w:line="240" w:lineRule="auto"/>
              <w:jc w:val="right"/>
              <w:rPr>
                <w:ins w:id="2759" w:author="Jon.Richar" w:date="2023-06-07T15:37:00Z"/>
                <w:rFonts w:ascii="Times New Roman" w:eastAsia="Times New Roman" w:hAnsi="Times New Roman" w:cs="Times New Roman"/>
                <w:color w:val="000000"/>
                <w:sz w:val="20"/>
                <w:szCs w:val="20"/>
              </w:rPr>
            </w:pPr>
            <w:ins w:id="2760" w:author="Jon.Richar" w:date="2023-06-07T15:37:00Z">
              <w:r w:rsidRPr="00582FB7">
                <w:rPr>
                  <w:rFonts w:ascii="Times New Roman" w:eastAsia="Times New Roman" w:hAnsi="Times New Roman" w:cs="Times New Roman"/>
                  <w:color w:val="000000"/>
                  <w:sz w:val="20"/>
                  <w:szCs w:val="20"/>
                </w:rPr>
                <w:t>4</w:t>
              </w:r>
            </w:ins>
          </w:p>
        </w:tc>
        <w:tc>
          <w:tcPr>
            <w:tcW w:w="698" w:type="dxa"/>
            <w:shd w:val="clear" w:color="auto" w:fill="auto"/>
            <w:noWrap/>
            <w:vAlign w:val="bottom"/>
            <w:hideMark/>
            <w:tcPrChange w:id="2761" w:author="Jon.Richar" w:date="2023-06-09T15:16:00Z">
              <w:tcPr>
                <w:tcW w:w="693" w:type="dxa"/>
                <w:gridSpan w:val="2"/>
                <w:shd w:val="clear" w:color="auto" w:fill="auto"/>
                <w:noWrap/>
                <w:vAlign w:val="bottom"/>
                <w:hideMark/>
              </w:tcPr>
            </w:tcPrChange>
          </w:tcPr>
          <w:p w14:paraId="49271C1A" w14:textId="77777777" w:rsidR="00582FB7" w:rsidRPr="00582FB7" w:rsidRDefault="00582FB7" w:rsidP="00582FB7">
            <w:pPr>
              <w:spacing w:after="0" w:line="240" w:lineRule="auto"/>
              <w:jc w:val="right"/>
              <w:rPr>
                <w:ins w:id="2762" w:author="Jon.Richar" w:date="2023-06-07T15:37:00Z"/>
                <w:rFonts w:ascii="Times New Roman" w:eastAsia="Times New Roman" w:hAnsi="Times New Roman" w:cs="Times New Roman"/>
                <w:color w:val="000000"/>
                <w:sz w:val="20"/>
                <w:szCs w:val="20"/>
              </w:rPr>
            </w:pPr>
            <w:ins w:id="2763" w:author="Jon.Richar" w:date="2023-06-07T15:37:00Z">
              <w:r w:rsidRPr="00582FB7">
                <w:rPr>
                  <w:rFonts w:ascii="Times New Roman" w:eastAsia="Times New Roman" w:hAnsi="Times New Roman" w:cs="Times New Roman"/>
                  <w:color w:val="000000"/>
                  <w:sz w:val="20"/>
                  <w:szCs w:val="20"/>
                </w:rPr>
                <w:t>77.78</w:t>
              </w:r>
            </w:ins>
          </w:p>
        </w:tc>
        <w:tc>
          <w:tcPr>
            <w:tcW w:w="683" w:type="dxa"/>
            <w:shd w:val="clear" w:color="auto" w:fill="auto"/>
            <w:noWrap/>
            <w:vAlign w:val="bottom"/>
            <w:hideMark/>
            <w:tcPrChange w:id="2764" w:author="Jon.Richar" w:date="2023-06-09T15:16:00Z">
              <w:tcPr>
                <w:tcW w:w="999" w:type="dxa"/>
                <w:gridSpan w:val="2"/>
                <w:shd w:val="clear" w:color="auto" w:fill="auto"/>
                <w:noWrap/>
                <w:vAlign w:val="bottom"/>
                <w:hideMark/>
              </w:tcPr>
            </w:tcPrChange>
          </w:tcPr>
          <w:p w14:paraId="7C6DFF83" w14:textId="77777777" w:rsidR="00582FB7" w:rsidRPr="00582FB7" w:rsidRDefault="00582FB7" w:rsidP="00582FB7">
            <w:pPr>
              <w:spacing w:after="0" w:line="240" w:lineRule="auto"/>
              <w:jc w:val="right"/>
              <w:rPr>
                <w:ins w:id="2765" w:author="Jon.Richar" w:date="2023-06-07T15:37:00Z"/>
                <w:rFonts w:ascii="Times New Roman" w:eastAsia="Times New Roman" w:hAnsi="Times New Roman" w:cs="Times New Roman"/>
                <w:color w:val="000000"/>
                <w:sz w:val="20"/>
                <w:szCs w:val="20"/>
              </w:rPr>
            </w:pPr>
            <w:ins w:id="2766" w:author="Jon.Richar" w:date="2023-06-07T15:37:00Z">
              <w:r w:rsidRPr="00582FB7">
                <w:rPr>
                  <w:rFonts w:ascii="Times New Roman" w:eastAsia="Times New Roman" w:hAnsi="Times New Roman" w:cs="Times New Roman"/>
                  <w:color w:val="000000"/>
                  <w:sz w:val="20"/>
                  <w:szCs w:val="20"/>
                </w:rPr>
                <w:t>5.18</w:t>
              </w:r>
            </w:ins>
          </w:p>
        </w:tc>
        <w:tc>
          <w:tcPr>
            <w:tcW w:w="639" w:type="dxa"/>
            <w:shd w:val="clear" w:color="auto" w:fill="auto"/>
            <w:noWrap/>
            <w:vAlign w:val="bottom"/>
            <w:hideMark/>
            <w:tcPrChange w:id="2767" w:author="Jon.Richar" w:date="2023-06-09T15:16:00Z">
              <w:tcPr>
                <w:tcW w:w="589" w:type="dxa"/>
                <w:gridSpan w:val="2"/>
                <w:shd w:val="clear" w:color="auto" w:fill="auto"/>
                <w:noWrap/>
                <w:vAlign w:val="bottom"/>
                <w:hideMark/>
              </w:tcPr>
            </w:tcPrChange>
          </w:tcPr>
          <w:p w14:paraId="22F03E47" w14:textId="77777777" w:rsidR="00582FB7" w:rsidRPr="00582FB7" w:rsidRDefault="00582FB7" w:rsidP="00582FB7">
            <w:pPr>
              <w:spacing w:after="0" w:line="240" w:lineRule="auto"/>
              <w:jc w:val="right"/>
              <w:rPr>
                <w:ins w:id="2768" w:author="Jon.Richar" w:date="2023-06-07T15:37:00Z"/>
                <w:rFonts w:ascii="Times New Roman" w:eastAsia="Times New Roman" w:hAnsi="Times New Roman" w:cs="Times New Roman"/>
                <w:color w:val="000000"/>
                <w:sz w:val="20"/>
                <w:szCs w:val="20"/>
              </w:rPr>
            </w:pPr>
            <w:ins w:id="2769" w:author="Jon.Richar" w:date="2023-06-07T15:37:00Z">
              <w:r w:rsidRPr="00582FB7">
                <w:rPr>
                  <w:rFonts w:ascii="Times New Roman" w:eastAsia="Times New Roman" w:hAnsi="Times New Roman" w:cs="Times New Roman"/>
                  <w:color w:val="000000"/>
                  <w:sz w:val="20"/>
                  <w:szCs w:val="20"/>
                </w:rPr>
                <w:t>0.44</w:t>
              </w:r>
            </w:ins>
          </w:p>
        </w:tc>
        <w:tc>
          <w:tcPr>
            <w:tcW w:w="5980" w:type="dxa"/>
            <w:shd w:val="clear" w:color="auto" w:fill="auto"/>
            <w:noWrap/>
            <w:vAlign w:val="bottom"/>
            <w:hideMark/>
            <w:tcPrChange w:id="2770" w:author="Jon.Richar" w:date="2023-06-09T15:16:00Z">
              <w:tcPr>
                <w:tcW w:w="5729" w:type="dxa"/>
                <w:gridSpan w:val="2"/>
                <w:shd w:val="clear" w:color="auto" w:fill="auto"/>
                <w:noWrap/>
                <w:vAlign w:val="bottom"/>
                <w:hideMark/>
              </w:tcPr>
            </w:tcPrChange>
          </w:tcPr>
          <w:p w14:paraId="7591DCAB" w14:textId="77777777" w:rsidR="00582FB7" w:rsidRPr="00582FB7" w:rsidRDefault="00582FB7" w:rsidP="00582FB7">
            <w:pPr>
              <w:spacing w:after="0" w:line="240" w:lineRule="auto"/>
              <w:rPr>
                <w:ins w:id="2771" w:author="Jon.Richar" w:date="2023-06-07T15:37:00Z"/>
                <w:rFonts w:ascii="Times New Roman" w:eastAsia="Times New Roman" w:hAnsi="Times New Roman" w:cs="Times New Roman"/>
                <w:color w:val="000000"/>
                <w:sz w:val="20"/>
                <w:szCs w:val="20"/>
              </w:rPr>
            </w:pPr>
            <w:ins w:id="2772" w:author="Jon.Richar" w:date="2023-06-07T15:37:00Z">
              <w:r w:rsidRPr="00582FB7">
                <w:rPr>
                  <w:rFonts w:ascii="Times New Roman" w:eastAsia="Times New Roman" w:hAnsi="Times New Roman" w:cs="Times New Roman"/>
                  <w:color w:val="000000"/>
                  <w:sz w:val="20"/>
                  <w:szCs w:val="20"/>
                </w:rPr>
                <w:t>Female Bairdi, Pacific cod RA2</w:t>
              </w:r>
            </w:ins>
          </w:p>
        </w:tc>
      </w:tr>
      <w:tr w:rsidR="00582FB7" w:rsidRPr="00582FB7" w14:paraId="709F94DC" w14:textId="77777777" w:rsidTr="00C93D08">
        <w:tblPrEx>
          <w:tblPrExChange w:id="2773" w:author="Jon.Richar" w:date="2023-06-09T15:16:00Z">
            <w:tblPrEx>
              <w:tblW w:w="8779" w:type="dxa"/>
            </w:tblPrEx>
          </w:tblPrExChange>
        </w:tblPrEx>
        <w:trPr>
          <w:trHeight w:val="265"/>
          <w:ins w:id="2774" w:author="Jon.Richar" w:date="2023-06-07T15:37:00Z"/>
          <w:trPrChange w:id="2775" w:author="Jon.Richar" w:date="2023-06-09T15:16:00Z">
            <w:trPr>
              <w:gridAfter w:val="0"/>
              <w:trHeight w:val="263"/>
            </w:trPr>
          </w:trPrChange>
        </w:trPr>
        <w:tc>
          <w:tcPr>
            <w:tcW w:w="774" w:type="dxa"/>
            <w:shd w:val="clear" w:color="auto" w:fill="auto"/>
            <w:noWrap/>
            <w:vAlign w:val="bottom"/>
            <w:hideMark/>
            <w:tcPrChange w:id="2776" w:author="Jon.Richar" w:date="2023-06-09T15:16:00Z">
              <w:tcPr>
                <w:tcW w:w="769" w:type="dxa"/>
                <w:shd w:val="clear" w:color="auto" w:fill="auto"/>
                <w:noWrap/>
                <w:vAlign w:val="bottom"/>
                <w:hideMark/>
              </w:tcPr>
            </w:tcPrChange>
          </w:tcPr>
          <w:p w14:paraId="52FEEA13" w14:textId="77777777" w:rsidR="00582FB7" w:rsidRPr="00582FB7" w:rsidRDefault="00582FB7" w:rsidP="00582FB7">
            <w:pPr>
              <w:spacing w:after="0" w:line="240" w:lineRule="auto"/>
              <w:jc w:val="right"/>
              <w:rPr>
                <w:ins w:id="2777" w:author="Jon.Richar" w:date="2023-06-07T15:37:00Z"/>
                <w:rFonts w:ascii="Times New Roman" w:eastAsia="Times New Roman" w:hAnsi="Times New Roman" w:cs="Times New Roman"/>
                <w:color w:val="000000"/>
                <w:sz w:val="20"/>
                <w:szCs w:val="20"/>
              </w:rPr>
            </w:pPr>
            <w:ins w:id="2778" w:author="Jon.Richar" w:date="2023-06-07T15:37:00Z">
              <w:r w:rsidRPr="00582FB7">
                <w:rPr>
                  <w:rFonts w:ascii="Times New Roman" w:eastAsia="Times New Roman" w:hAnsi="Times New Roman" w:cs="Times New Roman"/>
                  <w:color w:val="000000"/>
                  <w:sz w:val="20"/>
                  <w:szCs w:val="20"/>
                </w:rPr>
                <w:t>10</w:t>
              </w:r>
            </w:ins>
          </w:p>
        </w:tc>
        <w:tc>
          <w:tcPr>
            <w:tcW w:w="698" w:type="dxa"/>
            <w:shd w:val="clear" w:color="auto" w:fill="auto"/>
            <w:noWrap/>
            <w:vAlign w:val="bottom"/>
            <w:hideMark/>
            <w:tcPrChange w:id="2779" w:author="Jon.Richar" w:date="2023-06-09T15:16:00Z">
              <w:tcPr>
                <w:tcW w:w="693" w:type="dxa"/>
                <w:gridSpan w:val="2"/>
                <w:shd w:val="clear" w:color="auto" w:fill="auto"/>
                <w:noWrap/>
                <w:vAlign w:val="bottom"/>
                <w:hideMark/>
              </w:tcPr>
            </w:tcPrChange>
          </w:tcPr>
          <w:p w14:paraId="1866B425" w14:textId="77777777" w:rsidR="00582FB7" w:rsidRPr="00582FB7" w:rsidRDefault="00582FB7" w:rsidP="00582FB7">
            <w:pPr>
              <w:spacing w:after="0" w:line="240" w:lineRule="auto"/>
              <w:jc w:val="right"/>
              <w:rPr>
                <w:ins w:id="2780" w:author="Jon.Richar" w:date="2023-06-07T15:37:00Z"/>
                <w:rFonts w:ascii="Times New Roman" w:eastAsia="Times New Roman" w:hAnsi="Times New Roman" w:cs="Times New Roman"/>
                <w:color w:val="000000"/>
                <w:sz w:val="20"/>
                <w:szCs w:val="20"/>
              </w:rPr>
            </w:pPr>
            <w:ins w:id="2781" w:author="Jon.Richar" w:date="2023-06-07T15:37:00Z">
              <w:r w:rsidRPr="00582FB7">
                <w:rPr>
                  <w:rFonts w:ascii="Times New Roman" w:eastAsia="Times New Roman" w:hAnsi="Times New Roman" w:cs="Times New Roman"/>
                  <w:color w:val="000000"/>
                  <w:sz w:val="20"/>
                  <w:szCs w:val="20"/>
                </w:rPr>
                <w:t>77.92</w:t>
              </w:r>
            </w:ins>
          </w:p>
        </w:tc>
        <w:tc>
          <w:tcPr>
            <w:tcW w:w="683" w:type="dxa"/>
            <w:shd w:val="clear" w:color="auto" w:fill="auto"/>
            <w:noWrap/>
            <w:vAlign w:val="bottom"/>
            <w:hideMark/>
            <w:tcPrChange w:id="2782" w:author="Jon.Richar" w:date="2023-06-09T15:16:00Z">
              <w:tcPr>
                <w:tcW w:w="999" w:type="dxa"/>
                <w:gridSpan w:val="2"/>
                <w:shd w:val="clear" w:color="auto" w:fill="auto"/>
                <w:noWrap/>
                <w:vAlign w:val="bottom"/>
                <w:hideMark/>
              </w:tcPr>
            </w:tcPrChange>
          </w:tcPr>
          <w:p w14:paraId="3719AFBB" w14:textId="77777777" w:rsidR="00582FB7" w:rsidRPr="00582FB7" w:rsidRDefault="00582FB7" w:rsidP="00582FB7">
            <w:pPr>
              <w:spacing w:after="0" w:line="240" w:lineRule="auto"/>
              <w:jc w:val="right"/>
              <w:rPr>
                <w:ins w:id="2783" w:author="Jon.Richar" w:date="2023-06-07T15:37:00Z"/>
                <w:rFonts w:ascii="Times New Roman" w:eastAsia="Times New Roman" w:hAnsi="Times New Roman" w:cs="Times New Roman"/>
                <w:color w:val="000000"/>
                <w:sz w:val="20"/>
                <w:szCs w:val="20"/>
              </w:rPr>
            </w:pPr>
            <w:ins w:id="2784" w:author="Jon.Richar" w:date="2023-06-07T15:37:00Z">
              <w:r w:rsidRPr="00582FB7">
                <w:rPr>
                  <w:rFonts w:ascii="Times New Roman" w:eastAsia="Times New Roman" w:hAnsi="Times New Roman" w:cs="Times New Roman"/>
                  <w:color w:val="000000"/>
                  <w:sz w:val="20"/>
                  <w:szCs w:val="20"/>
                </w:rPr>
                <w:t>5.31</w:t>
              </w:r>
            </w:ins>
          </w:p>
        </w:tc>
        <w:tc>
          <w:tcPr>
            <w:tcW w:w="639" w:type="dxa"/>
            <w:shd w:val="clear" w:color="auto" w:fill="auto"/>
            <w:noWrap/>
            <w:vAlign w:val="bottom"/>
            <w:hideMark/>
            <w:tcPrChange w:id="2785" w:author="Jon.Richar" w:date="2023-06-09T15:16:00Z">
              <w:tcPr>
                <w:tcW w:w="589" w:type="dxa"/>
                <w:gridSpan w:val="2"/>
                <w:shd w:val="clear" w:color="auto" w:fill="auto"/>
                <w:noWrap/>
                <w:vAlign w:val="bottom"/>
                <w:hideMark/>
              </w:tcPr>
            </w:tcPrChange>
          </w:tcPr>
          <w:p w14:paraId="6F776CED" w14:textId="77777777" w:rsidR="00582FB7" w:rsidRPr="00582FB7" w:rsidRDefault="00582FB7" w:rsidP="00582FB7">
            <w:pPr>
              <w:spacing w:after="0" w:line="240" w:lineRule="auto"/>
              <w:jc w:val="right"/>
              <w:rPr>
                <w:ins w:id="2786" w:author="Jon.Richar" w:date="2023-06-07T15:37:00Z"/>
                <w:rFonts w:ascii="Times New Roman" w:eastAsia="Times New Roman" w:hAnsi="Times New Roman" w:cs="Times New Roman"/>
                <w:color w:val="000000"/>
                <w:sz w:val="20"/>
                <w:szCs w:val="20"/>
              </w:rPr>
            </w:pPr>
            <w:ins w:id="2787" w:author="Jon.Richar" w:date="2023-06-07T15:37:00Z">
              <w:r w:rsidRPr="00582FB7">
                <w:rPr>
                  <w:rFonts w:ascii="Times New Roman" w:eastAsia="Times New Roman" w:hAnsi="Times New Roman" w:cs="Times New Roman"/>
                  <w:color w:val="000000"/>
                  <w:sz w:val="20"/>
                  <w:szCs w:val="20"/>
                </w:rPr>
                <w:t>0.37</w:t>
              </w:r>
            </w:ins>
          </w:p>
        </w:tc>
        <w:tc>
          <w:tcPr>
            <w:tcW w:w="5980" w:type="dxa"/>
            <w:shd w:val="clear" w:color="auto" w:fill="auto"/>
            <w:noWrap/>
            <w:vAlign w:val="bottom"/>
            <w:hideMark/>
            <w:tcPrChange w:id="2788" w:author="Jon.Richar" w:date="2023-06-09T15:16:00Z">
              <w:tcPr>
                <w:tcW w:w="5729" w:type="dxa"/>
                <w:gridSpan w:val="2"/>
                <w:shd w:val="clear" w:color="auto" w:fill="auto"/>
                <w:noWrap/>
                <w:vAlign w:val="bottom"/>
                <w:hideMark/>
              </w:tcPr>
            </w:tcPrChange>
          </w:tcPr>
          <w:p w14:paraId="539AB1B0" w14:textId="77777777" w:rsidR="00582FB7" w:rsidRPr="00582FB7" w:rsidRDefault="00582FB7" w:rsidP="00582FB7">
            <w:pPr>
              <w:spacing w:after="0" w:line="240" w:lineRule="auto"/>
              <w:rPr>
                <w:ins w:id="2789" w:author="Jon.Richar" w:date="2023-06-07T15:37:00Z"/>
                <w:rFonts w:ascii="Times New Roman" w:eastAsia="Times New Roman" w:hAnsi="Times New Roman" w:cs="Times New Roman"/>
                <w:color w:val="000000"/>
                <w:sz w:val="20"/>
                <w:szCs w:val="20"/>
              </w:rPr>
            </w:pPr>
            <w:ins w:id="2790" w:author="Jon.Richar" w:date="2023-06-07T15:37:00Z">
              <w:r w:rsidRPr="00582FB7">
                <w:rPr>
                  <w:rFonts w:ascii="Times New Roman" w:eastAsia="Times New Roman" w:hAnsi="Times New Roman" w:cs="Times New Roman"/>
                  <w:color w:val="000000"/>
                  <w:sz w:val="20"/>
                  <w:szCs w:val="20"/>
                </w:rPr>
                <w:t>Female Bairdi, NBT RA3</w:t>
              </w:r>
            </w:ins>
          </w:p>
        </w:tc>
      </w:tr>
      <w:tr w:rsidR="00582FB7" w:rsidRPr="00582FB7" w14:paraId="2F578CB4" w14:textId="77777777" w:rsidTr="00C93D08">
        <w:tblPrEx>
          <w:tblPrExChange w:id="2791" w:author="Jon.Richar" w:date="2023-06-09T15:16:00Z">
            <w:tblPrEx>
              <w:tblW w:w="8779" w:type="dxa"/>
            </w:tblPrEx>
          </w:tblPrExChange>
        </w:tblPrEx>
        <w:trPr>
          <w:trHeight w:val="265"/>
          <w:ins w:id="2792" w:author="Jon.Richar" w:date="2023-06-07T15:37:00Z"/>
          <w:trPrChange w:id="2793" w:author="Jon.Richar" w:date="2023-06-09T15:16:00Z">
            <w:trPr>
              <w:gridAfter w:val="0"/>
              <w:trHeight w:val="263"/>
            </w:trPr>
          </w:trPrChange>
        </w:trPr>
        <w:tc>
          <w:tcPr>
            <w:tcW w:w="774" w:type="dxa"/>
            <w:shd w:val="clear" w:color="auto" w:fill="auto"/>
            <w:noWrap/>
            <w:vAlign w:val="bottom"/>
            <w:hideMark/>
            <w:tcPrChange w:id="2794" w:author="Jon.Richar" w:date="2023-06-09T15:16:00Z">
              <w:tcPr>
                <w:tcW w:w="769" w:type="dxa"/>
                <w:shd w:val="clear" w:color="auto" w:fill="auto"/>
                <w:noWrap/>
                <w:vAlign w:val="bottom"/>
                <w:hideMark/>
              </w:tcPr>
            </w:tcPrChange>
          </w:tcPr>
          <w:p w14:paraId="351EB9A7" w14:textId="77777777" w:rsidR="00582FB7" w:rsidRPr="00582FB7" w:rsidRDefault="00582FB7" w:rsidP="00582FB7">
            <w:pPr>
              <w:spacing w:after="0" w:line="240" w:lineRule="auto"/>
              <w:jc w:val="right"/>
              <w:rPr>
                <w:ins w:id="2795" w:author="Jon.Richar" w:date="2023-06-07T15:37:00Z"/>
                <w:rFonts w:ascii="Times New Roman" w:eastAsia="Times New Roman" w:hAnsi="Times New Roman" w:cs="Times New Roman"/>
                <w:color w:val="000000"/>
                <w:sz w:val="20"/>
                <w:szCs w:val="20"/>
              </w:rPr>
            </w:pPr>
            <w:ins w:id="2796" w:author="Jon.Richar" w:date="2023-06-07T15:37:00Z">
              <w:r w:rsidRPr="00582FB7">
                <w:rPr>
                  <w:rFonts w:ascii="Times New Roman" w:eastAsia="Times New Roman" w:hAnsi="Times New Roman" w:cs="Times New Roman"/>
                  <w:color w:val="000000"/>
                  <w:sz w:val="20"/>
                  <w:szCs w:val="20"/>
                </w:rPr>
                <w:t>16</w:t>
              </w:r>
            </w:ins>
          </w:p>
        </w:tc>
        <w:tc>
          <w:tcPr>
            <w:tcW w:w="698" w:type="dxa"/>
            <w:shd w:val="clear" w:color="auto" w:fill="auto"/>
            <w:noWrap/>
            <w:vAlign w:val="bottom"/>
            <w:hideMark/>
            <w:tcPrChange w:id="2797" w:author="Jon.Richar" w:date="2023-06-09T15:16:00Z">
              <w:tcPr>
                <w:tcW w:w="693" w:type="dxa"/>
                <w:gridSpan w:val="2"/>
                <w:shd w:val="clear" w:color="auto" w:fill="auto"/>
                <w:noWrap/>
                <w:vAlign w:val="bottom"/>
                <w:hideMark/>
              </w:tcPr>
            </w:tcPrChange>
          </w:tcPr>
          <w:p w14:paraId="76C50DB6" w14:textId="77777777" w:rsidR="00582FB7" w:rsidRPr="00582FB7" w:rsidRDefault="00582FB7" w:rsidP="00582FB7">
            <w:pPr>
              <w:spacing w:after="0" w:line="240" w:lineRule="auto"/>
              <w:jc w:val="right"/>
              <w:rPr>
                <w:ins w:id="2798" w:author="Jon.Richar" w:date="2023-06-07T15:37:00Z"/>
                <w:rFonts w:ascii="Times New Roman" w:eastAsia="Times New Roman" w:hAnsi="Times New Roman" w:cs="Times New Roman"/>
                <w:color w:val="000000"/>
                <w:sz w:val="20"/>
                <w:szCs w:val="20"/>
              </w:rPr>
            </w:pPr>
            <w:ins w:id="2799" w:author="Jon.Richar" w:date="2023-06-07T15:37:00Z">
              <w:r w:rsidRPr="00582FB7">
                <w:rPr>
                  <w:rFonts w:ascii="Times New Roman" w:eastAsia="Times New Roman" w:hAnsi="Times New Roman" w:cs="Times New Roman"/>
                  <w:color w:val="000000"/>
                  <w:sz w:val="20"/>
                  <w:szCs w:val="20"/>
                </w:rPr>
                <w:t>77.93</w:t>
              </w:r>
            </w:ins>
          </w:p>
        </w:tc>
        <w:tc>
          <w:tcPr>
            <w:tcW w:w="683" w:type="dxa"/>
            <w:shd w:val="clear" w:color="auto" w:fill="auto"/>
            <w:noWrap/>
            <w:vAlign w:val="bottom"/>
            <w:hideMark/>
            <w:tcPrChange w:id="2800" w:author="Jon.Richar" w:date="2023-06-09T15:16:00Z">
              <w:tcPr>
                <w:tcW w:w="999" w:type="dxa"/>
                <w:gridSpan w:val="2"/>
                <w:shd w:val="clear" w:color="auto" w:fill="auto"/>
                <w:noWrap/>
                <w:vAlign w:val="bottom"/>
                <w:hideMark/>
              </w:tcPr>
            </w:tcPrChange>
          </w:tcPr>
          <w:p w14:paraId="00ABFB5A" w14:textId="77777777" w:rsidR="00582FB7" w:rsidRPr="00582FB7" w:rsidRDefault="00582FB7" w:rsidP="00582FB7">
            <w:pPr>
              <w:spacing w:after="0" w:line="240" w:lineRule="auto"/>
              <w:jc w:val="right"/>
              <w:rPr>
                <w:ins w:id="2801" w:author="Jon.Richar" w:date="2023-06-07T15:37:00Z"/>
                <w:rFonts w:ascii="Times New Roman" w:eastAsia="Times New Roman" w:hAnsi="Times New Roman" w:cs="Times New Roman"/>
                <w:color w:val="000000"/>
                <w:sz w:val="20"/>
                <w:szCs w:val="20"/>
              </w:rPr>
            </w:pPr>
            <w:ins w:id="2802" w:author="Jon.Richar" w:date="2023-06-07T15:37:00Z">
              <w:r w:rsidRPr="00582FB7">
                <w:rPr>
                  <w:rFonts w:ascii="Times New Roman" w:eastAsia="Times New Roman" w:hAnsi="Times New Roman" w:cs="Times New Roman"/>
                  <w:color w:val="000000"/>
                  <w:sz w:val="20"/>
                  <w:szCs w:val="20"/>
                </w:rPr>
                <w:t>5.33</w:t>
              </w:r>
            </w:ins>
          </w:p>
        </w:tc>
        <w:tc>
          <w:tcPr>
            <w:tcW w:w="639" w:type="dxa"/>
            <w:shd w:val="clear" w:color="auto" w:fill="auto"/>
            <w:noWrap/>
            <w:vAlign w:val="bottom"/>
            <w:hideMark/>
            <w:tcPrChange w:id="2803" w:author="Jon.Richar" w:date="2023-06-09T15:16:00Z">
              <w:tcPr>
                <w:tcW w:w="589" w:type="dxa"/>
                <w:gridSpan w:val="2"/>
                <w:shd w:val="clear" w:color="auto" w:fill="auto"/>
                <w:noWrap/>
                <w:vAlign w:val="bottom"/>
                <w:hideMark/>
              </w:tcPr>
            </w:tcPrChange>
          </w:tcPr>
          <w:p w14:paraId="60D66577" w14:textId="77777777" w:rsidR="00582FB7" w:rsidRPr="00582FB7" w:rsidRDefault="00582FB7" w:rsidP="00582FB7">
            <w:pPr>
              <w:spacing w:after="0" w:line="240" w:lineRule="auto"/>
              <w:jc w:val="right"/>
              <w:rPr>
                <w:ins w:id="2804" w:author="Jon.Richar" w:date="2023-06-07T15:37:00Z"/>
                <w:rFonts w:ascii="Times New Roman" w:eastAsia="Times New Roman" w:hAnsi="Times New Roman" w:cs="Times New Roman"/>
                <w:color w:val="000000"/>
                <w:sz w:val="20"/>
                <w:szCs w:val="20"/>
              </w:rPr>
            </w:pPr>
            <w:ins w:id="2805" w:author="Jon.Richar" w:date="2023-06-07T15:37:00Z">
              <w:r w:rsidRPr="00582FB7">
                <w:rPr>
                  <w:rFonts w:ascii="Times New Roman" w:eastAsia="Times New Roman" w:hAnsi="Times New Roman" w:cs="Times New Roman"/>
                  <w:color w:val="000000"/>
                  <w:sz w:val="20"/>
                  <w:szCs w:val="20"/>
                </w:rPr>
                <w:t>0.45</w:t>
              </w:r>
            </w:ins>
          </w:p>
        </w:tc>
        <w:tc>
          <w:tcPr>
            <w:tcW w:w="5980" w:type="dxa"/>
            <w:shd w:val="clear" w:color="auto" w:fill="auto"/>
            <w:noWrap/>
            <w:vAlign w:val="bottom"/>
            <w:hideMark/>
            <w:tcPrChange w:id="2806" w:author="Jon.Richar" w:date="2023-06-09T15:16:00Z">
              <w:tcPr>
                <w:tcW w:w="5729" w:type="dxa"/>
                <w:gridSpan w:val="2"/>
                <w:shd w:val="clear" w:color="auto" w:fill="auto"/>
                <w:noWrap/>
                <w:vAlign w:val="bottom"/>
                <w:hideMark/>
              </w:tcPr>
            </w:tcPrChange>
          </w:tcPr>
          <w:p w14:paraId="1BFF61CC" w14:textId="77777777" w:rsidR="00582FB7" w:rsidRPr="00582FB7" w:rsidRDefault="00582FB7" w:rsidP="00582FB7">
            <w:pPr>
              <w:spacing w:after="0" w:line="240" w:lineRule="auto"/>
              <w:rPr>
                <w:ins w:id="2807" w:author="Jon.Richar" w:date="2023-06-07T15:37:00Z"/>
                <w:rFonts w:ascii="Times New Roman" w:eastAsia="Times New Roman" w:hAnsi="Times New Roman" w:cs="Times New Roman"/>
                <w:color w:val="000000"/>
                <w:sz w:val="20"/>
                <w:szCs w:val="20"/>
              </w:rPr>
            </w:pPr>
            <w:ins w:id="2808" w:author="Jon.Richar" w:date="2023-06-07T15:37:00Z">
              <w:r w:rsidRPr="00582FB7">
                <w:rPr>
                  <w:rFonts w:ascii="Times New Roman" w:eastAsia="Times New Roman" w:hAnsi="Times New Roman" w:cs="Times New Roman"/>
                  <w:color w:val="000000"/>
                  <w:sz w:val="20"/>
                  <w:szCs w:val="20"/>
                </w:rPr>
                <w:t>Female Bairdi, May-July SST</w:t>
              </w:r>
            </w:ins>
          </w:p>
        </w:tc>
      </w:tr>
      <w:tr w:rsidR="00582FB7" w:rsidRPr="00582FB7" w14:paraId="2D57FDBF" w14:textId="77777777" w:rsidTr="00C93D08">
        <w:tblPrEx>
          <w:tblPrExChange w:id="2809" w:author="Jon.Richar" w:date="2023-06-09T15:16:00Z">
            <w:tblPrEx>
              <w:tblW w:w="8779" w:type="dxa"/>
            </w:tblPrEx>
          </w:tblPrExChange>
        </w:tblPrEx>
        <w:trPr>
          <w:trHeight w:val="265"/>
          <w:ins w:id="2810" w:author="Jon.Richar" w:date="2023-06-07T15:37:00Z"/>
          <w:trPrChange w:id="2811" w:author="Jon.Richar" w:date="2023-06-09T15:16:00Z">
            <w:trPr>
              <w:gridAfter w:val="0"/>
              <w:trHeight w:val="263"/>
            </w:trPr>
          </w:trPrChange>
        </w:trPr>
        <w:tc>
          <w:tcPr>
            <w:tcW w:w="774" w:type="dxa"/>
            <w:shd w:val="clear" w:color="auto" w:fill="auto"/>
            <w:noWrap/>
            <w:vAlign w:val="bottom"/>
            <w:hideMark/>
            <w:tcPrChange w:id="2812" w:author="Jon.Richar" w:date="2023-06-09T15:16:00Z">
              <w:tcPr>
                <w:tcW w:w="769" w:type="dxa"/>
                <w:shd w:val="clear" w:color="auto" w:fill="auto"/>
                <w:noWrap/>
                <w:vAlign w:val="bottom"/>
                <w:hideMark/>
              </w:tcPr>
            </w:tcPrChange>
          </w:tcPr>
          <w:p w14:paraId="4CBD94B4" w14:textId="77777777" w:rsidR="00582FB7" w:rsidRPr="00582FB7" w:rsidRDefault="00582FB7" w:rsidP="00582FB7">
            <w:pPr>
              <w:spacing w:after="0" w:line="240" w:lineRule="auto"/>
              <w:jc w:val="right"/>
              <w:rPr>
                <w:ins w:id="2813" w:author="Jon.Richar" w:date="2023-06-07T15:37:00Z"/>
                <w:rFonts w:ascii="Times New Roman" w:eastAsia="Times New Roman" w:hAnsi="Times New Roman" w:cs="Times New Roman"/>
                <w:color w:val="000000"/>
                <w:sz w:val="20"/>
                <w:szCs w:val="20"/>
              </w:rPr>
            </w:pPr>
            <w:ins w:id="2814" w:author="Jon.Richar" w:date="2023-06-07T15:37:00Z">
              <w:r w:rsidRPr="00582FB7">
                <w:rPr>
                  <w:rFonts w:ascii="Times New Roman" w:eastAsia="Times New Roman" w:hAnsi="Times New Roman" w:cs="Times New Roman"/>
                  <w:color w:val="000000"/>
                  <w:sz w:val="20"/>
                  <w:szCs w:val="20"/>
                </w:rPr>
                <w:t>12</w:t>
              </w:r>
            </w:ins>
          </w:p>
        </w:tc>
        <w:tc>
          <w:tcPr>
            <w:tcW w:w="698" w:type="dxa"/>
            <w:shd w:val="clear" w:color="auto" w:fill="auto"/>
            <w:noWrap/>
            <w:vAlign w:val="bottom"/>
            <w:hideMark/>
            <w:tcPrChange w:id="2815" w:author="Jon.Richar" w:date="2023-06-09T15:16:00Z">
              <w:tcPr>
                <w:tcW w:w="693" w:type="dxa"/>
                <w:gridSpan w:val="2"/>
                <w:shd w:val="clear" w:color="auto" w:fill="auto"/>
                <w:noWrap/>
                <w:vAlign w:val="bottom"/>
                <w:hideMark/>
              </w:tcPr>
            </w:tcPrChange>
          </w:tcPr>
          <w:p w14:paraId="1FFEA9E4" w14:textId="77777777" w:rsidR="00582FB7" w:rsidRPr="00582FB7" w:rsidRDefault="00582FB7" w:rsidP="00582FB7">
            <w:pPr>
              <w:spacing w:after="0" w:line="240" w:lineRule="auto"/>
              <w:jc w:val="right"/>
              <w:rPr>
                <w:ins w:id="2816" w:author="Jon.Richar" w:date="2023-06-07T15:37:00Z"/>
                <w:rFonts w:ascii="Times New Roman" w:eastAsia="Times New Roman" w:hAnsi="Times New Roman" w:cs="Times New Roman"/>
                <w:color w:val="000000"/>
                <w:sz w:val="20"/>
                <w:szCs w:val="20"/>
              </w:rPr>
            </w:pPr>
            <w:ins w:id="2817" w:author="Jon.Richar" w:date="2023-06-07T15:37:00Z">
              <w:r w:rsidRPr="00582FB7">
                <w:rPr>
                  <w:rFonts w:ascii="Times New Roman" w:eastAsia="Times New Roman" w:hAnsi="Times New Roman" w:cs="Times New Roman"/>
                  <w:color w:val="000000"/>
                  <w:sz w:val="20"/>
                  <w:szCs w:val="20"/>
                </w:rPr>
                <w:t>78.18</w:t>
              </w:r>
            </w:ins>
          </w:p>
        </w:tc>
        <w:tc>
          <w:tcPr>
            <w:tcW w:w="683" w:type="dxa"/>
            <w:shd w:val="clear" w:color="auto" w:fill="auto"/>
            <w:noWrap/>
            <w:vAlign w:val="bottom"/>
            <w:hideMark/>
            <w:tcPrChange w:id="2818" w:author="Jon.Richar" w:date="2023-06-09T15:16:00Z">
              <w:tcPr>
                <w:tcW w:w="999" w:type="dxa"/>
                <w:gridSpan w:val="2"/>
                <w:shd w:val="clear" w:color="auto" w:fill="auto"/>
                <w:noWrap/>
                <w:vAlign w:val="bottom"/>
                <w:hideMark/>
              </w:tcPr>
            </w:tcPrChange>
          </w:tcPr>
          <w:p w14:paraId="07C843E8" w14:textId="77777777" w:rsidR="00582FB7" w:rsidRPr="00582FB7" w:rsidRDefault="00582FB7" w:rsidP="00582FB7">
            <w:pPr>
              <w:spacing w:after="0" w:line="240" w:lineRule="auto"/>
              <w:jc w:val="right"/>
              <w:rPr>
                <w:ins w:id="2819" w:author="Jon.Richar" w:date="2023-06-07T15:37:00Z"/>
                <w:rFonts w:ascii="Times New Roman" w:eastAsia="Times New Roman" w:hAnsi="Times New Roman" w:cs="Times New Roman"/>
                <w:color w:val="000000"/>
                <w:sz w:val="20"/>
                <w:szCs w:val="20"/>
              </w:rPr>
            </w:pPr>
            <w:ins w:id="2820" w:author="Jon.Richar" w:date="2023-06-07T15:37:00Z">
              <w:r w:rsidRPr="00582FB7">
                <w:rPr>
                  <w:rFonts w:ascii="Times New Roman" w:eastAsia="Times New Roman" w:hAnsi="Times New Roman" w:cs="Times New Roman"/>
                  <w:color w:val="000000"/>
                  <w:sz w:val="20"/>
                  <w:szCs w:val="20"/>
                </w:rPr>
                <w:t>5.57</w:t>
              </w:r>
            </w:ins>
          </w:p>
        </w:tc>
        <w:tc>
          <w:tcPr>
            <w:tcW w:w="639" w:type="dxa"/>
            <w:shd w:val="clear" w:color="auto" w:fill="auto"/>
            <w:noWrap/>
            <w:vAlign w:val="bottom"/>
            <w:hideMark/>
            <w:tcPrChange w:id="2821" w:author="Jon.Richar" w:date="2023-06-09T15:16:00Z">
              <w:tcPr>
                <w:tcW w:w="589" w:type="dxa"/>
                <w:gridSpan w:val="2"/>
                <w:shd w:val="clear" w:color="auto" w:fill="auto"/>
                <w:noWrap/>
                <w:vAlign w:val="bottom"/>
                <w:hideMark/>
              </w:tcPr>
            </w:tcPrChange>
          </w:tcPr>
          <w:p w14:paraId="28E1D7FA" w14:textId="77777777" w:rsidR="00582FB7" w:rsidRPr="00582FB7" w:rsidRDefault="00582FB7" w:rsidP="00582FB7">
            <w:pPr>
              <w:spacing w:after="0" w:line="240" w:lineRule="auto"/>
              <w:jc w:val="right"/>
              <w:rPr>
                <w:ins w:id="2822" w:author="Jon.Richar" w:date="2023-06-07T15:37:00Z"/>
                <w:rFonts w:ascii="Times New Roman" w:eastAsia="Times New Roman" w:hAnsi="Times New Roman" w:cs="Times New Roman"/>
                <w:color w:val="000000"/>
                <w:sz w:val="20"/>
                <w:szCs w:val="20"/>
              </w:rPr>
            </w:pPr>
            <w:ins w:id="2823" w:author="Jon.Richar" w:date="2023-06-07T15:37:00Z">
              <w:r w:rsidRPr="00582FB7">
                <w:rPr>
                  <w:rFonts w:ascii="Times New Roman" w:eastAsia="Times New Roman" w:hAnsi="Times New Roman" w:cs="Times New Roman"/>
                  <w:color w:val="000000"/>
                  <w:sz w:val="20"/>
                  <w:szCs w:val="20"/>
                </w:rPr>
                <w:t>0.45</w:t>
              </w:r>
            </w:ins>
          </w:p>
        </w:tc>
        <w:tc>
          <w:tcPr>
            <w:tcW w:w="5980" w:type="dxa"/>
            <w:shd w:val="clear" w:color="auto" w:fill="auto"/>
            <w:noWrap/>
            <w:vAlign w:val="bottom"/>
            <w:hideMark/>
            <w:tcPrChange w:id="2824" w:author="Jon.Richar" w:date="2023-06-09T15:16:00Z">
              <w:tcPr>
                <w:tcW w:w="5729" w:type="dxa"/>
                <w:gridSpan w:val="2"/>
                <w:shd w:val="clear" w:color="auto" w:fill="auto"/>
                <w:noWrap/>
                <w:vAlign w:val="bottom"/>
                <w:hideMark/>
              </w:tcPr>
            </w:tcPrChange>
          </w:tcPr>
          <w:p w14:paraId="7B274A3D" w14:textId="77777777" w:rsidR="00582FB7" w:rsidRPr="00582FB7" w:rsidRDefault="00582FB7" w:rsidP="00582FB7">
            <w:pPr>
              <w:spacing w:after="0" w:line="240" w:lineRule="auto"/>
              <w:rPr>
                <w:ins w:id="2825" w:author="Jon.Richar" w:date="2023-06-07T15:37:00Z"/>
                <w:rFonts w:ascii="Times New Roman" w:eastAsia="Times New Roman" w:hAnsi="Times New Roman" w:cs="Times New Roman"/>
                <w:color w:val="000000"/>
                <w:sz w:val="20"/>
                <w:szCs w:val="20"/>
              </w:rPr>
            </w:pPr>
            <w:ins w:id="2826" w:author="Jon.Richar" w:date="2023-06-07T15:37:00Z">
              <w:r w:rsidRPr="00582FB7">
                <w:rPr>
                  <w:rFonts w:ascii="Times New Roman" w:eastAsia="Times New Roman" w:hAnsi="Times New Roman" w:cs="Times New Roman"/>
                  <w:color w:val="000000"/>
                  <w:sz w:val="20"/>
                  <w:szCs w:val="20"/>
                </w:rPr>
                <w:t>Female Bairdi, AO RA2</w:t>
              </w:r>
            </w:ins>
          </w:p>
        </w:tc>
      </w:tr>
      <w:tr w:rsidR="00582FB7" w:rsidRPr="00582FB7" w14:paraId="2CDC4F75" w14:textId="77777777" w:rsidTr="00C93D08">
        <w:tblPrEx>
          <w:tblPrExChange w:id="2827" w:author="Jon.Richar" w:date="2023-06-09T15:16:00Z">
            <w:tblPrEx>
              <w:tblW w:w="8779" w:type="dxa"/>
            </w:tblPrEx>
          </w:tblPrExChange>
        </w:tblPrEx>
        <w:trPr>
          <w:trHeight w:val="265"/>
          <w:ins w:id="2828" w:author="Jon.Richar" w:date="2023-06-07T15:37:00Z"/>
          <w:trPrChange w:id="2829" w:author="Jon.Richar" w:date="2023-06-09T15:16:00Z">
            <w:trPr>
              <w:gridAfter w:val="0"/>
              <w:trHeight w:val="263"/>
            </w:trPr>
          </w:trPrChange>
        </w:trPr>
        <w:tc>
          <w:tcPr>
            <w:tcW w:w="774" w:type="dxa"/>
            <w:shd w:val="clear" w:color="auto" w:fill="auto"/>
            <w:noWrap/>
            <w:vAlign w:val="bottom"/>
            <w:hideMark/>
            <w:tcPrChange w:id="2830" w:author="Jon.Richar" w:date="2023-06-09T15:16:00Z">
              <w:tcPr>
                <w:tcW w:w="769" w:type="dxa"/>
                <w:shd w:val="clear" w:color="auto" w:fill="auto"/>
                <w:noWrap/>
                <w:vAlign w:val="bottom"/>
                <w:hideMark/>
              </w:tcPr>
            </w:tcPrChange>
          </w:tcPr>
          <w:p w14:paraId="23AE5E55" w14:textId="77777777" w:rsidR="00582FB7" w:rsidRPr="00582FB7" w:rsidRDefault="00582FB7" w:rsidP="00582FB7">
            <w:pPr>
              <w:spacing w:after="0" w:line="240" w:lineRule="auto"/>
              <w:jc w:val="right"/>
              <w:rPr>
                <w:ins w:id="2831" w:author="Jon.Richar" w:date="2023-06-07T15:37:00Z"/>
                <w:rFonts w:ascii="Times New Roman" w:eastAsia="Times New Roman" w:hAnsi="Times New Roman" w:cs="Times New Roman"/>
                <w:color w:val="000000"/>
                <w:sz w:val="20"/>
                <w:szCs w:val="20"/>
              </w:rPr>
            </w:pPr>
            <w:ins w:id="2832" w:author="Jon.Richar" w:date="2023-06-07T15:37:00Z">
              <w:r w:rsidRPr="00582FB7">
                <w:rPr>
                  <w:rFonts w:ascii="Times New Roman" w:eastAsia="Times New Roman" w:hAnsi="Times New Roman" w:cs="Times New Roman"/>
                  <w:color w:val="000000"/>
                  <w:sz w:val="20"/>
                  <w:szCs w:val="20"/>
                </w:rPr>
                <w:t>17</w:t>
              </w:r>
            </w:ins>
          </w:p>
        </w:tc>
        <w:tc>
          <w:tcPr>
            <w:tcW w:w="698" w:type="dxa"/>
            <w:shd w:val="clear" w:color="auto" w:fill="auto"/>
            <w:noWrap/>
            <w:vAlign w:val="bottom"/>
            <w:hideMark/>
            <w:tcPrChange w:id="2833" w:author="Jon.Richar" w:date="2023-06-09T15:16:00Z">
              <w:tcPr>
                <w:tcW w:w="693" w:type="dxa"/>
                <w:gridSpan w:val="2"/>
                <w:shd w:val="clear" w:color="auto" w:fill="auto"/>
                <w:noWrap/>
                <w:vAlign w:val="bottom"/>
                <w:hideMark/>
              </w:tcPr>
            </w:tcPrChange>
          </w:tcPr>
          <w:p w14:paraId="7365A377" w14:textId="77777777" w:rsidR="00582FB7" w:rsidRPr="00582FB7" w:rsidRDefault="00582FB7" w:rsidP="00582FB7">
            <w:pPr>
              <w:spacing w:after="0" w:line="240" w:lineRule="auto"/>
              <w:jc w:val="right"/>
              <w:rPr>
                <w:ins w:id="2834" w:author="Jon.Richar" w:date="2023-06-07T15:37:00Z"/>
                <w:rFonts w:ascii="Times New Roman" w:eastAsia="Times New Roman" w:hAnsi="Times New Roman" w:cs="Times New Roman"/>
                <w:color w:val="000000"/>
                <w:sz w:val="20"/>
                <w:szCs w:val="20"/>
              </w:rPr>
            </w:pPr>
            <w:ins w:id="2835" w:author="Jon.Richar" w:date="2023-06-07T15:37:00Z">
              <w:r w:rsidRPr="00582FB7">
                <w:rPr>
                  <w:rFonts w:ascii="Times New Roman" w:eastAsia="Times New Roman" w:hAnsi="Times New Roman" w:cs="Times New Roman"/>
                  <w:color w:val="000000"/>
                  <w:sz w:val="20"/>
                  <w:szCs w:val="20"/>
                </w:rPr>
                <w:t>78.42</w:t>
              </w:r>
            </w:ins>
          </w:p>
        </w:tc>
        <w:tc>
          <w:tcPr>
            <w:tcW w:w="683" w:type="dxa"/>
            <w:shd w:val="clear" w:color="auto" w:fill="auto"/>
            <w:noWrap/>
            <w:vAlign w:val="bottom"/>
            <w:hideMark/>
            <w:tcPrChange w:id="2836" w:author="Jon.Richar" w:date="2023-06-09T15:16:00Z">
              <w:tcPr>
                <w:tcW w:w="999" w:type="dxa"/>
                <w:gridSpan w:val="2"/>
                <w:shd w:val="clear" w:color="auto" w:fill="auto"/>
                <w:noWrap/>
                <w:vAlign w:val="bottom"/>
                <w:hideMark/>
              </w:tcPr>
            </w:tcPrChange>
          </w:tcPr>
          <w:p w14:paraId="1D3CFC1A" w14:textId="77777777" w:rsidR="00582FB7" w:rsidRPr="00582FB7" w:rsidRDefault="00582FB7" w:rsidP="00582FB7">
            <w:pPr>
              <w:spacing w:after="0" w:line="240" w:lineRule="auto"/>
              <w:jc w:val="right"/>
              <w:rPr>
                <w:ins w:id="2837" w:author="Jon.Richar" w:date="2023-06-07T15:37:00Z"/>
                <w:rFonts w:ascii="Times New Roman" w:eastAsia="Times New Roman" w:hAnsi="Times New Roman" w:cs="Times New Roman"/>
                <w:color w:val="000000"/>
                <w:sz w:val="20"/>
                <w:szCs w:val="20"/>
              </w:rPr>
            </w:pPr>
            <w:ins w:id="2838" w:author="Jon.Richar" w:date="2023-06-07T15:37:00Z">
              <w:r w:rsidRPr="00582FB7">
                <w:rPr>
                  <w:rFonts w:ascii="Times New Roman" w:eastAsia="Times New Roman" w:hAnsi="Times New Roman" w:cs="Times New Roman"/>
                  <w:color w:val="000000"/>
                  <w:sz w:val="20"/>
                  <w:szCs w:val="20"/>
                </w:rPr>
                <w:t>5.82</w:t>
              </w:r>
            </w:ins>
          </w:p>
        </w:tc>
        <w:tc>
          <w:tcPr>
            <w:tcW w:w="639" w:type="dxa"/>
            <w:shd w:val="clear" w:color="auto" w:fill="auto"/>
            <w:noWrap/>
            <w:vAlign w:val="bottom"/>
            <w:hideMark/>
            <w:tcPrChange w:id="2839" w:author="Jon.Richar" w:date="2023-06-09T15:16:00Z">
              <w:tcPr>
                <w:tcW w:w="589" w:type="dxa"/>
                <w:gridSpan w:val="2"/>
                <w:shd w:val="clear" w:color="auto" w:fill="auto"/>
                <w:noWrap/>
                <w:vAlign w:val="bottom"/>
                <w:hideMark/>
              </w:tcPr>
            </w:tcPrChange>
          </w:tcPr>
          <w:p w14:paraId="47A02C44" w14:textId="77777777" w:rsidR="00582FB7" w:rsidRPr="00582FB7" w:rsidRDefault="00582FB7" w:rsidP="00582FB7">
            <w:pPr>
              <w:spacing w:after="0" w:line="240" w:lineRule="auto"/>
              <w:jc w:val="right"/>
              <w:rPr>
                <w:ins w:id="2840" w:author="Jon.Richar" w:date="2023-06-07T15:37:00Z"/>
                <w:rFonts w:ascii="Times New Roman" w:eastAsia="Times New Roman" w:hAnsi="Times New Roman" w:cs="Times New Roman"/>
                <w:color w:val="000000"/>
                <w:sz w:val="20"/>
                <w:szCs w:val="20"/>
              </w:rPr>
            </w:pPr>
            <w:ins w:id="2841" w:author="Jon.Richar" w:date="2023-06-07T15:37:00Z">
              <w:r w:rsidRPr="00582FB7">
                <w:rPr>
                  <w:rFonts w:ascii="Times New Roman" w:eastAsia="Times New Roman" w:hAnsi="Times New Roman" w:cs="Times New Roman"/>
                  <w:color w:val="000000"/>
                  <w:sz w:val="20"/>
                  <w:szCs w:val="20"/>
                </w:rPr>
                <w:t>0.40</w:t>
              </w:r>
            </w:ins>
          </w:p>
        </w:tc>
        <w:tc>
          <w:tcPr>
            <w:tcW w:w="5980" w:type="dxa"/>
            <w:shd w:val="clear" w:color="auto" w:fill="auto"/>
            <w:noWrap/>
            <w:vAlign w:val="bottom"/>
            <w:hideMark/>
            <w:tcPrChange w:id="2842" w:author="Jon.Richar" w:date="2023-06-09T15:16:00Z">
              <w:tcPr>
                <w:tcW w:w="5729" w:type="dxa"/>
                <w:gridSpan w:val="2"/>
                <w:shd w:val="clear" w:color="auto" w:fill="auto"/>
                <w:noWrap/>
                <w:vAlign w:val="bottom"/>
                <w:hideMark/>
              </w:tcPr>
            </w:tcPrChange>
          </w:tcPr>
          <w:p w14:paraId="66CEF6BB" w14:textId="77777777" w:rsidR="00582FB7" w:rsidRPr="00582FB7" w:rsidRDefault="00582FB7" w:rsidP="00582FB7">
            <w:pPr>
              <w:spacing w:after="0" w:line="240" w:lineRule="auto"/>
              <w:rPr>
                <w:ins w:id="2843" w:author="Jon.Richar" w:date="2023-06-07T15:37:00Z"/>
                <w:rFonts w:ascii="Times New Roman" w:eastAsia="Times New Roman" w:hAnsi="Times New Roman" w:cs="Times New Roman"/>
                <w:color w:val="000000"/>
                <w:sz w:val="20"/>
                <w:szCs w:val="20"/>
              </w:rPr>
            </w:pPr>
            <w:ins w:id="2844" w:author="Jon.Richar" w:date="2023-06-07T15:37:00Z">
              <w:r w:rsidRPr="00582FB7">
                <w:rPr>
                  <w:rFonts w:ascii="Times New Roman" w:eastAsia="Times New Roman" w:hAnsi="Times New Roman" w:cs="Times New Roman"/>
                  <w:color w:val="000000"/>
                  <w:sz w:val="20"/>
                  <w:szCs w:val="20"/>
                </w:rPr>
                <w:t>Female Bairdi, SE wind</w:t>
              </w:r>
            </w:ins>
          </w:p>
        </w:tc>
      </w:tr>
      <w:tr w:rsidR="00582FB7" w:rsidRPr="00582FB7" w14:paraId="56852C09" w14:textId="77777777" w:rsidTr="00C93D08">
        <w:tblPrEx>
          <w:tblPrExChange w:id="2845" w:author="Jon.Richar" w:date="2023-06-09T15:16:00Z">
            <w:tblPrEx>
              <w:tblW w:w="8779" w:type="dxa"/>
            </w:tblPrEx>
          </w:tblPrExChange>
        </w:tblPrEx>
        <w:trPr>
          <w:trHeight w:val="265"/>
          <w:ins w:id="2846" w:author="Jon.Richar" w:date="2023-06-07T15:37:00Z"/>
          <w:trPrChange w:id="2847" w:author="Jon.Richar" w:date="2023-06-09T15:16:00Z">
            <w:trPr>
              <w:gridAfter w:val="0"/>
              <w:trHeight w:val="263"/>
            </w:trPr>
          </w:trPrChange>
        </w:trPr>
        <w:tc>
          <w:tcPr>
            <w:tcW w:w="774" w:type="dxa"/>
            <w:shd w:val="clear" w:color="auto" w:fill="auto"/>
            <w:noWrap/>
            <w:vAlign w:val="bottom"/>
            <w:hideMark/>
            <w:tcPrChange w:id="2848" w:author="Jon.Richar" w:date="2023-06-09T15:16:00Z">
              <w:tcPr>
                <w:tcW w:w="769" w:type="dxa"/>
                <w:shd w:val="clear" w:color="auto" w:fill="auto"/>
                <w:noWrap/>
                <w:vAlign w:val="bottom"/>
                <w:hideMark/>
              </w:tcPr>
            </w:tcPrChange>
          </w:tcPr>
          <w:p w14:paraId="1AE10815" w14:textId="77777777" w:rsidR="00582FB7" w:rsidRPr="00582FB7" w:rsidRDefault="00582FB7" w:rsidP="00582FB7">
            <w:pPr>
              <w:spacing w:after="0" w:line="240" w:lineRule="auto"/>
              <w:jc w:val="right"/>
              <w:rPr>
                <w:ins w:id="2849" w:author="Jon.Richar" w:date="2023-06-07T15:37:00Z"/>
                <w:rFonts w:ascii="Times New Roman" w:eastAsia="Times New Roman" w:hAnsi="Times New Roman" w:cs="Times New Roman"/>
                <w:color w:val="000000"/>
                <w:sz w:val="20"/>
                <w:szCs w:val="20"/>
              </w:rPr>
            </w:pPr>
            <w:ins w:id="2850" w:author="Jon.Richar" w:date="2023-06-07T15:37:00Z">
              <w:r w:rsidRPr="00582FB7">
                <w:rPr>
                  <w:rFonts w:ascii="Times New Roman" w:eastAsia="Times New Roman" w:hAnsi="Times New Roman" w:cs="Times New Roman"/>
                  <w:color w:val="000000"/>
                  <w:sz w:val="20"/>
                  <w:szCs w:val="20"/>
                </w:rPr>
                <w:t>21</w:t>
              </w:r>
            </w:ins>
          </w:p>
        </w:tc>
        <w:tc>
          <w:tcPr>
            <w:tcW w:w="698" w:type="dxa"/>
            <w:shd w:val="clear" w:color="auto" w:fill="auto"/>
            <w:noWrap/>
            <w:vAlign w:val="bottom"/>
            <w:hideMark/>
            <w:tcPrChange w:id="2851" w:author="Jon.Richar" w:date="2023-06-09T15:16:00Z">
              <w:tcPr>
                <w:tcW w:w="693" w:type="dxa"/>
                <w:gridSpan w:val="2"/>
                <w:shd w:val="clear" w:color="auto" w:fill="auto"/>
                <w:noWrap/>
                <w:vAlign w:val="bottom"/>
                <w:hideMark/>
              </w:tcPr>
            </w:tcPrChange>
          </w:tcPr>
          <w:p w14:paraId="45FFD988" w14:textId="77777777" w:rsidR="00582FB7" w:rsidRPr="00582FB7" w:rsidRDefault="00582FB7" w:rsidP="00582FB7">
            <w:pPr>
              <w:spacing w:after="0" w:line="240" w:lineRule="auto"/>
              <w:jc w:val="right"/>
              <w:rPr>
                <w:ins w:id="2852" w:author="Jon.Richar" w:date="2023-06-07T15:37:00Z"/>
                <w:rFonts w:ascii="Times New Roman" w:eastAsia="Times New Roman" w:hAnsi="Times New Roman" w:cs="Times New Roman"/>
                <w:color w:val="000000"/>
                <w:sz w:val="20"/>
                <w:szCs w:val="20"/>
              </w:rPr>
            </w:pPr>
            <w:ins w:id="2853" w:author="Jon.Richar" w:date="2023-06-07T15:37:00Z">
              <w:r w:rsidRPr="00582FB7">
                <w:rPr>
                  <w:rFonts w:ascii="Times New Roman" w:eastAsia="Times New Roman" w:hAnsi="Times New Roman" w:cs="Times New Roman"/>
                  <w:color w:val="000000"/>
                  <w:sz w:val="20"/>
                  <w:szCs w:val="20"/>
                </w:rPr>
                <w:t>78.64</w:t>
              </w:r>
            </w:ins>
          </w:p>
        </w:tc>
        <w:tc>
          <w:tcPr>
            <w:tcW w:w="683" w:type="dxa"/>
            <w:shd w:val="clear" w:color="auto" w:fill="auto"/>
            <w:noWrap/>
            <w:vAlign w:val="bottom"/>
            <w:hideMark/>
            <w:tcPrChange w:id="2854" w:author="Jon.Richar" w:date="2023-06-09T15:16:00Z">
              <w:tcPr>
                <w:tcW w:w="999" w:type="dxa"/>
                <w:gridSpan w:val="2"/>
                <w:shd w:val="clear" w:color="auto" w:fill="auto"/>
                <w:noWrap/>
                <w:vAlign w:val="bottom"/>
                <w:hideMark/>
              </w:tcPr>
            </w:tcPrChange>
          </w:tcPr>
          <w:p w14:paraId="03491053" w14:textId="77777777" w:rsidR="00582FB7" w:rsidRPr="00582FB7" w:rsidRDefault="00582FB7" w:rsidP="00582FB7">
            <w:pPr>
              <w:spacing w:after="0" w:line="240" w:lineRule="auto"/>
              <w:jc w:val="right"/>
              <w:rPr>
                <w:ins w:id="2855" w:author="Jon.Richar" w:date="2023-06-07T15:37:00Z"/>
                <w:rFonts w:ascii="Times New Roman" w:eastAsia="Times New Roman" w:hAnsi="Times New Roman" w:cs="Times New Roman"/>
                <w:color w:val="000000"/>
                <w:sz w:val="20"/>
                <w:szCs w:val="20"/>
              </w:rPr>
            </w:pPr>
            <w:ins w:id="2856" w:author="Jon.Richar" w:date="2023-06-07T15:37:00Z">
              <w:r w:rsidRPr="00582FB7">
                <w:rPr>
                  <w:rFonts w:ascii="Times New Roman" w:eastAsia="Times New Roman" w:hAnsi="Times New Roman" w:cs="Times New Roman"/>
                  <w:color w:val="000000"/>
                  <w:sz w:val="20"/>
                  <w:szCs w:val="20"/>
                </w:rPr>
                <w:t>6.03</w:t>
              </w:r>
            </w:ins>
          </w:p>
        </w:tc>
        <w:tc>
          <w:tcPr>
            <w:tcW w:w="639" w:type="dxa"/>
            <w:shd w:val="clear" w:color="auto" w:fill="auto"/>
            <w:noWrap/>
            <w:vAlign w:val="bottom"/>
            <w:hideMark/>
            <w:tcPrChange w:id="2857" w:author="Jon.Richar" w:date="2023-06-09T15:16:00Z">
              <w:tcPr>
                <w:tcW w:w="589" w:type="dxa"/>
                <w:gridSpan w:val="2"/>
                <w:shd w:val="clear" w:color="auto" w:fill="auto"/>
                <w:noWrap/>
                <w:vAlign w:val="bottom"/>
                <w:hideMark/>
              </w:tcPr>
            </w:tcPrChange>
          </w:tcPr>
          <w:p w14:paraId="2503F26E" w14:textId="77777777" w:rsidR="00582FB7" w:rsidRPr="00582FB7" w:rsidRDefault="00582FB7" w:rsidP="00582FB7">
            <w:pPr>
              <w:spacing w:after="0" w:line="240" w:lineRule="auto"/>
              <w:jc w:val="right"/>
              <w:rPr>
                <w:ins w:id="2858" w:author="Jon.Richar" w:date="2023-06-07T15:37:00Z"/>
                <w:rFonts w:ascii="Times New Roman" w:eastAsia="Times New Roman" w:hAnsi="Times New Roman" w:cs="Times New Roman"/>
                <w:color w:val="000000"/>
                <w:sz w:val="20"/>
                <w:szCs w:val="20"/>
              </w:rPr>
            </w:pPr>
            <w:ins w:id="2859" w:author="Jon.Richar" w:date="2023-06-07T15:37:00Z">
              <w:r w:rsidRPr="00582FB7">
                <w:rPr>
                  <w:rFonts w:ascii="Times New Roman" w:eastAsia="Times New Roman" w:hAnsi="Times New Roman" w:cs="Times New Roman"/>
                  <w:color w:val="000000"/>
                  <w:sz w:val="20"/>
                  <w:szCs w:val="20"/>
                </w:rPr>
                <w:t>0.29</w:t>
              </w:r>
            </w:ins>
          </w:p>
        </w:tc>
        <w:tc>
          <w:tcPr>
            <w:tcW w:w="5980" w:type="dxa"/>
            <w:shd w:val="clear" w:color="auto" w:fill="auto"/>
            <w:noWrap/>
            <w:vAlign w:val="bottom"/>
            <w:hideMark/>
            <w:tcPrChange w:id="2860" w:author="Jon.Richar" w:date="2023-06-09T15:16:00Z">
              <w:tcPr>
                <w:tcW w:w="5729" w:type="dxa"/>
                <w:gridSpan w:val="2"/>
                <w:shd w:val="clear" w:color="auto" w:fill="auto"/>
                <w:noWrap/>
                <w:vAlign w:val="bottom"/>
                <w:hideMark/>
              </w:tcPr>
            </w:tcPrChange>
          </w:tcPr>
          <w:p w14:paraId="23783B3C" w14:textId="77777777" w:rsidR="00582FB7" w:rsidRPr="00582FB7" w:rsidRDefault="00582FB7" w:rsidP="00582FB7">
            <w:pPr>
              <w:spacing w:after="0" w:line="240" w:lineRule="auto"/>
              <w:rPr>
                <w:ins w:id="2861" w:author="Jon.Richar" w:date="2023-06-07T15:37:00Z"/>
                <w:rFonts w:ascii="Times New Roman" w:eastAsia="Times New Roman" w:hAnsi="Times New Roman" w:cs="Times New Roman"/>
                <w:color w:val="000000"/>
                <w:sz w:val="20"/>
                <w:szCs w:val="20"/>
              </w:rPr>
            </w:pPr>
            <w:ins w:id="2862" w:author="Jon.Richar" w:date="2023-06-07T15:37:00Z">
              <w:r w:rsidRPr="00582FB7">
                <w:rPr>
                  <w:rFonts w:ascii="Times New Roman" w:eastAsia="Times New Roman" w:hAnsi="Times New Roman" w:cs="Times New Roman"/>
                  <w:color w:val="000000"/>
                  <w:sz w:val="20"/>
                  <w:szCs w:val="20"/>
                </w:rPr>
                <w:t>Female Bairdi, FHS lag 2, ovigerous female opilio, AO RA3</w:t>
              </w:r>
            </w:ins>
          </w:p>
        </w:tc>
      </w:tr>
      <w:tr w:rsidR="00582FB7" w:rsidRPr="00582FB7" w14:paraId="5123E755" w14:textId="77777777" w:rsidTr="00C93D08">
        <w:tblPrEx>
          <w:tblPrExChange w:id="2863" w:author="Jon.Richar" w:date="2023-06-09T15:16:00Z">
            <w:tblPrEx>
              <w:tblW w:w="8779" w:type="dxa"/>
            </w:tblPrEx>
          </w:tblPrExChange>
        </w:tblPrEx>
        <w:trPr>
          <w:trHeight w:val="265"/>
          <w:ins w:id="2864" w:author="Jon.Richar" w:date="2023-06-07T15:37:00Z"/>
          <w:trPrChange w:id="2865" w:author="Jon.Richar" w:date="2023-06-09T15:16:00Z">
            <w:trPr>
              <w:gridAfter w:val="0"/>
              <w:trHeight w:val="263"/>
            </w:trPr>
          </w:trPrChange>
        </w:trPr>
        <w:tc>
          <w:tcPr>
            <w:tcW w:w="774" w:type="dxa"/>
            <w:shd w:val="clear" w:color="auto" w:fill="auto"/>
            <w:noWrap/>
            <w:vAlign w:val="bottom"/>
            <w:hideMark/>
            <w:tcPrChange w:id="2866" w:author="Jon.Richar" w:date="2023-06-09T15:16:00Z">
              <w:tcPr>
                <w:tcW w:w="769" w:type="dxa"/>
                <w:shd w:val="clear" w:color="auto" w:fill="auto"/>
                <w:noWrap/>
                <w:vAlign w:val="bottom"/>
                <w:hideMark/>
              </w:tcPr>
            </w:tcPrChange>
          </w:tcPr>
          <w:p w14:paraId="4DF73ACC" w14:textId="77777777" w:rsidR="00582FB7" w:rsidRPr="00582FB7" w:rsidRDefault="00582FB7" w:rsidP="00582FB7">
            <w:pPr>
              <w:spacing w:after="0" w:line="240" w:lineRule="auto"/>
              <w:jc w:val="right"/>
              <w:rPr>
                <w:ins w:id="2867" w:author="Jon.Richar" w:date="2023-06-07T15:37:00Z"/>
                <w:rFonts w:ascii="Times New Roman" w:eastAsia="Times New Roman" w:hAnsi="Times New Roman" w:cs="Times New Roman"/>
                <w:color w:val="000000"/>
                <w:sz w:val="20"/>
                <w:szCs w:val="20"/>
              </w:rPr>
            </w:pPr>
            <w:ins w:id="2868" w:author="Jon.Richar" w:date="2023-06-07T15:37:00Z">
              <w:r w:rsidRPr="00582FB7">
                <w:rPr>
                  <w:rFonts w:ascii="Times New Roman" w:eastAsia="Times New Roman" w:hAnsi="Times New Roman" w:cs="Times New Roman"/>
                  <w:color w:val="000000"/>
                  <w:sz w:val="20"/>
                  <w:szCs w:val="20"/>
                </w:rPr>
                <w:t>18</w:t>
              </w:r>
            </w:ins>
          </w:p>
        </w:tc>
        <w:tc>
          <w:tcPr>
            <w:tcW w:w="698" w:type="dxa"/>
            <w:shd w:val="clear" w:color="auto" w:fill="auto"/>
            <w:noWrap/>
            <w:vAlign w:val="bottom"/>
            <w:hideMark/>
            <w:tcPrChange w:id="2869" w:author="Jon.Richar" w:date="2023-06-09T15:16:00Z">
              <w:tcPr>
                <w:tcW w:w="693" w:type="dxa"/>
                <w:gridSpan w:val="2"/>
                <w:shd w:val="clear" w:color="auto" w:fill="auto"/>
                <w:noWrap/>
                <w:vAlign w:val="bottom"/>
                <w:hideMark/>
              </w:tcPr>
            </w:tcPrChange>
          </w:tcPr>
          <w:p w14:paraId="209782AC" w14:textId="77777777" w:rsidR="00582FB7" w:rsidRPr="00582FB7" w:rsidRDefault="00582FB7" w:rsidP="00582FB7">
            <w:pPr>
              <w:spacing w:after="0" w:line="240" w:lineRule="auto"/>
              <w:jc w:val="right"/>
              <w:rPr>
                <w:ins w:id="2870" w:author="Jon.Richar" w:date="2023-06-07T15:37:00Z"/>
                <w:rFonts w:ascii="Times New Roman" w:eastAsia="Times New Roman" w:hAnsi="Times New Roman" w:cs="Times New Roman"/>
                <w:color w:val="000000"/>
                <w:sz w:val="20"/>
                <w:szCs w:val="20"/>
              </w:rPr>
            </w:pPr>
            <w:ins w:id="2871" w:author="Jon.Richar" w:date="2023-06-07T15:37:00Z">
              <w:r w:rsidRPr="00582FB7">
                <w:rPr>
                  <w:rFonts w:ascii="Times New Roman" w:eastAsia="Times New Roman" w:hAnsi="Times New Roman" w:cs="Times New Roman"/>
                  <w:color w:val="000000"/>
                  <w:sz w:val="20"/>
                  <w:szCs w:val="20"/>
                </w:rPr>
                <w:t>78.67</w:t>
              </w:r>
            </w:ins>
          </w:p>
        </w:tc>
        <w:tc>
          <w:tcPr>
            <w:tcW w:w="683" w:type="dxa"/>
            <w:shd w:val="clear" w:color="auto" w:fill="auto"/>
            <w:noWrap/>
            <w:vAlign w:val="bottom"/>
            <w:hideMark/>
            <w:tcPrChange w:id="2872" w:author="Jon.Richar" w:date="2023-06-09T15:16:00Z">
              <w:tcPr>
                <w:tcW w:w="999" w:type="dxa"/>
                <w:gridSpan w:val="2"/>
                <w:shd w:val="clear" w:color="auto" w:fill="auto"/>
                <w:noWrap/>
                <w:vAlign w:val="bottom"/>
                <w:hideMark/>
              </w:tcPr>
            </w:tcPrChange>
          </w:tcPr>
          <w:p w14:paraId="6F7CBCCD" w14:textId="77777777" w:rsidR="00582FB7" w:rsidRPr="00582FB7" w:rsidRDefault="00582FB7" w:rsidP="00582FB7">
            <w:pPr>
              <w:spacing w:after="0" w:line="240" w:lineRule="auto"/>
              <w:jc w:val="right"/>
              <w:rPr>
                <w:ins w:id="2873" w:author="Jon.Richar" w:date="2023-06-07T15:37:00Z"/>
                <w:rFonts w:ascii="Times New Roman" w:eastAsia="Times New Roman" w:hAnsi="Times New Roman" w:cs="Times New Roman"/>
                <w:color w:val="000000"/>
                <w:sz w:val="20"/>
                <w:szCs w:val="20"/>
              </w:rPr>
            </w:pPr>
            <w:ins w:id="2874" w:author="Jon.Richar" w:date="2023-06-07T15:37:00Z">
              <w:r w:rsidRPr="00582FB7">
                <w:rPr>
                  <w:rFonts w:ascii="Times New Roman" w:eastAsia="Times New Roman" w:hAnsi="Times New Roman" w:cs="Times New Roman"/>
                  <w:color w:val="000000"/>
                  <w:sz w:val="20"/>
                  <w:szCs w:val="20"/>
                </w:rPr>
                <w:t>6.07</w:t>
              </w:r>
            </w:ins>
          </w:p>
        </w:tc>
        <w:tc>
          <w:tcPr>
            <w:tcW w:w="639" w:type="dxa"/>
            <w:shd w:val="clear" w:color="auto" w:fill="auto"/>
            <w:noWrap/>
            <w:vAlign w:val="bottom"/>
            <w:hideMark/>
            <w:tcPrChange w:id="2875" w:author="Jon.Richar" w:date="2023-06-09T15:16:00Z">
              <w:tcPr>
                <w:tcW w:w="589" w:type="dxa"/>
                <w:gridSpan w:val="2"/>
                <w:shd w:val="clear" w:color="auto" w:fill="auto"/>
                <w:noWrap/>
                <w:vAlign w:val="bottom"/>
                <w:hideMark/>
              </w:tcPr>
            </w:tcPrChange>
          </w:tcPr>
          <w:p w14:paraId="1F63E6C8" w14:textId="77777777" w:rsidR="00582FB7" w:rsidRPr="00582FB7" w:rsidRDefault="00582FB7" w:rsidP="00582FB7">
            <w:pPr>
              <w:spacing w:after="0" w:line="240" w:lineRule="auto"/>
              <w:jc w:val="right"/>
              <w:rPr>
                <w:ins w:id="2876" w:author="Jon.Richar" w:date="2023-06-07T15:37:00Z"/>
                <w:rFonts w:ascii="Times New Roman" w:eastAsia="Times New Roman" w:hAnsi="Times New Roman" w:cs="Times New Roman"/>
                <w:color w:val="000000"/>
                <w:sz w:val="20"/>
                <w:szCs w:val="20"/>
              </w:rPr>
            </w:pPr>
            <w:ins w:id="2877" w:author="Jon.Richar" w:date="2023-06-07T15:37:00Z">
              <w:r w:rsidRPr="00582FB7">
                <w:rPr>
                  <w:rFonts w:ascii="Times New Roman" w:eastAsia="Times New Roman" w:hAnsi="Times New Roman" w:cs="Times New Roman"/>
                  <w:color w:val="000000"/>
                  <w:sz w:val="20"/>
                  <w:szCs w:val="20"/>
                </w:rPr>
                <w:t>0.40</w:t>
              </w:r>
            </w:ins>
          </w:p>
        </w:tc>
        <w:tc>
          <w:tcPr>
            <w:tcW w:w="5980" w:type="dxa"/>
            <w:shd w:val="clear" w:color="auto" w:fill="auto"/>
            <w:noWrap/>
            <w:vAlign w:val="bottom"/>
            <w:hideMark/>
            <w:tcPrChange w:id="2878" w:author="Jon.Richar" w:date="2023-06-09T15:16:00Z">
              <w:tcPr>
                <w:tcW w:w="5729" w:type="dxa"/>
                <w:gridSpan w:val="2"/>
                <w:shd w:val="clear" w:color="auto" w:fill="auto"/>
                <w:noWrap/>
                <w:vAlign w:val="bottom"/>
                <w:hideMark/>
              </w:tcPr>
            </w:tcPrChange>
          </w:tcPr>
          <w:p w14:paraId="5699461F" w14:textId="77777777" w:rsidR="00582FB7" w:rsidRPr="00582FB7" w:rsidRDefault="00582FB7" w:rsidP="00582FB7">
            <w:pPr>
              <w:spacing w:after="0" w:line="240" w:lineRule="auto"/>
              <w:rPr>
                <w:ins w:id="2879" w:author="Jon.Richar" w:date="2023-06-07T15:37:00Z"/>
                <w:rFonts w:ascii="Times New Roman" w:eastAsia="Times New Roman" w:hAnsi="Times New Roman" w:cs="Times New Roman"/>
                <w:color w:val="000000"/>
                <w:sz w:val="20"/>
                <w:szCs w:val="20"/>
              </w:rPr>
            </w:pPr>
            <w:ins w:id="2880" w:author="Jon.Richar" w:date="2023-06-07T15:37:00Z">
              <w:r w:rsidRPr="00582FB7">
                <w:rPr>
                  <w:rFonts w:ascii="Times New Roman" w:eastAsia="Times New Roman" w:hAnsi="Times New Roman" w:cs="Times New Roman"/>
                  <w:color w:val="000000"/>
                  <w:sz w:val="20"/>
                  <w:szCs w:val="20"/>
                </w:rPr>
                <w:t>Female Bairdi, NE wind</w:t>
              </w:r>
            </w:ins>
          </w:p>
        </w:tc>
      </w:tr>
      <w:tr w:rsidR="00582FB7" w:rsidRPr="00582FB7" w14:paraId="2A3E83F8" w14:textId="77777777" w:rsidTr="00C93D08">
        <w:tblPrEx>
          <w:tblPrExChange w:id="2881" w:author="Jon.Richar" w:date="2023-06-09T15:16:00Z">
            <w:tblPrEx>
              <w:tblW w:w="8779" w:type="dxa"/>
            </w:tblPrEx>
          </w:tblPrExChange>
        </w:tblPrEx>
        <w:trPr>
          <w:trHeight w:val="265"/>
          <w:ins w:id="2882" w:author="Jon.Richar" w:date="2023-06-07T15:37:00Z"/>
          <w:trPrChange w:id="2883" w:author="Jon.Richar" w:date="2023-06-09T15:16:00Z">
            <w:trPr>
              <w:gridAfter w:val="0"/>
              <w:trHeight w:val="263"/>
            </w:trPr>
          </w:trPrChange>
        </w:trPr>
        <w:tc>
          <w:tcPr>
            <w:tcW w:w="774" w:type="dxa"/>
            <w:shd w:val="clear" w:color="auto" w:fill="auto"/>
            <w:noWrap/>
            <w:vAlign w:val="bottom"/>
            <w:hideMark/>
            <w:tcPrChange w:id="2884" w:author="Jon.Richar" w:date="2023-06-09T15:16:00Z">
              <w:tcPr>
                <w:tcW w:w="769" w:type="dxa"/>
                <w:shd w:val="clear" w:color="auto" w:fill="auto"/>
                <w:noWrap/>
                <w:vAlign w:val="bottom"/>
                <w:hideMark/>
              </w:tcPr>
            </w:tcPrChange>
          </w:tcPr>
          <w:p w14:paraId="696E7A13" w14:textId="77777777" w:rsidR="00582FB7" w:rsidRPr="00582FB7" w:rsidRDefault="00582FB7" w:rsidP="00582FB7">
            <w:pPr>
              <w:spacing w:after="0" w:line="240" w:lineRule="auto"/>
              <w:jc w:val="right"/>
              <w:rPr>
                <w:ins w:id="2885" w:author="Jon.Richar" w:date="2023-06-07T15:37:00Z"/>
                <w:rFonts w:ascii="Times New Roman" w:eastAsia="Times New Roman" w:hAnsi="Times New Roman" w:cs="Times New Roman"/>
                <w:color w:val="000000"/>
                <w:sz w:val="20"/>
                <w:szCs w:val="20"/>
              </w:rPr>
            </w:pPr>
            <w:ins w:id="2886" w:author="Jon.Richar" w:date="2023-06-07T15:37:00Z">
              <w:r w:rsidRPr="00582FB7">
                <w:rPr>
                  <w:rFonts w:ascii="Times New Roman" w:eastAsia="Times New Roman" w:hAnsi="Times New Roman" w:cs="Times New Roman"/>
                  <w:color w:val="000000"/>
                  <w:sz w:val="20"/>
                  <w:szCs w:val="20"/>
                </w:rPr>
                <w:t>3</w:t>
              </w:r>
            </w:ins>
          </w:p>
        </w:tc>
        <w:tc>
          <w:tcPr>
            <w:tcW w:w="698" w:type="dxa"/>
            <w:shd w:val="clear" w:color="auto" w:fill="auto"/>
            <w:noWrap/>
            <w:vAlign w:val="bottom"/>
            <w:hideMark/>
            <w:tcPrChange w:id="2887" w:author="Jon.Richar" w:date="2023-06-09T15:16:00Z">
              <w:tcPr>
                <w:tcW w:w="693" w:type="dxa"/>
                <w:gridSpan w:val="2"/>
                <w:shd w:val="clear" w:color="auto" w:fill="auto"/>
                <w:noWrap/>
                <w:vAlign w:val="bottom"/>
                <w:hideMark/>
              </w:tcPr>
            </w:tcPrChange>
          </w:tcPr>
          <w:p w14:paraId="4E4E0EB5" w14:textId="77777777" w:rsidR="00582FB7" w:rsidRPr="00582FB7" w:rsidRDefault="00582FB7" w:rsidP="00582FB7">
            <w:pPr>
              <w:spacing w:after="0" w:line="240" w:lineRule="auto"/>
              <w:jc w:val="right"/>
              <w:rPr>
                <w:ins w:id="2888" w:author="Jon.Richar" w:date="2023-06-07T15:37:00Z"/>
                <w:rFonts w:ascii="Times New Roman" w:eastAsia="Times New Roman" w:hAnsi="Times New Roman" w:cs="Times New Roman"/>
                <w:color w:val="000000"/>
                <w:sz w:val="20"/>
                <w:szCs w:val="20"/>
              </w:rPr>
            </w:pPr>
            <w:ins w:id="2889" w:author="Jon.Richar" w:date="2023-06-07T15:37:00Z">
              <w:r w:rsidRPr="00582FB7">
                <w:rPr>
                  <w:rFonts w:ascii="Times New Roman" w:eastAsia="Times New Roman" w:hAnsi="Times New Roman" w:cs="Times New Roman"/>
                  <w:color w:val="000000"/>
                  <w:sz w:val="20"/>
                  <w:szCs w:val="20"/>
                </w:rPr>
                <w:t>78.76</w:t>
              </w:r>
            </w:ins>
          </w:p>
        </w:tc>
        <w:tc>
          <w:tcPr>
            <w:tcW w:w="683" w:type="dxa"/>
            <w:shd w:val="clear" w:color="auto" w:fill="auto"/>
            <w:noWrap/>
            <w:vAlign w:val="bottom"/>
            <w:hideMark/>
            <w:tcPrChange w:id="2890" w:author="Jon.Richar" w:date="2023-06-09T15:16:00Z">
              <w:tcPr>
                <w:tcW w:w="999" w:type="dxa"/>
                <w:gridSpan w:val="2"/>
                <w:shd w:val="clear" w:color="auto" w:fill="auto"/>
                <w:noWrap/>
                <w:vAlign w:val="bottom"/>
                <w:hideMark/>
              </w:tcPr>
            </w:tcPrChange>
          </w:tcPr>
          <w:p w14:paraId="23970D7F" w14:textId="77777777" w:rsidR="00582FB7" w:rsidRPr="00582FB7" w:rsidRDefault="00582FB7" w:rsidP="00582FB7">
            <w:pPr>
              <w:spacing w:after="0" w:line="240" w:lineRule="auto"/>
              <w:jc w:val="right"/>
              <w:rPr>
                <w:ins w:id="2891" w:author="Jon.Richar" w:date="2023-06-07T15:37:00Z"/>
                <w:rFonts w:ascii="Times New Roman" w:eastAsia="Times New Roman" w:hAnsi="Times New Roman" w:cs="Times New Roman"/>
                <w:color w:val="000000"/>
                <w:sz w:val="20"/>
                <w:szCs w:val="20"/>
              </w:rPr>
            </w:pPr>
            <w:ins w:id="2892" w:author="Jon.Richar" w:date="2023-06-07T15:37:00Z">
              <w:r w:rsidRPr="00582FB7">
                <w:rPr>
                  <w:rFonts w:ascii="Times New Roman" w:eastAsia="Times New Roman" w:hAnsi="Times New Roman" w:cs="Times New Roman"/>
                  <w:color w:val="000000"/>
                  <w:sz w:val="20"/>
                  <w:szCs w:val="20"/>
                </w:rPr>
                <w:t>6.16</w:t>
              </w:r>
            </w:ins>
          </w:p>
        </w:tc>
        <w:tc>
          <w:tcPr>
            <w:tcW w:w="639" w:type="dxa"/>
            <w:shd w:val="clear" w:color="auto" w:fill="auto"/>
            <w:noWrap/>
            <w:vAlign w:val="bottom"/>
            <w:hideMark/>
            <w:tcPrChange w:id="2893" w:author="Jon.Richar" w:date="2023-06-09T15:16:00Z">
              <w:tcPr>
                <w:tcW w:w="589" w:type="dxa"/>
                <w:gridSpan w:val="2"/>
                <w:shd w:val="clear" w:color="auto" w:fill="auto"/>
                <w:noWrap/>
                <w:vAlign w:val="bottom"/>
                <w:hideMark/>
              </w:tcPr>
            </w:tcPrChange>
          </w:tcPr>
          <w:p w14:paraId="74ED8F82" w14:textId="77777777" w:rsidR="00582FB7" w:rsidRPr="00582FB7" w:rsidRDefault="00582FB7" w:rsidP="00582FB7">
            <w:pPr>
              <w:spacing w:after="0" w:line="240" w:lineRule="auto"/>
              <w:jc w:val="right"/>
              <w:rPr>
                <w:ins w:id="2894" w:author="Jon.Richar" w:date="2023-06-07T15:37:00Z"/>
                <w:rFonts w:ascii="Times New Roman" w:eastAsia="Times New Roman" w:hAnsi="Times New Roman" w:cs="Times New Roman"/>
                <w:color w:val="000000"/>
                <w:sz w:val="20"/>
                <w:szCs w:val="20"/>
              </w:rPr>
            </w:pPr>
            <w:ins w:id="2895"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896" w:author="Jon.Richar" w:date="2023-06-09T15:16:00Z">
              <w:tcPr>
                <w:tcW w:w="5729" w:type="dxa"/>
                <w:gridSpan w:val="2"/>
                <w:shd w:val="clear" w:color="auto" w:fill="auto"/>
                <w:noWrap/>
                <w:vAlign w:val="bottom"/>
                <w:hideMark/>
              </w:tcPr>
            </w:tcPrChange>
          </w:tcPr>
          <w:p w14:paraId="58A76E47" w14:textId="77777777" w:rsidR="00582FB7" w:rsidRPr="00582FB7" w:rsidRDefault="00582FB7" w:rsidP="00582FB7">
            <w:pPr>
              <w:spacing w:after="0" w:line="240" w:lineRule="auto"/>
              <w:rPr>
                <w:ins w:id="2897" w:author="Jon.Richar" w:date="2023-06-07T15:37:00Z"/>
                <w:rFonts w:ascii="Times New Roman" w:eastAsia="Times New Roman" w:hAnsi="Times New Roman" w:cs="Times New Roman"/>
                <w:color w:val="000000"/>
                <w:sz w:val="20"/>
                <w:szCs w:val="20"/>
              </w:rPr>
            </w:pPr>
            <w:ins w:id="2898" w:author="Jon.Richar" w:date="2023-06-07T15:37:00Z">
              <w:r w:rsidRPr="00582FB7">
                <w:rPr>
                  <w:rFonts w:ascii="Times New Roman" w:eastAsia="Times New Roman" w:hAnsi="Times New Roman" w:cs="Times New Roman"/>
                  <w:color w:val="000000"/>
                  <w:sz w:val="20"/>
                  <w:szCs w:val="20"/>
                </w:rPr>
                <w:t xml:space="preserve">Female Bairdi, Pacific cod lag 1 </w:t>
              </w:r>
            </w:ins>
          </w:p>
        </w:tc>
      </w:tr>
      <w:tr w:rsidR="00582FB7" w:rsidRPr="00582FB7" w14:paraId="61426884" w14:textId="77777777" w:rsidTr="00C93D08">
        <w:tblPrEx>
          <w:tblPrExChange w:id="2899" w:author="Jon.Richar" w:date="2023-06-09T15:16:00Z">
            <w:tblPrEx>
              <w:tblW w:w="8779" w:type="dxa"/>
            </w:tblPrEx>
          </w:tblPrExChange>
        </w:tblPrEx>
        <w:trPr>
          <w:trHeight w:val="265"/>
          <w:ins w:id="2900" w:author="Jon.Richar" w:date="2023-06-07T15:37:00Z"/>
          <w:trPrChange w:id="2901" w:author="Jon.Richar" w:date="2023-06-09T15:16:00Z">
            <w:trPr>
              <w:gridAfter w:val="0"/>
              <w:trHeight w:val="263"/>
            </w:trPr>
          </w:trPrChange>
        </w:trPr>
        <w:tc>
          <w:tcPr>
            <w:tcW w:w="774" w:type="dxa"/>
            <w:shd w:val="clear" w:color="auto" w:fill="auto"/>
            <w:noWrap/>
            <w:vAlign w:val="bottom"/>
            <w:hideMark/>
            <w:tcPrChange w:id="2902" w:author="Jon.Richar" w:date="2023-06-09T15:16:00Z">
              <w:tcPr>
                <w:tcW w:w="769" w:type="dxa"/>
                <w:shd w:val="clear" w:color="auto" w:fill="auto"/>
                <w:noWrap/>
                <w:vAlign w:val="bottom"/>
                <w:hideMark/>
              </w:tcPr>
            </w:tcPrChange>
          </w:tcPr>
          <w:p w14:paraId="3B598355" w14:textId="77777777" w:rsidR="00582FB7" w:rsidRPr="00582FB7" w:rsidRDefault="00582FB7" w:rsidP="00582FB7">
            <w:pPr>
              <w:spacing w:after="0" w:line="240" w:lineRule="auto"/>
              <w:jc w:val="right"/>
              <w:rPr>
                <w:ins w:id="2903" w:author="Jon.Richar" w:date="2023-06-07T15:37:00Z"/>
                <w:rFonts w:ascii="Times New Roman" w:eastAsia="Times New Roman" w:hAnsi="Times New Roman" w:cs="Times New Roman"/>
                <w:color w:val="000000"/>
                <w:sz w:val="20"/>
                <w:szCs w:val="20"/>
              </w:rPr>
            </w:pPr>
            <w:ins w:id="2904" w:author="Jon.Richar" w:date="2023-06-07T15:37:00Z">
              <w:r w:rsidRPr="00582FB7">
                <w:rPr>
                  <w:rFonts w:ascii="Times New Roman" w:eastAsia="Times New Roman" w:hAnsi="Times New Roman" w:cs="Times New Roman"/>
                  <w:color w:val="000000"/>
                  <w:sz w:val="20"/>
                  <w:szCs w:val="20"/>
                </w:rPr>
                <w:t>13</w:t>
              </w:r>
            </w:ins>
          </w:p>
        </w:tc>
        <w:tc>
          <w:tcPr>
            <w:tcW w:w="698" w:type="dxa"/>
            <w:shd w:val="clear" w:color="auto" w:fill="auto"/>
            <w:noWrap/>
            <w:vAlign w:val="bottom"/>
            <w:hideMark/>
            <w:tcPrChange w:id="2905" w:author="Jon.Richar" w:date="2023-06-09T15:16:00Z">
              <w:tcPr>
                <w:tcW w:w="693" w:type="dxa"/>
                <w:gridSpan w:val="2"/>
                <w:shd w:val="clear" w:color="auto" w:fill="auto"/>
                <w:noWrap/>
                <w:vAlign w:val="bottom"/>
                <w:hideMark/>
              </w:tcPr>
            </w:tcPrChange>
          </w:tcPr>
          <w:p w14:paraId="74101D3B" w14:textId="77777777" w:rsidR="00582FB7" w:rsidRPr="00582FB7" w:rsidRDefault="00582FB7" w:rsidP="00582FB7">
            <w:pPr>
              <w:spacing w:after="0" w:line="240" w:lineRule="auto"/>
              <w:jc w:val="right"/>
              <w:rPr>
                <w:ins w:id="2906" w:author="Jon.Richar" w:date="2023-06-07T15:37:00Z"/>
                <w:rFonts w:ascii="Times New Roman" w:eastAsia="Times New Roman" w:hAnsi="Times New Roman" w:cs="Times New Roman"/>
                <w:color w:val="000000"/>
                <w:sz w:val="20"/>
                <w:szCs w:val="20"/>
              </w:rPr>
            </w:pPr>
            <w:ins w:id="2907" w:author="Jon.Richar" w:date="2023-06-07T15:37:00Z">
              <w:r w:rsidRPr="00582FB7">
                <w:rPr>
                  <w:rFonts w:ascii="Times New Roman" w:eastAsia="Times New Roman" w:hAnsi="Times New Roman" w:cs="Times New Roman"/>
                  <w:color w:val="000000"/>
                  <w:sz w:val="20"/>
                  <w:szCs w:val="20"/>
                </w:rPr>
                <w:t>78.76</w:t>
              </w:r>
            </w:ins>
          </w:p>
        </w:tc>
        <w:tc>
          <w:tcPr>
            <w:tcW w:w="683" w:type="dxa"/>
            <w:shd w:val="clear" w:color="auto" w:fill="auto"/>
            <w:noWrap/>
            <w:vAlign w:val="bottom"/>
            <w:hideMark/>
            <w:tcPrChange w:id="2908" w:author="Jon.Richar" w:date="2023-06-09T15:16:00Z">
              <w:tcPr>
                <w:tcW w:w="999" w:type="dxa"/>
                <w:gridSpan w:val="2"/>
                <w:shd w:val="clear" w:color="auto" w:fill="auto"/>
                <w:noWrap/>
                <w:vAlign w:val="bottom"/>
                <w:hideMark/>
              </w:tcPr>
            </w:tcPrChange>
          </w:tcPr>
          <w:p w14:paraId="293E59F8" w14:textId="77777777" w:rsidR="00582FB7" w:rsidRPr="00582FB7" w:rsidRDefault="00582FB7" w:rsidP="00582FB7">
            <w:pPr>
              <w:spacing w:after="0" w:line="240" w:lineRule="auto"/>
              <w:jc w:val="right"/>
              <w:rPr>
                <w:ins w:id="2909" w:author="Jon.Richar" w:date="2023-06-07T15:37:00Z"/>
                <w:rFonts w:ascii="Times New Roman" w:eastAsia="Times New Roman" w:hAnsi="Times New Roman" w:cs="Times New Roman"/>
                <w:color w:val="000000"/>
                <w:sz w:val="20"/>
                <w:szCs w:val="20"/>
              </w:rPr>
            </w:pPr>
            <w:ins w:id="2910" w:author="Jon.Richar" w:date="2023-06-07T15:37:00Z">
              <w:r w:rsidRPr="00582FB7">
                <w:rPr>
                  <w:rFonts w:ascii="Times New Roman" w:eastAsia="Times New Roman" w:hAnsi="Times New Roman" w:cs="Times New Roman"/>
                  <w:color w:val="000000"/>
                  <w:sz w:val="20"/>
                  <w:szCs w:val="20"/>
                </w:rPr>
                <w:t>6.16</w:t>
              </w:r>
            </w:ins>
          </w:p>
        </w:tc>
        <w:tc>
          <w:tcPr>
            <w:tcW w:w="639" w:type="dxa"/>
            <w:shd w:val="clear" w:color="auto" w:fill="auto"/>
            <w:noWrap/>
            <w:vAlign w:val="bottom"/>
            <w:hideMark/>
            <w:tcPrChange w:id="2911" w:author="Jon.Richar" w:date="2023-06-09T15:16:00Z">
              <w:tcPr>
                <w:tcW w:w="589" w:type="dxa"/>
                <w:gridSpan w:val="2"/>
                <w:shd w:val="clear" w:color="auto" w:fill="auto"/>
                <w:noWrap/>
                <w:vAlign w:val="bottom"/>
                <w:hideMark/>
              </w:tcPr>
            </w:tcPrChange>
          </w:tcPr>
          <w:p w14:paraId="580E4A8C" w14:textId="77777777" w:rsidR="00582FB7" w:rsidRPr="00582FB7" w:rsidRDefault="00582FB7" w:rsidP="00582FB7">
            <w:pPr>
              <w:spacing w:after="0" w:line="240" w:lineRule="auto"/>
              <w:jc w:val="right"/>
              <w:rPr>
                <w:ins w:id="2912" w:author="Jon.Richar" w:date="2023-06-07T15:37:00Z"/>
                <w:rFonts w:ascii="Times New Roman" w:eastAsia="Times New Roman" w:hAnsi="Times New Roman" w:cs="Times New Roman"/>
                <w:color w:val="000000"/>
                <w:sz w:val="20"/>
                <w:szCs w:val="20"/>
              </w:rPr>
            </w:pPr>
            <w:ins w:id="2913"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914" w:author="Jon.Richar" w:date="2023-06-09T15:16:00Z">
              <w:tcPr>
                <w:tcW w:w="5729" w:type="dxa"/>
                <w:gridSpan w:val="2"/>
                <w:shd w:val="clear" w:color="auto" w:fill="auto"/>
                <w:noWrap/>
                <w:vAlign w:val="bottom"/>
                <w:hideMark/>
              </w:tcPr>
            </w:tcPrChange>
          </w:tcPr>
          <w:p w14:paraId="374EB354" w14:textId="77777777" w:rsidR="00582FB7" w:rsidRPr="00582FB7" w:rsidRDefault="00582FB7" w:rsidP="00582FB7">
            <w:pPr>
              <w:spacing w:after="0" w:line="240" w:lineRule="auto"/>
              <w:rPr>
                <w:ins w:id="2915" w:author="Jon.Richar" w:date="2023-06-07T15:37:00Z"/>
                <w:rFonts w:ascii="Times New Roman" w:eastAsia="Times New Roman" w:hAnsi="Times New Roman" w:cs="Times New Roman"/>
                <w:color w:val="000000"/>
                <w:sz w:val="20"/>
                <w:szCs w:val="20"/>
              </w:rPr>
            </w:pPr>
            <w:ins w:id="2916" w:author="Jon.Richar" w:date="2023-06-07T15:37:00Z">
              <w:r w:rsidRPr="00582FB7">
                <w:rPr>
                  <w:rFonts w:ascii="Times New Roman" w:eastAsia="Times New Roman" w:hAnsi="Times New Roman" w:cs="Times New Roman"/>
                  <w:color w:val="000000"/>
                  <w:sz w:val="20"/>
                  <w:szCs w:val="20"/>
                </w:rPr>
                <w:t>Female Bairdi, AO RA3</w:t>
              </w:r>
            </w:ins>
          </w:p>
        </w:tc>
      </w:tr>
      <w:tr w:rsidR="00582FB7" w:rsidRPr="00582FB7" w14:paraId="0085018E" w14:textId="77777777" w:rsidTr="00C93D08">
        <w:tblPrEx>
          <w:tblPrExChange w:id="2917" w:author="Jon.Richar" w:date="2023-06-09T15:16:00Z">
            <w:tblPrEx>
              <w:tblW w:w="8779" w:type="dxa"/>
            </w:tblPrEx>
          </w:tblPrExChange>
        </w:tblPrEx>
        <w:trPr>
          <w:trHeight w:val="265"/>
          <w:ins w:id="2918" w:author="Jon.Richar" w:date="2023-06-07T15:37:00Z"/>
          <w:trPrChange w:id="2919" w:author="Jon.Richar" w:date="2023-06-09T15:16:00Z">
            <w:trPr>
              <w:gridAfter w:val="0"/>
              <w:trHeight w:val="263"/>
            </w:trPr>
          </w:trPrChange>
        </w:trPr>
        <w:tc>
          <w:tcPr>
            <w:tcW w:w="774" w:type="dxa"/>
            <w:shd w:val="clear" w:color="auto" w:fill="auto"/>
            <w:noWrap/>
            <w:vAlign w:val="bottom"/>
            <w:hideMark/>
            <w:tcPrChange w:id="2920" w:author="Jon.Richar" w:date="2023-06-09T15:16:00Z">
              <w:tcPr>
                <w:tcW w:w="769" w:type="dxa"/>
                <w:shd w:val="clear" w:color="auto" w:fill="auto"/>
                <w:noWrap/>
                <w:vAlign w:val="bottom"/>
                <w:hideMark/>
              </w:tcPr>
            </w:tcPrChange>
          </w:tcPr>
          <w:p w14:paraId="4BB08956" w14:textId="77777777" w:rsidR="00582FB7" w:rsidRPr="00582FB7" w:rsidRDefault="00582FB7" w:rsidP="00582FB7">
            <w:pPr>
              <w:spacing w:after="0" w:line="240" w:lineRule="auto"/>
              <w:jc w:val="right"/>
              <w:rPr>
                <w:ins w:id="2921" w:author="Jon.Richar" w:date="2023-06-07T15:37:00Z"/>
                <w:rFonts w:ascii="Times New Roman" w:eastAsia="Times New Roman" w:hAnsi="Times New Roman" w:cs="Times New Roman"/>
                <w:color w:val="000000"/>
                <w:sz w:val="20"/>
                <w:szCs w:val="20"/>
              </w:rPr>
            </w:pPr>
            <w:ins w:id="2922" w:author="Jon.Richar" w:date="2023-06-07T15:37:00Z">
              <w:r w:rsidRPr="00582FB7">
                <w:rPr>
                  <w:rFonts w:ascii="Times New Roman" w:eastAsia="Times New Roman" w:hAnsi="Times New Roman" w:cs="Times New Roman"/>
                  <w:color w:val="000000"/>
                  <w:sz w:val="20"/>
                  <w:szCs w:val="20"/>
                </w:rPr>
                <w:t>20</w:t>
              </w:r>
            </w:ins>
          </w:p>
        </w:tc>
        <w:tc>
          <w:tcPr>
            <w:tcW w:w="698" w:type="dxa"/>
            <w:shd w:val="clear" w:color="auto" w:fill="auto"/>
            <w:noWrap/>
            <w:vAlign w:val="bottom"/>
            <w:hideMark/>
            <w:tcPrChange w:id="2923" w:author="Jon.Richar" w:date="2023-06-09T15:16:00Z">
              <w:tcPr>
                <w:tcW w:w="693" w:type="dxa"/>
                <w:gridSpan w:val="2"/>
                <w:shd w:val="clear" w:color="auto" w:fill="auto"/>
                <w:noWrap/>
                <w:vAlign w:val="bottom"/>
                <w:hideMark/>
              </w:tcPr>
            </w:tcPrChange>
          </w:tcPr>
          <w:p w14:paraId="4E918BF9" w14:textId="77777777" w:rsidR="00582FB7" w:rsidRPr="00582FB7" w:rsidRDefault="00582FB7" w:rsidP="00582FB7">
            <w:pPr>
              <w:spacing w:after="0" w:line="240" w:lineRule="auto"/>
              <w:jc w:val="right"/>
              <w:rPr>
                <w:ins w:id="2924" w:author="Jon.Richar" w:date="2023-06-07T15:37:00Z"/>
                <w:rFonts w:ascii="Times New Roman" w:eastAsia="Times New Roman" w:hAnsi="Times New Roman" w:cs="Times New Roman"/>
                <w:color w:val="000000"/>
                <w:sz w:val="20"/>
                <w:szCs w:val="20"/>
              </w:rPr>
            </w:pPr>
            <w:ins w:id="2925" w:author="Jon.Richar" w:date="2023-06-07T15:37:00Z">
              <w:r w:rsidRPr="00582FB7">
                <w:rPr>
                  <w:rFonts w:ascii="Times New Roman" w:eastAsia="Times New Roman" w:hAnsi="Times New Roman" w:cs="Times New Roman"/>
                  <w:color w:val="000000"/>
                  <w:sz w:val="20"/>
                  <w:szCs w:val="20"/>
                </w:rPr>
                <w:t>80.02</w:t>
              </w:r>
            </w:ins>
          </w:p>
        </w:tc>
        <w:tc>
          <w:tcPr>
            <w:tcW w:w="683" w:type="dxa"/>
            <w:shd w:val="clear" w:color="auto" w:fill="auto"/>
            <w:noWrap/>
            <w:vAlign w:val="bottom"/>
            <w:hideMark/>
            <w:tcPrChange w:id="2926" w:author="Jon.Richar" w:date="2023-06-09T15:16:00Z">
              <w:tcPr>
                <w:tcW w:w="999" w:type="dxa"/>
                <w:gridSpan w:val="2"/>
                <w:shd w:val="clear" w:color="auto" w:fill="auto"/>
                <w:noWrap/>
                <w:vAlign w:val="bottom"/>
                <w:hideMark/>
              </w:tcPr>
            </w:tcPrChange>
          </w:tcPr>
          <w:p w14:paraId="40B3A03B" w14:textId="77777777" w:rsidR="00582FB7" w:rsidRPr="00582FB7" w:rsidRDefault="00582FB7" w:rsidP="00582FB7">
            <w:pPr>
              <w:spacing w:after="0" w:line="240" w:lineRule="auto"/>
              <w:jc w:val="right"/>
              <w:rPr>
                <w:ins w:id="2927" w:author="Jon.Richar" w:date="2023-06-07T15:37:00Z"/>
                <w:rFonts w:ascii="Times New Roman" w:eastAsia="Times New Roman" w:hAnsi="Times New Roman" w:cs="Times New Roman"/>
                <w:color w:val="000000"/>
                <w:sz w:val="20"/>
                <w:szCs w:val="20"/>
              </w:rPr>
            </w:pPr>
            <w:ins w:id="2928" w:author="Jon.Richar" w:date="2023-06-07T15:37:00Z">
              <w:r w:rsidRPr="00582FB7">
                <w:rPr>
                  <w:rFonts w:ascii="Times New Roman" w:eastAsia="Times New Roman" w:hAnsi="Times New Roman" w:cs="Times New Roman"/>
                  <w:color w:val="000000"/>
                  <w:sz w:val="20"/>
                  <w:szCs w:val="20"/>
                </w:rPr>
                <w:t>7.41</w:t>
              </w:r>
            </w:ins>
          </w:p>
        </w:tc>
        <w:tc>
          <w:tcPr>
            <w:tcW w:w="639" w:type="dxa"/>
            <w:shd w:val="clear" w:color="auto" w:fill="auto"/>
            <w:noWrap/>
            <w:vAlign w:val="bottom"/>
            <w:hideMark/>
            <w:tcPrChange w:id="2929" w:author="Jon.Richar" w:date="2023-06-09T15:16:00Z">
              <w:tcPr>
                <w:tcW w:w="589" w:type="dxa"/>
                <w:gridSpan w:val="2"/>
                <w:shd w:val="clear" w:color="auto" w:fill="auto"/>
                <w:noWrap/>
                <w:vAlign w:val="bottom"/>
                <w:hideMark/>
              </w:tcPr>
            </w:tcPrChange>
          </w:tcPr>
          <w:p w14:paraId="4616C9EE" w14:textId="77777777" w:rsidR="00582FB7" w:rsidRPr="00582FB7" w:rsidRDefault="00582FB7" w:rsidP="00582FB7">
            <w:pPr>
              <w:spacing w:after="0" w:line="240" w:lineRule="auto"/>
              <w:jc w:val="right"/>
              <w:rPr>
                <w:ins w:id="2930" w:author="Jon.Richar" w:date="2023-06-07T15:37:00Z"/>
                <w:rFonts w:ascii="Times New Roman" w:eastAsia="Times New Roman" w:hAnsi="Times New Roman" w:cs="Times New Roman"/>
                <w:color w:val="000000"/>
                <w:sz w:val="20"/>
                <w:szCs w:val="20"/>
              </w:rPr>
            </w:pPr>
            <w:ins w:id="2931" w:author="Jon.Richar" w:date="2023-06-07T15:37:00Z">
              <w:r w:rsidRPr="00582FB7">
                <w:rPr>
                  <w:rFonts w:ascii="Times New Roman" w:eastAsia="Times New Roman" w:hAnsi="Times New Roman" w:cs="Times New Roman"/>
                  <w:color w:val="000000"/>
                  <w:sz w:val="20"/>
                  <w:szCs w:val="20"/>
                </w:rPr>
                <w:t>0.30</w:t>
              </w:r>
            </w:ins>
          </w:p>
        </w:tc>
        <w:tc>
          <w:tcPr>
            <w:tcW w:w="5980" w:type="dxa"/>
            <w:shd w:val="clear" w:color="auto" w:fill="auto"/>
            <w:noWrap/>
            <w:vAlign w:val="bottom"/>
            <w:hideMark/>
            <w:tcPrChange w:id="2932" w:author="Jon.Richar" w:date="2023-06-09T15:16:00Z">
              <w:tcPr>
                <w:tcW w:w="5729" w:type="dxa"/>
                <w:gridSpan w:val="2"/>
                <w:shd w:val="clear" w:color="auto" w:fill="auto"/>
                <w:noWrap/>
                <w:vAlign w:val="bottom"/>
                <w:hideMark/>
              </w:tcPr>
            </w:tcPrChange>
          </w:tcPr>
          <w:p w14:paraId="734D88C6" w14:textId="77777777" w:rsidR="00582FB7" w:rsidRPr="00582FB7" w:rsidRDefault="00582FB7" w:rsidP="00582FB7">
            <w:pPr>
              <w:spacing w:after="0" w:line="240" w:lineRule="auto"/>
              <w:rPr>
                <w:ins w:id="2933" w:author="Jon.Richar" w:date="2023-06-07T15:37:00Z"/>
                <w:rFonts w:ascii="Times New Roman" w:eastAsia="Times New Roman" w:hAnsi="Times New Roman" w:cs="Times New Roman"/>
                <w:color w:val="000000"/>
                <w:sz w:val="20"/>
                <w:szCs w:val="20"/>
              </w:rPr>
            </w:pPr>
            <w:ins w:id="2934" w:author="Jon.Richar" w:date="2023-06-07T15:37:00Z">
              <w:r w:rsidRPr="00582FB7">
                <w:rPr>
                  <w:rFonts w:ascii="Times New Roman" w:eastAsia="Times New Roman" w:hAnsi="Times New Roman" w:cs="Times New Roman"/>
                  <w:color w:val="000000"/>
                  <w:sz w:val="20"/>
                  <w:szCs w:val="20"/>
                </w:rPr>
                <w:t>Female Bairdi, FHS lag 2, ovigerous female opilio, PDO RA3</w:t>
              </w:r>
            </w:ins>
          </w:p>
        </w:tc>
      </w:tr>
      <w:tr w:rsidR="00582FB7" w:rsidRPr="00582FB7" w14:paraId="6489084F" w14:textId="77777777" w:rsidTr="00C93D08">
        <w:tblPrEx>
          <w:tblPrExChange w:id="2935" w:author="Jon.Richar" w:date="2023-06-09T15:16:00Z">
            <w:tblPrEx>
              <w:tblW w:w="8779" w:type="dxa"/>
            </w:tblPrEx>
          </w:tblPrExChange>
        </w:tblPrEx>
        <w:trPr>
          <w:trHeight w:val="265"/>
          <w:ins w:id="2936" w:author="Jon.Richar" w:date="2023-06-07T15:37:00Z"/>
          <w:trPrChange w:id="2937" w:author="Jon.Richar" w:date="2023-06-09T15:16:00Z">
            <w:trPr>
              <w:gridAfter w:val="0"/>
              <w:trHeight w:val="263"/>
            </w:trPr>
          </w:trPrChange>
        </w:trPr>
        <w:tc>
          <w:tcPr>
            <w:tcW w:w="774" w:type="dxa"/>
            <w:shd w:val="clear" w:color="auto" w:fill="auto"/>
            <w:noWrap/>
            <w:vAlign w:val="bottom"/>
            <w:hideMark/>
            <w:tcPrChange w:id="2938" w:author="Jon.Richar" w:date="2023-06-09T15:16:00Z">
              <w:tcPr>
                <w:tcW w:w="769" w:type="dxa"/>
                <w:shd w:val="clear" w:color="auto" w:fill="auto"/>
                <w:noWrap/>
                <w:vAlign w:val="bottom"/>
                <w:hideMark/>
              </w:tcPr>
            </w:tcPrChange>
          </w:tcPr>
          <w:p w14:paraId="09994E2D" w14:textId="77777777" w:rsidR="00582FB7" w:rsidRPr="00582FB7" w:rsidRDefault="00582FB7" w:rsidP="00582FB7">
            <w:pPr>
              <w:spacing w:after="0" w:line="240" w:lineRule="auto"/>
              <w:jc w:val="right"/>
              <w:rPr>
                <w:ins w:id="2939" w:author="Jon.Richar" w:date="2023-06-07T15:37:00Z"/>
                <w:rFonts w:ascii="Times New Roman" w:eastAsia="Times New Roman" w:hAnsi="Times New Roman" w:cs="Times New Roman"/>
                <w:color w:val="000000"/>
                <w:sz w:val="20"/>
                <w:szCs w:val="20"/>
              </w:rPr>
            </w:pPr>
            <w:ins w:id="2940" w:author="Jon.Richar" w:date="2023-06-07T15:37:00Z">
              <w:r w:rsidRPr="00582FB7">
                <w:rPr>
                  <w:rFonts w:ascii="Times New Roman" w:eastAsia="Times New Roman" w:hAnsi="Times New Roman" w:cs="Times New Roman"/>
                  <w:color w:val="000000"/>
                  <w:sz w:val="20"/>
                  <w:szCs w:val="20"/>
                </w:rPr>
                <w:t>26</w:t>
              </w:r>
            </w:ins>
          </w:p>
        </w:tc>
        <w:tc>
          <w:tcPr>
            <w:tcW w:w="698" w:type="dxa"/>
            <w:shd w:val="clear" w:color="auto" w:fill="auto"/>
            <w:noWrap/>
            <w:vAlign w:val="bottom"/>
            <w:hideMark/>
            <w:tcPrChange w:id="2941" w:author="Jon.Richar" w:date="2023-06-09T15:16:00Z">
              <w:tcPr>
                <w:tcW w:w="693" w:type="dxa"/>
                <w:gridSpan w:val="2"/>
                <w:shd w:val="clear" w:color="auto" w:fill="auto"/>
                <w:noWrap/>
                <w:vAlign w:val="bottom"/>
                <w:hideMark/>
              </w:tcPr>
            </w:tcPrChange>
          </w:tcPr>
          <w:p w14:paraId="5958C08E" w14:textId="77777777" w:rsidR="00582FB7" w:rsidRPr="00582FB7" w:rsidRDefault="00582FB7" w:rsidP="00582FB7">
            <w:pPr>
              <w:spacing w:after="0" w:line="240" w:lineRule="auto"/>
              <w:jc w:val="right"/>
              <w:rPr>
                <w:ins w:id="2942" w:author="Jon.Richar" w:date="2023-06-07T15:37:00Z"/>
                <w:rFonts w:ascii="Times New Roman" w:eastAsia="Times New Roman" w:hAnsi="Times New Roman" w:cs="Times New Roman"/>
                <w:color w:val="000000"/>
                <w:sz w:val="20"/>
                <w:szCs w:val="20"/>
              </w:rPr>
            </w:pPr>
            <w:ins w:id="2943" w:author="Jon.Richar" w:date="2023-06-07T15:37:00Z">
              <w:r w:rsidRPr="00582FB7">
                <w:rPr>
                  <w:rFonts w:ascii="Times New Roman" w:eastAsia="Times New Roman" w:hAnsi="Times New Roman" w:cs="Times New Roman"/>
                  <w:color w:val="000000"/>
                  <w:sz w:val="20"/>
                  <w:szCs w:val="20"/>
                </w:rPr>
                <w:t>80.74</w:t>
              </w:r>
            </w:ins>
          </w:p>
        </w:tc>
        <w:tc>
          <w:tcPr>
            <w:tcW w:w="683" w:type="dxa"/>
            <w:shd w:val="clear" w:color="auto" w:fill="auto"/>
            <w:noWrap/>
            <w:vAlign w:val="bottom"/>
            <w:hideMark/>
            <w:tcPrChange w:id="2944" w:author="Jon.Richar" w:date="2023-06-09T15:16:00Z">
              <w:tcPr>
                <w:tcW w:w="999" w:type="dxa"/>
                <w:gridSpan w:val="2"/>
                <w:shd w:val="clear" w:color="auto" w:fill="auto"/>
                <w:noWrap/>
                <w:vAlign w:val="bottom"/>
                <w:hideMark/>
              </w:tcPr>
            </w:tcPrChange>
          </w:tcPr>
          <w:p w14:paraId="3CDFF35F" w14:textId="77777777" w:rsidR="00582FB7" w:rsidRPr="00582FB7" w:rsidRDefault="00582FB7" w:rsidP="00582FB7">
            <w:pPr>
              <w:spacing w:after="0" w:line="240" w:lineRule="auto"/>
              <w:jc w:val="right"/>
              <w:rPr>
                <w:ins w:id="2945" w:author="Jon.Richar" w:date="2023-06-07T15:37:00Z"/>
                <w:rFonts w:ascii="Times New Roman" w:eastAsia="Times New Roman" w:hAnsi="Times New Roman" w:cs="Times New Roman"/>
                <w:color w:val="000000"/>
                <w:sz w:val="20"/>
                <w:szCs w:val="20"/>
              </w:rPr>
            </w:pPr>
            <w:ins w:id="2946" w:author="Jon.Richar" w:date="2023-06-07T15:37:00Z">
              <w:r w:rsidRPr="00582FB7">
                <w:rPr>
                  <w:rFonts w:ascii="Times New Roman" w:eastAsia="Times New Roman" w:hAnsi="Times New Roman" w:cs="Times New Roman"/>
                  <w:color w:val="000000"/>
                  <w:sz w:val="20"/>
                  <w:szCs w:val="20"/>
                </w:rPr>
                <w:t>8.14</w:t>
              </w:r>
            </w:ins>
          </w:p>
        </w:tc>
        <w:tc>
          <w:tcPr>
            <w:tcW w:w="639" w:type="dxa"/>
            <w:shd w:val="clear" w:color="auto" w:fill="auto"/>
            <w:noWrap/>
            <w:vAlign w:val="bottom"/>
            <w:hideMark/>
            <w:tcPrChange w:id="2947" w:author="Jon.Richar" w:date="2023-06-09T15:16:00Z">
              <w:tcPr>
                <w:tcW w:w="589" w:type="dxa"/>
                <w:gridSpan w:val="2"/>
                <w:shd w:val="clear" w:color="auto" w:fill="auto"/>
                <w:noWrap/>
                <w:vAlign w:val="bottom"/>
                <w:hideMark/>
              </w:tcPr>
            </w:tcPrChange>
          </w:tcPr>
          <w:p w14:paraId="76885555" w14:textId="77777777" w:rsidR="00582FB7" w:rsidRPr="00582FB7" w:rsidRDefault="00582FB7" w:rsidP="00582FB7">
            <w:pPr>
              <w:spacing w:after="0" w:line="240" w:lineRule="auto"/>
              <w:jc w:val="right"/>
              <w:rPr>
                <w:ins w:id="2948" w:author="Jon.Richar" w:date="2023-06-07T15:37:00Z"/>
                <w:rFonts w:ascii="Times New Roman" w:eastAsia="Times New Roman" w:hAnsi="Times New Roman" w:cs="Times New Roman"/>
                <w:color w:val="000000"/>
                <w:sz w:val="20"/>
                <w:szCs w:val="20"/>
              </w:rPr>
            </w:pPr>
            <w:ins w:id="2949" w:author="Jon.Richar" w:date="2023-06-07T15:37:00Z">
              <w:r w:rsidRPr="00582FB7">
                <w:rPr>
                  <w:rFonts w:ascii="Times New Roman" w:eastAsia="Times New Roman" w:hAnsi="Times New Roman" w:cs="Times New Roman"/>
                  <w:color w:val="000000"/>
                  <w:sz w:val="20"/>
                  <w:szCs w:val="20"/>
                </w:rPr>
                <w:t>0.40</w:t>
              </w:r>
            </w:ins>
          </w:p>
        </w:tc>
        <w:tc>
          <w:tcPr>
            <w:tcW w:w="5980" w:type="dxa"/>
            <w:shd w:val="clear" w:color="auto" w:fill="auto"/>
            <w:noWrap/>
            <w:vAlign w:val="bottom"/>
            <w:hideMark/>
            <w:tcPrChange w:id="2950" w:author="Jon.Richar" w:date="2023-06-09T15:16:00Z">
              <w:tcPr>
                <w:tcW w:w="5729" w:type="dxa"/>
                <w:gridSpan w:val="2"/>
                <w:shd w:val="clear" w:color="auto" w:fill="auto"/>
                <w:noWrap/>
                <w:vAlign w:val="bottom"/>
                <w:hideMark/>
              </w:tcPr>
            </w:tcPrChange>
          </w:tcPr>
          <w:p w14:paraId="673E8534" w14:textId="77777777" w:rsidR="00582FB7" w:rsidRPr="00582FB7" w:rsidRDefault="00582FB7" w:rsidP="00582FB7">
            <w:pPr>
              <w:spacing w:after="0" w:line="240" w:lineRule="auto"/>
              <w:rPr>
                <w:ins w:id="2951" w:author="Jon.Richar" w:date="2023-06-07T15:37:00Z"/>
                <w:rFonts w:ascii="Times New Roman" w:eastAsia="Times New Roman" w:hAnsi="Times New Roman" w:cs="Times New Roman"/>
                <w:color w:val="000000"/>
                <w:sz w:val="20"/>
                <w:szCs w:val="20"/>
              </w:rPr>
            </w:pPr>
            <w:ins w:id="2952" w:author="Jon.Richar" w:date="2023-06-07T15:37:00Z">
              <w:r w:rsidRPr="00582FB7">
                <w:rPr>
                  <w:rFonts w:ascii="Times New Roman" w:eastAsia="Times New Roman" w:hAnsi="Times New Roman" w:cs="Times New Roman"/>
                  <w:color w:val="000000"/>
                  <w:sz w:val="20"/>
                  <w:szCs w:val="20"/>
                </w:rPr>
                <w:t>Female Bairdi, FHS lag 2, ovigerous female opilio, NE wind</w:t>
              </w:r>
            </w:ins>
          </w:p>
        </w:tc>
      </w:tr>
      <w:tr w:rsidR="00582FB7" w:rsidRPr="00582FB7" w14:paraId="32686E04" w14:textId="77777777" w:rsidTr="00C93D08">
        <w:tblPrEx>
          <w:tblPrExChange w:id="2953" w:author="Jon.Richar" w:date="2023-06-09T15:16:00Z">
            <w:tblPrEx>
              <w:tblW w:w="8779" w:type="dxa"/>
            </w:tblPrEx>
          </w:tblPrExChange>
        </w:tblPrEx>
        <w:trPr>
          <w:trHeight w:val="265"/>
          <w:ins w:id="2954" w:author="Jon.Richar" w:date="2023-06-07T15:37:00Z"/>
          <w:trPrChange w:id="2955" w:author="Jon.Richar" w:date="2023-06-09T15:16:00Z">
            <w:trPr>
              <w:gridAfter w:val="0"/>
              <w:trHeight w:val="263"/>
            </w:trPr>
          </w:trPrChange>
        </w:trPr>
        <w:tc>
          <w:tcPr>
            <w:tcW w:w="774" w:type="dxa"/>
            <w:shd w:val="clear" w:color="auto" w:fill="auto"/>
            <w:noWrap/>
            <w:vAlign w:val="bottom"/>
            <w:hideMark/>
            <w:tcPrChange w:id="2956" w:author="Jon.Richar" w:date="2023-06-09T15:16:00Z">
              <w:tcPr>
                <w:tcW w:w="769" w:type="dxa"/>
                <w:shd w:val="clear" w:color="auto" w:fill="auto"/>
                <w:noWrap/>
                <w:vAlign w:val="bottom"/>
                <w:hideMark/>
              </w:tcPr>
            </w:tcPrChange>
          </w:tcPr>
          <w:p w14:paraId="7810B888" w14:textId="77777777" w:rsidR="00582FB7" w:rsidRPr="00582FB7" w:rsidRDefault="00582FB7" w:rsidP="00582FB7">
            <w:pPr>
              <w:spacing w:after="0" w:line="240" w:lineRule="auto"/>
              <w:jc w:val="right"/>
              <w:rPr>
                <w:ins w:id="2957" w:author="Jon.Richar" w:date="2023-06-07T15:37:00Z"/>
                <w:rFonts w:ascii="Times New Roman" w:eastAsia="Times New Roman" w:hAnsi="Times New Roman" w:cs="Times New Roman"/>
                <w:color w:val="000000"/>
                <w:sz w:val="20"/>
                <w:szCs w:val="20"/>
              </w:rPr>
            </w:pPr>
            <w:ins w:id="2958" w:author="Jon.Richar" w:date="2023-06-07T15:37:00Z">
              <w:r w:rsidRPr="00582FB7">
                <w:rPr>
                  <w:rFonts w:ascii="Times New Roman" w:eastAsia="Times New Roman" w:hAnsi="Times New Roman" w:cs="Times New Roman"/>
                  <w:color w:val="000000"/>
                  <w:sz w:val="20"/>
                  <w:szCs w:val="20"/>
                </w:rPr>
                <w:t>24</w:t>
              </w:r>
            </w:ins>
          </w:p>
        </w:tc>
        <w:tc>
          <w:tcPr>
            <w:tcW w:w="698" w:type="dxa"/>
            <w:shd w:val="clear" w:color="auto" w:fill="auto"/>
            <w:noWrap/>
            <w:vAlign w:val="bottom"/>
            <w:hideMark/>
            <w:tcPrChange w:id="2959" w:author="Jon.Richar" w:date="2023-06-09T15:16:00Z">
              <w:tcPr>
                <w:tcW w:w="693" w:type="dxa"/>
                <w:gridSpan w:val="2"/>
                <w:shd w:val="clear" w:color="auto" w:fill="auto"/>
                <w:noWrap/>
                <w:vAlign w:val="bottom"/>
                <w:hideMark/>
              </w:tcPr>
            </w:tcPrChange>
          </w:tcPr>
          <w:p w14:paraId="34842095" w14:textId="77777777" w:rsidR="00582FB7" w:rsidRPr="00582FB7" w:rsidRDefault="00582FB7" w:rsidP="00582FB7">
            <w:pPr>
              <w:spacing w:after="0" w:line="240" w:lineRule="auto"/>
              <w:jc w:val="right"/>
              <w:rPr>
                <w:ins w:id="2960" w:author="Jon.Richar" w:date="2023-06-07T15:37:00Z"/>
                <w:rFonts w:ascii="Times New Roman" w:eastAsia="Times New Roman" w:hAnsi="Times New Roman" w:cs="Times New Roman"/>
                <w:color w:val="000000"/>
                <w:sz w:val="20"/>
                <w:szCs w:val="20"/>
              </w:rPr>
            </w:pPr>
            <w:ins w:id="2961" w:author="Jon.Richar" w:date="2023-06-07T15:37:00Z">
              <w:r w:rsidRPr="00582FB7">
                <w:rPr>
                  <w:rFonts w:ascii="Times New Roman" w:eastAsia="Times New Roman" w:hAnsi="Times New Roman" w:cs="Times New Roman"/>
                  <w:color w:val="000000"/>
                  <w:sz w:val="20"/>
                  <w:szCs w:val="20"/>
                </w:rPr>
                <w:t>80.91</w:t>
              </w:r>
            </w:ins>
          </w:p>
        </w:tc>
        <w:tc>
          <w:tcPr>
            <w:tcW w:w="683" w:type="dxa"/>
            <w:shd w:val="clear" w:color="auto" w:fill="auto"/>
            <w:noWrap/>
            <w:vAlign w:val="bottom"/>
            <w:hideMark/>
            <w:tcPrChange w:id="2962" w:author="Jon.Richar" w:date="2023-06-09T15:16:00Z">
              <w:tcPr>
                <w:tcW w:w="999" w:type="dxa"/>
                <w:gridSpan w:val="2"/>
                <w:shd w:val="clear" w:color="auto" w:fill="auto"/>
                <w:noWrap/>
                <w:vAlign w:val="bottom"/>
                <w:hideMark/>
              </w:tcPr>
            </w:tcPrChange>
          </w:tcPr>
          <w:p w14:paraId="4BE2D29D" w14:textId="77777777" w:rsidR="00582FB7" w:rsidRPr="00582FB7" w:rsidRDefault="00582FB7" w:rsidP="00582FB7">
            <w:pPr>
              <w:spacing w:after="0" w:line="240" w:lineRule="auto"/>
              <w:jc w:val="right"/>
              <w:rPr>
                <w:ins w:id="2963" w:author="Jon.Richar" w:date="2023-06-07T15:37:00Z"/>
                <w:rFonts w:ascii="Times New Roman" w:eastAsia="Times New Roman" w:hAnsi="Times New Roman" w:cs="Times New Roman"/>
                <w:color w:val="000000"/>
                <w:sz w:val="20"/>
                <w:szCs w:val="20"/>
              </w:rPr>
            </w:pPr>
            <w:ins w:id="2964" w:author="Jon.Richar" w:date="2023-06-07T15:37:00Z">
              <w:r w:rsidRPr="00582FB7">
                <w:rPr>
                  <w:rFonts w:ascii="Times New Roman" w:eastAsia="Times New Roman" w:hAnsi="Times New Roman" w:cs="Times New Roman"/>
                  <w:color w:val="000000"/>
                  <w:sz w:val="20"/>
                  <w:szCs w:val="20"/>
                </w:rPr>
                <w:t>8.31</w:t>
              </w:r>
            </w:ins>
          </w:p>
        </w:tc>
        <w:tc>
          <w:tcPr>
            <w:tcW w:w="639" w:type="dxa"/>
            <w:shd w:val="clear" w:color="auto" w:fill="auto"/>
            <w:noWrap/>
            <w:vAlign w:val="bottom"/>
            <w:hideMark/>
            <w:tcPrChange w:id="2965" w:author="Jon.Richar" w:date="2023-06-09T15:16:00Z">
              <w:tcPr>
                <w:tcW w:w="589" w:type="dxa"/>
                <w:gridSpan w:val="2"/>
                <w:shd w:val="clear" w:color="auto" w:fill="auto"/>
                <w:noWrap/>
                <w:vAlign w:val="bottom"/>
                <w:hideMark/>
              </w:tcPr>
            </w:tcPrChange>
          </w:tcPr>
          <w:p w14:paraId="57B6ACBF" w14:textId="77777777" w:rsidR="00582FB7" w:rsidRPr="00582FB7" w:rsidRDefault="00582FB7" w:rsidP="00582FB7">
            <w:pPr>
              <w:spacing w:after="0" w:line="240" w:lineRule="auto"/>
              <w:jc w:val="right"/>
              <w:rPr>
                <w:ins w:id="2966" w:author="Jon.Richar" w:date="2023-06-07T15:37:00Z"/>
                <w:rFonts w:ascii="Times New Roman" w:eastAsia="Times New Roman" w:hAnsi="Times New Roman" w:cs="Times New Roman"/>
                <w:color w:val="000000"/>
                <w:sz w:val="20"/>
                <w:szCs w:val="20"/>
              </w:rPr>
            </w:pPr>
            <w:ins w:id="2967" w:author="Jon.Richar" w:date="2023-06-07T15:37:00Z">
              <w:r w:rsidRPr="00582FB7">
                <w:rPr>
                  <w:rFonts w:ascii="Times New Roman" w:eastAsia="Times New Roman" w:hAnsi="Times New Roman" w:cs="Times New Roman"/>
                  <w:color w:val="000000"/>
                  <w:sz w:val="20"/>
                  <w:szCs w:val="20"/>
                </w:rPr>
                <w:t>0.41</w:t>
              </w:r>
            </w:ins>
          </w:p>
        </w:tc>
        <w:tc>
          <w:tcPr>
            <w:tcW w:w="5980" w:type="dxa"/>
            <w:shd w:val="clear" w:color="auto" w:fill="auto"/>
            <w:noWrap/>
            <w:vAlign w:val="bottom"/>
            <w:hideMark/>
            <w:tcPrChange w:id="2968" w:author="Jon.Richar" w:date="2023-06-09T15:16:00Z">
              <w:tcPr>
                <w:tcW w:w="5729" w:type="dxa"/>
                <w:gridSpan w:val="2"/>
                <w:shd w:val="clear" w:color="auto" w:fill="auto"/>
                <w:noWrap/>
                <w:vAlign w:val="bottom"/>
                <w:hideMark/>
              </w:tcPr>
            </w:tcPrChange>
          </w:tcPr>
          <w:p w14:paraId="160E01D1" w14:textId="77777777" w:rsidR="00582FB7" w:rsidRPr="00582FB7" w:rsidRDefault="00582FB7" w:rsidP="00582FB7">
            <w:pPr>
              <w:spacing w:after="0" w:line="240" w:lineRule="auto"/>
              <w:rPr>
                <w:ins w:id="2969" w:author="Jon.Richar" w:date="2023-06-07T15:37:00Z"/>
                <w:rFonts w:ascii="Times New Roman" w:eastAsia="Times New Roman" w:hAnsi="Times New Roman" w:cs="Times New Roman"/>
                <w:color w:val="000000"/>
                <w:sz w:val="20"/>
                <w:szCs w:val="20"/>
              </w:rPr>
            </w:pPr>
            <w:ins w:id="2970" w:author="Jon.Richar" w:date="2023-06-07T15:37:00Z">
              <w:r w:rsidRPr="00582FB7">
                <w:rPr>
                  <w:rFonts w:ascii="Times New Roman" w:eastAsia="Times New Roman" w:hAnsi="Times New Roman" w:cs="Times New Roman"/>
                  <w:color w:val="000000"/>
                  <w:sz w:val="20"/>
                  <w:szCs w:val="20"/>
                </w:rPr>
                <w:t>Female Bairdi, FHS lag 2, ovigerous female opilio, May-July SST</w:t>
              </w:r>
            </w:ins>
          </w:p>
        </w:tc>
      </w:tr>
      <w:tr w:rsidR="00582FB7" w:rsidRPr="00582FB7" w14:paraId="210BAC52" w14:textId="77777777" w:rsidTr="00C93D08">
        <w:tblPrEx>
          <w:tblPrExChange w:id="2971" w:author="Jon.Richar" w:date="2023-06-09T15:16:00Z">
            <w:tblPrEx>
              <w:tblW w:w="8779" w:type="dxa"/>
            </w:tblPrEx>
          </w:tblPrExChange>
        </w:tblPrEx>
        <w:trPr>
          <w:trHeight w:val="265"/>
          <w:ins w:id="2972" w:author="Jon.Richar" w:date="2023-06-07T15:37:00Z"/>
          <w:trPrChange w:id="2973" w:author="Jon.Richar" w:date="2023-06-09T15:16:00Z">
            <w:trPr>
              <w:gridAfter w:val="0"/>
              <w:trHeight w:val="263"/>
            </w:trPr>
          </w:trPrChange>
        </w:trPr>
        <w:tc>
          <w:tcPr>
            <w:tcW w:w="774" w:type="dxa"/>
            <w:shd w:val="clear" w:color="auto" w:fill="auto"/>
            <w:noWrap/>
            <w:vAlign w:val="bottom"/>
            <w:hideMark/>
            <w:tcPrChange w:id="2974" w:author="Jon.Richar" w:date="2023-06-09T15:16:00Z">
              <w:tcPr>
                <w:tcW w:w="769" w:type="dxa"/>
                <w:shd w:val="clear" w:color="auto" w:fill="auto"/>
                <w:noWrap/>
                <w:vAlign w:val="bottom"/>
                <w:hideMark/>
              </w:tcPr>
            </w:tcPrChange>
          </w:tcPr>
          <w:p w14:paraId="6B51670B" w14:textId="77777777" w:rsidR="00582FB7" w:rsidRPr="00582FB7" w:rsidRDefault="00582FB7" w:rsidP="00582FB7">
            <w:pPr>
              <w:spacing w:after="0" w:line="240" w:lineRule="auto"/>
              <w:jc w:val="right"/>
              <w:rPr>
                <w:ins w:id="2975" w:author="Jon.Richar" w:date="2023-06-07T15:37:00Z"/>
                <w:rFonts w:ascii="Times New Roman" w:eastAsia="Times New Roman" w:hAnsi="Times New Roman" w:cs="Times New Roman"/>
                <w:color w:val="000000"/>
                <w:sz w:val="20"/>
                <w:szCs w:val="20"/>
              </w:rPr>
            </w:pPr>
            <w:ins w:id="2976" w:author="Jon.Richar" w:date="2023-06-07T15:37:00Z">
              <w:r w:rsidRPr="00582FB7">
                <w:rPr>
                  <w:rFonts w:ascii="Times New Roman" w:eastAsia="Times New Roman" w:hAnsi="Times New Roman" w:cs="Times New Roman"/>
                  <w:color w:val="000000"/>
                  <w:sz w:val="20"/>
                  <w:szCs w:val="20"/>
                </w:rPr>
                <w:t>9</w:t>
              </w:r>
            </w:ins>
          </w:p>
        </w:tc>
        <w:tc>
          <w:tcPr>
            <w:tcW w:w="698" w:type="dxa"/>
            <w:shd w:val="clear" w:color="auto" w:fill="auto"/>
            <w:noWrap/>
            <w:vAlign w:val="bottom"/>
            <w:hideMark/>
            <w:tcPrChange w:id="2977" w:author="Jon.Richar" w:date="2023-06-09T15:16:00Z">
              <w:tcPr>
                <w:tcW w:w="693" w:type="dxa"/>
                <w:gridSpan w:val="2"/>
                <w:shd w:val="clear" w:color="auto" w:fill="auto"/>
                <w:noWrap/>
                <w:vAlign w:val="bottom"/>
                <w:hideMark/>
              </w:tcPr>
            </w:tcPrChange>
          </w:tcPr>
          <w:p w14:paraId="2CEAF7CD" w14:textId="77777777" w:rsidR="00582FB7" w:rsidRPr="00582FB7" w:rsidRDefault="00582FB7" w:rsidP="00582FB7">
            <w:pPr>
              <w:spacing w:after="0" w:line="240" w:lineRule="auto"/>
              <w:jc w:val="right"/>
              <w:rPr>
                <w:ins w:id="2978" w:author="Jon.Richar" w:date="2023-06-07T15:37:00Z"/>
                <w:rFonts w:ascii="Times New Roman" w:eastAsia="Times New Roman" w:hAnsi="Times New Roman" w:cs="Times New Roman"/>
                <w:color w:val="000000"/>
                <w:sz w:val="20"/>
                <w:szCs w:val="20"/>
              </w:rPr>
            </w:pPr>
            <w:ins w:id="2979" w:author="Jon.Richar" w:date="2023-06-07T15:37:00Z">
              <w:r w:rsidRPr="00582FB7">
                <w:rPr>
                  <w:rFonts w:ascii="Times New Roman" w:eastAsia="Times New Roman" w:hAnsi="Times New Roman" w:cs="Times New Roman"/>
                  <w:color w:val="000000"/>
                  <w:sz w:val="20"/>
                  <w:szCs w:val="20"/>
                </w:rPr>
                <w:t>81.87</w:t>
              </w:r>
            </w:ins>
          </w:p>
        </w:tc>
        <w:tc>
          <w:tcPr>
            <w:tcW w:w="683" w:type="dxa"/>
            <w:shd w:val="clear" w:color="auto" w:fill="auto"/>
            <w:noWrap/>
            <w:vAlign w:val="bottom"/>
            <w:hideMark/>
            <w:tcPrChange w:id="2980" w:author="Jon.Richar" w:date="2023-06-09T15:16:00Z">
              <w:tcPr>
                <w:tcW w:w="999" w:type="dxa"/>
                <w:gridSpan w:val="2"/>
                <w:shd w:val="clear" w:color="auto" w:fill="auto"/>
                <w:noWrap/>
                <w:vAlign w:val="bottom"/>
                <w:hideMark/>
              </w:tcPr>
            </w:tcPrChange>
          </w:tcPr>
          <w:p w14:paraId="4D312F0A" w14:textId="77777777" w:rsidR="00582FB7" w:rsidRPr="00582FB7" w:rsidRDefault="00582FB7" w:rsidP="00582FB7">
            <w:pPr>
              <w:spacing w:after="0" w:line="240" w:lineRule="auto"/>
              <w:jc w:val="right"/>
              <w:rPr>
                <w:ins w:id="2981" w:author="Jon.Richar" w:date="2023-06-07T15:37:00Z"/>
                <w:rFonts w:ascii="Times New Roman" w:eastAsia="Times New Roman" w:hAnsi="Times New Roman" w:cs="Times New Roman"/>
                <w:color w:val="000000"/>
                <w:sz w:val="20"/>
                <w:szCs w:val="20"/>
              </w:rPr>
            </w:pPr>
            <w:ins w:id="2982" w:author="Jon.Richar" w:date="2023-06-07T15:37:00Z">
              <w:r w:rsidRPr="00582FB7">
                <w:rPr>
                  <w:rFonts w:ascii="Times New Roman" w:eastAsia="Times New Roman" w:hAnsi="Times New Roman" w:cs="Times New Roman"/>
                  <w:color w:val="000000"/>
                  <w:sz w:val="20"/>
                  <w:szCs w:val="20"/>
                </w:rPr>
                <w:t>9.27</w:t>
              </w:r>
            </w:ins>
          </w:p>
        </w:tc>
        <w:tc>
          <w:tcPr>
            <w:tcW w:w="639" w:type="dxa"/>
            <w:shd w:val="clear" w:color="auto" w:fill="auto"/>
            <w:noWrap/>
            <w:vAlign w:val="bottom"/>
            <w:hideMark/>
            <w:tcPrChange w:id="2983" w:author="Jon.Richar" w:date="2023-06-09T15:16:00Z">
              <w:tcPr>
                <w:tcW w:w="589" w:type="dxa"/>
                <w:gridSpan w:val="2"/>
                <w:shd w:val="clear" w:color="auto" w:fill="auto"/>
                <w:noWrap/>
                <w:vAlign w:val="bottom"/>
                <w:hideMark/>
              </w:tcPr>
            </w:tcPrChange>
          </w:tcPr>
          <w:p w14:paraId="72E67BFB" w14:textId="77777777" w:rsidR="00582FB7" w:rsidRPr="00582FB7" w:rsidRDefault="00582FB7" w:rsidP="00582FB7">
            <w:pPr>
              <w:spacing w:after="0" w:line="240" w:lineRule="auto"/>
              <w:jc w:val="right"/>
              <w:rPr>
                <w:ins w:id="2984" w:author="Jon.Richar" w:date="2023-06-07T15:37:00Z"/>
                <w:rFonts w:ascii="Times New Roman" w:eastAsia="Times New Roman" w:hAnsi="Times New Roman" w:cs="Times New Roman"/>
                <w:color w:val="000000"/>
                <w:sz w:val="20"/>
                <w:szCs w:val="20"/>
              </w:rPr>
            </w:pPr>
            <w:ins w:id="2985" w:author="Jon.Richar" w:date="2023-06-07T15:37:00Z">
              <w:r w:rsidRPr="00582FB7">
                <w:rPr>
                  <w:rFonts w:ascii="Times New Roman" w:eastAsia="Times New Roman" w:hAnsi="Times New Roman" w:cs="Times New Roman"/>
                  <w:color w:val="000000"/>
                  <w:sz w:val="20"/>
                  <w:szCs w:val="20"/>
                </w:rPr>
                <w:t>0.36</w:t>
              </w:r>
            </w:ins>
          </w:p>
        </w:tc>
        <w:tc>
          <w:tcPr>
            <w:tcW w:w="5980" w:type="dxa"/>
            <w:shd w:val="clear" w:color="auto" w:fill="auto"/>
            <w:noWrap/>
            <w:vAlign w:val="bottom"/>
            <w:hideMark/>
            <w:tcPrChange w:id="2986" w:author="Jon.Richar" w:date="2023-06-09T15:16:00Z">
              <w:tcPr>
                <w:tcW w:w="5729" w:type="dxa"/>
                <w:gridSpan w:val="2"/>
                <w:shd w:val="clear" w:color="auto" w:fill="auto"/>
                <w:noWrap/>
                <w:vAlign w:val="bottom"/>
                <w:hideMark/>
              </w:tcPr>
            </w:tcPrChange>
          </w:tcPr>
          <w:p w14:paraId="0F2F34DD" w14:textId="77777777" w:rsidR="00582FB7" w:rsidRPr="00582FB7" w:rsidRDefault="00582FB7" w:rsidP="00582FB7">
            <w:pPr>
              <w:spacing w:after="0" w:line="240" w:lineRule="auto"/>
              <w:rPr>
                <w:ins w:id="2987" w:author="Jon.Richar" w:date="2023-06-07T15:37:00Z"/>
                <w:rFonts w:ascii="Times New Roman" w:eastAsia="Times New Roman" w:hAnsi="Times New Roman" w:cs="Times New Roman"/>
                <w:color w:val="000000"/>
                <w:sz w:val="20"/>
                <w:szCs w:val="20"/>
              </w:rPr>
            </w:pPr>
            <w:ins w:id="2988" w:author="Jon.Richar" w:date="2023-06-07T15:37:00Z">
              <w:r w:rsidRPr="00582FB7">
                <w:rPr>
                  <w:rFonts w:ascii="Times New Roman" w:eastAsia="Times New Roman" w:hAnsi="Times New Roman" w:cs="Times New Roman"/>
                  <w:color w:val="000000"/>
                  <w:sz w:val="20"/>
                  <w:szCs w:val="20"/>
                </w:rPr>
                <w:t>Female Bairdi, Pacific cod RA2, FHS RA2</w:t>
              </w:r>
            </w:ins>
          </w:p>
        </w:tc>
      </w:tr>
      <w:tr w:rsidR="00582FB7" w:rsidRPr="00582FB7" w14:paraId="27C184C6" w14:textId="77777777" w:rsidTr="00C93D08">
        <w:tblPrEx>
          <w:tblPrExChange w:id="2989" w:author="Jon.Richar" w:date="2023-06-09T15:16:00Z">
            <w:tblPrEx>
              <w:tblW w:w="8779" w:type="dxa"/>
            </w:tblPrEx>
          </w:tblPrExChange>
        </w:tblPrEx>
        <w:trPr>
          <w:trHeight w:val="265"/>
          <w:ins w:id="2990" w:author="Jon.Richar" w:date="2023-06-07T15:37:00Z"/>
          <w:trPrChange w:id="2991" w:author="Jon.Richar" w:date="2023-06-09T15:16:00Z">
            <w:trPr>
              <w:gridAfter w:val="0"/>
              <w:trHeight w:val="263"/>
            </w:trPr>
          </w:trPrChange>
        </w:trPr>
        <w:tc>
          <w:tcPr>
            <w:tcW w:w="774" w:type="dxa"/>
            <w:shd w:val="clear" w:color="auto" w:fill="auto"/>
            <w:noWrap/>
            <w:vAlign w:val="bottom"/>
            <w:hideMark/>
            <w:tcPrChange w:id="2992" w:author="Jon.Richar" w:date="2023-06-09T15:16:00Z">
              <w:tcPr>
                <w:tcW w:w="769" w:type="dxa"/>
                <w:shd w:val="clear" w:color="auto" w:fill="auto"/>
                <w:noWrap/>
                <w:vAlign w:val="bottom"/>
                <w:hideMark/>
              </w:tcPr>
            </w:tcPrChange>
          </w:tcPr>
          <w:p w14:paraId="57DE9BCE" w14:textId="77777777" w:rsidR="00582FB7" w:rsidRPr="00582FB7" w:rsidRDefault="00582FB7" w:rsidP="00582FB7">
            <w:pPr>
              <w:spacing w:after="0" w:line="240" w:lineRule="auto"/>
              <w:jc w:val="right"/>
              <w:rPr>
                <w:ins w:id="2993" w:author="Jon.Richar" w:date="2023-06-07T15:37:00Z"/>
                <w:rFonts w:ascii="Times New Roman" w:eastAsia="Times New Roman" w:hAnsi="Times New Roman" w:cs="Times New Roman"/>
                <w:color w:val="000000"/>
                <w:sz w:val="20"/>
                <w:szCs w:val="20"/>
              </w:rPr>
            </w:pPr>
            <w:ins w:id="2994" w:author="Jon.Richar" w:date="2023-06-07T15:37:00Z">
              <w:r w:rsidRPr="00582FB7">
                <w:rPr>
                  <w:rFonts w:ascii="Times New Roman" w:eastAsia="Times New Roman" w:hAnsi="Times New Roman" w:cs="Times New Roman"/>
                  <w:color w:val="000000"/>
                  <w:sz w:val="20"/>
                  <w:szCs w:val="20"/>
                </w:rPr>
                <w:t>25</w:t>
              </w:r>
            </w:ins>
          </w:p>
        </w:tc>
        <w:tc>
          <w:tcPr>
            <w:tcW w:w="698" w:type="dxa"/>
            <w:shd w:val="clear" w:color="auto" w:fill="auto"/>
            <w:noWrap/>
            <w:vAlign w:val="bottom"/>
            <w:hideMark/>
            <w:tcPrChange w:id="2995" w:author="Jon.Richar" w:date="2023-06-09T15:16:00Z">
              <w:tcPr>
                <w:tcW w:w="693" w:type="dxa"/>
                <w:gridSpan w:val="2"/>
                <w:shd w:val="clear" w:color="auto" w:fill="auto"/>
                <w:noWrap/>
                <w:vAlign w:val="bottom"/>
                <w:hideMark/>
              </w:tcPr>
            </w:tcPrChange>
          </w:tcPr>
          <w:p w14:paraId="120C1BC2" w14:textId="77777777" w:rsidR="00582FB7" w:rsidRPr="00582FB7" w:rsidRDefault="00582FB7" w:rsidP="00582FB7">
            <w:pPr>
              <w:spacing w:after="0" w:line="240" w:lineRule="auto"/>
              <w:jc w:val="right"/>
              <w:rPr>
                <w:ins w:id="2996" w:author="Jon.Richar" w:date="2023-06-07T15:37:00Z"/>
                <w:rFonts w:ascii="Times New Roman" w:eastAsia="Times New Roman" w:hAnsi="Times New Roman" w:cs="Times New Roman"/>
                <w:color w:val="000000"/>
                <w:sz w:val="20"/>
                <w:szCs w:val="20"/>
              </w:rPr>
            </w:pPr>
            <w:ins w:id="2997" w:author="Jon.Richar" w:date="2023-06-07T15:37:00Z">
              <w:r w:rsidRPr="00582FB7">
                <w:rPr>
                  <w:rFonts w:ascii="Times New Roman" w:eastAsia="Times New Roman" w:hAnsi="Times New Roman" w:cs="Times New Roman"/>
                  <w:color w:val="000000"/>
                  <w:sz w:val="20"/>
                  <w:szCs w:val="20"/>
                </w:rPr>
                <w:t>81.97</w:t>
              </w:r>
            </w:ins>
          </w:p>
        </w:tc>
        <w:tc>
          <w:tcPr>
            <w:tcW w:w="683" w:type="dxa"/>
            <w:shd w:val="clear" w:color="auto" w:fill="auto"/>
            <w:noWrap/>
            <w:vAlign w:val="bottom"/>
            <w:hideMark/>
            <w:tcPrChange w:id="2998" w:author="Jon.Richar" w:date="2023-06-09T15:16:00Z">
              <w:tcPr>
                <w:tcW w:w="999" w:type="dxa"/>
                <w:gridSpan w:val="2"/>
                <w:shd w:val="clear" w:color="auto" w:fill="auto"/>
                <w:noWrap/>
                <w:vAlign w:val="bottom"/>
                <w:hideMark/>
              </w:tcPr>
            </w:tcPrChange>
          </w:tcPr>
          <w:p w14:paraId="7591A6DB" w14:textId="77777777" w:rsidR="00582FB7" w:rsidRPr="00582FB7" w:rsidRDefault="00582FB7" w:rsidP="00582FB7">
            <w:pPr>
              <w:spacing w:after="0" w:line="240" w:lineRule="auto"/>
              <w:jc w:val="right"/>
              <w:rPr>
                <w:ins w:id="2999" w:author="Jon.Richar" w:date="2023-06-07T15:37:00Z"/>
                <w:rFonts w:ascii="Times New Roman" w:eastAsia="Times New Roman" w:hAnsi="Times New Roman" w:cs="Times New Roman"/>
                <w:color w:val="000000"/>
                <w:sz w:val="20"/>
                <w:szCs w:val="20"/>
              </w:rPr>
            </w:pPr>
            <w:ins w:id="3000" w:author="Jon.Richar" w:date="2023-06-07T15:37:00Z">
              <w:r w:rsidRPr="00582FB7">
                <w:rPr>
                  <w:rFonts w:ascii="Times New Roman" w:eastAsia="Times New Roman" w:hAnsi="Times New Roman" w:cs="Times New Roman"/>
                  <w:color w:val="000000"/>
                  <w:sz w:val="20"/>
                  <w:szCs w:val="20"/>
                </w:rPr>
                <w:t>9.37</w:t>
              </w:r>
            </w:ins>
          </w:p>
        </w:tc>
        <w:tc>
          <w:tcPr>
            <w:tcW w:w="639" w:type="dxa"/>
            <w:shd w:val="clear" w:color="auto" w:fill="auto"/>
            <w:noWrap/>
            <w:vAlign w:val="bottom"/>
            <w:hideMark/>
            <w:tcPrChange w:id="3001" w:author="Jon.Richar" w:date="2023-06-09T15:16:00Z">
              <w:tcPr>
                <w:tcW w:w="589" w:type="dxa"/>
                <w:gridSpan w:val="2"/>
                <w:shd w:val="clear" w:color="auto" w:fill="auto"/>
                <w:noWrap/>
                <w:vAlign w:val="bottom"/>
                <w:hideMark/>
              </w:tcPr>
            </w:tcPrChange>
          </w:tcPr>
          <w:p w14:paraId="6FBB2767" w14:textId="77777777" w:rsidR="00582FB7" w:rsidRPr="00582FB7" w:rsidRDefault="00582FB7" w:rsidP="00582FB7">
            <w:pPr>
              <w:spacing w:after="0" w:line="240" w:lineRule="auto"/>
              <w:jc w:val="right"/>
              <w:rPr>
                <w:ins w:id="3002" w:author="Jon.Richar" w:date="2023-06-07T15:37:00Z"/>
                <w:rFonts w:ascii="Times New Roman" w:eastAsia="Times New Roman" w:hAnsi="Times New Roman" w:cs="Times New Roman"/>
                <w:color w:val="000000"/>
                <w:sz w:val="20"/>
                <w:szCs w:val="20"/>
              </w:rPr>
            </w:pPr>
            <w:ins w:id="3003" w:author="Jon.Richar" w:date="2023-06-07T15:37:00Z">
              <w:r w:rsidRPr="00582FB7">
                <w:rPr>
                  <w:rFonts w:ascii="Times New Roman" w:eastAsia="Times New Roman" w:hAnsi="Times New Roman" w:cs="Times New Roman"/>
                  <w:color w:val="000000"/>
                  <w:sz w:val="20"/>
                  <w:szCs w:val="20"/>
                </w:rPr>
                <w:t>0.45</w:t>
              </w:r>
            </w:ins>
          </w:p>
        </w:tc>
        <w:tc>
          <w:tcPr>
            <w:tcW w:w="5980" w:type="dxa"/>
            <w:shd w:val="clear" w:color="auto" w:fill="auto"/>
            <w:noWrap/>
            <w:vAlign w:val="bottom"/>
            <w:hideMark/>
            <w:tcPrChange w:id="3004" w:author="Jon.Richar" w:date="2023-06-09T15:16:00Z">
              <w:tcPr>
                <w:tcW w:w="5729" w:type="dxa"/>
                <w:gridSpan w:val="2"/>
                <w:shd w:val="clear" w:color="auto" w:fill="auto"/>
                <w:noWrap/>
                <w:vAlign w:val="bottom"/>
                <w:hideMark/>
              </w:tcPr>
            </w:tcPrChange>
          </w:tcPr>
          <w:p w14:paraId="79E38064" w14:textId="77777777" w:rsidR="00582FB7" w:rsidRPr="00582FB7" w:rsidRDefault="00582FB7" w:rsidP="00582FB7">
            <w:pPr>
              <w:spacing w:after="0" w:line="240" w:lineRule="auto"/>
              <w:rPr>
                <w:ins w:id="3005" w:author="Jon.Richar" w:date="2023-06-07T15:37:00Z"/>
                <w:rFonts w:ascii="Times New Roman" w:eastAsia="Times New Roman" w:hAnsi="Times New Roman" w:cs="Times New Roman"/>
                <w:color w:val="000000"/>
                <w:sz w:val="20"/>
                <w:szCs w:val="20"/>
              </w:rPr>
            </w:pPr>
            <w:ins w:id="3006" w:author="Jon.Richar" w:date="2023-06-07T15:37:00Z">
              <w:r w:rsidRPr="00582FB7">
                <w:rPr>
                  <w:rFonts w:ascii="Times New Roman" w:eastAsia="Times New Roman" w:hAnsi="Times New Roman" w:cs="Times New Roman"/>
                  <w:color w:val="000000"/>
                  <w:sz w:val="20"/>
                  <w:szCs w:val="20"/>
                </w:rPr>
                <w:t>Female Bairdi, FHS lag 2, ovigerous female opilio, SE wind</w:t>
              </w:r>
            </w:ins>
          </w:p>
        </w:tc>
      </w:tr>
    </w:tbl>
    <w:p w14:paraId="5EBDBC30" w14:textId="77777777" w:rsidR="00602ACB" w:rsidRDefault="00602ACB" w:rsidP="0082323C">
      <w:pPr>
        <w:spacing w:line="480" w:lineRule="auto"/>
        <w:rPr>
          <w:ins w:id="3007" w:author="Jon.Richar" w:date="2023-06-02T09:46:00Z"/>
          <w:rFonts w:ascii="Times New Roman" w:hAnsi="Times New Roman" w:cs="Times New Roman"/>
          <w:sz w:val="24"/>
          <w:szCs w:val="24"/>
        </w:rPr>
      </w:pPr>
    </w:p>
    <w:p w14:paraId="17E1B409" w14:textId="66E79EA3" w:rsidR="00AF6EBA" w:rsidRDefault="00525AD2" w:rsidP="0082323C">
      <w:pPr>
        <w:spacing w:line="480" w:lineRule="auto"/>
        <w:rPr>
          <w:ins w:id="3008" w:author="Jon.Richar" w:date="2023-06-02T09:56:00Z"/>
          <w:rFonts w:ascii="Times New Roman" w:hAnsi="Times New Roman" w:cs="Times New Roman"/>
          <w:sz w:val="24"/>
          <w:szCs w:val="24"/>
        </w:rPr>
      </w:pPr>
      <w:r>
        <w:rPr>
          <w:rFonts w:ascii="Times New Roman" w:hAnsi="Times New Roman" w:cs="Times New Roman"/>
          <w:sz w:val="24"/>
          <w:szCs w:val="24"/>
        </w:rPr>
        <w:t xml:space="preserve">Table </w:t>
      </w:r>
      <w:ins w:id="3009" w:author="Jon.Richar" w:date="2023-01-20T13:29:00Z">
        <w:r w:rsidR="00602ACB">
          <w:rPr>
            <w:rFonts w:ascii="Times New Roman" w:hAnsi="Times New Roman" w:cs="Times New Roman"/>
            <w:sz w:val="24"/>
            <w:szCs w:val="24"/>
          </w:rPr>
          <w:t>4</w:t>
        </w:r>
      </w:ins>
      <w:del w:id="3010"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3011"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GAM</w:t>
      </w:r>
      <w:ins w:id="3012" w:author="Jon.Richar" w:date="2023-06-02T09:52:00Z">
        <w:r w:rsidR="0082323C">
          <w:rPr>
            <w:rFonts w:ascii="Times New Roman" w:hAnsi="Times New Roman" w:cs="Times New Roman"/>
            <w:sz w:val="24"/>
            <w:szCs w:val="24"/>
          </w:rPr>
          <w:t>M</w:t>
        </w:r>
      </w:ins>
      <w:r>
        <w:rPr>
          <w:rFonts w:ascii="Times New Roman" w:hAnsi="Times New Roman" w:cs="Times New Roman"/>
          <w:sz w:val="24"/>
          <w:szCs w:val="24"/>
        </w:rPr>
        <w:t xml:space="preserve"> models. </w:t>
      </w:r>
      <w:ins w:id="3013" w:author="Jon.Richar" w:date="2023-02-01T14:31:00Z">
        <w:r w:rsidR="003750EF">
          <w:rPr>
            <w:rFonts w:ascii="Times New Roman" w:hAnsi="Times New Roman" w:cs="Times New Roman"/>
            <w:sz w:val="24"/>
            <w:szCs w:val="24"/>
          </w:rPr>
          <w:t>AO = Arctic oscillation, PDO = Pacific Decadal O</w:t>
        </w:r>
      </w:ins>
      <w:ins w:id="3014" w:author="Jon.Richar" w:date="2023-02-01T14:32:00Z">
        <w:r w:rsidR="003750EF">
          <w:rPr>
            <w:rFonts w:ascii="Times New Roman" w:hAnsi="Times New Roman" w:cs="Times New Roman"/>
            <w:sz w:val="24"/>
            <w:szCs w:val="24"/>
          </w:rPr>
          <w:t>scillation</w:t>
        </w:r>
      </w:ins>
      <w:r>
        <w:rPr>
          <w:rFonts w:ascii="Times New Roman" w:hAnsi="Times New Roman" w:cs="Times New Roman"/>
          <w:sz w:val="24"/>
          <w:szCs w:val="24"/>
        </w:rPr>
        <w:t xml:space="preserve">, </w:t>
      </w:r>
      <w:ins w:id="3015" w:author="Jon.Richar" w:date="2023-06-02T11:17:00Z">
        <w:r w:rsidR="00B728D4">
          <w:rPr>
            <w:rFonts w:ascii="Times New Roman" w:hAnsi="Times New Roman" w:cs="Times New Roman"/>
            <w:sz w:val="24"/>
            <w:szCs w:val="24"/>
          </w:rPr>
          <w:t xml:space="preserve">FHS = flathead sole, </w:t>
        </w:r>
      </w:ins>
      <w:r>
        <w:rPr>
          <w:rFonts w:ascii="Times New Roman" w:hAnsi="Times New Roman" w:cs="Times New Roman"/>
          <w:sz w:val="24"/>
          <w:szCs w:val="24"/>
        </w:rPr>
        <w:t>TBM = total biomass, NBT = near bottom temperature, SST = sea surface temperature</w:t>
      </w:r>
      <w:ins w:id="3016" w:author="Jon.Richar" w:date="2023-06-02T11:18:00Z">
        <w:r w:rsidR="00B728D4">
          <w:rPr>
            <w:rFonts w:ascii="Times New Roman" w:hAnsi="Times New Roman" w:cs="Times New Roman"/>
            <w:sz w:val="24"/>
            <w:szCs w:val="24"/>
          </w:rPr>
          <w:t>, RA2 = 2 yr rolling average, RA3 = 3 yr rolling average</w:t>
        </w:r>
      </w:ins>
      <w:ins w:id="3017" w:author="Jon.Richar" w:date="2023-02-01T14:33:00Z">
        <w:r w:rsidR="003750EF">
          <w:rPr>
            <w:rFonts w:ascii="Times New Roman" w:hAnsi="Times New Roman" w:cs="Times New Roman"/>
            <w:sz w:val="24"/>
            <w:szCs w:val="24"/>
          </w:rPr>
          <w:t xml:space="preserve">. </w:t>
        </w:r>
      </w:ins>
      <w:ins w:id="3018" w:author="Jon.Richar" w:date="2022-09-27T14:25:00Z">
        <w:r>
          <w:rPr>
            <w:rFonts w:ascii="Times New Roman" w:hAnsi="Times New Roman" w:cs="Times New Roman"/>
            <w:sz w:val="24"/>
            <w:szCs w:val="24"/>
          </w:rPr>
          <w:t xml:space="preserve">Delta AICc for each model is determined relative to </w:t>
        </w:r>
      </w:ins>
      <w:ins w:id="3019" w:author="Jon.Richar" w:date="2022-09-27T14:26:00Z">
        <w:r>
          <w:rPr>
            <w:rFonts w:ascii="Times New Roman" w:hAnsi="Times New Roman" w:cs="Times New Roman"/>
            <w:sz w:val="24"/>
            <w:szCs w:val="24"/>
          </w:rPr>
          <w:t>the baseline model (</w:t>
        </w:r>
      </w:ins>
      <w:ins w:id="3020" w:author="Jon.Richar" w:date="2022-09-27T14:25:00Z">
        <w:r>
          <w:rPr>
            <w:rFonts w:ascii="Times New Roman" w:hAnsi="Times New Roman" w:cs="Times New Roman"/>
            <w:sz w:val="24"/>
            <w:szCs w:val="24"/>
          </w:rPr>
          <w:t>Model 1</w:t>
        </w:r>
      </w:ins>
      <w:ins w:id="3021" w:author="Jon.Richar" w:date="2022-09-27T14:26:00Z">
        <w:r>
          <w:rPr>
            <w:rFonts w:ascii="Times New Roman" w:hAnsi="Times New Roman" w:cs="Times New Roman"/>
            <w:sz w:val="24"/>
            <w:szCs w:val="24"/>
          </w:rPr>
          <w:t>).</w:t>
        </w:r>
      </w:ins>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022" w:author="Jon.Richar" w:date="2023-06-09T11:47:00Z">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49"/>
        <w:gridCol w:w="675"/>
        <w:gridCol w:w="767"/>
        <w:gridCol w:w="725"/>
        <w:gridCol w:w="6220"/>
        <w:tblGridChange w:id="3023">
          <w:tblGrid>
            <w:gridCol w:w="744"/>
            <w:gridCol w:w="671"/>
            <w:gridCol w:w="1047"/>
            <w:gridCol w:w="967"/>
            <w:gridCol w:w="5622"/>
          </w:tblGrid>
        </w:tblGridChange>
      </w:tblGrid>
      <w:tr w:rsidR="00582FB7" w:rsidRPr="00582FB7" w14:paraId="7E92035A" w14:textId="77777777" w:rsidTr="006D018C">
        <w:trPr>
          <w:trHeight w:val="254"/>
          <w:ins w:id="3024" w:author="Jon.Richar" w:date="2023-06-07T15:39:00Z"/>
          <w:trPrChange w:id="3025" w:author="Jon.Richar" w:date="2023-06-09T11:47:00Z">
            <w:trPr>
              <w:trHeight w:val="253"/>
            </w:trPr>
          </w:trPrChange>
        </w:trPr>
        <w:tc>
          <w:tcPr>
            <w:tcW w:w="749" w:type="dxa"/>
            <w:shd w:val="clear" w:color="auto" w:fill="auto"/>
            <w:noWrap/>
            <w:vAlign w:val="bottom"/>
            <w:hideMark/>
            <w:tcPrChange w:id="3026" w:author="Jon.Richar" w:date="2023-06-09T11:47:00Z">
              <w:tcPr>
                <w:tcW w:w="744" w:type="dxa"/>
                <w:shd w:val="clear" w:color="auto" w:fill="auto"/>
                <w:noWrap/>
                <w:vAlign w:val="bottom"/>
                <w:hideMark/>
              </w:tcPr>
            </w:tcPrChange>
          </w:tcPr>
          <w:p w14:paraId="11942F85" w14:textId="77777777" w:rsidR="00582FB7" w:rsidRPr="00582FB7" w:rsidRDefault="00582FB7" w:rsidP="00582FB7">
            <w:pPr>
              <w:spacing w:after="0" w:line="240" w:lineRule="auto"/>
              <w:rPr>
                <w:ins w:id="3027" w:author="Jon.Richar" w:date="2023-06-07T15:39:00Z"/>
                <w:rFonts w:ascii="Times New Roman" w:eastAsia="Times New Roman" w:hAnsi="Times New Roman" w:cs="Times New Roman"/>
                <w:color w:val="000000"/>
                <w:sz w:val="20"/>
                <w:szCs w:val="20"/>
              </w:rPr>
            </w:pPr>
            <w:ins w:id="3028" w:author="Jon.Richar" w:date="2023-06-07T15:39:00Z">
              <w:r w:rsidRPr="00582FB7">
                <w:rPr>
                  <w:rFonts w:ascii="Times New Roman" w:eastAsia="Times New Roman" w:hAnsi="Times New Roman" w:cs="Times New Roman"/>
                  <w:color w:val="000000"/>
                  <w:sz w:val="20"/>
                  <w:szCs w:val="20"/>
                </w:rPr>
                <w:lastRenderedPageBreak/>
                <w:t>Model</w:t>
              </w:r>
            </w:ins>
          </w:p>
        </w:tc>
        <w:tc>
          <w:tcPr>
            <w:tcW w:w="675" w:type="dxa"/>
            <w:shd w:val="clear" w:color="auto" w:fill="auto"/>
            <w:noWrap/>
            <w:vAlign w:val="bottom"/>
            <w:hideMark/>
            <w:tcPrChange w:id="3029" w:author="Jon.Richar" w:date="2023-06-09T11:47:00Z">
              <w:tcPr>
                <w:tcW w:w="671" w:type="dxa"/>
                <w:shd w:val="clear" w:color="auto" w:fill="auto"/>
                <w:noWrap/>
                <w:vAlign w:val="bottom"/>
                <w:hideMark/>
              </w:tcPr>
            </w:tcPrChange>
          </w:tcPr>
          <w:p w14:paraId="7CEFB8D6" w14:textId="77777777" w:rsidR="00582FB7" w:rsidRPr="00582FB7" w:rsidRDefault="00582FB7" w:rsidP="00582FB7">
            <w:pPr>
              <w:spacing w:after="0" w:line="240" w:lineRule="auto"/>
              <w:rPr>
                <w:ins w:id="3030" w:author="Jon.Richar" w:date="2023-06-07T15:39:00Z"/>
                <w:rFonts w:ascii="Times New Roman" w:eastAsia="Times New Roman" w:hAnsi="Times New Roman" w:cs="Times New Roman"/>
                <w:color w:val="000000"/>
                <w:sz w:val="20"/>
                <w:szCs w:val="20"/>
              </w:rPr>
            </w:pPr>
            <w:ins w:id="3031" w:author="Jon.Richar" w:date="2023-06-07T15:39:00Z">
              <w:r w:rsidRPr="00582FB7">
                <w:rPr>
                  <w:rFonts w:ascii="Times New Roman" w:eastAsia="Times New Roman" w:hAnsi="Times New Roman" w:cs="Times New Roman"/>
                  <w:color w:val="000000"/>
                  <w:sz w:val="20"/>
                  <w:szCs w:val="20"/>
                </w:rPr>
                <w:t>AICc</w:t>
              </w:r>
            </w:ins>
          </w:p>
        </w:tc>
        <w:tc>
          <w:tcPr>
            <w:tcW w:w="745" w:type="dxa"/>
            <w:shd w:val="clear" w:color="auto" w:fill="auto"/>
            <w:noWrap/>
            <w:vAlign w:val="bottom"/>
            <w:hideMark/>
            <w:tcPrChange w:id="3032" w:author="Jon.Richar" w:date="2023-06-09T11:47:00Z">
              <w:tcPr>
                <w:tcW w:w="1047" w:type="dxa"/>
                <w:shd w:val="clear" w:color="auto" w:fill="auto"/>
                <w:noWrap/>
                <w:vAlign w:val="bottom"/>
                <w:hideMark/>
              </w:tcPr>
            </w:tcPrChange>
          </w:tcPr>
          <w:p w14:paraId="1392DA70" w14:textId="5635D3B2" w:rsidR="00582FB7" w:rsidRPr="00582FB7" w:rsidRDefault="00602ACB" w:rsidP="00582FB7">
            <w:pPr>
              <w:spacing w:after="0" w:line="240" w:lineRule="auto"/>
              <w:rPr>
                <w:ins w:id="3033" w:author="Jon.Richar" w:date="2023-06-07T15:39:00Z"/>
                <w:rFonts w:ascii="Times New Roman" w:eastAsia="Times New Roman" w:hAnsi="Times New Roman" w:cs="Times New Roman"/>
                <w:color w:val="000000"/>
                <w:sz w:val="20"/>
                <w:szCs w:val="20"/>
              </w:rPr>
            </w:pPr>
            <w:ins w:id="3034" w:author="Jon.Richar" w:date="2023-07-03T10:49:00Z">
              <w:r w:rsidRPr="00602ACB">
                <w:rPr>
                  <w:rFonts w:ascii="Times New Roman" w:eastAsia="Times New Roman" w:hAnsi="Times New Roman" w:cs="Times New Roman"/>
                  <w:i/>
                  <w:color w:val="000000"/>
                  <w:sz w:val="20"/>
                  <w:szCs w:val="20"/>
                  <w:rPrChange w:id="3035" w:author="Jon.Richar" w:date="2023-07-03T10:49:00Z">
                    <w:rPr>
                      <w:rFonts w:ascii="Times New Roman" w:eastAsia="Times New Roman" w:hAnsi="Times New Roman" w:cs="Times New Roman"/>
                      <w:color w:val="000000"/>
                      <w:sz w:val="20"/>
                      <w:szCs w:val="20"/>
                    </w:rPr>
                  </w:rPrChange>
                </w:rPr>
                <w:t>Δ</w:t>
              </w:r>
            </w:ins>
            <w:ins w:id="3036" w:author="Jon.Richar" w:date="2023-06-07T15:39:00Z">
              <w:r w:rsidR="00582FB7" w:rsidRPr="00582FB7">
                <w:rPr>
                  <w:rFonts w:ascii="Times New Roman" w:eastAsia="Times New Roman" w:hAnsi="Times New Roman" w:cs="Times New Roman"/>
                  <w:color w:val="000000"/>
                  <w:sz w:val="20"/>
                  <w:szCs w:val="20"/>
                </w:rPr>
                <w:t>AICc</w:t>
              </w:r>
            </w:ins>
          </w:p>
        </w:tc>
        <w:tc>
          <w:tcPr>
            <w:tcW w:w="725" w:type="dxa"/>
            <w:shd w:val="clear" w:color="auto" w:fill="auto"/>
            <w:noWrap/>
            <w:vAlign w:val="bottom"/>
            <w:hideMark/>
            <w:tcPrChange w:id="3037" w:author="Jon.Richar" w:date="2023-06-09T11:47:00Z">
              <w:tcPr>
                <w:tcW w:w="967" w:type="dxa"/>
                <w:shd w:val="clear" w:color="auto" w:fill="auto"/>
                <w:noWrap/>
                <w:vAlign w:val="bottom"/>
                <w:hideMark/>
              </w:tcPr>
            </w:tcPrChange>
          </w:tcPr>
          <w:p w14:paraId="03D2B55C" w14:textId="77777777" w:rsidR="00582FB7" w:rsidRPr="00582FB7" w:rsidRDefault="00582FB7" w:rsidP="00582FB7">
            <w:pPr>
              <w:spacing w:after="0" w:line="240" w:lineRule="auto"/>
              <w:rPr>
                <w:ins w:id="3038" w:author="Jon.Richar" w:date="2023-06-07T15:39:00Z"/>
                <w:rFonts w:ascii="Times New Roman" w:eastAsia="Times New Roman" w:hAnsi="Times New Roman" w:cs="Times New Roman"/>
                <w:color w:val="000000"/>
                <w:sz w:val="20"/>
                <w:szCs w:val="20"/>
              </w:rPr>
            </w:pPr>
            <w:ins w:id="3039" w:author="Jon.Richar" w:date="2023-06-07T15:39:00Z">
              <w:r w:rsidRPr="00582FB7">
                <w:rPr>
                  <w:rFonts w:ascii="Times New Roman" w:eastAsia="Times New Roman" w:hAnsi="Times New Roman" w:cs="Times New Roman"/>
                  <w:color w:val="000000"/>
                  <w:sz w:val="20"/>
                  <w:szCs w:val="20"/>
                </w:rPr>
                <w:t>Phi</w:t>
              </w:r>
            </w:ins>
          </w:p>
        </w:tc>
        <w:tc>
          <w:tcPr>
            <w:tcW w:w="6220" w:type="dxa"/>
            <w:shd w:val="clear" w:color="auto" w:fill="auto"/>
            <w:noWrap/>
            <w:vAlign w:val="bottom"/>
            <w:hideMark/>
            <w:tcPrChange w:id="3040" w:author="Jon.Richar" w:date="2023-06-09T11:47:00Z">
              <w:tcPr>
                <w:tcW w:w="5622" w:type="dxa"/>
                <w:shd w:val="clear" w:color="auto" w:fill="auto"/>
                <w:noWrap/>
                <w:vAlign w:val="bottom"/>
                <w:hideMark/>
              </w:tcPr>
            </w:tcPrChange>
          </w:tcPr>
          <w:p w14:paraId="45844684" w14:textId="77777777" w:rsidR="00582FB7" w:rsidRPr="00582FB7" w:rsidRDefault="00582FB7" w:rsidP="00582FB7">
            <w:pPr>
              <w:spacing w:after="0" w:line="240" w:lineRule="auto"/>
              <w:rPr>
                <w:ins w:id="3041" w:author="Jon.Richar" w:date="2023-06-07T15:39:00Z"/>
                <w:rFonts w:ascii="Times New Roman" w:eastAsia="Times New Roman" w:hAnsi="Times New Roman" w:cs="Times New Roman"/>
                <w:color w:val="000000"/>
                <w:sz w:val="20"/>
                <w:szCs w:val="20"/>
              </w:rPr>
            </w:pPr>
            <w:ins w:id="3042" w:author="Jon.Richar" w:date="2023-06-07T15:39:00Z">
              <w:r w:rsidRPr="00582FB7">
                <w:rPr>
                  <w:rFonts w:ascii="Times New Roman" w:eastAsia="Times New Roman" w:hAnsi="Times New Roman" w:cs="Times New Roman"/>
                  <w:color w:val="000000"/>
                  <w:sz w:val="20"/>
                  <w:szCs w:val="20"/>
                </w:rPr>
                <w:t>Model variables</w:t>
              </w:r>
            </w:ins>
          </w:p>
        </w:tc>
      </w:tr>
      <w:tr w:rsidR="00BA6DAF" w:rsidRPr="00582FB7" w14:paraId="5DEDE96E" w14:textId="77777777" w:rsidTr="006D018C">
        <w:trPr>
          <w:trHeight w:val="254"/>
          <w:ins w:id="3043" w:author="Jon.Richar" w:date="2023-06-07T15:39:00Z"/>
          <w:trPrChange w:id="3044" w:author="Jon.Richar" w:date="2023-06-09T11:47:00Z">
            <w:trPr>
              <w:trHeight w:val="270"/>
            </w:trPr>
          </w:trPrChange>
        </w:trPr>
        <w:tc>
          <w:tcPr>
            <w:tcW w:w="749" w:type="dxa"/>
            <w:shd w:val="clear" w:color="auto" w:fill="auto"/>
            <w:noWrap/>
            <w:vAlign w:val="bottom"/>
            <w:hideMark/>
            <w:tcPrChange w:id="3045" w:author="Jon.Richar" w:date="2023-06-09T11:47:00Z">
              <w:tcPr>
                <w:tcW w:w="744" w:type="dxa"/>
                <w:shd w:val="clear" w:color="auto" w:fill="auto"/>
                <w:noWrap/>
                <w:vAlign w:val="bottom"/>
                <w:hideMark/>
              </w:tcPr>
            </w:tcPrChange>
          </w:tcPr>
          <w:p w14:paraId="429785E3" w14:textId="77777777" w:rsidR="00582FB7" w:rsidRPr="00582FB7" w:rsidRDefault="00582FB7" w:rsidP="00582FB7">
            <w:pPr>
              <w:spacing w:after="0" w:line="240" w:lineRule="auto"/>
              <w:jc w:val="right"/>
              <w:rPr>
                <w:ins w:id="3046" w:author="Jon.Richar" w:date="2023-06-07T15:39:00Z"/>
                <w:rFonts w:ascii="Times New Roman" w:eastAsia="Times New Roman" w:hAnsi="Times New Roman" w:cs="Times New Roman"/>
                <w:color w:val="000000"/>
                <w:sz w:val="20"/>
                <w:szCs w:val="20"/>
              </w:rPr>
            </w:pPr>
            <w:ins w:id="3047" w:author="Jon.Richar" w:date="2023-06-07T15:39:00Z">
              <w:r w:rsidRPr="00582FB7">
                <w:rPr>
                  <w:rFonts w:ascii="Times New Roman" w:eastAsia="Times New Roman" w:hAnsi="Times New Roman" w:cs="Times New Roman"/>
                  <w:color w:val="000000"/>
                  <w:sz w:val="20"/>
                  <w:szCs w:val="20"/>
                </w:rPr>
                <w:t>34</w:t>
              </w:r>
            </w:ins>
          </w:p>
        </w:tc>
        <w:tc>
          <w:tcPr>
            <w:tcW w:w="675" w:type="dxa"/>
            <w:shd w:val="clear" w:color="auto" w:fill="auto"/>
            <w:noWrap/>
            <w:vAlign w:val="bottom"/>
            <w:hideMark/>
            <w:tcPrChange w:id="3048" w:author="Jon.Richar" w:date="2023-06-09T11:47:00Z">
              <w:tcPr>
                <w:tcW w:w="671" w:type="dxa"/>
                <w:shd w:val="clear" w:color="auto" w:fill="auto"/>
                <w:noWrap/>
                <w:vAlign w:val="bottom"/>
                <w:hideMark/>
              </w:tcPr>
            </w:tcPrChange>
          </w:tcPr>
          <w:p w14:paraId="49F82869" w14:textId="77777777" w:rsidR="00582FB7" w:rsidRPr="00582FB7" w:rsidRDefault="00582FB7" w:rsidP="00582FB7">
            <w:pPr>
              <w:spacing w:after="0" w:line="240" w:lineRule="auto"/>
              <w:jc w:val="right"/>
              <w:rPr>
                <w:ins w:id="3049" w:author="Jon.Richar" w:date="2023-06-07T15:39:00Z"/>
                <w:rFonts w:ascii="Times New Roman" w:eastAsia="Times New Roman" w:hAnsi="Times New Roman" w:cs="Times New Roman"/>
                <w:color w:val="000000"/>
                <w:sz w:val="20"/>
                <w:szCs w:val="20"/>
              </w:rPr>
            </w:pPr>
            <w:ins w:id="3050" w:author="Jon.Richar" w:date="2023-06-07T15:39:00Z">
              <w:r w:rsidRPr="00582FB7">
                <w:rPr>
                  <w:rFonts w:ascii="Times New Roman" w:eastAsia="Times New Roman" w:hAnsi="Times New Roman" w:cs="Times New Roman"/>
                  <w:color w:val="000000"/>
                  <w:sz w:val="20"/>
                  <w:szCs w:val="20"/>
                </w:rPr>
                <w:t>61.05</w:t>
              </w:r>
            </w:ins>
          </w:p>
        </w:tc>
        <w:tc>
          <w:tcPr>
            <w:tcW w:w="745" w:type="dxa"/>
            <w:shd w:val="clear" w:color="auto" w:fill="auto"/>
            <w:noWrap/>
            <w:vAlign w:val="bottom"/>
            <w:hideMark/>
            <w:tcPrChange w:id="3051" w:author="Jon.Richar" w:date="2023-06-09T11:47:00Z">
              <w:tcPr>
                <w:tcW w:w="1047" w:type="dxa"/>
                <w:shd w:val="clear" w:color="auto" w:fill="auto"/>
                <w:noWrap/>
                <w:vAlign w:val="bottom"/>
                <w:hideMark/>
              </w:tcPr>
            </w:tcPrChange>
          </w:tcPr>
          <w:p w14:paraId="503320E8" w14:textId="77777777" w:rsidR="00582FB7" w:rsidRPr="00582FB7" w:rsidRDefault="00582FB7" w:rsidP="00582FB7">
            <w:pPr>
              <w:spacing w:after="0" w:line="240" w:lineRule="auto"/>
              <w:jc w:val="right"/>
              <w:rPr>
                <w:ins w:id="3052" w:author="Jon.Richar" w:date="2023-06-07T15:39:00Z"/>
                <w:rFonts w:ascii="Times New Roman" w:eastAsia="Times New Roman" w:hAnsi="Times New Roman" w:cs="Times New Roman"/>
                <w:color w:val="000000"/>
                <w:sz w:val="20"/>
                <w:szCs w:val="20"/>
              </w:rPr>
            </w:pPr>
            <w:ins w:id="3053" w:author="Jon.Richar" w:date="2023-06-07T15:39:00Z">
              <w:r w:rsidRPr="00582FB7">
                <w:rPr>
                  <w:rFonts w:ascii="Times New Roman" w:eastAsia="Times New Roman" w:hAnsi="Times New Roman" w:cs="Times New Roman"/>
                  <w:color w:val="000000"/>
                  <w:sz w:val="20"/>
                  <w:szCs w:val="20"/>
                </w:rPr>
                <w:t>-11.55</w:t>
              </w:r>
            </w:ins>
          </w:p>
        </w:tc>
        <w:tc>
          <w:tcPr>
            <w:tcW w:w="725" w:type="dxa"/>
            <w:shd w:val="clear" w:color="auto" w:fill="auto"/>
            <w:noWrap/>
            <w:vAlign w:val="bottom"/>
            <w:hideMark/>
            <w:tcPrChange w:id="3054" w:author="Jon.Richar" w:date="2023-06-09T11:47:00Z">
              <w:tcPr>
                <w:tcW w:w="967" w:type="dxa"/>
                <w:shd w:val="clear" w:color="auto" w:fill="auto"/>
                <w:noWrap/>
                <w:vAlign w:val="bottom"/>
                <w:hideMark/>
              </w:tcPr>
            </w:tcPrChange>
          </w:tcPr>
          <w:p w14:paraId="5482392D" w14:textId="77777777" w:rsidR="00582FB7" w:rsidRPr="00582FB7" w:rsidRDefault="00582FB7" w:rsidP="00582FB7">
            <w:pPr>
              <w:spacing w:after="0" w:line="240" w:lineRule="auto"/>
              <w:jc w:val="right"/>
              <w:rPr>
                <w:ins w:id="3055" w:author="Jon.Richar" w:date="2023-06-07T15:39:00Z"/>
                <w:rFonts w:ascii="Times New Roman" w:eastAsia="Times New Roman" w:hAnsi="Times New Roman" w:cs="Times New Roman"/>
                <w:color w:val="000000"/>
                <w:sz w:val="20"/>
                <w:szCs w:val="20"/>
              </w:rPr>
            </w:pPr>
            <w:ins w:id="3056" w:author="Jon.Richar" w:date="2023-06-07T15:39:00Z">
              <w:r w:rsidRPr="00582FB7">
                <w:rPr>
                  <w:rFonts w:ascii="Times New Roman" w:eastAsia="Times New Roman" w:hAnsi="Times New Roman" w:cs="Times New Roman"/>
                  <w:color w:val="000000"/>
                  <w:sz w:val="20"/>
                  <w:szCs w:val="20"/>
                </w:rPr>
                <w:t>0.55</w:t>
              </w:r>
            </w:ins>
          </w:p>
        </w:tc>
        <w:tc>
          <w:tcPr>
            <w:tcW w:w="6220" w:type="dxa"/>
            <w:shd w:val="clear" w:color="auto" w:fill="auto"/>
            <w:noWrap/>
            <w:vAlign w:val="bottom"/>
            <w:hideMark/>
            <w:tcPrChange w:id="3057" w:author="Jon.Richar" w:date="2023-06-09T11:47:00Z">
              <w:tcPr>
                <w:tcW w:w="5622" w:type="dxa"/>
                <w:shd w:val="clear" w:color="auto" w:fill="auto"/>
                <w:noWrap/>
                <w:vAlign w:val="bottom"/>
                <w:hideMark/>
              </w:tcPr>
            </w:tcPrChange>
          </w:tcPr>
          <w:p w14:paraId="22D84579" w14:textId="77777777" w:rsidR="00582FB7" w:rsidRPr="00582FB7" w:rsidRDefault="00582FB7" w:rsidP="00582FB7">
            <w:pPr>
              <w:spacing w:after="0" w:line="240" w:lineRule="auto"/>
              <w:rPr>
                <w:ins w:id="3058" w:author="Jon.Richar" w:date="2023-06-07T15:39:00Z"/>
                <w:rFonts w:ascii="Times New Roman" w:eastAsia="Times New Roman" w:hAnsi="Times New Roman" w:cs="Times New Roman"/>
                <w:color w:val="000000"/>
                <w:sz w:val="20"/>
                <w:szCs w:val="20"/>
              </w:rPr>
            </w:pPr>
            <w:ins w:id="3059" w:author="Jon.Richar" w:date="2023-06-07T15:39:00Z">
              <w:r w:rsidRPr="00582FB7">
                <w:rPr>
                  <w:rFonts w:ascii="Times New Roman" w:eastAsia="Times New Roman" w:hAnsi="Times New Roman" w:cs="Times New Roman"/>
                  <w:color w:val="000000"/>
                  <w:sz w:val="20"/>
                  <w:szCs w:val="20"/>
                </w:rPr>
                <w:t>Female Bairdi, FHS lag 2, PDO RA2, AO RA2</w:t>
              </w:r>
            </w:ins>
          </w:p>
        </w:tc>
      </w:tr>
      <w:tr w:rsidR="00BA6DAF" w:rsidRPr="00582FB7" w14:paraId="0A31BF6B" w14:textId="77777777" w:rsidTr="006D018C">
        <w:trPr>
          <w:trHeight w:val="254"/>
          <w:ins w:id="3060" w:author="Jon.Richar" w:date="2023-06-07T15:39:00Z"/>
          <w:trPrChange w:id="3061" w:author="Jon.Richar" w:date="2023-06-09T11:47:00Z">
            <w:trPr>
              <w:trHeight w:val="270"/>
            </w:trPr>
          </w:trPrChange>
        </w:trPr>
        <w:tc>
          <w:tcPr>
            <w:tcW w:w="749" w:type="dxa"/>
            <w:shd w:val="clear" w:color="auto" w:fill="auto"/>
            <w:noWrap/>
            <w:vAlign w:val="bottom"/>
            <w:hideMark/>
            <w:tcPrChange w:id="3062" w:author="Jon.Richar" w:date="2023-06-09T11:47:00Z">
              <w:tcPr>
                <w:tcW w:w="744" w:type="dxa"/>
                <w:shd w:val="clear" w:color="auto" w:fill="auto"/>
                <w:noWrap/>
                <w:vAlign w:val="bottom"/>
                <w:hideMark/>
              </w:tcPr>
            </w:tcPrChange>
          </w:tcPr>
          <w:p w14:paraId="0B20FCD4" w14:textId="77777777" w:rsidR="00582FB7" w:rsidRPr="00582FB7" w:rsidRDefault="00582FB7" w:rsidP="00582FB7">
            <w:pPr>
              <w:spacing w:after="0" w:line="240" w:lineRule="auto"/>
              <w:jc w:val="right"/>
              <w:rPr>
                <w:ins w:id="3063" w:author="Jon.Richar" w:date="2023-06-07T15:39:00Z"/>
                <w:rFonts w:ascii="Times New Roman" w:eastAsia="Times New Roman" w:hAnsi="Times New Roman" w:cs="Times New Roman"/>
                <w:color w:val="000000"/>
                <w:sz w:val="20"/>
                <w:szCs w:val="20"/>
              </w:rPr>
            </w:pPr>
            <w:ins w:id="3064" w:author="Jon.Richar" w:date="2023-06-07T15:39:00Z">
              <w:r w:rsidRPr="00582FB7">
                <w:rPr>
                  <w:rFonts w:ascii="Times New Roman" w:eastAsia="Times New Roman" w:hAnsi="Times New Roman" w:cs="Times New Roman"/>
                  <w:color w:val="000000"/>
                  <w:sz w:val="20"/>
                  <w:szCs w:val="20"/>
                </w:rPr>
                <w:t>29</w:t>
              </w:r>
            </w:ins>
          </w:p>
        </w:tc>
        <w:tc>
          <w:tcPr>
            <w:tcW w:w="675" w:type="dxa"/>
            <w:shd w:val="clear" w:color="auto" w:fill="auto"/>
            <w:noWrap/>
            <w:vAlign w:val="bottom"/>
            <w:hideMark/>
            <w:tcPrChange w:id="3065" w:author="Jon.Richar" w:date="2023-06-09T11:47:00Z">
              <w:tcPr>
                <w:tcW w:w="671" w:type="dxa"/>
                <w:shd w:val="clear" w:color="auto" w:fill="auto"/>
                <w:noWrap/>
                <w:vAlign w:val="bottom"/>
                <w:hideMark/>
              </w:tcPr>
            </w:tcPrChange>
          </w:tcPr>
          <w:p w14:paraId="0B8FF8A8" w14:textId="77777777" w:rsidR="00582FB7" w:rsidRPr="00582FB7" w:rsidRDefault="00582FB7" w:rsidP="00582FB7">
            <w:pPr>
              <w:spacing w:after="0" w:line="240" w:lineRule="auto"/>
              <w:jc w:val="right"/>
              <w:rPr>
                <w:ins w:id="3066" w:author="Jon.Richar" w:date="2023-06-07T15:39:00Z"/>
                <w:rFonts w:ascii="Times New Roman" w:eastAsia="Times New Roman" w:hAnsi="Times New Roman" w:cs="Times New Roman"/>
                <w:color w:val="000000"/>
                <w:sz w:val="20"/>
                <w:szCs w:val="20"/>
              </w:rPr>
            </w:pPr>
            <w:ins w:id="3067" w:author="Jon.Richar" w:date="2023-06-07T15:39:00Z">
              <w:r w:rsidRPr="00582FB7">
                <w:rPr>
                  <w:rFonts w:ascii="Times New Roman" w:eastAsia="Times New Roman" w:hAnsi="Times New Roman" w:cs="Times New Roman"/>
                  <w:color w:val="000000"/>
                  <w:sz w:val="20"/>
                  <w:szCs w:val="20"/>
                </w:rPr>
                <w:t>61.67</w:t>
              </w:r>
            </w:ins>
          </w:p>
        </w:tc>
        <w:tc>
          <w:tcPr>
            <w:tcW w:w="745" w:type="dxa"/>
            <w:shd w:val="clear" w:color="auto" w:fill="auto"/>
            <w:noWrap/>
            <w:vAlign w:val="bottom"/>
            <w:hideMark/>
            <w:tcPrChange w:id="3068" w:author="Jon.Richar" w:date="2023-06-09T11:47:00Z">
              <w:tcPr>
                <w:tcW w:w="1047" w:type="dxa"/>
                <w:shd w:val="clear" w:color="auto" w:fill="auto"/>
                <w:noWrap/>
                <w:vAlign w:val="bottom"/>
                <w:hideMark/>
              </w:tcPr>
            </w:tcPrChange>
          </w:tcPr>
          <w:p w14:paraId="2D42FBE1" w14:textId="77777777" w:rsidR="00582FB7" w:rsidRPr="00582FB7" w:rsidRDefault="00582FB7" w:rsidP="00582FB7">
            <w:pPr>
              <w:spacing w:after="0" w:line="240" w:lineRule="auto"/>
              <w:jc w:val="right"/>
              <w:rPr>
                <w:ins w:id="3069" w:author="Jon.Richar" w:date="2023-06-07T15:39:00Z"/>
                <w:rFonts w:ascii="Times New Roman" w:eastAsia="Times New Roman" w:hAnsi="Times New Roman" w:cs="Times New Roman"/>
                <w:color w:val="000000"/>
                <w:sz w:val="20"/>
                <w:szCs w:val="20"/>
              </w:rPr>
            </w:pPr>
            <w:ins w:id="3070" w:author="Jon.Richar" w:date="2023-06-07T15:39:00Z">
              <w:r w:rsidRPr="00582FB7">
                <w:rPr>
                  <w:rFonts w:ascii="Times New Roman" w:eastAsia="Times New Roman" w:hAnsi="Times New Roman" w:cs="Times New Roman"/>
                  <w:color w:val="000000"/>
                  <w:sz w:val="20"/>
                  <w:szCs w:val="20"/>
                </w:rPr>
                <w:t>-10.94</w:t>
              </w:r>
            </w:ins>
          </w:p>
        </w:tc>
        <w:tc>
          <w:tcPr>
            <w:tcW w:w="725" w:type="dxa"/>
            <w:shd w:val="clear" w:color="auto" w:fill="auto"/>
            <w:noWrap/>
            <w:vAlign w:val="bottom"/>
            <w:hideMark/>
            <w:tcPrChange w:id="3071" w:author="Jon.Richar" w:date="2023-06-09T11:47:00Z">
              <w:tcPr>
                <w:tcW w:w="967" w:type="dxa"/>
                <w:shd w:val="clear" w:color="auto" w:fill="auto"/>
                <w:noWrap/>
                <w:vAlign w:val="bottom"/>
                <w:hideMark/>
              </w:tcPr>
            </w:tcPrChange>
          </w:tcPr>
          <w:p w14:paraId="7DC5BF13" w14:textId="77777777" w:rsidR="00582FB7" w:rsidRPr="00582FB7" w:rsidRDefault="00582FB7" w:rsidP="00582FB7">
            <w:pPr>
              <w:spacing w:after="0" w:line="240" w:lineRule="auto"/>
              <w:jc w:val="right"/>
              <w:rPr>
                <w:ins w:id="3072" w:author="Jon.Richar" w:date="2023-06-07T15:39:00Z"/>
                <w:rFonts w:ascii="Times New Roman" w:eastAsia="Times New Roman" w:hAnsi="Times New Roman" w:cs="Times New Roman"/>
                <w:color w:val="000000"/>
                <w:sz w:val="20"/>
                <w:szCs w:val="20"/>
              </w:rPr>
            </w:pPr>
            <w:ins w:id="3073" w:author="Jon.Richar" w:date="2023-06-07T15:39:00Z">
              <w:r w:rsidRPr="00582FB7">
                <w:rPr>
                  <w:rFonts w:ascii="Times New Roman" w:eastAsia="Times New Roman" w:hAnsi="Times New Roman" w:cs="Times New Roman"/>
                  <w:color w:val="000000"/>
                  <w:sz w:val="20"/>
                  <w:szCs w:val="20"/>
                </w:rPr>
                <w:t>0.52</w:t>
              </w:r>
            </w:ins>
          </w:p>
        </w:tc>
        <w:tc>
          <w:tcPr>
            <w:tcW w:w="6220" w:type="dxa"/>
            <w:shd w:val="clear" w:color="auto" w:fill="auto"/>
            <w:noWrap/>
            <w:vAlign w:val="bottom"/>
            <w:hideMark/>
            <w:tcPrChange w:id="3074" w:author="Jon.Richar" w:date="2023-06-09T11:47:00Z">
              <w:tcPr>
                <w:tcW w:w="5622" w:type="dxa"/>
                <w:shd w:val="clear" w:color="auto" w:fill="auto"/>
                <w:noWrap/>
                <w:vAlign w:val="bottom"/>
                <w:hideMark/>
              </w:tcPr>
            </w:tcPrChange>
          </w:tcPr>
          <w:p w14:paraId="26404207" w14:textId="77777777" w:rsidR="00582FB7" w:rsidRPr="00582FB7" w:rsidRDefault="00582FB7" w:rsidP="00582FB7">
            <w:pPr>
              <w:spacing w:after="0" w:line="240" w:lineRule="auto"/>
              <w:rPr>
                <w:ins w:id="3075" w:author="Jon.Richar" w:date="2023-06-07T15:39:00Z"/>
                <w:rFonts w:ascii="Times New Roman" w:eastAsia="Times New Roman" w:hAnsi="Times New Roman" w:cs="Times New Roman"/>
                <w:color w:val="000000"/>
                <w:sz w:val="20"/>
                <w:szCs w:val="20"/>
              </w:rPr>
            </w:pPr>
            <w:ins w:id="3076" w:author="Jon.Richar" w:date="2023-06-07T15:39:00Z">
              <w:r w:rsidRPr="00582FB7">
                <w:rPr>
                  <w:rFonts w:ascii="Times New Roman" w:eastAsia="Times New Roman" w:hAnsi="Times New Roman" w:cs="Times New Roman"/>
                  <w:color w:val="000000"/>
                  <w:sz w:val="20"/>
                  <w:szCs w:val="20"/>
                </w:rPr>
                <w:t>Female Bairdi, FHS lag 2, PDO RA2</w:t>
              </w:r>
            </w:ins>
          </w:p>
        </w:tc>
      </w:tr>
      <w:tr w:rsidR="00BA6DAF" w:rsidRPr="00582FB7" w14:paraId="50414DDB" w14:textId="77777777" w:rsidTr="006D018C">
        <w:trPr>
          <w:trHeight w:val="254"/>
          <w:ins w:id="3077" w:author="Jon.Richar" w:date="2023-06-07T15:39:00Z"/>
          <w:trPrChange w:id="3078" w:author="Jon.Richar" w:date="2023-06-09T11:47:00Z">
            <w:trPr>
              <w:trHeight w:val="270"/>
            </w:trPr>
          </w:trPrChange>
        </w:trPr>
        <w:tc>
          <w:tcPr>
            <w:tcW w:w="749" w:type="dxa"/>
            <w:shd w:val="clear" w:color="auto" w:fill="auto"/>
            <w:noWrap/>
            <w:vAlign w:val="bottom"/>
            <w:hideMark/>
            <w:tcPrChange w:id="3079" w:author="Jon.Richar" w:date="2023-06-09T11:47:00Z">
              <w:tcPr>
                <w:tcW w:w="744" w:type="dxa"/>
                <w:shd w:val="clear" w:color="auto" w:fill="auto"/>
                <w:noWrap/>
                <w:vAlign w:val="bottom"/>
                <w:hideMark/>
              </w:tcPr>
            </w:tcPrChange>
          </w:tcPr>
          <w:p w14:paraId="31891A2E" w14:textId="77777777" w:rsidR="00582FB7" w:rsidRPr="00582FB7" w:rsidRDefault="00582FB7" w:rsidP="00582FB7">
            <w:pPr>
              <w:spacing w:after="0" w:line="240" w:lineRule="auto"/>
              <w:jc w:val="right"/>
              <w:rPr>
                <w:ins w:id="3080" w:author="Jon.Richar" w:date="2023-06-07T15:39:00Z"/>
                <w:rFonts w:ascii="Times New Roman" w:eastAsia="Times New Roman" w:hAnsi="Times New Roman" w:cs="Times New Roman"/>
                <w:color w:val="000000"/>
                <w:sz w:val="20"/>
                <w:szCs w:val="20"/>
              </w:rPr>
            </w:pPr>
            <w:ins w:id="3081" w:author="Jon.Richar" w:date="2023-06-07T15:39:00Z">
              <w:r w:rsidRPr="00582FB7">
                <w:rPr>
                  <w:rFonts w:ascii="Times New Roman" w:eastAsia="Times New Roman" w:hAnsi="Times New Roman" w:cs="Times New Roman"/>
                  <w:color w:val="000000"/>
                  <w:sz w:val="20"/>
                  <w:szCs w:val="20"/>
                </w:rPr>
                <w:t>6</w:t>
              </w:r>
            </w:ins>
          </w:p>
        </w:tc>
        <w:tc>
          <w:tcPr>
            <w:tcW w:w="675" w:type="dxa"/>
            <w:shd w:val="clear" w:color="auto" w:fill="auto"/>
            <w:noWrap/>
            <w:vAlign w:val="bottom"/>
            <w:hideMark/>
            <w:tcPrChange w:id="3082" w:author="Jon.Richar" w:date="2023-06-09T11:47:00Z">
              <w:tcPr>
                <w:tcW w:w="671" w:type="dxa"/>
                <w:shd w:val="clear" w:color="auto" w:fill="auto"/>
                <w:noWrap/>
                <w:vAlign w:val="bottom"/>
                <w:hideMark/>
              </w:tcPr>
            </w:tcPrChange>
          </w:tcPr>
          <w:p w14:paraId="73BE13ED" w14:textId="77777777" w:rsidR="00582FB7" w:rsidRPr="00582FB7" w:rsidRDefault="00582FB7" w:rsidP="00582FB7">
            <w:pPr>
              <w:spacing w:after="0" w:line="240" w:lineRule="auto"/>
              <w:jc w:val="right"/>
              <w:rPr>
                <w:ins w:id="3083" w:author="Jon.Richar" w:date="2023-06-07T15:39:00Z"/>
                <w:rFonts w:ascii="Times New Roman" w:eastAsia="Times New Roman" w:hAnsi="Times New Roman" w:cs="Times New Roman"/>
                <w:color w:val="000000"/>
                <w:sz w:val="20"/>
                <w:szCs w:val="20"/>
              </w:rPr>
            </w:pPr>
            <w:ins w:id="3084" w:author="Jon.Richar" w:date="2023-06-07T15:39:00Z">
              <w:r w:rsidRPr="00582FB7">
                <w:rPr>
                  <w:rFonts w:ascii="Times New Roman" w:eastAsia="Times New Roman" w:hAnsi="Times New Roman" w:cs="Times New Roman"/>
                  <w:color w:val="000000"/>
                  <w:sz w:val="20"/>
                  <w:szCs w:val="20"/>
                </w:rPr>
                <w:t>63.51</w:t>
              </w:r>
            </w:ins>
          </w:p>
        </w:tc>
        <w:tc>
          <w:tcPr>
            <w:tcW w:w="745" w:type="dxa"/>
            <w:shd w:val="clear" w:color="auto" w:fill="auto"/>
            <w:noWrap/>
            <w:vAlign w:val="bottom"/>
            <w:hideMark/>
            <w:tcPrChange w:id="3085" w:author="Jon.Richar" w:date="2023-06-09T11:47:00Z">
              <w:tcPr>
                <w:tcW w:w="1047" w:type="dxa"/>
                <w:shd w:val="clear" w:color="auto" w:fill="auto"/>
                <w:noWrap/>
                <w:vAlign w:val="bottom"/>
                <w:hideMark/>
              </w:tcPr>
            </w:tcPrChange>
          </w:tcPr>
          <w:p w14:paraId="5E0F544C" w14:textId="77777777" w:rsidR="00582FB7" w:rsidRPr="00582FB7" w:rsidRDefault="00582FB7" w:rsidP="00582FB7">
            <w:pPr>
              <w:spacing w:after="0" w:line="240" w:lineRule="auto"/>
              <w:jc w:val="right"/>
              <w:rPr>
                <w:ins w:id="3086" w:author="Jon.Richar" w:date="2023-06-07T15:39:00Z"/>
                <w:rFonts w:ascii="Times New Roman" w:eastAsia="Times New Roman" w:hAnsi="Times New Roman" w:cs="Times New Roman"/>
                <w:color w:val="000000"/>
                <w:sz w:val="20"/>
                <w:szCs w:val="20"/>
              </w:rPr>
            </w:pPr>
            <w:ins w:id="3087" w:author="Jon.Richar" w:date="2023-06-07T15:39:00Z">
              <w:r w:rsidRPr="00582FB7">
                <w:rPr>
                  <w:rFonts w:ascii="Times New Roman" w:eastAsia="Times New Roman" w:hAnsi="Times New Roman" w:cs="Times New Roman"/>
                  <w:color w:val="000000"/>
                  <w:sz w:val="20"/>
                  <w:szCs w:val="20"/>
                </w:rPr>
                <w:t>-9.09</w:t>
              </w:r>
            </w:ins>
          </w:p>
        </w:tc>
        <w:tc>
          <w:tcPr>
            <w:tcW w:w="725" w:type="dxa"/>
            <w:shd w:val="clear" w:color="auto" w:fill="auto"/>
            <w:noWrap/>
            <w:vAlign w:val="bottom"/>
            <w:hideMark/>
            <w:tcPrChange w:id="3088" w:author="Jon.Richar" w:date="2023-06-09T11:47:00Z">
              <w:tcPr>
                <w:tcW w:w="967" w:type="dxa"/>
                <w:shd w:val="clear" w:color="auto" w:fill="auto"/>
                <w:noWrap/>
                <w:vAlign w:val="bottom"/>
                <w:hideMark/>
              </w:tcPr>
            </w:tcPrChange>
          </w:tcPr>
          <w:p w14:paraId="0D21C25A" w14:textId="77777777" w:rsidR="00582FB7" w:rsidRPr="00582FB7" w:rsidRDefault="00582FB7" w:rsidP="00582FB7">
            <w:pPr>
              <w:spacing w:after="0" w:line="240" w:lineRule="auto"/>
              <w:jc w:val="right"/>
              <w:rPr>
                <w:ins w:id="3089" w:author="Jon.Richar" w:date="2023-06-07T15:39:00Z"/>
                <w:rFonts w:ascii="Times New Roman" w:eastAsia="Times New Roman" w:hAnsi="Times New Roman" w:cs="Times New Roman"/>
                <w:color w:val="000000"/>
                <w:sz w:val="20"/>
                <w:szCs w:val="20"/>
              </w:rPr>
            </w:pPr>
            <w:ins w:id="3090" w:author="Jon.Richar" w:date="2023-06-07T15:39:00Z">
              <w:r w:rsidRPr="00582FB7">
                <w:rPr>
                  <w:rFonts w:ascii="Times New Roman" w:eastAsia="Times New Roman" w:hAnsi="Times New Roman" w:cs="Times New Roman"/>
                  <w:color w:val="000000"/>
                  <w:sz w:val="20"/>
                  <w:szCs w:val="20"/>
                </w:rPr>
                <w:t>0.49</w:t>
              </w:r>
            </w:ins>
          </w:p>
        </w:tc>
        <w:tc>
          <w:tcPr>
            <w:tcW w:w="6220" w:type="dxa"/>
            <w:shd w:val="clear" w:color="auto" w:fill="auto"/>
            <w:noWrap/>
            <w:vAlign w:val="bottom"/>
            <w:hideMark/>
            <w:tcPrChange w:id="3091" w:author="Jon.Richar" w:date="2023-06-09T11:47:00Z">
              <w:tcPr>
                <w:tcW w:w="5622" w:type="dxa"/>
                <w:shd w:val="clear" w:color="auto" w:fill="auto"/>
                <w:noWrap/>
                <w:vAlign w:val="bottom"/>
                <w:hideMark/>
              </w:tcPr>
            </w:tcPrChange>
          </w:tcPr>
          <w:p w14:paraId="6329A8E5" w14:textId="77777777" w:rsidR="00582FB7" w:rsidRPr="00582FB7" w:rsidRDefault="00582FB7" w:rsidP="00582FB7">
            <w:pPr>
              <w:spacing w:after="0" w:line="240" w:lineRule="auto"/>
              <w:rPr>
                <w:ins w:id="3092" w:author="Jon.Richar" w:date="2023-06-07T15:39:00Z"/>
                <w:rFonts w:ascii="Times New Roman" w:eastAsia="Times New Roman" w:hAnsi="Times New Roman" w:cs="Times New Roman"/>
                <w:color w:val="000000"/>
                <w:sz w:val="20"/>
                <w:szCs w:val="20"/>
              </w:rPr>
            </w:pPr>
            <w:ins w:id="3093" w:author="Jon.Richar" w:date="2023-06-07T15:39:00Z">
              <w:r w:rsidRPr="00582FB7">
                <w:rPr>
                  <w:rFonts w:ascii="Times New Roman" w:eastAsia="Times New Roman" w:hAnsi="Times New Roman" w:cs="Times New Roman"/>
                  <w:color w:val="000000"/>
                  <w:sz w:val="20"/>
                  <w:szCs w:val="20"/>
                </w:rPr>
                <w:t>Female Bairdi, FHS lag 2</w:t>
              </w:r>
            </w:ins>
          </w:p>
        </w:tc>
      </w:tr>
      <w:tr w:rsidR="00BA6DAF" w:rsidRPr="00582FB7" w14:paraId="6F66F56A" w14:textId="77777777" w:rsidTr="006D018C">
        <w:trPr>
          <w:trHeight w:val="254"/>
          <w:ins w:id="3094" w:author="Jon.Richar" w:date="2023-06-07T15:39:00Z"/>
          <w:trPrChange w:id="3095" w:author="Jon.Richar" w:date="2023-06-09T11:47:00Z">
            <w:trPr>
              <w:trHeight w:val="270"/>
            </w:trPr>
          </w:trPrChange>
        </w:trPr>
        <w:tc>
          <w:tcPr>
            <w:tcW w:w="749" w:type="dxa"/>
            <w:shd w:val="clear" w:color="auto" w:fill="auto"/>
            <w:noWrap/>
            <w:vAlign w:val="bottom"/>
            <w:hideMark/>
            <w:tcPrChange w:id="3096" w:author="Jon.Richar" w:date="2023-06-09T11:47:00Z">
              <w:tcPr>
                <w:tcW w:w="744" w:type="dxa"/>
                <w:shd w:val="clear" w:color="auto" w:fill="auto"/>
                <w:noWrap/>
                <w:vAlign w:val="bottom"/>
                <w:hideMark/>
              </w:tcPr>
            </w:tcPrChange>
          </w:tcPr>
          <w:p w14:paraId="74549D47" w14:textId="77777777" w:rsidR="00582FB7" w:rsidRPr="00582FB7" w:rsidRDefault="00582FB7" w:rsidP="00582FB7">
            <w:pPr>
              <w:spacing w:after="0" w:line="240" w:lineRule="auto"/>
              <w:jc w:val="right"/>
              <w:rPr>
                <w:ins w:id="3097" w:author="Jon.Richar" w:date="2023-06-07T15:39:00Z"/>
                <w:rFonts w:ascii="Times New Roman" w:eastAsia="Times New Roman" w:hAnsi="Times New Roman" w:cs="Times New Roman"/>
                <w:color w:val="000000"/>
                <w:sz w:val="20"/>
                <w:szCs w:val="20"/>
              </w:rPr>
            </w:pPr>
            <w:ins w:id="3098" w:author="Jon.Richar" w:date="2023-06-07T15:39:00Z">
              <w:r w:rsidRPr="00582FB7">
                <w:rPr>
                  <w:rFonts w:ascii="Times New Roman" w:eastAsia="Times New Roman" w:hAnsi="Times New Roman" w:cs="Times New Roman"/>
                  <w:color w:val="000000"/>
                  <w:sz w:val="20"/>
                  <w:szCs w:val="20"/>
                </w:rPr>
                <w:t>27</w:t>
              </w:r>
            </w:ins>
          </w:p>
        </w:tc>
        <w:tc>
          <w:tcPr>
            <w:tcW w:w="675" w:type="dxa"/>
            <w:shd w:val="clear" w:color="auto" w:fill="auto"/>
            <w:noWrap/>
            <w:vAlign w:val="bottom"/>
            <w:hideMark/>
            <w:tcPrChange w:id="3099" w:author="Jon.Richar" w:date="2023-06-09T11:47:00Z">
              <w:tcPr>
                <w:tcW w:w="671" w:type="dxa"/>
                <w:shd w:val="clear" w:color="auto" w:fill="auto"/>
                <w:noWrap/>
                <w:vAlign w:val="bottom"/>
                <w:hideMark/>
              </w:tcPr>
            </w:tcPrChange>
          </w:tcPr>
          <w:p w14:paraId="6D229B03" w14:textId="77777777" w:rsidR="00582FB7" w:rsidRPr="00582FB7" w:rsidRDefault="00582FB7" w:rsidP="00582FB7">
            <w:pPr>
              <w:spacing w:after="0" w:line="240" w:lineRule="auto"/>
              <w:jc w:val="right"/>
              <w:rPr>
                <w:ins w:id="3100" w:author="Jon.Richar" w:date="2023-06-07T15:39:00Z"/>
                <w:rFonts w:ascii="Times New Roman" w:eastAsia="Times New Roman" w:hAnsi="Times New Roman" w:cs="Times New Roman"/>
                <w:color w:val="000000"/>
                <w:sz w:val="20"/>
                <w:szCs w:val="20"/>
              </w:rPr>
            </w:pPr>
            <w:ins w:id="3101" w:author="Jon.Richar" w:date="2023-06-07T15:39:00Z">
              <w:r w:rsidRPr="00582FB7">
                <w:rPr>
                  <w:rFonts w:ascii="Times New Roman" w:eastAsia="Times New Roman" w:hAnsi="Times New Roman" w:cs="Times New Roman"/>
                  <w:color w:val="000000"/>
                  <w:sz w:val="20"/>
                  <w:szCs w:val="20"/>
                </w:rPr>
                <w:t>63.93</w:t>
              </w:r>
            </w:ins>
          </w:p>
        </w:tc>
        <w:tc>
          <w:tcPr>
            <w:tcW w:w="745" w:type="dxa"/>
            <w:shd w:val="clear" w:color="auto" w:fill="auto"/>
            <w:noWrap/>
            <w:vAlign w:val="bottom"/>
            <w:hideMark/>
            <w:tcPrChange w:id="3102" w:author="Jon.Richar" w:date="2023-06-09T11:47:00Z">
              <w:tcPr>
                <w:tcW w:w="1047" w:type="dxa"/>
                <w:shd w:val="clear" w:color="auto" w:fill="auto"/>
                <w:noWrap/>
                <w:vAlign w:val="bottom"/>
                <w:hideMark/>
              </w:tcPr>
            </w:tcPrChange>
          </w:tcPr>
          <w:p w14:paraId="63A1A36B" w14:textId="77777777" w:rsidR="00582FB7" w:rsidRPr="00582FB7" w:rsidRDefault="00582FB7" w:rsidP="00582FB7">
            <w:pPr>
              <w:spacing w:after="0" w:line="240" w:lineRule="auto"/>
              <w:jc w:val="right"/>
              <w:rPr>
                <w:ins w:id="3103" w:author="Jon.Richar" w:date="2023-06-07T15:39:00Z"/>
                <w:rFonts w:ascii="Times New Roman" w:eastAsia="Times New Roman" w:hAnsi="Times New Roman" w:cs="Times New Roman"/>
                <w:color w:val="000000"/>
                <w:sz w:val="20"/>
                <w:szCs w:val="20"/>
              </w:rPr>
            </w:pPr>
            <w:ins w:id="3104" w:author="Jon.Richar" w:date="2023-06-07T15:39:00Z">
              <w:r w:rsidRPr="00582FB7">
                <w:rPr>
                  <w:rFonts w:ascii="Times New Roman" w:eastAsia="Times New Roman" w:hAnsi="Times New Roman" w:cs="Times New Roman"/>
                  <w:color w:val="000000"/>
                  <w:sz w:val="20"/>
                  <w:szCs w:val="20"/>
                </w:rPr>
                <w:t>-8.67</w:t>
              </w:r>
            </w:ins>
          </w:p>
        </w:tc>
        <w:tc>
          <w:tcPr>
            <w:tcW w:w="725" w:type="dxa"/>
            <w:shd w:val="clear" w:color="auto" w:fill="auto"/>
            <w:noWrap/>
            <w:vAlign w:val="bottom"/>
            <w:hideMark/>
            <w:tcPrChange w:id="3105" w:author="Jon.Richar" w:date="2023-06-09T11:47:00Z">
              <w:tcPr>
                <w:tcW w:w="967" w:type="dxa"/>
                <w:shd w:val="clear" w:color="auto" w:fill="auto"/>
                <w:noWrap/>
                <w:vAlign w:val="bottom"/>
                <w:hideMark/>
              </w:tcPr>
            </w:tcPrChange>
          </w:tcPr>
          <w:p w14:paraId="4B073E46" w14:textId="77777777" w:rsidR="00582FB7" w:rsidRPr="00582FB7" w:rsidRDefault="00582FB7" w:rsidP="00582FB7">
            <w:pPr>
              <w:spacing w:after="0" w:line="240" w:lineRule="auto"/>
              <w:jc w:val="right"/>
              <w:rPr>
                <w:ins w:id="3106" w:author="Jon.Richar" w:date="2023-06-07T15:39:00Z"/>
                <w:rFonts w:ascii="Times New Roman" w:eastAsia="Times New Roman" w:hAnsi="Times New Roman" w:cs="Times New Roman"/>
                <w:color w:val="000000"/>
                <w:sz w:val="20"/>
                <w:szCs w:val="20"/>
              </w:rPr>
            </w:pPr>
            <w:ins w:id="3107" w:author="Jon.Richar" w:date="2023-06-07T15:39:00Z">
              <w:r w:rsidRPr="00582FB7">
                <w:rPr>
                  <w:rFonts w:ascii="Times New Roman" w:eastAsia="Times New Roman" w:hAnsi="Times New Roman" w:cs="Times New Roman"/>
                  <w:color w:val="000000"/>
                  <w:sz w:val="20"/>
                  <w:szCs w:val="20"/>
                </w:rPr>
                <w:t>0.44</w:t>
              </w:r>
            </w:ins>
          </w:p>
        </w:tc>
        <w:tc>
          <w:tcPr>
            <w:tcW w:w="6220" w:type="dxa"/>
            <w:shd w:val="clear" w:color="auto" w:fill="auto"/>
            <w:noWrap/>
            <w:vAlign w:val="bottom"/>
            <w:hideMark/>
            <w:tcPrChange w:id="3108" w:author="Jon.Richar" w:date="2023-06-09T11:47:00Z">
              <w:tcPr>
                <w:tcW w:w="5622" w:type="dxa"/>
                <w:shd w:val="clear" w:color="auto" w:fill="auto"/>
                <w:noWrap/>
                <w:vAlign w:val="bottom"/>
                <w:hideMark/>
              </w:tcPr>
            </w:tcPrChange>
          </w:tcPr>
          <w:p w14:paraId="6FECEDAD" w14:textId="77777777" w:rsidR="00582FB7" w:rsidRPr="00582FB7" w:rsidRDefault="00582FB7" w:rsidP="00582FB7">
            <w:pPr>
              <w:spacing w:after="0" w:line="240" w:lineRule="auto"/>
              <w:rPr>
                <w:ins w:id="3109" w:author="Jon.Richar" w:date="2023-06-07T15:39:00Z"/>
                <w:rFonts w:ascii="Times New Roman" w:eastAsia="Times New Roman" w:hAnsi="Times New Roman" w:cs="Times New Roman"/>
                <w:color w:val="000000"/>
                <w:sz w:val="20"/>
                <w:szCs w:val="20"/>
              </w:rPr>
            </w:pPr>
            <w:ins w:id="3110" w:author="Jon.Richar" w:date="2023-06-07T15:39:00Z">
              <w:r w:rsidRPr="00582FB7">
                <w:rPr>
                  <w:rFonts w:ascii="Times New Roman" w:eastAsia="Times New Roman" w:hAnsi="Times New Roman" w:cs="Times New Roman"/>
                  <w:color w:val="000000"/>
                  <w:sz w:val="20"/>
                  <w:szCs w:val="20"/>
                </w:rPr>
                <w:t>Female Bairdi, FHS lag 2, PDO RA3</w:t>
              </w:r>
            </w:ins>
          </w:p>
        </w:tc>
      </w:tr>
      <w:tr w:rsidR="00BA6DAF" w:rsidRPr="00582FB7" w14:paraId="574FE39C" w14:textId="77777777" w:rsidTr="006D018C">
        <w:trPr>
          <w:trHeight w:val="254"/>
          <w:ins w:id="3111" w:author="Jon.Richar" w:date="2023-06-07T15:39:00Z"/>
          <w:trPrChange w:id="3112" w:author="Jon.Richar" w:date="2023-06-09T11:47:00Z">
            <w:trPr>
              <w:trHeight w:val="270"/>
            </w:trPr>
          </w:trPrChange>
        </w:trPr>
        <w:tc>
          <w:tcPr>
            <w:tcW w:w="749" w:type="dxa"/>
            <w:shd w:val="clear" w:color="auto" w:fill="auto"/>
            <w:noWrap/>
            <w:vAlign w:val="bottom"/>
            <w:hideMark/>
            <w:tcPrChange w:id="3113" w:author="Jon.Richar" w:date="2023-06-09T11:47:00Z">
              <w:tcPr>
                <w:tcW w:w="744" w:type="dxa"/>
                <w:shd w:val="clear" w:color="auto" w:fill="auto"/>
                <w:noWrap/>
                <w:vAlign w:val="bottom"/>
                <w:hideMark/>
              </w:tcPr>
            </w:tcPrChange>
          </w:tcPr>
          <w:p w14:paraId="5BE1CF2E" w14:textId="77777777" w:rsidR="00582FB7" w:rsidRPr="00582FB7" w:rsidRDefault="00582FB7" w:rsidP="00582FB7">
            <w:pPr>
              <w:spacing w:after="0" w:line="240" w:lineRule="auto"/>
              <w:jc w:val="right"/>
              <w:rPr>
                <w:ins w:id="3114" w:author="Jon.Richar" w:date="2023-06-07T15:39:00Z"/>
                <w:rFonts w:ascii="Times New Roman" w:eastAsia="Times New Roman" w:hAnsi="Times New Roman" w:cs="Times New Roman"/>
                <w:color w:val="000000"/>
                <w:sz w:val="20"/>
                <w:szCs w:val="20"/>
              </w:rPr>
            </w:pPr>
            <w:ins w:id="3115" w:author="Jon.Richar" w:date="2023-06-07T15:39:00Z">
              <w:r w:rsidRPr="00582FB7">
                <w:rPr>
                  <w:rFonts w:ascii="Times New Roman" w:eastAsia="Times New Roman" w:hAnsi="Times New Roman" w:cs="Times New Roman"/>
                  <w:color w:val="000000"/>
                  <w:sz w:val="20"/>
                  <w:szCs w:val="20"/>
                </w:rPr>
                <w:t>22</w:t>
              </w:r>
            </w:ins>
          </w:p>
        </w:tc>
        <w:tc>
          <w:tcPr>
            <w:tcW w:w="675" w:type="dxa"/>
            <w:shd w:val="clear" w:color="auto" w:fill="auto"/>
            <w:noWrap/>
            <w:vAlign w:val="bottom"/>
            <w:hideMark/>
            <w:tcPrChange w:id="3116" w:author="Jon.Richar" w:date="2023-06-09T11:47:00Z">
              <w:tcPr>
                <w:tcW w:w="671" w:type="dxa"/>
                <w:shd w:val="clear" w:color="auto" w:fill="auto"/>
                <w:noWrap/>
                <w:vAlign w:val="bottom"/>
                <w:hideMark/>
              </w:tcPr>
            </w:tcPrChange>
          </w:tcPr>
          <w:p w14:paraId="00D5F24E" w14:textId="77777777" w:rsidR="00582FB7" w:rsidRPr="00582FB7" w:rsidRDefault="00582FB7" w:rsidP="00582FB7">
            <w:pPr>
              <w:spacing w:after="0" w:line="240" w:lineRule="auto"/>
              <w:jc w:val="right"/>
              <w:rPr>
                <w:ins w:id="3117" w:author="Jon.Richar" w:date="2023-06-07T15:39:00Z"/>
                <w:rFonts w:ascii="Times New Roman" w:eastAsia="Times New Roman" w:hAnsi="Times New Roman" w:cs="Times New Roman"/>
                <w:color w:val="000000"/>
                <w:sz w:val="20"/>
                <w:szCs w:val="20"/>
              </w:rPr>
            </w:pPr>
            <w:ins w:id="3118" w:author="Jon.Richar" w:date="2023-06-07T15:39:00Z">
              <w:r w:rsidRPr="00582FB7">
                <w:rPr>
                  <w:rFonts w:ascii="Times New Roman" w:eastAsia="Times New Roman" w:hAnsi="Times New Roman" w:cs="Times New Roman"/>
                  <w:color w:val="000000"/>
                  <w:sz w:val="20"/>
                  <w:szCs w:val="20"/>
                </w:rPr>
                <w:t>64.87</w:t>
              </w:r>
            </w:ins>
          </w:p>
        </w:tc>
        <w:tc>
          <w:tcPr>
            <w:tcW w:w="745" w:type="dxa"/>
            <w:shd w:val="clear" w:color="auto" w:fill="auto"/>
            <w:noWrap/>
            <w:vAlign w:val="bottom"/>
            <w:hideMark/>
            <w:tcPrChange w:id="3119" w:author="Jon.Richar" w:date="2023-06-09T11:47:00Z">
              <w:tcPr>
                <w:tcW w:w="1047" w:type="dxa"/>
                <w:shd w:val="clear" w:color="auto" w:fill="auto"/>
                <w:noWrap/>
                <w:vAlign w:val="bottom"/>
                <w:hideMark/>
              </w:tcPr>
            </w:tcPrChange>
          </w:tcPr>
          <w:p w14:paraId="2ABD3E9A" w14:textId="77777777" w:rsidR="00582FB7" w:rsidRPr="00582FB7" w:rsidRDefault="00582FB7" w:rsidP="00582FB7">
            <w:pPr>
              <w:spacing w:after="0" w:line="240" w:lineRule="auto"/>
              <w:jc w:val="right"/>
              <w:rPr>
                <w:ins w:id="3120" w:author="Jon.Richar" w:date="2023-06-07T15:39:00Z"/>
                <w:rFonts w:ascii="Times New Roman" w:eastAsia="Times New Roman" w:hAnsi="Times New Roman" w:cs="Times New Roman"/>
                <w:color w:val="000000"/>
                <w:sz w:val="20"/>
                <w:szCs w:val="20"/>
              </w:rPr>
            </w:pPr>
            <w:ins w:id="3121" w:author="Jon.Richar" w:date="2023-06-07T15:39:00Z">
              <w:r w:rsidRPr="00582FB7">
                <w:rPr>
                  <w:rFonts w:ascii="Times New Roman" w:eastAsia="Times New Roman" w:hAnsi="Times New Roman" w:cs="Times New Roman"/>
                  <w:color w:val="000000"/>
                  <w:sz w:val="20"/>
                  <w:szCs w:val="20"/>
                </w:rPr>
                <w:t>-7.73</w:t>
              </w:r>
            </w:ins>
          </w:p>
        </w:tc>
        <w:tc>
          <w:tcPr>
            <w:tcW w:w="725" w:type="dxa"/>
            <w:shd w:val="clear" w:color="auto" w:fill="auto"/>
            <w:noWrap/>
            <w:vAlign w:val="bottom"/>
            <w:hideMark/>
            <w:tcPrChange w:id="3122" w:author="Jon.Richar" w:date="2023-06-09T11:47:00Z">
              <w:tcPr>
                <w:tcW w:w="967" w:type="dxa"/>
                <w:shd w:val="clear" w:color="auto" w:fill="auto"/>
                <w:noWrap/>
                <w:vAlign w:val="bottom"/>
                <w:hideMark/>
              </w:tcPr>
            </w:tcPrChange>
          </w:tcPr>
          <w:p w14:paraId="3917707D" w14:textId="77777777" w:rsidR="00582FB7" w:rsidRPr="00582FB7" w:rsidRDefault="00582FB7" w:rsidP="00582FB7">
            <w:pPr>
              <w:spacing w:after="0" w:line="240" w:lineRule="auto"/>
              <w:jc w:val="right"/>
              <w:rPr>
                <w:ins w:id="3123" w:author="Jon.Richar" w:date="2023-06-07T15:39:00Z"/>
                <w:rFonts w:ascii="Times New Roman" w:eastAsia="Times New Roman" w:hAnsi="Times New Roman" w:cs="Times New Roman"/>
                <w:color w:val="000000"/>
                <w:sz w:val="20"/>
                <w:szCs w:val="20"/>
              </w:rPr>
            </w:pPr>
            <w:ins w:id="3124"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3125" w:author="Jon.Richar" w:date="2023-06-09T11:47:00Z">
              <w:tcPr>
                <w:tcW w:w="5622" w:type="dxa"/>
                <w:shd w:val="clear" w:color="auto" w:fill="auto"/>
                <w:noWrap/>
                <w:vAlign w:val="bottom"/>
                <w:hideMark/>
              </w:tcPr>
            </w:tcPrChange>
          </w:tcPr>
          <w:p w14:paraId="534348E2" w14:textId="77777777" w:rsidR="00582FB7" w:rsidRPr="00582FB7" w:rsidRDefault="00582FB7" w:rsidP="00582FB7">
            <w:pPr>
              <w:spacing w:after="0" w:line="240" w:lineRule="auto"/>
              <w:rPr>
                <w:ins w:id="3126" w:author="Jon.Richar" w:date="2023-06-07T15:39:00Z"/>
                <w:rFonts w:ascii="Times New Roman" w:eastAsia="Times New Roman" w:hAnsi="Times New Roman" w:cs="Times New Roman"/>
                <w:color w:val="000000"/>
                <w:sz w:val="20"/>
                <w:szCs w:val="20"/>
              </w:rPr>
            </w:pPr>
            <w:ins w:id="3127" w:author="Jon.Richar" w:date="2023-06-07T15:39:00Z">
              <w:r w:rsidRPr="00582FB7">
                <w:rPr>
                  <w:rFonts w:ascii="Times New Roman" w:eastAsia="Times New Roman" w:hAnsi="Times New Roman" w:cs="Times New Roman"/>
                  <w:color w:val="000000"/>
                  <w:sz w:val="20"/>
                  <w:szCs w:val="20"/>
                </w:rPr>
                <w:t>Female Bairdi, FHS lag 2, ovigerous female opilio, PDO RA2</w:t>
              </w:r>
            </w:ins>
          </w:p>
        </w:tc>
      </w:tr>
      <w:tr w:rsidR="00BA6DAF" w:rsidRPr="00582FB7" w14:paraId="0BC17E5A" w14:textId="77777777" w:rsidTr="006D018C">
        <w:trPr>
          <w:trHeight w:val="254"/>
          <w:ins w:id="3128" w:author="Jon.Richar" w:date="2023-06-07T15:39:00Z"/>
          <w:trPrChange w:id="3129" w:author="Jon.Richar" w:date="2023-06-09T11:47:00Z">
            <w:trPr>
              <w:trHeight w:val="270"/>
            </w:trPr>
          </w:trPrChange>
        </w:trPr>
        <w:tc>
          <w:tcPr>
            <w:tcW w:w="749" w:type="dxa"/>
            <w:shd w:val="clear" w:color="auto" w:fill="auto"/>
            <w:noWrap/>
            <w:vAlign w:val="bottom"/>
            <w:hideMark/>
            <w:tcPrChange w:id="3130" w:author="Jon.Richar" w:date="2023-06-09T11:47:00Z">
              <w:tcPr>
                <w:tcW w:w="744" w:type="dxa"/>
                <w:shd w:val="clear" w:color="auto" w:fill="auto"/>
                <w:noWrap/>
                <w:vAlign w:val="bottom"/>
                <w:hideMark/>
              </w:tcPr>
            </w:tcPrChange>
          </w:tcPr>
          <w:p w14:paraId="2EDBCBE3" w14:textId="77777777" w:rsidR="00582FB7" w:rsidRPr="00582FB7" w:rsidRDefault="00582FB7" w:rsidP="00582FB7">
            <w:pPr>
              <w:spacing w:after="0" w:line="240" w:lineRule="auto"/>
              <w:jc w:val="right"/>
              <w:rPr>
                <w:ins w:id="3131" w:author="Jon.Richar" w:date="2023-06-07T15:39:00Z"/>
                <w:rFonts w:ascii="Times New Roman" w:eastAsia="Times New Roman" w:hAnsi="Times New Roman" w:cs="Times New Roman"/>
                <w:color w:val="000000"/>
                <w:sz w:val="20"/>
                <w:szCs w:val="20"/>
              </w:rPr>
            </w:pPr>
            <w:ins w:id="3132" w:author="Jon.Richar" w:date="2023-06-07T15:39:00Z">
              <w:r w:rsidRPr="00582FB7">
                <w:rPr>
                  <w:rFonts w:ascii="Times New Roman" w:eastAsia="Times New Roman" w:hAnsi="Times New Roman" w:cs="Times New Roman"/>
                  <w:color w:val="000000"/>
                  <w:sz w:val="20"/>
                  <w:szCs w:val="20"/>
                </w:rPr>
                <w:t>23</w:t>
              </w:r>
            </w:ins>
          </w:p>
        </w:tc>
        <w:tc>
          <w:tcPr>
            <w:tcW w:w="675" w:type="dxa"/>
            <w:shd w:val="clear" w:color="auto" w:fill="auto"/>
            <w:noWrap/>
            <w:vAlign w:val="bottom"/>
            <w:hideMark/>
            <w:tcPrChange w:id="3133" w:author="Jon.Richar" w:date="2023-06-09T11:47:00Z">
              <w:tcPr>
                <w:tcW w:w="671" w:type="dxa"/>
                <w:shd w:val="clear" w:color="auto" w:fill="auto"/>
                <w:noWrap/>
                <w:vAlign w:val="bottom"/>
                <w:hideMark/>
              </w:tcPr>
            </w:tcPrChange>
          </w:tcPr>
          <w:p w14:paraId="412992BD" w14:textId="77777777" w:rsidR="00582FB7" w:rsidRPr="00582FB7" w:rsidRDefault="00582FB7" w:rsidP="00582FB7">
            <w:pPr>
              <w:spacing w:after="0" w:line="240" w:lineRule="auto"/>
              <w:jc w:val="right"/>
              <w:rPr>
                <w:ins w:id="3134" w:author="Jon.Richar" w:date="2023-06-07T15:39:00Z"/>
                <w:rFonts w:ascii="Times New Roman" w:eastAsia="Times New Roman" w:hAnsi="Times New Roman" w:cs="Times New Roman"/>
                <w:color w:val="000000"/>
                <w:sz w:val="20"/>
                <w:szCs w:val="20"/>
              </w:rPr>
            </w:pPr>
            <w:ins w:id="3135" w:author="Jon.Richar" w:date="2023-06-07T15:39:00Z">
              <w:r w:rsidRPr="00582FB7">
                <w:rPr>
                  <w:rFonts w:ascii="Times New Roman" w:eastAsia="Times New Roman" w:hAnsi="Times New Roman" w:cs="Times New Roman"/>
                  <w:color w:val="000000"/>
                  <w:sz w:val="20"/>
                  <w:szCs w:val="20"/>
                </w:rPr>
                <w:t>65.19</w:t>
              </w:r>
            </w:ins>
          </w:p>
        </w:tc>
        <w:tc>
          <w:tcPr>
            <w:tcW w:w="745" w:type="dxa"/>
            <w:shd w:val="clear" w:color="auto" w:fill="auto"/>
            <w:noWrap/>
            <w:vAlign w:val="bottom"/>
            <w:hideMark/>
            <w:tcPrChange w:id="3136" w:author="Jon.Richar" w:date="2023-06-09T11:47:00Z">
              <w:tcPr>
                <w:tcW w:w="1047" w:type="dxa"/>
                <w:shd w:val="clear" w:color="auto" w:fill="auto"/>
                <w:noWrap/>
                <w:vAlign w:val="bottom"/>
                <w:hideMark/>
              </w:tcPr>
            </w:tcPrChange>
          </w:tcPr>
          <w:p w14:paraId="72EF3D3D" w14:textId="77777777" w:rsidR="00582FB7" w:rsidRPr="00582FB7" w:rsidRDefault="00582FB7" w:rsidP="00582FB7">
            <w:pPr>
              <w:spacing w:after="0" w:line="240" w:lineRule="auto"/>
              <w:jc w:val="right"/>
              <w:rPr>
                <w:ins w:id="3137" w:author="Jon.Richar" w:date="2023-06-07T15:39:00Z"/>
                <w:rFonts w:ascii="Times New Roman" w:eastAsia="Times New Roman" w:hAnsi="Times New Roman" w:cs="Times New Roman"/>
                <w:color w:val="000000"/>
                <w:sz w:val="20"/>
                <w:szCs w:val="20"/>
              </w:rPr>
            </w:pPr>
            <w:ins w:id="3138" w:author="Jon.Richar" w:date="2023-06-07T15:39:00Z">
              <w:r w:rsidRPr="00582FB7">
                <w:rPr>
                  <w:rFonts w:ascii="Times New Roman" w:eastAsia="Times New Roman" w:hAnsi="Times New Roman" w:cs="Times New Roman"/>
                  <w:color w:val="000000"/>
                  <w:sz w:val="20"/>
                  <w:szCs w:val="20"/>
                </w:rPr>
                <w:t>-7.41</w:t>
              </w:r>
            </w:ins>
          </w:p>
        </w:tc>
        <w:tc>
          <w:tcPr>
            <w:tcW w:w="725" w:type="dxa"/>
            <w:shd w:val="clear" w:color="auto" w:fill="auto"/>
            <w:noWrap/>
            <w:vAlign w:val="bottom"/>
            <w:hideMark/>
            <w:tcPrChange w:id="3139" w:author="Jon.Richar" w:date="2023-06-09T11:47:00Z">
              <w:tcPr>
                <w:tcW w:w="967" w:type="dxa"/>
                <w:shd w:val="clear" w:color="auto" w:fill="auto"/>
                <w:noWrap/>
                <w:vAlign w:val="bottom"/>
                <w:hideMark/>
              </w:tcPr>
            </w:tcPrChange>
          </w:tcPr>
          <w:p w14:paraId="5F0D5288" w14:textId="77777777" w:rsidR="00582FB7" w:rsidRPr="00582FB7" w:rsidRDefault="00582FB7" w:rsidP="00582FB7">
            <w:pPr>
              <w:spacing w:after="0" w:line="240" w:lineRule="auto"/>
              <w:jc w:val="right"/>
              <w:rPr>
                <w:ins w:id="3140" w:author="Jon.Richar" w:date="2023-06-07T15:39:00Z"/>
                <w:rFonts w:ascii="Times New Roman" w:eastAsia="Times New Roman" w:hAnsi="Times New Roman" w:cs="Times New Roman"/>
                <w:color w:val="000000"/>
                <w:sz w:val="20"/>
                <w:szCs w:val="20"/>
              </w:rPr>
            </w:pPr>
            <w:ins w:id="3141" w:author="Jon.Richar" w:date="2023-06-07T15:39:00Z">
              <w:r w:rsidRPr="00582FB7">
                <w:rPr>
                  <w:rFonts w:ascii="Times New Roman" w:eastAsia="Times New Roman" w:hAnsi="Times New Roman" w:cs="Times New Roman"/>
                  <w:color w:val="000000"/>
                  <w:sz w:val="20"/>
                  <w:szCs w:val="20"/>
                </w:rPr>
                <w:t>0.29</w:t>
              </w:r>
            </w:ins>
          </w:p>
        </w:tc>
        <w:tc>
          <w:tcPr>
            <w:tcW w:w="6220" w:type="dxa"/>
            <w:shd w:val="clear" w:color="auto" w:fill="auto"/>
            <w:noWrap/>
            <w:vAlign w:val="bottom"/>
            <w:hideMark/>
            <w:tcPrChange w:id="3142" w:author="Jon.Richar" w:date="2023-06-09T11:47:00Z">
              <w:tcPr>
                <w:tcW w:w="5622" w:type="dxa"/>
                <w:shd w:val="clear" w:color="auto" w:fill="auto"/>
                <w:noWrap/>
                <w:vAlign w:val="bottom"/>
                <w:hideMark/>
              </w:tcPr>
            </w:tcPrChange>
          </w:tcPr>
          <w:p w14:paraId="1D241189" w14:textId="77777777" w:rsidR="00582FB7" w:rsidRPr="00582FB7" w:rsidRDefault="00582FB7" w:rsidP="00582FB7">
            <w:pPr>
              <w:spacing w:after="0" w:line="240" w:lineRule="auto"/>
              <w:rPr>
                <w:ins w:id="3143" w:author="Jon.Richar" w:date="2023-06-07T15:39:00Z"/>
                <w:rFonts w:ascii="Times New Roman" w:eastAsia="Times New Roman" w:hAnsi="Times New Roman" w:cs="Times New Roman"/>
                <w:color w:val="000000"/>
                <w:sz w:val="20"/>
                <w:szCs w:val="20"/>
              </w:rPr>
            </w:pPr>
            <w:ins w:id="3144" w:author="Jon.Richar" w:date="2023-06-07T15:39:00Z">
              <w:r w:rsidRPr="00582FB7">
                <w:rPr>
                  <w:rFonts w:ascii="Times New Roman" w:eastAsia="Times New Roman" w:hAnsi="Times New Roman" w:cs="Times New Roman"/>
                  <w:color w:val="000000"/>
                  <w:sz w:val="20"/>
                  <w:szCs w:val="20"/>
                </w:rPr>
                <w:t>Female Bairdi, FHS lag 2, ovigerous female opilio, AO RA2</w:t>
              </w:r>
            </w:ins>
          </w:p>
        </w:tc>
      </w:tr>
      <w:tr w:rsidR="00BA6DAF" w:rsidRPr="00582FB7" w14:paraId="16543DDB" w14:textId="77777777" w:rsidTr="006D018C">
        <w:trPr>
          <w:trHeight w:val="254"/>
          <w:ins w:id="3145" w:author="Jon.Richar" w:date="2023-06-07T15:39:00Z"/>
          <w:trPrChange w:id="3146" w:author="Jon.Richar" w:date="2023-06-09T11:47:00Z">
            <w:trPr>
              <w:trHeight w:val="270"/>
            </w:trPr>
          </w:trPrChange>
        </w:trPr>
        <w:tc>
          <w:tcPr>
            <w:tcW w:w="749" w:type="dxa"/>
            <w:shd w:val="clear" w:color="auto" w:fill="auto"/>
            <w:noWrap/>
            <w:vAlign w:val="bottom"/>
            <w:hideMark/>
            <w:tcPrChange w:id="3147" w:author="Jon.Richar" w:date="2023-06-09T11:47:00Z">
              <w:tcPr>
                <w:tcW w:w="744" w:type="dxa"/>
                <w:shd w:val="clear" w:color="auto" w:fill="auto"/>
                <w:noWrap/>
                <w:vAlign w:val="bottom"/>
                <w:hideMark/>
              </w:tcPr>
            </w:tcPrChange>
          </w:tcPr>
          <w:p w14:paraId="19190469" w14:textId="77777777" w:rsidR="00582FB7" w:rsidRPr="00582FB7" w:rsidRDefault="00582FB7" w:rsidP="00582FB7">
            <w:pPr>
              <w:spacing w:after="0" w:line="240" w:lineRule="auto"/>
              <w:jc w:val="right"/>
              <w:rPr>
                <w:ins w:id="3148" w:author="Jon.Richar" w:date="2023-06-07T15:39:00Z"/>
                <w:rFonts w:ascii="Times New Roman" w:eastAsia="Times New Roman" w:hAnsi="Times New Roman" w:cs="Times New Roman"/>
                <w:color w:val="000000"/>
                <w:sz w:val="20"/>
                <w:szCs w:val="20"/>
              </w:rPr>
            </w:pPr>
            <w:ins w:id="3149" w:author="Jon.Richar" w:date="2023-06-07T15:39:00Z">
              <w:r w:rsidRPr="00582FB7">
                <w:rPr>
                  <w:rFonts w:ascii="Times New Roman" w:eastAsia="Times New Roman" w:hAnsi="Times New Roman" w:cs="Times New Roman"/>
                  <w:color w:val="000000"/>
                  <w:sz w:val="20"/>
                  <w:szCs w:val="20"/>
                </w:rPr>
                <w:t>19</w:t>
              </w:r>
            </w:ins>
          </w:p>
        </w:tc>
        <w:tc>
          <w:tcPr>
            <w:tcW w:w="675" w:type="dxa"/>
            <w:shd w:val="clear" w:color="auto" w:fill="auto"/>
            <w:noWrap/>
            <w:vAlign w:val="bottom"/>
            <w:hideMark/>
            <w:tcPrChange w:id="3150" w:author="Jon.Richar" w:date="2023-06-09T11:47:00Z">
              <w:tcPr>
                <w:tcW w:w="671" w:type="dxa"/>
                <w:shd w:val="clear" w:color="auto" w:fill="auto"/>
                <w:noWrap/>
                <w:vAlign w:val="bottom"/>
                <w:hideMark/>
              </w:tcPr>
            </w:tcPrChange>
          </w:tcPr>
          <w:p w14:paraId="6FCAEF15" w14:textId="77777777" w:rsidR="00582FB7" w:rsidRPr="00582FB7" w:rsidRDefault="00582FB7" w:rsidP="00582FB7">
            <w:pPr>
              <w:spacing w:after="0" w:line="240" w:lineRule="auto"/>
              <w:jc w:val="right"/>
              <w:rPr>
                <w:ins w:id="3151" w:author="Jon.Richar" w:date="2023-06-07T15:39:00Z"/>
                <w:rFonts w:ascii="Times New Roman" w:eastAsia="Times New Roman" w:hAnsi="Times New Roman" w:cs="Times New Roman"/>
                <w:color w:val="000000"/>
                <w:sz w:val="20"/>
                <w:szCs w:val="20"/>
              </w:rPr>
            </w:pPr>
            <w:ins w:id="3152" w:author="Jon.Richar" w:date="2023-06-07T15:39:00Z">
              <w:r w:rsidRPr="00582FB7">
                <w:rPr>
                  <w:rFonts w:ascii="Times New Roman" w:eastAsia="Times New Roman" w:hAnsi="Times New Roman" w:cs="Times New Roman"/>
                  <w:color w:val="000000"/>
                  <w:sz w:val="20"/>
                  <w:szCs w:val="20"/>
                </w:rPr>
                <w:t>65.35</w:t>
              </w:r>
            </w:ins>
          </w:p>
        </w:tc>
        <w:tc>
          <w:tcPr>
            <w:tcW w:w="745" w:type="dxa"/>
            <w:shd w:val="clear" w:color="auto" w:fill="auto"/>
            <w:noWrap/>
            <w:vAlign w:val="bottom"/>
            <w:hideMark/>
            <w:tcPrChange w:id="3153" w:author="Jon.Richar" w:date="2023-06-09T11:47:00Z">
              <w:tcPr>
                <w:tcW w:w="1047" w:type="dxa"/>
                <w:shd w:val="clear" w:color="auto" w:fill="auto"/>
                <w:noWrap/>
                <w:vAlign w:val="bottom"/>
                <w:hideMark/>
              </w:tcPr>
            </w:tcPrChange>
          </w:tcPr>
          <w:p w14:paraId="5742E8A5" w14:textId="77777777" w:rsidR="00582FB7" w:rsidRPr="00582FB7" w:rsidRDefault="00582FB7" w:rsidP="00582FB7">
            <w:pPr>
              <w:spacing w:after="0" w:line="240" w:lineRule="auto"/>
              <w:jc w:val="right"/>
              <w:rPr>
                <w:ins w:id="3154" w:author="Jon.Richar" w:date="2023-06-07T15:39:00Z"/>
                <w:rFonts w:ascii="Times New Roman" w:eastAsia="Times New Roman" w:hAnsi="Times New Roman" w:cs="Times New Roman"/>
                <w:color w:val="000000"/>
                <w:sz w:val="20"/>
                <w:szCs w:val="20"/>
              </w:rPr>
            </w:pPr>
            <w:ins w:id="3155" w:author="Jon.Richar" w:date="2023-06-07T15:39:00Z">
              <w:r w:rsidRPr="00582FB7">
                <w:rPr>
                  <w:rFonts w:ascii="Times New Roman" w:eastAsia="Times New Roman" w:hAnsi="Times New Roman" w:cs="Times New Roman"/>
                  <w:color w:val="000000"/>
                  <w:sz w:val="20"/>
                  <w:szCs w:val="20"/>
                </w:rPr>
                <w:t>-7.26</w:t>
              </w:r>
            </w:ins>
          </w:p>
        </w:tc>
        <w:tc>
          <w:tcPr>
            <w:tcW w:w="725" w:type="dxa"/>
            <w:shd w:val="clear" w:color="auto" w:fill="auto"/>
            <w:noWrap/>
            <w:vAlign w:val="bottom"/>
            <w:hideMark/>
            <w:tcPrChange w:id="3156" w:author="Jon.Richar" w:date="2023-06-09T11:47:00Z">
              <w:tcPr>
                <w:tcW w:w="967" w:type="dxa"/>
                <w:shd w:val="clear" w:color="auto" w:fill="auto"/>
                <w:noWrap/>
                <w:vAlign w:val="bottom"/>
                <w:hideMark/>
              </w:tcPr>
            </w:tcPrChange>
          </w:tcPr>
          <w:p w14:paraId="3CE3F110" w14:textId="77777777" w:rsidR="00582FB7" w:rsidRPr="00582FB7" w:rsidRDefault="00582FB7" w:rsidP="00582FB7">
            <w:pPr>
              <w:spacing w:after="0" w:line="240" w:lineRule="auto"/>
              <w:jc w:val="right"/>
              <w:rPr>
                <w:ins w:id="3157" w:author="Jon.Richar" w:date="2023-06-07T15:39:00Z"/>
                <w:rFonts w:ascii="Times New Roman" w:eastAsia="Times New Roman" w:hAnsi="Times New Roman" w:cs="Times New Roman"/>
                <w:color w:val="000000"/>
                <w:sz w:val="20"/>
                <w:szCs w:val="20"/>
              </w:rPr>
            </w:pPr>
            <w:ins w:id="3158" w:author="Jon.Richar" w:date="2023-06-07T15:39:00Z">
              <w:r w:rsidRPr="00582FB7">
                <w:rPr>
                  <w:rFonts w:ascii="Times New Roman" w:eastAsia="Times New Roman" w:hAnsi="Times New Roman" w:cs="Times New Roman"/>
                  <w:color w:val="000000"/>
                  <w:sz w:val="20"/>
                  <w:szCs w:val="20"/>
                </w:rPr>
                <w:t>0.42</w:t>
              </w:r>
            </w:ins>
          </w:p>
        </w:tc>
        <w:tc>
          <w:tcPr>
            <w:tcW w:w="6220" w:type="dxa"/>
            <w:shd w:val="clear" w:color="auto" w:fill="auto"/>
            <w:noWrap/>
            <w:vAlign w:val="bottom"/>
            <w:hideMark/>
            <w:tcPrChange w:id="3159" w:author="Jon.Richar" w:date="2023-06-09T11:47:00Z">
              <w:tcPr>
                <w:tcW w:w="5622" w:type="dxa"/>
                <w:shd w:val="clear" w:color="auto" w:fill="auto"/>
                <w:noWrap/>
                <w:vAlign w:val="bottom"/>
                <w:hideMark/>
              </w:tcPr>
            </w:tcPrChange>
          </w:tcPr>
          <w:p w14:paraId="0FA3B49A" w14:textId="77777777" w:rsidR="00582FB7" w:rsidRPr="00582FB7" w:rsidRDefault="00582FB7" w:rsidP="00582FB7">
            <w:pPr>
              <w:spacing w:after="0" w:line="240" w:lineRule="auto"/>
              <w:rPr>
                <w:ins w:id="3160" w:author="Jon.Richar" w:date="2023-06-07T15:39:00Z"/>
                <w:rFonts w:ascii="Times New Roman" w:eastAsia="Times New Roman" w:hAnsi="Times New Roman" w:cs="Times New Roman"/>
                <w:color w:val="000000"/>
                <w:sz w:val="20"/>
                <w:szCs w:val="20"/>
              </w:rPr>
            </w:pPr>
            <w:ins w:id="3161" w:author="Jon.Richar" w:date="2023-06-07T15:39:00Z">
              <w:r w:rsidRPr="00582FB7">
                <w:rPr>
                  <w:rFonts w:ascii="Times New Roman" w:eastAsia="Times New Roman" w:hAnsi="Times New Roman" w:cs="Times New Roman"/>
                  <w:color w:val="000000"/>
                  <w:sz w:val="20"/>
                  <w:szCs w:val="20"/>
                </w:rPr>
                <w:t>Female Bairdi, FHS lag 2, ovigerous female opilio</w:t>
              </w:r>
            </w:ins>
          </w:p>
        </w:tc>
      </w:tr>
      <w:tr w:rsidR="00BA6DAF" w:rsidRPr="00582FB7" w14:paraId="7EEC7F91" w14:textId="77777777" w:rsidTr="006D018C">
        <w:trPr>
          <w:trHeight w:val="254"/>
          <w:ins w:id="3162" w:author="Jon.Richar" w:date="2023-06-07T15:39:00Z"/>
          <w:trPrChange w:id="3163" w:author="Jon.Richar" w:date="2023-06-09T11:47:00Z">
            <w:trPr>
              <w:trHeight w:val="270"/>
            </w:trPr>
          </w:trPrChange>
        </w:trPr>
        <w:tc>
          <w:tcPr>
            <w:tcW w:w="749" w:type="dxa"/>
            <w:shd w:val="clear" w:color="auto" w:fill="auto"/>
            <w:noWrap/>
            <w:vAlign w:val="bottom"/>
            <w:hideMark/>
            <w:tcPrChange w:id="3164" w:author="Jon.Richar" w:date="2023-06-09T11:47:00Z">
              <w:tcPr>
                <w:tcW w:w="744" w:type="dxa"/>
                <w:shd w:val="clear" w:color="auto" w:fill="auto"/>
                <w:noWrap/>
                <w:vAlign w:val="bottom"/>
                <w:hideMark/>
              </w:tcPr>
            </w:tcPrChange>
          </w:tcPr>
          <w:p w14:paraId="38D5C018" w14:textId="77777777" w:rsidR="00582FB7" w:rsidRPr="00582FB7" w:rsidRDefault="00582FB7" w:rsidP="00582FB7">
            <w:pPr>
              <w:spacing w:after="0" w:line="240" w:lineRule="auto"/>
              <w:jc w:val="right"/>
              <w:rPr>
                <w:ins w:id="3165" w:author="Jon.Richar" w:date="2023-06-07T15:39:00Z"/>
                <w:rFonts w:ascii="Times New Roman" w:eastAsia="Times New Roman" w:hAnsi="Times New Roman" w:cs="Times New Roman"/>
                <w:color w:val="000000"/>
                <w:sz w:val="20"/>
                <w:szCs w:val="20"/>
              </w:rPr>
            </w:pPr>
            <w:ins w:id="3166" w:author="Jon.Richar" w:date="2023-06-07T15:39:00Z">
              <w:r w:rsidRPr="00582FB7">
                <w:rPr>
                  <w:rFonts w:ascii="Times New Roman" w:eastAsia="Times New Roman" w:hAnsi="Times New Roman" w:cs="Times New Roman"/>
                  <w:color w:val="000000"/>
                  <w:sz w:val="20"/>
                  <w:szCs w:val="20"/>
                </w:rPr>
                <w:t>33</w:t>
              </w:r>
            </w:ins>
          </w:p>
        </w:tc>
        <w:tc>
          <w:tcPr>
            <w:tcW w:w="675" w:type="dxa"/>
            <w:shd w:val="clear" w:color="auto" w:fill="auto"/>
            <w:noWrap/>
            <w:vAlign w:val="bottom"/>
            <w:hideMark/>
            <w:tcPrChange w:id="3167" w:author="Jon.Richar" w:date="2023-06-09T11:47:00Z">
              <w:tcPr>
                <w:tcW w:w="671" w:type="dxa"/>
                <w:shd w:val="clear" w:color="auto" w:fill="auto"/>
                <w:noWrap/>
                <w:vAlign w:val="bottom"/>
                <w:hideMark/>
              </w:tcPr>
            </w:tcPrChange>
          </w:tcPr>
          <w:p w14:paraId="7B3721C5" w14:textId="77777777" w:rsidR="00582FB7" w:rsidRPr="00582FB7" w:rsidRDefault="00582FB7" w:rsidP="00582FB7">
            <w:pPr>
              <w:spacing w:after="0" w:line="240" w:lineRule="auto"/>
              <w:jc w:val="right"/>
              <w:rPr>
                <w:ins w:id="3168" w:author="Jon.Richar" w:date="2023-06-07T15:39:00Z"/>
                <w:rFonts w:ascii="Times New Roman" w:eastAsia="Times New Roman" w:hAnsi="Times New Roman" w:cs="Times New Roman"/>
                <w:color w:val="000000"/>
                <w:sz w:val="20"/>
                <w:szCs w:val="20"/>
              </w:rPr>
            </w:pPr>
            <w:ins w:id="3169" w:author="Jon.Richar" w:date="2023-06-07T15:39:00Z">
              <w:r w:rsidRPr="00582FB7">
                <w:rPr>
                  <w:rFonts w:ascii="Times New Roman" w:eastAsia="Times New Roman" w:hAnsi="Times New Roman" w:cs="Times New Roman"/>
                  <w:color w:val="000000"/>
                  <w:sz w:val="20"/>
                  <w:szCs w:val="20"/>
                </w:rPr>
                <w:t>65.38</w:t>
              </w:r>
            </w:ins>
          </w:p>
        </w:tc>
        <w:tc>
          <w:tcPr>
            <w:tcW w:w="745" w:type="dxa"/>
            <w:shd w:val="clear" w:color="auto" w:fill="auto"/>
            <w:noWrap/>
            <w:vAlign w:val="bottom"/>
            <w:hideMark/>
            <w:tcPrChange w:id="3170" w:author="Jon.Richar" w:date="2023-06-09T11:47:00Z">
              <w:tcPr>
                <w:tcW w:w="1047" w:type="dxa"/>
                <w:shd w:val="clear" w:color="auto" w:fill="auto"/>
                <w:noWrap/>
                <w:vAlign w:val="bottom"/>
                <w:hideMark/>
              </w:tcPr>
            </w:tcPrChange>
          </w:tcPr>
          <w:p w14:paraId="0D178698" w14:textId="77777777" w:rsidR="00582FB7" w:rsidRPr="00582FB7" w:rsidRDefault="00582FB7" w:rsidP="00582FB7">
            <w:pPr>
              <w:spacing w:after="0" w:line="240" w:lineRule="auto"/>
              <w:jc w:val="right"/>
              <w:rPr>
                <w:ins w:id="3171" w:author="Jon.Richar" w:date="2023-06-07T15:39:00Z"/>
                <w:rFonts w:ascii="Times New Roman" w:eastAsia="Times New Roman" w:hAnsi="Times New Roman" w:cs="Times New Roman"/>
                <w:color w:val="000000"/>
                <w:sz w:val="20"/>
                <w:szCs w:val="20"/>
              </w:rPr>
            </w:pPr>
            <w:ins w:id="3172" w:author="Jon.Richar" w:date="2023-06-07T15:39:00Z">
              <w:r w:rsidRPr="00582FB7">
                <w:rPr>
                  <w:rFonts w:ascii="Times New Roman" w:eastAsia="Times New Roman" w:hAnsi="Times New Roman" w:cs="Times New Roman"/>
                  <w:color w:val="000000"/>
                  <w:sz w:val="20"/>
                  <w:szCs w:val="20"/>
                </w:rPr>
                <w:t>-7.23</w:t>
              </w:r>
            </w:ins>
          </w:p>
        </w:tc>
        <w:tc>
          <w:tcPr>
            <w:tcW w:w="725" w:type="dxa"/>
            <w:shd w:val="clear" w:color="auto" w:fill="auto"/>
            <w:noWrap/>
            <w:vAlign w:val="bottom"/>
            <w:hideMark/>
            <w:tcPrChange w:id="3173" w:author="Jon.Richar" w:date="2023-06-09T11:47:00Z">
              <w:tcPr>
                <w:tcW w:w="967" w:type="dxa"/>
                <w:shd w:val="clear" w:color="auto" w:fill="auto"/>
                <w:noWrap/>
                <w:vAlign w:val="bottom"/>
                <w:hideMark/>
              </w:tcPr>
            </w:tcPrChange>
          </w:tcPr>
          <w:p w14:paraId="5A932ACB" w14:textId="77777777" w:rsidR="00582FB7" w:rsidRPr="00582FB7" w:rsidRDefault="00582FB7" w:rsidP="00582FB7">
            <w:pPr>
              <w:spacing w:after="0" w:line="240" w:lineRule="auto"/>
              <w:jc w:val="right"/>
              <w:rPr>
                <w:ins w:id="3174" w:author="Jon.Richar" w:date="2023-06-07T15:39:00Z"/>
                <w:rFonts w:ascii="Times New Roman" w:eastAsia="Times New Roman" w:hAnsi="Times New Roman" w:cs="Times New Roman"/>
                <w:color w:val="000000"/>
                <w:sz w:val="20"/>
                <w:szCs w:val="20"/>
              </w:rPr>
            </w:pPr>
            <w:ins w:id="3175" w:author="Jon.Richar" w:date="2023-06-07T15:39:00Z">
              <w:r w:rsidRPr="00582FB7">
                <w:rPr>
                  <w:rFonts w:ascii="Times New Roman" w:eastAsia="Times New Roman" w:hAnsi="Times New Roman" w:cs="Times New Roman"/>
                  <w:color w:val="000000"/>
                  <w:sz w:val="20"/>
                  <w:szCs w:val="20"/>
                </w:rPr>
                <w:t>0.42</w:t>
              </w:r>
            </w:ins>
          </w:p>
        </w:tc>
        <w:tc>
          <w:tcPr>
            <w:tcW w:w="6220" w:type="dxa"/>
            <w:shd w:val="clear" w:color="auto" w:fill="auto"/>
            <w:noWrap/>
            <w:vAlign w:val="bottom"/>
            <w:hideMark/>
            <w:tcPrChange w:id="3176" w:author="Jon.Richar" w:date="2023-06-09T11:47:00Z">
              <w:tcPr>
                <w:tcW w:w="5622" w:type="dxa"/>
                <w:shd w:val="clear" w:color="auto" w:fill="auto"/>
                <w:noWrap/>
                <w:vAlign w:val="bottom"/>
                <w:hideMark/>
              </w:tcPr>
            </w:tcPrChange>
          </w:tcPr>
          <w:p w14:paraId="5ADD82B7" w14:textId="77777777" w:rsidR="00582FB7" w:rsidRPr="00582FB7" w:rsidRDefault="00582FB7" w:rsidP="00582FB7">
            <w:pPr>
              <w:spacing w:after="0" w:line="240" w:lineRule="auto"/>
              <w:rPr>
                <w:ins w:id="3177" w:author="Jon.Richar" w:date="2023-06-07T15:39:00Z"/>
                <w:rFonts w:ascii="Times New Roman" w:eastAsia="Times New Roman" w:hAnsi="Times New Roman" w:cs="Times New Roman"/>
                <w:color w:val="000000"/>
                <w:sz w:val="20"/>
                <w:szCs w:val="20"/>
              </w:rPr>
            </w:pPr>
            <w:ins w:id="3178" w:author="Jon.Richar" w:date="2023-06-07T15:39:00Z">
              <w:r w:rsidRPr="00582FB7">
                <w:rPr>
                  <w:rFonts w:ascii="Times New Roman" w:eastAsia="Times New Roman" w:hAnsi="Times New Roman" w:cs="Times New Roman"/>
                  <w:color w:val="000000"/>
                  <w:sz w:val="20"/>
                  <w:szCs w:val="20"/>
                </w:rPr>
                <w:t>Female Bairdi, FHS lag 2, PDO RA3, AO RA3</w:t>
              </w:r>
            </w:ins>
          </w:p>
        </w:tc>
      </w:tr>
      <w:tr w:rsidR="00BA6DAF" w:rsidRPr="00582FB7" w14:paraId="6CF8AEB5" w14:textId="77777777" w:rsidTr="006D018C">
        <w:trPr>
          <w:trHeight w:val="254"/>
          <w:ins w:id="3179" w:author="Jon.Richar" w:date="2023-06-07T15:39:00Z"/>
          <w:trPrChange w:id="3180" w:author="Jon.Richar" w:date="2023-06-09T11:47:00Z">
            <w:trPr>
              <w:trHeight w:val="270"/>
            </w:trPr>
          </w:trPrChange>
        </w:trPr>
        <w:tc>
          <w:tcPr>
            <w:tcW w:w="749" w:type="dxa"/>
            <w:shd w:val="clear" w:color="auto" w:fill="auto"/>
            <w:noWrap/>
            <w:vAlign w:val="bottom"/>
            <w:hideMark/>
            <w:tcPrChange w:id="3181" w:author="Jon.Richar" w:date="2023-06-09T11:47:00Z">
              <w:tcPr>
                <w:tcW w:w="744" w:type="dxa"/>
                <w:shd w:val="clear" w:color="auto" w:fill="auto"/>
                <w:noWrap/>
                <w:vAlign w:val="bottom"/>
                <w:hideMark/>
              </w:tcPr>
            </w:tcPrChange>
          </w:tcPr>
          <w:p w14:paraId="51E6DCC1" w14:textId="77777777" w:rsidR="00582FB7" w:rsidRPr="00582FB7" w:rsidRDefault="00582FB7" w:rsidP="00582FB7">
            <w:pPr>
              <w:spacing w:after="0" w:line="240" w:lineRule="auto"/>
              <w:jc w:val="right"/>
              <w:rPr>
                <w:ins w:id="3182" w:author="Jon.Richar" w:date="2023-06-07T15:39:00Z"/>
                <w:rFonts w:ascii="Times New Roman" w:eastAsia="Times New Roman" w:hAnsi="Times New Roman" w:cs="Times New Roman"/>
                <w:color w:val="000000"/>
                <w:sz w:val="20"/>
                <w:szCs w:val="20"/>
              </w:rPr>
            </w:pPr>
            <w:ins w:id="3183" w:author="Jon.Richar" w:date="2023-06-07T15:39:00Z">
              <w:r w:rsidRPr="00582FB7">
                <w:rPr>
                  <w:rFonts w:ascii="Times New Roman" w:eastAsia="Times New Roman" w:hAnsi="Times New Roman" w:cs="Times New Roman"/>
                  <w:color w:val="000000"/>
                  <w:sz w:val="20"/>
                  <w:szCs w:val="20"/>
                </w:rPr>
                <w:t>30</w:t>
              </w:r>
            </w:ins>
          </w:p>
        </w:tc>
        <w:tc>
          <w:tcPr>
            <w:tcW w:w="675" w:type="dxa"/>
            <w:shd w:val="clear" w:color="auto" w:fill="auto"/>
            <w:noWrap/>
            <w:vAlign w:val="bottom"/>
            <w:hideMark/>
            <w:tcPrChange w:id="3184" w:author="Jon.Richar" w:date="2023-06-09T11:47:00Z">
              <w:tcPr>
                <w:tcW w:w="671" w:type="dxa"/>
                <w:shd w:val="clear" w:color="auto" w:fill="auto"/>
                <w:noWrap/>
                <w:vAlign w:val="bottom"/>
                <w:hideMark/>
              </w:tcPr>
            </w:tcPrChange>
          </w:tcPr>
          <w:p w14:paraId="20AFB45A" w14:textId="77777777" w:rsidR="00582FB7" w:rsidRPr="00582FB7" w:rsidRDefault="00582FB7" w:rsidP="00582FB7">
            <w:pPr>
              <w:spacing w:after="0" w:line="240" w:lineRule="auto"/>
              <w:jc w:val="right"/>
              <w:rPr>
                <w:ins w:id="3185" w:author="Jon.Richar" w:date="2023-06-07T15:39:00Z"/>
                <w:rFonts w:ascii="Times New Roman" w:eastAsia="Times New Roman" w:hAnsi="Times New Roman" w:cs="Times New Roman"/>
                <w:color w:val="000000"/>
                <w:sz w:val="20"/>
                <w:szCs w:val="20"/>
              </w:rPr>
            </w:pPr>
            <w:ins w:id="3186" w:author="Jon.Richar" w:date="2023-06-07T15:39:00Z">
              <w:r w:rsidRPr="00582FB7">
                <w:rPr>
                  <w:rFonts w:ascii="Times New Roman" w:eastAsia="Times New Roman" w:hAnsi="Times New Roman" w:cs="Times New Roman"/>
                  <w:color w:val="000000"/>
                  <w:sz w:val="20"/>
                  <w:szCs w:val="20"/>
                </w:rPr>
                <w:t>65.51</w:t>
              </w:r>
            </w:ins>
          </w:p>
        </w:tc>
        <w:tc>
          <w:tcPr>
            <w:tcW w:w="745" w:type="dxa"/>
            <w:shd w:val="clear" w:color="auto" w:fill="auto"/>
            <w:noWrap/>
            <w:vAlign w:val="bottom"/>
            <w:hideMark/>
            <w:tcPrChange w:id="3187" w:author="Jon.Richar" w:date="2023-06-09T11:47:00Z">
              <w:tcPr>
                <w:tcW w:w="1047" w:type="dxa"/>
                <w:shd w:val="clear" w:color="auto" w:fill="auto"/>
                <w:noWrap/>
                <w:vAlign w:val="bottom"/>
                <w:hideMark/>
              </w:tcPr>
            </w:tcPrChange>
          </w:tcPr>
          <w:p w14:paraId="0FA6AB2D" w14:textId="77777777" w:rsidR="00582FB7" w:rsidRPr="00582FB7" w:rsidRDefault="00582FB7" w:rsidP="00582FB7">
            <w:pPr>
              <w:spacing w:after="0" w:line="240" w:lineRule="auto"/>
              <w:jc w:val="right"/>
              <w:rPr>
                <w:ins w:id="3188" w:author="Jon.Richar" w:date="2023-06-07T15:39:00Z"/>
                <w:rFonts w:ascii="Times New Roman" w:eastAsia="Times New Roman" w:hAnsi="Times New Roman" w:cs="Times New Roman"/>
                <w:color w:val="000000"/>
                <w:sz w:val="20"/>
                <w:szCs w:val="20"/>
              </w:rPr>
            </w:pPr>
            <w:ins w:id="3189" w:author="Jon.Richar" w:date="2023-06-07T15:39:00Z">
              <w:r w:rsidRPr="00582FB7">
                <w:rPr>
                  <w:rFonts w:ascii="Times New Roman" w:eastAsia="Times New Roman" w:hAnsi="Times New Roman" w:cs="Times New Roman"/>
                  <w:color w:val="000000"/>
                  <w:sz w:val="20"/>
                  <w:szCs w:val="20"/>
                </w:rPr>
                <w:t>-7.09</w:t>
              </w:r>
            </w:ins>
          </w:p>
        </w:tc>
        <w:tc>
          <w:tcPr>
            <w:tcW w:w="725" w:type="dxa"/>
            <w:shd w:val="clear" w:color="auto" w:fill="auto"/>
            <w:noWrap/>
            <w:vAlign w:val="bottom"/>
            <w:hideMark/>
            <w:tcPrChange w:id="3190" w:author="Jon.Richar" w:date="2023-06-09T11:47:00Z">
              <w:tcPr>
                <w:tcW w:w="967" w:type="dxa"/>
                <w:shd w:val="clear" w:color="auto" w:fill="auto"/>
                <w:noWrap/>
                <w:vAlign w:val="bottom"/>
                <w:hideMark/>
              </w:tcPr>
            </w:tcPrChange>
          </w:tcPr>
          <w:p w14:paraId="0801A5F5" w14:textId="77777777" w:rsidR="00582FB7" w:rsidRPr="00582FB7" w:rsidRDefault="00582FB7" w:rsidP="00582FB7">
            <w:pPr>
              <w:spacing w:after="0" w:line="240" w:lineRule="auto"/>
              <w:jc w:val="right"/>
              <w:rPr>
                <w:ins w:id="3191" w:author="Jon.Richar" w:date="2023-06-07T15:39:00Z"/>
                <w:rFonts w:ascii="Times New Roman" w:eastAsia="Times New Roman" w:hAnsi="Times New Roman" w:cs="Times New Roman"/>
                <w:color w:val="000000"/>
                <w:sz w:val="20"/>
                <w:szCs w:val="20"/>
              </w:rPr>
            </w:pPr>
            <w:ins w:id="3192" w:author="Jon.Richar" w:date="2023-06-07T15:39:00Z">
              <w:r w:rsidRPr="00582FB7">
                <w:rPr>
                  <w:rFonts w:ascii="Times New Roman" w:eastAsia="Times New Roman" w:hAnsi="Times New Roman" w:cs="Times New Roman"/>
                  <w:color w:val="000000"/>
                  <w:sz w:val="20"/>
                  <w:szCs w:val="20"/>
                </w:rPr>
                <w:t>0.49</w:t>
              </w:r>
            </w:ins>
          </w:p>
        </w:tc>
        <w:tc>
          <w:tcPr>
            <w:tcW w:w="6220" w:type="dxa"/>
            <w:shd w:val="clear" w:color="auto" w:fill="auto"/>
            <w:noWrap/>
            <w:vAlign w:val="bottom"/>
            <w:hideMark/>
            <w:tcPrChange w:id="3193" w:author="Jon.Richar" w:date="2023-06-09T11:47:00Z">
              <w:tcPr>
                <w:tcW w:w="5622" w:type="dxa"/>
                <w:shd w:val="clear" w:color="auto" w:fill="auto"/>
                <w:noWrap/>
                <w:vAlign w:val="bottom"/>
                <w:hideMark/>
              </w:tcPr>
            </w:tcPrChange>
          </w:tcPr>
          <w:p w14:paraId="42485BDB" w14:textId="77777777" w:rsidR="00582FB7" w:rsidRPr="00582FB7" w:rsidRDefault="00582FB7" w:rsidP="00582FB7">
            <w:pPr>
              <w:spacing w:after="0" w:line="240" w:lineRule="auto"/>
              <w:rPr>
                <w:ins w:id="3194" w:author="Jon.Richar" w:date="2023-06-07T15:39:00Z"/>
                <w:rFonts w:ascii="Times New Roman" w:eastAsia="Times New Roman" w:hAnsi="Times New Roman" w:cs="Times New Roman"/>
                <w:color w:val="000000"/>
                <w:sz w:val="20"/>
                <w:szCs w:val="20"/>
              </w:rPr>
            </w:pPr>
            <w:ins w:id="3195" w:author="Jon.Richar" w:date="2023-06-07T15:39:00Z">
              <w:r w:rsidRPr="00582FB7">
                <w:rPr>
                  <w:rFonts w:ascii="Times New Roman" w:eastAsia="Times New Roman" w:hAnsi="Times New Roman" w:cs="Times New Roman"/>
                  <w:color w:val="000000"/>
                  <w:sz w:val="20"/>
                  <w:szCs w:val="20"/>
                </w:rPr>
                <w:t>Female Bairdi, FHS lag 2, AO RA2</w:t>
              </w:r>
            </w:ins>
          </w:p>
        </w:tc>
      </w:tr>
      <w:tr w:rsidR="00BA6DAF" w:rsidRPr="00582FB7" w14:paraId="132AB2DA" w14:textId="77777777" w:rsidTr="006D018C">
        <w:trPr>
          <w:trHeight w:val="254"/>
          <w:ins w:id="3196" w:author="Jon.Richar" w:date="2023-06-07T15:39:00Z"/>
          <w:trPrChange w:id="3197" w:author="Jon.Richar" w:date="2023-06-09T11:47:00Z">
            <w:trPr>
              <w:trHeight w:val="270"/>
            </w:trPr>
          </w:trPrChange>
        </w:trPr>
        <w:tc>
          <w:tcPr>
            <w:tcW w:w="749" w:type="dxa"/>
            <w:shd w:val="clear" w:color="auto" w:fill="auto"/>
            <w:noWrap/>
            <w:vAlign w:val="bottom"/>
            <w:hideMark/>
            <w:tcPrChange w:id="3198" w:author="Jon.Richar" w:date="2023-06-09T11:47:00Z">
              <w:tcPr>
                <w:tcW w:w="744" w:type="dxa"/>
                <w:shd w:val="clear" w:color="auto" w:fill="auto"/>
                <w:noWrap/>
                <w:vAlign w:val="bottom"/>
                <w:hideMark/>
              </w:tcPr>
            </w:tcPrChange>
          </w:tcPr>
          <w:p w14:paraId="1B5340E7" w14:textId="77777777" w:rsidR="00582FB7" w:rsidRPr="00582FB7" w:rsidRDefault="00582FB7" w:rsidP="00582FB7">
            <w:pPr>
              <w:spacing w:after="0" w:line="240" w:lineRule="auto"/>
              <w:jc w:val="right"/>
              <w:rPr>
                <w:ins w:id="3199" w:author="Jon.Richar" w:date="2023-06-07T15:39:00Z"/>
                <w:rFonts w:ascii="Times New Roman" w:eastAsia="Times New Roman" w:hAnsi="Times New Roman" w:cs="Times New Roman"/>
                <w:color w:val="000000"/>
                <w:sz w:val="20"/>
                <w:szCs w:val="20"/>
              </w:rPr>
            </w:pPr>
            <w:ins w:id="3200" w:author="Jon.Richar" w:date="2023-06-07T15:39:00Z">
              <w:r w:rsidRPr="00582FB7">
                <w:rPr>
                  <w:rFonts w:ascii="Times New Roman" w:eastAsia="Times New Roman" w:hAnsi="Times New Roman" w:cs="Times New Roman"/>
                  <w:color w:val="000000"/>
                  <w:sz w:val="20"/>
                  <w:szCs w:val="20"/>
                </w:rPr>
                <w:t>28</w:t>
              </w:r>
            </w:ins>
          </w:p>
        </w:tc>
        <w:tc>
          <w:tcPr>
            <w:tcW w:w="675" w:type="dxa"/>
            <w:shd w:val="clear" w:color="auto" w:fill="auto"/>
            <w:noWrap/>
            <w:vAlign w:val="bottom"/>
            <w:hideMark/>
            <w:tcPrChange w:id="3201" w:author="Jon.Richar" w:date="2023-06-09T11:47:00Z">
              <w:tcPr>
                <w:tcW w:w="671" w:type="dxa"/>
                <w:shd w:val="clear" w:color="auto" w:fill="auto"/>
                <w:noWrap/>
                <w:vAlign w:val="bottom"/>
                <w:hideMark/>
              </w:tcPr>
            </w:tcPrChange>
          </w:tcPr>
          <w:p w14:paraId="63EDAE2A" w14:textId="77777777" w:rsidR="00582FB7" w:rsidRPr="00582FB7" w:rsidRDefault="00582FB7" w:rsidP="00582FB7">
            <w:pPr>
              <w:spacing w:after="0" w:line="240" w:lineRule="auto"/>
              <w:jc w:val="right"/>
              <w:rPr>
                <w:ins w:id="3202" w:author="Jon.Richar" w:date="2023-06-07T15:39:00Z"/>
                <w:rFonts w:ascii="Times New Roman" w:eastAsia="Times New Roman" w:hAnsi="Times New Roman" w:cs="Times New Roman"/>
                <w:color w:val="000000"/>
                <w:sz w:val="20"/>
                <w:szCs w:val="20"/>
              </w:rPr>
            </w:pPr>
            <w:ins w:id="3203" w:author="Jon.Richar" w:date="2023-06-07T15:39:00Z">
              <w:r w:rsidRPr="00582FB7">
                <w:rPr>
                  <w:rFonts w:ascii="Times New Roman" w:eastAsia="Times New Roman" w:hAnsi="Times New Roman" w:cs="Times New Roman"/>
                  <w:color w:val="000000"/>
                  <w:sz w:val="20"/>
                  <w:szCs w:val="20"/>
                </w:rPr>
                <w:t>65.62</w:t>
              </w:r>
            </w:ins>
          </w:p>
        </w:tc>
        <w:tc>
          <w:tcPr>
            <w:tcW w:w="745" w:type="dxa"/>
            <w:shd w:val="clear" w:color="auto" w:fill="auto"/>
            <w:noWrap/>
            <w:vAlign w:val="bottom"/>
            <w:hideMark/>
            <w:tcPrChange w:id="3204" w:author="Jon.Richar" w:date="2023-06-09T11:47:00Z">
              <w:tcPr>
                <w:tcW w:w="1047" w:type="dxa"/>
                <w:shd w:val="clear" w:color="auto" w:fill="auto"/>
                <w:noWrap/>
                <w:vAlign w:val="bottom"/>
                <w:hideMark/>
              </w:tcPr>
            </w:tcPrChange>
          </w:tcPr>
          <w:p w14:paraId="303F6FB4" w14:textId="77777777" w:rsidR="00582FB7" w:rsidRPr="00582FB7" w:rsidRDefault="00582FB7" w:rsidP="00582FB7">
            <w:pPr>
              <w:spacing w:after="0" w:line="240" w:lineRule="auto"/>
              <w:jc w:val="right"/>
              <w:rPr>
                <w:ins w:id="3205" w:author="Jon.Richar" w:date="2023-06-07T15:39:00Z"/>
                <w:rFonts w:ascii="Times New Roman" w:eastAsia="Times New Roman" w:hAnsi="Times New Roman" w:cs="Times New Roman"/>
                <w:color w:val="000000"/>
                <w:sz w:val="20"/>
                <w:szCs w:val="20"/>
              </w:rPr>
            </w:pPr>
            <w:ins w:id="3206" w:author="Jon.Richar" w:date="2023-06-07T15:39:00Z">
              <w:r w:rsidRPr="00582FB7">
                <w:rPr>
                  <w:rFonts w:ascii="Times New Roman" w:eastAsia="Times New Roman" w:hAnsi="Times New Roman" w:cs="Times New Roman"/>
                  <w:color w:val="000000"/>
                  <w:sz w:val="20"/>
                  <w:szCs w:val="20"/>
                </w:rPr>
                <w:t>-6.98</w:t>
              </w:r>
            </w:ins>
          </w:p>
        </w:tc>
        <w:tc>
          <w:tcPr>
            <w:tcW w:w="725" w:type="dxa"/>
            <w:shd w:val="clear" w:color="auto" w:fill="auto"/>
            <w:noWrap/>
            <w:vAlign w:val="bottom"/>
            <w:hideMark/>
            <w:tcPrChange w:id="3207" w:author="Jon.Richar" w:date="2023-06-09T11:47:00Z">
              <w:tcPr>
                <w:tcW w:w="967" w:type="dxa"/>
                <w:shd w:val="clear" w:color="auto" w:fill="auto"/>
                <w:noWrap/>
                <w:vAlign w:val="bottom"/>
                <w:hideMark/>
              </w:tcPr>
            </w:tcPrChange>
          </w:tcPr>
          <w:p w14:paraId="0CAD1C31" w14:textId="77777777" w:rsidR="00582FB7" w:rsidRPr="00582FB7" w:rsidRDefault="00582FB7" w:rsidP="00582FB7">
            <w:pPr>
              <w:spacing w:after="0" w:line="240" w:lineRule="auto"/>
              <w:jc w:val="right"/>
              <w:rPr>
                <w:ins w:id="3208" w:author="Jon.Richar" w:date="2023-06-07T15:39:00Z"/>
                <w:rFonts w:ascii="Times New Roman" w:eastAsia="Times New Roman" w:hAnsi="Times New Roman" w:cs="Times New Roman"/>
                <w:color w:val="000000"/>
                <w:sz w:val="20"/>
                <w:szCs w:val="20"/>
              </w:rPr>
            </w:pPr>
            <w:ins w:id="3209"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3210" w:author="Jon.Richar" w:date="2023-06-09T11:47:00Z">
              <w:tcPr>
                <w:tcW w:w="5622" w:type="dxa"/>
                <w:shd w:val="clear" w:color="auto" w:fill="auto"/>
                <w:noWrap/>
                <w:vAlign w:val="bottom"/>
                <w:hideMark/>
              </w:tcPr>
            </w:tcPrChange>
          </w:tcPr>
          <w:p w14:paraId="681F486F" w14:textId="77777777" w:rsidR="00582FB7" w:rsidRPr="00582FB7" w:rsidRDefault="00582FB7" w:rsidP="00582FB7">
            <w:pPr>
              <w:spacing w:after="0" w:line="240" w:lineRule="auto"/>
              <w:rPr>
                <w:ins w:id="3211" w:author="Jon.Richar" w:date="2023-06-07T15:39:00Z"/>
                <w:rFonts w:ascii="Times New Roman" w:eastAsia="Times New Roman" w:hAnsi="Times New Roman" w:cs="Times New Roman"/>
                <w:color w:val="000000"/>
                <w:sz w:val="20"/>
                <w:szCs w:val="20"/>
              </w:rPr>
            </w:pPr>
            <w:ins w:id="3212" w:author="Jon.Richar" w:date="2023-06-07T15:39:00Z">
              <w:r w:rsidRPr="00582FB7">
                <w:rPr>
                  <w:rFonts w:ascii="Times New Roman" w:eastAsia="Times New Roman" w:hAnsi="Times New Roman" w:cs="Times New Roman"/>
                  <w:color w:val="000000"/>
                  <w:sz w:val="20"/>
                  <w:szCs w:val="20"/>
                </w:rPr>
                <w:t>Female Bairdi, FHS lag 2, AO RA3</w:t>
              </w:r>
            </w:ins>
          </w:p>
        </w:tc>
      </w:tr>
      <w:tr w:rsidR="00BA6DAF" w:rsidRPr="00582FB7" w14:paraId="2E144E9F" w14:textId="77777777" w:rsidTr="006D018C">
        <w:trPr>
          <w:trHeight w:val="254"/>
          <w:ins w:id="3213" w:author="Jon.Richar" w:date="2023-06-07T15:39:00Z"/>
          <w:trPrChange w:id="3214" w:author="Jon.Richar" w:date="2023-06-09T11:47:00Z">
            <w:trPr>
              <w:trHeight w:val="270"/>
            </w:trPr>
          </w:trPrChange>
        </w:trPr>
        <w:tc>
          <w:tcPr>
            <w:tcW w:w="749" w:type="dxa"/>
            <w:shd w:val="clear" w:color="auto" w:fill="auto"/>
            <w:noWrap/>
            <w:vAlign w:val="bottom"/>
            <w:hideMark/>
            <w:tcPrChange w:id="3215" w:author="Jon.Richar" w:date="2023-06-09T11:47:00Z">
              <w:tcPr>
                <w:tcW w:w="744" w:type="dxa"/>
                <w:shd w:val="clear" w:color="auto" w:fill="auto"/>
                <w:noWrap/>
                <w:vAlign w:val="bottom"/>
                <w:hideMark/>
              </w:tcPr>
            </w:tcPrChange>
          </w:tcPr>
          <w:p w14:paraId="681C1794" w14:textId="77777777" w:rsidR="00582FB7" w:rsidRPr="00582FB7" w:rsidRDefault="00582FB7" w:rsidP="00582FB7">
            <w:pPr>
              <w:spacing w:after="0" w:line="240" w:lineRule="auto"/>
              <w:jc w:val="right"/>
              <w:rPr>
                <w:ins w:id="3216" w:author="Jon.Richar" w:date="2023-06-07T15:39:00Z"/>
                <w:rFonts w:ascii="Times New Roman" w:eastAsia="Times New Roman" w:hAnsi="Times New Roman" w:cs="Times New Roman"/>
                <w:color w:val="000000"/>
                <w:sz w:val="20"/>
                <w:szCs w:val="20"/>
              </w:rPr>
            </w:pPr>
            <w:ins w:id="3217" w:author="Jon.Richar" w:date="2023-06-07T15:39:00Z">
              <w:r w:rsidRPr="00582FB7">
                <w:rPr>
                  <w:rFonts w:ascii="Times New Roman" w:eastAsia="Times New Roman" w:hAnsi="Times New Roman" w:cs="Times New Roman"/>
                  <w:color w:val="000000"/>
                  <w:sz w:val="20"/>
                  <w:szCs w:val="20"/>
                </w:rPr>
                <w:t>8</w:t>
              </w:r>
            </w:ins>
          </w:p>
        </w:tc>
        <w:tc>
          <w:tcPr>
            <w:tcW w:w="675" w:type="dxa"/>
            <w:shd w:val="clear" w:color="auto" w:fill="auto"/>
            <w:noWrap/>
            <w:vAlign w:val="bottom"/>
            <w:hideMark/>
            <w:tcPrChange w:id="3218" w:author="Jon.Richar" w:date="2023-06-09T11:47:00Z">
              <w:tcPr>
                <w:tcW w:w="671" w:type="dxa"/>
                <w:shd w:val="clear" w:color="auto" w:fill="auto"/>
                <w:noWrap/>
                <w:vAlign w:val="bottom"/>
                <w:hideMark/>
              </w:tcPr>
            </w:tcPrChange>
          </w:tcPr>
          <w:p w14:paraId="18C1866C" w14:textId="77777777" w:rsidR="00582FB7" w:rsidRPr="00582FB7" w:rsidRDefault="00582FB7" w:rsidP="00582FB7">
            <w:pPr>
              <w:spacing w:after="0" w:line="240" w:lineRule="auto"/>
              <w:jc w:val="right"/>
              <w:rPr>
                <w:ins w:id="3219" w:author="Jon.Richar" w:date="2023-06-07T15:39:00Z"/>
                <w:rFonts w:ascii="Times New Roman" w:eastAsia="Times New Roman" w:hAnsi="Times New Roman" w:cs="Times New Roman"/>
                <w:color w:val="000000"/>
                <w:sz w:val="20"/>
                <w:szCs w:val="20"/>
              </w:rPr>
            </w:pPr>
            <w:ins w:id="3220" w:author="Jon.Richar" w:date="2023-06-07T15:39:00Z">
              <w:r w:rsidRPr="00582FB7">
                <w:rPr>
                  <w:rFonts w:ascii="Times New Roman" w:eastAsia="Times New Roman" w:hAnsi="Times New Roman" w:cs="Times New Roman"/>
                  <w:color w:val="000000"/>
                  <w:sz w:val="20"/>
                  <w:szCs w:val="20"/>
                </w:rPr>
                <w:t>66.30</w:t>
              </w:r>
            </w:ins>
          </w:p>
        </w:tc>
        <w:tc>
          <w:tcPr>
            <w:tcW w:w="745" w:type="dxa"/>
            <w:shd w:val="clear" w:color="auto" w:fill="auto"/>
            <w:noWrap/>
            <w:vAlign w:val="bottom"/>
            <w:hideMark/>
            <w:tcPrChange w:id="3221" w:author="Jon.Richar" w:date="2023-06-09T11:47:00Z">
              <w:tcPr>
                <w:tcW w:w="1047" w:type="dxa"/>
                <w:shd w:val="clear" w:color="auto" w:fill="auto"/>
                <w:noWrap/>
                <w:vAlign w:val="bottom"/>
                <w:hideMark/>
              </w:tcPr>
            </w:tcPrChange>
          </w:tcPr>
          <w:p w14:paraId="534EA829" w14:textId="77777777" w:rsidR="00582FB7" w:rsidRPr="00582FB7" w:rsidRDefault="00582FB7" w:rsidP="00582FB7">
            <w:pPr>
              <w:spacing w:after="0" w:line="240" w:lineRule="auto"/>
              <w:jc w:val="right"/>
              <w:rPr>
                <w:ins w:id="3222" w:author="Jon.Richar" w:date="2023-06-07T15:39:00Z"/>
                <w:rFonts w:ascii="Times New Roman" w:eastAsia="Times New Roman" w:hAnsi="Times New Roman" w:cs="Times New Roman"/>
                <w:color w:val="000000"/>
                <w:sz w:val="20"/>
                <w:szCs w:val="20"/>
              </w:rPr>
            </w:pPr>
            <w:ins w:id="3223" w:author="Jon.Richar" w:date="2023-06-07T15:39:00Z">
              <w:r w:rsidRPr="00582FB7">
                <w:rPr>
                  <w:rFonts w:ascii="Times New Roman" w:eastAsia="Times New Roman" w:hAnsi="Times New Roman" w:cs="Times New Roman"/>
                  <w:color w:val="000000"/>
                  <w:sz w:val="20"/>
                  <w:szCs w:val="20"/>
                </w:rPr>
                <w:t>-6.30</w:t>
              </w:r>
            </w:ins>
          </w:p>
        </w:tc>
        <w:tc>
          <w:tcPr>
            <w:tcW w:w="725" w:type="dxa"/>
            <w:shd w:val="clear" w:color="auto" w:fill="auto"/>
            <w:noWrap/>
            <w:vAlign w:val="bottom"/>
            <w:hideMark/>
            <w:tcPrChange w:id="3224" w:author="Jon.Richar" w:date="2023-06-09T11:47:00Z">
              <w:tcPr>
                <w:tcW w:w="967" w:type="dxa"/>
                <w:shd w:val="clear" w:color="auto" w:fill="auto"/>
                <w:noWrap/>
                <w:vAlign w:val="bottom"/>
                <w:hideMark/>
              </w:tcPr>
            </w:tcPrChange>
          </w:tcPr>
          <w:p w14:paraId="0B961F50" w14:textId="77777777" w:rsidR="00582FB7" w:rsidRPr="00582FB7" w:rsidRDefault="00582FB7" w:rsidP="00582FB7">
            <w:pPr>
              <w:spacing w:after="0" w:line="240" w:lineRule="auto"/>
              <w:jc w:val="right"/>
              <w:rPr>
                <w:ins w:id="3225" w:author="Jon.Richar" w:date="2023-06-07T15:39:00Z"/>
                <w:rFonts w:ascii="Times New Roman" w:eastAsia="Times New Roman" w:hAnsi="Times New Roman" w:cs="Times New Roman"/>
                <w:color w:val="000000"/>
                <w:sz w:val="20"/>
                <w:szCs w:val="20"/>
              </w:rPr>
            </w:pPr>
            <w:ins w:id="3226"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3227" w:author="Jon.Richar" w:date="2023-06-09T11:47:00Z">
              <w:tcPr>
                <w:tcW w:w="5622" w:type="dxa"/>
                <w:shd w:val="clear" w:color="auto" w:fill="auto"/>
                <w:noWrap/>
                <w:vAlign w:val="bottom"/>
                <w:hideMark/>
              </w:tcPr>
            </w:tcPrChange>
          </w:tcPr>
          <w:p w14:paraId="193C018D" w14:textId="77777777" w:rsidR="00582FB7" w:rsidRPr="00582FB7" w:rsidRDefault="00582FB7" w:rsidP="00582FB7">
            <w:pPr>
              <w:spacing w:after="0" w:line="240" w:lineRule="auto"/>
              <w:rPr>
                <w:ins w:id="3228" w:author="Jon.Richar" w:date="2023-06-07T15:39:00Z"/>
                <w:rFonts w:ascii="Times New Roman" w:eastAsia="Times New Roman" w:hAnsi="Times New Roman" w:cs="Times New Roman"/>
                <w:color w:val="000000"/>
                <w:sz w:val="20"/>
                <w:szCs w:val="20"/>
              </w:rPr>
            </w:pPr>
            <w:ins w:id="3229" w:author="Jon.Richar" w:date="2023-06-07T15:39:00Z">
              <w:r w:rsidRPr="00582FB7">
                <w:rPr>
                  <w:rFonts w:ascii="Times New Roman" w:eastAsia="Times New Roman" w:hAnsi="Times New Roman" w:cs="Times New Roman"/>
                  <w:color w:val="000000"/>
                  <w:sz w:val="20"/>
                  <w:szCs w:val="20"/>
                </w:rPr>
                <w:t>Female Bairdi, Pacific cod lag 1, FHS lag 2</w:t>
              </w:r>
            </w:ins>
          </w:p>
        </w:tc>
      </w:tr>
      <w:tr w:rsidR="00BA6DAF" w:rsidRPr="00582FB7" w14:paraId="1F760E59" w14:textId="77777777" w:rsidTr="006D018C">
        <w:trPr>
          <w:trHeight w:val="254"/>
          <w:ins w:id="3230" w:author="Jon.Richar" w:date="2023-06-07T15:39:00Z"/>
          <w:trPrChange w:id="3231" w:author="Jon.Richar" w:date="2023-06-09T11:47:00Z">
            <w:trPr>
              <w:trHeight w:val="270"/>
            </w:trPr>
          </w:trPrChange>
        </w:trPr>
        <w:tc>
          <w:tcPr>
            <w:tcW w:w="749" w:type="dxa"/>
            <w:shd w:val="clear" w:color="auto" w:fill="auto"/>
            <w:noWrap/>
            <w:vAlign w:val="bottom"/>
            <w:hideMark/>
            <w:tcPrChange w:id="3232" w:author="Jon.Richar" w:date="2023-06-09T11:47:00Z">
              <w:tcPr>
                <w:tcW w:w="744" w:type="dxa"/>
                <w:shd w:val="clear" w:color="auto" w:fill="auto"/>
                <w:noWrap/>
                <w:vAlign w:val="bottom"/>
                <w:hideMark/>
              </w:tcPr>
            </w:tcPrChange>
          </w:tcPr>
          <w:p w14:paraId="5C18FFC7" w14:textId="77777777" w:rsidR="00582FB7" w:rsidRPr="00582FB7" w:rsidRDefault="00582FB7" w:rsidP="00582FB7">
            <w:pPr>
              <w:spacing w:after="0" w:line="240" w:lineRule="auto"/>
              <w:jc w:val="right"/>
              <w:rPr>
                <w:ins w:id="3233" w:author="Jon.Richar" w:date="2023-06-07T15:39:00Z"/>
                <w:rFonts w:ascii="Times New Roman" w:eastAsia="Times New Roman" w:hAnsi="Times New Roman" w:cs="Times New Roman"/>
                <w:color w:val="000000"/>
                <w:sz w:val="20"/>
                <w:szCs w:val="20"/>
              </w:rPr>
            </w:pPr>
            <w:ins w:id="3234" w:author="Jon.Richar" w:date="2023-06-07T15:39:00Z">
              <w:r w:rsidRPr="00582FB7">
                <w:rPr>
                  <w:rFonts w:ascii="Times New Roman" w:eastAsia="Times New Roman" w:hAnsi="Times New Roman" w:cs="Times New Roman"/>
                  <w:color w:val="000000"/>
                  <w:sz w:val="20"/>
                  <w:szCs w:val="20"/>
                </w:rPr>
                <w:t>20</w:t>
              </w:r>
            </w:ins>
          </w:p>
        </w:tc>
        <w:tc>
          <w:tcPr>
            <w:tcW w:w="675" w:type="dxa"/>
            <w:shd w:val="clear" w:color="auto" w:fill="auto"/>
            <w:noWrap/>
            <w:vAlign w:val="bottom"/>
            <w:hideMark/>
            <w:tcPrChange w:id="3235" w:author="Jon.Richar" w:date="2023-06-09T11:47:00Z">
              <w:tcPr>
                <w:tcW w:w="671" w:type="dxa"/>
                <w:shd w:val="clear" w:color="auto" w:fill="auto"/>
                <w:noWrap/>
                <w:vAlign w:val="bottom"/>
                <w:hideMark/>
              </w:tcPr>
            </w:tcPrChange>
          </w:tcPr>
          <w:p w14:paraId="46196336" w14:textId="77777777" w:rsidR="00582FB7" w:rsidRPr="00582FB7" w:rsidRDefault="00582FB7" w:rsidP="00582FB7">
            <w:pPr>
              <w:spacing w:after="0" w:line="240" w:lineRule="auto"/>
              <w:jc w:val="right"/>
              <w:rPr>
                <w:ins w:id="3236" w:author="Jon.Richar" w:date="2023-06-07T15:39:00Z"/>
                <w:rFonts w:ascii="Times New Roman" w:eastAsia="Times New Roman" w:hAnsi="Times New Roman" w:cs="Times New Roman"/>
                <w:color w:val="000000"/>
                <w:sz w:val="20"/>
                <w:szCs w:val="20"/>
              </w:rPr>
            </w:pPr>
            <w:ins w:id="3237" w:author="Jon.Richar" w:date="2023-06-07T15:39:00Z">
              <w:r w:rsidRPr="00582FB7">
                <w:rPr>
                  <w:rFonts w:ascii="Times New Roman" w:eastAsia="Times New Roman" w:hAnsi="Times New Roman" w:cs="Times New Roman"/>
                  <w:color w:val="000000"/>
                  <w:sz w:val="20"/>
                  <w:szCs w:val="20"/>
                </w:rPr>
                <w:t>66.32</w:t>
              </w:r>
            </w:ins>
          </w:p>
        </w:tc>
        <w:tc>
          <w:tcPr>
            <w:tcW w:w="745" w:type="dxa"/>
            <w:shd w:val="clear" w:color="auto" w:fill="auto"/>
            <w:noWrap/>
            <w:vAlign w:val="bottom"/>
            <w:hideMark/>
            <w:tcPrChange w:id="3238" w:author="Jon.Richar" w:date="2023-06-09T11:47:00Z">
              <w:tcPr>
                <w:tcW w:w="1047" w:type="dxa"/>
                <w:shd w:val="clear" w:color="auto" w:fill="auto"/>
                <w:noWrap/>
                <w:vAlign w:val="bottom"/>
                <w:hideMark/>
              </w:tcPr>
            </w:tcPrChange>
          </w:tcPr>
          <w:p w14:paraId="56FFFA5D" w14:textId="77777777" w:rsidR="00582FB7" w:rsidRPr="00582FB7" w:rsidRDefault="00582FB7" w:rsidP="00582FB7">
            <w:pPr>
              <w:spacing w:after="0" w:line="240" w:lineRule="auto"/>
              <w:jc w:val="right"/>
              <w:rPr>
                <w:ins w:id="3239" w:author="Jon.Richar" w:date="2023-06-07T15:39:00Z"/>
                <w:rFonts w:ascii="Times New Roman" w:eastAsia="Times New Roman" w:hAnsi="Times New Roman" w:cs="Times New Roman"/>
                <w:color w:val="000000"/>
                <w:sz w:val="20"/>
                <w:szCs w:val="20"/>
              </w:rPr>
            </w:pPr>
            <w:ins w:id="3240" w:author="Jon.Richar" w:date="2023-06-07T15:39:00Z">
              <w:r w:rsidRPr="00582FB7">
                <w:rPr>
                  <w:rFonts w:ascii="Times New Roman" w:eastAsia="Times New Roman" w:hAnsi="Times New Roman" w:cs="Times New Roman"/>
                  <w:color w:val="000000"/>
                  <w:sz w:val="20"/>
                  <w:szCs w:val="20"/>
                </w:rPr>
                <w:t>-6.28</w:t>
              </w:r>
            </w:ins>
          </w:p>
        </w:tc>
        <w:tc>
          <w:tcPr>
            <w:tcW w:w="725" w:type="dxa"/>
            <w:shd w:val="clear" w:color="auto" w:fill="auto"/>
            <w:noWrap/>
            <w:vAlign w:val="bottom"/>
            <w:hideMark/>
            <w:tcPrChange w:id="3241" w:author="Jon.Richar" w:date="2023-06-09T11:47:00Z">
              <w:tcPr>
                <w:tcW w:w="967" w:type="dxa"/>
                <w:shd w:val="clear" w:color="auto" w:fill="auto"/>
                <w:noWrap/>
                <w:vAlign w:val="bottom"/>
                <w:hideMark/>
              </w:tcPr>
            </w:tcPrChange>
          </w:tcPr>
          <w:p w14:paraId="3534A345" w14:textId="77777777" w:rsidR="00582FB7" w:rsidRPr="00582FB7" w:rsidRDefault="00582FB7" w:rsidP="00582FB7">
            <w:pPr>
              <w:spacing w:after="0" w:line="240" w:lineRule="auto"/>
              <w:jc w:val="right"/>
              <w:rPr>
                <w:ins w:id="3242" w:author="Jon.Richar" w:date="2023-06-07T15:39:00Z"/>
                <w:rFonts w:ascii="Times New Roman" w:eastAsia="Times New Roman" w:hAnsi="Times New Roman" w:cs="Times New Roman"/>
                <w:color w:val="000000"/>
                <w:sz w:val="20"/>
                <w:szCs w:val="20"/>
              </w:rPr>
            </w:pPr>
            <w:ins w:id="3243" w:author="Jon.Richar" w:date="2023-06-07T15:39:00Z">
              <w:r w:rsidRPr="00582FB7">
                <w:rPr>
                  <w:rFonts w:ascii="Times New Roman" w:eastAsia="Times New Roman" w:hAnsi="Times New Roman" w:cs="Times New Roman"/>
                  <w:color w:val="000000"/>
                  <w:sz w:val="20"/>
                  <w:szCs w:val="20"/>
                </w:rPr>
                <w:t>0.37</w:t>
              </w:r>
            </w:ins>
          </w:p>
        </w:tc>
        <w:tc>
          <w:tcPr>
            <w:tcW w:w="6220" w:type="dxa"/>
            <w:shd w:val="clear" w:color="auto" w:fill="auto"/>
            <w:noWrap/>
            <w:vAlign w:val="bottom"/>
            <w:hideMark/>
            <w:tcPrChange w:id="3244" w:author="Jon.Richar" w:date="2023-06-09T11:47:00Z">
              <w:tcPr>
                <w:tcW w:w="5622" w:type="dxa"/>
                <w:shd w:val="clear" w:color="auto" w:fill="auto"/>
                <w:noWrap/>
                <w:vAlign w:val="bottom"/>
                <w:hideMark/>
              </w:tcPr>
            </w:tcPrChange>
          </w:tcPr>
          <w:p w14:paraId="3F684D9B" w14:textId="77777777" w:rsidR="00582FB7" w:rsidRPr="00582FB7" w:rsidRDefault="00582FB7" w:rsidP="00582FB7">
            <w:pPr>
              <w:spacing w:after="0" w:line="240" w:lineRule="auto"/>
              <w:rPr>
                <w:ins w:id="3245" w:author="Jon.Richar" w:date="2023-06-07T15:39:00Z"/>
                <w:rFonts w:ascii="Times New Roman" w:eastAsia="Times New Roman" w:hAnsi="Times New Roman" w:cs="Times New Roman"/>
                <w:color w:val="000000"/>
                <w:sz w:val="20"/>
                <w:szCs w:val="20"/>
              </w:rPr>
            </w:pPr>
            <w:ins w:id="3246" w:author="Jon.Richar" w:date="2023-06-07T15:39:00Z">
              <w:r w:rsidRPr="00582FB7">
                <w:rPr>
                  <w:rFonts w:ascii="Times New Roman" w:eastAsia="Times New Roman" w:hAnsi="Times New Roman" w:cs="Times New Roman"/>
                  <w:color w:val="000000"/>
                  <w:sz w:val="20"/>
                  <w:szCs w:val="20"/>
                </w:rPr>
                <w:t>Female Bairdi, FHS lag 2, ovigerous female opilio, PDO RA3</w:t>
              </w:r>
            </w:ins>
          </w:p>
        </w:tc>
      </w:tr>
      <w:tr w:rsidR="00BA6DAF" w:rsidRPr="00582FB7" w14:paraId="77133EED" w14:textId="77777777" w:rsidTr="006D018C">
        <w:trPr>
          <w:trHeight w:val="254"/>
          <w:ins w:id="3247" w:author="Jon.Richar" w:date="2023-06-07T15:39:00Z"/>
          <w:trPrChange w:id="3248" w:author="Jon.Richar" w:date="2023-06-09T11:47:00Z">
            <w:trPr>
              <w:trHeight w:val="270"/>
            </w:trPr>
          </w:trPrChange>
        </w:trPr>
        <w:tc>
          <w:tcPr>
            <w:tcW w:w="749" w:type="dxa"/>
            <w:shd w:val="clear" w:color="auto" w:fill="auto"/>
            <w:noWrap/>
            <w:vAlign w:val="bottom"/>
            <w:hideMark/>
            <w:tcPrChange w:id="3249" w:author="Jon.Richar" w:date="2023-06-09T11:47:00Z">
              <w:tcPr>
                <w:tcW w:w="744" w:type="dxa"/>
                <w:shd w:val="clear" w:color="auto" w:fill="auto"/>
                <w:noWrap/>
                <w:vAlign w:val="bottom"/>
                <w:hideMark/>
              </w:tcPr>
            </w:tcPrChange>
          </w:tcPr>
          <w:p w14:paraId="0F113A69" w14:textId="77777777" w:rsidR="00582FB7" w:rsidRPr="00582FB7" w:rsidRDefault="00582FB7" w:rsidP="00582FB7">
            <w:pPr>
              <w:spacing w:after="0" w:line="240" w:lineRule="auto"/>
              <w:jc w:val="right"/>
              <w:rPr>
                <w:ins w:id="3250" w:author="Jon.Richar" w:date="2023-06-07T15:39:00Z"/>
                <w:rFonts w:ascii="Times New Roman" w:eastAsia="Times New Roman" w:hAnsi="Times New Roman" w:cs="Times New Roman"/>
                <w:color w:val="000000"/>
                <w:sz w:val="20"/>
                <w:szCs w:val="20"/>
              </w:rPr>
            </w:pPr>
            <w:ins w:id="3251" w:author="Jon.Richar" w:date="2023-06-07T15:39:00Z">
              <w:r w:rsidRPr="00582FB7">
                <w:rPr>
                  <w:rFonts w:ascii="Times New Roman" w:eastAsia="Times New Roman" w:hAnsi="Times New Roman" w:cs="Times New Roman"/>
                  <w:color w:val="000000"/>
                  <w:sz w:val="20"/>
                  <w:szCs w:val="20"/>
                </w:rPr>
                <w:t>21</w:t>
              </w:r>
            </w:ins>
          </w:p>
        </w:tc>
        <w:tc>
          <w:tcPr>
            <w:tcW w:w="675" w:type="dxa"/>
            <w:shd w:val="clear" w:color="auto" w:fill="auto"/>
            <w:noWrap/>
            <w:vAlign w:val="bottom"/>
            <w:hideMark/>
            <w:tcPrChange w:id="3252" w:author="Jon.Richar" w:date="2023-06-09T11:47:00Z">
              <w:tcPr>
                <w:tcW w:w="671" w:type="dxa"/>
                <w:shd w:val="clear" w:color="auto" w:fill="auto"/>
                <w:noWrap/>
                <w:vAlign w:val="bottom"/>
                <w:hideMark/>
              </w:tcPr>
            </w:tcPrChange>
          </w:tcPr>
          <w:p w14:paraId="22FA8BF6" w14:textId="77777777" w:rsidR="00582FB7" w:rsidRPr="00582FB7" w:rsidRDefault="00582FB7" w:rsidP="00582FB7">
            <w:pPr>
              <w:spacing w:after="0" w:line="240" w:lineRule="auto"/>
              <w:jc w:val="right"/>
              <w:rPr>
                <w:ins w:id="3253" w:author="Jon.Richar" w:date="2023-06-07T15:39:00Z"/>
                <w:rFonts w:ascii="Times New Roman" w:eastAsia="Times New Roman" w:hAnsi="Times New Roman" w:cs="Times New Roman"/>
                <w:color w:val="000000"/>
                <w:sz w:val="20"/>
                <w:szCs w:val="20"/>
              </w:rPr>
            </w:pPr>
            <w:ins w:id="3254" w:author="Jon.Richar" w:date="2023-06-07T15:39:00Z">
              <w:r w:rsidRPr="00582FB7">
                <w:rPr>
                  <w:rFonts w:ascii="Times New Roman" w:eastAsia="Times New Roman" w:hAnsi="Times New Roman" w:cs="Times New Roman"/>
                  <w:color w:val="000000"/>
                  <w:sz w:val="20"/>
                  <w:szCs w:val="20"/>
                </w:rPr>
                <w:t>66.40</w:t>
              </w:r>
            </w:ins>
          </w:p>
        </w:tc>
        <w:tc>
          <w:tcPr>
            <w:tcW w:w="745" w:type="dxa"/>
            <w:shd w:val="clear" w:color="auto" w:fill="auto"/>
            <w:noWrap/>
            <w:vAlign w:val="bottom"/>
            <w:hideMark/>
            <w:tcPrChange w:id="3255" w:author="Jon.Richar" w:date="2023-06-09T11:47:00Z">
              <w:tcPr>
                <w:tcW w:w="1047" w:type="dxa"/>
                <w:shd w:val="clear" w:color="auto" w:fill="auto"/>
                <w:noWrap/>
                <w:vAlign w:val="bottom"/>
                <w:hideMark/>
              </w:tcPr>
            </w:tcPrChange>
          </w:tcPr>
          <w:p w14:paraId="00D83097" w14:textId="77777777" w:rsidR="00582FB7" w:rsidRPr="00582FB7" w:rsidRDefault="00582FB7" w:rsidP="00582FB7">
            <w:pPr>
              <w:spacing w:after="0" w:line="240" w:lineRule="auto"/>
              <w:jc w:val="right"/>
              <w:rPr>
                <w:ins w:id="3256" w:author="Jon.Richar" w:date="2023-06-07T15:39:00Z"/>
                <w:rFonts w:ascii="Times New Roman" w:eastAsia="Times New Roman" w:hAnsi="Times New Roman" w:cs="Times New Roman"/>
                <w:color w:val="000000"/>
                <w:sz w:val="20"/>
                <w:szCs w:val="20"/>
              </w:rPr>
            </w:pPr>
            <w:ins w:id="3257" w:author="Jon.Richar" w:date="2023-06-07T15:39:00Z">
              <w:r w:rsidRPr="00582FB7">
                <w:rPr>
                  <w:rFonts w:ascii="Times New Roman" w:eastAsia="Times New Roman" w:hAnsi="Times New Roman" w:cs="Times New Roman"/>
                  <w:color w:val="000000"/>
                  <w:sz w:val="20"/>
                  <w:szCs w:val="20"/>
                </w:rPr>
                <w:t>-6.21</w:t>
              </w:r>
            </w:ins>
          </w:p>
        </w:tc>
        <w:tc>
          <w:tcPr>
            <w:tcW w:w="725" w:type="dxa"/>
            <w:shd w:val="clear" w:color="auto" w:fill="auto"/>
            <w:noWrap/>
            <w:vAlign w:val="bottom"/>
            <w:hideMark/>
            <w:tcPrChange w:id="3258" w:author="Jon.Richar" w:date="2023-06-09T11:47:00Z">
              <w:tcPr>
                <w:tcW w:w="967" w:type="dxa"/>
                <w:shd w:val="clear" w:color="auto" w:fill="auto"/>
                <w:noWrap/>
                <w:vAlign w:val="bottom"/>
                <w:hideMark/>
              </w:tcPr>
            </w:tcPrChange>
          </w:tcPr>
          <w:p w14:paraId="00CCCAA1" w14:textId="77777777" w:rsidR="00582FB7" w:rsidRPr="00582FB7" w:rsidRDefault="00582FB7" w:rsidP="00582FB7">
            <w:pPr>
              <w:spacing w:after="0" w:line="240" w:lineRule="auto"/>
              <w:jc w:val="right"/>
              <w:rPr>
                <w:ins w:id="3259" w:author="Jon.Richar" w:date="2023-06-07T15:39:00Z"/>
                <w:rFonts w:ascii="Times New Roman" w:eastAsia="Times New Roman" w:hAnsi="Times New Roman" w:cs="Times New Roman"/>
                <w:color w:val="000000"/>
                <w:sz w:val="20"/>
                <w:szCs w:val="20"/>
              </w:rPr>
            </w:pPr>
            <w:ins w:id="3260" w:author="Jon.Richar" w:date="2023-06-07T15:39:00Z">
              <w:r w:rsidRPr="00582FB7">
                <w:rPr>
                  <w:rFonts w:ascii="Times New Roman" w:eastAsia="Times New Roman" w:hAnsi="Times New Roman" w:cs="Times New Roman"/>
                  <w:color w:val="000000"/>
                  <w:sz w:val="20"/>
                  <w:szCs w:val="20"/>
                </w:rPr>
                <w:t>0.29</w:t>
              </w:r>
            </w:ins>
          </w:p>
        </w:tc>
        <w:tc>
          <w:tcPr>
            <w:tcW w:w="6220" w:type="dxa"/>
            <w:shd w:val="clear" w:color="auto" w:fill="auto"/>
            <w:noWrap/>
            <w:vAlign w:val="bottom"/>
            <w:hideMark/>
            <w:tcPrChange w:id="3261" w:author="Jon.Richar" w:date="2023-06-09T11:47:00Z">
              <w:tcPr>
                <w:tcW w:w="5622" w:type="dxa"/>
                <w:shd w:val="clear" w:color="auto" w:fill="auto"/>
                <w:noWrap/>
                <w:vAlign w:val="bottom"/>
                <w:hideMark/>
              </w:tcPr>
            </w:tcPrChange>
          </w:tcPr>
          <w:p w14:paraId="4B8637B0" w14:textId="77777777" w:rsidR="00582FB7" w:rsidRPr="00582FB7" w:rsidRDefault="00582FB7" w:rsidP="00582FB7">
            <w:pPr>
              <w:spacing w:after="0" w:line="240" w:lineRule="auto"/>
              <w:rPr>
                <w:ins w:id="3262" w:author="Jon.Richar" w:date="2023-06-07T15:39:00Z"/>
                <w:rFonts w:ascii="Times New Roman" w:eastAsia="Times New Roman" w:hAnsi="Times New Roman" w:cs="Times New Roman"/>
                <w:color w:val="000000"/>
                <w:sz w:val="20"/>
                <w:szCs w:val="20"/>
              </w:rPr>
            </w:pPr>
            <w:ins w:id="3263" w:author="Jon.Richar" w:date="2023-06-07T15:39:00Z">
              <w:r w:rsidRPr="00582FB7">
                <w:rPr>
                  <w:rFonts w:ascii="Times New Roman" w:eastAsia="Times New Roman" w:hAnsi="Times New Roman" w:cs="Times New Roman"/>
                  <w:color w:val="000000"/>
                  <w:sz w:val="20"/>
                  <w:szCs w:val="20"/>
                </w:rPr>
                <w:t>Female Bairdi, FHS lag 2, ovigerous female opilio, AO RA3</w:t>
              </w:r>
            </w:ins>
          </w:p>
        </w:tc>
      </w:tr>
      <w:tr w:rsidR="00BA6DAF" w:rsidRPr="00582FB7" w14:paraId="64A83119" w14:textId="77777777" w:rsidTr="006D018C">
        <w:trPr>
          <w:trHeight w:val="254"/>
          <w:ins w:id="3264" w:author="Jon.Richar" w:date="2023-06-07T15:39:00Z"/>
          <w:trPrChange w:id="3265" w:author="Jon.Richar" w:date="2023-06-09T11:47:00Z">
            <w:trPr>
              <w:trHeight w:val="270"/>
            </w:trPr>
          </w:trPrChange>
        </w:trPr>
        <w:tc>
          <w:tcPr>
            <w:tcW w:w="749" w:type="dxa"/>
            <w:shd w:val="clear" w:color="auto" w:fill="auto"/>
            <w:noWrap/>
            <w:vAlign w:val="bottom"/>
            <w:hideMark/>
            <w:tcPrChange w:id="3266" w:author="Jon.Richar" w:date="2023-06-09T11:47:00Z">
              <w:tcPr>
                <w:tcW w:w="744" w:type="dxa"/>
                <w:shd w:val="clear" w:color="auto" w:fill="auto"/>
                <w:noWrap/>
                <w:vAlign w:val="bottom"/>
                <w:hideMark/>
              </w:tcPr>
            </w:tcPrChange>
          </w:tcPr>
          <w:p w14:paraId="3861EF7A" w14:textId="77777777" w:rsidR="00582FB7" w:rsidRPr="00582FB7" w:rsidRDefault="00582FB7" w:rsidP="00582FB7">
            <w:pPr>
              <w:spacing w:after="0" w:line="240" w:lineRule="auto"/>
              <w:jc w:val="right"/>
              <w:rPr>
                <w:ins w:id="3267" w:author="Jon.Richar" w:date="2023-06-07T15:39:00Z"/>
                <w:rFonts w:ascii="Times New Roman" w:eastAsia="Times New Roman" w:hAnsi="Times New Roman" w:cs="Times New Roman"/>
                <w:color w:val="000000"/>
                <w:sz w:val="20"/>
                <w:szCs w:val="20"/>
              </w:rPr>
            </w:pPr>
            <w:ins w:id="3268" w:author="Jon.Richar" w:date="2023-06-07T15:39:00Z">
              <w:r w:rsidRPr="00582FB7">
                <w:rPr>
                  <w:rFonts w:ascii="Times New Roman" w:eastAsia="Times New Roman" w:hAnsi="Times New Roman" w:cs="Times New Roman"/>
                  <w:color w:val="000000"/>
                  <w:sz w:val="20"/>
                  <w:szCs w:val="20"/>
                </w:rPr>
                <w:t>31</w:t>
              </w:r>
            </w:ins>
          </w:p>
        </w:tc>
        <w:tc>
          <w:tcPr>
            <w:tcW w:w="675" w:type="dxa"/>
            <w:shd w:val="clear" w:color="auto" w:fill="auto"/>
            <w:noWrap/>
            <w:vAlign w:val="bottom"/>
            <w:hideMark/>
            <w:tcPrChange w:id="3269" w:author="Jon.Richar" w:date="2023-06-09T11:47:00Z">
              <w:tcPr>
                <w:tcW w:w="671" w:type="dxa"/>
                <w:shd w:val="clear" w:color="auto" w:fill="auto"/>
                <w:noWrap/>
                <w:vAlign w:val="bottom"/>
                <w:hideMark/>
              </w:tcPr>
            </w:tcPrChange>
          </w:tcPr>
          <w:p w14:paraId="202CEC05" w14:textId="77777777" w:rsidR="00582FB7" w:rsidRPr="00582FB7" w:rsidRDefault="00582FB7" w:rsidP="00582FB7">
            <w:pPr>
              <w:spacing w:after="0" w:line="240" w:lineRule="auto"/>
              <w:jc w:val="right"/>
              <w:rPr>
                <w:ins w:id="3270" w:author="Jon.Richar" w:date="2023-06-07T15:39:00Z"/>
                <w:rFonts w:ascii="Times New Roman" w:eastAsia="Times New Roman" w:hAnsi="Times New Roman" w:cs="Times New Roman"/>
                <w:color w:val="000000"/>
                <w:sz w:val="20"/>
                <w:szCs w:val="20"/>
              </w:rPr>
            </w:pPr>
            <w:ins w:id="3271" w:author="Jon.Richar" w:date="2023-06-07T15:39:00Z">
              <w:r w:rsidRPr="00582FB7">
                <w:rPr>
                  <w:rFonts w:ascii="Times New Roman" w:eastAsia="Times New Roman" w:hAnsi="Times New Roman" w:cs="Times New Roman"/>
                  <w:color w:val="000000"/>
                  <w:sz w:val="20"/>
                  <w:szCs w:val="20"/>
                </w:rPr>
                <w:t>66.49</w:t>
              </w:r>
            </w:ins>
          </w:p>
        </w:tc>
        <w:tc>
          <w:tcPr>
            <w:tcW w:w="745" w:type="dxa"/>
            <w:shd w:val="clear" w:color="auto" w:fill="auto"/>
            <w:noWrap/>
            <w:vAlign w:val="bottom"/>
            <w:hideMark/>
            <w:tcPrChange w:id="3272" w:author="Jon.Richar" w:date="2023-06-09T11:47:00Z">
              <w:tcPr>
                <w:tcW w:w="1047" w:type="dxa"/>
                <w:shd w:val="clear" w:color="auto" w:fill="auto"/>
                <w:noWrap/>
                <w:vAlign w:val="bottom"/>
                <w:hideMark/>
              </w:tcPr>
            </w:tcPrChange>
          </w:tcPr>
          <w:p w14:paraId="76674757" w14:textId="77777777" w:rsidR="00582FB7" w:rsidRPr="00582FB7" w:rsidRDefault="00582FB7" w:rsidP="00582FB7">
            <w:pPr>
              <w:spacing w:after="0" w:line="240" w:lineRule="auto"/>
              <w:jc w:val="right"/>
              <w:rPr>
                <w:ins w:id="3273" w:author="Jon.Richar" w:date="2023-06-07T15:39:00Z"/>
                <w:rFonts w:ascii="Times New Roman" w:eastAsia="Times New Roman" w:hAnsi="Times New Roman" w:cs="Times New Roman"/>
                <w:color w:val="000000"/>
                <w:sz w:val="20"/>
                <w:szCs w:val="20"/>
              </w:rPr>
            </w:pPr>
            <w:ins w:id="3274" w:author="Jon.Richar" w:date="2023-06-07T15:39:00Z">
              <w:r w:rsidRPr="00582FB7">
                <w:rPr>
                  <w:rFonts w:ascii="Times New Roman" w:eastAsia="Times New Roman" w:hAnsi="Times New Roman" w:cs="Times New Roman"/>
                  <w:color w:val="000000"/>
                  <w:sz w:val="20"/>
                  <w:szCs w:val="20"/>
                </w:rPr>
                <w:t>-6.11</w:t>
              </w:r>
            </w:ins>
          </w:p>
        </w:tc>
        <w:tc>
          <w:tcPr>
            <w:tcW w:w="725" w:type="dxa"/>
            <w:shd w:val="clear" w:color="auto" w:fill="auto"/>
            <w:noWrap/>
            <w:vAlign w:val="bottom"/>
            <w:hideMark/>
            <w:tcPrChange w:id="3275" w:author="Jon.Richar" w:date="2023-06-09T11:47:00Z">
              <w:tcPr>
                <w:tcW w:w="967" w:type="dxa"/>
                <w:shd w:val="clear" w:color="auto" w:fill="auto"/>
                <w:noWrap/>
                <w:vAlign w:val="bottom"/>
                <w:hideMark/>
              </w:tcPr>
            </w:tcPrChange>
          </w:tcPr>
          <w:p w14:paraId="7328D867" w14:textId="77777777" w:rsidR="00582FB7" w:rsidRPr="00582FB7" w:rsidRDefault="00582FB7" w:rsidP="00582FB7">
            <w:pPr>
              <w:spacing w:after="0" w:line="240" w:lineRule="auto"/>
              <w:jc w:val="right"/>
              <w:rPr>
                <w:ins w:id="3276" w:author="Jon.Richar" w:date="2023-06-07T15:39:00Z"/>
                <w:rFonts w:ascii="Times New Roman" w:eastAsia="Times New Roman" w:hAnsi="Times New Roman" w:cs="Times New Roman"/>
                <w:color w:val="000000"/>
                <w:sz w:val="20"/>
                <w:szCs w:val="20"/>
              </w:rPr>
            </w:pPr>
            <w:ins w:id="3277" w:author="Jon.Richar" w:date="2023-06-07T15:39:00Z">
              <w:r w:rsidRPr="00582FB7">
                <w:rPr>
                  <w:rFonts w:ascii="Times New Roman" w:eastAsia="Times New Roman" w:hAnsi="Times New Roman" w:cs="Times New Roman"/>
                  <w:color w:val="000000"/>
                  <w:sz w:val="20"/>
                  <w:szCs w:val="20"/>
                </w:rPr>
                <w:t>0.48</w:t>
              </w:r>
            </w:ins>
          </w:p>
        </w:tc>
        <w:tc>
          <w:tcPr>
            <w:tcW w:w="6220" w:type="dxa"/>
            <w:shd w:val="clear" w:color="auto" w:fill="auto"/>
            <w:noWrap/>
            <w:vAlign w:val="bottom"/>
            <w:hideMark/>
            <w:tcPrChange w:id="3278" w:author="Jon.Richar" w:date="2023-06-09T11:47:00Z">
              <w:tcPr>
                <w:tcW w:w="5622" w:type="dxa"/>
                <w:shd w:val="clear" w:color="auto" w:fill="auto"/>
                <w:noWrap/>
                <w:vAlign w:val="bottom"/>
                <w:hideMark/>
              </w:tcPr>
            </w:tcPrChange>
          </w:tcPr>
          <w:p w14:paraId="0102D4BE" w14:textId="77777777" w:rsidR="00582FB7" w:rsidRPr="00582FB7" w:rsidRDefault="00582FB7" w:rsidP="00582FB7">
            <w:pPr>
              <w:spacing w:after="0" w:line="240" w:lineRule="auto"/>
              <w:rPr>
                <w:ins w:id="3279" w:author="Jon.Richar" w:date="2023-06-07T15:39:00Z"/>
                <w:rFonts w:ascii="Times New Roman" w:eastAsia="Times New Roman" w:hAnsi="Times New Roman" w:cs="Times New Roman"/>
                <w:color w:val="000000"/>
                <w:sz w:val="20"/>
                <w:szCs w:val="20"/>
              </w:rPr>
            </w:pPr>
            <w:ins w:id="3280" w:author="Jon.Richar" w:date="2023-06-07T15:39:00Z">
              <w:r w:rsidRPr="00582FB7">
                <w:rPr>
                  <w:rFonts w:ascii="Times New Roman" w:eastAsia="Times New Roman" w:hAnsi="Times New Roman" w:cs="Times New Roman"/>
                  <w:color w:val="000000"/>
                  <w:sz w:val="20"/>
                  <w:szCs w:val="20"/>
                </w:rPr>
                <w:t>Female Bairdi, FHS lag 2, May-July SST</w:t>
              </w:r>
            </w:ins>
          </w:p>
        </w:tc>
      </w:tr>
      <w:tr w:rsidR="00BA6DAF" w:rsidRPr="00582FB7" w14:paraId="28EE7D70" w14:textId="77777777" w:rsidTr="006D018C">
        <w:trPr>
          <w:trHeight w:val="254"/>
          <w:ins w:id="3281" w:author="Jon.Richar" w:date="2023-06-07T15:39:00Z"/>
          <w:trPrChange w:id="3282" w:author="Jon.Richar" w:date="2023-06-09T11:47:00Z">
            <w:trPr>
              <w:trHeight w:val="270"/>
            </w:trPr>
          </w:trPrChange>
        </w:trPr>
        <w:tc>
          <w:tcPr>
            <w:tcW w:w="749" w:type="dxa"/>
            <w:shd w:val="clear" w:color="auto" w:fill="auto"/>
            <w:noWrap/>
            <w:vAlign w:val="bottom"/>
            <w:hideMark/>
            <w:tcPrChange w:id="3283" w:author="Jon.Richar" w:date="2023-06-09T11:47:00Z">
              <w:tcPr>
                <w:tcW w:w="744" w:type="dxa"/>
                <w:shd w:val="clear" w:color="auto" w:fill="auto"/>
                <w:noWrap/>
                <w:vAlign w:val="bottom"/>
                <w:hideMark/>
              </w:tcPr>
            </w:tcPrChange>
          </w:tcPr>
          <w:p w14:paraId="23706F24" w14:textId="77777777" w:rsidR="00582FB7" w:rsidRPr="00582FB7" w:rsidRDefault="00582FB7" w:rsidP="00582FB7">
            <w:pPr>
              <w:spacing w:after="0" w:line="240" w:lineRule="auto"/>
              <w:jc w:val="right"/>
              <w:rPr>
                <w:ins w:id="3284" w:author="Jon.Richar" w:date="2023-06-07T15:39:00Z"/>
                <w:rFonts w:ascii="Times New Roman" w:eastAsia="Times New Roman" w:hAnsi="Times New Roman" w:cs="Times New Roman"/>
                <w:color w:val="000000"/>
                <w:sz w:val="20"/>
                <w:szCs w:val="20"/>
              </w:rPr>
            </w:pPr>
            <w:ins w:id="3285" w:author="Jon.Richar" w:date="2023-06-07T15:39:00Z">
              <w:r w:rsidRPr="00582FB7">
                <w:rPr>
                  <w:rFonts w:ascii="Times New Roman" w:eastAsia="Times New Roman" w:hAnsi="Times New Roman" w:cs="Times New Roman"/>
                  <w:color w:val="000000"/>
                  <w:sz w:val="20"/>
                  <w:szCs w:val="20"/>
                </w:rPr>
                <w:t>32</w:t>
              </w:r>
            </w:ins>
          </w:p>
        </w:tc>
        <w:tc>
          <w:tcPr>
            <w:tcW w:w="675" w:type="dxa"/>
            <w:shd w:val="clear" w:color="auto" w:fill="auto"/>
            <w:noWrap/>
            <w:vAlign w:val="bottom"/>
            <w:hideMark/>
            <w:tcPrChange w:id="3286" w:author="Jon.Richar" w:date="2023-06-09T11:47:00Z">
              <w:tcPr>
                <w:tcW w:w="671" w:type="dxa"/>
                <w:shd w:val="clear" w:color="auto" w:fill="auto"/>
                <w:noWrap/>
                <w:vAlign w:val="bottom"/>
                <w:hideMark/>
              </w:tcPr>
            </w:tcPrChange>
          </w:tcPr>
          <w:p w14:paraId="2B647BF7" w14:textId="77777777" w:rsidR="00582FB7" w:rsidRPr="00582FB7" w:rsidRDefault="00582FB7" w:rsidP="00582FB7">
            <w:pPr>
              <w:spacing w:after="0" w:line="240" w:lineRule="auto"/>
              <w:jc w:val="right"/>
              <w:rPr>
                <w:ins w:id="3287" w:author="Jon.Richar" w:date="2023-06-07T15:39:00Z"/>
                <w:rFonts w:ascii="Times New Roman" w:eastAsia="Times New Roman" w:hAnsi="Times New Roman" w:cs="Times New Roman"/>
                <w:color w:val="000000"/>
                <w:sz w:val="20"/>
                <w:szCs w:val="20"/>
              </w:rPr>
            </w:pPr>
            <w:ins w:id="3288" w:author="Jon.Richar" w:date="2023-06-07T15:39:00Z">
              <w:r w:rsidRPr="00582FB7">
                <w:rPr>
                  <w:rFonts w:ascii="Times New Roman" w:eastAsia="Times New Roman" w:hAnsi="Times New Roman" w:cs="Times New Roman"/>
                  <w:color w:val="000000"/>
                  <w:sz w:val="20"/>
                  <w:szCs w:val="20"/>
                </w:rPr>
                <w:t>66.63</w:t>
              </w:r>
            </w:ins>
          </w:p>
        </w:tc>
        <w:tc>
          <w:tcPr>
            <w:tcW w:w="745" w:type="dxa"/>
            <w:shd w:val="clear" w:color="auto" w:fill="auto"/>
            <w:noWrap/>
            <w:vAlign w:val="bottom"/>
            <w:hideMark/>
            <w:tcPrChange w:id="3289" w:author="Jon.Richar" w:date="2023-06-09T11:47:00Z">
              <w:tcPr>
                <w:tcW w:w="1047" w:type="dxa"/>
                <w:shd w:val="clear" w:color="auto" w:fill="auto"/>
                <w:noWrap/>
                <w:vAlign w:val="bottom"/>
                <w:hideMark/>
              </w:tcPr>
            </w:tcPrChange>
          </w:tcPr>
          <w:p w14:paraId="48F47BEF" w14:textId="77777777" w:rsidR="00582FB7" w:rsidRPr="00582FB7" w:rsidRDefault="00582FB7" w:rsidP="00582FB7">
            <w:pPr>
              <w:spacing w:after="0" w:line="240" w:lineRule="auto"/>
              <w:jc w:val="right"/>
              <w:rPr>
                <w:ins w:id="3290" w:author="Jon.Richar" w:date="2023-06-07T15:39:00Z"/>
                <w:rFonts w:ascii="Times New Roman" w:eastAsia="Times New Roman" w:hAnsi="Times New Roman" w:cs="Times New Roman"/>
                <w:color w:val="000000"/>
                <w:sz w:val="20"/>
                <w:szCs w:val="20"/>
              </w:rPr>
            </w:pPr>
            <w:ins w:id="3291" w:author="Jon.Richar" w:date="2023-06-07T15:39:00Z">
              <w:r w:rsidRPr="00582FB7">
                <w:rPr>
                  <w:rFonts w:ascii="Times New Roman" w:eastAsia="Times New Roman" w:hAnsi="Times New Roman" w:cs="Times New Roman"/>
                  <w:color w:val="000000"/>
                  <w:sz w:val="20"/>
                  <w:szCs w:val="20"/>
                </w:rPr>
                <w:t>-5.97</w:t>
              </w:r>
            </w:ins>
          </w:p>
        </w:tc>
        <w:tc>
          <w:tcPr>
            <w:tcW w:w="725" w:type="dxa"/>
            <w:shd w:val="clear" w:color="auto" w:fill="auto"/>
            <w:noWrap/>
            <w:vAlign w:val="bottom"/>
            <w:hideMark/>
            <w:tcPrChange w:id="3292" w:author="Jon.Richar" w:date="2023-06-09T11:47:00Z">
              <w:tcPr>
                <w:tcW w:w="967" w:type="dxa"/>
                <w:shd w:val="clear" w:color="auto" w:fill="auto"/>
                <w:noWrap/>
                <w:vAlign w:val="bottom"/>
                <w:hideMark/>
              </w:tcPr>
            </w:tcPrChange>
          </w:tcPr>
          <w:p w14:paraId="66436B6B" w14:textId="77777777" w:rsidR="00582FB7" w:rsidRPr="00582FB7" w:rsidRDefault="00582FB7" w:rsidP="00582FB7">
            <w:pPr>
              <w:spacing w:after="0" w:line="240" w:lineRule="auto"/>
              <w:jc w:val="right"/>
              <w:rPr>
                <w:ins w:id="3293" w:author="Jon.Richar" w:date="2023-06-07T15:39:00Z"/>
                <w:rFonts w:ascii="Times New Roman" w:eastAsia="Times New Roman" w:hAnsi="Times New Roman" w:cs="Times New Roman"/>
                <w:color w:val="000000"/>
                <w:sz w:val="20"/>
                <w:szCs w:val="20"/>
              </w:rPr>
            </w:pPr>
            <w:ins w:id="3294" w:author="Jon.Richar" w:date="2023-06-07T15:39:00Z">
              <w:r w:rsidRPr="00582FB7">
                <w:rPr>
                  <w:rFonts w:ascii="Times New Roman" w:eastAsia="Times New Roman" w:hAnsi="Times New Roman" w:cs="Times New Roman"/>
                  <w:color w:val="000000"/>
                  <w:sz w:val="20"/>
                  <w:szCs w:val="20"/>
                </w:rPr>
                <w:t>0.48</w:t>
              </w:r>
            </w:ins>
          </w:p>
        </w:tc>
        <w:tc>
          <w:tcPr>
            <w:tcW w:w="6220" w:type="dxa"/>
            <w:shd w:val="clear" w:color="auto" w:fill="auto"/>
            <w:noWrap/>
            <w:vAlign w:val="bottom"/>
            <w:hideMark/>
            <w:tcPrChange w:id="3295" w:author="Jon.Richar" w:date="2023-06-09T11:47:00Z">
              <w:tcPr>
                <w:tcW w:w="5622" w:type="dxa"/>
                <w:shd w:val="clear" w:color="auto" w:fill="auto"/>
                <w:noWrap/>
                <w:vAlign w:val="bottom"/>
                <w:hideMark/>
              </w:tcPr>
            </w:tcPrChange>
          </w:tcPr>
          <w:p w14:paraId="437CE1C8" w14:textId="77777777" w:rsidR="00582FB7" w:rsidRPr="00582FB7" w:rsidRDefault="00582FB7" w:rsidP="00582FB7">
            <w:pPr>
              <w:spacing w:after="0" w:line="240" w:lineRule="auto"/>
              <w:rPr>
                <w:ins w:id="3296" w:author="Jon.Richar" w:date="2023-06-07T15:39:00Z"/>
                <w:rFonts w:ascii="Times New Roman" w:eastAsia="Times New Roman" w:hAnsi="Times New Roman" w:cs="Times New Roman"/>
                <w:color w:val="000000"/>
                <w:sz w:val="20"/>
                <w:szCs w:val="20"/>
              </w:rPr>
            </w:pPr>
            <w:ins w:id="3297" w:author="Jon.Richar" w:date="2023-06-07T15:39:00Z">
              <w:r w:rsidRPr="00582FB7">
                <w:rPr>
                  <w:rFonts w:ascii="Times New Roman" w:eastAsia="Times New Roman" w:hAnsi="Times New Roman" w:cs="Times New Roman"/>
                  <w:color w:val="000000"/>
                  <w:sz w:val="20"/>
                  <w:szCs w:val="20"/>
                </w:rPr>
                <w:t>Female Bairdi, FHS lag 2, SE wind</w:t>
              </w:r>
            </w:ins>
          </w:p>
        </w:tc>
      </w:tr>
      <w:tr w:rsidR="00BA6DAF" w:rsidRPr="00582FB7" w14:paraId="6228566C" w14:textId="77777777" w:rsidTr="006D018C">
        <w:trPr>
          <w:trHeight w:val="254"/>
          <w:ins w:id="3298" w:author="Jon.Richar" w:date="2023-06-07T15:39:00Z"/>
          <w:trPrChange w:id="3299" w:author="Jon.Richar" w:date="2023-06-09T11:47:00Z">
            <w:trPr>
              <w:trHeight w:val="270"/>
            </w:trPr>
          </w:trPrChange>
        </w:trPr>
        <w:tc>
          <w:tcPr>
            <w:tcW w:w="749" w:type="dxa"/>
            <w:shd w:val="clear" w:color="auto" w:fill="auto"/>
            <w:noWrap/>
            <w:vAlign w:val="bottom"/>
            <w:hideMark/>
            <w:tcPrChange w:id="3300" w:author="Jon.Richar" w:date="2023-06-09T11:47:00Z">
              <w:tcPr>
                <w:tcW w:w="744" w:type="dxa"/>
                <w:shd w:val="clear" w:color="auto" w:fill="auto"/>
                <w:noWrap/>
                <w:vAlign w:val="bottom"/>
                <w:hideMark/>
              </w:tcPr>
            </w:tcPrChange>
          </w:tcPr>
          <w:p w14:paraId="604F0BF9" w14:textId="77777777" w:rsidR="00582FB7" w:rsidRPr="00582FB7" w:rsidRDefault="00582FB7" w:rsidP="00582FB7">
            <w:pPr>
              <w:spacing w:after="0" w:line="240" w:lineRule="auto"/>
              <w:jc w:val="right"/>
              <w:rPr>
                <w:ins w:id="3301" w:author="Jon.Richar" w:date="2023-06-07T15:39:00Z"/>
                <w:rFonts w:ascii="Times New Roman" w:eastAsia="Times New Roman" w:hAnsi="Times New Roman" w:cs="Times New Roman"/>
                <w:color w:val="000000"/>
                <w:sz w:val="20"/>
                <w:szCs w:val="20"/>
              </w:rPr>
            </w:pPr>
            <w:ins w:id="3302" w:author="Jon.Richar" w:date="2023-06-07T15:39:00Z">
              <w:r w:rsidRPr="00582FB7">
                <w:rPr>
                  <w:rFonts w:ascii="Times New Roman" w:eastAsia="Times New Roman" w:hAnsi="Times New Roman" w:cs="Times New Roman"/>
                  <w:color w:val="000000"/>
                  <w:sz w:val="20"/>
                  <w:szCs w:val="20"/>
                </w:rPr>
                <w:t>26</w:t>
              </w:r>
            </w:ins>
          </w:p>
        </w:tc>
        <w:tc>
          <w:tcPr>
            <w:tcW w:w="675" w:type="dxa"/>
            <w:shd w:val="clear" w:color="auto" w:fill="auto"/>
            <w:noWrap/>
            <w:vAlign w:val="bottom"/>
            <w:hideMark/>
            <w:tcPrChange w:id="3303" w:author="Jon.Richar" w:date="2023-06-09T11:47:00Z">
              <w:tcPr>
                <w:tcW w:w="671" w:type="dxa"/>
                <w:shd w:val="clear" w:color="auto" w:fill="auto"/>
                <w:noWrap/>
                <w:vAlign w:val="bottom"/>
                <w:hideMark/>
              </w:tcPr>
            </w:tcPrChange>
          </w:tcPr>
          <w:p w14:paraId="538B4AF0" w14:textId="77777777" w:rsidR="00582FB7" w:rsidRPr="00582FB7" w:rsidRDefault="00582FB7" w:rsidP="00582FB7">
            <w:pPr>
              <w:spacing w:after="0" w:line="240" w:lineRule="auto"/>
              <w:jc w:val="right"/>
              <w:rPr>
                <w:ins w:id="3304" w:author="Jon.Richar" w:date="2023-06-07T15:39:00Z"/>
                <w:rFonts w:ascii="Times New Roman" w:eastAsia="Times New Roman" w:hAnsi="Times New Roman" w:cs="Times New Roman"/>
                <w:color w:val="000000"/>
                <w:sz w:val="20"/>
                <w:szCs w:val="20"/>
              </w:rPr>
            </w:pPr>
            <w:ins w:id="3305" w:author="Jon.Richar" w:date="2023-06-07T15:39:00Z">
              <w:r w:rsidRPr="00582FB7">
                <w:rPr>
                  <w:rFonts w:ascii="Times New Roman" w:eastAsia="Times New Roman" w:hAnsi="Times New Roman" w:cs="Times New Roman"/>
                  <w:color w:val="000000"/>
                  <w:sz w:val="20"/>
                  <w:szCs w:val="20"/>
                </w:rPr>
                <w:t>68.50</w:t>
              </w:r>
            </w:ins>
          </w:p>
        </w:tc>
        <w:tc>
          <w:tcPr>
            <w:tcW w:w="745" w:type="dxa"/>
            <w:shd w:val="clear" w:color="auto" w:fill="auto"/>
            <w:noWrap/>
            <w:vAlign w:val="bottom"/>
            <w:hideMark/>
            <w:tcPrChange w:id="3306" w:author="Jon.Richar" w:date="2023-06-09T11:47:00Z">
              <w:tcPr>
                <w:tcW w:w="1047" w:type="dxa"/>
                <w:shd w:val="clear" w:color="auto" w:fill="auto"/>
                <w:noWrap/>
                <w:vAlign w:val="bottom"/>
                <w:hideMark/>
              </w:tcPr>
            </w:tcPrChange>
          </w:tcPr>
          <w:p w14:paraId="21C6C037" w14:textId="77777777" w:rsidR="00582FB7" w:rsidRPr="00582FB7" w:rsidRDefault="00582FB7" w:rsidP="00582FB7">
            <w:pPr>
              <w:spacing w:after="0" w:line="240" w:lineRule="auto"/>
              <w:jc w:val="right"/>
              <w:rPr>
                <w:ins w:id="3307" w:author="Jon.Richar" w:date="2023-06-07T15:39:00Z"/>
                <w:rFonts w:ascii="Times New Roman" w:eastAsia="Times New Roman" w:hAnsi="Times New Roman" w:cs="Times New Roman"/>
                <w:color w:val="000000"/>
                <w:sz w:val="20"/>
                <w:szCs w:val="20"/>
              </w:rPr>
            </w:pPr>
            <w:ins w:id="3308" w:author="Jon.Richar" w:date="2023-06-07T15:39:00Z">
              <w:r w:rsidRPr="00582FB7">
                <w:rPr>
                  <w:rFonts w:ascii="Times New Roman" w:eastAsia="Times New Roman" w:hAnsi="Times New Roman" w:cs="Times New Roman"/>
                  <w:color w:val="000000"/>
                  <w:sz w:val="20"/>
                  <w:szCs w:val="20"/>
                </w:rPr>
                <w:t>-4.10</w:t>
              </w:r>
            </w:ins>
          </w:p>
        </w:tc>
        <w:tc>
          <w:tcPr>
            <w:tcW w:w="725" w:type="dxa"/>
            <w:shd w:val="clear" w:color="auto" w:fill="auto"/>
            <w:noWrap/>
            <w:vAlign w:val="bottom"/>
            <w:hideMark/>
            <w:tcPrChange w:id="3309" w:author="Jon.Richar" w:date="2023-06-09T11:47:00Z">
              <w:tcPr>
                <w:tcW w:w="967" w:type="dxa"/>
                <w:shd w:val="clear" w:color="auto" w:fill="auto"/>
                <w:noWrap/>
                <w:vAlign w:val="bottom"/>
                <w:hideMark/>
              </w:tcPr>
            </w:tcPrChange>
          </w:tcPr>
          <w:p w14:paraId="60C8CE74" w14:textId="77777777" w:rsidR="00582FB7" w:rsidRPr="00582FB7" w:rsidRDefault="00582FB7" w:rsidP="00582FB7">
            <w:pPr>
              <w:spacing w:after="0" w:line="240" w:lineRule="auto"/>
              <w:jc w:val="right"/>
              <w:rPr>
                <w:ins w:id="3310" w:author="Jon.Richar" w:date="2023-06-07T15:39:00Z"/>
                <w:rFonts w:ascii="Times New Roman" w:eastAsia="Times New Roman" w:hAnsi="Times New Roman" w:cs="Times New Roman"/>
                <w:color w:val="000000"/>
                <w:sz w:val="20"/>
                <w:szCs w:val="20"/>
              </w:rPr>
            </w:pPr>
            <w:ins w:id="3311"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3312" w:author="Jon.Richar" w:date="2023-06-09T11:47:00Z">
              <w:tcPr>
                <w:tcW w:w="5622" w:type="dxa"/>
                <w:shd w:val="clear" w:color="auto" w:fill="auto"/>
                <w:noWrap/>
                <w:vAlign w:val="bottom"/>
                <w:hideMark/>
              </w:tcPr>
            </w:tcPrChange>
          </w:tcPr>
          <w:p w14:paraId="12A51521" w14:textId="77777777" w:rsidR="00582FB7" w:rsidRPr="00582FB7" w:rsidRDefault="00582FB7" w:rsidP="00582FB7">
            <w:pPr>
              <w:spacing w:after="0" w:line="240" w:lineRule="auto"/>
              <w:rPr>
                <w:ins w:id="3313" w:author="Jon.Richar" w:date="2023-06-07T15:39:00Z"/>
                <w:rFonts w:ascii="Times New Roman" w:eastAsia="Times New Roman" w:hAnsi="Times New Roman" w:cs="Times New Roman"/>
                <w:color w:val="000000"/>
                <w:sz w:val="20"/>
                <w:szCs w:val="20"/>
              </w:rPr>
            </w:pPr>
            <w:ins w:id="3314" w:author="Jon.Richar" w:date="2023-06-07T15:39:00Z">
              <w:r w:rsidRPr="00582FB7">
                <w:rPr>
                  <w:rFonts w:ascii="Times New Roman" w:eastAsia="Times New Roman" w:hAnsi="Times New Roman" w:cs="Times New Roman"/>
                  <w:color w:val="000000"/>
                  <w:sz w:val="20"/>
                  <w:szCs w:val="20"/>
                </w:rPr>
                <w:t>Female Bairdi, FHS lag 2, ovigerous female opilio, NE wind</w:t>
              </w:r>
            </w:ins>
          </w:p>
        </w:tc>
      </w:tr>
      <w:tr w:rsidR="00BA6DAF" w:rsidRPr="00582FB7" w14:paraId="53197AC4" w14:textId="77777777" w:rsidTr="006D018C">
        <w:trPr>
          <w:trHeight w:val="254"/>
          <w:ins w:id="3315" w:author="Jon.Richar" w:date="2023-06-07T15:39:00Z"/>
          <w:trPrChange w:id="3316" w:author="Jon.Richar" w:date="2023-06-09T11:47:00Z">
            <w:trPr>
              <w:trHeight w:val="270"/>
            </w:trPr>
          </w:trPrChange>
        </w:trPr>
        <w:tc>
          <w:tcPr>
            <w:tcW w:w="749" w:type="dxa"/>
            <w:shd w:val="clear" w:color="auto" w:fill="auto"/>
            <w:noWrap/>
            <w:vAlign w:val="bottom"/>
            <w:hideMark/>
            <w:tcPrChange w:id="3317" w:author="Jon.Richar" w:date="2023-06-09T11:47:00Z">
              <w:tcPr>
                <w:tcW w:w="744" w:type="dxa"/>
                <w:shd w:val="clear" w:color="auto" w:fill="auto"/>
                <w:noWrap/>
                <w:vAlign w:val="bottom"/>
                <w:hideMark/>
              </w:tcPr>
            </w:tcPrChange>
          </w:tcPr>
          <w:p w14:paraId="4088595B" w14:textId="77777777" w:rsidR="00582FB7" w:rsidRPr="00582FB7" w:rsidRDefault="00582FB7" w:rsidP="00582FB7">
            <w:pPr>
              <w:spacing w:after="0" w:line="240" w:lineRule="auto"/>
              <w:jc w:val="right"/>
              <w:rPr>
                <w:ins w:id="3318" w:author="Jon.Richar" w:date="2023-06-07T15:39:00Z"/>
                <w:rFonts w:ascii="Times New Roman" w:eastAsia="Times New Roman" w:hAnsi="Times New Roman" w:cs="Times New Roman"/>
                <w:color w:val="000000"/>
                <w:sz w:val="20"/>
                <w:szCs w:val="20"/>
              </w:rPr>
            </w:pPr>
            <w:ins w:id="3319" w:author="Jon.Richar" w:date="2023-06-07T15:39:00Z">
              <w:r w:rsidRPr="00582FB7">
                <w:rPr>
                  <w:rFonts w:ascii="Times New Roman" w:eastAsia="Times New Roman" w:hAnsi="Times New Roman" w:cs="Times New Roman"/>
                  <w:color w:val="000000"/>
                  <w:sz w:val="20"/>
                  <w:szCs w:val="20"/>
                </w:rPr>
                <w:t>24</w:t>
              </w:r>
            </w:ins>
          </w:p>
        </w:tc>
        <w:tc>
          <w:tcPr>
            <w:tcW w:w="675" w:type="dxa"/>
            <w:shd w:val="clear" w:color="auto" w:fill="auto"/>
            <w:noWrap/>
            <w:vAlign w:val="bottom"/>
            <w:hideMark/>
            <w:tcPrChange w:id="3320" w:author="Jon.Richar" w:date="2023-06-09T11:47:00Z">
              <w:tcPr>
                <w:tcW w:w="671" w:type="dxa"/>
                <w:shd w:val="clear" w:color="auto" w:fill="auto"/>
                <w:noWrap/>
                <w:vAlign w:val="bottom"/>
                <w:hideMark/>
              </w:tcPr>
            </w:tcPrChange>
          </w:tcPr>
          <w:p w14:paraId="49D8D605" w14:textId="77777777" w:rsidR="00582FB7" w:rsidRPr="00582FB7" w:rsidRDefault="00582FB7" w:rsidP="00582FB7">
            <w:pPr>
              <w:spacing w:after="0" w:line="240" w:lineRule="auto"/>
              <w:jc w:val="right"/>
              <w:rPr>
                <w:ins w:id="3321" w:author="Jon.Richar" w:date="2023-06-07T15:39:00Z"/>
                <w:rFonts w:ascii="Times New Roman" w:eastAsia="Times New Roman" w:hAnsi="Times New Roman" w:cs="Times New Roman"/>
                <w:color w:val="000000"/>
                <w:sz w:val="20"/>
                <w:szCs w:val="20"/>
              </w:rPr>
            </w:pPr>
            <w:ins w:id="3322" w:author="Jon.Richar" w:date="2023-06-07T15:39:00Z">
              <w:r w:rsidRPr="00582FB7">
                <w:rPr>
                  <w:rFonts w:ascii="Times New Roman" w:eastAsia="Times New Roman" w:hAnsi="Times New Roman" w:cs="Times New Roman"/>
                  <w:color w:val="000000"/>
                  <w:sz w:val="20"/>
                  <w:szCs w:val="20"/>
                </w:rPr>
                <w:t>68.67</w:t>
              </w:r>
            </w:ins>
          </w:p>
        </w:tc>
        <w:tc>
          <w:tcPr>
            <w:tcW w:w="745" w:type="dxa"/>
            <w:shd w:val="clear" w:color="auto" w:fill="auto"/>
            <w:noWrap/>
            <w:vAlign w:val="bottom"/>
            <w:hideMark/>
            <w:tcPrChange w:id="3323" w:author="Jon.Richar" w:date="2023-06-09T11:47:00Z">
              <w:tcPr>
                <w:tcW w:w="1047" w:type="dxa"/>
                <w:shd w:val="clear" w:color="auto" w:fill="auto"/>
                <w:noWrap/>
                <w:vAlign w:val="bottom"/>
                <w:hideMark/>
              </w:tcPr>
            </w:tcPrChange>
          </w:tcPr>
          <w:p w14:paraId="1E974F1E" w14:textId="77777777" w:rsidR="00582FB7" w:rsidRPr="00582FB7" w:rsidRDefault="00582FB7" w:rsidP="00582FB7">
            <w:pPr>
              <w:spacing w:after="0" w:line="240" w:lineRule="auto"/>
              <w:jc w:val="right"/>
              <w:rPr>
                <w:ins w:id="3324" w:author="Jon.Richar" w:date="2023-06-07T15:39:00Z"/>
                <w:rFonts w:ascii="Times New Roman" w:eastAsia="Times New Roman" w:hAnsi="Times New Roman" w:cs="Times New Roman"/>
                <w:color w:val="000000"/>
                <w:sz w:val="20"/>
                <w:szCs w:val="20"/>
              </w:rPr>
            </w:pPr>
            <w:ins w:id="3325" w:author="Jon.Richar" w:date="2023-06-07T15:39:00Z">
              <w:r w:rsidRPr="00582FB7">
                <w:rPr>
                  <w:rFonts w:ascii="Times New Roman" w:eastAsia="Times New Roman" w:hAnsi="Times New Roman" w:cs="Times New Roman"/>
                  <w:color w:val="000000"/>
                  <w:sz w:val="20"/>
                  <w:szCs w:val="20"/>
                </w:rPr>
                <w:t>-3.93</w:t>
              </w:r>
            </w:ins>
          </w:p>
        </w:tc>
        <w:tc>
          <w:tcPr>
            <w:tcW w:w="725" w:type="dxa"/>
            <w:shd w:val="clear" w:color="auto" w:fill="auto"/>
            <w:noWrap/>
            <w:vAlign w:val="bottom"/>
            <w:hideMark/>
            <w:tcPrChange w:id="3326" w:author="Jon.Richar" w:date="2023-06-09T11:47:00Z">
              <w:tcPr>
                <w:tcW w:w="967" w:type="dxa"/>
                <w:shd w:val="clear" w:color="auto" w:fill="auto"/>
                <w:noWrap/>
                <w:vAlign w:val="bottom"/>
                <w:hideMark/>
              </w:tcPr>
            </w:tcPrChange>
          </w:tcPr>
          <w:p w14:paraId="2DC2E873" w14:textId="77777777" w:rsidR="00582FB7" w:rsidRPr="00582FB7" w:rsidRDefault="00582FB7" w:rsidP="00582FB7">
            <w:pPr>
              <w:spacing w:after="0" w:line="240" w:lineRule="auto"/>
              <w:jc w:val="right"/>
              <w:rPr>
                <w:ins w:id="3327" w:author="Jon.Richar" w:date="2023-06-07T15:39:00Z"/>
                <w:rFonts w:ascii="Times New Roman" w:eastAsia="Times New Roman" w:hAnsi="Times New Roman" w:cs="Times New Roman"/>
                <w:color w:val="000000"/>
                <w:sz w:val="20"/>
                <w:szCs w:val="20"/>
              </w:rPr>
            </w:pPr>
            <w:ins w:id="3328"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329" w:author="Jon.Richar" w:date="2023-06-09T11:47:00Z">
              <w:tcPr>
                <w:tcW w:w="5622" w:type="dxa"/>
                <w:shd w:val="clear" w:color="auto" w:fill="auto"/>
                <w:noWrap/>
                <w:vAlign w:val="bottom"/>
                <w:hideMark/>
              </w:tcPr>
            </w:tcPrChange>
          </w:tcPr>
          <w:p w14:paraId="295C403F" w14:textId="77777777" w:rsidR="00582FB7" w:rsidRPr="00582FB7" w:rsidRDefault="00582FB7" w:rsidP="00582FB7">
            <w:pPr>
              <w:spacing w:after="0" w:line="240" w:lineRule="auto"/>
              <w:rPr>
                <w:ins w:id="3330" w:author="Jon.Richar" w:date="2023-06-07T15:39:00Z"/>
                <w:rFonts w:ascii="Times New Roman" w:eastAsia="Times New Roman" w:hAnsi="Times New Roman" w:cs="Times New Roman"/>
                <w:color w:val="000000"/>
                <w:sz w:val="20"/>
                <w:szCs w:val="20"/>
              </w:rPr>
            </w:pPr>
            <w:ins w:id="3331" w:author="Jon.Richar" w:date="2023-06-07T15:39:00Z">
              <w:r w:rsidRPr="00582FB7">
                <w:rPr>
                  <w:rFonts w:ascii="Times New Roman" w:eastAsia="Times New Roman" w:hAnsi="Times New Roman" w:cs="Times New Roman"/>
                  <w:color w:val="000000"/>
                  <w:sz w:val="20"/>
                  <w:szCs w:val="20"/>
                </w:rPr>
                <w:t>Female Bairdi, FHS lag 2, ovigerous female opilio, May-July SST</w:t>
              </w:r>
            </w:ins>
          </w:p>
        </w:tc>
      </w:tr>
      <w:tr w:rsidR="00BA6DAF" w:rsidRPr="00582FB7" w14:paraId="6C66D382" w14:textId="77777777" w:rsidTr="006D018C">
        <w:trPr>
          <w:trHeight w:val="254"/>
          <w:ins w:id="3332" w:author="Jon.Richar" w:date="2023-06-07T15:39:00Z"/>
          <w:trPrChange w:id="3333" w:author="Jon.Richar" w:date="2023-06-09T11:47:00Z">
            <w:trPr>
              <w:trHeight w:val="270"/>
            </w:trPr>
          </w:trPrChange>
        </w:trPr>
        <w:tc>
          <w:tcPr>
            <w:tcW w:w="749" w:type="dxa"/>
            <w:shd w:val="clear" w:color="auto" w:fill="auto"/>
            <w:noWrap/>
            <w:vAlign w:val="bottom"/>
            <w:hideMark/>
            <w:tcPrChange w:id="3334" w:author="Jon.Richar" w:date="2023-06-09T11:47:00Z">
              <w:tcPr>
                <w:tcW w:w="744" w:type="dxa"/>
                <w:shd w:val="clear" w:color="auto" w:fill="auto"/>
                <w:noWrap/>
                <w:vAlign w:val="bottom"/>
                <w:hideMark/>
              </w:tcPr>
            </w:tcPrChange>
          </w:tcPr>
          <w:p w14:paraId="13878ECB" w14:textId="77777777" w:rsidR="00582FB7" w:rsidRPr="00582FB7" w:rsidRDefault="00582FB7" w:rsidP="00582FB7">
            <w:pPr>
              <w:spacing w:after="0" w:line="240" w:lineRule="auto"/>
              <w:jc w:val="right"/>
              <w:rPr>
                <w:ins w:id="3335" w:author="Jon.Richar" w:date="2023-06-07T15:39:00Z"/>
                <w:rFonts w:ascii="Times New Roman" w:eastAsia="Times New Roman" w:hAnsi="Times New Roman" w:cs="Times New Roman"/>
                <w:color w:val="000000"/>
                <w:sz w:val="20"/>
                <w:szCs w:val="20"/>
              </w:rPr>
            </w:pPr>
            <w:ins w:id="3336" w:author="Jon.Richar" w:date="2023-06-07T15:39:00Z">
              <w:r w:rsidRPr="00582FB7">
                <w:rPr>
                  <w:rFonts w:ascii="Times New Roman" w:eastAsia="Times New Roman" w:hAnsi="Times New Roman" w:cs="Times New Roman"/>
                  <w:color w:val="000000"/>
                  <w:sz w:val="20"/>
                  <w:szCs w:val="20"/>
                </w:rPr>
                <w:t>25</w:t>
              </w:r>
            </w:ins>
          </w:p>
        </w:tc>
        <w:tc>
          <w:tcPr>
            <w:tcW w:w="675" w:type="dxa"/>
            <w:shd w:val="clear" w:color="auto" w:fill="auto"/>
            <w:noWrap/>
            <w:vAlign w:val="bottom"/>
            <w:hideMark/>
            <w:tcPrChange w:id="3337" w:author="Jon.Richar" w:date="2023-06-09T11:47:00Z">
              <w:tcPr>
                <w:tcW w:w="671" w:type="dxa"/>
                <w:shd w:val="clear" w:color="auto" w:fill="auto"/>
                <w:noWrap/>
                <w:vAlign w:val="bottom"/>
                <w:hideMark/>
              </w:tcPr>
            </w:tcPrChange>
          </w:tcPr>
          <w:p w14:paraId="527DB033" w14:textId="77777777" w:rsidR="00582FB7" w:rsidRPr="00582FB7" w:rsidRDefault="00582FB7" w:rsidP="00582FB7">
            <w:pPr>
              <w:spacing w:after="0" w:line="240" w:lineRule="auto"/>
              <w:jc w:val="right"/>
              <w:rPr>
                <w:ins w:id="3338" w:author="Jon.Richar" w:date="2023-06-07T15:39:00Z"/>
                <w:rFonts w:ascii="Times New Roman" w:eastAsia="Times New Roman" w:hAnsi="Times New Roman" w:cs="Times New Roman"/>
                <w:color w:val="000000"/>
                <w:sz w:val="20"/>
                <w:szCs w:val="20"/>
              </w:rPr>
            </w:pPr>
            <w:ins w:id="3339" w:author="Jon.Richar" w:date="2023-06-07T15:39:00Z">
              <w:r w:rsidRPr="00582FB7">
                <w:rPr>
                  <w:rFonts w:ascii="Times New Roman" w:eastAsia="Times New Roman" w:hAnsi="Times New Roman" w:cs="Times New Roman"/>
                  <w:color w:val="000000"/>
                  <w:sz w:val="20"/>
                  <w:szCs w:val="20"/>
                </w:rPr>
                <w:t>68.73</w:t>
              </w:r>
            </w:ins>
          </w:p>
        </w:tc>
        <w:tc>
          <w:tcPr>
            <w:tcW w:w="745" w:type="dxa"/>
            <w:shd w:val="clear" w:color="auto" w:fill="auto"/>
            <w:noWrap/>
            <w:vAlign w:val="bottom"/>
            <w:hideMark/>
            <w:tcPrChange w:id="3340" w:author="Jon.Richar" w:date="2023-06-09T11:47:00Z">
              <w:tcPr>
                <w:tcW w:w="1047" w:type="dxa"/>
                <w:shd w:val="clear" w:color="auto" w:fill="auto"/>
                <w:noWrap/>
                <w:vAlign w:val="bottom"/>
                <w:hideMark/>
              </w:tcPr>
            </w:tcPrChange>
          </w:tcPr>
          <w:p w14:paraId="3ADD860B" w14:textId="77777777" w:rsidR="00582FB7" w:rsidRPr="00582FB7" w:rsidRDefault="00582FB7" w:rsidP="00582FB7">
            <w:pPr>
              <w:spacing w:after="0" w:line="240" w:lineRule="auto"/>
              <w:jc w:val="right"/>
              <w:rPr>
                <w:ins w:id="3341" w:author="Jon.Richar" w:date="2023-06-07T15:39:00Z"/>
                <w:rFonts w:ascii="Times New Roman" w:eastAsia="Times New Roman" w:hAnsi="Times New Roman" w:cs="Times New Roman"/>
                <w:color w:val="000000"/>
                <w:sz w:val="20"/>
                <w:szCs w:val="20"/>
              </w:rPr>
            </w:pPr>
            <w:ins w:id="3342" w:author="Jon.Richar" w:date="2023-06-07T15:39:00Z">
              <w:r w:rsidRPr="00582FB7">
                <w:rPr>
                  <w:rFonts w:ascii="Times New Roman" w:eastAsia="Times New Roman" w:hAnsi="Times New Roman" w:cs="Times New Roman"/>
                  <w:color w:val="000000"/>
                  <w:sz w:val="20"/>
                  <w:szCs w:val="20"/>
                </w:rPr>
                <w:t>-3.88</w:t>
              </w:r>
            </w:ins>
          </w:p>
        </w:tc>
        <w:tc>
          <w:tcPr>
            <w:tcW w:w="725" w:type="dxa"/>
            <w:shd w:val="clear" w:color="auto" w:fill="auto"/>
            <w:noWrap/>
            <w:vAlign w:val="bottom"/>
            <w:hideMark/>
            <w:tcPrChange w:id="3343" w:author="Jon.Richar" w:date="2023-06-09T11:47:00Z">
              <w:tcPr>
                <w:tcW w:w="967" w:type="dxa"/>
                <w:shd w:val="clear" w:color="auto" w:fill="auto"/>
                <w:noWrap/>
                <w:vAlign w:val="bottom"/>
                <w:hideMark/>
              </w:tcPr>
            </w:tcPrChange>
          </w:tcPr>
          <w:p w14:paraId="5F6C34F4" w14:textId="77777777" w:rsidR="00582FB7" w:rsidRPr="00582FB7" w:rsidRDefault="00582FB7" w:rsidP="00582FB7">
            <w:pPr>
              <w:spacing w:after="0" w:line="240" w:lineRule="auto"/>
              <w:jc w:val="right"/>
              <w:rPr>
                <w:ins w:id="3344" w:author="Jon.Richar" w:date="2023-06-07T15:39:00Z"/>
                <w:rFonts w:ascii="Times New Roman" w:eastAsia="Times New Roman" w:hAnsi="Times New Roman" w:cs="Times New Roman"/>
                <w:color w:val="000000"/>
                <w:sz w:val="20"/>
                <w:szCs w:val="20"/>
              </w:rPr>
            </w:pPr>
            <w:ins w:id="3345"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346" w:author="Jon.Richar" w:date="2023-06-09T11:47:00Z">
              <w:tcPr>
                <w:tcW w:w="5622" w:type="dxa"/>
                <w:shd w:val="clear" w:color="auto" w:fill="auto"/>
                <w:noWrap/>
                <w:vAlign w:val="bottom"/>
                <w:hideMark/>
              </w:tcPr>
            </w:tcPrChange>
          </w:tcPr>
          <w:p w14:paraId="55385021" w14:textId="77777777" w:rsidR="00582FB7" w:rsidRPr="00582FB7" w:rsidRDefault="00582FB7" w:rsidP="00582FB7">
            <w:pPr>
              <w:spacing w:after="0" w:line="240" w:lineRule="auto"/>
              <w:rPr>
                <w:ins w:id="3347" w:author="Jon.Richar" w:date="2023-06-07T15:39:00Z"/>
                <w:rFonts w:ascii="Times New Roman" w:eastAsia="Times New Roman" w:hAnsi="Times New Roman" w:cs="Times New Roman"/>
                <w:color w:val="000000"/>
                <w:sz w:val="20"/>
                <w:szCs w:val="20"/>
              </w:rPr>
            </w:pPr>
            <w:ins w:id="3348" w:author="Jon.Richar" w:date="2023-06-07T15:39:00Z">
              <w:r w:rsidRPr="00582FB7">
                <w:rPr>
                  <w:rFonts w:ascii="Times New Roman" w:eastAsia="Times New Roman" w:hAnsi="Times New Roman" w:cs="Times New Roman"/>
                  <w:color w:val="000000"/>
                  <w:sz w:val="20"/>
                  <w:szCs w:val="20"/>
                </w:rPr>
                <w:t>Female Bairdi, FHS lag 2, ovigerous female opilio, SE wind</w:t>
              </w:r>
            </w:ins>
          </w:p>
        </w:tc>
      </w:tr>
      <w:tr w:rsidR="00BA6DAF" w:rsidRPr="00582FB7" w14:paraId="224051A4" w14:textId="77777777" w:rsidTr="006D018C">
        <w:trPr>
          <w:trHeight w:val="254"/>
          <w:ins w:id="3349" w:author="Jon.Richar" w:date="2023-06-07T15:39:00Z"/>
          <w:trPrChange w:id="3350" w:author="Jon.Richar" w:date="2023-06-09T11:47:00Z">
            <w:trPr>
              <w:trHeight w:val="270"/>
            </w:trPr>
          </w:trPrChange>
        </w:trPr>
        <w:tc>
          <w:tcPr>
            <w:tcW w:w="749" w:type="dxa"/>
            <w:shd w:val="clear" w:color="auto" w:fill="auto"/>
            <w:noWrap/>
            <w:vAlign w:val="bottom"/>
            <w:hideMark/>
            <w:tcPrChange w:id="3351" w:author="Jon.Richar" w:date="2023-06-09T11:47:00Z">
              <w:tcPr>
                <w:tcW w:w="744" w:type="dxa"/>
                <w:shd w:val="clear" w:color="auto" w:fill="auto"/>
                <w:noWrap/>
                <w:vAlign w:val="bottom"/>
                <w:hideMark/>
              </w:tcPr>
            </w:tcPrChange>
          </w:tcPr>
          <w:p w14:paraId="3FCD140B" w14:textId="77777777" w:rsidR="00582FB7" w:rsidRPr="00582FB7" w:rsidRDefault="00582FB7" w:rsidP="00582FB7">
            <w:pPr>
              <w:spacing w:after="0" w:line="240" w:lineRule="auto"/>
              <w:jc w:val="right"/>
              <w:rPr>
                <w:ins w:id="3352" w:author="Jon.Richar" w:date="2023-06-07T15:39:00Z"/>
                <w:rFonts w:ascii="Times New Roman" w:eastAsia="Times New Roman" w:hAnsi="Times New Roman" w:cs="Times New Roman"/>
                <w:color w:val="000000"/>
                <w:sz w:val="20"/>
                <w:szCs w:val="20"/>
              </w:rPr>
            </w:pPr>
            <w:ins w:id="3353" w:author="Jon.Richar" w:date="2023-06-07T15:39:00Z">
              <w:r w:rsidRPr="00582FB7">
                <w:rPr>
                  <w:rFonts w:ascii="Times New Roman" w:eastAsia="Times New Roman" w:hAnsi="Times New Roman" w:cs="Times New Roman"/>
                  <w:color w:val="000000"/>
                  <w:sz w:val="20"/>
                  <w:szCs w:val="20"/>
                </w:rPr>
                <w:t>2</w:t>
              </w:r>
            </w:ins>
          </w:p>
        </w:tc>
        <w:tc>
          <w:tcPr>
            <w:tcW w:w="675" w:type="dxa"/>
            <w:shd w:val="clear" w:color="auto" w:fill="auto"/>
            <w:noWrap/>
            <w:vAlign w:val="bottom"/>
            <w:hideMark/>
            <w:tcPrChange w:id="3354" w:author="Jon.Richar" w:date="2023-06-09T11:47:00Z">
              <w:tcPr>
                <w:tcW w:w="671" w:type="dxa"/>
                <w:shd w:val="clear" w:color="auto" w:fill="auto"/>
                <w:noWrap/>
                <w:vAlign w:val="bottom"/>
                <w:hideMark/>
              </w:tcPr>
            </w:tcPrChange>
          </w:tcPr>
          <w:p w14:paraId="3986C08A" w14:textId="77777777" w:rsidR="00582FB7" w:rsidRPr="00582FB7" w:rsidRDefault="00582FB7" w:rsidP="00582FB7">
            <w:pPr>
              <w:spacing w:after="0" w:line="240" w:lineRule="auto"/>
              <w:jc w:val="right"/>
              <w:rPr>
                <w:ins w:id="3355" w:author="Jon.Richar" w:date="2023-06-07T15:39:00Z"/>
                <w:rFonts w:ascii="Times New Roman" w:eastAsia="Times New Roman" w:hAnsi="Times New Roman" w:cs="Times New Roman"/>
                <w:color w:val="000000"/>
                <w:sz w:val="20"/>
                <w:szCs w:val="20"/>
              </w:rPr>
            </w:pPr>
            <w:ins w:id="3356" w:author="Jon.Richar" w:date="2023-06-07T15:39:00Z">
              <w:r w:rsidRPr="00582FB7">
                <w:rPr>
                  <w:rFonts w:ascii="Times New Roman" w:eastAsia="Times New Roman" w:hAnsi="Times New Roman" w:cs="Times New Roman"/>
                  <w:color w:val="000000"/>
                  <w:sz w:val="20"/>
                  <w:szCs w:val="20"/>
                </w:rPr>
                <w:t>70.91</w:t>
              </w:r>
            </w:ins>
          </w:p>
        </w:tc>
        <w:tc>
          <w:tcPr>
            <w:tcW w:w="745" w:type="dxa"/>
            <w:shd w:val="clear" w:color="auto" w:fill="auto"/>
            <w:noWrap/>
            <w:vAlign w:val="bottom"/>
            <w:hideMark/>
            <w:tcPrChange w:id="3357" w:author="Jon.Richar" w:date="2023-06-09T11:47:00Z">
              <w:tcPr>
                <w:tcW w:w="1047" w:type="dxa"/>
                <w:shd w:val="clear" w:color="auto" w:fill="auto"/>
                <w:noWrap/>
                <w:vAlign w:val="bottom"/>
                <w:hideMark/>
              </w:tcPr>
            </w:tcPrChange>
          </w:tcPr>
          <w:p w14:paraId="0195401C" w14:textId="77777777" w:rsidR="00582FB7" w:rsidRPr="00582FB7" w:rsidRDefault="00582FB7" w:rsidP="00582FB7">
            <w:pPr>
              <w:spacing w:after="0" w:line="240" w:lineRule="auto"/>
              <w:jc w:val="right"/>
              <w:rPr>
                <w:ins w:id="3358" w:author="Jon.Richar" w:date="2023-06-07T15:39:00Z"/>
                <w:rFonts w:ascii="Times New Roman" w:eastAsia="Times New Roman" w:hAnsi="Times New Roman" w:cs="Times New Roman"/>
                <w:color w:val="000000"/>
                <w:sz w:val="20"/>
                <w:szCs w:val="20"/>
              </w:rPr>
            </w:pPr>
            <w:ins w:id="3359" w:author="Jon.Richar" w:date="2023-06-07T15:39:00Z">
              <w:r w:rsidRPr="00582FB7">
                <w:rPr>
                  <w:rFonts w:ascii="Times New Roman" w:eastAsia="Times New Roman" w:hAnsi="Times New Roman" w:cs="Times New Roman"/>
                  <w:color w:val="000000"/>
                  <w:sz w:val="20"/>
                  <w:szCs w:val="20"/>
                </w:rPr>
                <w:t>-1.70</w:t>
              </w:r>
            </w:ins>
          </w:p>
        </w:tc>
        <w:tc>
          <w:tcPr>
            <w:tcW w:w="725" w:type="dxa"/>
            <w:shd w:val="clear" w:color="auto" w:fill="auto"/>
            <w:noWrap/>
            <w:vAlign w:val="bottom"/>
            <w:hideMark/>
            <w:tcPrChange w:id="3360" w:author="Jon.Richar" w:date="2023-06-09T11:47:00Z">
              <w:tcPr>
                <w:tcW w:w="967" w:type="dxa"/>
                <w:shd w:val="clear" w:color="auto" w:fill="auto"/>
                <w:noWrap/>
                <w:vAlign w:val="bottom"/>
                <w:hideMark/>
              </w:tcPr>
            </w:tcPrChange>
          </w:tcPr>
          <w:p w14:paraId="55C91AB5" w14:textId="77777777" w:rsidR="00582FB7" w:rsidRPr="00582FB7" w:rsidRDefault="00582FB7" w:rsidP="00582FB7">
            <w:pPr>
              <w:spacing w:after="0" w:line="240" w:lineRule="auto"/>
              <w:jc w:val="right"/>
              <w:rPr>
                <w:ins w:id="3361" w:author="Jon.Richar" w:date="2023-06-07T15:39:00Z"/>
                <w:rFonts w:ascii="Times New Roman" w:eastAsia="Times New Roman" w:hAnsi="Times New Roman" w:cs="Times New Roman"/>
                <w:color w:val="000000"/>
                <w:sz w:val="20"/>
                <w:szCs w:val="20"/>
              </w:rPr>
            </w:pPr>
            <w:ins w:id="3362" w:author="Jon.Richar" w:date="2023-06-07T15:39:00Z">
              <w:r w:rsidRPr="00582FB7">
                <w:rPr>
                  <w:rFonts w:ascii="Times New Roman" w:eastAsia="Times New Roman" w:hAnsi="Times New Roman" w:cs="Times New Roman"/>
                  <w:color w:val="000000"/>
                  <w:sz w:val="20"/>
                  <w:szCs w:val="20"/>
                </w:rPr>
                <w:t>0.24</w:t>
              </w:r>
            </w:ins>
          </w:p>
        </w:tc>
        <w:tc>
          <w:tcPr>
            <w:tcW w:w="6220" w:type="dxa"/>
            <w:shd w:val="clear" w:color="auto" w:fill="auto"/>
            <w:noWrap/>
            <w:vAlign w:val="bottom"/>
            <w:hideMark/>
            <w:tcPrChange w:id="3363" w:author="Jon.Richar" w:date="2023-06-09T11:47:00Z">
              <w:tcPr>
                <w:tcW w:w="5622" w:type="dxa"/>
                <w:shd w:val="clear" w:color="auto" w:fill="auto"/>
                <w:noWrap/>
                <w:vAlign w:val="bottom"/>
                <w:hideMark/>
              </w:tcPr>
            </w:tcPrChange>
          </w:tcPr>
          <w:p w14:paraId="1F1275DD" w14:textId="77777777" w:rsidR="00582FB7" w:rsidRPr="00582FB7" w:rsidRDefault="00582FB7" w:rsidP="00582FB7">
            <w:pPr>
              <w:spacing w:after="0" w:line="240" w:lineRule="auto"/>
              <w:rPr>
                <w:ins w:id="3364" w:author="Jon.Richar" w:date="2023-06-07T15:39:00Z"/>
                <w:rFonts w:ascii="Times New Roman" w:eastAsia="Times New Roman" w:hAnsi="Times New Roman" w:cs="Times New Roman"/>
                <w:color w:val="000000"/>
                <w:sz w:val="20"/>
                <w:szCs w:val="20"/>
              </w:rPr>
            </w:pPr>
            <w:ins w:id="3365" w:author="Jon.Richar" w:date="2023-06-07T15:39:00Z">
              <w:r w:rsidRPr="00582FB7">
                <w:rPr>
                  <w:rFonts w:ascii="Times New Roman" w:eastAsia="Times New Roman" w:hAnsi="Times New Roman" w:cs="Times New Roman"/>
                  <w:color w:val="000000"/>
                  <w:sz w:val="20"/>
                  <w:szCs w:val="20"/>
                </w:rPr>
                <w:t>Female Bairdi, ovigerous female opilio</w:t>
              </w:r>
            </w:ins>
          </w:p>
        </w:tc>
      </w:tr>
      <w:tr w:rsidR="00BA6DAF" w:rsidRPr="00582FB7" w14:paraId="74714AF8" w14:textId="77777777" w:rsidTr="006D018C">
        <w:trPr>
          <w:trHeight w:val="254"/>
          <w:ins w:id="3366" w:author="Jon.Richar" w:date="2023-06-07T15:39:00Z"/>
          <w:trPrChange w:id="3367" w:author="Jon.Richar" w:date="2023-06-09T11:47:00Z">
            <w:trPr>
              <w:trHeight w:val="270"/>
            </w:trPr>
          </w:trPrChange>
        </w:trPr>
        <w:tc>
          <w:tcPr>
            <w:tcW w:w="749" w:type="dxa"/>
            <w:shd w:val="clear" w:color="auto" w:fill="auto"/>
            <w:noWrap/>
            <w:vAlign w:val="bottom"/>
            <w:hideMark/>
            <w:tcPrChange w:id="3368" w:author="Jon.Richar" w:date="2023-06-09T11:47:00Z">
              <w:tcPr>
                <w:tcW w:w="744" w:type="dxa"/>
                <w:shd w:val="clear" w:color="auto" w:fill="auto"/>
                <w:noWrap/>
                <w:vAlign w:val="bottom"/>
                <w:hideMark/>
              </w:tcPr>
            </w:tcPrChange>
          </w:tcPr>
          <w:p w14:paraId="1888B674" w14:textId="77777777" w:rsidR="00582FB7" w:rsidRPr="00582FB7" w:rsidRDefault="00582FB7" w:rsidP="00582FB7">
            <w:pPr>
              <w:spacing w:after="0" w:line="240" w:lineRule="auto"/>
              <w:jc w:val="right"/>
              <w:rPr>
                <w:ins w:id="3369" w:author="Jon.Richar" w:date="2023-06-07T15:39:00Z"/>
                <w:rFonts w:ascii="Times New Roman" w:eastAsia="Times New Roman" w:hAnsi="Times New Roman" w:cs="Times New Roman"/>
                <w:color w:val="000000"/>
                <w:sz w:val="20"/>
                <w:szCs w:val="20"/>
              </w:rPr>
            </w:pPr>
            <w:ins w:id="3370" w:author="Jon.Richar" w:date="2023-06-07T15:39:00Z">
              <w:r w:rsidRPr="00582FB7">
                <w:rPr>
                  <w:rFonts w:ascii="Times New Roman" w:eastAsia="Times New Roman" w:hAnsi="Times New Roman" w:cs="Times New Roman"/>
                  <w:color w:val="000000"/>
                  <w:sz w:val="20"/>
                  <w:szCs w:val="20"/>
                </w:rPr>
                <w:t>7</w:t>
              </w:r>
            </w:ins>
          </w:p>
        </w:tc>
        <w:tc>
          <w:tcPr>
            <w:tcW w:w="675" w:type="dxa"/>
            <w:shd w:val="clear" w:color="auto" w:fill="auto"/>
            <w:noWrap/>
            <w:vAlign w:val="bottom"/>
            <w:hideMark/>
            <w:tcPrChange w:id="3371" w:author="Jon.Richar" w:date="2023-06-09T11:47:00Z">
              <w:tcPr>
                <w:tcW w:w="671" w:type="dxa"/>
                <w:shd w:val="clear" w:color="auto" w:fill="auto"/>
                <w:noWrap/>
                <w:vAlign w:val="bottom"/>
                <w:hideMark/>
              </w:tcPr>
            </w:tcPrChange>
          </w:tcPr>
          <w:p w14:paraId="4FCC4A9E" w14:textId="77777777" w:rsidR="00582FB7" w:rsidRPr="00582FB7" w:rsidRDefault="00582FB7" w:rsidP="00582FB7">
            <w:pPr>
              <w:spacing w:after="0" w:line="240" w:lineRule="auto"/>
              <w:jc w:val="right"/>
              <w:rPr>
                <w:ins w:id="3372" w:author="Jon.Richar" w:date="2023-06-07T15:39:00Z"/>
                <w:rFonts w:ascii="Times New Roman" w:eastAsia="Times New Roman" w:hAnsi="Times New Roman" w:cs="Times New Roman"/>
                <w:color w:val="000000"/>
                <w:sz w:val="20"/>
                <w:szCs w:val="20"/>
              </w:rPr>
            </w:pPr>
            <w:ins w:id="3373" w:author="Jon.Richar" w:date="2023-06-07T15:39:00Z">
              <w:r w:rsidRPr="00582FB7">
                <w:rPr>
                  <w:rFonts w:ascii="Times New Roman" w:eastAsia="Times New Roman" w:hAnsi="Times New Roman" w:cs="Times New Roman"/>
                  <w:color w:val="000000"/>
                  <w:sz w:val="20"/>
                  <w:szCs w:val="20"/>
                </w:rPr>
                <w:t>71.49</w:t>
              </w:r>
            </w:ins>
          </w:p>
        </w:tc>
        <w:tc>
          <w:tcPr>
            <w:tcW w:w="745" w:type="dxa"/>
            <w:shd w:val="clear" w:color="auto" w:fill="auto"/>
            <w:noWrap/>
            <w:vAlign w:val="bottom"/>
            <w:hideMark/>
            <w:tcPrChange w:id="3374" w:author="Jon.Richar" w:date="2023-06-09T11:47:00Z">
              <w:tcPr>
                <w:tcW w:w="1047" w:type="dxa"/>
                <w:shd w:val="clear" w:color="auto" w:fill="auto"/>
                <w:noWrap/>
                <w:vAlign w:val="bottom"/>
                <w:hideMark/>
              </w:tcPr>
            </w:tcPrChange>
          </w:tcPr>
          <w:p w14:paraId="6B577E5D" w14:textId="77777777" w:rsidR="00582FB7" w:rsidRPr="00582FB7" w:rsidRDefault="00582FB7" w:rsidP="00582FB7">
            <w:pPr>
              <w:spacing w:after="0" w:line="240" w:lineRule="auto"/>
              <w:jc w:val="right"/>
              <w:rPr>
                <w:ins w:id="3375" w:author="Jon.Richar" w:date="2023-06-07T15:39:00Z"/>
                <w:rFonts w:ascii="Times New Roman" w:eastAsia="Times New Roman" w:hAnsi="Times New Roman" w:cs="Times New Roman"/>
                <w:color w:val="000000"/>
                <w:sz w:val="20"/>
                <w:szCs w:val="20"/>
              </w:rPr>
            </w:pPr>
            <w:ins w:id="3376" w:author="Jon.Richar" w:date="2023-06-07T15:39:00Z">
              <w:r w:rsidRPr="00582FB7">
                <w:rPr>
                  <w:rFonts w:ascii="Times New Roman" w:eastAsia="Times New Roman" w:hAnsi="Times New Roman" w:cs="Times New Roman"/>
                  <w:color w:val="000000"/>
                  <w:sz w:val="20"/>
                  <w:szCs w:val="20"/>
                </w:rPr>
                <w:t>-1.11</w:t>
              </w:r>
            </w:ins>
          </w:p>
        </w:tc>
        <w:tc>
          <w:tcPr>
            <w:tcW w:w="725" w:type="dxa"/>
            <w:shd w:val="clear" w:color="auto" w:fill="auto"/>
            <w:noWrap/>
            <w:vAlign w:val="bottom"/>
            <w:hideMark/>
            <w:tcPrChange w:id="3377" w:author="Jon.Richar" w:date="2023-06-09T11:47:00Z">
              <w:tcPr>
                <w:tcW w:w="967" w:type="dxa"/>
                <w:shd w:val="clear" w:color="auto" w:fill="auto"/>
                <w:noWrap/>
                <w:vAlign w:val="bottom"/>
                <w:hideMark/>
              </w:tcPr>
            </w:tcPrChange>
          </w:tcPr>
          <w:p w14:paraId="1697B65D" w14:textId="77777777" w:rsidR="00582FB7" w:rsidRPr="00582FB7" w:rsidRDefault="00582FB7" w:rsidP="00582FB7">
            <w:pPr>
              <w:spacing w:after="0" w:line="240" w:lineRule="auto"/>
              <w:jc w:val="right"/>
              <w:rPr>
                <w:ins w:id="3378" w:author="Jon.Richar" w:date="2023-06-07T15:39:00Z"/>
                <w:rFonts w:ascii="Times New Roman" w:eastAsia="Times New Roman" w:hAnsi="Times New Roman" w:cs="Times New Roman"/>
                <w:color w:val="000000"/>
                <w:sz w:val="20"/>
                <w:szCs w:val="20"/>
              </w:rPr>
            </w:pPr>
            <w:ins w:id="3379" w:author="Jon.Richar" w:date="2023-06-07T15:39:00Z">
              <w:r w:rsidRPr="00582FB7">
                <w:rPr>
                  <w:rFonts w:ascii="Times New Roman" w:eastAsia="Times New Roman" w:hAnsi="Times New Roman" w:cs="Times New Roman"/>
                  <w:color w:val="000000"/>
                  <w:sz w:val="20"/>
                  <w:szCs w:val="20"/>
                </w:rPr>
                <w:t>0.35</w:t>
              </w:r>
            </w:ins>
          </w:p>
        </w:tc>
        <w:tc>
          <w:tcPr>
            <w:tcW w:w="6220" w:type="dxa"/>
            <w:shd w:val="clear" w:color="auto" w:fill="auto"/>
            <w:noWrap/>
            <w:vAlign w:val="bottom"/>
            <w:hideMark/>
            <w:tcPrChange w:id="3380" w:author="Jon.Richar" w:date="2023-06-09T11:47:00Z">
              <w:tcPr>
                <w:tcW w:w="5622" w:type="dxa"/>
                <w:shd w:val="clear" w:color="auto" w:fill="auto"/>
                <w:noWrap/>
                <w:vAlign w:val="bottom"/>
                <w:hideMark/>
              </w:tcPr>
            </w:tcPrChange>
          </w:tcPr>
          <w:p w14:paraId="553BDBEF" w14:textId="77777777" w:rsidR="00582FB7" w:rsidRPr="00582FB7" w:rsidRDefault="00582FB7" w:rsidP="00582FB7">
            <w:pPr>
              <w:spacing w:after="0" w:line="240" w:lineRule="auto"/>
              <w:rPr>
                <w:ins w:id="3381" w:author="Jon.Richar" w:date="2023-06-07T15:39:00Z"/>
                <w:rFonts w:ascii="Times New Roman" w:eastAsia="Times New Roman" w:hAnsi="Times New Roman" w:cs="Times New Roman"/>
                <w:color w:val="000000"/>
                <w:sz w:val="20"/>
                <w:szCs w:val="20"/>
              </w:rPr>
            </w:pPr>
            <w:ins w:id="3382" w:author="Jon.Richar" w:date="2023-06-07T15:39:00Z">
              <w:r w:rsidRPr="00582FB7">
                <w:rPr>
                  <w:rFonts w:ascii="Times New Roman" w:eastAsia="Times New Roman" w:hAnsi="Times New Roman" w:cs="Times New Roman"/>
                  <w:color w:val="000000"/>
                  <w:sz w:val="20"/>
                  <w:szCs w:val="20"/>
                </w:rPr>
                <w:t>Female Bairdi, FHS RA2</w:t>
              </w:r>
            </w:ins>
          </w:p>
        </w:tc>
      </w:tr>
      <w:tr w:rsidR="00BA6DAF" w:rsidRPr="00582FB7" w14:paraId="0D6804E6" w14:textId="77777777" w:rsidTr="006D018C">
        <w:trPr>
          <w:trHeight w:val="254"/>
          <w:ins w:id="3383" w:author="Jon.Richar" w:date="2023-06-07T15:39:00Z"/>
          <w:trPrChange w:id="3384" w:author="Jon.Richar" w:date="2023-06-09T11:47:00Z">
            <w:trPr>
              <w:trHeight w:val="270"/>
            </w:trPr>
          </w:trPrChange>
        </w:trPr>
        <w:tc>
          <w:tcPr>
            <w:tcW w:w="749" w:type="dxa"/>
            <w:shd w:val="clear" w:color="auto" w:fill="auto"/>
            <w:noWrap/>
            <w:vAlign w:val="bottom"/>
            <w:hideMark/>
            <w:tcPrChange w:id="3385" w:author="Jon.Richar" w:date="2023-06-09T11:47:00Z">
              <w:tcPr>
                <w:tcW w:w="744" w:type="dxa"/>
                <w:shd w:val="clear" w:color="auto" w:fill="auto"/>
                <w:noWrap/>
                <w:vAlign w:val="bottom"/>
                <w:hideMark/>
              </w:tcPr>
            </w:tcPrChange>
          </w:tcPr>
          <w:p w14:paraId="3956028E" w14:textId="77777777" w:rsidR="00582FB7" w:rsidRPr="00582FB7" w:rsidRDefault="00582FB7" w:rsidP="00582FB7">
            <w:pPr>
              <w:spacing w:after="0" w:line="240" w:lineRule="auto"/>
              <w:jc w:val="right"/>
              <w:rPr>
                <w:ins w:id="3386" w:author="Jon.Richar" w:date="2023-06-07T15:39:00Z"/>
                <w:rFonts w:ascii="Times New Roman" w:eastAsia="Times New Roman" w:hAnsi="Times New Roman" w:cs="Times New Roman"/>
                <w:color w:val="000000"/>
                <w:sz w:val="20"/>
                <w:szCs w:val="20"/>
              </w:rPr>
            </w:pPr>
            <w:ins w:id="3387" w:author="Jon.Richar" w:date="2023-06-07T15:39:00Z">
              <w:r w:rsidRPr="00582FB7">
                <w:rPr>
                  <w:rFonts w:ascii="Times New Roman" w:eastAsia="Times New Roman" w:hAnsi="Times New Roman" w:cs="Times New Roman"/>
                  <w:color w:val="000000"/>
                  <w:sz w:val="20"/>
                  <w:szCs w:val="20"/>
                </w:rPr>
                <w:t>15</w:t>
              </w:r>
            </w:ins>
          </w:p>
        </w:tc>
        <w:tc>
          <w:tcPr>
            <w:tcW w:w="675" w:type="dxa"/>
            <w:shd w:val="clear" w:color="auto" w:fill="auto"/>
            <w:noWrap/>
            <w:vAlign w:val="bottom"/>
            <w:hideMark/>
            <w:tcPrChange w:id="3388" w:author="Jon.Richar" w:date="2023-06-09T11:47:00Z">
              <w:tcPr>
                <w:tcW w:w="671" w:type="dxa"/>
                <w:shd w:val="clear" w:color="auto" w:fill="auto"/>
                <w:noWrap/>
                <w:vAlign w:val="bottom"/>
                <w:hideMark/>
              </w:tcPr>
            </w:tcPrChange>
          </w:tcPr>
          <w:p w14:paraId="33ACE22B" w14:textId="77777777" w:rsidR="00582FB7" w:rsidRPr="00582FB7" w:rsidRDefault="00582FB7" w:rsidP="00582FB7">
            <w:pPr>
              <w:spacing w:after="0" w:line="240" w:lineRule="auto"/>
              <w:jc w:val="right"/>
              <w:rPr>
                <w:ins w:id="3389" w:author="Jon.Richar" w:date="2023-06-07T15:39:00Z"/>
                <w:rFonts w:ascii="Times New Roman" w:eastAsia="Times New Roman" w:hAnsi="Times New Roman" w:cs="Times New Roman"/>
                <w:color w:val="000000"/>
                <w:sz w:val="20"/>
                <w:szCs w:val="20"/>
              </w:rPr>
            </w:pPr>
            <w:ins w:id="3390" w:author="Jon.Richar" w:date="2023-06-07T15:39:00Z">
              <w:r w:rsidRPr="00582FB7">
                <w:rPr>
                  <w:rFonts w:ascii="Times New Roman" w:eastAsia="Times New Roman" w:hAnsi="Times New Roman" w:cs="Times New Roman"/>
                  <w:color w:val="000000"/>
                  <w:sz w:val="20"/>
                  <w:szCs w:val="20"/>
                </w:rPr>
                <w:t>72.37</w:t>
              </w:r>
            </w:ins>
          </w:p>
        </w:tc>
        <w:tc>
          <w:tcPr>
            <w:tcW w:w="745" w:type="dxa"/>
            <w:shd w:val="clear" w:color="auto" w:fill="auto"/>
            <w:noWrap/>
            <w:vAlign w:val="bottom"/>
            <w:hideMark/>
            <w:tcPrChange w:id="3391" w:author="Jon.Richar" w:date="2023-06-09T11:47:00Z">
              <w:tcPr>
                <w:tcW w:w="1047" w:type="dxa"/>
                <w:shd w:val="clear" w:color="auto" w:fill="auto"/>
                <w:noWrap/>
                <w:vAlign w:val="bottom"/>
                <w:hideMark/>
              </w:tcPr>
            </w:tcPrChange>
          </w:tcPr>
          <w:p w14:paraId="0A6D6AA2" w14:textId="77777777" w:rsidR="00582FB7" w:rsidRPr="00582FB7" w:rsidRDefault="00582FB7" w:rsidP="00582FB7">
            <w:pPr>
              <w:spacing w:after="0" w:line="240" w:lineRule="auto"/>
              <w:jc w:val="right"/>
              <w:rPr>
                <w:ins w:id="3392" w:author="Jon.Richar" w:date="2023-06-07T15:39:00Z"/>
                <w:rFonts w:ascii="Times New Roman" w:eastAsia="Times New Roman" w:hAnsi="Times New Roman" w:cs="Times New Roman"/>
                <w:color w:val="000000"/>
                <w:sz w:val="20"/>
                <w:szCs w:val="20"/>
              </w:rPr>
            </w:pPr>
            <w:ins w:id="3393" w:author="Jon.Richar" w:date="2023-06-07T15:39:00Z">
              <w:r w:rsidRPr="00582FB7">
                <w:rPr>
                  <w:rFonts w:ascii="Times New Roman" w:eastAsia="Times New Roman" w:hAnsi="Times New Roman" w:cs="Times New Roman"/>
                  <w:color w:val="000000"/>
                  <w:sz w:val="20"/>
                  <w:szCs w:val="20"/>
                </w:rPr>
                <w:t>-0.23</w:t>
              </w:r>
            </w:ins>
          </w:p>
        </w:tc>
        <w:tc>
          <w:tcPr>
            <w:tcW w:w="725" w:type="dxa"/>
            <w:shd w:val="clear" w:color="auto" w:fill="auto"/>
            <w:noWrap/>
            <w:vAlign w:val="bottom"/>
            <w:hideMark/>
            <w:tcPrChange w:id="3394" w:author="Jon.Richar" w:date="2023-06-09T11:47:00Z">
              <w:tcPr>
                <w:tcW w:w="967" w:type="dxa"/>
                <w:shd w:val="clear" w:color="auto" w:fill="auto"/>
                <w:noWrap/>
                <w:vAlign w:val="bottom"/>
                <w:hideMark/>
              </w:tcPr>
            </w:tcPrChange>
          </w:tcPr>
          <w:p w14:paraId="22A0889E" w14:textId="77777777" w:rsidR="00582FB7" w:rsidRPr="00582FB7" w:rsidRDefault="00582FB7" w:rsidP="00582FB7">
            <w:pPr>
              <w:spacing w:after="0" w:line="240" w:lineRule="auto"/>
              <w:jc w:val="right"/>
              <w:rPr>
                <w:ins w:id="3395" w:author="Jon.Richar" w:date="2023-06-07T15:39:00Z"/>
                <w:rFonts w:ascii="Times New Roman" w:eastAsia="Times New Roman" w:hAnsi="Times New Roman" w:cs="Times New Roman"/>
                <w:color w:val="000000"/>
                <w:sz w:val="20"/>
                <w:szCs w:val="20"/>
              </w:rPr>
            </w:pPr>
            <w:ins w:id="3396" w:author="Jon.Richar" w:date="2023-06-07T15:39:00Z">
              <w:r w:rsidRPr="00582FB7">
                <w:rPr>
                  <w:rFonts w:ascii="Times New Roman" w:eastAsia="Times New Roman" w:hAnsi="Times New Roman" w:cs="Times New Roman"/>
                  <w:color w:val="000000"/>
                  <w:sz w:val="20"/>
                  <w:szCs w:val="20"/>
                </w:rPr>
                <w:t>0.33</w:t>
              </w:r>
            </w:ins>
          </w:p>
        </w:tc>
        <w:tc>
          <w:tcPr>
            <w:tcW w:w="6220" w:type="dxa"/>
            <w:shd w:val="clear" w:color="auto" w:fill="auto"/>
            <w:noWrap/>
            <w:vAlign w:val="bottom"/>
            <w:hideMark/>
            <w:tcPrChange w:id="3397" w:author="Jon.Richar" w:date="2023-06-09T11:47:00Z">
              <w:tcPr>
                <w:tcW w:w="5622" w:type="dxa"/>
                <w:shd w:val="clear" w:color="auto" w:fill="auto"/>
                <w:noWrap/>
                <w:vAlign w:val="bottom"/>
                <w:hideMark/>
              </w:tcPr>
            </w:tcPrChange>
          </w:tcPr>
          <w:p w14:paraId="03A5DEFB" w14:textId="77777777" w:rsidR="00582FB7" w:rsidRPr="00582FB7" w:rsidRDefault="00582FB7" w:rsidP="00582FB7">
            <w:pPr>
              <w:spacing w:after="0" w:line="240" w:lineRule="auto"/>
              <w:rPr>
                <w:ins w:id="3398" w:author="Jon.Richar" w:date="2023-06-07T15:39:00Z"/>
                <w:rFonts w:ascii="Times New Roman" w:eastAsia="Times New Roman" w:hAnsi="Times New Roman" w:cs="Times New Roman"/>
                <w:color w:val="000000"/>
                <w:sz w:val="20"/>
                <w:szCs w:val="20"/>
              </w:rPr>
            </w:pPr>
            <w:ins w:id="3399" w:author="Jon.Richar" w:date="2023-06-07T15:39:00Z">
              <w:r w:rsidRPr="00582FB7">
                <w:rPr>
                  <w:rFonts w:ascii="Times New Roman" w:eastAsia="Times New Roman" w:hAnsi="Times New Roman" w:cs="Times New Roman"/>
                  <w:color w:val="000000"/>
                  <w:sz w:val="20"/>
                  <w:szCs w:val="20"/>
                </w:rPr>
                <w:t>Female Bairdi, PDO_RA3</w:t>
              </w:r>
            </w:ins>
          </w:p>
        </w:tc>
      </w:tr>
      <w:tr w:rsidR="00BA6DAF" w:rsidRPr="00582FB7" w14:paraId="1E99EBF8" w14:textId="77777777" w:rsidTr="006D018C">
        <w:trPr>
          <w:trHeight w:val="254"/>
          <w:ins w:id="3400" w:author="Jon.Richar" w:date="2023-06-07T15:39:00Z"/>
          <w:trPrChange w:id="3401" w:author="Jon.Richar" w:date="2023-06-09T11:47:00Z">
            <w:trPr>
              <w:trHeight w:val="270"/>
            </w:trPr>
          </w:trPrChange>
        </w:trPr>
        <w:tc>
          <w:tcPr>
            <w:tcW w:w="749" w:type="dxa"/>
            <w:shd w:val="clear" w:color="auto" w:fill="auto"/>
            <w:noWrap/>
            <w:vAlign w:val="bottom"/>
            <w:hideMark/>
            <w:tcPrChange w:id="3402" w:author="Jon.Richar" w:date="2023-06-09T11:47:00Z">
              <w:tcPr>
                <w:tcW w:w="744" w:type="dxa"/>
                <w:shd w:val="clear" w:color="auto" w:fill="auto"/>
                <w:noWrap/>
                <w:vAlign w:val="bottom"/>
                <w:hideMark/>
              </w:tcPr>
            </w:tcPrChange>
          </w:tcPr>
          <w:p w14:paraId="6A90AA7E" w14:textId="77777777" w:rsidR="00582FB7" w:rsidRPr="00582FB7" w:rsidRDefault="00582FB7" w:rsidP="00582FB7">
            <w:pPr>
              <w:spacing w:after="0" w:line="240" w:lineRule="auto"/>
              <w:jc w:val="right"/>
              <w:rPr>
                <w:ins w:id="3403" w:author="Jon.Richar" w:date="2023-06-07T15:39:00Z"/>
                <w:rFonts w:ascii="Times New Roman" w:eastAsia="Times New Roman" w:hAnsi="Times New Roman" w:cs="Times New Roman"/>
                <w:color w:val="000000"/>
                <w:sz w:val="20"/>
                <w:szCs w:val="20"/>
              </w:rPr>
            </w:pPr>
            <w:ins w:id="3404" w:author="Jon.Richar" w:date="2023-06-07T15:39:00Z">
              <w:r w:rsidRPr="00582FB7">
                <w:rPr>
                  <w:rFonts w:ascii="Times New Roman" w:eastAsia="Times New Roman" w:hAnsi="Times New Roman" w:cs="Times New Roman"/>
                  <w:color w:val="000000"/>
                  <w:sz w:val="20"/>
                  <w:szCs w:val="20"/>
                </w:rPr>
                <w:t>1</w:t>
              </w:r>
            </w:ins>
          </w:p>
        </w:tc>
        <w:tc>
          <w:tcPr>
            <w:tcW w:w="675" w:type="dxa"/>
            <w:shd w:val="clear" w:color="auto" w:fill="auto"/>
            <w:noWrap/>
            <w:vAlign w:val="bottom"/>
            <w:hideMark/>
            <w:tcPrChange w:id="3405" w:author="Jon.Richar" w:date="2023-06-09T11:47:00Z">
              <w:tcPr>
                <w:tcW w:w="671" w:type="dxa"/>
                <w:shd w:val="clear" w:color="auto" w:fill="auto"/>
                <w:noWrap/>
                <w:vAlign w:val="bottom"/>
                <w:hideMark/>
              </w:tcPr>
            </w:tcPrChange>
          </w:tcPr>
          <w:p w14:paraId="4AE993CA" w14:textId="77777777" w:rsidR="00582FB7" w:rsidRPr="00582FB7" w:rsidRDefault="00582FB7" w:rsidP="00582FB7">
            <w:pPr>
              <w:spacing w:after="0" w:line="240" w:lineRule="auto"/>
              <w:jc w:val="right"/>
              <w:rPr>
                <w:ins w:id="3406" w:author="Jon.Richar" w:date="2023-06-07T15:39:00Z"/>
                <w:rFonts w:ascii="Times New Roman" w:eastAsia="Times New Roman" w:hAnsi="Times New Roman" w:cs="Times New Roman"/>
                <w:color w:val="000000"/>
                <w:sz w:val="20"/>
                <w:szCs w:val="20"/>
              </w:rPr>
            </w:pPr>
            <w:ins w:id="3407" w:author="Jon.Richar" w:date="2023-06-07T15:39:00Z">
              <w:r w:rsidRPr="00582FB7">
                <w:rPr>
                  <w:rFonts w:ascii="Times New Roman" w:eastAsia="Times New Roman" w:hAnsi="Times New Roman" w:cs="Times New Roman"/>
                  <w:color w:val="000000"/>
                  <w:sz w:val="20"/>
                  <w:szCs w:val="20"/>
                </w:rPr>
                <w:t>72.60</w:t>
              </w:r>
            </w:ins>
          </w:p>
        </w:tc>
        <w:tc>
          <w:tcPr>
            <w:tcW w:w="745" w:type="dxa"/>
            <w:shd w:val="clear" w:color="auto" w:fill="auto"/>
            <w:noWrap/>
            <w:vAlign w:val="bottom"/>
            <w:hideMark/>
            <w:tcPrChange w:id="3408" w:author="Jon.Richar" w:date="2023-06-09T11:47:00Z">
              <w:tcPr>
                <w:tcW w:w="1047" w:type="dxa"/>
                <w:shd w:val="clear" w:color="auto" w:fill="auto"/>
                <w:noWrap/>
                <w:vAlign w:val="bottom"/>
                <w:hideMark/>
              </w:tcPr>
            </w:tcPrChange>
          </w:tcPr>
          <w:p w14:paraId="7DD79B6C" w14:textId="77777777" w:rsidR="00582FB7" w:rsidRPr="00582FB7" w:rsidRDefault="00582FB7" w:rsidP="00582FB7">
            <w:pPr>
              <w:spacing w:after="0" w:line="240" w:lineRule="auto"/>
              <w:jc w:val="right"/>
              <w:rPr>
                <w:ins w:id="3409" w:author="Jon.Richar" w:date="2023-06-07T15:39:00Z"/>
                <w:rFonts w:ascii="Times New Roman" w:eastAsia="Times New Roman" w:hAnsi="Times New Roman" w:cs="Times New Roman"/>
                <w:color w:val="000000"/>
                <w:sz w:val="20"/>
                <w:szCs w:val="20"/>
              </w:rPr>
            </w:pPr>
            <w:ins w:id="3410" w:author="Jon.Richar" w:date="2023-06-07T15:39:00Z">
              <w:r w:rsidRPr="00582FB7">
                <w:rPr>
                  <w:rFonts w:ascii="Times New Roman" w:eastAsia="Times New Roman" w:hAnsi="Times New Roman" w:cs="Times New Roman"/>
                  <w:color w:val="000000"/>
                  <w:sz w:val="20"/>
                  <w:szCs w:val="20"/>
                </w:rPr>
                <w:t>0.00</w:t>
              </w:r>
            </w:ins>
          </w:p>
        </w:tc>
        <w:tc>
          <w:tcPr>
            <w:tcW w:w="725" w:type="dxa"/>
            <w:shd w:val="clear" w:color="auto" w:fill="auto"/>
            <w:noWrap/>
            <w:vAlign w:val="bottom"/>
            <w:hideMark/>
            <w:tcPrChange w:id="3411" w:author="Jon.Richar" w:date="2023-06-09T11:47:00Z">
              <w:tcPr>
                <w:tcW w:w="967" w:type="dxa"/>
                <w:shd w:val="clear" w:color="auto" w:fill="auto"/>
                <w:noWrap/>
                <w:vAlign w:val="bottom"/>
                <w:hideMark/>
              </w:tcPr>
            </w:tcPrChange>
          </w:tcPr>
          <w:p w14:paraId="537285C7" w14:textId="77777777" w:rsidR="00582FB7" w:rsidRPr="00582FB7" w:rsidRDefault="00582FB7" w:rsidP="00582FB7">
            <w:pPr>
              <w:spacing w:after="0" w:line="240" w:lineRule="auto"/>
              <w:jc w:val="right"/>
              <w:rPr>
                <w:ins w:id="3412" w:author="Jon.Richar" w:date="2023-06-07T15:39:00Z"/>
                <w:rFonts w:ascii="Times New Roman" w:eastAsia="Times New Roman" w:hAnsi="Times New Roman" w:cs="Times New Roman"/>
                <w:color w:val="000000"/>
                <w:sz w:val="20"/>
                <w:szCs w:val="20"/>
              </w:rPr>
            </w:pPr>
            <w:ins w:id="3413"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414" w:author="Jon.Richar" w:date="2023-06-09T11:47:00Z">
              <w:tcPr>
                <w:tcW w:w="5622" w:type="dxa"/>
                <w:shd w:val="clear" w:color="auto" w:fill="auto"/>
                <w:noWrap/>
                <w:vAlign w:val="bottom"/>
                <w:hideMark/>
              </w:tcPr>
            </w:tcPrChange>
          </w:tcPr>
          <w:p w14:paraId="6B8313C2" w14:textId="77777777" w:rsidR="00582FB7" w:rsidRPr="00582FB7" w:rsidRDefault="00582FB7" w:rsidP="00582FB7">
            <w:pPr>
              <w:spacing w:after="0" w:line="240" w:lineRule="auto"/>
              <w:rPr>
                <w:ins w:id="3415" w:author="Jon.Richar" w:date="2023-06-07T15:39:00Z"/>
                <w:rFonts w:ascii="Times New Roman" w:eastAsia="Times New Roman" w:hAnsi="Times New Roman" w:cs="Times New Roman"/>
                <w:color w:val="000000"/>
                <w:sz w:val="20"/>
                <w:szCs w:val="20"/>
              </w:rPr>
            </w:pPr>
            <w:ins w:id="3416" w:author="Jon.Richar" w:date="2023-06-07T15:39:00Z">
              <w:r w:rsidRPr="00582FB7">
                <w:rPr>
                  <w:rFonts w:ascii="Times New Roman" w:eastAsia="Times New Roman" w:hAnsi="Times New Roman" w:cs="Times New Roman"/>
                  <w:color w:val="000000"/>
                  <w:sz w:val="20"/>
                  <w:szCs w:val="20"/>
                </w:rPr>
                <w:t>Female Bairdi</w:t>
              </w:r>
            </w:ins>
          </w:p>
        </w:tc>
      </w:tr>
      <w:tr w:rsidR="00BA6DAF" w:rsidRPr="00582FB7" w14:paraId="274A6DF9" w14:textId="77777777" w:rsidTr="006D018C">
        <w:trPr>
          <w:trHeight w:val="254"/>
          <w:ins w:id="3417" w:author="Jon.Richar" w:date="2023-06-07T15:39:00Z"/>
          <w:trPrChange w:id="3418" w:author="Jon.Richar" w:date="2023-06-09T11:47:00Z">
            <w:trPr>
              <w:trHeight w:val="270"/>
            </w:trPr>
          </w:trPrChange>
        </w:trPr>
        <w:tc>
          <w:tcPr>
            <w:tcW w:w="749" w:type="dxa"/>
            <w:shd w:val="clear" w:color="auto" w:fill="auto"/>
            <w:noWrap/>
            <w:vAlign w:val="bottom"/>
            <w:hideMark/>
            <w:tcPrChange w:id="3419" w:author="Jon.Richar" w:date="2023-06-09T11:47:00Z">
              <w:tcPr>
                <w:tcW w:w="744" w:type="dxa"/>
                <w:shd w:val="clear" w:color="auto" w:fill="auto"/>
                <w:noWrap/>
                <w:vAlign w:val="bottom"/>
                <w:hideMark/>
              </w:tcPr>
            </w:tcPrChange>
          </w:tcPr>
          <w:p w14:paraId="11FE518D" w14:textId="77777777" w:rsidR="00582FB7" w:rsidRPr="00582FB7" w:rsidRDefault="00582FB7" w:rsidP="00582FB7">
            <w:pPr>
              <w:spacing w:after="0" w:line="240" w:lineRule="auto"/>
              <w:jc w:val="right"/>
              <w:rPr>
                <w:ins w:id="3420" w:author="Jon.Richar" w:date="2023-06-07T15:39:00Z"/>
                <w:rFonts w:ascii="Times New Roman" w:eastAsia="Times New Roman" w:hAnsi="Times New Roman" w:cs="Times New Roman"/>
                <w:color w:val="000000"/>
                <w:sz w:val="20"/>
                <w:szCs w:val="20"/>
              </w:rPr>
            </w:pPr>
            <w:ins w:id="3421" w:author="Jon.Richar" w:date="2023-06-07T15:39:00Z">
              <w:r w:rsidRPr="00582FB7">
                <w:rPr>
                  <w:rFonts w:ascii="Times New Roman" w:eastAsia="Times New Roman" w:hAnsi="Times New Roman" w:cs="Times New Roman"/>
                  <w:color w:val="000000"/>
                  <w:sz w:val="20"/>
                  <w:szCs w:val="20"/>
                </w:rPr>
                <w:t>14</w:t>
              </w:r>
            </w:ins>
          </w:p>
        </w:tc>
        <w:tc>
          <w:tcPr>
            <w:tcW w:w="675" w:type="dxa"/>
            <w:shd w:val="clear" w:color="auto" w:fill="auto"/>
            <w:noWrap/>
            <w:vAlign w:val="bottom"/>
            <w:hideMark/>
            <w:tcPrChange w:id="3422" w:author="Jon.Richar" w:date="2023-06-09T11:47:00Z">
              <w:tcPr>
                <w:tcW w:w="671" w:type="dxa"/>
                <w:shd w:val="clear" w:color="auto" w:fill="auto"/>
                <w:noWrap/>
                <w:vAlign w:val="bottom"/>
                <w:hideMark/>
              </w:tcPr>
            </w:tcPrChange>
          </w:tcPr>
          <w:p w14:paraId="648B5A7F" w14:textId="77777777" w:rsidR="00582FB7" w:rsidRPr="00582FB7" w:rsidRDefault="00582FB7" w:rsidP="00582FB7">
            <w:pPr>
              <w:spacing w:after="0" w:line="240" w:lineRule="auto"/>
              <w:jc w:val="right"/>
              <w:rPr>
                <w:ins w:id="3423" w:author="Jon.Richar" w:date="2023-06-07T15:39:00Z"/>
                <w:rFonts w:ascii="Times New Roman" w:eastAsia="Times New Roman" w:hAnsi="Times New Roman" w:cs="Times New Roman"/>
                <w:color w:val="000000"/>
                <w:sz w:val="20"/>
                <w:szCs w:val="20"/>
              </w:rPr>
            </w:pPr>
            <w:ins w:id="3424" w:author="Jon.Richar" w:date="2023-06-07T15:39:00Z">
              <w:r w:rsidRPr="00582FB7">
                <w:rPr>
                  <w:rFonts w:ascii="Times New Roman" w:eastAsia="Times New Roman" w:hAnsi="Times New Roman" w:cs="Times New Roman"/>
                  <w:color w:val="000000"/>
                  <w:sz w:val="20"/>
                  <w:szCs w:val="20"/>
                </w:rPr>
                <w:t>72.81</w:t>
              </w:r>
            </w:ins>
          </w:p>
        </w:tc>
        <w:tc>
          <w:tcPr>
            <w:tcW w:w="745" w:type="dxa"/>
            <w:shd w:val="clear" w:color="auto" w:fill="auto"/>
            <w:noWrap/>
            <w:vAlign w:val="bottom"/>
            <w:hideMark/>
            <w:tcPrChange w:id="3425" w:author="Jon.Richar" w:date="2023-06-09T11:47:00Z">
              <w:tcPr>
                <w:tcW w:w="1047" w:type="dxa"/>
                <w:shd w:val="clear" w:color="auto" w:fill="auto"/>
                <w:noWrap/>
                <w:vAlign w:val="bottom"/>
                <w:hideMark/>
              </w:tcPr>
            </w:tcPrChange>
          </w:tcPr>
          <w:p w14:paraId="511BB6E4" w14:textId="77777777" w:rsidR="00582FB7" w:rsidRPr="00582FB7" w:rsidRDefault="00582FB7" w:rsidP="00582FB7">
            <w:pPr>
              <w:spacing w:after="0" w:line="240" w:lineRule="auto"/>
              <w:jc w:val="right"/>
              <w:rPr>
                <w:ins w:id="3426" w:author="Jon.Richar" w:date="2023-06-07T15:39:00Z"/>
                <w:rFonts w:ascii="Times New Roman" w:eastAsia="Times New Roman" w:hAnsi="Times New Roman" w:cs="Times New Roman"/>
                <w:color w:val="000000"/>
                <w:sz w:val="20"/>
                <w:szCs w:val="20"/>
              </w:rPr>
            </w:pPr>
            <w:ins w:id="3427" w:author="Jon.Richar" w:date="2023-06-07T15:39:00Z">
              <w:r w:rsidRPr="00582FB7">
                <w:rPr>
                  <w:rFonts w:ascii="Times New Roman" w:eastAsia="Times New Roman" w:hAnsi="Times New Roman" w:cs="Times New Roman"/>
                  <w:color w:val="000000"/>
                  <w:sz w:val="20"/>
                  <w:szCs w:val="20"/>
                </w:rPr>
                <w:t>0.20</w:t>
              </w:r>
            </w:ins>
          </w:p>
        </w:tc>
        <w:tc>
          <w:tcPr>
            <w:tcW w:w="725" w:type="dxa"/>
            <w:shd w:val="clear" w:color="auto" w:fill="auto"/>
            <w:noWrap/>
            <w:vAlign w:val="bottom"/>
            <w:hideMark/>
            <w:tcPrChange w:id="3428" w:author="Jon.Richar" w:date="2023-06-09T11:47:00Z">
              <w:tcPr>
                <w:tcW w:w="967" w:type="dxa"/>
                <w:shd w:val="clear" w:color="auto" w:fill="auto"/>
                <w:noWrap/>
                <w:vAlign w:val="bottom"/>
                <w:hideMark/>
              </w:tcPr>
            </w:tcPrChange>
          </w:tcPr>
          <w:p w14:paraId="2F44333A" w14:textId="77777777" w:rsidR="00582FB7" w:rsidRPr="00582FB7" w:rsidRDefault="00582FB7" w:rsidP="00582FB7">
            <w:pPr>
              <w:spacing w:after="0" w:line="240" w:lineRule="auto"/>
              <w:jc w:val="right"/>
              <w:rPr>
                <w:ins w:id="3429" w:author="Jon.Richar" w:date="2023-06-07T15:39:00Z"/>
                <w:rFonts w:ascii="Times New Roman" w:eastAsia="Times New Roman" w:hAnsi="Times New Roman" w:cs="Times New Roman"/>
                <w:color w:val="000000"/>
                <w:sz w:val="20"/>
                <w:szCs w:val="20"/>
              </w:rPr>
            </w:pPr>
            <w:ins w:id="3430" w:author="Jon.Richar" w:date="2023-06-07T15:39:00Z">
              <w:r w:rsidRPr="00582FB7">
                <w:rPr>
                  <w:rFonts w:ascii="Times New Roman" w:eastAsia="Times New Roman" w:hAnsi="Times New Roman" w:cs="Times New Roman"/>
                  <w:color w:val="000000"/>
                  <w:sz w:val="20"/>
                  <w:szCs w:val="20"/>
                </w:rPr>
                <w:t>0.32</w:t>
              </w:r>
            </w:ins>
          </w:p>
        </w:tc>
        <w:tc>
          <w:tcPr>
            <w:tcW w:w="6220" w:type="dxa"/>
            <w:shd w:val="clear" w:color="auto" w:fill="auto"/>
            <w:noWrap/>
            <w:vAlign w:val="bottom"/>
            <w:hideMark/>
            <w:tcPrChange w:id="3431" w:author="Jon.Richar" w:date="2023-06-09T11:47:00Z">
              <w:tcPr>
                <w:tcW w:w="5622" w:type="dxa"/>
                <w:shd w:val="clear" w:color="auto" w:fill="auto"/>
                <w:noWrap/>
                <w:vAlign w:val="bottom"/>
                <w:hideMark/>
              </w:tcPr>
            </w:tcPrChange>
          </w:tcPr>
          <w:p w14:paraId="666E0F36" w14:textId="77777777" w:rsidR="00582FB7" w:rsidRPr="00582FB7" w:rsidRDefault="00582FB7" w:rsidP="00582FB7">
            <w:pPr>
              <w:spacing w:after="0" w:line="240" w:lineRule="auto"/>
              <w:rPr>
                <w:ins w:id="3432" w:author="Jon.Richar" w:date="2023-06-07T15:39:00Z"/>
                <w:rFonts w:ascii="Times New Roman" w:eastAsia="Times New Roman" w:hAnsi="Times New Roman" w:cs="Times New Roman"/>
                <w:color w:val="000000"/>
                <w:sz w:val="20"/>
                <w:szCs w:val="20"/>
              </w:rPr>
            </w:pPr>
            <w:ins w:id="3433" w:author="Jon.Richar" w:date="2023-06-07T15:39:00Z">
              <w:r w:rsidRPr="00582FB7">
                <w:rPr>
                  <w:rFonts w:ascii="Times New Roman" w:eastAsia="Times New Roman" w:hAnsi="Times New Roman" w:cs="Times New Roman"/>
                  <w:color w:val="000000"/>
                  <w:sz w:val="20"/>
                  <w:szCs w:val="20"/>
                </w:rPr>
                <w:t>Female Bairdi, PDO RA2</w:t>
              </w:r>
            </w:ins>
          </w:p>
        </w:tc>
      </w:tr>
      <w:tr w:rsidR="00BA6DAF" w:rsidRPr="00582FB7" w14:paraId="6FCA3B49" w14:textId="77777777" w:rsidTr="006D018C">
        <w:trPr>
          <w:trHeight w:val="254"/>
          <w:ins w:id="3434" w:author="Jon.Richar" w:date="2023-06-07T15:39:00Z"/>
          <w:trPrChange w:id="3435" w:author="Jon.Richar" w:date="2023-06-09T11:47:00Z">
            <w:trPr>
              <w:trHeight w:val="270"/>
            </w:trPr>
          </w:trPrChange>
        </w:trPr>
        <w:tc>
          <w:tcPr>
            <w:tcW w:w="749" w:type="dxa"/>
            <w:shd w:val="clear" w:color="auto" w:fill="auto"/>
            <w:noWrap/>
            <w:vAlign w:val="bottom"/>
            <w:hideMark/>
            <w:tcPrChange w:id="3436" w:author="Jon.Richar" w:date="2023-06-09T11:47:00Z">
              <w:tcPr>
                <w:tcW w:w="744" w:type="dxa"/>
                <w:shd w:val="clear" w:color="auto" w:fill="auto"/>
                <w:noWrap/>
                <w:vAlign w:val="bottom"/>
                <w:hideMark/>
              </w:tcPr>
            </w:tcPrChange>
          </w:tcPr>
          <w:p w14:paraId="6D69BDC0" w14:textId="77777777" w:rsidR="00582FB7" w:rsidRPr="00582FB7" w:rsidRDefault="00582FB7" w:rsidP="00582FB7">
            <w:pPr>
              <w:spacing w:after="0" w:line="240" w:lineRule="auto"/>
              <w:jc w:val="right"/>
              <w:rPr>
                <w:ins w:id="3437" w:author="Jon.Richar" w:date="2023-06-07T15:39:00Z"/>
                <w:rFonts w:ascii="Times New Roman" w:eastAsia="Times New Roman" w:hAnsi="Times New Roman" w:cs="Times New Roman"/>
                <w:color w:val="000000"/>
                <w:sz w:val="20"/>
                <w:szCs w:val="20"/>
              </w:rPr>
            </w:pPr>
            <w:ins w:id="3438" w:author="Jon.Richar" w:date="2023-06-07T15:39:00Z">
              <w:r w:rsidRPr="00582FB7">
                <w:rPr>
                  <w:rFonts w:ascii="Times New Roman" w:eastAsia="Times New Roman" w:hAnsi="Times New Roman" w:cs="Times New Roman"/>
                  <w:color w:val="000000"/>
                  <w:sz w:val="20"/>
                  <w:szCs w:val="20"/>
                </w:rPr>
                <w:t>11</w:t>
              </w:r>
            </w:ins>
          </w:p>
        </w:tc>
        <w:tc>
          <w:tcPr>
            <w:tcW w:w="675" w:type="dxa"/>
            <w:shd w:val="clear" w:color="auto" w:fill="auto"/>
            <w:noWrap/>
            <w:vAlign w:val="bottom"/>
            <w:hideMark/>
            <w:tcPrChange w:id="3439" w:author="Jon.Richar" w:date="2023-06-09T11:47:00Z">
              <w:tcPr>
                <w:tcW w:w="671" w:type="dxa"/>
                <w:shd w:val="clear" w:color="auto" w:fill="auto"/>
                <w:noWrap/>
                <w:vAlign w:val="bottom"/>
                <w:hideMark/>
              </w:tcPr>
            </w:tcPrChange>
          </w:tcPr>
          <w:p w14:paraId="0CA155DB" w14:textId="77777777" w:rsidR="00582FB7" w:rsidRPr="00582FB7" w:rsidRDefault="00582FB7" w:rsidP="00582FB7">
            <w:pPr>
              <w:spacing w:after="0" w:line="240" w:lineRule="auto"/>
              <w:jc w:val="right"/>
              <w:rPr>
                <w:ins w:id="3440" w:author="Jon.Richar" w:date="2023-06-07T15:39:00Z"/>
                <w:rFonts w:ascii="Times New Roman" w:eastAsia="Times New Roman" w:hAnsi="Times New Roman" w:cs="Times New Roman"/>
                <w:color w:val="000000"/>
                <w:sz w:val="20"/>
                <w:szCs w:val="20"/>
              </w:rPr>
            </w:pPr>
            <w:ins w:id="3441" w:author="Jon.Richar" w:date="2023-06-07T15:39:00Z">
              <w:r w:rsidRPr="00582FB7">
                <w:rPr>
                  <w:rFonts w:ascii="Times New Roman" w:eastAsia="Times New Roman" w:hAnsi="Times New Roman" w:cs="Times New Roman"/>
                  <w:color w:val="000000"/>
                  <w:sz w:val="20"/>
                  <w:szCs w:val="20"/>
                </w:rPr>
                <w:t>73.46</w:t>
              </w:r>
            </w:ins>
          </w:p>
        </w:tc>
        <w:tc>
          <w:tcPr>
            <w:tcW w:w="745" w:type="dxa"/>
            <w:shd w:val="clear" w:color="auto" w:fill="auto"/>
            <w:noWrap/>
            <w:vAlign w:val="bottom"/>
            <w:hideMark/>
            <w:tcPrChange w:id="3442" w:author="Jon.Richar" w:date="2023-06-09T11:47:00Z">
              <w:tcPr>
                <w:tcW w:w="1047" w:type="dxa"/>
                <w:shd w:val="clear" w:color="auto" w:fill="auto"/>
                <w:noWrap/>
                <w:vAlign w:val="bottom"/>
                <w:hideMark/>
              </w:tcPr>
            </w:tcPrChange>
          </w:tcPr>
          <w:p w14:paraId="246763A3" w14:textId="77777777" w:rsidR="00582FB7" w:rsidRPr="00582FB7" w:rsidRDefault="00582FB7" w:rsidP="00582FB7">
            <w:pPr>
              <w:spacing w:after="0" w:line="240" w:lineRule="auto"/>
              <w:jc w:val="right"/>
              <w:rPr>
                <w:ins w:id="3443" w:author="Jon.Richar" w:date="2023-06-07T15:39:00Z"/>
                <w:rFonts w:ascii="Times New Roman" w:eastAsia="Times New Roman" w:hAnsi="Times New Roman" w:cs="Times New Roman"/>
                <w:color w:val="000000"/>
                <w:sz w:val="20"/>
                <w:szCs w:val="20"/>
              </w:rPr>
            </w:pPr>
            <w:ins w:id="3444" w:author="Jon.Richar" w:date="2023-06-07T15:39:00Z">
              <w:r w:rsidRPr="00582FB7">
                <w:rPr>
                  <w:rFonts w:ascii="Times New Roman" w:eastAsia="Times New Roman" w:hAnsi="Times New Roman" w:cs="Times New Roman"/>
                  <w:color w:val="000000"/>
                  <w:sz w:val="20"/>
                  <w:szCs w:val="20"/>
                </w:rPr>
                <w:t>0.86</w:t>
              </w:r>
            </w:ins>
          </w:p>
        </w:tc>
        <w:tc>
          <w:tcPr>
            <w:tcW w:w="725" w:type="dxa"/>
            <w:shd w:val="clear" w:color="auto" w:fill="auto"/>
            <w:noWrap/>
            <w:vAlign w:val="bottom"/>
            <w:hideMark/>
            <w:tcPrChange w:id="3445" w:author="Jon.Richar" w:date="2023-06-09T11:47:00Z">
              <w:tcPr>
                <w:tcW w:w="967" w:type="dxa"/>
                <w:shd w:val="clear" w:color="auto" w:fill="auto"/>
                <w:noWrap/>
                <w:vAlign w:val="bottom"/>
                <w:hideMark/>
              </w:tcPr>
            </w:tcPrChange>
          </w:tcPr>
          <w:p w14:paraId="2D663D15" w14:textId="77777777" w:rsidR="00582FB7" w:rsidRPr="00582FB7" w:rsidRDefault="00582FB7" w:rsidP="00582FB7">
            <w:pPr>
              <w:spacing w:after="0" w:line="240" w:lineRule="auto"/>
              <w:jc w:val="right"/>
              <w:rPr>
                <w:ins w:id="3446" w:author="Jon.Richar" w:date="2023-06-07T15:39:00Z"/>
                <w:rFonts w:ascii="Times New Roman" w:eastAsia="Times New Roman" w:hAnsi="Times New Roman" w:cs="Times New Roman"/>
                <w:color w:val="000000"/>
                <w:sz w:val="20"/>
                <w:szCs w:val="20"/>
              </w:rPr>
            </w:pPr>
            <w:ins w:id="3447" w:author="Jon.Richar" w:date="2023-06-07T15:39:00Z">
              <w:r w:rsidRPr="00582FB7">
                <w:rPr>
                  <w:rFonts w:ascii="Times New Roman" w:eastAsia="Times New Roman" w:hAnsi="Times New Roman" w:cs="Times New Roman"/>
                  <w:color w:val="000000"/>
                  <w:sz w:val="20"/>
                  <w:szCs w:val="20"/>
                </w:rPr>
                <w:t>0.39</w:t>
              </w:r>
            </w:ins>
          </w:p>
        </w:tc>
        <w:tc>
          <w:tcPr>
            <w:tcW w:w="6220" w:type="dxa"/>
            <w:shd w:val="clear" w:color="auto" w:fill="auto"/>
            <w:noWrap/>
            <w:vAlign w:val="bottom"/>
            <w:hideMark/>
            <w:tcPrChange w:id="3448" w:author="Jon.Richar" w:date="2023-06-09T11:47:00Z">
              <w:tcPr>
                <w:tcW w:w="5622" w:type="dxa"/>
                <w:shd w:val="clear" w:color="auto" w:fill="auto"/>
                <w:noWrap/>
                <w:vAlign w:val="bottom"/>
                <w:hideMark/>
              </w:tcPr>
            </w:tcPrChange>
          </w:tcPr>
          <w:p w14:paraId="46421270" w14:textId="77777777" w:rsidR="00582FB7" w:rsidRPr="00582FB7" w:rsidRDefault="00582FB7" w:rsidP="00582FB7">
            <w:pPr>
              <w:spacing w:after="0" w:line="240" w:lineRule="auto"/>
              <w:rPr>
                <w:ins w:id="3449" w:author="Jon.Richar" w:date="2023-06-07T15:39:00Z"/>
                <w:rFonts w:ascii="Times New Roman" w:eastAsia="Times New Roman" w:hAnsi="Times New Roman" w:cs="Times New Roman"/>
                <w:color w:val="000000"/>
                <w:sz w:val="20"/>
                <w:szCs w:val="20"/>
              </w:rPr>
            </w:pPr>
            <w:ins w:id="3450" w:author="Jon.Richar" w:date="2023-06-07T15:39:00Z">
              <w:r w:rsidRPr="00582FB7">
                <w:rPr>
                  <w:rFonts w:ascii="Times New Roman" w:eastAsia="Times New Roman" w:hAnsi="Times New Roman" w:cs="Times New Roman"/>
                  <w:color w:val="000000"/>
                  <w:sz w:val="20"/>
                  <w:szCs w:val="20"/>
                </w:rPr>
                <w:t>Female Bairdi, NBT 3 yr minimum</w:t>
              </w:r>
            </w:ins>
          </w:p>
        </w:tc>
      </w:tr>
      <w:tr w:rsidR="00BA6DAF" w:rsidRPr="00582FB7" w14:paraId="4E7AC73A" w14:textId="77777777" w:rsidTr="006D018C">
        <w:trPr>
          <w:trHeight w:val="254"/>
          <w:ins w:id="3451" w:author="Jon.Richar" w:date="2023-06-07T15:39:00Z"/>
          <w:trPrChange w:id="3452" w:author="Jon.Richar" w:date="2023-06-09T11:47:00Z">
            <w:trPr>
              <w:trHeight w:val="270"/>
            </w:trPr>
          </w:trPrChange>
        </w:trPr>
        <w:tc>
          <w:tcPr>
            <w:tcW w:w="749" w:type="dxa"/>
            <w:shd w:val="clear" w:color="auto" w:fill="auto"/>
            <w:noWrap/>
            <w:vAlign w:val="bottom"/>
            <w:hideMark/>
            <w:tcPrChange w:id="3453" w:author="Jon.Richar" w:date="2023-06-09T11:47:00Z">
              <w:tcPr>
                <w:tcW w:w="744" w:type="dxa"/>
                <w:shd w:val="clear" w:color="auto" w:fill="auto"/>
                <w:noWrap/>
                <w:vAlign w:val="bottom"/>
                <w:hideMark/>
              </w:tcPr>
            </w:tcPrChange>
          </w:tcPr>
          <w:p w14:paraId="3C514F3D" w14:textId="77777777" w:rsidR="00582FB7" w:rsidRPr="00582FB7" w:rsidRDefault="00582FB7" w:rsidP="00582FB7">
            <w:pPr>
              <w:spacing w:after="0" w:line="240" w:lineRule="auto"/>
              <w:jc w:val="right"/>
              <w:rPr>
                <w:ins w:id="3454" w:author="Jon.Richar" w:date="2023-06-07T15:39:00Z"/>
                <w:rFonts w:ascii="Times New Roman" w:eastAsia="Times New Roman" w:hAnsi="Times New Roman" w:cs="Times New Roman"/>
                <w:color w:val="000000"/>
                <w:sz w:val="20"/>
                <w:szCs w:val="20"/>
              </w:rPr>
            </w:pPr>
            <w:ins w:id="3455" w:author="Jon.Richar" w:date="2023-06-07T15:39:00Z">
              <w:r w:rsidRPr="00582FB7">
                <w:rPr>
                  <w:rFonts w:ascii="Times New Roman" w:eastAsia="Times New Roman" w:hAnsi="Times New Roman" w:cs="Times New Roman"/>
                  <w:color w:val="000000"/>
                  <w:sz w:val="20"/>
                  <w:szCs w:val="20"/>
                </w:rPr>
                <w:t>4</w:t>
              </w:r>
            </w:ins>
          </w:p>
        </w:tc>
        <w:tc>
          <w:tcPr>
            <w:tcW w:w="675" w:type="dxa"/>
            <w:shd w:val="clear" w:color="auto" w:fill="auto"/>
            <w:noWrap/>
            <w:vAlign w:val="bottom"/>
            <w:hideMark/>
            <w:tcPrChange w:id="3456" w:author="Jon.Richar" w:date="2023-06-09T11:47:00Z">
              <w:tcPr>
                <w:tcW w:w="671" w:type="dxa"/>
                <w:shd w:val="clear" w:color="auto" w:fill="auto"/>
                <w:noWrap/>
                <w:vAlign w:val="bottom"/>
                <w:hideMark/>
              </w:tcPr>
            </w:tcPrChange>
          </w:tcPr>
          <w:p w14:paraId="1659AA69" w14:textId="77777777" w:rsidR="00582FB7" w:rsidRPr="00582FB7" w:rsidRDefault="00582FB7" w:rsidP="00582FB7">
            <w:pPr>
              <w:spacing w:after="0" w:line="240" w:lineRule="auto"/>
              <w:jc w:val="right"/>
              <w:rPr>
                <w:ins w:id="3457" w:author="Jon.Richar" w:date="2023-06-07T15:39:00Z"/>
                <w:rFonts w:ascii="Times New Roman" w:eastAsia="Times New Roman" w:hAnsi="Times New Roman" w:cs="Times New Roman"/>
                <w:color w:val="000000"/>
                <w:sz w:val="20"/>
                <w:szCs w:val="20"/>
              </w:rPr>
            </w:pPr>
            <w:ins w:id="3458" w:author="Jon.Richar" w:date="2023-06-07T15:39:00Z">
              <w:r w:rsidRPr="00582FB7">
                <w:rPr>
                  <w:rFonts w:ascii="Times New Roman" w:eastAsia="Times New Roman" w:hAnsi="Times New Roman" w:cs="Times New Roman"/>
                  <w:color w:val="000000"/>
                  <w:sz w:val="20"/>
                  <w:szCs w:val="20"/>
                </w:rPr>
                <w:t>74.59</w:t>
              </w:r>
            </w:ins>
          </w:p>
        </w:tc>
        <w:tc>
          <w:tcPr>
            <w:tcW w:w="745" w:type="dxa"/>
            <w:shd w:val="clear" w:color="auto" w:fill="auto"/>
            <w:noWrap/>
            <w:vAlign w:val="bottom"/>
            <w:hideMark/>
            <w:tcPrChange w:id="3459" w:author="Jon.Richar" w:date="2023-06-09T11:47:00Z">
              <w:tcPr>
                <w:tcW w:w="1047" w:type="dxa"/>
                <w:shd w:val="clear" w:color="auto" w:fill="auto"/>
                <w:noWrap/>
                <w:vAlign w:val="bottom"/>
                <w:hideMark/>
              </w:tcPr>
            </w:tcPrChange>
          </w:tcPr>
          <w:p w14:paraId="08EB2A0E" w14:textId="77777777" w:rsidR="00582FB7" w:rsidRPr="00582FB7" w:rsidRDefault="00582FB7" w:rsidP="00582FB7">
            <w:pPr>
              <w:spacing w:after="0" w:line="240" w:lineRule="auto"/>
              <w:jc w:val="right"/>
              <w:rPr>
                <w:ins w:id="3460" w:author="Jon.Richar" w:date="2023-06-07T15:39:00Z"/>
                <w:rFonts w:ascii="Times New Roman" w:eastAsia="Times New Roman" w:hAnsi="Times New Roman" w:cs="Times New Roman"/>
                <w:color w:val="000000"/>
                <w:sz w:val="20"/>
                <w:szCs w:val="20"/>
              </w:rPr>
            </w:pPr>
            <w:ins w:id="3461" w:author="Jon.Richar" w:date="2023-06-07T15:39:00Z">
              <w:r w:rsidRPr="00582FB7">
                <w:rPr>
                  <w:rFonts w:ascii="Times New Roman" w:eastAsia="Times New Roman" w:hAnsi="Times New Roman" w:cs="Times New Roman"/>
                  <w:color w:val="000000"/>
                  <w:sz w:val="20"/>
                  <w:szCs w:val="20"/>
                </w:rPr>
                <w:t>1.99</w:t>
              </w:r>
            </w:ins>
          </w:p>
        </w:tc>
        <w:tc>
          <w:tcPr>
            <w:tcW w:w="725" w:type="dxa"/>
            <w:shd w:val="clear" w:color="auto" w:fill="auto"/>
            <w:noWrap/>
            <w:vAlign w:val="bottom"/>
            <w:hideMark/>
            <w:tcPrChange w:id="3462" w:author="Jon.Richar" w:date="2023-06-09T11:47:00Z">
              <w:tcPr>
                <w:tcW w:w="967" w:type="dxa"/>
                <w:shd w:val="clear" w:color="auto" w:fill="auto"/>
                <w:noWrap/>
                <w:vAlign w:val="bottom"/>
                <w:hideMark/>
              </w:tcPr>
            </w:tcPrChange>
          </w:tcPr>
          <w:p w14:paraId="40B91F7F" w14:textId="77777777" w:rsidR="00582FB7" w:rsidRPr="00582FB7" w:rsidRDefault="00582FB7" w:rsidP="00582FB7">
            <w:pPr>
              <w:spacing w:after="0" w:line="240" w:lineRule="auto"/>
              <w:jc w:val="right"/>
              <w:rPr>
                <w:ins w:id="3463" w:author="Jon.Richar" w:date="2023-06-07T15:39:00Z"/>
                <w:rFonts w:ascii="Times New Roman" w:eastAsia="Times New Roman" w:hAnsi="Times New Roman" w:cs="Times New Roman"/>
                <w:color w:val="000000"/>
                <w:sz w:val="20"/>
                <w:szCs w:val="20"/>
              </w:rPr>
            </w:pPr>
            <w:ins w:id="3464" w:author="Jon.Richar" w:date="2023-06-07T15:39:00Z">
              <w:r w:rsidRPr="00582FB7">
                <w:rPr>
                  <w:rFonts w:ascii="Times New Roman" w:eastAsia="Times New Roman" w:hAnsi="Times New Roman" w:cs="Times New Roman"/>
                  <w:color w:val="000000"/>
                  <w:sz w:val="20"/>
                  <w:szCs w:val="20"/>
                </w:rPr>
                <w:t>0.44</w:t>
              </w:r>
            </w:ins>
          </w:p>
        </w:tc>
        <w:tc>
          <w:tcPr>
            <w:tcW w:w="6220" w:type="dxa"/>
            <w:shd w:val="clear" w:color="auto" w:fill="auto"/>
            <w:noWrap/>
            <w:vAlign w:val="bottom"/>
            <w:hideMark/>
            <w:tcPrChange w:id="3465" w:author="Jon.Richar" w:date="2023-06-09T11:47:00Z">
              <w:tcPr>
                <w:tcW w:w="5622" w:type="dxa"/>
                <w:shd w:val="clear" w:color="auto" w:fill="auto"/>
                <w:noWrap/>
                <w:vAlign w:val="bottom"/>
                <w:hideMark/>
              </w:tcPr>
            </w:tcPrChange>
          </w:tcPr>
          <w:p w14:paraId="18FA1EC2" w14:textId="77777777" w:rsidR="00582FB7" w:rsidRPr="00582FB7" w:rsidRDefault="00582FB7" w:rsidP="00582FB7">
            <w:pPr>
              <w:spacing w:after="0" w:line="240" w:lineRule="auto"/>
              <w:rPr>
                <w:ins w:id="3466" w:author="Jon.Richar" w:date="2023-06-07T15:39:00Z"/>
                <w:rFonts w:ascii="Times New Roman" w:eastAsia="Times New Roman" w:hAnsi="Times New Roman" w:cs="Times New Roman"/>
                <w:color w:val="000000"/>
                <w:sz w:val="20"/>
                <w:szCs w:val="20"/>
              </w:rPr>
            </w:pPr>
            <w:ins w:id="3467" w:author="Jon.Richar" w:date="2023-06-07T15:39:00Z">
              <w:r w:rsidRPr="00582FB7">
                <w:rPr>
                  <w:rFonts w:ascii="Times New Roman" w:eastAsia="Times New Roman" w:hAnsi="Times New Roman" w:cs="Times New Roman"/>
                  <w:color w:val="000000"/>
                  <w:sz w:val="20"/>
                  <w:szCs w:val="20"/>
                </w:rPr>
                <w:t>Female Bairdi, Pacific cod RA2</w:t>
              </w:r>
            </w:ins>
          </w:p>
        </w:tc>
      </w:tr>
      <w:tr w:rsidR="00BA6DAF" w:rsidRPr="00582FB7" w14:paraId="48C94B4C" w14:textId="77777777" w:rsidTr="006D018C">
        <w:trPr>
          <w:trHeight w:val="254"/>
          <w:ins w:id="3468" w:author="Jon.Richar" w:date="2023-06-07T15:39:00Z"/>
          <w:trPrChange w:id="3469" w:author="Jon.Richar" w:date="2023-06-09T11:47:00Z">
            <w:trPr>
              <w:trHeight w:val="270"/>
            </w:trPr>
          </w:trPrChange>
        </w:trPr>
        <w:tc>
          <w:tcPr>
            <w:tcW w:w="749" w:type="dxa"/>
            <w:shd w:val="clear" w:color="auto" w:fill="auto"/>
            <w:noWrap/>
            <w:vAlign w:val="bottom"/>
            <w:hideMark/>
            <w:tcPrChange w:id="3470" w:author="Jon.Richar" w:date="2023-06-09T11:47:00Z">
              <w:tcPr>
                <w:tcW w:w="744" w:type="dxa"/>
                <w:shd w:val="clear" w:color="auto" w:fill="auto"/>
                <w:noWrap/>
                <w:vAlign w:val="bottom"/>
                <w:hideMark/>
              </w:tcPr>
            </w:tcPrChange>
          </w:tcPr>
          <w:p w14:paraId="5739D23D" w14:textId="77777777" w:rsidR="00582FB7" w:rsidRPr="00582FB7" w:rsidRDefault="00582FB7" w:rsidP="00582FB7">
            <w:pPr>
              <w:spacing w:after="0" w:line="240" w:lineRule="auto"/>
              <w:jc w:val="right"/>
              <w:rPr>
                <w:ins w:id="3471" w:author="Jon.Richar" w:date="2023-06-07T15:39:00Z"/>
                <w:rFonts w:ascii="Times New Roman" w:eastAsia="Times New Roman" w:hAnsi="Times New Roman" w:cs="Times New Roman"/>
                <w:color w:val="000000"/>
                <w:sz w:val="20"/>
                <w:szCs w:val="20"/>
              </w:rPr>
            </w:pPr>
            <w:ins w:id="3472" w:author="Jon.Richar" w:date="2023-06-07T15:39:00Z">
              <w:r w:rsidRPr="00582FB7">
                <w:rPr>
                  <w:rFonts w:ascii="Times New Roman" w:eastAsia="Times New Roman" w:hAnsi="Times New Roman" w:cs="Times New Roman"/>
                  <w:color w:val="000000"/>
                  <w:sz w:val="20"/>
                  <w:szCs w:val="20"/>
                </w:rPr>
                <w:t>9</w:t>
              </w:r>
            </w:ins>
          </w:p>
        </w:tc>
        <w:tc>
          <w:tcPr>
            <w:tcW w:w="675" w:type="dxa"/>
            <w:shd w:val="clear" w:color="auto" w:fill="auto"/>
            <w:noWrap/>
            <w:vAlign w:val="bottom"/>
            <w:hideMark/>
            <w:tcPrChange w:id="3473" w:author="Jon.Richar" w:date="2023-06-09T11:47:00Z">
              <w:tcPr>
                <w:tcW w:w="671" w:type="dxa"/>
                <w:shd w:val="clear" w:color="auto" w:fill="auto"/>
                <w:noWrap/>
                <w:vAlign w:val="bottom"/>
                <w:hideMark/>
              </w:tcPr>
            </w:tcPrChange>
          </w:tcPr>
          <w:p w14:paraId="604343A7" w14:textId="77777777" w:rsidR="00582FB7" w:rsidRPr="00582FB7" w:rsidRDefault="00582FB7" w:rsidP="00582FB7">
            <w:pPr>
              <w:spacing w:after="0" w:line="240" w:lineRule="auto"/>
              <w:jc w:val="right"/>
              <w:rPr>
                <w:ins w:id="3474" w:author="Jon.Richar" w:date="2023-06-07T15:39:00Z"/>
                <w:rFonts w:ascii="Times New Roman" w:eastAsia="Times New Roman" w:hAnsi="Times New Roman" w:cs="Times New Roman"/>
                <w:color w:val="000000"/>
                <w:sz w:val="20"/>
                <w:szCs w:val="20"/>
              </w:rPr>
            </w:pPr>
            <w:ins w:id="3475" w:author="Jon.Richar" w:date="2023-06-07T15:39:00Z">
              <w:r w:rsidRPr="00582FB7">
                <w:rPr>
                  <w:rFonts w:ascii="Times New Roman" w:eastAsia="Times New Roman" w:hAnsi="Times New Roman" w:cs="Times New Roman"/>
                  <w:color w:val="000000"/>
                  <w:sz w:val="20"/>
                  <w:szCs w:val="20"/>
                </w:rPr>
                <w:t>74.68</w:t>
              </w:r>
            </w:ins>
          </w:p>
        </w:tc>
        <w:tc>
          <w:tcPr>
            <w:tcW w:w="745" w:type="dxa"/>
            <w:shd w:val="clear" w:color="auto" w:fill="auto"/>
            <w:noWrap/>
            <w:vAlign w:val="bottom"/>
            <w:hideMark/>
            <w:tcPrChange w:id="3476" w:author="Jon.Richar" w:date="2023-06-09T11:47:00Z">
              <w:tcPr>
                <w:tcW w:w="1047" w:type="dxa"/>
                <w:shd w:val="clear" w:color="auto" w:fill="auto"/>
                <w:noWrap/>
                <w:vAlign w:val="bottom"/>
                <w:hideMark/>
              </w:tcPr>
            </w:tcPrChange>
          </w:tcPr>
          <w:p w14:paraId="0F87412D" w14:textId="77777777" w:rsidR="00582FB7" w:rsidRPr="00582FB7" w:rsidRDefault="00582FB7" w:rsidP="00582FB7">
            <w:pPr>
              <w:spacing w:after="0" w:line="240" w:lineRule="auto"/>
              <w:jc w:val="right"/>
              <w:rPr>
                <w:ins w:id="3477" w:author="Jon.Richar" w:date="2023-06-07T15:39:00Z"/>
                <w:rFonts w:ascii="Times New Roman" w:eastAsia="Times New Roman" w:hAnsi="Times New Roman" w:cs="Times New Roman"/>
                <w:color w:val="000000"/>
                <w:sz w:val="20"/>
                <w:szCs w:val="20"/>
              </w:rPr>
            </w:pPr>
            <w:ins w:id="3478" w:author="Jon.Richar" w:date="2023-06-07T15:39:00Z">
              <w:r w:rsidRPr="00582FB7">
                <w:rPr>
                  <w:rFonts w:ascii="Times New Roman" w:eastAsia="Times New Roman" w:hAnsi="Times New Roman" w:cs="Times New Roman"/>
                  <w:color w:val="000000"/>
                  <w:sz w:val="20"/>
                  <w:szCs w:val="20"/>
                </w:rPr>
                <w:t>2.07</w:t>
              </w:r>
            </w:ins>
          </w:p>
        </w:tc>
        <w:tc>
          <w:tcPr>
            <w:tcW w:w="725" w:type="dxa"/>
            <w:shd w:val="clear" w:color="auto" w:fill="auto"/>
            <w:noWrap/>
            <w:vAlign w:val="bottom"/>
            <w:hideMark/>
            <w:tcPrChange w:id="3479" w:author="Jon.Richar" w:date="2023-06-09T11:47:00Z">
              <w:tcPr>
                <w:tcW w:w="967" w:type="dxa"/>
                <w:shd w:val="clear" w:color="auto" w:fill="auto"/>
                <w:noWrap/>
                <w:vAlign w:val="bottom"/>
                <w:hideMark/>
              </w:tcPr>
            </w:tcPrChange>
          </w:tcPr>
          <w:p w14:paraId="52DC1737" w14:textId="77777777" w:rsidR="00582FB7" w:rsidRPr="00582FB7" w:rsidRDefault="00582FB7" w:rsidP="00582FB7">
            <w:pPr>
              <w:spacing w:after="0" w:line="240" w:lineRule="auto"/>
              <w:jc w:val="right"/>
              <w:rPr>
                <w:ins w:id="3480" w:author="Jon.Richar" w:date="2023-06-07T15:39:00Z"/>
                <w:rFonts w:ascii="Times New Roman" w:eastAsia="Times New Roman" w:hAnsi="Times New Roman" w:cs="Times New Roman"/>
                <w:color w:val="000000"/>
                <w:sz w:val="20"/>
                <w:szCs w:val="20"/>
              </w:rPr>
            </w:pPr>
            <w:ins w:id="3481" w:author="Jon.Richar" w:date="2023-06-07T15:39:00Z">
              <w:r w:rsidRPr="00582FB7">
                <w:rPr>
                  <w:rFonts w:ascii="Times New Roman" w:eastAsia="Times New Roman" w:hAnsi="Times New Roman" w:cs="Times New Roman"/>
                  <w:color w:val="000000"/>
                  <w:sz w:val="20"/>
                  <w:szCs w:val="20"/>
                </w:rPr>
                <w:t>0.36</w:t>
              </w:r>
            </w:ins>
          </w:p>
        </w:tc>
        <w:tc>
          <w:tcPr>
            <w:tcW w:w="6220" w:type="dxa"/>
            <w:shd w:val="clear" w:color="auto" w:fill="auto"/>
            <w:noWrap/>
            <w:vAlign w:val="bottom"/>
            <w:hideMark/>
            <w:tcPrChange w:id="3482" w:author="Jon.Richar" w:date="2023-06-09T11:47:00Z">
              <w:tcPr>
                <w:tcW w:w="5622" w:type="dxa"/>
                <w:shd w:val="clear" w:color="auto" w:fill="auto"/>
                <w:noWrap/>
                <w:vAlign w:val="bottom"/>
                <w:hideMark/>
              </w:tcPr>
            </w:tcPrChange>
          </w:tcPr>
          <w:p w14:paraId="607377D7" w14:textId="77777777" w:rsidR="00582FB7" w:rsidRPr="00582FB7" w:rsidRDefault="00582FB7" w:rsidP="00582FB7">
            <w:pPr>
              <w:spacing w:after="0" w:line="240" w:lineRule="auto"/>
              <w:rPr>
                <w:ins w:id="3483" w:author="Jon.Richar" w:date="2023-06-07T15:39:00Z"/>
                <w:rFonts w:ascii="Times New Roman" w:eastAsia="Times New Roman" w:hAnsi="Times New Roman" w:cs="Times New Roman"/>
                <w:color w:val="000000"/>
                <w:sz w:val="20"/>
                <w:szCs w:val="20"/>
              </w:rPr>
            </w:pPr>
            <w:ins w:id="3484" w:author="Jon.Richar" w:date="2023-06-07T15:39:00Z">
              <w:r w:rsidRPr="00582FB7">
                <w:rPr>
                  <w:rFonts w:ascii="Times New Roman" w:eastAsia="Times New Roman" w:hAnsi="Times New Roman" w:cs="Times New Roman"/>
                  <w:color w:val="000000"/>
                  <w:sz w:val="20"/>
                  <w:szCs w:val="20"/>
                </w:rPr>
                <w:t>Female Bairdi, Pacific cod RA2, FHS RA2</w:t>
              </w:r>
            </w:ins>
          </w:p>
        </w:tc>
      </w:tr>
      <w:tr w:rsidR="00BA6DAF" w:rsidRPr="00582FB7" w14:paraId="173E0426" w14:textId="77777777" w:rsidTr="006D018C">
        <w:trPr>
          <w:trHeight w:val="254"/>
          <w:ins w:id="3485" w:author="Jon.Richar" w:date="2023-06-07T15:39:00Z"/>
          <w:trPrChange w:id="3486" w:author="Jon.Richar" w:date="2023-06-09T11:47:00Z">
            <w:trPr>
              <w:trHeight w:val="270"/>
            </w:trPr>
          </w:trPrChange>
        </w:trPr>
        <w:tc>
          <w:tcPr>
            <w:tcW w:w="749" w:type="dxa"/>
            <w:shd w:val="clear" w:color="auto" w:fill="auto"/>
            <w:noWrap/>
            <w:vAlign w:val="bottom"/>
            <w:hideMark/>
            <w:tcPrChange w:id="3487" w:author="Jon.Richar" w:date="2023-06-09T11:47:00Z">
              <w:tcPr>
                <w:tcW w:w="744" w:type="dxa"/>
                <w:shd w:val="clear" w:color="auto" w:fill="auto"/>
                <w:noWrap/>
                <w:vAlign w:val="bottom"/>
                <w:hideMark/>
              </w:tcPr>
            </w:tcPrChange>
          </w:tcPr>
          <w:p w14:paraId="6D5A746E" w14:textId="77777777" w:rsidR="00582FB7" w:rsidRPr="00582FB7" w:rsidRDefault="00582FB7" w:rsidP="00582FB7">
            <w:pPr>
              <w:spacing w:after="0" w:line="240" w:lineRule="auto"/>
              <w:jc w:val="right"/>
              <w:rPr>
                <w:ins w:id="3488" w:author="Jon.Richar" w:date="2023-06-07T15:39:00Z"/>
                <w:rFonts w:ascii="Times New Roman" w:eastAsia="Times New Roman" w:hAnsi="Times New Roman" w:cs="Times New Roman"/>
                <w:color w:val="000000"/>
                <w:sz w:val="20"/>
                <w:szCs w:val="20"/>
              </w:rPr>
            </w:pPr>
            <w:ins w:id="3489" w:author="Jon.Richar" w:date="2023-06-07T15:39:00Z">
              <w:r w:rsidRPr="00582FB7">
                <w:rPr>
                  <w:rFonts w:ascii="Times New Roman" w:eastAsia="Times New Roman" w:hAnsi="Times New Roman" w:cs="Times New Roman"/>
                  <w:color w:val="000000"/>
                  <w:sz w:val="20"/>
                  <w:szCs w:val="20"/>
                </w:rPr>
                <w:t>10</w:t>
              </w:r>
            </w:ins>
          </w:p>
        </w:tc>
        <w:tc>
          <w:tcPr>
            <w:tcW w:w="675" w:type="dxa"/>
            <w:shd w:val="clear" w:color="auto" w:fill="auto"/>
            <w:noWrap/>
            <w:vAlign w:val="bottom"/>
            <w:hideMark/>
            <w:tcPrChange w:id="3490" w:author="Jon.Richar" w:date="2023-06-09T11:47:00Z">
              <w:tcPr>
                <w:tcW w:w="671" w:type="dxa"/>
                <w:shd w:val="clear" w:color="auto" w:fill="auto"/>
                <w:noWrap/>
                <w:vAlign w:val="bottom"/>
                <w:hideMark/>
              </w:tcPr>
            </w:tcPrChange>
          </w:tcPr>
          <w:p w14:paraId="4231874A" w14:textId="77777777" w:rsidR="00582FB7" w:rsidRPr="00582FB7" w:rsidRDefault="00582FB7" w:rsidP="00582FB7">
            <w:pPr>
              <w:spacing w:after="0" w:line="240" w:lineRule="auto"/>
              <w:jc w:val="right"/>
              <w:rPr>
                <w:ins w:id="3491" w:author="Jon.Richar" w:date="2023-06-07T15:39:00Z"/>
                <w:rFonts w:ascii="Times New Roman" w:eastAsia="Times New Roman" w:hAnsi="Times New Roman" w:cs="Times New Roman"/>
                <w:color w:val="000000"/>
                <w:sz w:val="20"/>
                <w:szCs w:val="20"/>
              </w:rPr>
            </w:pPr>
            <w:ins w:id="3492" w:author="Jon.Richar" w:date="2023-06-07T15:39:00Z">
              <w:r w:rsidRPr="00582FB7">
                <w:rPr>
                  <w:rFonts w:ascii="Times New Roman" w:eastAsia="Times New Roman" w:hAnsi="Times New Roman" w:cs="Times New Roman"/>
                  <w:color w:val="000000"/>
                  <w:sz w:val="20"/>
                  <w:szCs w:val="20"/>
                </w:rPr>
                <w:t>74.72</w:t>
              </w:r>
            </w:ins>
          </w:p>
        </w:tc>
        <w:tc>
          <w:tcPr>
            <w:tcW w:w="745" w:type="dxa"/>
            <w:shd w:val="clear" w:color="auto" w:fill="auto"/>
            <w:noWrap/>
            <w:vAlign w:val="bottom"/>
            <w:hideMark/>
            <w:tcPrChange w:id="3493" w:author="Jon.Richar" w:date="2023-06-09T11:47:00Z">
              <w:tcPr>
                <w:tcW w:w="1047" w:type="dxa"/>
                <w:shd w:val="clear" w:color="auto" w:fill="auto"/>
                <w:noWrap/>
                <w:vAlign w:val="bottom"/>
                <w:hideMark/>
              </w:tcPr>
            </w:tcPrChange>
          </w:tcPr>
          <w:p w14:paraId="011FE7F2" w14:textId="77777777" w:rsidR="00582FB7" w:rsidRPr="00582FB7" w:rsidRDefault="00582FB7" w:rsidP="00582FB7">
            <w:pPr>
              <w:spacing w:after="0" w:line="240" w:lineRule="auto"/>
              <w:jc w:val="right"/>
              <w:rPr>
                <w:ins w:id="3494" w:author="Jon.Richar" w:date="2023-06-07T15:39:00Z"/>
                <w:rFonts w:ascii="Times New Roman" w:eastAsia="Times New Roman" w:hAnsi="Times New Roman" w:cs="Times New Roman"/>
                <w:color w:val="000000"/>
                <w:sz w:val="20"/>
                <w:szCs w:val="20"/>
              </w:rPr>
            </w:pPr>
            <w:ins w:id="3495" w:author="Jon.Richar" w:date="2023-06-07T15:39:00Z">
              <w:r w:rsidRPr="00582FB7">
                <w:rPr>
                  <w:rFonts w:ascii="Times New Roman" w:eastAsia="Times New Roman" w:hAnsi="Times New Roman" w:cs="Times New Roman"/>
                  <w:color w:val="000000"/>
                  <w:sz w:val="20"/>
                  <w:szCs w:val="20"/>
                </w:rPr>
                <w:t>2.12</w:t>
              </w:r>
            </w:ins>
          </w:p>
        </w:tc>
        <w:tc>
          <w:tcPr>
            <w:tcW w:w="725" w:type="dxa"/>
            <w:shd w:val="clear" w:color="auto" w:fill="auto"/>
            <w:noWrap/>
            <w:vAlign w:val="bottom"/>
            <w:hideMark/>
            <w:tcPrChange w:id="3496" w:author="Jon.Richar" w:date="2023-06-09T11:47:00Z">
              <w:tcPr>
                <w:tcW w:w="967" w:type="dxa"/>
                <w:shd w:val="clear" w:color="auto" w:fill="auto"/>
                <w:noWrap/>
                <w:vAlign w:val="bottom"/>
                <w:hideMark/>
              </w:tcPr>
            </w:tcPrChange>
          </w:tcPr>
          <w:p w14:paraId="4011DC05" w14:textId="77777777" w:rsidR="00582FB7" w:rsidRPr="00582FB7" w:rsidRDefault="00582FB7" w:rsidP="00582FB7">
            <w:pPr>
              <w:spacing w:after="0" w:line="240" w:lineRule="auto"/>
              <w:jc w:val="right"/>
              <w:rPr>
                <w:ins w:id="3497" w:author="Jon.Richar" w:date="2023-06-07T15:39:00Z"/>
                <w:rFonts w:ascii="Times New Roman" w:eastAsia="Times New Roman" w:hAnsi="Times New Roman" w:cs="Times New Roman"/>
                <w:color w:val="000000"/>
                <w:sz w:val="20"/>
                <w:szCs w:val="20"/>
              </w:rPr>
            </w:pPr>
            <w:ins w:id="3498" w:author="Jon.Richar" w:date="2023-06-07T15:39:00Z">
              <w:r w:rsidRPr="00582FB7">
                <w:rPr>
                  <w:rFonts w:ascii="Times New Roman" w:eastAsia="Times New Roman" w:hAnsi="Times New Roman" w:cs="Times New Roman"/>
                  <w:color w:val="000000"/>
                  <w:sz w:val="20"/>
                  <w:szCs w:val="20"/>
                </w:rPr>
                <w:t>0.37</w:t>
              </w:r>
            </w:ins>
          </w:p>
        </w:tc>
        <w:tc>
          <w:tcPr>
            <w:tcW w:w="6220" w:type="dxa"/>
            <w:shd w:val="clear" w:color="auto" w:fill="auto"/>
            <w:noWrap/>
            <w:vAlign w:val="bottom"/>
            <w:hideMark/>
            <w:tcPrChange w:id="3499" w:author="Jon.Richar" w:date="2023-06-09T11:47:00Z">
              <w:tcPr>
                <w:tcW w:w="5622" w:type="dxa"/>
                <w:shd w:val="clear" w:color="auto" w:fill="auto"/>
                <w:noWrap/>
                <w:vAlign w:val="bottom"/>
                <w:hideMark/>
              </w:tcPr>
            </w:tcPrChange>
          </w:tcPr>
          <w:p w14:paraId="083292FF" w14:textId="77777777" w:rsidR="00582FB7" w:rsidRPr="00582FB7" w:rsidRDefault="00582FB7" w:rsidP="00582FB7">
            <w:pPr>
              <w:spacing w:after="0" w:line="240" w:lineRule="auto"/>
              <w:rPr>
                <w:ins w:id="3500" w:author="Jon.Richar" w:date="2023-06-07T15:39:00Z"/>
                <w:rFonts w:ascii="Times New Roman" w:eastAsia="Times New Roman" w:hAnsi="Times New Roman" w:cs="Times New Roman"/>
                <w:color w:val="000000"/>
                <w:sz w:val="20"/>
                <w:szCs w:val="20"/>
              </w:rPr>
            </w:pPr>
            <w:ins w:id="3501" w:author="Jon.Richar" w:date="2023-06-07T15:39:00Z">
              <w:r w:rsidRPr="00582FB7">
                <w:rPr>
                  <w:rFonts w:ascii="Times New Roman" w:eastAsia="Times New Roman" w:hAnsi="Times New Roman" w:cs="Times New Roman"/>
                  <w:color w:val="000000"/>
                  <w:sz w:val="20"/>
                  <w:szCs w:val="20"/>
                </w:rPr>
                <w:t>Female Bairdi, NBT RA3</w:t>
              </w:r>
            </w:ins>
          </w:p>
        </w:tc>
      </w:tr>
      <w:tr w:rsidR="00BA6DAF" w:rsidRPr="00582FB7" w14:paraId="19A12723" w14:textId="77777777" w:rsidTr="006D018C">
        <w:trPr>
          <w:trHeight w:val="254"/>
          <w:ins w:id="3502" w:author="Jon.Richar" w:date="2023-06-07T15:39:00Z"/>
          <w:trPrChange w:id="3503" w:author="Jon.Richar" w:date="2023-06-09T11:47:00Z">
            <w:trPr>
              <w:trHeight w:val="270"/>
            </w:trPr>
          </w:trPrChange>
        </w:trPr>
        <w:tc>
          <w:tcPr>
            <w:tcW w:w="749" w:type="dxa"/>
            <w:shd w:val="clear" w:color="auto" w:fill="auto"/>
            <w:noWrap/>
            <w:vAlign w:val="bottom"/>
            <w:hideMark/>
            <w:tcPrChange w:id="3504" w:author="Jon.Richar" w:date="2023-06-09T11:47:00Z">
              <w:tcPr>
                <w:tcW w:w="744" w:type="dxa"/>
                <w:shd w:val="clear" w:color="auto" w:fill="auto"/>
                <w:noWrap/>
                <w:vAlign w:val="bottom"/>
                <w:hideMark/>
              </w:tcPr>
            </w:tcPrChange>
          </w:tcPr>
          <w:p w14:paraId="4131F288" w14:textId="77777777" w:rsidR="00582FB7" w:rsidRPr="00582FB7" w:rsidRDefault="00582FB7" w:rsidP="00582FB7">
            <w:pPr>
              <w:spacing w:after="0" w:line="240" w:lineRule="auto"/>
              <w:jc w:val="right"/>
              <w:rPr>
                <w:ins w:id="3505" w:author="Jon.Richar" w:date="2023-06-07T15:39:00Z"/>
                <w:rFonts w:ascii="Times New Roman" w:eastAsia="Times New Roman" w:hAnsi="Times New Roman" w:cs="Times New Roman"/>
                <w:color w:val="000000"/>
                <w:sz w:val="20"/>
                <w:szCs w:val="20"/>
              </w:rPr>
            </w:pPr>
            <w:ins w:id="3506" w:author="Jon.Richar" w:date="2023-06-07T15:39:00Z">
              <w:r w:rsidRPr="00582FB7">
                <w:rPr>
                  <w:rFonts w:ascii="Times New Roman" w:eastAsia="Times New Roman" w:hAnsi="Times New Roman" w:cs="Times New Roman"/>
                  <w:color w:val="000000"/>
                  <w:sz w:val="20"/>
                  <w:szCs w:val="20"/>
                </w:rPr>
                <w:t>16</w:t>
              </w:r>
            </w:ins>
          </w:p>
        </w:tc>
        <w:tc>
          <w:tcPr>
            <w:tcW w:w="675" w:type="dxa"/>
            <w:shd w:val="clear" w:color="auto" w:fill="auto"/>
            <w:noWrap/>
            <w:vAlign w:val="bottom"/>
            <w:hideMark/>
            <w:tcPrChange w:id="3507" w:author="Jon.Richar" w:date="2023-06-09T11:47:00Z">
              <w:tcPr>
                <w:tcW w:w="671" w:type="dxa"/>
                <w:shd w:val="clear" w:color="auto" w:fill="auto"/>
                <w:noWrap/>
                <w:vAlign w:val="bottom"/>
                <w:hideMark/>
              </w:tcPr>
            </w:tcPrChange>
          </w:tcPr>
          <w:p w14:paraId="3432253F" w14:textId="77777777" w:rsidR="00582FB7" w:rsidRPr="00582FB7" w:rsidRDefault="00582FB7" w:rsidP="00582FB7">
            <w:pPr>
              <w:spacing w:after="0" w:line="240" w:lineRule="auto"/>
              <w:jc w:val="right"/>
              <w:rPr>
                <w:ins w:id="3508" w:author="Jon.Richar" w:date="2023-06-07T15:39:00Z"/>
                <w:rFonts w:ascii="Times New Roman" w:eastAsia="Times New Roman" w:hAnsi="Times New Roman" w:cs="Times New Roman"/>
                <w:color w:val="000000"/>
                <w:sz w:val="20"/>
                <w:szCs w:val="20"/>
              </w:rPr>
            </w:pPr>
            <w:ins w:id="3509" w:author="Jon.Richar" w:date="2023-06-07T15:39:00Z">
              <w:r w:rsidRPr="00582FB7">
                <w:rPr>
                  <w:rFonts w:ascii="Times New Roman" w:eastAsia="Times New Roman" w:hAnsi="Times New Roman" w:cs="Times New Roman"/>
                  <w:color w:val="000000"/>
                  <w:sz w:val="20"/>
                  <w:szCs w:val="20"/>
                </w:rPr>
                <w:t>74.73</w:t>
              </w:r>
            </w:ins>
          </w:p>
        </w:tc>
        <w:tc>
          <w:tcPr>
            <w:tcW w:w="745" w:type="dxa"/>
            <w:shd w:val="clear" w:color="auto" w:fill="auto"/>
            <w:noWrap/>
            <w:vAlign w:val="bottom"/>
            <w:hideMark/>
            <w:tcPrChange w:id="3510" w:author="Jon.Richar" w:date="2023-06-09T11:47:00Z">
              <w:tcPr>
                <w:tcW w:w="1047" w:type="dxa"/>
                <w:shd w:val="clear" w:color="auto" w:fill="auto"/>
                <w:noWrap/>
                <w:vAlign w:val="bottom"/>
                <w:hideMark/>
              </w:tcPr>
            </w:tcPrChange>
          </w:tcPr>
          <w:p w14:paraId="02CBB390" w14:textId="77777777" w:rsidR="00582FB7" w:rsidRPr="00582FB7" w:rsidRDefault="00582FB7" w:rsidP="00582FB7">
            <w:pPr>
              <w:spacing w:after="0" w:line="240" w:lineRule="auto"/>
              <w:jc w:val="right"/>
              <w:rPr>
                <w:ins w:id="3511" w:author="Jon.Richar" w:date="2023-06-07T15:39:00Z"/>
                <w:rFonts w:ascii="Times New Roman" w:eastAsia="Times New Roman" w:hAnsi="Times New Roman" w:cs="Times New Roman"/>
                <w:color w:val="000000"/>
                <w:sz w:val="20"/>
                <w:szCs w:val="20"/>
              </w:rPr>
            </w:pPr>
            <w:ins w:id="3512" w:author="Jon.Richar" w:date="2023-06-07T15:39:00Z">
              <w:r w:rsidRPr="00582FB7">
                <w:rPr>
                  <w:rFonts w:ascii="Times New Roman" w:eastAsia="Times New Roman" w:hAnsi="Times New Roman" w:cs="Times New Roman"/>
                  <w:color w:val="000000"/>
                  <w:sz w:val="20"/>
                  <w:szCs w:val="20"/>
                </w:rPr>
                <w:t>2.13</w:t>
              </w:r>
            </w:ins>
          </w:p>
        </w:tc>
        <w:tc>
          <w:tcPr>
            <w:tcW w:w="725" w:type="dxa"/>
            <w:shd w:val="clear" w:color="auto" w:fill="auto"/>
            <w:noWrap/>
            <w:vAlign w:val="bottom"/>
            <w:hideMark/>
            <w:tcPrChange w:id="3513" w:author="Jon.Richar" w:date="2023-06-09T11:47:00Z">
              <w:tcPr>
                <w:tcW w:w="967" w:type="dxa"/>
                <w:shd w:val="clear" w:color="auto" w:fill="auto"/>
                <w:noWrap/>
                <w:vAlign w:val="bottom"/>
                <w:hideMark/>
              </w:tcPr>
            </w:tcPrChange>
          </w:tcPr>
          <w:p w14:paraId="5BB44E56" w14:textId="77777777" w:rsidR="00582FB7" w:rsidRPr="00582FB7" w:rsidRDefault="00582FB7" w:rsidP="00582FB7">
            <w:pPr>
              <w:spacing w:after="0" w:line="240" w:lineRule="auto"/>
              <w:jc w:val="right"/>
              <w:rPr>
                <w:ins w:id="3514" w:author="Jon.Richar" w:date="2023-06-07T15:39:00Z"/>
                <w:rFonts w:ascii="Times New Roman" w:eastAsia="Times New Roman" w:hAnsi="Times New Roman" w:cs="Times New Roman"/>
                <w:color w:val="000000"/>
                <w:sz w:val="20"/>
                <w:szCs w:val="20"/>
              </w:rPr>
            </w:pPr>
            <w:ins w:id="3515" w:author="Jon.Richar" w:date="2023-06-07T15:39:00Z">
              <w:r w:rsidRPr="00582FB7">
                <w:rPr>
                  <w:rFonts w:ascii="Times New Roman" w:eastAsia="Times New Roman" w:hAnsi="Times New Roman" w:cs="Times New Roman"/>
                  <w:color w:val="000000"/>
                  <w:sz w:val="20"/>
                  <w:szCs w:val="20"/>
                </w:rPr>
                <w:t>0.45</w:t>
              </w:r>
            </w:ins>
          </w:p>
        </w:tc>
        <w:tc>
          <w:tcPr>
            <w:tcW w:w="6220" w:type="dxa"/>
            <w:shd w:val="clear" w:color="auto" w:fill="auto"/>
            <w:noWrap/>
            <w:vAlign w:val="bottom"/>
            <w:hideMark/>
            <w:tcPrChange w:id="3516" w:author="Jon.Richar" w:date="2023-06-09T11:47:00Z">
              <w:tcPr>
                <w:tcW w:w="5622" w:type="dxa"/>
                <w:shd w:val="clear" w:color="auto" w:fill="auto"/>
                <w:noWrap/>
                <w:vAlign w:val="bottom"/>
                <w:hideMark/>
              </w:tcPr>
            </w:tcPrChange>
          </w:tcPr>
          <w:p w14:paraId="2F2E2DD6" w14:textId="77777777" w:rsidR="00582FB7" w:rsidRPr="00582FB7" w:rsidRDefault="00582FB7" w:rsidP="00582FB7">
            <w:pPr>
              <w:spacing w:after="0" w:line="240" w:lineRule="auto"/>
              <w:rPr>
                <w:ins w:id="3517" w:author="Jon.Richar" w:date="2023-06-07T15:39:00Z"/>
                <w:rFonts w:ascii="Times New Roman" w:eastAsia="Times New Roman" w:hAnsi="Times New Roman" w:cs="Times New Roman"/>
                <w:color w:val="000000"/>
                <w:sz w:val="20"/>
                <w:szCs w:val="20"/>
              </w:rPr>
            </w:pPr>
            <w:ins w:id="3518" w:author="Jon.Richar" w:date="2023-06-07T15:39:00Z">
              <w:r w:rsidRPr="00582FB7">
                <w:rPr>
                  <w:rFonts w:ascii="Times New Roman" w:eastAsia="Times New Roman" w:hAnsi="Times New Roman" w:cs="Times New Roman"/>
                  <w:color w:val="000000"/>
                  <w:sz w:val="20"/>
                  <w:szCs w:val="20"/>
                </w:rPr>
                <w:t>Female Bairdi, May-July SST</w:t>
              </w:r>
            </w:ins>
          </w:p>
        </w:tc>
      </w:tr>
      <w:tr w:rsidR="00BA6DAF" w:rsidRPr="00582FB7" w14:paraId="1ED9CE19" w14:textId="77777777" w:rsidTr="006D018C">
        <w:trPr>
          <w:trHeight w:val="254"/>
          <w:ins w:id="3519" w:author="Jon.Richar" w:date="2023-06-07T15:39:00Z"/>
          <w:trPrChange w:id="3520" w:author="Jon.Richar" w:date="2023-06-09T11:47:00Z">
            <w:trPr>
              <w:trHeight w:val="270"/>
            </w:trPr>
          </w:trPrChange>
        </w:trPr>
        <w:tc>
          <w:tcPr>
            <w:tcW w:w="749" w:type="dxa"/>
            <w:shd w:val="clear" w:color="auto" w:fill="auto"/>
            <w:noWrap/>
            <w:vAlign w:val="bottom"/>
            <w:hideMark/>
            <w:tcPrChange w:id="3521" w:author="Jon.Richar" w:date="2023-06-09T11:47:00Z">
              <w:tcPr>
                <w:tcW w:w="744" w:type="dxa"/>
                <w:shd w:val="clear" w:color="auto" w:fill="auto"/>
                <w:noWrap/>
                <w:vAlign w:val="bottom"/>
                <w:hideMark/>
              </w:tcPr>
            </w:tcPrChange>
          </w:tcPr>
          <w:p w14:paraId="56672CA0" w14:textId="77777777" w:rsidR="00582FB7" w:rsidRPr="00582FB7" w:rsidRDefault="00582FB7" w:rsidP="00582FB7">
            <w:pPr>
              <w:spacing w:after="0" w:line="240" w:lineRule="auto"/>
              <w:jc w:val="right"/>
              <w:rPr>
                <w:ins w:id="3522" w:author="Jon.Richar" w:date="2023-06-07T15:39:00Z"/>
                <w:rFonts w:ascii="Times New Roman" w:eastAsia="Times New Roman" w:hAnsi="Times New Roman" w:cs="Times New Roman"/>
                <w:color w:val="000000"/>
                <w:sz w:val="20"/>
                <w:szCs w:val="20"/>
              </w:rPr>
            </w:pPr>
            <w:ins w:id="3523" w:author="Jon.Richar" w:date="2023-06-07T15:39:00Z">
              <w:r w:rsidRPr="00582FB7">
                <w:rPr>
                  <w:rFonts w:ascii="Times New Roman" w:eastAsia="Times New Roman" w:hAnsi="Times New Roman" w:cs="Times New Roman"/>
                  <w:color w:val="000000"/>
                  <w:sz w:val="20"/>
                  <w:szCs w:val="20"/>
                </w:rPr>
                <w:t>12</w:t>
              </w:r>
            </w:ins>
          </w:p>
        </w:tc>
        <w:tc>
          <w:tcPr>
            <w:tcW w:w="675" w:type="dxa"/>
            <w:shd w:val="clear" w:color="auto" w:fill="auto"/>
            <w:noWrap/>
            <w:vAlign w:val="bottom"/>
            <w:hideMark/>
            <w:tcPrChange w:id="3524" w:author="Jon.Richar" w:date="2023-06-09T11:47:00Z">
              <w:tcPr>
                <w:tcW w:w="671" w:type="dxa"/>
                <w:shd w:val="clear" w:color="auto" w:fill="auto"/>
                <w:noWrap/>
                <w:vAlign w:val="bottom"/>
                <w:hideMark/>
              </w:tcPr>
            </w:tcPrChange>
          </w:tcPr>
          <w:p w14:paraId="4F27D7D5" w14:textId="77777777" w:rsidR="00582FB7" w:rsidRPr="00582FB7" w:rsidRDefault="00582FB7" w:rsidP="00582FB7">
            <w:pPr>
              <w:spacing w:after="0" w:line="240" w:lineRule="auto"/>
              <w:jc w:val="right"/>
              <w:rPr>
                <w:ins w:id="3525" w:author="Jon.Richar" w:date="2023-06-07T15:39:00Z"/>
                <w:rFonts w:ascii="Times New Roman" w:eastAsia="Times New Roman" w:hAnsi="Times New Roman" w:cs="Times New Roman"/>
                <w:color w:val="000000"/>
                <w:sz w:val="20"/>
                <w:szCs w:val="20"/>
              </w:rPr>
            </w:pPr>
            <w:ins w:id="3526" w:author="Jon.Richar" w:date="2023-06-07T15:39:00Z">
              <w:r w:rsidRPr="00582FB7">
                <w:rPr>
                  <w:rFonts w:ascii="Times New Roman" w:eastAsia="Times New Roman" w:hAnsi="Times New Roman" w:cs="Times New Roman"/>
                  <w:color w:val="000000"/>
                  <w:sz w:val="20"/>
                  <w:szCs w:val="20"/>
                </w:rPr>
                <w:t>74.98</w:t>
              </w:r>
            </w:ins>
          </w:p>
        </w:tc>
        <w:tc>
          <w:tcPr>
            <w:tcW w:w="745" w:type="dxa"/>
            <w:shd w:val="clear" w:color="auto" w:fill="auto"/>
            <w:noWrap/>
            <w:vAlign w:val="bottom"/>
            <w:hideMark/>
            <w:tcPrChange w:id="3527" w:author="Jon.Richar" w:date="2023-06-09T11:47:00Z">
              <w:tcPr>
                <w:tcW w:w="1047" w:type="dxa"/>
                <w:shd w:val="clear" w:color="auto" w:fill="auto"/>
                <w:noWrap/>
                <w:vAlign w:val="bottom"/>
                <w:hideMark/>
              </w:tcPr>
            </w:tcPrChange>
          </w:tcPr>
          <w:p w14:paraId="468FDAD3" w14:textId="77777777" w:rsidR="00582FB7" w:rsidRPr="00582FB7" w:rsidRDefault="00582FB7" w:rsidP="00582FB7">
            <w:pPr>
              <w:spacing w:after="0" w:line="240" w:lineRule="auto"/>
              <w:jc w:val="right"/>
              <w:rPr>
                <w:ins w:id="3528" w:author="Jon.Richar" w:date="2023-06-07T15:39:00Z"/>
                <w:rFonts w:ascii="Times New Roman" w:eastAsia="Times New Roman" w:hAnsi="Times New Roman" w:cs="Times New Roman"/>
                <w:color w:val="000000"/>
                <w:sz w:val="20"/>
                <w:szCs w:val="20"/>
              </w:rPr>
            </w:pPr>
            <w:ins w:id="3529" w:author="Jon.Richar" w:date="2023-06-07T15:39:00Z">
              <w:r w:rsidRPr="00582FB7">
                <w:rPr>
                  <w:rFonts w:ascii="Times New Roman" w:eastAsia="Times New Roman" w:hAnsi="Times New Roman" w:cs="Times New Roman"/>
                  <w:color w:val="000000"/>
                  <w:sz w:val="20"/>
                  <w:szCs w:val="20"/>
                </w:rPr>
                <w:t>2.38</w:t>
              </w:r>
            </w:ins>
          </w:p>
        </w:tc>
        <w:tc>
          <w:tcPr>
            <w:tcW w:w="725" w:type="dxa"/>
            <w:shd w:val="clear" w:color="auto" w:fill="auto"/>
            <w:noWrap/>
            <w:vAlign w:val="bottom"/>
            <w:hideMark/>
            <w:tcPrChange w:id="3530" w:author="Jon.Richar" w:date="2023-06-09T11:47:00Z">
              <w:tcPr>
                <w:tcW w:w="967" w:type="dxa"/>
                <w:shd w:val="clear" w:color="auto" w:fill="auto"/>
                <w:noWrap/>
                <w:vAlign w:val="bottom"/>
                <w:hideMark/>
              </w:tcPr>
            </w:tcPrChange>
          </w:tcPr>
          <w:p w14:paraId="17CA9F54" w14:textId="77777777" w:rsidR="00582FB7" w:rsidRPr="00582FB7" w:rsidRDefault="00582FB7" w:rsidP="00582FB7">
            <w:pPr>
              <w:spacing w:after="0" w:line="240" w:lineRule="auto"/>
              <w:jc w:val="right"/>
              <w:rPr>
                <w:ins w:id="3531" w:author="Jon.Richar" w:date="2023-06-07T15:39:00Z"/>
                <w:rFonts w:ascii="Times New Roman" w:eastAsia="Times New Roman" w:hAnsi="Times New Roman" w:cs="Times New Roman"/>
                <w:color w:val="000000"/>
                <w:sz w:val="20"/>
                <w:szCs w:val="20"/>
              </w:rPr>
            </w:pPr>
            <w:ins w:id="3532" w:author="Jon.Richar" w:date="2023-06-07T15:39:00Z">
              <w:r w:rsidRPr="00582FB7">
                <w:rPr>
                  <w:rFonts w:ascii="Times New Roman" w:eastAsia="Times New Roman" w:hAnsi="Times New Roman" w:cs="Times New Roman"/>
                  <w:color w:val="000000"/>
                  <w:sz w:val="20"/>
                  <w:szCs w:val="20"/>
                </w:rPr>
                <w:t>0.45</w:t>
              </w:r>
            </w:ins>
          </w:p>
        </w:tc>
        <w:tc>
          <w:tcPr>
            <w:tcW w:w="6220" w:type="dxa"/>
            <w:shd w:val="clear" w:color="auto" w:fill="auto"/>
            <w:noWrap/>
            <w:vAlign w:val="bottom"/>
            <w:hideMark/>
            <w:tcPrChange w:id="3533" w:author="Jon.Richar" w:date="2023-06-09T11:47:00Z">
              <w:tcPr>
                <w:tcW w:w="5622" w:type="dxa"/>
                <w:shd w:val="clear" w:color="auto" w:fill="auto"/>
                <w:noWrap/>
                <w:vAlign w:val="bottom"/>
                <w:hideMark/>
              </w:tcPr>
            </w:tcPrChange>
          </w:tcPr>
          <w:p w14:paraId="534F28B7" w14:textId="77777777" w:rsidR="00582FB7" w:rsidRPr="00582FB7" w:rsidRDefault="00582FB7" w:rsidP="00582FB7">
            <w:pPr>
              <w:spacing w:after="0" w:line="240" w:lineRule="auto"/>
              <w:rPr>
                <w:ins w:id="3534" w:author="Jon.Richar" w:date="2023-06-07T15:39:00Z"/>
                <w:rFonts w:ascii="Times New Roman" w:eastAsia="Times New Roman" w:hAnsi="Times New Roman" w:cs="Times New Roman"/>
                <w:color w:val="000000"/>
                <w:sz w:val="20"/>
                <w:szCs w:val="20"/>
              </w:rPr>
            </w:pPr>
            <w:ins w:id="3535" w:author="Jon.Richar" w:date="2023-06-07T15:39:00Z">
              <w:r w:rsidRPr="00582FB7">
                <w:rPr>
                  <w:rFonts w:ascii="Times New Roman" w:eastAsia="Times New Roman" w:hAnsi="Times New Roman" w:cs="Times New Roman"/>
                  <w:color w:val="000000"/>
                  <w:sz w:val="20"/>
                  <w:szCs w:val="20"/>
                </w:rPr>
                <w:t>Female Bairdi, AO RA2</w:t>
              </w:r>
            </w:ins>
          </w:p>
        </w:tc>
      </w:tr>
      <w:tr w:rsidR="00BA6DAF" w:rsidRPr="00582FB7" w14:paraId="3E168DCB" w14:textId="77777777" w:rsidTr="006D018C">
        <w:trPr>
          <w:trHeight w:val="254"/>
          <w:ins w:id="3536" w:author="Jon.Richar" w:date="2023-06-07T15:39:00Z"/>
          <w:trPrChange w:id="3537" w:author="Jon.Richar" w:date="2023-06-09T11:47:00Z">
            <w:trPr>
              <w:trHeight w:val="270"/>
            </w:trPr>
          </w:trPrChange>
        </w:trPr>
        <w:tc>
          <w:tcPr>
            <w:tcW w:w="749" w:type="dxa"/>
            <w:shd w:val="clear" w:color="auto" w:fill="auto"/>
            <w:noWrap/>
            <w:vAlign w:val="bottom"/>
            <w:hideMark/>
            <w:tcPrChange w:id="3538" w:author="Jon.Richar" w:date="2023-06-09T11:47:00Z">
              <w:tcPr>
                <w:tcW w:w="744" w:type="dxa"/>
                <w:shd w:val="clear" w:color="auto" w:fill="auto"/>
                <w:noWrap/>
                <w:vAlign w:val="bottom"/>
                <w:hideMark/>
              </w:tcPr>
            </w:tcPrChange>
          </w:tcPr>
          <w:p w14:paraId="24C451DA" w14:textId="77777777" w:rsidR="00582FB7" w:rsidRPr="00582FB7" w:rsidRDefault="00582FB7" w:rsidP="00582FB7">
            <w:pPr>
              <w:spacing w:after="0" w:line="240" w:lineRule="auto"/>
              <w:jc w:val="right"/>
              <w:rPr>
                <w:ins w:id="3539" w:author="Jon.Richar" w:date="2023-06-07T15:39:00Z"/>
                <w:rFonts w:ascii="Times New Roman" w:eastAsia="Times New Roman" w:hAnsi="Times New Roman" w:cs="Times New Roman"/>
                <w:color w:val="000000"/>
                <w:sz w:val="20"/>
                <w:szCs w:val="20"/>
              </w:rPr>
            </w:pPr>
            <w:ins w:id="3540" w:author="Jon.Richar" w:date="2023-06-07T15:39:00Z">
              <w:r w:rsidRPr="00582FB7">
                <w:rPr>
                  <w:rFonts w:ascii="Times New Roman" w:eastAsia="Times New Roman" w:hAnsi="Times New Roman" w:cs="Times New Roman"/>
                  <w:color w:val="000000"/>
                  <w:sz w:val="20"/>
                  <w:szCs w:val="20"/>
                </w:rPr>
                <w:t>17</w:t>
              </w:r>
            </w:ins>
          </w:p>
        </w:tc>
        <w:tc>
          <w:tcPr>
            <w:tcW w:w="675" w:type="dxa"/>
            <w:shd w:val="clear" w:color="auto" w:fill="auto"/>
            <w:noWrap/>
            <w:vAlign w:val="bottom"/>
            <w:hideMark/>
            <w:tcPrChange w:id="3541" w:author="Jon.Richar" w:date="2023-06-09T11:47:00Z">
              <w:tcPr>
                <w:tcW w:w="671" w:type="dxa"/>
                <w:shd w:val="clear" w:color="auto" w:fill="auto"/>
                <w:noWrap/>
                <w:vAlign w:val="bottom"/>
                <w:hideMark/>
              </w:tcPr>
            </w:tcPrChange>
          </w:tcPr>
          <w:p w14:paraId="1A84D796" w14:textId="77777777" w:rsidR="00582FB7" w:rsidRPr="00582FB7" w:rsidRDefault="00582FB7" w:rsidP="00582FB7">
            <w:pPr>
              <w:spacing w:after="0" w:line="240" w:lineRule="auto"/>
              <w:jc w:val="right"/>
              <w:rPr>
                <w:ins w:id="3542" w:author="Jon.Richar" w:date="2023-06-07T15:39:00Z"/>
                <w:rFonts w:ascii="Times New Roman" w:eastAsia="Times New Roman" w:hAnsi="Times New Roman" w:cs="Times New Roman"/>
                <w:color w:val="000000"/>
                <w:sz w:val="20"/>
                <w:szCs w:val="20"/>
              </w:rPr>
            </w:pPr>
            <w:ins w:id="3543" w:author="Jon.Richar" w:date="2023-06-07T15:39:00Z">
              <w:r w:rsidRPr="00582FB7">
                <w:rPr>
                  <w:rFonts w:ascii="Times New Roman" w:eastAsia="Times New Roman" w:hAnsi="Times New Roman" w:cs="Times New Roman"/>
                  <w:color w:val="000000"/>
                  <w:sz w:val="20"/>
                  <w:szCs w:val="20"/>
                </w:rPr>
                <w:t>75.23</w:t>
              </w:r>
            </w:ins>
          </w:p>
        </w:tc>
        <w:tc>
          <w:tcPr>
            <w:tcW w:w="745" w:type="dxa"/>
            <w:shd w:val="clear" w:color="auto" w:fill="auto"/>
            <w:noWrap/>
            <w:vAlign w:val="bottom"/>
            <w:hideMark/>
            <w:tcPrChange w:id="3544" w:author="Jon.Richar" w:date="2023-06-09T11:47:00Z">
              <w:tcPr>
                <w:tcW w:w="1047" w:type="dxa"/>
                <w:shd w:val="clear" w:color="auto" w:fill="auto"/>
                <w:noWrap/>
                <w:vAlign w:val="bottom"/>
                <w:hideMark/>
              </w:tcPr>
            </w:tcPrChange>
          </w:tcPr>
          <w:p w14:paraId="754F6297" w14:textId="77777777" w:rsidR="00582FB7" w:rsidRPr="00582FB7" w:rsidRDefault="00582FB7" w:rsidP="00582FB7">
            <w:pPr>
              <w:spacing w:after="0" w:line="240" w:lineRule="auto"/>
              <w:jc w:val="right"/>
              <w:rPr>
                <w:ins w:id="3545" w:author="Jon.Richar" w:date="2023-06-07T15:39:00Z"/>
                <w:rFonts w:ascii="Times New Roman" w:eastAsia="Times New Roman" w:hAnsi="Times New Roman" w:cs="Times New Roman"/>
                <w:color w:val="000000"/>
                <w:sz w:val="20"/>
                <w:szCs w:val="20"/>
              </w:rPr>
            </w:pPr>
            <w:ins w:id="3546" w:author="Jon.Richar" w:date="2023-06-07T15:39:00Z">
              <w:r w:rsidRPr="00582FB7">
                <w:rPr>
                  <w:rFonts w:ascii="Times New Roman" w:eastAsia="Times New Roman" w:hAnsi="Times New Roman" w:cs="Times New Roman"/>
                  <w:color w:val="000000"/>
                  <w:sz w:val="20"/>
                  <w:szCs w:val="20"/>
                </w:rPr>
                <w:t>2.63</w:t>
              </w:r>
            </w:ins>
          </w:p>
        </w:tc>
        <w:tc>
          <w:tcPr>
            <w:tcW w:w="725" w:type="dxa"/>
            <w:shd w:val="clear" w:color="auto" w:fill="auto"/>
            <w:noWrap/>
            <w:vAlign w:val="bottom"/>
            <w:hideMark/>
            <w:tcPrChange w:id="3547" w:author="Jon.Richar" w:date="2023-06-09T11:47:00Z">
              <w:tcPr>
                <w:tcW w:w="967" w:type="dxa"/>
                <w:shd w:val="clear" w:color="auto" w:fill="auto"/>
                <w:noWrap/>
                <w:vAlign w:val="bottom"/>
                <w:hideMark/>
              </w:tcPr>
            </w:tcPrChange>
          </w:tcPr>
          <w:p w14:paraId="0186378A" w14:textId="77777777" w:rsidR="00582FB7" w:rsidRPr="00582FB7" w:rsidRDefault="00582FB7" w:rsidP="00582FB7">
            <w:pPr>
              <w:spacing w:after="0" w:line="240" w:lineRule="auto"/>
              <w:jc w:val="right"/>
              <w:rPr>
                <w:ins w:id="3548" w:author="Jon.Richar" w:date="2023-06-07T15:39:00Z"/>
                <w:rFonts w:ascii="Times New Roman" w:eastAsia="Times New Roman" w:hAnsi="Times New Roman" w:cs="Times New Roman"/>
                <w:color w:val="000000"/>
                <w:sz w:val="20"/>
                <w:szCs w:val="20"/>
              </w:rPr>
            </w:pPr>
            <w:ins w:id="3549"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3550" w:author="Jon.Richar" w:date="2023-06-09T11:47:00Z">
              <w:tcPr>
                <w:tcW w:w="5622" w:type="dxa"/>
                <w:shd w:val="clear" w:color="auto" w:fill="auto"/>
                <w:noWrap/>
                <w:vAlign w:val="bottom"/>
                <w:hideMark/>
              </w:tcPr>
            </w:tcPrChange>
          </w:tcPr>
          <w:p w14:paraId="150D6634" w14:textId="77777777" w:rsidR="00582FB7" w:rsidRPr="00582FB7" w:rsidRDefault="00582FB7" w:rsidP="00582FB7">
            <w:pPr>
              <w:spacing w:after="0" w:line="240" w:lineRule="auto"/>
              <w:rPr>
                <w:ins w:id="3551" w:author="Jon.Richar" w:date="2023-06-07T15:39:00Z"/>
                <w:rFonts w:ascii="Times New Roman" w:eastAsia="Times New Roman" w:hAnsi="Times New Roman" w:cs="Times New Roman"/>
                <w:color w:val="000000"/>
                <w:sz w:val="20"/>
                <w:szCs w:val="20"/>
              </w:rPr>
            </w:pPr>
            <w:ins w:id="3552" w:author="Jon.Richar" w:date="2023-06-07T15:39:00Z">
              <w:r w:rsidRPr="00582FB7">
                <w:rPr>
                  <w:rFonts w:ascii="Times New Roman" w:eastAsia="Times New Roman" w:hAnsi="Times New Roman" w:cs="Times New Roman"/>
                  <w:color w:val="000000"/>
                  <w:sz w:val="20"/>
                  <w:szCs w:val="20"/>
                </w:rPr>
                <w:t>Female Bairdi, SE wind</w:t>
              </w:r>
            </w:ins>
          </w:p>
        </w:tc>
      </w:tr>
      <w:tr w:rsidR="00BA6DAF" w:rsidRPr="00582FB7" w14:paraId="3085E69E" w14:textId="77777777" w:rsidTr="006D018C">
        <w:trPr>
          <w:trHeight w:val="254"/>
          <w:ins w:id="3553" w:author="Jon.Richar" w:date="2023-06-07T15:39:00Z"/>
          <w:trPrChange w:id="3554" w:author="Jon.Richar" w:date="2023-06-09T11:47:00Z">
            <w:trPr>
              <w:trHeight w:val="270"/>
            </w:trPr>
          </w:trPrChange>
        </w:trPr>
        <w:tc>
          <w:tcPr>
            <w:tcW w:w="749" w:type="dxa"/>
            <w:shd w:val="clear" w:color="auto" w:fill="auto"/>
            <w:noWrap/>
            <w:vAlign w:val="bottom"/>
            <w:hideMark/>
            <w:tcPrChange w:id="3555" w:author="Jon.Richar" w:date="2023-06-09T11:47:00Z">
              <w:tcPr>
                <w:tcW w:w="744" w:type="dxa"/>
                <w:shd w:val="clear" w:color="auto" w:fill="auto"/>
                <w:noWrap/>
                <w:vAlign w:val="bottom"/>
                <w:hideMark/>
              </w:tcPr>
            </w:tcPrChange>
          </w:tcPr>
          <w:p w14:paraId="024A6CDE" w14:textId="77777777" w:rsidR="00582FB7" w:rsidRPr="00582FB7" w:rsidRDefault="00582FB7" w:rsidP="00582FB7">
            <w:pPr>
              <w:spacing w:after="0" w:line="240" w:lineRule="auto"/>
              <w:jc w:val="right"/>
              <w:rPr>
                <w:ins w:id="3556" w:author="Jon.Richar" w:date="2023-06-07T15:39:00Z"/>
                <w:rFonts w:ascii="Times New Roman" w:eastAsia="Times New Roman" w:hAnsi="Times New Roman" w:cs="Times New Roman"/>
                <w:color w:val="000000"/>
                <w:sz w:val="20"/>
                <w:szCs w:val="20"/>
              </w:rPr>
            </w:pPr>
            <w:ins w:id="3557" w:author="Jon.Richar" w:date="2023-06-07T15:39:00Z">
              <w:r w:rsidRPr="00582FB7">
                <w:rPr>
                  <w:rFonts w:ascii="Times New Roman" w:eastAsia="Times New Roman" w:hAnsi="Times New Roman" w:cs="Times New Roman"/>
                  <w:color w:val="000000"/>
                  <w:sz w:val="20"/>
                  <w:szCs w:val="20"/>
                </w:rPr>
                <w:t>5</w:t>
              </w:r>
            </w:ins>
          </w:p>
        </w:tc>
        <w:tc>
          <w:tcPr>
            <w:tcW w:w="675" w:type="dxa"/>
            <w:shd w:val="clear" w:color="auto" w:fill="auto"/>
            <w:noWrap/>
            <w:vAlign w:val="bottom"/>
            <w:hideMark/>
            <w:tcPrChange w:id="3558" w:author="Jon.Richar" w:date="2023-06-09T11:47:00Z">
              <w:tcPr>
                <w:tcW w:w="671" w:type="dxa"/>
                <w:shd w:val="clear" w:color="auto" w:fill="auto"/>
                <w:noWrap/>
                <w:vAlign w:val="bottom"/>
                <w:hideMark/>
              </w:tcPr>
            </w:tcPrChange>
          </w:tcPr>
          <w:p w14:paraId="7C3F40C9" w14:textId="77777777" w:rsidR="00582FB7" w:rsidRPr="00582FB7" w:rsidRDefault="00582FB7" w:rsidP="00582FB7">
            <w:pPr>
              <w:spacing w:after="0" w:line="240" w:lineRule="auto"/>
              <w:jc w:val="right"/>
              <w:rPr>
                <w:ins w:id="3559" w:author="Jon.Richar" w:date="2023-06-07T15:39:00Z"/>
                <w:rFonts w:ascii="Times New Roman" w:eastAsia="Times New Roman" w:hAnsi="Times New Roman" w:cs="Times New Roman"/>
                <w:color w:val="000000"/>
                <w:sz w:val="20"/>
                <w:szCs w:val="20"/>
              </w:rPr>
            </w:pPr>
            <w:ins w:id="3560" w:author="Jon.Richar" w:date="2023-06-07T15:39:00Z">
              <w:r w:rsidRPr="00582FB7">
                <w:rPr>
                  <w:rFonts w:ascii="Times New Roman" w:eastAsia="Times New Roman" w:hAnsi="Times New Roman" w:cs="Times New Roman"/>
                  <w:color w:val="000000"/>
                  <w:sz w:val="20"/>
                  <w:szCs w:val="20"/>
                </w:rPr>
                <w:t>75.27</w:t>
              </w:r>
            </w:ins>
          </w:p>
        </w:tc>
        <w:tc>
          <w:tcPr>
            <w:tcW w:w="745" w:type="dxa"/>
            <w:shd w:val="clear" w:color="auto" w:fill="auto"/>
            <w:noWrap/>
            <w:vAlign w:val="bottom"/>
            <w:hideMark/>
            <w:tcPrChange w:id="3561" w:author="Jon.Richar" w:date="2023-06-09T11:47:00Z">
              <w:tcPr>
                <w:tcW w:w="1047" w:type="dxa"/>
                <w:shd w:val="clear" w:color="auto" w:fill="auto"/>
                <w:noWrap/>
                <w:vAlign w:val="bottom"/>
                <w:hideMark/>
              </w:tcPr>
            </w:tcPrChange>
          </w:tcPr>
          <w:p w14:paraId="21A54B72" w14:textId="77777777" w:rsidR="00582FB7" w:rsidRPr="00582FB7" w:rsidRDefault="00582FB7" w:rsidP="00582FB7">
            <w:pPr>
              <w:spacing w:after="0" w:line="240" w:lineRule="auto"/>
              <w:jc w:val="right"/>
              <w:rPr>
                <w:ins w:id="3562" w:author="Jon.Richar" w:date="2023-06-07T15:39:00Z"/>
                <w:rFonts w:ascii="Times New Roman" w:eastAsia="Times New Roman" w:hAnsi="Times New Roman" w:cs="Times New Roman"/>
                <w:color w:val="000000"/>
                <w:sz w:val="20"/>
                <w:szCs w:val="20"/>
              </w:rPr>
            </w:pPr>
            <w:ins w:id="3563" w:author="Jon.Richar" w:date="2023-06-07T15:39:00Z">
              <w:r w:rsidRPr="00582FB7">
                <w:rPr>
                  <w:rFonts w:ascii="Times New Roman" w:eastAsia="Times New Roman" w:hAnsi="Times New Roman" w:cs="Times New Roman"/>
                  <w:color w:val="000000"/>
                  <w:sz w:val="20"/>
                  <w:szCs w:val="20"/>
                </w:rPr>
                <w:t>2.67</w:t>
              </w:r>
            </w:ins>
          </w:p>
        </w:tc>
        <w:tc>
          <w:tcPr>
            <w:tcW w:w="725" w:type="dxa"/>
            <w:shd w:val="clear" w:color="auto" w:fill="auto"/>
            <w:noWrap/>
            <w:vAlign w:val="bottom"/>
            <w:hideMark/>
            <w:tcPrChange w:id="3564" w:author="Jon.Richar" w:date="2023-06-09T11:47:00Z">
              <w:tcPr>
                <w:tcW w:w="967" w:type="dxa"/>
                <w:shd w:val="clear" w:color="auto" w:fill="auto"/>
                <w:noWrap/>
                <w:vAlign w:val="bottom"/>
                <w:hideMark/>
              </w:tcPr>
            </w:tcPrChange>
          </w:tcPr>
          <w:p w14:paraId="5D4C1886" w14:textId="77777777" w:rsidR="00582FB7" w:rsidRPr="00582FB7" w:rsidRDefault="00582FB7" w:rsidP="00582FB7">
            <w:pPr>
              <w:spacing w:after="0" w:line="240" w:lineRule="auto"/>
              <w:jc w:val="right"/>
              <w:rPr>
                <w:ins w:id="3565" w:author="Jon.Richar" w:date="2023-06-07T15:39:00Z"/>
                <w:rFonts w:ascii="Times New Roman" w:eastAsia="Times New Roman" w:hAnsi="Times New Roman" w:cs="Times New Roman"/>
                <w:color w:val="000000"/>
                <w:sz w:val="20"/>
                <w:szCs w:val="20"/>
              </w:rPr>
            </w:pPr>
            <w:ins w:id="3566" w:author="Jon.Richar" w:date="2023-06-07T15:39:00Z">
              <w:r w:rsidRPr="00582FB7">
                <w:rPr>
                  <w:rFonts w:ascii="Times New Roman" w:eastAsia="Times New Roman" w:hAnsi="Times New Roman" w:cs="Times New Roman"/>
                  <w:color w:val="000000"/>
                  <w:sz w:val="20"/>
                  <w:szCs w:val="20"/>
                </w:rPr>
                <w:t>0.43</w:t>
              </w:r>
            </w:ins>
          </w:p>
        </w:tc>
        <w:tc>
          <w:tcPr>
            <w:tcW w:w="6220" w:type="dxa"/>
            <w:shd w:val="clear" w:color="auto" w:fill="auto"/>
            <w:noWrap/>
            <w:vAlign w:val="bottom"/>
            <w:hideMark/>
            <w:tcPrChange w:id="3567" w:author="Jon.Richar" w:date="2023-06-09T11:47:00Z">
              <w:tcPr>
                <w:tcW w:w="5622" w:type="dxa"/>
                <w:shd w:val="clear" w:color="auto" w:fill="auto"/>
                <w:noWrap/>
                <w:vAlign w:val="bottom"/>
                <w:hideMark/>
              </w:tcPr>
            </w:tcPrChange>
          </w:tcPr>
          <w:p w14:paraId="4B55AACA" w14:textId="77777777" w:rsidR="00582FB7" w:rsidRPr="00582FB7" w:rsidRDefault="00582FB7" w:rsidP="00582FB7">
            <w:pPr>
              <w:spacing w:after="0" w:line="240" w:lineRule="auto"/>
              <w:rPr>
                <w:ins w:id="3568" w:author="Jon.Richar" w:date="2023-06-07T15:39:00Z"/>
                <w:rFonts w:ascii="Times New Roman" w:eastAsia="Times New Roman" w:hAnsi="Times New Roman" w:cs="Times New Roman"/>
                <w:color w:val="000000"/>
                <w:sz w:val="20"/>
                <w:szCs w:val="20"/>
              </w:rPr>
            </w:pPr>
            <w:ins w:id="3569" w:author="Jon.Richar" w:date="2023-06-07T15:39:00Z">
              <w:r w:rsidRPr="00582FB7">
                <w:rPr>
                  <w:rFonts w:ascii="Times New Roman" w:eastAsia="Times New Roman" w:hAnsi="Times New Roman" w:cs="Times New Roman"/>
                  <w:color w:val="000000"/>
                  <w:sz w:val="20"/>
                  <w:szCs w:val="20"/>
                </w:rPr>
                <w:t>Female Bairdi, Pacific cod RA3</w:t>
              </w:r>
            </w:ins>
          </w:p>
        </w:tc>
      </w:tr>
      <w:tr w:rsidR="00BA6DAF" w:rsidRPr="00582FB7" w14:paraId="3C5761EF" w14:textId="77777777" w:rsidTr="006D018C">
        <w:trPr>
          <w:trHeight w:val="254"/>
          <w:ins w:id="3570" w:author="Jon.Richar" w:date="2023-06-07T15:39:00Z"/>
          <w:trPrChange w:id="3571" w:author="Jon.Richar" w:date="2023-06-09T11:47:00Z">
            <w:trPr>
              <w:trHeight w:val="270"/>
            </w:trPr>
          </w:trPrChange>
        </w:trPr>
        <w:tc>
          <w:tcPr>
            <w:tcW w:w="749" w:type="dxa"/>
            <w:shd w:val="clear" w:color="auto" w:fill="auto"/>
            <w:noWrap/>
            <w:vAlign w:val="bottom"/>
            <w:hideMark/>
            <w:tcPrChange w:id="3572" w:author="Jon.Richar" w:date="2023-06-09T11:47:00Z">
              <w:tcPr>
                <w:tcW w:w="744" w:type="dxa"/>
                <w:shd w:val="clear" w:color="auto" w:fill="auto"/>
                <w:noWrap/>
                <w:vAlign w:val="bottom"/>
                <w:hideMark/>
              </w:tcPr>
            </w:tcPrChange>
          </w:tcPr>
          <w:p w14:paraId="1BED1012" w14:textId="77777777" w:rsidR="00582FB7" w:rsidRPr="00582FB7" w:rsidRDefault="00582FB7" w:rsidP="00582FB7">
            <w:pPr>
              <w:spacing w:after="0" w:line="240" w:lineRule="auto"/>
              <w:jc w:val="right"/>
              <w:rPr>
                <w:ins w:id="3573" w:author="Jon.Richar" w:date="2023-06-07T15:39:00Z"/>
                <w:rFonts w:ascii="Times New Roman" w:eastAsia="Times New Roman" w:hAnsi="Times New Roman" w:cs="Times New Roman"/>
                <w:color w:val="000000"/>
                <w:sz w:val="20"/>
                <w:szCs w:val="20"/>
              </w:rPr>
            </w:pPr>
            <w:ins w:id="3574" w:author="Jon.Richar" w:date="2023-06-07T15:39:00Z">
              <w:r w:rsidRPr="00582FB7">
                <w:rPr>
                  <w:rFonts w:ascii="Times New Roman" w:eastAsia="Times New Roman" w:hAnsi="Times New Roman" w:cs="Times New Roman"/>
                  <w:color w:val="000000"/>
                  <w:sz w:val="20"/>
                  <w:szCs w:val="20"/>
                </w:rPr>
                <w:t>18</w:t>
              </w:r>
            </w:ins>
          </w:p>
        </w:tc>
        <w:tc>
          <w:tcPr>
            <w:tcW w:w="675" w:type="dxa"/>
            <w:shd w:val="clear" w:color="auto" w:fill="auto"/>
            <w:noWrap/>
            <w:vAlign w:val="bottom"/>
            <w:hideMark/>
            <w:tcPrChange w:id="3575" w:author="Jon.Richar" w:date="2023-06-09T11:47:00Z">
              <w:tcPr>
                <w:tcW w:w="671" w:type="dxa"/>
                <w:shd w:val="clear" w:color="auto" w:fill="auto"/>
                <w:noWrap/>
                <w:vAlign w:val="bottom"/>
                <w:hideMark/>
              </w:tcPr>
            </w:tcPrChange>
          </w:tcPr>
          <w:p w14:paraId="708E3FC1" w14:textId="77777777" w:rsidR="00582FB7" w:rsidRPr="00582FB7" w:rsidRDefault="00582FB7" w:rsidP="00582FB7">
            <w:pPr>
              <w:spacing w:after="0" w:line="240" w:lineRule="auto"/>
              <w:jc w:val="right"/>
              <w:rPr>
                <w:ins w:id="3576" w:author="Jon.Richar" w:date="2023-06-07T15:39:00Z"/>
                <w:rFonts w:ascii="Times New Roman" w:eastAsia="Times New Roman" w:hAnsi="Times New Roman" w:cs="Times New Roman"/>
                <w:color w:val="000000"/>
                <w:sz w:val="20"/>
                <w:szCs w:val="20"/>
              </w:rPr>
            </w:pPr>
            <w:ins w:id="3577" w:author="Jon.Richar" w:date="2023-06-07T15:39:00Z">
              <w:r w:rsidRPr="00582FB7">
                <w:rPr>
                  <w:rFonts w:ascii="Times New Roman" w:eastAsia="Times New Roman" w:hAnsi="Times New Roman" w:cs="Times New Roman"/>
                  <w:color w:val="000000"/>
                  <w:sz w:val="20"/>
                  <w:szCs w:val="20"/>
                </w:rPr>
                <w:t>75.47</w:t>
              </w:r>
            </w:ins>
          </w:p>
        </w:tc>
        <w:tc>
          <w:tcPr>
            <w:tcW w:w="745" w:type="dxa"/>
            <w:shd w:val="clear" w:color="auto" w:fill="auto"/>
            <w:noWrap/>
            <w:vAlign w:val="bottom"/>
            <w:hideMark/>
            <w:tcPrChange w:id="3578" w:author="Jon.Richar" w:date="2023-06-09T11:47:00Z">
              <w:tcPr>
                <w:tcW w:w="1047" w:type="dxa"/>
                <w:shd w:val="clear" w:color="auto" w:fill="auto"/>
                <w:noWrap/>
                <w:vAlign w:val="bottom"/>
                <w:hideMark/>
              </w:tcPr>
            </w:tcPrChange>
          </w:tcPr>
          <w:p w14:paraId="1C30B851" w14:textId="77777777" w:rsidR="00582FB7" w:rsidRPr="00582FB7" w:rsidRDefault="00582FB7" w:rsidP="00582FB7">
            <w:pPr>
              <w:spacing w:after="0" w:line="240" w:lineRule="auto"/>
              <w:jc w:val="right"/>
              <w:rPr>
                <w:ins w:id="3579" w:author="Jon.Richar" w:date="2023-06-07T15:39:00Z"/>
                <w:rFonts w:ascii="Times New Roman" w:eastAsia="Times New Roman" w:hAnsi="Times New Roman" w:cs="Times New Roman"/>
                <w:color w:val="000000"/>
                <w:sz w:val="20"/>
                <w:szCs w:val="20"/>
              </w:rPr>
            </w:pPr>
            <w:ins w:id="3580" w:author="Jon.Richar" w:date="2023-06-07T15:39:00Z">
              <w:r w:rsidRPr="00582FB7">
                <w:rPr>
                  <w:rFonts w:ascii="Times New Roman" w:eastAsia="Times New Roman" w:hAnsi="Times New Roman" w:cs="Times New Roman"/>
                  <w:color w:val="000000"/>
                  <w:sz w:val="20"/>
                  <w:szCs w:val="20"/>
                </w:rPr>
                <w:t>2.87</w:t>
              </w:r>
            </w:ins>
          </w:p>
        </w:tc>
        <w:tc>
          <w:tcPr>
            <w:tcW w:w="725" w:type="dxa"/>
            <w:shd w:val="clear" w:color="auto" w:fill="auto"/>
            <w:noWrap/>
            <w:vAlign w:val="bottom"/>
            <w:hideMark/>
            <w:tcPrChange w:id="3581" w:author="Jon.Richar" w:date="2023-06-09T11:47:00Z">
              <w:tcPr>
                <w:tcW w:w="967" w:type="dxa"/>
                <w:shd w:val="clear" w:color="auto" w:fill="auto"/>
                <w:noWrap/>
                <w:vAlign w:val="bottom"/>
                <w:hideMark/>
              </w:tcPr>
            </w:tcPrChange>
          </w:tcPr>
          <w:p w14:paraId="141BAFCE" w14:textId="77777777" w:rsidR="00582FB7" w:rsidRPr="00582FB7" w:rsidRDefault="00582FB7" w:rsidP="00582FB7">
            <w:pPr>
              <w:spacing w:after="0" w:line="240" w:lineRule="auto"/>
              <w:jc w:val="right"/>
              <w:rPr>
                <w:ins w:id="3582" w:author="Jon.Richar" w:date="2023-06-07T15:39:00Z"/>
                <w:rFonts w:ascii="Times New Roman" w:eastAsia="Times New Roman" w:hAnsi="Times New Roman" w:cs="Times New Roman"/>
                <w:color w:val="000000"/>
                <w:sz w:val="20"/>
                <w:szCs w:val="20"/>
              </w:rPr>
            </w:pPr>
            <w:ins w:id="3583"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3584" w:author="Jon.Richar" w:date="2023-06-09T11:47:00Z">
              <w:tcPr>
                <w:tcW w:w="5622" w:type="dxa"/>
                <w:shd w:val="clear" w:color="auto" w:fill="auto"/>
                <w:noWrap/>
                <w:vAlign w:val="bottom"/>
                <w:hideMark/>
              </w:tcPr>
            </w:tcPrChange>
          </w:tcPr>
          <w:p w14:paraId="0534240B" w14:textId="77777777" w:rsidR="00582FB7" w:rsidRPr="00582FB7" w:rsidRDefault="00582FB7" w:rsidP="00582FB7">
            <w:pPr>
              <w:spacing w:after="0" w:line="240" w:lineRule="auto"/>
              <w:rPr>
                <w:ins w:id="3585" w:author="Jon.Richar" w:date="2023-06-07T15:39:00Z"/>
                <w:rFonts w:ascii="Times New Roman" w:eastAsia="Times New Roman" w:hAnsi="Times New Roman" w:cs="Times New Roman"/>
                <w:color w:val="000000"/>
                <w:sz w:val="20"/>
                <w:szCs w:val="20"/>
              </w:rPr>
            </w:pPr>
            <w:ins w:id="3586" w:author="Jon.Richar" w:date="2023-06-07T15:39:00Z">
              <w:r w:rsidRPr="00582FB7">
                <w:rPr>
                  <w:rFonts w:ascii="Times New Roman" w:eastAsia="Times New Roman" w:hAnsi="Times New Roman" w:cs="Times New Roman"/>
                  <w:color w:val="000000"/>
                  <w:sz w:val="20"/>
                  <w:szCs w:val="20"/>
                </w:rPr>
                <w:t>Female Bairdi, NE wind</w:t>
              </w:r>
            </w:ins>
          </w:p>
        </w:tc>
      </w:tr>
      <w:tr w:rsidR="00BA6DAF" w:rsidRPr="00582FB7" w14:paraId="4C432B5E" w14:textId="77777777" w:rsidTr="006D018C">
        <w:trPr>
          <w:trHeight w:val="254"/>
          <w:ins w:id="3587" w:author="Jon.Richar" w:date="2023-06-07T15:39:00Z"/>
          <w:trPrChange w:id="3588" w:author="Jon.Richar" w:date="2023-06-09T11:47:00Z">
            <w:trPr>
              <w:trHeight w:val="270"/>
            </w:trPr>
          </w:trPrChange>
        </w:trPr>
        <w:tc>
          <w:tcPr>
            <w:tcW w:w="749" w:type="dxa"/>
            <w:shd w:val="clear" w:color="auto" w:fill="auto"/>
            <w:noWrap/>
            <w:vAlign w:val="bottom"/>
            <w:hideMark/>
            <w:tcPrChange w:id="3589" w:author="Jon.Richar" w:date="2023-06-09T11:47:00Z">
              <w:tcPr>
                <w:tcW w:w="744" w:type="dxa"/>
                <w:shd w:val="clear" w:color="auto" w:fill="auto"/>
                <w:noWrap/>
                <w:vAlign w:val="bottom"/>
                <w:hideMark/>
              </w:tcPr>
            </w:tcPrChange>
          </w:tcPr>
          <w:p w14:paraId="7F54E08B" w14:textId="77777777" w:rsidR="00582FB7" w:rsidRPr="00582FB7" w:rsidRDefault="00582FB7" w:rsidP="00582FB7">
            <w:pPr>
              <w:spacing w:after="0" w:line="240" w:lineRule="auto"/>
              <w:jc w:val="right"/>
              <w:rPr>
                <w:ins w:id="3590" w:author="Jon.Richar" w:date="2023-06-07T15:39:00Z"/>
                <w:rFonts w:ascii="Times New Roman" w:eastAsia="Times New Roman" w:hAnsi="Times New Roman" w:cs="Times New Roman"/>
                <w:color w:val="000000"/>
                <w:sz w:val="20"/>
                <w:szCs w:val="20"/>
              </w:rPr>
            </w:pPr>
            <w:ins w:id="3591" w:author="Jon.Richar" w:date="2023-06-07T15:39:00Z">
              <w:r w:rsidRPr="00582FB7">
                <w:rPr>
                  <w:rFonts w:ascii="Times New Roman" w:eastAsia="Times New Roman" w:hAnsi="Times New Roman" w:cs="Times New Roman"/>
                  <w:color w:val="000000"/>
                  <w:sz w:val="20"/>
                  <w:szCs w:val="20"/>
                </w:rPr>
                <w:t>3</w:t>
              </w:r>
            </w:ins>
          </w:p>
        </w:tc>
        <w:tc>
          <w:tcPr>
            <w:tcW w:w="675" w:type="dxa"/>
            <w:shd w:val="clear" w:color="auto" w:fill="auto"/>
            <w:noWrap/>
            <w:vAlign w:val="bottom"/>
            <w:hideMark/>
            <w:tcPrChange w:id="3592" w:author="Jon.Richar" w:date="2023-06-09T11:47:00Z">
              <w:tcPr>
                <w:tcW w:w="671" w:type="dxa"/>
                <w:shd w:val="clear" w:color="auto" w:fill="auto"/>
                <w:noWrap/>
                <w:vAlign w:val="bottom"/>
                <w:hideMark/>
              </w:tcPr>
            </w:tcPrChange>
          </w:tcPr>
          <w:p w14:paraId="763722B6" w14:textId="77777777" w:rsidR="00582FB7" w:rsidRPr="00582FB7" w:rsidRDefault="00582FB7" w:rsidP="00582FB7">
            <w:pPr>
              <w:spacing w:after="0" w:line="240" w:lineRule="auto"/>
              <w:jc w:val="right"/>
              <w:rPr>
                <w:ins w:id="3593" w:author="Jon.Richar" w:date="2023-06-07T15:39:00Z"/>
                <w:rFonts w:ascii="Times New Roman" w:eastAsia="Times New Roman" w:hAnsi="Times New Roman" w:cs="Times New Roman"/>
                <w:color w:val="000000"/>
                <w:sz w:val="20"/>
                <w:szCs w:val="20"/>
              </w:rPr>
            </w:pPr>
            <w:ins w:id="3594" w:author="Jon.Richar" w:date="2023-06-07T15:39:00Z">
              <w:r w:rsidRPr="00582FB7">
                <w:rPr>
                  <w:rFonts w:ascii="Times New Roman" w:eastAsia="Times New Roman" w:hAnsi="Times New Roman" w:cs="Times New Roman"/>
                  <w:color w:val="000000"/>
                  <w:sz w:val="20"/>
                  <w:szCs w:val="20"/>
                </w:rPr>
                <w:t>75.56</w:t>
              </w:r>
            </w:ins>
          </w:p>
        </w:tc>
        <w:tc>
          <w:tcPr>
            <w:tcW w:w="745" w:type="dxa"/>
            <w:shd w:val="clear" w:color="auto" w:fill="auto"/>
            <w:noWrap/>
            <w:vAlign w:val="bottom"/>
            <w:hideMark/>
            <w:tcPrChange w:id="3595" w:author="Jon.Richar" w:date="2023-06-09T11:47:00Z">
              <w:tcPr>
                <w:tcW w:w="1047" w:type="dxa"/>
                <w:shd w:val="clear" w:color="auto" w:fill="auto"/>
                <w:noWrap/>
                <w:vAlign w:val="bottom"/>
                <w:hideMark/>
              </w:tcPr>
            </w:tcPrChange>
          </w:tcPr>
          <w:p w14:paraId="3C3BA7D0" w14:textId="77777777" w:rsidR="00582FB7" w:rsidRPr="00582FB7" w:rsidRDefault="00582FB7" w:rsidP="00582FB7">
            <w:pPr>
              <w:spacing w:after="0" w:line="240" w:lineRule="auto"/>
              <w:jc w:val="right"/>
              <w:rPr>
                <w:ins w:id="3596" w:author="Jon.Richar" w:date="2023-06-07T15:39:00Z"/>
                <w:rFonts w:ascii="Times New Roman" w:eastAsia="Times New Roman" w:hAnsi="Times New Roman" w:cs="Times New Roman"/>
                <w:color w:val="000000"/>
                <w:sz w:val="20"/>
                <w:szCs w:val="20"/>
              </w:rPr>
            </w:pPr>
            <w:ins w:id="3597" w:author="Jon.Richar" w:date="2023-06-07T15:39:00Z">
              <w:r w:rsidRPr="00582FB7">
                <w:rPr>
                  <w:rFonts w:ascii="Times New Roman" w:eastAsia="Times New Roman" w:hAnsi="Times New Roman" w:cs="Times New Roman"/>
                  <w:color w:val="000000"/>
                  <w:sz w:val="20"/>
                  <w:szCs w:val="20"/>
                </w:rPr>
                <w:t>2.96</w:t>
              </w:r>
            </w:ins>
          </w:p>
        </w:tc>
        <w:tc>
          <w:tcPr>
            <w:tcW w:w="725" w:type="dxa"/>
            <w:shd w:val="clear" w:color="auto" w:fill="auto"/>
            <w:noWrap/>
            <w:vAlign w:val="bottom"/>
            <w:hideMark/>
            <w:tcPrChange w:id="3598" w:author="Jon.Richar" w:date="2023-06-09T11:47:00Z">
              <w:tcPr>
                <w:tcW w:w="967" w:type="dxa"/>
                <w:shd w:val="clear" w:color="auto" w:fill="auto"/>
                <w:noWrap/>
                <w:vAlign w:val="bottom"/>
                <w:hideMark/>
              </w:tcPr>
            </w:tcPrChange>
          </w:tcPr>
          <w:p w14:paraId="57A1AE9A" w14:textId="77777777" w:rsidR="00582FB7" w:rsidRPr="00582FB7" w:rsidRDefault="00582FB7" w:rsidP="00582FB7">
            <w:pPr>
              <w:spacing w:after="0" w:line="240" w:lineRule="auto"/>
              <w:jc w:val="right"/>
              <w:rPr>
                <w:ins w:id="3599" w:author="Jon.Richar" w:date="2023-06-07T15:39:00Z"/>
                <w:rFonts w:ascii="Times New Roman" w:eastAsia="Times New Roman" w:hAnsi="Times New Roman" w:cs="Times New Roman"/>
                <w:color w:val="000000"/>
                <w:sz w:val="20"/>
                <w:szCs w:val="20"/>
              </w:rPr>
            </w:pPr>
            <w:ins w:id="3600"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601" w:author="Jon.Richar" w:date="2023-06-09T11:47:00Z">
              <w:tcPr>
                <w:tcW w:w="5622" w:type="dxa"/>
                <w:shd w:val="clear" w:color="auto" w:fill="auto"/>
                <w:noWrap/>
                <w:vAlign w:val="bottom"/>
                <w:hideMark/>
              </w:tcPr>
            </w:tcPrChange>
          </w:tcPr>
          <w:p w14:paraId="70B43431" w14:textId="77777777" w:rsidR="00582FB7" w:rsidRPr="00582FB7" w:rsidRDefault="00582FB7" w:rsidP="00582FB7">
            <w:pPr>
              <w:spacing w:after="0" w:line="240" w:lineRule="auto"/>
              <w:rPr>
                <w:ins w:id="3602" w:author="Jon.Richar" w:date="2023-06-07T15:39:00Z"/>
                <w:rFonts w:ascii="Times New Roman" w:eastAsia="Times New Roman" w:hAnsi="Times New Roman" w:cs="Times New Roman"/>
                <w:color w:val="000000"/>
                <w:sz w:val="20"/>
                <w:szCs w:val="20"/>
              </w:rPr>
            </w:pPr>
            <w:ins w:id="3603" w:author="Jon.Richar" w:date="2023-06-07T15:39:00Z">
              <w:r w:rsidRPr="00582FB7">
                <w:rPr>
                  <w:rFonts w:ascii="Times New Roman" w:eastAsia="Times New Roman" w:hAnsi="Times New Roman" w:cs="Times New Roman"/>
                  <w:color w:val="000000"/>
                  <w:sz w:val="20"/>
                  <w:szCs w:val="20"/>
                </w:rPr>
                <w:t xml:space="preserve">Female Bairdi, Pacific cod lag 1 </w:t>
              </w:r>
            </w:ins>
          </w:p>
        </w:tc>
      </w:tr>
      <w:tr w:rsidR="00BA6DAF" w:rsidRPr="00582FB7" w14:paraId="4786AD21" w14:textId="77777777" w:rsidTr="006D018C">
        <w:trPr>
          <w:trHeight w:val="254"/>
          <w:ins w:id="3604" w:author="Jon.Richar" w:date="2023-06-07T15:39:00Z"/>
          <w:trPrChange w:id="3605" w:author="Jon.Richar" w:date="2023-06-09T11:47:00Z">
            <w:trPr>
              <w:trHeight w:val="270"/>
            </w:trPr>
          </w:trPrChange>
        </w:trPr>
        <w:tc>
          <w:tcPr>
            <w:tcW w:w="749" w:type="dxa"/>
            <w:shd w:val="clear" w:color="auto" w:fill="auto"/>
            <w:noWrap/>
            <w:vAlign w:val="bottom"/>
            <w:hideMark/>
            <w:tcPrChange w:id="3606" w:author="Jon.Richar" w:date="2023-06-09T11:47:00Z">
              <w:tcPr>
                <w:tcW w:w="744" w:type="dxa"/>
                <w:shd w:val="clear" w:color="auto" w:fill="auto"/>
                <w:noWrap/>
                <w:vAlign w:val="bottom"/>
                <w:hideMark/>
              </w:tcPr>
            </w:tcPrChange>
          </w:tcPr>
          <w:p w14:paraId="47E3A0D2" w14:textId="77777777" w:rsidR="00582FB7" w:rsidRPr="00582FB7" w:rsidRDefault="00582FB7" w:rsidP="00582FB7">
            <w:pPr>
              <w:spacing w:after="0" w:line="240" w:lineRule="auto"/>
              <w:jc w:val="right"/>
              <w:rPr>
                <w:ins w:id="3607" w:author="Jon.Richar" w:date="2023-06-07T15:39:00Z"/>
                <w:rFonts w:ascii="Times New Roman" w:eastAsia="Times New Roman" w:hAnsi="Times New Roman" w:cs="Times New Roman"/>
                <w:color w:val="000000"/>
                <w:sz w:val="20"/>
                <w:szCs w:val="20"/>
              </w:rPr>
            </w:pPr>
            <w:ins w:id="3608" w:author="Jon.Richar" w:date="2023-06-07T15:39:00Z">
              <w:r w:rsidRPr="00582FB7">
                <w:rPr>
                  <w:rFonts w:ascii="Times New Roman" w:eastAsia="Times New Roman" w:hAnsi="Times New Roman" w:cs="Times New Roman"/>
                  <w:color w:val="000000"/>
                  <w:sz w:val="20"/>
                  <w:szCs w:val="20"/>
                </w:rPr>
                <w:t>13</w:t>
              </w:r>
            </w:ins>
          </w:p>
        </w:tc>
        <w:tc>
          <w:tcPr>
            <w:tcW w:w="675" w:type="dxa"/>
            <w:shd w:val="clear" w:color="auto" w:fill="auto"/>
            <w:noWrap/>
            <w:vAlign w:val="bottom"/>
            <w:hideMark/>
            <w:tcPrChange w:id="3609" w:author="Jon.Richar" w:date="2023-06-09T11:47:00Z">
              <w:tcPr>
                <w:tcW w:w="671" w:type="dxa"/>
                <w:shd w:val="clear" w:color="auto" w:fill="auto"/>
                <w:noWrap/>
                <w:vAlign w:val="bottom"/>
                <w:hideMark/>
              </w:tcPr>
            </w:tcPrChange>
          </w:tcPr>
          <w:p w14:paraId="029D72CE" w14:textId="77777777" w:rsidR="00582FB7" w:rsidRPr="00582FB7" w:rsidRDefault="00582FB7" w:rsidP="00582FB7">
            <w:pPr>
              <w:spacing w:after="0" w:line="240" w:lineRule="auto"/>
              <w:jc w:val="right"/>
              <w:rPr>
                <w:ins w:id="3610" w:author="Jon.Richar" w:date="2023-06-07T15:39:00Z"/>
                <w:rFonts w:ascii="Times New Roman" w:eastAsia="Times New Roman" w:hAnsi="Times New Roman" w:cs="Times New Roman"/>
                <w:color w:val="000000"/>
                <w:sz w:val="20"/>
                <w:szCs w:val="20"/>
              </w:rPr>
            </w:pPr>
            <w:ins w:id="3611" w:author="Jon.Richar" w:date="2023-06-07T15:39:00Z">
              <w:r w:rsidRPr="00582FB7">
                <w:rPr>
                  <w:rFonts w:ascii="Times New Roman" w:eastAsia="Times New Roman" w:hAnsi="Times New Roman" w:cs="Times New Roman"/>
                  <w:color w:val="000000"/>
                  <w:sz w:val="20"/>
                  <w:szCs w:val="20"/>
                </w:rPr>
                <w:t>75.57</w:t>
              </w:r>
            </w:ins>
          </w:p>
        </w:tc>
        <w:tc>
          <w:tcPr>
            <w:tcW w:w="745" w:type="dxa"/>
            <w:shd w:val="clear" w:color="auto" w:fill="auto"/>
            <w:noWrap/>
            <w:vAlign w:val="bottom"/>
            <w:hideMark/>
            <w:tcPrChange w:id="3612" w:author="Jon.Richar" w:date="2023-06-09T11:47:00Z">
              <w:tcPr>
                <w:tcW w:w="1047" w:type="dxa"/>
                <w:shd w:val="clear" w:color="auto" w:fill="auto"/>
                <w:noWrap/>
                <w:vAlign w:val="bottom"/>
                <w:hideMark/>
              </w:tcPr>
            </w:tcPrChange>
          </w:tcPr>
          <w:p w14:paraId="6D4A0C7E" w14:textId="77777777" w:rsidR="00582FB7" w:rsidRPr="00582FB7" w:rsidRDefault="00582FB7" w:rsidP="00582FB7">
            <w:pPr>
              <w:spacing w:after="0" w:line="240" w:lineRule="auto"/>
              <w:jc w:val="right"/>
              <w:rPr>
                <w:ins w:id="3613" w:author="Jon.Richar" w:date="2023-06-07T15:39:00Z"/>
                <w:rFonts w:ascii="Times New Roman" w:eastAsia="Times New Roman" w:hAnsi="Times New Roman" w:cs="Times New Roman"/>
                <w:color w:val="000000"/>
                <w:sz w:val="20"/>
                <w:szCs w:val="20"/>
              </w:rPr>
            </w:pPr>
            <w:ins w:id="3614" w:author="Jon.Richar" w:date="2023-06-07T15:39:00Z">
              <w:r w:rsidRPr="00582FB7">
                <w:rPr>
                  <w:rFonts w:ascii="Times New Roman" w:eastAsia="Times New Roman" w:hAnsi="Times New Roman" w:cs="Times New Roman"/>
                  <w:color w:val="000000"/>
                  <w:sz w:val="20"/>
                  <w:szCs w:val="20"/>
                </w:rPr>
                <w:t>2.96</w:t>
              </w:r>
            </w:ins>
          </w:p>
        </w:tc>
        <w:tc>
          <w:tcPr>
            <w:tcW w:w="725" w:type="dxa"/>
            <w:shd w:val="clear" w:color="auto" w:fill="auto"/>
            <w:noWrap/>
            <w:vAlign w:val="bottom"/>
            <w:hideMark/>
            <w:tcPrChange w:id="3615" w:author="Jon.Richar" w:date="2023-06-09T11:47:00Z">
              <w:tcPr>
                <w:tcW w:w="967" w:type="dxa"/>
                <w:shd w:val="clear" w:color="auto" w:fill="auto"/>
                <w:noWrap/>
                <w:vAlign w:val="bottom"/>
                <w:hideMark/>
              </w:tcPr>
            </w:tcPrChange>
          </w:tcPr>
          <w:p w14:paraId="4CCE3ECD" w14:textId="77777777" w:rsidR="00582FB7" w:rsidRPr="00582FB7" w:rsidRDefault="00582FB7" w:rsidP="00582FB7">
            <w:pPr>
              <w:spacing w:after="0" w:line="240" w:lineRule="auto"/>
              <w:jc w:val="right"/>
              <w:rPr>
                <w:ins w:id="3616" w:author="Jon.Richar" w:date="2023-06-07T15:39:00Z"/>
                <w:rFonts w:ascii="Times New Roman" w:eastAsia="Times New Roman" w:hAnsi="Times New Roman" w:cs="Times New Roman"/>
                <w:color w:val="000000"/>
                <w:sz w:val="20"/>
                <w:szCs w:val="20"/>
              </w:rPr>
            </w:pPr>
            <w:ins w:id="3617"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3618" w:author="Jon.Richar" w:date="2023-06-09T11:47:00Z">
              <w:tcPr>
                <w:tcW w:w="5622" w:type="dxa"/>
                <w:shd w:val="clear" w:color="auto" w:fill="auto"/>
                <w:noWrap/>
                <w:vAlign w:val="bottom"/>
                <w:hideMark/>
              </w:tcPr>
            </w:tcPrChange>
          </w:tcPr>
          <w:p w14:paraId="1F4C2726" w14:textId="77777777" w:rsidR="00582FB7" w:rsidRPr="00582FB7" w:rsidRDefault="00582FB7" w:rsidP="00582FB7">
            <w:pPr>
              <w:spacing w:after="0" w:line="240" w:lineRule="auto"/>
              <w:rPr>
                <w:ins w:id="3619" w:author="Jon.Richar" w:date="2023-06-07T15:39:00Z"/>
                <w:rFonts w:ascii="Times New Roman" w:eastAsia="Times New Roman" w:hAnsi="Times New Roman" w:cs="Times New Roman"/>
                <w:color w:val="000000"/>
                <w:sz w:val="20"/>
                <w:szCs w:val="20"/>
              </w:rPr>
            </w:pPr>
            <w:ins w:id="3620" w:author="Jon.Richar" w:date="2023-06-07T15:39:00Z">
              <w:r w:rsidRPr="00582FB7">
                <w:rPr>
                  <w:rFonts w:ascii="Times New Roman" w:eastAsia="Times New Roman" w:hAnsi="Times New Roman" w:cs="Times New Roman"/>
                  <w:color w:val="000000"/>
                  <w:sz w:val="20"/>
                  <w:szCs w:val="20"/>
                </w:rPr>
                <w:t>Female Bairdi, AO RA3</w:t>
              </w:r>
            </w:ins>
          </w:p>
        </w:tc>
      </w:tr>
    </w:tbl>
    <w:p w14:paraId="1C591D63" w14:textId="77777777" w:rsidR="006D018C" w:rsidRDefault="006D018C" w:rsidP="00525AD2">
      <w:pPr>
        <w:spacing w:line="480" w:lineRule="auto"/>
        <w:rPr>
          <w:ins w:id="3621" w:author="Jon.Richar" w:date="2023-06-02T09:56:00Z"/>
          <w:rFonts w:ascii="Times New Roman" w:hAnsi="Times New Roman" w:cs="Times New Roman"/>
          <w:sz w:val="24"/>
          <w:szCs w:val="24"/>
        </w:rPr>
      </w:pPr>
    </w:p>
    <w:p w14:paraId="6385973A" w14:textId="7AE739D2" w:rsidR="00525AD2" w:rsidRDefault="00BD1E90" w:rsidP="00525AD2">
      <w:pPr>
        <w:spacing w:line="480" w:lineRule="auto"/>
        <w:rPr>
          <w:ins w:id="3622" w:author="Jon.Richar" w:date="2022-12-12T16:52:00Z"/>
          <w:rFonts w:ascii="Times New Roman" w:hAnsi="Times New Roman" w:cs="Times New Roman"/>
          <w:sz w:val="24"/>
          <w:szCs w:val="24"/>
        </w:rPr>
      </w:pPr>
      <w:ins w:id="3623" w:author="Jon.Richar" w:date="2023-06-02T09:52:00Z">
        <w:r>
          <w:rPr>
            <w:rFonts w:ascii="Times New Roman" w:hAnsi="Times New Roman" w:cs="Times New Roman"/>
            <w:sz w:val="24"/>
            <w:szCs w:val="24"/>
          </w:rPr>
          <w:t>Table 5</w:t>
        </w:r>
        <w:r w:rsidR="0082323C">
          <w:rPr>
            <w:rFonts w:ascii="Times New Roman" w:hAnsi="Times New Roman" w:cs="Times New Roman"/>
            <w:sz w:val="24"/>
            <w:szCs w:val="24"/>
          </w:rPr>
          <w:t>. Model output for full time series GAMM models</w:t>
        </w:r>
      </w:ins>
      <w:ins w:id="3624" w:author="Jon.Richar" w:date="2023-06-02T10:15:00Z">
        <w:r>
          <w:rPr>
            <w:rFonts w:ascii="Times New Roman" w:hAnsi="Times New Roman" w:cs="Times New Roman"/>
            <w:sz w:val="24"/>
            <w:szCs w:val="24"/>
          </w:rPr>
          <w:t xml:space="preserve"> with linear effects for non stock-recruit terms</w:t>
        </w:r>
      </w:ins>
      <w:ins w:id="3625" w:author="Jon.Richar" w:date="2023-06-02T09:52:00Z">
        <w:r w:rsidR="0082323C">
          <w:rPr>
            <w:rFonts w:ascii="Times New Roman" w:hAnsi="Times New Roman" w:cs="Times New Roman"/>
            <w:sz w:val="24"/>
            <w:szCs w:val="24"/>
          </w:rPr>
          <w:t xml:space="preserve">.  </w:t>
        </w:r>
      </w:ins>
      <w:ins w:id="3626" w:author="Jon.Richar" w:date="2023-06-02T11:18:00Z">
        <w:r w:rsidR="00B728D4">
          <w:rPr>
            <w:rFonts w:ascii="Times New Roman" w:hAnsi="Times New Roman" w:cs="Times New Roman"/>
            <w:sz w:val="24"/>
            <w:szCs w:val="24"/>
          </w:rPr>
          <w:t xml:space="preserve">AO = Arctic oscillation, PDO = Pacific Decadal Oscillation, FHS = flathead sole, TBM = total biomass, NBT = near bottom temperature, SST = sea surface temperature, RA2 = 2 yr rolling average, RA3 = 3 yr rolling average. </w:t>
        </w:r>
      </w:ins>
      <w:ins w:id="3627" w:author="Jon.Richar" w:date="2023-07-03T12:22:00Z">
        <w:r w:rsidR="00F31A08" w:rsidRPr="00CA3EA3">
          <w:rPr>
            <w:rFonts w:ascii="Times New Roman" w:eastAsia="Times New Roman" w:hAnsi="Times New Roman" w:cs="Times New Roman"/>
            <w:i/>
            <w:color w:val="000000"/>
            <w:sz w:val="20"/>
            <w:szCs w:val="20"/>
          </w:rPr>
          <w:t>Δ</w:t>
        </w:r>
      </w:ins>
      <w:ins w:id="3628" w:author="Jon.Richar" w:date="2023-06-02T11:18:00Z">
        <w:r w:rsidR="00B728D4">
          <w:rPr>
            <w:rFonts w:ascii="Times New Roman" w:hAnsi="Times New Roman" w:cs="Times New Roman"/>
            <w:sz w:val="24"/>
            <w:szCs w:val="24"/>
          </w:rPr>
          <w:t>AICc for each model is determined relative to the baseline model (Model 1).</w:t>
        </w:r>
      </w:ins>
    </w:p>
    <w:p w14:paraId="6CD20CB0" w14:textId="26BD23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3629" w:author="Jon.Richar" w:date="2023-07-03T12:11:00Z">
        <w:r w:rsidR="00F92FA3" w:rsidRPr="00F92FA3">
          <w:rPr>
            <w:rFonts w:ascii="Times New Roman" w:hAnsi="Times New Roman" w:cs="Times New Roman"/>
            <w:noProof/>
            <w:sz w:val="24"/>
            <w:szCs w:val="24"/>
          </w:rPr>
          <w:lastRenderedPageBreak/>
          <w:drawing>
            <wp:inline distT="0" distB="0" distL="0" distR="0" wp14:anchorId="52CB7820" wp14:editId="250731BB">
              <wp:extent cx="3182112" cy="6119446"/>
              <wp:effectExtent l="0" t="0" r="0" b="0"/>
              <wp:docPr id="2" name="Picture 2" descr="C:\Users\jon.richar\Work\GitRepos\Chionoecetes-SR\figs\May2023\Fig1_Stud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richar\Work\GitRepos\Chionoecetes-SR\figs\May2023\Fig1_Study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311" cy="6144828"/>
                      </a:xfrm>
                      <a:prstGeom prst="rect">
                        <a:avLst/>
                      </a:prstGeom>
                      <a:noFill/>
                      <a:ln>
                        <a:noFill/>
                      </a:ln>
                    </pic:spPr>
                  </pic:pic>
                </a:graphicData>
              </a:graphic>
            </wp:inline>
          </w:drawing>
        </w:r>
      </w:ins>
    </w:p>
    <w:p w14:paraId="0C52D438" w14:textId="2DCEFD17" w:rsidR="00C473F1" w:rsidRDefault="00C473F1" w:rsidP="00C47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ins w:id="3630" w:author="Jon.Richar" w:date="2023-05-31T09:08:00Z">
        <w:r w:rsidR="004F2877">
          <w:rPr>
            <w:rFonts w:ascii="Times New Roman" w:hAnsi="Times New Roman" w:cs="Times New Roman"/>
            <w:sz w:val="24"/>
            <w:szCs w:val="24"/>
          </w:rPr>
          <w:t xml:space="preserve">Study system. </w:t>
        </w:r>
      </w:ins>
      <w:ins w:id="3631" w:author="Jon.Richar" w:date="2023-02-07T12:14:00Z">
        <w:r w:rsidR="00CA612F">
          <w:rPr>
            <w:rFonts w:ascii="Times New Roman" w:hAnsi="Times New Roman" w:cs="Times New Roman"/>
            <w:sz w:val="24"/>
            <w:szCs w:val="24"/>
          </w:rPr>
          <w:t xml:space="preserve">a.) Map of eastern Bering Sea study region with EBS survey grid; b.) </w:t>
        </w:r>
      </w:ins>
      <w:ins w:id="3632" w:author="Jon.Richar" w:date="2023-05-31T09:08:00Z">
        <w:r w:rsidR="004F2877">
          <w:rPr>
            <w:rFonts w:ascii="Times New Roman" w:hAnsi="Times New Roman" w:cs="Times New Roman"/>
            <w:sz w:val="24"/>
            <w:szCs w:val="24"/>
          </w:rPr>
          <w:t>Juvenile abundance time series</w:t>
        </w:r>
      </w:ins>
      <w:ins w:id="3633" w:author="Jon.Richar" w:date="2023-05-31T09:09:00Z">
        <w:r w:rsidR="004F2877">
          <w:rPr>
            <w:rFonts w:ascii="Times New Roman" w:hAnsi="Times New Roman" w:cs="Times New Roman"/>
            <w:sz w:val="24"/>
            <w:szCs w:val="24"/>
          </w:rPr>
          <w:t xml:space="preserve">, c.) Old shell female abundance time series lagged appropriately versus the juvenile series and d.) </w:t>
        </w:r>
      </w:ins>
      <w:ins w:id="3634" w:author="Jon.Richar" w:date="2023-05-31T09:17:00Z">
        <w:r w:rsidR="000642FD">
          <w:rPr>
            <w:rFonts w:ascii="Times New Roman" w:hAnsi="Times New Roman" w:cs="Times New Roman"/>
            <w:sz w:val="24"/>
            <w:szCs w:val="24"/>
          </w:rPr>
          <w:t xml:space="preserve">Productivity time series derived from juvenile </w:t>
        </w:r>
        <w:r w:rsidR="00FE0BB8">
          <w:rPr>
            <w:rFonts w:ascii="Times New Roman" w:hAnsi="Times New Roman" w:cs="Times New Roman"/>
            <w:sz w:val="24"/>
            <w:szCs w:val="24"/>
          </w:rPr>
          <w:t>and old shell female time series.</w:t>
        </w:r>
      </w:ins>
    </w:p>
    <w:p w14:paraId="2B73C650" w14:textId="77777777" w:rsidR="00525AD2" w:rsidRDefault="00525AD2" w:rsidP="00525AD2">
      <w:pPr>
        <w:spacing w:line="480" w:lineRule="auto"/>
        <w:rPr>
          <w:rFonts w:ascii="Times New Roman" w:hAnsi="Times New Roman" w:cs="Times New Roman"/>
          <w:sz w:val="24"/>
          <w:szCs w:val="24"/>
        </w:rPr>
      </w:pPr>
      <w:r w:rsidRPr="00582FB7">
        <w:rPr>
          <w:rFonts w:ascii="Times New Roman" w:hAnsi="Times New Roman" w:cs="Times New Roman"/>
          <w:sz w:val="24"/>
          <w:szCs w:val="24"/>
        </w:rPr>
        <w:br w:type="column"/>
      </w:r>
      <w:ins w:id="3635" w:author="Jon.Richar" w:date="2023-02-01T14:39:00Z">
        <w:r w:rsidR="001400D0">
          <w:rPr>
            <w:rFonts w:ascii="Times New Roman" w:hAnsi="Times New Roman" w:cs="Times New Roman"/>
            <w:sz w:val="24"/>
            <w:szCs w:val="24"/>
          </w:rPr>
          <w:lastRenderedPageBreak/>
          <w:pict w14:anchorId="1A94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3pt;height:326.2pt">
              <v:imagedata r:id="rId16" o:title="LogRS_plot"/>
            </v:shape>
          </w:pict>
        </w:r>
      </w:ins>
    </w:p>
    <w:p w14:paraId="7D0DFF5B" w14:textId="6D51DF94"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3636"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3637" w:author="Jon.Richar" w:date="2022-12-15T14:26:00Z">
        <w:r w:rsidR="00FE0BB8">
          <w:rPr>
            <w:rFonts w:ascii="Times New Roman" w:hAnsi="Times New Roman" w:cs="Times New Roman"/>
            <w:sz w:val="24"/>
            <w:szCs w:val="24"/>
          </w:rPr>
          <w:t>2.</w:t>
        </w:r>
        <w:r w:rsidR="002D69F6">
          <w:rPr>
            <w:rFonts w:ascii="Times New Roman" w:hAnsi="Times New Roman" w:cs="Times New Roman"/>
            <w:sz w:val="24"/>
            <w:szCs w:val="24"/>
          </w:rPr>
          <w:t xml:space="preserve"> </w:t>
        </w:r>
      </w:ins>
      <w:r>
        <w:rPr>
          <w:rFonts w:ascii="Times New Roman" w:hAnsi="Times New Roman" w:cs="Times New Roman"/>
          <w:sz w:val="24"/>
          <w:szCs w:val="24"/>
        </w:rPr>
        <w:t>Lag-3 yr stock-recruit results</w:t>
      </w:r>
      <w:ins w:id="3638" w:author="Jon.Richar" w:date="2022-12-16T09:12:00Z">
        <w:r w:rsidR="009F7392">
          <w:rPr>
            <w:rFonts w:ascii="Times New Roman" w:hAnsi="Times New Roman" w:cs="Times New Roman"/>
            <w:sz w:val="24"/>
            <w:szCs w:val="24"/>
          </w:rPr>
          <w:t xml:space="preserve"> for G</w:t>
        </w:r>
      </w:ins>
      <w:ins w:id="3639" w:author="Jon.Richar" w:date="2023-02-01T14:39:00Z">
        <w:r w:rsidR="005F69F9">
          <w:rPr>
            <w:rFonts w:ascii="Times New Roman" w:hAnsi="Times New Roman" w:cs="Times New Roman"/>
            <w:sz w:val="24"/>
            <w:szCs w:val="24"/>
          </w:rPr>
          <w:t>AMM stock-recruit effect-only model.</w:t>
        </w:r>
      </w:ins>
      <w:del w:id="3640" w:author="Jon.Richar" w:date="2023-02-01T14:39:00Z">
        <w:r w:rsidDel="005F69F9">
          <w:rPr>
            <w:rFonts w:ascii="Times New Roman" w:hAnsi="Times New Roman" w:cs="Times New Roman"/>
            <w:sz w:val="24"/>
            <w:szCs w:val="24"/>
          </w:rPr>
          <w:delText xml:space="preserve">: a) </w:delText>
        </w:r>
      </w:del>
      <w:del w:id="3641" w:author="Jon.Richar" w:date="2022-12-05T13:20:00Z">
        <w:r w:rsidDel="006F73E6">
          <w:rPr>
            <w:rFonts w:ascii="Times New Roman" w:hAnsi="Times New Roman" w:cs="Times New Roman"/>
            <w:sz w:val="24"/>
            <w:szCs w:val="24"/>
          </w:rPr>
          <w:delText>log-survival</w:delText>
        </w:r>
      </w:del>
      <w:del w:id="3642" w:author="Jon.Richar" w:date="2023-02-01T14:39:00Z">
        <w:r w:rsidDel="005F69F9">
          <w:rPr>
            <w:rFonts w:ascii="Times New Roman" w:hAnsi="Times New Roman" w:cs="Times New Roman"/>
            <w:sz w:val="24"/>
            <w:szCs w:val="24"/>
          </w:rPr>
          <w:delText xml:space="preserve"> vs shell condition 3 (SC3) female estimates: b) stock-recruit model residuals</w:delText>
        </w:r>
      </w:del>
      <w:del w:id="3643" w:author="Jon.Richar" w:date="2022-12-16T09:12:00Z">
        <w:r w:rsidDel="009F7392">
          <w:rPr>
            <w:rFonts w:ascii="Times New Roman" w:hAnsi="Times New Roman" w:cs="Times New Roman"/>
            <w:sz w:val="24"/>
            <w:szCs w:val="24"/>
          </w:rPr>
          <w:delText>.</w:delText>
        </w:r>
      </w:del>
    </w:p>
    <w:p w14:paraId="1D0A3854" w14:textId="43789E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3644" w:author="Jon.Richar" w:date="2023-02-07T13:30:00Z">
        <w:r w:rsidR="00186CC5">
          <w:rPr>
            <w:rStyle w:val="CommentReference"/>
          </w:rPr>
          <w:lastRenderedPageBreak/>
          <w:commentReference w:id="3645"/>
        </w:r>
      </w:ins>
      <w:ins w:id="3646" w:author="Jon.Richar" w:date="2023-07-03T12:20:00Z">
        <w:r w:rsidR="00546E8F" w:rsidRPr="00546E8F">
          <w:rPr>
            <w:rFonts w:ascii="Times New Roman" w:hAnsi="Times New Roman" w:cs="Times New Roman"/>
            <w:noProof/>
            <w:sz w:val="24"/>
            <w:szCs w:val="24"/>
          </w:rPr>
          <w:drawing>
            <wp:inline distT="0" distB="0" distL="0" distR="0" wp14:anchorId="4704CC7D" wp14:editId="4038F59D">
              <wp:extent cx="5943600" cy="4817824"/>
              <wp:effectExtent l="0" t="0" r="0" b="1905"/>
              <wp:docPr id="3" name="Picture 3" descr="C:\Users\jon.richar\Work\GitRepos\Chionoecetes-SR\figs\May2023\NewFig3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richar\Work\GitRepos\Chionoecetes-SR\figs\May2023\NewFig3_labelled.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17824"/>
                      </a:xfrm>
                      <a:prstGeom prst="rect">
                        <a:avLst/>
                      </a:prstGeom>
                      <a:noFill/>
                      <a:ln>
                        <a:noFill/>
                      </a:ln>
                    </pic:spPr>
                  </pic:pic>
                </a:graphicData>
              </a:graphic>
            </wp:inline>
          </w:drawing>
        </w:r>
      </w:ins>
    </w:p>
    <w:p w14:paraId="2C1FA225" w14:textId="461537A8" w:rsidR="00440130" w:rsidRDefault="00525AD2" w:rsidP="00525AD2">
      <w:pPr>
        <w:spacing w:line="480" w:lineRule="auto"/>
        <w:rPr>
          <w:ins w:id="3647"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3648" w:author="Jon.Richar" w:date="2023-05-31T09:22:00Z">
        <w:r w:rsidR="00FE0BB8">
          <w:rPr>
            <w:rFonts w:ascii="Times New Roman" w:hAnsi="Times New Roman" w:cs="Times New Roman"/>
            <w:sz w:val="24"/>
            <w:szCs w:val="24"/>
          </w:rPr>
          <w:t>3</w:t>
        </w:r>
      </w:ins>
      <w:del w:id="3649"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w:t>
      </w:r>
      <w:ins w:id="3650" w:author="Jon.Richar" w:date="2023-02-07T13:30:00Z">
        <w:r w:rsidR="00D27903">
          <w:rPr>
            <w:rFonts w:ascii="Times New Roman" w:hAnsi="Times New Roman" w:cs="Times New Roman"/>
            <w:sz w:val="24"/>
            <w:szCs w:val="24"/>
          </w:rPr>
          <w:t xml:space="preserve"> </w:t>
        </w:r>
      </w:ins>
      <w:del w:id="3651" w:author="Jon.Richar" w:date="2023-06-09T11:07:00Z">
        <w:r w:rsidDel="00A33EBB">
          <w:rPr>
            <w:rFonts w:ascii="Times New Roman" w:hAnsi="Times New Roman" w:cs="Times New Roman"/>
            <w:sz w:val="24"/>
            <w:szCs w:val="24"/>
          </w:rPr>
          <w:delText xml:space="preserve"> </w:delText>
        </w:r>
      </w:del>
      <w:r>
        <w:rPr>
          <w:rFonts w:ascii="Times New Roman" w:hAnsi="Times New Roman" w:cs="Times New Roman"/>
          <w:sz w:val="24"/>
          <w:szCs w:val="24"/>
        </w:rPr>
        <w:t xml:space="preserve">model </w:t>
      </w:r>
      <w:ins w:id="3652" w:author="Jon.Richar" w:date="2023-06-09T11:26:00Z">
        <w:r w:rsidR="002D3D17">
          <w:rPr>
            <w:rFonts w:ascii="Times New Roman" w:hAnsi="Times New Roman" w:cs="Times New Roman"/>
            <w:sz w:val="24"/>
            <w:szCs w:val="24"/>
          </w:rPr>
          <w:t>(GAM</w:t>
        </w:r>
        <w:r w:rsidR="00843E9A">
          <w:rPr>
            <w:rFonts w:ascii="Times New Roman" w:hAnsi="Times New Roman" w:cs="Times New Roman"/>
            <w:sz w:val="24"/>
            <w:szCs w:val="24"/>
          </w:rPr>
          <w:t xml:space="preserve">) </w:t>
        </w:r>
      </w:ins>
      <w:r>
        <w:rPr>
          <w:rFonts w:ascii="Times New Roman" w:hAnsi="Times New Roman" w:cs="Times New Roman"/>
          <w:sz w:val="24"/>
          <w:szCs w:val="24"/>
        </w:rPr>
        <w:t xml:space="preserve">combining </w:t>
      </w:r>
      <w:ins w:id="3653" w:author="Jon.Richar" w:date="2023-07-03T12:21:00Z">
        <w:r w:rsidR="00546E8F">
          <w:rPr>
            <w:rFonts w:ascii="Times New Roman" w:hAnsi="Times New Roman" w:cs="Times New Roman"/>
            <w:sz w:val="24"/>
            <w:szCs w:val="24"/>
          </w:rPr>
          <w:t xml:space="preserve">a.) </w:t>
        </w:r>
      </w:ins>
      <w:r>
        <w:rPr>
          <w:rFonts w:ascii="Times New Roman" w:hAnsi="Times New Roman" w:cs="Times New Roman"/>
          <w:sz w:val="24"/>
          <w:szCs w:val="24"/>
        </w:rPr>
        <w:t xml:space="preserve">stock-recruit </w:t>
      </w:r>
      <w:ins w:id="3654" w:author="Jon.Richar" w:date="2023-06-09T11:08:00Z">
        <w:r w:rsidR="00A33EBB">
          <w:rPr>
            <w:rFonts w:ascii="Times New Roman" w:hAnsi="Times New Roman" w:cs="Times New Roman"/>
            <w:sz w:val="24"/>
            <w:szCs w:val="24"/>
          </w:rPr>
          <w:t xml:space="preserve">(S-R) </w:t>
        </w:r>
      </w:ins>
      <w:r>
        <w:rPr>
          <w:rFonts w:ascii="Times New Roman" w:hAnsi="Times New Roman" w:cs="Times New Roman"/>
          <w:sz w:val="24"/>
          <w:szCs w:val="24"/>
        </w:rPr>
        <w:t xml:space="preserve">relation with </w:t>
      </w:r>
      <w:ins w:id="3655" w:author="Jon.Richar" w:date="2023-07-03T12:20:00Z">
        <w:r w:rsidR="00546E8F">
          <w:rPr>
            <w:rFonts w:ascii="Times New Roman" w:hAnsi="Times New Roman" w:cs="Times New Roman"/>
            <w:sz w:val="24"/>
            <w:szCs w:val="24"/>
          </w:rPr>
          <w:t xml:space="preserve">b.) </w:t>
        </w:r>
      </w:ins>
      <w:r>
        <w:rPr>
          <w:rFonts w:ascii="Times New Roman" w:hAnsi="Times New Roman" w:cs="Times New Roman"/>
          <w:sz w:val="24"/>
          <w:szCs w:val="24"/>
        </w:rPr>
        <w:t xml:space="preserve">flathead sole (FHS) and </w:t>
      </w:r>
      <w:del w:id="3656" w:author="Jon.Richar" w:date="2023-02-07T13:21:00Z">
        <w:r w:rsidDel="00D27903">
          <w:rPr>
            <w:rFonts w:ascii="Times New Roman" w:hAnsi="Times New Roman" w:cs="Times New Roman"/>
            <w:sz w:val="24"/>
            <w:szCs w:val="24"/>
          </w:rPr>
          <w:delText>a</w:delText>
        </w:r>
      </w:del>
      <w:del w:id="3657" w:author="Jon.Richar" w:date="2023-06-09T11:25:00Z">
        <w:r w:rsidDel="00843E9A">
          <w:rPr>
            <w:rFonts w:ascii="Times New Roman" w:hAnsi="Times New Roman" w:cs="Times New Roman"/>
            <w:sz w:val="24"/>
            <w:szCs w:val="24"/>
          </w:rPr>
          <w:delText xml:space="preserve"> </w:delText>
        </w:r>
      </w:del>
      <w:ins w:id="3658" w:author="Jon.Richar" w:date="2023-06-09T11:26:00Z">
        <w:r w:rsidR="00843E9A">
          <w:rPr>
            <w:rFonts w:ascii="Times New Roman" w:hAnsi="Times New Roman" w:cs="Times New Roman"/>
            <w:sz w:val="24"/>
            <w:szCs w:val="24"/>
          </w:rPr>
          <w:t>2</w:t>
        </w:r>
      </w:ins>
      <w:del w:id="3659" w:author="Jon.Richar" w:date="2023-06-09T11:26:00Z">
        <w:r w:rsidDel="00843E9A">
          <w:rPr>
            <w:rFonts w:ascii="Times New Roman" w:hAnsi="Times New Roman" w:cs="Times New Roman"/>
            <w:sz w:val="24"/>
            <w:szCs w:val="24"/>
          </w:rPr>
          <w:delText>3</w:delText>
        </w:r>
      </w:del>
      <w:r>
        <w:rPr>
          <w:rFonts w:ascii="Times New Roman" w:hAnsi="Times New Roman" w:cs="Times New Roman"/>
          <w:sz w:val="24"/>
          <w:szCs w:val="24"/>
        </w:rPr>
        <w:t xml:space="preserve"> yr rolling average (RA</w:t>
      </w:r>
      <w:ins w:id="3660" w:author="Jon.Richar" w:date="2023-06-09T11:26:00Z">
        <w:r w:rsidR="00843E9A">
          <w:rPr>
            <w:rFonts w:ascii="Times New Roman" w:hAnsi="Times New Roman" w:cs="Times New Roman"/>
            <w:sz w:val="24"/>
            <w:szCs w:val="24"/>
          </w:rPr>
          <w:t>2</w:t>
        </w:r>
      </w:ins>
      <w:del w:id="3661" w:author="Jon.Richar" w:date="2023-06-09T11:26:00Z">
        <w:r w:rsidDel="00843E9A">
          <w:rPr>
            <w:rFonts w:ascii="Times New Roman" w:hAnsi="Times New Roman" w:cs="Times New Roman"/>
            <w:sz w:val="24"/>
            <w:szCs w:val="24"/>
          </w:rPr>
          <w:delText>3</w:delText>
        </w:r>
      </w:del>
      <w:r>
        <w:rPr>
          <w:rFonts w:ascii="Times New Roman" w:hAnsi="Times New Roman" w:cs="Times New Roman"/>
          <w:sz w:val="24"/>
          <w:szCs w:val="24"/>
        </w:rPr>
        <w:t>) of the winter Pacific Decadal Oscillation (PDO</w:t>
      </w:r>
      <w:ins w:id="3662" w:author="Jon.Richar" w:date="2023-07-03T12:20:00Z">
        <w:r w:rsidR="00546E8F">
          <w:rPr>
            <w:rFonts w:ascii="Times New Roman" w:hAnsi="Times New Roman" w:cs="Times New Roman"/>
            <w:sz w:val="24"/>
            <w:szCs w:val="24"/>
          </w:rPr>
          <w:t>, c.</w:t>
        </w:r>
      </w:ins>
      <w:r>
        <w:rPr>
          <w:rFonts w:ascii="Times New Roman" w:hAnsi="Times New Roman" w:cs="Times New Roman"/>
          <w:sz w:val="24"/>
          <w:szCs w:val="24"/>
        </w:rPr>
        <w:t xml:space="preserve">) </w:t>
      </w:r>
      <w:ins w:id="3663" w:author="Jon.Richar" w:date="2023-02-07T13:22:00Z">
        <w:r w:rsidR="00D27903">
          <w:rPr>
            <w:rFonts w:ascii="Times New Roman" w:hAnsi="Times New Roman" w:cs="Times New Roman"/>
            <w:sz w:val="24"/>
            <w:szCs w:val="24"/>
          </w:rPr>
          <w:t>and the Arctic Oscillation (AO</w:t>
        </w:r>
      </w:ins>
      <w:ins w:id="3664" w:author="Jon.Richar" w:date="2023-07-03T12:20:00Z">
        <w:r w:rsidR="00546E8F">
          <w:rPr>
            <w:rFonts w:ascii="Times New Roman" w:hAnsi="Times New Roman" w:cs="Times New Roman"/>
            <w:sz w:val="24"/>
            <w:szCs w:val="24"/>
          </w:rPr>
          <w:t>, d.)</w:t>
        </w:r>
      </w:ins>
      <w:ins w:id="3665" w:author="Jon.Richar" w:date="2023-02-07T13:22:00Z">
        <w:r w:rsidR="00D27903">
          <w:rPr>
            <w:rFonts w:ascii="Times New Roman" w:hAnsi="Times New Roman" w:cs="Times New Roman"/>
            <w:sz w:val="24"/>
            <w:szCs w:val="24"/>
          </w:rPr>
          <w:t xml:space="preserve"> </w:t>
        </w:r>
      </w:ins>
      <w:r>
        <w:rPr>
          <w:rFonts w:ascii="Times New Roman" w:hAnsi="Times New Roman" w:cs="Times New Roman"/>
          <w:sz w:val="24"/>
          <w:szCs w:val="24"/>
        </w:rPr>
        <w:t>as the environmental covariates.</w:t>
      </w:r>
      <w:ins w:id="3666" w:author="Jon.Richar" w:date="2023-06-09T11:07:00Z">
        <w:r w:rsidR="00A33EBB">
          <w:rPr>
            <w:rFonts w:ascii="Times New Roman" w:hAnsi="Times New Roman" w:cs="Times New Roman"/>
            <w:sz w:val="24"/>
            <w:szCs w:val="24"/>
          </w:rPr>
          <w:t xml:space="preserve"> Note linear relationships for </w:t>
        </w:r>
      </w:ins>
      <w:ins w:id="3667" w:author="Jon.Richar" w:date="2023-06-09T11:08:00Z">
        <w:r w:rsidR="00A33EBB">
          <w:rPr>
            <w:rFonts w:ascii="Times New Roman" w:hAnsi="Times New Roman" w:cs="Times New Roman"/>
            <w:sz w:val="24"/>
            <w:szCs w:val="24"/>
          </w:rPr>
          <w:t>non S-R variables.</w:t>
        </w:r>
      </w:ins>
      <w:ins w:id="3668" w:author="Jon.Richar" w:date="2023-07-03T12:12:00Z">
        <w:r w:rsidR="002D3D17">
          <w:rPr>
            <w:rFonts w:ascii="Times New Roman" w:hAnsi="Times New Roman" w:cs="Times New Roman"/>
            <w:sz w:val="24"/>
            <w:szCs w:val="24"/>
          </w:rPr>
          <w:t xml:space="preserve"> </w:t>
        </w:r>
      </w:ins>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 w:author="Mike.Litzow" w:date="2022-12-29T10:20:00Z" w:initials="M">
    <w:p w14:paraId="4921A4BD" w14:textId="77777777" w:rsidR="00F52945" w:rsidRDefault="00F52945" w:rsidP="00100DA0">
      <w:pPr>
        <w:pStyle w:val="CommentText"/>
      </w:pPr>
      <w:r>
        <w:rPr>
          <w:rStyle w:val="CommentReference"/>
        </w:rPr>
        <w:annotationRef/>
      </w:r>
      <w:r>
        <w:t>All this description of Fig 2 should go into Methods as a description of the study system (and it should become Fig. 1).</w:t>
      </w:r>
    </w:p>
  </w:comment>
  <w:comment w:id="124" w:author="Mike.Litzow" w:date="2022-12-29T09:54:00Z" w:initials="M">
    <w:p w14:paraId="50FED0FD" w14:textId="74518B7D" w:rsidR="00F52945" w:rsidRDefault="00F52945">
      <w:pPr>
        <w:pStyle w:val="CommentText"/>
      </w:pPr>
      <w:r>
        <w:rPr>
          <w:rStyle w:val="CommentReference"/>
        </w:rPr>
        <w:annotationRef/>
      </w:r>
      <w:r>
        <w:t>This should be in Results</w:t>
      </w:r>
    </w:p>
  </w:comment>
  <w:comment w:id="185" w:author="Mike.Litzow" w:date="2022-12-29T10:06:00Z" w:initials="M">
    <w:p w14:paraId="4BDEA42C" w14:textId="667D7777" w:rsidR="00F52945" w:rsidRDefault="00F52945">
      <w:pPr>
        <w:pStyle w:val="CommentText"/>
      </w:pPr>
      <w:r>
        <w:rPr>
          <w:rStyle w:val="CommentReference"/>
        </w:rPr>
        <w:annotationRef/>
      </w:r>
      <w:r>
        <w:t>These aren’t cycles, properly speaking, and the change in periodicity is impossible to distinguish from noise, so likely best to drop this sentence.</w:t>
      </w:r>
    </w:p>
  </w:comment>
  <w:comment w:id="169" w:author="Mike.Litzow" w:date="2022-12-29T10:20:00Z" w:initials="M">
    <w:p w14:paraId="58BDE894" w14:textId="2FA64C65" w:rsidR="00F52945" w:rsidRDefault="00F52945">
      <w:pPr>
        <w:pStyle w:val="CommentText"/>
      </w:pPr>
      <w:r>
        <w:rPr>
          <w:rStyle w:val="CommentReference"/>
        </w:rPr>
        <w:annotationRef/>
      </w:r>
      <w:r>
        <w:t>All this description of Fig 2 should go into Methods as a description of the study system (and it should become Fig. 1).</w:t>
      </w:r>
    </w:p>
  </w:comment>
  <w:comment w:id="227" w:author="Mike.Litzow" w:date="2022-12-29T10:44:00Z" w:initials="M">
    <w:p w14:paraId="215B4438" w14:textId="1AB57FE9" w:rsidR="00F52945" w:rsidRDefault="00F52945">
      <w:pPr>
        <w:pStyle w:val="CommentText"/>
      </w:pPr>
      <w:r>
        <w:rPr>
          <w:rStyle w:val="CommentReference"/>
        </w:rPr>
        <w:annotationRef/>
      </w:r>
      <w:r>
        <w:t>This should got to Methods.</w:t>
      </w:r>
    </w:p>
  </w:comment>
  <w:comment w:id="332" w:author="Mike.Litzow" w:date="2022-12-29T10:49:00Z" w:initials="M">
    <w:p w14:paraId="050A090A" w14:textId="0FFD7D42" w:rsidR="00F52945" w:rsidRDefault="00F52945">
      <w:pPr>
        <w:pStyle w:val="CommentText"/>
      </w:pPr>
      <w:r>
        <w:rPr>
          <w:rStyle w:val="CommentReference"/>
        </w:rPr>
        <w:annotationRef/>
      </w:r>
      <w:r>
        <w:t>Have you plotted FHS abundance against the PDO? I forget</w:t>
      </w:r>
    </w:p>
  </w:comment>
  <w:comment w:id="333" w:author="Jon.Richar" w:date="2023-02-07T14:02:00Z" w:initials="J">
    <w:p w14:paraId="3255073B" w14:textId="65D26BAE" w:rsidR="00F52945" w:rsidRDefault="00F52945">
      <w:pPr>
        <w:pStyle w:val="CommentText"/>
      </w:pPr>
      <w:r>
        <w:rPr>
          <w:rStyle w:val="CommentReference"/>
        </w:rPr>
        <w:annotationRef/>
      </w:r>
      <w:r>
        <w:t>Please see correlation tables (Tables 2, 3, 4)</w:t>
      </w:r>
    </w:p>
  </w:comment>
  <w:comment w:id="3645" w:author="Jon.Richar" w:date="2023-02-07T13:30:00Z" w:initials="J">
    <w:p w14:paraId="17B35AFA" w14:textId="507B4989" w:rsidR="00F52945" w:rsidRDefault="00F52945">
      <w:pPr>
        <w:pStyle w:val="CommentText"/>
      </w:pPr>
      <w:r>
        <w:rPr>
          <w:rStyle w:val="CommentReference"/>
        </w:rPr>
        <w:annotationRef/>
      </w:r>
      <w:r>
        <w:t>Note this is the full model using smooth terms for covariates. The best model uses linear terms, however I have had no luck trying to generate graphics for the linear terms in that model, so I used this one as a placeholder/stand-in, pending an actual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1A4BD" w15:done="0"/>
  <w15:commentEx w15:paraId="50FED0FD" w15:done="0"/>
  <w15:commentEx w15:paraId="4BDEA42C" w15:done="0"/>
  <w15:commentEx w15:paraId="58BDE894" w15:done="0"/>
  <w15:commentEx w15:paraId="215B4438" w15:done="0"/>
  <w15:commentEx w15:paraId="050A090A" w15:done="0"/>
  <w15:commentEx w15:paraId="3255073B" w15:paraIdParent="050A090A" w15:done="0"/>
  <w15:commentEx w15:paraId="17B35A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DF485" w14:textId="77777777" w:rsidR="00C00050" w:rsidRDefault="00C00050">
      <w:pPr>
        <w:spacing w:after="0" w:line="240" w:lineRule="auto"/>
      </w:pPr>
      <w:r>
        <w:separator/>
      </w:r>
    </w:p>
  </w:endnote>
  <w:endnote w:type="continuationSeparator" w:id="0">
    <w:p w14:paraId="6A0F6A93" w14:textId="77777777" w:rsidR="00C00050" w:rsidRDefault="00C0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70AE1B01" w:rsidR="00F52945" w:rsidRDefault="00F52945">
        <w:pPr>
          <w:pStyle w:val="Footer"/>
          <w:jc w:val="right"/>
        </w:pPr>
        <w:r>
          <w:fldChar w:fldCharType="begin"/>
        </w:r>
        <w:r>
          <w:instrText xml:space="preserve"> PAGE   \* MERGEFORMAT </w:instrText>
        </w:r>
        <w:r>
          <w:fldChar w:fldCharType="separate"/>
        </w:r>
        <w:r w:rsidR="001400D0">
          <w:rPr>
            <w:noProof/>
          </w:rPr>
          <w:t>27</w:t>
        </w:r>
        <w:r>
          <w:rPr>
            <w:noProof/>
          </w:rPr>
          <w:fldChar w:fldCharType="end"/>
        </w:r>
      </w:p>
    </w:sdtContent>
  </w:sdt>
  <w:p w14:paraId="7CDC2DB9" w14:textId="77777777" w:rsidR="00F52945" w:rsidRDefault="00F52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25C5F" w14:textId="77777777" w:rsidR="00C00050" w:rsidRDefault="00C00050">
      <w:pPr>
        <w:spacing w:after="0" w:line="240" w:lineRule="auto"/>
      </w:pPr>
      <w:r>
        <w:separator/>
      </w:r>
    </w:p>
  </w:footnote>
  <w:footnote w:type="continuationSeparator" w:id="0">
    <w:p w14:paraId="0CCEDE34" w14:textId="77777777" w:rsidR="00C00050" w:rsidRDefault="00C0005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1045F"/>
    <w:rsid w:val="00017B7C"/>
    <w:rsid w:val="000224CC"/>
    <w:rsid w:val="00053B04"/>
    <w:rsid w:val="00055084"/>
    <w:rsid w:val="000642FD"/>
    <w:rsid w:val="00065B99"/>
    <w:rsid w:val="000750BF"/>
    <w:rsid w:val="0007572C"/>
    <w:rsid w:val="0009349B"/>
    <w:rsid w:val="000C0609"/>
    <w:rsid w:val="000D6665"/>
    <w:rsid w:val="000E4D20"/>
    <w:rsid w:val="00100DA0"/>
    <w:rsid w:val="001023EC"/>
    <w:rsid w:val="00123C95"/>
    <w:rsid w:val="0012506B"/>
    <w:rsid w:val="00130C4A"/>
    <w:rsid w:val="0013711F"/>
    <w:rsid w:val="001400D0"/>
    <w:rsid w:val="00145D0A"/>
    <w:rsid w:val="0015373F"/>
    <w:rsid w:val="00177ACD"/>
    <w:rsid w:val="0018151F"/>
    <w:rsid w:val="00186CC5"/>
    <w:rsid w:val="001A485E"/>
    <w:rsid w:val="001B60EC"/>
    <w:rsid w:val="001F7F0D"/>
    <w:rsid w:val="002125C2"/>
    <w:rsid w:val="00216286"/>
    <w:rsid w:val="00245520"/>
    <w:rsid w:val="0026687E"/>
    <w:rsid w:val="00274CD1"/>
    <w:rsid w:val="00276DE2"/>
    <w:rsid w:val="002A7B36"/>
    <w:rsid w:val="002B4D01"/>
    <w:rsid w:val="002B65D3"/>
    <w:rsid w:val="002C7507"/>
    <w:rsid w:val="002D1BB2"/>
    <w:rsid w:val="002D3D17"/>
    <w:rsid w:val="002D69F6"/>
    <w:rsid w:val="002E5FA3"/>
    <w:rsid w:val="0031011E"/>
    <w:rsid w:val="0031269F"/>
    <w:rsid w:val="003141C0"/>
    <w:rsid w:val="00314A44"/>
    <w:rsid w:val="0031658F"/>
    <w:rsid w:val="00320DE1"/>
    <w:rsid w:val="00324C24"/>
    <w:rsid w:val="00335AC4"/>
    <w:rsid w:val="003433F5"/>
    <w:rsid w:val="00366435"/>
    <w:rsid w:val="003750EF"/>
    <w:rsid w:val="00397E9D"/>
    <w:rsid w:val="003B0267"/>
    <w:rsid w:val="003B0AD3"/>
    <w:rsid w:val="003C782D"/>
    <w:rsid w:val="003D1F3D"/>
    <w:rsid w:val="003D2E51"/>
    <w:rsid w:val="003D6F6C"/>
    <w:rsid w:val="003D79BE"/>
    <w:rsid w:val="003E1464"/>
    <w:rsid w:val="003E5323"/>
    <w:rsid w:val="00425C86"/>
    <w:rsid w:val="00431F47"/>
    <w:rsid w:val="00432A5D"/>
    <w:rsid w:val="00440130"/>
    <w:rsid w:val="00454BBA"/>
    <w:rsid w:val="004714D8"/>
    <w:rsid w:val="0047407B"/>
    <w:rsid w:val="004D5899"/>
    <w:rsid w:val="004E7EE2"/>
    <w:rsid w:val="004F2877"/>
    <w:rsid w:val="005018C2"/>
    <w:rsid w:val="00515B9B"/>
    <w:rsid w:val="00525AD2"/>
    <w:rsid w:val="00546E8F"/>
    <w:rsid w:val="00582FB7"/>
    <w:rsid w:val="00591008"/>
    <w:rsid w:val="005A5DD3"/>
    <w:rsid w:val="005B0DC3"/>
    <w:rsid w:val="005B3C29"/>
    <w:rsid w:val="005B3D33"/>
    <w:rsid w:val="005C1F35"/>
    <w:rsid w:val="005C41F0"/>
    <w:rsid w:val="005C6522"/>
    <w:rsid w:val="005C78EE"/>
    <w:rsid w:val="005D0C0B"/>
    <w:rsid w:val="005F1856"/>
    <w:rsid w:val="005F1F54"/>
    <w:rsid w:val="005F69F9"/>
    <w:rsid w:val="00602ACB"/>
    <w:rsid w:val="00604451"/>
    <w:rsid w:val="00611DEE"/>
    <w:rsid w:val="0063529B"/>
    <w:rsid w:val="00647059"/>
    <w:rsid w:val="00650D27"/>
    <w:rsid w:val="00651698"/>
    <w:rsid w:val="00651E53"/>
    <w:rsid w:val="006554CA"/>
    <w:rsid w:val="00670E1A"/>
    <w:rsid w:val="00682BF6"/>
    <w:rsid w:val="006B1DEC"/>
    <w:rsid w:val="006B709E"/>
    <w:rsid w:val="006D018C"/>
    <w:rsid w:val="006D3BA6"/>
    <w:rsid w:val="006D41DC"/>
    <w:rsid w:val="006D6E35"/>
    <w:rsid w:val="006F7140"/>
    <w:rsid w:val="00700680"/>
    <w:rsid w:val="00706C13"/>
    <w:rsid w:val="007111C7"/>
    <w:rsid w:val="00715115"/>
    <w:rsid w:val="00716766"/>
    <w:rsid w:val="007206D7"/>
    <w:rsid w:val="0072252A"/>
    <w:rsid w:val="007367A7"/>
    <w:rsid w:val="00747F5E"/>
    <w:rsid w:val="007711CF"/>
    <w:rsid w:val="00792E84"/>
    <w:rsid w:val="007B0A6E"/>
    <w:rsid w:val="007B20FC"/>
    <w:rsid w:val="007B76E7"/>
    <w:rsid w:val="007C6083"/>
    <w:rsid w:val="007F0156"/>
    <w:rsid w:val="007F3A01"/>
    <w:rsid w:val="007F5BE1"/>
    <w:rsid w:val="00816CFA"/>
    <w:rsid w:val="0082323C"/>
    <w:rsid w:val="00823387"/>
    <w:rsid w:val="0084256F"/>
    <w:rsid w:val="00843E0D"/>
    <w:rsid w:val="00843E9A"/>
    <w:rsid w:val="00850634"/>
    <w:rsid w:val="00854644"/>
    <w:rsid w:val="0086364C"/>
    <w:rsid w:val="008761CD"/>
    <w:rsid w:val="00886052"/>
    <w:rsid w:val="00887537"/>
    <w:rsid w:val="00894EAF"/>
    <w:rsid w:val="008C0665"/>
    <w:rsid w:val="008D2636"/>
    <w:rsid w:val="008E5218"/>
    <w:rsid w:val="008F1D65"/>
    <w:rsid w:val="008F2A4C"/>
    <w:rsid w:val="008F5F63"/>
    <w:rsid w:val="008F69E0"/>
    <w:rsid w:val="00914581"/>
    <w:rsid w:val="00925F2E"/>
    <w:rsid w:val="009405FA"/>
    <w:rsid w:val="00953D27"/>
    <w:rsid w:val="00976279"/>
    <w:rsid w:val="009A446F"/>
    <w:rsid w:val="009A6C0B"/>
    <w:rsid w:val="009C0BAE"/>
    <w:rsid w:val="009C1B05"/>
    <w:rsid w:val="009D3945"/>
    <w:rsid w:val="009D5638"/>
    <w:rsid w:val="009E0FBF"/>
    <w:rsid w:val="009E6791"/>
    <w:rsid w:val="009F7392"/>
    <w:rsid w:val="00A33EBB"/>
    <w:rsid w:val="00A37F3A"/>
    <w:rsid w:val="00A55CB8"/>
    <w:rsid w:val="00A66092"/>
    <w:rsid w:val="00A81508"/>
    <w:rsid w:val="00A82115"/>
    <w:rsid w:val="00A82F84"/>
    <w:rsid w:val="00A91729"/>
    <w:rsid w:val="00A94D49"/>
    <w:rsid w:val="00A95BC6"/>
    <w:rsid w:val="00A96962"/>
    <w:rsid w:val="00AA76E9"/>
    <w:rsid w:val="00AB1C3D"/>
    <w:rsid w:val="00AB356B"/>
    <w:rsid w:val="00AC1894"/>
    <w:rsid w:val="00AC6D39"/>
    <w:rsid w:val="00AE7541"/>
    <w:rsid w:val="00AF4CA8"/>
    <w:rsid w:val="00AF6EBA"/>
    <w:rsid w:val="00B21F04"/>
    <w:rsid w:val="00B24C8C"/>
    <w:rsid w:val="00B37904"/>
    <w:rsid w:val="00B55330"/>
    <w:rsid w:val="00B57A5A"/>
    <w:rsid w:val="00B728D4"/>
    <w:rsid w:val="00B75C71"/>
    <w:rsid w:val="00B83B0A"/>
    <w:rsid w:val="00B964A4"/>
    <w:rsid w:val="00BA6DAF"/>
    <w:rsid w:val="00BB3A68"/>
    <w:rsid w:val="00BB4E02"/>
    <w:rsid w:val="00BB568A"/>
    <w:rsid w:val="00BB6F88"/>
    <w:rsid w:val="00BD1E90"/>
    <w:rsid w:val="00BD68C1"/>
    <w:rsid w:val="00BE26E8"/>
    <w:rsid w:val="00C00050"/>
    <w:rsid w:val="00C236F1"/>
    <w:rsid w:val="00C4318F"/>
    <w:rsid w:val="00C473F1"/>
    <w:rsid w:val="00C65BB8"/>
    <w:rsid w:val="00C65C22"/>
    <w:rsid w:val="00C7413C"/>
    <w:rsid w:val="00C81560"/>
    <w:rsid w:val="00C9199B"/>
    <w:rsid w:val="00C93D08"/>
    <w:rsid w:val="00CA612F"/>
    <w:rsid w:val="00D02B8A"/>
    <w:rsid w:val="00D13954"/>
    <w:rsid w:val="00D13C10"/>
    <w:rsid w:val="00D235B4"/>
    <w:rsid w:val="00D27903"/>
    <w:rsid w:val="00D30C8A"/>
    <w:rsid w:val="00D460EF"/>
    <w:rsid w:val="00D623A3"/>
    <w:rsid w:val="00D86F45"/>
    <w:rsid w:val="00D902D3"/>
    <w:rsid w:val="00D921FF"/>
    <w:rsid w:val="00DA3740"/>
    <w:rsid w:val="00DB50B1"/>
    <w:rsid w:val="00DD4D87"/>
    <w:rsid w:val="00DD6C43"/>
    <w:rsid w:val="00DE0759"/>
    <w:rsid w:val="00DE561C"/>
    <w:rsid w:val="00DE7DCB"/>
    <w:rsid w:val="00E023FA"/>
    <w:rsid w:val="00E15515"/>
    <w:rsid w:val="00E17D2A"/>
    <w:rsid w:val="00E34C0B"/>
    <w:rsid w:val="00E35341"/>
    <w:rsid w:val="00E419DA"/>
    <w:rsid w:val="00E44E64"/>
    <w:rsid w:val="00E82422"/>
    <w:rsid w:val="00EC7BE7"/>
    <w:rsid w:val="00EE6C70"/>
    <w:rsid w:val="00F0099E"/>
    <w:rsid w:val="00F11809"/>
    <w:rsid w:val="00F145AE"/>
    <w:rsid w:val="00F3150B"/>
    <w:rsid w:val="00F31A08"/>
    <w:rsid w:val="00F500BB"/>
    <w:rsid w:val="00F52945"/>
    <w:rsid w:val="00F54979"/>
    <w:rsid w:val="00F55C28"/>
    <w:rsid w:val="00F66FE0"/>
    <w:rsid w:val="00F805C4"/>
    <w:rsid w:val="00F80F49"/>
    <w:rsid w:val="00F82746"/>
    <w:rsid w:val="00F92FA3"/>
    <w:rsid w:val="00FA2DF7"/>
    <w:rsid w:val="00FB5A43"/>
    <w:rsid w:val="00FC4A7C"/>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5701">
      <w:bodyDiv w:val="1"/>
      <w:marLeft w:val="0"/>
      <w:marRight w:val="0"/>
      <w:marTop w:val="0"/>
      <w:marBottom w:val="0"/>
      <w:divBdr>
        <w:top w:val="none" w:sz="0" w:space="0" w:color="auto"/>
        <w:left w:val="none" w:sz="0" w:space="0" w:color="auto"/>
        <w:bottom w:val="none" w:sz="0" w:space="0" w:color="auto"/>
        <w:right w:val="none" w:sz="0" w:space="0" w:color="auto"/>
      </w:divBdr>
    </w:div>
    <w:div w:id="421876655">
      <w:bodyDiv w:val="1"/>
      <w:marLeft w:val="0"/>
      <w:marRight w:val="0"/>
      <w:marTop w:val="0"/>
      <w:marBottom w:val="0"/>
      <w:divBdr>
        <w:top w:val="none" w:sz="0" w:space="0" w:color="auto"/>
        <w:left w:val="none" w:sz="0" w:space="0" w:color="auto"/>
        <w:bottom w:val="none" w:sz="0" w:space="0" w:color="auto"/>
        <w:right w:val="none" w:sz="0" w:space="0" w:color="auto"/>
      </w:divBdr>
    </w:div>
    <w:div w:id="571238775">
      <w:bodyDiv w:val="1"/>
      <w:marLeft w:val="0"/>
      <w:marRight w:val="0"/>
      <w:marTop w:val="0"/>
      <w:marBottom w:val="0"/>
      <w:divBdr>
        <w:top w:val="none" w:sz="0" w:space="0" w:color="auto"/>
        <w:left w:val="none" w:sz="0" w:space="0" w:color="auto"/>
        <w:bottom w:val="none" w:sz="0" w:space="0" w:color="auto"/>
        <w:right w:val="none" w:sz="0" w:space="0" w:color="auto"/>
      </w:divBdr>
    </w:div>
    <w:div w:id="683871175">
      <w:bodyDiv w:val="1"/>
      <w:marLeft w:val="0"/>
      <w:marRight w:val="0"/>
      <w:marTop w:val="0"/>
      <w:marBottom w:val="0"/>
      <w:divBdr>
        <w:top w:val="none" w:sz="0" w:space="0" w:color="auto"/>
        <w:left w:val="none" w:sz="0" w:space="0" w:color="auto"/>
        <w:bottom w:val="none" w:sz="0" w:space="0" w:color="auto"/>
        <w:right w:val="none" w:sz="0" w:space="0" w:color="auto"/>
      </w:divBdr>
    </w:div>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860779490">
      <w:bodyDiv w:val="1"/>
      <w:marLeft w:val="0"/>
      <w:marRight w:val="0"/>
      <w:marTop w:val="0"/>
      <w:marBottom w:val="0"/>
      <w:divBdr>
        <w:top w:val="none" w:sz="0" w:space="0" w:color="auto"/>
        <w:left w:val="none" w:sz="0" w:space="0" w:color="auto"/>
        <w:bottom w:val="none" w:sz="0" w:space="0" w:color="auto"/>
        <w:right w:val="none" w:sz="0" w:space="0" w:color="auto"/>
      </w:divBdr>
    </w:div>
    <w:div w:id="937296708">
      <w:bodyDiv w:val="1"/>
      <w:marLeft w:val="0"/>
      <w:marRight w:val="0"/>
      <w:marTop w:val="0"/>
      <w:marBottom w:val="0"/>
      <w:divBdr>
        <w:top w:val="none" w:sz="0" w:space="0" w:color="auto"/>
        <w:left w:val="none" w:sz="0" w:space="0" w:color="auto"/>
        <w:bottom w:val="none" w:sz="0" w:space="0" w:color="auto"/>
        <w:right w:val="none" w:sz="0" w:space="0" w:color="auto"/>
      </w:divBdr>
    </w:div>
    <w:div w:id="939483186">
      <w:bodyDiv w:val="1"/>
      <w:marLeft w:val="0"/>
      <w:marRight w:val="0"/>
      <w:marTop w:val="0"/>
      <w:marBottom w:val="0"/>
      <w:divBdr>
        <w:top w:val="none" w:sz="0" w:space="0" w:color="auto"/>
        <w:left w:val="none" w:sz="0" w:space="0" w:color="auto"/>
        <w:bottom w:val="none" w:sz="0" w:space="0" w:color="auto"/>
        <w:right w:val="none" w:sz="0" w:space="0" w:color="auto"/>
      </w:divBdr>
    </w:div>
    <w:div w:id="975329081">
      <w:bodyDiv w:val="1"/>
      <w:marLeft w:val="0"/>
      <w:marRight w:val="0"/>
      <w:marTop w:val="0"/>
      <w:marBottom w:val="0"/>
      <w:divBdr>
        <w:top w:val="none" w:sz="0" w:space="0" w:color="auto"/>
        <w:left w:val="none" w:sz="0" w:space="0" w:color="auto"/>
        <w:bottom w:val="none" w:sz="0" w:space="0" w:color="auto"/>
        <w:right w:val="none" w:sz="0" w:space="0" w:color="auto"/>
      </w:divBdr>
    </w:div>
    <w:div w:id="975840740">
      <w:bodyDiv w:val="1"/>
      <w:marLeft w:val="0"/>
      <w:marRight w:val="0"/>
      <w:marTop w:val="0"/>
      <w:marBottom w:val="0"/>
      <w:divBdr>
        <w:top w:val="none" w:sz="0" w:space="0" w:color="auto"/>
        <w:left w:val="none" w:sz="0" w:space="0" w:color="auto"/>
        <w:bottom w:val="none" w:sz="0" w:space="0" w:color="auto"/>
        <w:right w:val="none" w:sz="0" w:space="0" w:color="auto"/>
      </w:divBdr>
    </w:div>
    <w:div w:id="1170681554">
      <w:bodyDiv w:val="1"/>
      <w:marLeft w:val="0"/>
      <w:marRight w:val="0"/>
      <w:marTop w:val="0"/>
      <w:marBottom w:val="0"/>
      <w:divBdr>
        <w:top w:val="none" w:sz="0" w:space="0" w:color="auto"/>
        <w:left w:val="none" w:sz="0" w:space="0" w:color="auto"/>
        <w:bottom w:val="none" w:sz="0" w:space="0" w:color="auto"/>
        <w:right w:val="none" w:sz="0" w:space="0" w:color="auto"/>
      </w:divBdr>
    </w:div>
    <w:div w:id="1385520637">
      <w:bodyDiv w:val="1"/>
      <w:marLeft w:val="0"/>
      <w:marRight w:val="0"/>
      <w:marTop w:val="0"/>
      <w:marBottom w:val="0"/>
      <w:divBdr>
        <w:top w:val="none" w:sz="0" w:space="0" w:color="auto"/>
        <w:left w:val="none" w:sz="0" w:space="0" w:color="auto"/>
        <w:bottom w:val="none" w:sz="0" w:space="0" w:color="auto"/>
        <w:right w:val="none" w:sz="0" w:space="0" w:color="auto"/>
      </w:divBdr>
    </w:div>
    <w:div w:id="1391885809">
      <w:bodyDiv w:val="1"/>
      <w:marLeft w:val="0"/>
      <w:marRight w:val="0"/>
      <w:marTop w:val="0"/>
      <w:marBottom w:val="0"/>
      <w:divBdr>
        <w:top w:val="none" w:sz="0" w:space="0" w:color="auto"/>
        <w:left w:val="none" w:sz="0" w:space="0" w:color="auto"/>
        <w:bottom w:val="none" w:sz="0" w:space="0" w:color="auto"/>
        <w:right w:val="none" w:sz="0" w:space="0" w:color="auto"/>
      </w:divBdr>
    </w:div>
    <w:div w:id="1406107298">
      <w:bodyDiv w:val="1"/>
      <w:marLeft w:val="0"/>
      <w:marRight w:val="0"/>
      <w:marTop w:val="0"/>
      <w:marBottom w:val="0"/>
      <w:divBdr>
        <w:top w:val="none" w:sz="0" w:space="0" w:color="auto"/>
        <w:left w:val="none" w:sz="0" w:space="0" w:color="auto"/>
        <w:bottom w:val="none" w:sz="0" w:space="0" w:color="auto"/>
        <w:right w:val="none" w:sz="0" w:space="0" w:color="auto"/>
      </w:divBdr>
    </w:div>
    <w:div w:id="1896700462">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 w:id="1962762624">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19877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project.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CRAN.R-project.org/package=MuMIn"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ncdc.noaa.gov/data-access/marineocean-data/extended-reconstructed-sea-surface-temperature-ersst-v5" TargetMode="Externa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34</Pages>
  <Words>10294</Words>
  <Characters>58677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5</cp:revision>
  <cp:lastPrinted>2023-02-01T23:48:00Z</cp:lastPrinted>
  <dcterms:created xsi:type="dcterms:W3CDTF">2023-07-04T01:53:00Z</dcterms:created>
  <dcterms:modified xsi:type="dcterms:W3CDTF">2023-07-04T23:52:00Z</dcterms:modified>
</cp:coreProperties>
</file>