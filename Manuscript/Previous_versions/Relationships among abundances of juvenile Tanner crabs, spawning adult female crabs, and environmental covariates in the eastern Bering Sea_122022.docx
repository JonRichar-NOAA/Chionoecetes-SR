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A727" w14:textId="29365863" w:rsidR="00347C15" w:rsidRPr="00784B9C" w:rsidRDefault="00347C15" w:rsidP="00347C15">
      <w:pPr>
        <w:spacing w:line="480" w:lineRule="auto"/>
        <w:contextualSpacing/>
        <w:rPr>
          <w:rFonts w:ascii="Times New Roman" w:hAnsi="Times New Roman"/>
          <w:b/>
          <w:sz w:val="28"/>
          <w:szCs w:val="28"/>
        </w:rPr>
      </w:pPr>
      <w:commentRangeStart w:id="0"/>
      <w:del w:id="1" w:author="Jon.Richar" w:date="2022-12-05T12:05:00Z">
        <w:r w:rsidRPr="00DE5268" w:rsidDel="00BA5060">
          <w:rPr>
            <w:rFonts w:ascii="Times New Roman" w:hAnsi="Times New Roman"/>
            <w:b/>
            <w:sz w:val="28"/>
            <w:szCs w:val="28"/>
          </w:rPr>
          <w:delText>R</w:delText>
        </w:r>
      </w:del>
      <w:ins w:id="2" w:author="Jon.Richar" w:date="2022-12-05T12:05:00Z">
        <w:r w:rsidR="00BA5060">
          <w:rPr>
            <w:rFonts w:ascii="Times New Roman" w:hAnsi="Times New Roman"/>
            <w:b/>
            <w:sz w:val="28"/>
            <w:szCs w:val="28"/>
          </w:rPr>
          <w:t xml:space="preserve">Evidence for a stock-recruit relationship in Bering Sea </w:t>
        </w:r>
      </w:ins>
      <w:ins w:id="3" w:author="Jon.Richar" w:date="2022-12-05T12:06:00Z">
        <w:r w:rsidR="00BA5060">
          <w:rPr>
            <w:rFonts w:ascii="Times New Roman" w:hAnsi="Times New Roman"/>
            <w:b/>
            <w:sz w:val="28"/>
            <w:szCs w:val="28"/>
          </w:rPr>
          <w:t>Tanner crab survey data</w:t>
        </w:r>
      </w:ins>
      <w:del w:id="4" w:author="Jon.Richar" w:date="2022-12-05T12:05:00Z">
        <w:r w:rsidRPr="00DE5268" w:rsidDel="00BA5060">
          <w:rPr>
            <w:rFonts w:ascii="Times New Roman" w:hAnsi="Times New Roman"/>
            <w:b/>
            <w:sz w:val="28"/>
            <w:szCs w:val="28"/>
          </w:rPr>
          <w:delText xml:space="preserve">elationships </w:delText>
        </w:r>
        <w:r w:rsidDel="00BA5060">
          <w:rPr>
            <w:rFonts w:ascii="Times New Roman" w:hAnsi="Times New Roman"/>
            <w:b/>
            <w:sz w:val="28"/>
            <w:szCs w:val="28"/>
          </w:rPr>
          <w:delText>among</w:delText>
        </w:r>
        <w:r w:rsidRPr="00DE5268" w:rsidDel="00BA5060">
          <w:rPr>
            <w:rFonts w:ascii="Times New Roman" w:hAnsi="Times New Roman"/>
            <w:b/>
            <w:sz w:val="28"/>
            <w:szCs w:val="28"/>
          </w:rPr>
          <w:delText xml:space="preserve"> </w:delText>
        </w:r>
        <w:r w:rsidDel="00BA5060">
          <w:rPr>
            <w:rFonts w:ascii="Times New Roman" w:hAnsi="Times New Roman"/>
            <w:b/>
            <w:sz w:val="28"/>
            <w:szCs w:val="28"/>
          </w:rPr>
          <w:delText xml:space="preserve">abundances of juvenile Tanner crabs, </w:delText>
        </w:r>
        <w:r w:rsidRPr="00DE5268" w:rsidDel="00BA5060">
          <w:rPr>
            <w:rFonts w:ascii="Times New Roman" w:hAnsi="Times New Roman"/>
            <w:b/>
            <w:sz w:val="28"/>
            <w:szCs w:val="28"/>
          </w:rPr>
          <w:delText xml:space="preserve">spawning </w:delText>
        </w:r>
        <w:r w:rsidDel="00BA5060">
          <w:rPr>
            <w:rFonts w:ascii="Times New Roman" w:hAnsi="Times New Roman"/>
            <w:b/>
            <w:sz w:val="28"/>
            <w:szCs w:val="28"/>
          </w:rPr>
          <w:delText xml:space="preserve">adult </w:delText>
        </w:r>
        <w:r w:rsidRPr="00DE5268" w:rsidDel="00BA5060">
          <w:rPr>
            <w:rFonts w:ascii="Times New Roman" w:hAnsi="Times New Roman"/>
            <w:b/>
            <w:sz w:val="28"/>
            <w:szCs w:val="28"/>
          </w:rPr>
          <w:delText xml:space="preserve">female </w:delText>
        </w:r>
        <w:r w:rsidDel="00BA5060">
          <w:rPr>
            <w:rFonts w:ascii="Times New Roman" w:hAnsi="Times New Roman"/>
            <w:b/>
            <w:sz w:val="28"/>
            <w:szCs w:val="28"/>
          </w:rPr>
          <w:delText>crabs,</w:delText>
        </w:r>
        <w:r w:rsidRPr="00DE5268" w:rsidDel="00BA5060">
          <w:rPr>
            <w:rFonts w:ascii="Times New Roman" w:hAnsi="Times New Roman"/>
            <w:b/>
            <w:sz w:val="28"/>
            <w:szCs w:val="28"/>
          </w:rPr>
          <w:delText xml:space="preserve"> and </w:delText>
        </w:r>
        <w:r w:rsidR="00321352" w:rsidDel="00BA5060">
          <w:rPr>
            <w:rFonts w:ascii="Times New Roman" w:hAnsi="Times New Roman"/>
            <w:b/>
            <w:sz w:val="28"/>
            <w:szCs w:val="28"/>
          </w:rPr>
          <w:delText>environmental covariates</w:delText>
        </w:r>
        <w:r w:rsidDel="00BA5060">
          <w:rPr>
            <w:rFonts w:ascii="Times New Roman" w:hAnsi="Times New Roman"/>
            <w:b/>
            <w:sz w:val="28"/>
            <w:szCs w:val="28"/>
          </w:rPr>
          <w:delText xml:space="preserve"> </w:delText>
        </w:r>
        <w:r w:rsidRPr="00DE5268" w:rsidDel="00BA5060">
          <w:rPr>
            <w:rFonts w:ascii="Times New Roman" w:hAnsi="Times New Roman"/>
            <w:b/>
            <w:sz w:val="28"/>
            <w:szCs w:val="28"/>
          </w:rPr>
          <w:delText>in the eastern Bering Sea</w:delText>
        </w:r>
        <w:commentRangeEnd w:id="0"/>
        <w:r w:rsidR="00AE1054" w:rsidDel="00BA5060">
          <w:rPr>
            <w:rStyle w:val="CommentReference"/>
          </w:rPr>
          <w:commentReference w:id="0"/>
        </w:r>
      </w:del>
    </w:p>
    <w:p w14:paraId="7BB16984" w14:textId="77777777" w:rsidR="00347C15" w:rsidRDefault="00347C15" w:rsidP="00347C15">
      <w:pPr>
        <w:spacing w:line="480" w:lineRule="auto"/>
        <w:ind w:firstLine="720"/>
        <w:contextualSpacing/>
        <w:rPr>
          <w:rFonts w:ascii="Times New Roman" w:hAnsi="Times New Roman"/>
          <w:sz w:val="24"/>
          <w:szCs w:val="24"/>
        </w:rPr>
      </w:pPr>
    </w:p>
    <w:p w14:paraId="6029F1CD" w14:textId="0FDFDEF1" w:rsidR="00347C15" w:rsidRPr="00321352" w:rsidRDefault="00347C15" w:rsidP="00347C15">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sidR="00321352">
        <w:rPr>
          <w:rFonts w:ascii="Times New Roman" w:hAnsi="Times New Roman"/>
          <w:sz w:val="24"/>
          <w:szCs w:val="24"/>
        </w:rPr>
        <w:t xml:space="preserve">, </w:t>
      </w:r>
      <w:r w:rsidR="00E81D7C">
        <w:rPr>
          <w:rFonts w:ascii="Times New Roman" w:hAnsi="Times New Roman"/>
          <w:sz w:val="24"/>
          <w:szCs w:val="24"/>
        </w:rPr>
        <w:t>Michael A. Litzow</w:t>
      </w:r>
      <w:r w:rsidR="00E81D7C">
        <w:rPr>
          <w:rFonts w:ascii="Times New Roman" w:hAnsi="Times New Roman"/>
          <w:sz w:val="24"/>
          <w:szCs w:val="24"/>
          <w:vertAlign w:val="superscript"/>
        </w:rPr>
        <w:t xml:space="preserve">1 </w:t>
      </w:r>
      <w:r w:rsidR="00E81D7C">
        <w:rPr>
          <w:rFonts w:ascii="Times New Roman" w:hAnsi="Times New Roman"/>
          <w:sz w:val="24"/>
          <w:szCs w:val="24"/>
        </w:rPr>
        <w:t xml:space="preserve">and </w:t>
      </w:r>
      <w:r>
        <w:rPr>
          <w:rFonts w:ascii="Times New Roman" w:hAnsi="Times New Roman"/>
          <w:sz w:val="24"/>
          <w:szCs w:val="24"/>
        </w:rPr>
        <w:t>Gordon H. Kruse</w:t>
      </w:r>
      <w:r w:rsidR="00321352">
        <w:rPr>
          <w:rFonts w:ascii="Times New Roman" w:hAnsi="Times New Roman"/>
          <w:sz w:val="24"/>
          <w:szCs w:val="24"/>
          <w:vertAlign w:val="superscript"/>
        </w:rPr>
        <w:t>2</w:t>
      </w:r>
      <w:r w:rsidR="00321352">
        <w:rPr>
          <w:rFonts w:ascii="Times New Roman" w:hAnsi="Times New Roman"/>
          <w:sz w:val="24"/>
          <w:szCs w:val="24"/>
        </w:rPr>
        <w:t xml:space="preserve"> </w:t>
      </w:r>
    </w:p>
    <w:p w14:paraId="58F14F36" w14:textId="77777777" w:rsidR="00347C15" w:rsidRDefault="00347C15" w:rsidP="000E3FBC">
      <w:pPr>
        <w:spacing w:line="480" w:lineRule="auto"/>
        <w:contextualSpacing/>
        <w:rPr>
          <w:rFonts w:ascii="Times New Roman" w:hAnsi="Times New Roman"/>
          <w:sz w:val="24"/>
          <w:szCs w:val="24"/>
        </w:rPr>
      </w:pPr>
    </w:p>
    <w:p w14:paraId="78A437E6" w14:textId="536C74EB"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sidR="00052F16">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sidR="008616CA">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 xml:space="preserve">crab </w:t>
      </w:r>
      <w:r w:rsidR="00052F16">
        <w:rPr>
          <w:rFonts w:ascii="Times New Roman" w:hAnsi="Times New Roman"/>
          <w:sz w:val="24"/>
          <w:szCs w:val="24"/>
        </w:rPr>
        <w:t>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sidR="00F40004">
        <w:rPr>
          <w:rFonts w:ascii="Times New Roman" w:hAnsi="Times New Roman"/>
          <w:sz w:val="24"/>
          <w:szCs w:val="24"/>
        </w:rPr>
        <w:t>using a linearized Ricker stock-recruit model. Generalized additive modeling suggested an additional negative effect by flathead sole biomass,</w:t>
      </w:r>
      <w:r w:rsidR="00052F16">
        <w:rPr>
          <w:rFonts w:ascii="Times New Roman" w:hAnsi="Times New Roman"/>
          <w:sz w:val="24"/>
          <w:szCs w:val="24"/>
        </w:rPr>
        <w:t xml:space="preserve"> and a positive relationship with the Pacific Decadal Oscillation</w:t>
      </w:r>
      <w:r>
        <w:rPr>
          <w:rFonts w:ascii="Times New Roman" w:hAnsi="Times New Roman"/>
          <w:sz w:val="24"/>
          <w:szCs w:val="24"/>
        </w:rPr>
        <w:t>. Our findings suggest that par</w:t>
      </w:r>
      <w:r w:rsidR="00052F16">
        <w:rPr>
          <w:rFonts w:ascii="Times New Roman" w:hAnsi="Times New Roman"/>
          <w:sz w:val="24"/>
          <w:szCs w:val="24"/>
        </w:rPr>
        <w:t xml:space="preserve">ental stock </w:t>
      </w:r>
      <w:r w:rsidR="00F40004">
        <w:rPr>
          <w:rFonts w:ascii="Times New Roman" w:hAnsi="Times New Roman"/>
          <w:sz w:val="24"/>
          <w:szCs w:val="24"/>
        </w:rPr>
        <w:t>size</w:t>
      </w:r>
      <w:r w:rsidR="00052F16">
        <w:rPr>
          <w:rFonts w:ascii="Times New Roman" w:hAnsi="Times New Roman"/>
          <w:sz w:val="24"/>
          <w:szCs w:val="24"/>
        </w:rPr>
        <w:t xml:space="preserve">, </w:t>
      </w:r>
      <w:r>
        <w:rPr>
          <w:rFonts w:ascii="Times New Roman" w:hAnsi="Times New Roman"/>
          <w:sz w:val="24"/>
          <w:szCs w:val="24"/>
        </w:rPr>
        <w:t xml:space="preserve">groundfish predation </w:t>
      </w:r>
      <w:r w:rsidR="00052F16">
        <w:rPr>
          <w:rFonts w:ascii="Times New Roman" w:hAnsi="Times New Roman"/>
          <w:sz w:val="24"/>
          <w:szCs w:val="24"/>
        </w:rPr>
        <w:t xml:space="preserve">and long-term environmental conditions </w:t>
      </w:r>
      <w:r>
        <w:rPr>
          <w:rFonts w:ascii="Times New Roman" w:hAnsi="Times New Roman"/>
          <w:sz w:val="24"/>
          <w:szCs w:val="24"/>
        </w:rPr>
        <w:t>may i</w:t>
      </w:r>
      <w:r w:rsidR="00052F16">
        <w:rPr>
          <w:rFonts w:ascii="Times New Roman" w:hAnsi="Times New Roman"/>
          <w:sz w:val="24"/>
          <w:szCs w:val="24"/>
        </w:rPr>
        <w:t xml:space="preserve">nfluence year-class strength for </w:t>
      </w:r>
      <w:r>
        <w:rPr>
          <w:rFonts w:ascii="Times New Roman" w:hAnsi="Times New Roman"/>
          <w:sz w:val="24"/>
          <w:szCs w:val="24"/>
        </w:rPr>
        <w:t>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4F015FBA" w14:textId="6C91D466"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b/>
          <w:sz w:val="24"/>
          <w:szCs w:val="24"/>
        </w:rPr>
        <w:t>Key words:</w:t>
      </w:r>
      <w:r w:rsidR="00F551B6">
        <w:rPr>
          <w:rFonts w:ascii="Times New Roman" w:hAnsi="Times New Roman"/>
          <w:b/>
          <w:sz w:val="24"/>
          <w:szCs w:val="24"/>
        </w:rPr>
        <w:t xml:space="preserve"> </w:t>
      </w:r>
      <w:r w:rsidR="00F551B6"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sidR="00F551B6">
        <w:rPr>
          <w:rFonts w:ascii="Times New Roman" w:hAnsi="Times New Roman"/>
          <w:sz w:val="24"/>
          <w:szCs w:val="24"/>
        </w:rPr>
        <w:t xml:space="preserve">eastern Bering Sea, recruitment, </w:t>
      </w:r>
      <w:r w:rsidR="00F551B6" w:rsidRPr="00F610A0">
        <w:rPr>
          <w:rFonts w:ascii="Times New Roman" w:hAnsi="Times New Roman"/>
          <w:sz w:val="24"/>
          <w:szCs w:val="24"/>
        </w:rPr>
        <w:t>stock-recruit</w:t>
      </w:r>
      <w:r w:rsidR="00F551B6">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02C22F13" w14:textId="77777777" w:rsidR="000E3FBC" w:rsidRDefault="000E3FBC" w:rsidP="000E3FBC">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6E94B0D5" w14:textId="77777777" w:rsidR="000E3FBC" w:rsidRDefault="000E3FBC" w:rsidP="000E3FBC">
      <w:pPr>
        <w:spacing w:line="480" w:lineRule="auto"/>
        <w:contextualSpacing/>
        <w:rPr>
          <w:rFonts w:ascii="Times New Roman" w:hAnsi="Times New Roman"/>
          <w:sz w:val="24"/>
          <w:szCs w:val="24"/>
        </w:rPr>
      </w:pPr>
      <w:r>
        <w:rPr>
          <w:rFonts w:ascii="Times New Roman" w:hAnsi="Times New Roman"/>
          <w:sz w:val="24"/>
          <w:szCs w:val="24"/>
        </w:rPr>
        <w:t xml:space="preserve"> </w:t>
      </w:r>
    </w:p>
    <w:p w14:paraId="5950DFC7" w14:textId="3FF00568" w:rsidR="000E3FBC" w:rsidRDefault="000E3FBC" w:rsidP="000E3FBC">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r w:rsidR="00D75FF9">
        <w:fldChar w:fldCharType="begin"/>
      </w:r>
      <w:r w:rsidR="00D75FF9">
        <w:instrText xml:space="preserve"> HYPERLINK "mailto:jon.richar@noaa.gov" </w:instrText>
      </w:r>
      <w:r w:rsidR="00D75FF9">
        <w:fldChar w:fldCharType="separate"/>
      </w:r>
      <w:r w:rsidRPr="00180BE5">
        <w:rPr>
          <w:rStyle w:val="Hyperlink"/>
          <w:rFonts w:ascii="Times New Roman" w:hAnsi="Times New Roman"/>
          <w:sz w:val="24"/>
          <w:szCs w:val="24"/>
        </w:rPr>
        <w:t>jon.richar@noaa.gov</w:t>
      </w:r>
      <w:r w:rsidR="00D75FF9">
        <w:rPr>
          <w:rStyle w:val="Hyperlink"/>
          <w:rFonts w:ascii="Times New Roman" w:hAnsi="Times New Roman"/>
          <w:sz w:val="24"/>
          <w:szCs w:val="24"/>
        </w:rPr>
        <w:fldChar w:fldCharType="end"/>
      </w:r>
    </w:p>
    <w:p w14:paraId="0872980A" w14:textId="299EA684" w:rsidR="000E3FBC" w:rsidRDefault="00321352" w:rsidP="000E3FBC">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F3F754D" w14:textId="059A686A" w:rsidR="000E3FBC" w:rsidRPr="00103C31" w:rsidRDefault="000E3FBC" w:rsidP="001B1C8A">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3083D142" w14:textId="090BD5A2" w:rsidR="000E3FBC" w:rsidRDefault="000E3FBC" w:rsidP="00442A3A">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xml:space="preserve">, has supported a lucrative commercial fishery in the eastern Bering Sea (EBS) since the 1960s.  However, </w:t>
      </w:r>
      <w:r w:rsidR="00513BC7">
        <w:rPr>
          <w:rFonts w:ascii="Times New Roman" w:hAnsi="Times New Roman"/>
          <w:sz w:val="24"/>
          <w:szCs w:val="24"/>
        </w:rPr>
        <w:t>this</w:t>
      </w:r>
      <w:r>
        <w:rPr>
          <w:rFonts w:ascii="Times New Roman" w:hAnsi="Times New Roman"/>
          <w:sz w:val="24"/>
          <w:szCs w:val="24"/>
        </w:rPr>
        <w:t xml:space="preserve"> stock has </w:t>
      </w:r>
      <w:r w:rsidR="00513BC7">
        <w:rPr>
          <w:rFonts w:ascii="Times New Roman" w:hAnsi="Times New Roman"/>
          <w:sz w:val="24"/>
          <w:szCs w:val="24"/>
        </w:rPr>
        <w:t xml:space="preserve">also </w:t>
      </w:r>
      <w:r>
        <w:rPr>
          <w:rFonts w:ascii="Times New Roman" w:hAnsi="Times New Roman"/>
          <w:sz w:val="24"/>
          <w:szCs w:val="24"/>
        </w:rPr>
        <w:t>experienced</w:t>
      </w:r>
      <w:r w:rsidRPr="005D6CD3">
        <w:rPr>
          <w:rFonts w:ascii="Times New Roman" w:hAnsi="Times New Roman"/>
          <w:sz w:val="24"/>
          <w:szCs w:val="24"/>
        </w:rPr>
        <w:t xml:space="preserve"> </w:t>
      </w:r>
      <w:r w:rsidR="00513BC7">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sidR="00513BC7">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sidR="00E83B5E">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w:t>
      </w:r>
      <w:r w:rsidR="00E83B5E">
        <w:rPr>
          <w:rFonts w:ascii="Times New Roman" w:hAnsi="Times New Roman"/>
          <w:sz w:val="24"/>
          <w:szCs w:val="24"/>
        </w:rPr>
        <w:t>, Stockhausen 2020</w:t>
      </w:r>
      <w:r w:rsidRPr="005D6CD3">
        <w:rPr>
          <w:rFonts w:ascii="Times New Roman" w:hAnsi="Times New Roman"/>
          <w:sz w:val="24"/>
          <w:szCs w:val="24"/>
        </w:rPr>
        <w:t>).</w:t>
      </w:r>
      <w:r>
        <w:rPr>
          <w:rFonts w:ascii="Times New Roman" w:hAnsi="Times New Roman"/>
          <w:sz w:val="24"/>
          <w:szCs w:val="24"/>
        </w:rPr>
        <w:t xml:space="preserve"> </w:t>
      </w:r>
      <w:r w:rsidR="00442A3A">
        <w:rPr>
          <w:rFonts w:ascii="Times New Roman" w:hAnsi="Times New Roman" w:cs="Times New Roman"/>
          <w:sz w:val="24"/>
          <w:szCs w:val="24"/>
        </w:rPr>
        <w:t xml:space="preserve">This variability in stock size and fisheries outcomes </w:t>
      </w:r>
      <w:r w:rsidR="00A82635">
        <w:rPr>
          <w:rFonts w:ascii="Times New Roman" w:hAnsi="Times New Roman" w:cs="Times New Roman"/>
          <w:sz w:val="24"/>
          <w:szCs w:val="24"/>
        </w:rPr>
        <w:t>underscore</w:t>
      </w:r>
      <w:r w:rsidR="00442A3A">
        <w:rPr>
          <w:rFonts w:ascii="Times New Roman" w:hAnsi="Times New Roman" w:cs="Times New Roman"/>
          <w:sz w:val="24"/>
          <w:szCs w:val="24"/>
        </w:rPr>
        <w:t>s</w:t>
      </w:r>
      <w:r w:rsidR="001C6C49" w:rsidRPr="00E83B5E">
        <w:rPr>
          <w:rFonts w:ascii="Times New Roman" w:hAnsi="Times New Roman" w:cs="Times New Roman"/>
          <w:sz w:val="24"/>
          <w:szCs w:val="24"/>
        </w:rPr>
        <w:t xml:space="preserve"> the need to </w:t>
      </w:r>
      <w:r w:rsidRPr="00E83B5E">
        <w:rPr>
          <w:rFonts w:ascii="Times New Roman" w:hAnsi="Times New Roman" w:cs="Times New Roman"/>
          <w:sz w:val="24"/>
          <w:szCs w:val="24"/>
        </w:rPr>
        <w:t>better understand</w:t>
      </w:r>
      <w:r w:rsidR="00442A3A">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sidR="00FA30A7">
        <w:rPr>
          <w:rFonts w:ascii="Times New Roman" w:hAnsi="Times New Roman" w:cs="Times New Roman"/>
          <w:sz w:val="24"/>
          <w:szCs w:val="24"/>
        </w:rPr>
        <w:t xml:space="preserve">The need for increased understanding of stock productivity </w:t>
      </w:r>
      <w:r w:rsidR="00F551B6">
        <w:rPr>
          <w:rFonts w:ascii="Times New Roman" w:hAnsi="Times New Roman" w:cs="Times New Roman"/>
          <w:sz w:val="24"/>
          <w:szCs w:val="24"/>
        </w:rPr>
        <w:t>has been accentuated</w:t>
      </w:r>
      <w:r w:rsidR="00E473C0">
        <w:rPr>
          <w:rFonts w:ascii="Times New Roman" w:hAnsi="Times New Roman" w:cs="Times New Roman"/>
          <w:sz w:val="24"/>
          <w:szCs w:val="24"/>
        </w:rPr>
        <w:t xml:space="preserve"> given that </w:t>
      </w:r>
      <w:r w:rsidR="00375954">
        <w:rPr>
          <w:rFonts w:ascii="Times New Roman" w:hAnsi="Times New Roman" w:cs="Times New Roman"/>
          <w:sz w:val="24"/>
          <w:szCs w:val="24"/>
        </w:rPr>
        <w:t xml:space="preserve">the EBS has experienced a series of extreme marine heatwaves </w:t>
      </w:r>
      <w:r w:rsidR="007D2743">
        <w:rPr>
          <w:rFonts w:ascii="Times New Roman" w:hAnsi="Times New Roman" w:cs="Times New Roman"/>
          <w:sz w:val="24"/>
          <w:szCs w:val="24"/>
        </w:rPr>
        <w:t>which</w:t>
      </w:r>
      <w:r w:rsidR="00375954">
        <w:rPr>
          <w:rFonts w:ascii="Times New Roman" w:hAnsi="Times New Roman" w:cs="Times New Roman"/>
          <w:sz w:val="24"/>
          <w:szCs w:val="24"/>
        </w:rPr>
        <w:t xml:space="preserve"> have been formally attributed to anthropogenic causes </w:t>
      </w:r>
      <w:r w:rsidR="00F54967" w:rsidRPr="00F54967">
        <w:rPr>
          <w:rFonts w:ascii="Times New Roman" w:hAnsi="Times New Roman" w:cs="Times New Roman"/>
          <w:sz w:val="24"/>
          <w:szCs w:val="24"/>
        </w:rPr>
        <w:t>(Laufkötter et al., 2020; Walsh et al., 2018)</w:t>
      </w:r>
      <w:r w:rsidR="00F54967">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00F54967" w:rsidRPr="00F54967">
        <w:rPr>
          <w:rFonts w:ascii="Times New Roman" w:hAnsi="Times New Roman" w:cs="Times New Roman"/>
          <w:sz w:val="24"/>
          <w:szCs w:val="24"/>
        </w:rPr>
        <w:t>(Frainer et al., 2017; Kortsch et al., 2015)</w:t>
      </w:r>
      <w:r w:rsidR="00F54967">
        <w:rPr>
          <w:rFonts w:ascii="Times New Roman" w:hAnsi="Times New Roman" w:cs="Times New Roman"/>
          <w:sz w:val="24"/>
          <w:szCs w:val="24"/>
        </w:rPr>
        <w:t xml:space="preserve">, and predation on juvenile snow crab </w:t>
      </w:r>
      <w:r w:rsidR="00E75436">
        <w:rPr>
          <w:rFonts w:ascii="Times New Roman" w:hAnsi="Times New Roman" w:cs="Times New Roman"/>
          <w:sz w:val="24"/>
          <w:szCs w:val="24"/>
        </w:rPr>
        <w:t>by boreal groundfish has been implicated in the apparent collapse of EBS snow crab (</w:t>
      </w:r>
      <w:r w:rsidR="00E75436">
        <w:rPr>
          <w:rFonts w:ascii="Times New Roman" w:hAnsi="Times New Roman" w:cs="Times New Roman"/>
          <w:i/>
          <w:sz w:val="24"/>
          <w:szCs w:val="24"/>
        </w:rPr>
        <w:t>C. opilio</w:t>
      </w:r>
      <w:r w:rsidR="00E75436">
        <w:rPr>
          <w:rFonts w:ascii="Times New Roman" w:hAnsi="Times New Roman" w:cs="Times New Roman"/>
          <w:sz w:val="24"/>
          <w:szCs w:val="24"/>
        </w:rPr>
        <w:t>; Szuwalski et al. 2020)</w:t>
      </w:r>
      <w:r w:rsidR="00F54967">
        <w:rPr>
          <w:rFonts w:ascii="Times New Roman" w:hAnsi="Times New Roman" w:cs="Times New Roman"/>
          <w:sz w:val="24"/>
          <w:szCs w:val="24"/>
        </w:rPr>
        <w:t xml:space="preserve">.  </w:t>
      </w:r>
      <w:r w:rsidRPr="00E83B5E">
        <w:rPr>
          <w:rFonts w:ascii="Times New Roman" w:hAnsi="Times New Roman" w:cs="Times New Roman"/>
          <w:sz w:val="24"/>
          <w:szCs w:val="24"/>
        </w:rPr>
        <w:t xml:space="preserve"> </w:t>
      </w:r>
      <w:r w:rsidR="00E75436">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w:t>
      </w:r>
      <w:r w:rsidR="00E75436">
        <w:rPr>
          <w:rFonts w:ascii="Times New Roman" w:hAnsi="Times New Roman"/>
          <w:sz w:val="24"/>
          <w:szCs w:val="24"/>
        </w:rPr>
        <w:t xml:space="preserve">change on EBS crab recruitment are long-standing research topics </w:t>
      </w:r>
      <w:r>
        <w:rPr>
          <w:rFonts w:ascii="Times New Roman" w:hAnsi="Times New Roman"/>
          <w:sz w:val="24"/>
          <w:szCs w:val="24"/>
        </w:rPr>
        <w:t>(e.g., Zheng &amp; Kruse 2006</w:t>
      </w:r>
      <w:r w:rsidR="00506695">
        <w:rPr>
          <w:rFonts w:ascii="Times New Roman" w:hAnsi="Times New Roman"/>
          <w:sz w:val="24"/>
          <w:szCs w:val="24"/>
        </w:rPr>
        <w:t>, Thorson et al. 2021</w:t>
      </w:r>
      <w:r>
        <w:rPr>
          <w:rFonts w:ascii="Times New Roman" w:hAnsi="Times New Roman"/>
          <w:sz w:val="24"/>
          <w:szCs w:val="24"/>
        </w:rPr>
        <w:t>)</w:t>
      </w:r>
      <w:r w:rsidR="00E75436">
        <w:rPr>
          <w:rFonts w:ascii="Times New Roman" w:hAnsi="Times New Roman"/>
          <w:sz w:val="24"/>
          <w:szCs w:val="24"/>
        </w:rPr>
        <w:t>, and the ongoing borealization of the underscores the need for better understanding of these effects</w:t>
      </w:r>
      <w:r>
        <w:rPr>
          <w:rFonts w:ascii="Times New Roman" w:hAnsi="Times New Roman"/>
          <w:sz w:val="24"/>
          <w:szCs w:val="24"/>
        </w:rPr>
        <w:t>.</w:t>
      </w:r>
    </w:p>
    <w:p w14:paraId="519CACE8" w14:textId="15C0FD15" w:rsidR="00E60085" w:rsidRDefault="00E75436"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000E3FBC" w:rsidRPr="005D6CD3">
        <w:rPr>
          <w:rFonts w:ascii="Times New Roman" w:hAnsi="Times New Roman"/>
          <w:sz w:val="24"/>
          <w:szCs w:val="24"/>
        </w:rPr>
        <w:t xml:space="preserve">echanisms affecting </w:t>
      </w:r>
      <w:r>
        <w:rPr>
          <w:rFonts w:ascii="Times New Roman" w:hAnsi="Times New Roman"/>
          <w:sz w:val="24"/>
          <w:szCs w:val="24"/>
        </w:rPr>
        <w:t xml:space="preserve">the </w:t>
      </w:r>
      <w:r w:rsidR="000E3FBC" w:rsidRPr="005D6CD3">
        <w:rPr>
          <w:rFonts w:ascii="Times New Roman" w:hAnsi="Times New Roman"/>
          <w:sz w:val="24"/>
          <w:szCs w:val="24"/>
        </w:rPr>
        <w:t xml:space="preserve">survival </w:t>
      </w:r>
      <w:r w:rsidR="00C24C1D">
        <w:rPr>
          <w:rFonts w:ascii="Times New Roman" w:hAnsi="Times New Roman"/>
          <w:sz w:val="24"/>
          <w:szCs w:val="24"/>
        </w:rPr>
        <w:t xml:space="preserve">of </w:t>
      </w:r>
      <w:r w:rsidR="000E3FBC" w:rsidRPr="0091057F">
        <w:rPr>
          <w:rFonts w:ascii="Times New Roman" w:hAnsi="Times New Roman"/>
          <w:sz w:val="24"/>
          <w:szCs w:val="24"/>
        </w:rPr>
        <w:t>Tanner crab</w:t>
      </w:r>
      <w:r w:rsidR="000E3FBC">
        <w:rPr>
          <w:rFonts w:ascii="Times New Roman" w:hAnsi="Times New Roman"/>
          <w:sz w:val="24"/>
          <w:szCs w:val="24"/>
        </w:rPr>
        <w:t>s</w:t>
      </w:r>
      <w:r w:rsidR="000E3FBC">
        <w:rPr>
          <w:rFonts w:ascii="Times New Roman" w:hAnsi="Times New Roman"/>
          <w:i/>
          <w:sz w:val="24"/>
          <w:szCs w:val="24"/>
        </w:rPr>
        <w:t xml:space="preserve"> </w:t>
      </w:r>
      <w:r>
        <w:rPr>
          <w:rFonts w:ascii="Times New Roman" w:hAnsi="Times New Roman"/>
          <w:sz w:val="24"/>
          <w:szCs w:val="24"/>
        </w:rPr>
        <w:t xml:space="preserve">from age 0 to age 3 </w:t>
      </w:r>
      <w:r w:rsidR="000E3FBC" w:rsidRPr="005D6CD3">
        <w:rPr>
          <w:rFonts w:ascii="Times New Roman" w:hAnsi="Times New Roman"/>
          <w:sz w:val="24"/>
          <w:szCs w:val="24"/>
        </w:rPr>
        <w:t>are</w:t>
      </w:r>
      <w:r w:rsidR="000E3FBC">
        <w:rPr>
          <w:rFonts w:ascii="Times New Roman" w:hAnsi="Times New Roman"/>
          <w:sz w:val="24"/>
          <w:szCs w:val="24"/>
        </w:rPr>
        <w:t xml:space="preserve"> </w:t>
      </w:r>
      <w:r w:rsidR="000E3FBC" w:rsidRPr="005D6CD3">
        <w:rPr>
          <w:rFonts w:ascii="Times New Roman" w:hAnsi="Times New Roman"/>
          <w:sz w:val="24"/>
          <w:szCs w:val="24"/>
        </w:rPr>
        <w:t xml:space="preserve">likely to exert the most </w:t>
      </w:r>
      <w:r w:rsidR="000E3FBC">
        <w:rPr>
          <w:rFonts w:ascii="Times New Roman" w:hAnsi="Times New Roman"/>
          <w:sz w:val="24"/>
          <w:szCs w:val="24"/>
        </w:rPr>
        <w:t>significant</w:t>
      </w:r>
      <w:r w:rsidR="000E3FBC" w:rsidRPr="005D6CD3">
        <w:rPr>
          <w:rFonts w:ascii="Times New Roman" w:hAnsi="Times New Roman"/>
          <w:sz w:val="24"/>
          <w:szCs w:val="24"/>
        </w:rPr>
        <w:t xml:space="preserve"> effects on recruitment to the </w:t>
      </w:r>
      <w:r>
        <w:rPr>
          <w:rFonts w:ascii="Times New Roman" w:hAnsi="Times New Roman"/>
          <w:sz w:val="24"/>
          <w:szCs w:val="24"/>
        </w:rPr>
        <w:t>adult stock</w:t>
      </w:r>
      <w:r w:rsidR="000E3FBC" w:rsidRPr="005D6CD3">
        <w:rPr>
          <w:rFonts w:ascii="Times New Roman" w:hAnsi="Times New Roman"/>
          <w:sz w:val="24"/>
          <w:szCs w:val="24"/>
        </w:rPr>
        <w:t xml:space="preserve"> </w:t>
      </w:r>
      <w:r w:rsidR="000E3FBC">
        <w:rPr>
          <w:rFonts w:ascii="Times New Roman" w:hAnsi="Times New Roman"/>
          <w:sz w:val="24"/>
          <w:szCs w:val="24"/>
        </w:rPr>
        <w:t>(Tyler &amp; Kruse 1997)</w:t>
      </w:r>
      <w:r w:rsidR="000E3FBC" w:rsidRPr="005D6CD3">
        <w:rPr>
          <w:rFonts w:ascii="Times New Roman" w:hAnsi="Times New Roman"/>
          <w:sz w:val="24"/>
          <w:szCs w:val="24"/>
        </w:rPr>
        <w:t xml:space="preserve">. </w:t>
      </w:r>
      <w:r w:rsidR="000E3FBC">
        <w:rPr>
          <w:rFonts w:ascii="Times New Roman" w:hAnsi="Times New Roman"/>
          <w:sz w:val="24"/>
          <w:szCs w:val="24"/>
        </w:rPr>
        <w:t>Accordingly</w:t>
      </w:r>
      <w:r w:rsidR="000E3FBC" w:rsidRPr="005D6CD3">
        <w:rPr>
          <w:rFonts w:ascii="Times New Roman" w:hAnsi="Times New Roman"/>
          <w:sz w:val="24"/>
          <w:szCs w:val="24"/>
        </w:rPr>
        <w:t xml:space="preserve">, early life history stages have been </w:t>
      </w:r>
      <w:r w:rsidR="000E3FBC">
        <w:rPr>
          <w:rFonts w:ascii="Times New Roman" w:hAnsi="Times New Roman"/>
          <w:sz w:val="24"/>
          <w:szCs w:val="24"/>
        </w:rPr>
        <w:t xml:space="preserve">a </w:t>
      </w:r>
      <w:r w:rsidR="000E3FBC" w:rsidRPr="005D6CD3">
        <w:rPr>
          <w:rFonts w:ascii="Times New Roman" w:hAnsi="Times New Roman"/>
          <w:sz w:val="24"/>
          <w:szCs w:val="24"/>
        </w:rPr>
        <w:t>focus of previous studies attempting to unravel the cause</w:t>
      </w:r>
      <w:r w:rsidR="000E3FBC">
        <w:rPr>
          <w:rFonts w:ascii="Times New Roman" w:hAnsi="Times New Roman"/>
          <w:sz w:val="24"/>
          <w:szCs w:val="24"/>
        </w:rPr>
        <w:t>s</w:t>
      </w:r>
      <w:r w:rsidR="000E3FBC" w:rsidRPr="005D6CD3">
        <w:rPr>
          <w:rFonts w:ascii="Times New Roman" w:hAnsi="Times New Roman"/>
          <w:sz w:val="24"/>
          <w:szCs w:val="24"/>
        </w:rPr>
        <w:t xml:space="preserve"> of</w:t>
      </w:r>
      <w:r w:rsidR="000E3FBC">
        <w:rPr>
          <w:rFonts w:ascii="Times New Roman" w:hAnsi="Times New Roman"/>
          <w:sz w:val="24"/>
          <w:szCs w:val="24"/>
        </w:rPr>
        <w:t xml:space="preserve"> fluctuations in</w:t>
      </w:r>
      <w:r w:rsidR="000E3FBC" w:rsidRPr="005D6CD3">
        <w:rPr>
          <w:rFonts w:ascii="Times New Roman" w:hAnsi="Times New Roman"/>
          <w:sz w:val="24"/>
          <w:szCs w:val="24"/>
        </w:rPr>
        <w:t xml:space="preserve"> crab </w:t>
      </w:r>
      <w:r w:rsidR="000E3FBC">
        <w:rPr>
          <w:rFonts w:ascii="Times New Roman" w:hAnsi="Times New Roman"/>
          <w:sz w:val="24"/>
          <w:szCs w:val="24"/>
        </w:rPr>
        <w:t>abundance</w:t>
      </w:r>
      <w:r w:rsidR="000E3FBC" w:rsidRPr="005D6CD3">
        <w:rPr>
          <w:rFonts w:ascii="Times New Roman" w:hAnsi="Times New Roman"/>
          <w:sz w:val="24"/>
          <w:szCs w:val="24"/>
        </w:rPr>
        <w:t xml:space="preserve"> (Livingston 1989</w:t>
      </w:r>
      <w:r w:rsidR="000E3FBC">
        <w:rPr>
          <w:rFonts w:ascii="Times New Roman" w:hAnsi="Times New Roman"/>
          <w:sz w:val="24"/>
          <w:szCs w:val="24"/>
        </w:rPr>
        <w:t>, Rosenkranz et al. 1998, 2001).</w:t>
      </w:r>
      <w:r w:rsidR="000E3FBC" w:rsidRPr="005D6CD3">
        <w:rPr>
          <w:rFonts w:ascii="Times New Roman" w:hAnsi="Times New Roman"/>
          <w:sz w:val="24"/>
          <w:szCs w:val="24"/>
        </w:rPr>
        <w:t xml:space="preserve"> A </w:t>
      </w:r>
      <w:r w:rsidR="004A6C2E">
        <w:rPr>
          <w:rFonts w:ascii="Times New Roman" w:hAnsi="Times New Roman"/>
          <w:sz w:val="24"/>
          <w:szCs w:val="24"/>
        </w:rPr>
        <w:t xml:space="preserve">putative </w:t>
      </w:r>
      <w:r w:rsidR="000E3FBC"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w:t>
      </w:r>
      <w:r w:rsidR="000E3FBC" w:rsidRPr="005D6CD3">
        <w:rPr>
          <w:rFonts w:ascii="Times New Roman" w:hAnsi="Times New Roman"/>
          <w:sz w:val="24"/>
          <w:szCs w:val="24"/>
        </w:rPr>
        <w:t>cycle in</w:t>
      </w:r>
      <w:r w:rsidR="00551C5B">
        <w:rPr>
          <w:rFonts w:ascii="Times New Roman" w:hAnsi="Times New Roman"/>
          <w:sz w:val="24"/>
          <w:szCs w:val="24"/>
        </w:rPr>
        <w:t xml:space="preserve"> both</w:t>
      </w:r>
      <w:r w:rsidR="000E3FBC" w:rsidRPr="005D6CD3">
        <w:rPr>
          <w:rFonts w:ascii="Times New Roman" w:hAnsi="Times New Roman"/>
          <w:sz w:val="24"/>
          <w:szCs w:val="24"/>
        </w:rPr>
        <w:t xml:space="preserve"> </w:t>
      </w:r>
      <w:r w:rsidR="00551C5B">
        <w:rPr>
          <w:rFonts w:ascii="Times New Roman" w:hAnsi="Times New Roman"/>
          <w:sz w:val="24"/>
          <w:szCs w:val="24"/>
        </w:rPr>
        <w:t xml:space="preserve">legal-sized male </w:t>
      </w:r>
      <w:r w:rsidR="00C540C3">
        <w:rPr>
          <w:rFonts w:ascii="Times New Roman" w:hAnsi="Times New Roman"/>
          <w:sz w:val="24"/>
          <w:szCs w:val="24"/>
        </w:rPr>
        <w:t xml:space="preserve">recruitment to </w:t>
      </w:r>
      <w:r w:rsidR="00551C5B">
        <w:rPr>
          <w:rFonts w:ascii="Times New Roman" w:hAnsi="Times New Roman"/>
          <w:sz w:val="24"/>
          <w:szCs w:val="24"/>
        </w:rPr>
        <w:t>the</w:t>
      </w:r>
      <w:r w:rsidR="00D45F07">
        <w:rPr>
          <w:rFonts w:ascii="Times New Roman" w:hAnsi="Times New Roman"/>
          <w:sz w:val="24"/>
          <w:szCs w:val="24"/>
        </w:rPr>
        <w:t xml:space="preserve"> </w:t>
      </w:r>
      <w:r w:rsidR="000E3FBC" w:rsidRPr="005D6CD3">
        <w:rPr>
          <w:rFonts w:ascii="Times New Roman" w:hAnsi="Times New Roman"/>
          <w:sz w:val="24"/>
          <w:szCs w:val="24"/>
        </w:rPr>
        <w:t>fishery  and total adult population size</w:t>
      </w:r>
      <w:r w:rsidR="000E3FBC">
        <w:rPr>
          <w:rFonts w:ascii="Times New Roman" w:hAnsi="Times New Roman"/>
          <w:sz w:val="24"/>
          <w:szCs w:val="24"/>
        </w:rPr>
        <w:t xml:space="preserve"> has been interpreted to indicate </w:t>
      </w:r>
      <w:r w:rsidR="000E3FBC" w:rsidRPr="005D6CD3">
        <w:rPr>
          <w:rFonts w:ascii="Times New Roman" w:hAnsi="Times New Roman"/>
          <w:sz w:val="24"/>
          <w:szCs w:val="24"/>
        </w:rPr>
        <w:t>that</w:t>
      </w:r>
      <w:r w:rsidR="000E3FBC">
        <w:rPr>
          <w:rFonts w:ascii="Times New Roman" w:hAnsi="Times New Roman"/>
          <w:sz w:val="24"/>
          <w:szCs w:val="24"/>
        </w:rPr>
        <w:t xml:space="preserve"> long-term</w:t>
      </w:r>
      <w:r w:rsidR="000E3FBC" w:rsidRPr="005D6CD3">
        <w:rPr>
          <w:rFonts w:ascii="Times New Roman" w:hAnsi="Times New Roman"/>
          <w:sz w:val="24"/>
          <w:szCs w:val="24"/>
        </w:rPr>
        <w:t xml:space="preserve"> </w:t>
      </w:r>
      <w:r w:rsidR="00FA06B2">
        <w:rPr>
          <w:rFonts w:ascii="Times New Roman" w:hAnsi="Times New Roman"/>
          <w:sz w:val="24"/>
          <w:szCs w:val="24"/>
        </w:rPr>
        <w:t xml:space="preserve">cyclicity in the biophysical </w:t>
      </w:r>
      <w:r w:rsidR="000E3FBC" w:rsidRPr="005D6CD3">
        <w:rPr>
          <w:rFonts w:ascii="Times New Roman" w:hAnsi="Times New Roman"/>
          <w:sz w:val="24"/>
          <w:szCs w:val="24"/>
        </w:rPr>
        <w:t>environment</w:t>
      </w:r>
      <w:r w:rsidR="000E3FBC">
        <w:rPr>
          <w:rFonts w:ascii="Times New Roman" w:hAnsi="Times New Roman"/>
          <w:sz w:val="24"/>
          <w:szCs w:val="24"/>
        </w:rPr>
        <w:t xml:space="preserve"> may mediate </w:t>
      </w:r>
      <w:r w:rsidR="000E3FBC" w:rsidRPr="005D6CD3">
        <w:rPr>
          <w:rFonts w:ascii="Times New Roman" w:hAnsi="Times New Roman"/>
          <w:sz w:val="24"/>
          <w:szCs w:val="24"/>
        </w:rPr>
        <w:t xml:space="preserve">recruitment strength (Zheng </w:t>
      </w:r>
      <w:r w:rsidR="000E3FBC">
        <w:rPr>
          <w:rFonts w:ascii="Times New Roman" w:hAnsi="Times New Roman"/>
          <w:sz w:val="24"/>
          <w:szCs w:val="24"/>
        </w:rPr>
        <w:t>&amp;</w:t>
      </w:r>
      <w:r w:rsidR="000E3FBC" w:rsidRPr="005D6CD3">
        <w:rPr>
          <w:rFonts w:ascii="Times New Roman" w:hAnsi="Times New Roman"/>
          <w:sz w:val="24"/>
          <w:szCs w:val="24"/>
        </w:rPr>
        <w:t xml:space="preserve"> Kruse 1998, 2003). </w:t>
      </w:r>
      <w:r w:rsidR="000E3FBC">
        <w:rPr>
          <w:rFonts w:ascii="Times New Roman" w:hAnsi="Times New Roman"/>
          <w:sz w:val="24"/>
          <w:szCs w:val="24"/>
        </w:rPr>
        <w:t xml:space="preserve">This </w:t>
      </w:r>
      <w:r w:rsidR="0043370D">
        <w:rPr>
          <w:rFonts w:ascii="Times New Roman" w:hAnsi="Times New Roman"/>
          <w:sz w:val="24"/>
          <w:szCs w:val="24"/>
        </w:rPr>
        <w:t xml:space="preserve">putative </w:t>
      </w:r>
      <w:r w:rsidR="000E3FBC">
        <w:rPr>
          <w:rFonts w:ascii="Times New Roman" w:hAnsi="Times New Roman"/>
          <w:sz w:val="24"/>
          <w:szCs w:val="24"/>
        </w:rPr>
        <w:t>cycle is also approximately double the mean age of maturity of female Tanner crabs in this region, suggesting the possibility of an endogenous rhythm associated in some way with a stock-recruit (S-R) relationship</w:t>
      </w:r>
      <w:r w:rsidR="00D45F07">
        <w:rPr>
          <w:rFonts w:ascii="Times New Roman" w:hAnsi="Times New Roman"/>
          <w:sz w:val="24"/>
          <w:szCs w:val="24"/>
        </w:rPr>
        <w:t xml:space="preserve"> (</w:t>
      </w:r>
      <w:r w:rsidR="00D45F07" w:rsidRPr="005D6CD3">
        <w:rPr>
          <w:rFonts w:ascii="Times New Roman" w:hAnsi="Times New Roman"/>
          <w:sz w:val="24"/>
          <w:szCs w:val="24"/>
        </w:rPr>
        <w:t xml:space="preserve">Zheng </w:t>
      </w:r>
      <w:r w:rsidR="00D45F07">
        <w:rPr>
          <w:rFonts w:ascii="Times New Roman" w:hAnsi="Times New Roman"/>
          <w:sz w:val="24"/>
          <w:szCs w:val="24"/>
        </w:rPr>
        <w:t>&amp;</w:t>
      </w:r>
      <w:r w:rsidR="00D45F07" w:rsidRPr="005D6CD3">
        <w:rPr>
          <w:rFonts w:ascii="Times New Roman" w:hAnsi="Times New Roman"/>
          <w:sz w:val="24"/>
          <w:szCs w:val="24"/>
        </w:rPr>
        <w:t xml:space="preserve"> Kruse 1998</w:t>
      </w:r>
      <w:r w:rsidR="00D45F07">
        <w:rPr>
          <w:rFonts w:ascii="Times New Roman" w:hAnsi="Times New Roman"/>
          <w:sz w:val="24"/>
          <w:szCs w:val="24"/>
        </w:rPr>
        <w:t>)</w:t>
      </w:r>
      <w:r w:rsidR="000E3FBC">
        <w:rPr>
          <w:rFonts w:ascii="Times New Roman" w:hAnsi="Times New Roman"/>
          <w:sz w:val="24"/>
          <w:szCs w:val="24"/>
        </w:rPr>
        <w:t xml:space="preserve">. </w:t>
      </w:r>
      <w:r w:rsidR="00E54AAD">
        <w:rPr>
          <w:rFonts w:ascii="Times New Roman" w:hAnsi="Times New Roman"/>
          <w:sz w:val="24"/>
          <w:szCs w:val="24"/>
        </w:rPr>
        <w:t xml:space="preserve">                 </w:t>
      </w:r>
    </w:p>
    <w:p w14:paraId="26B6CEBA" w14:textId="7F1B33BC" w:rsidR="000E3FBC" w:rsidRPr="005D6CD3" w:rsidRDefault="000E3FBC"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sidR="00625678">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w:t>
      </w:r>
      <w:r w:rsidR="000E2C1A">
        <w:rPr>
          <w:rFonts w:ascii="Times New Roman" w:hAnsi="Times New Roman"/>
          <w:sz w:val="24"/>
          <w:szCs w:val="24"/>
        </w:rPr>
        <w:t>,</w:t>
      </w:r>
      <w:r>
        <w:rPr>
          <w:rFonts w:ascii="Times New Roman" w:hAnsi="Times New Roman"/>
          <w:sz w:val="24"/>
          <w:szCs w:val="24"/>
        </w:rPr>
        <w:t xml:space="preserve"> and</w:t>
      </w:r>
      <w:r w:rsidRPr="00653A1F">
        <w:rPr>
          <w:rFonts w:ascii="Times New Roman" w:hAnsi="Times New Roman"/>
          <w:sz w:val="24"/>
          <w:szCs w:val="24"/>
        </w:rPr>
        <w:t xml:space="preserve"> </w:t>
      </w:r>
      <w:r w:rsidR="000E2C1A">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68B0B372" w14:textId="03A5B075" w:rsidR="00914104" w:rsidRDefault="00F7478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w:t>
      </w:r>
      <w:r w:rsidR="001C6C49">
        <w:rPr>
          <w:rFonts w:ascii="Times New Roman" w:hAnsi="Times New Roman"/>
          <w:sz w:val="24"/>
          <w:szCs w:val="24"/>
        </w:rPr>
        <w:t xml:space="preserve">. </w:t>
      </w:r>
      <w:r w:rsidR="0043370D">
        <w:rPr>
          <w:rFonts w:ascii="Times New Roman" w:hAnsi="Times New Roman"/>
          <w:sz w:val="24"/>
          <w:szCs w:val="24"/>
        </w:rPr>
        <w:t xml:space="preserve">Snow </w:t>
      </w:r>
      <w:r w:rsidR="001C6C49">
        <w:rPr>
          <w:rFonts w:ascii="Times New Roman" w:hAnsi="Times New Roman"/>
          <w:sz w:val="24"/>
          <w:szCs w:val="24"/>
        </w:rPr>
        <w:t xml:space="preserve">crab, particularly mature females, co-occur with </w:t>
      </w:r>
      <w:r w:rsidR="0043370D">
        <w:rPr>
          <w:rFonts w:ascii="Times New Roman" w:hAnsi="Times New Roman"/>
          <w:sz w:val="24"/>
          <w:szCs w:val="24"/>
        </w:rPr>
        <w:t xml:space="preserve">Tanner crab </w:t>
      </w:r>
      <w:r w:rsidR="001C6C49">
        <w:rPr>
          <w:rFonts w:ascii="Times New Roman" w:hAnsi="Times New Roman"/>
          <w:sz w:val="24"/>
          <w:szCs w:val="24"/>
        </w:rPr>
        <w:t xml:space="preserve">near the Pribilof Islands, and </w:t>
      </w:r>
      <w:r w:rsidR="009A73AF">
        <w:rPr>
          <w:rFonts w:ascii="Times New Roman" w:hAnsi="Times New Roman"/>
          <w:sz w:val="24"/>
          <w:szCs w:val="24"/>
        </w:rPr>
        <w:t xml:space="preserve">to a greater degree, </w:t>
      </w:r>
      <w:r w:rsidR="001C6C49">
        <w:rPr>
          <w:rFonts w:ascii="Times New Roman" w:hAnsi="Times New Roman"/>
          <w:sz w:val="24"/>
          <w:szCs w:val="24"/>
        </w:rPr>
        <w:t>to the northwest</w:t>
      </w:r>
      <w:r w:rsidR="009A73AF">
        <w:rPr>
          <w:rFonts w:ascii="Times New Roman" w:hAnsi="Times New Roman"/>
          <w:sz w:val="24"/>
          <w:szCs w:val="24"/>
        </w:rPr>
        <w:t>. Given larval advection patterns (</w:t>
      </w:r>
      <w:r w:rsidR="008403A8">
        <w:rPr>
          <w:rFonts w:ascii="Times New Roman" w:hAnsi="Times New Roman"/>
          <w:sz w:val="24"/>
          <w:szCs w:val="24"/>
        </w:rPr>
        <w:t xml:space="preserve">Parada et al. 2009, 2010, </w:t>
      </w:r>
      <w:r w:rsidR="009A73AF">
        <w:rPr>
          <w:rFonts w:ascii="Times New Roman" w:hAnsi="Times New Roman"/>
          <w:sz w:val="24"/>
          <w:szCs w:val="24"/>
        </w:rPr>
        <w:t>Richar et al. 2014) and</w:t>
      </w:r>
      <w:r w:rsidR="009C1F5E">
        <w:rPr>
          <w:rFonts w:ascii="Times New Roman" w:hAnsi="Times New Roman"/>
          <w:sz w:val="24"/>
          <w:szCs w:val="24"/>
        </w:rPr>
        <w:t xml:space="preserve"> </w:t>
      </w:r>
      <w:r w:rsidR="009A73AF">
        <w:rPr>
          <w:rFonts w:ascii="Times New Roman" w:hAnsi="Times New Roman"/>
          <w:sz w:val="24"/>
          <w:szCs w:val="24"/>
        </w:rPr>
        <w:t>similar</w:t>
      </w:r>
      <w:r w:rsidR="009C1F5E">
        <w:rPr>
          <w:rFonts w:ascii="Times New Roman" w:hAnsi="Times New Roman"/>
          <w:sz w:val="24"/>
          <w:szCs w:val="24"/>
        </w:rPr>
        <w:t xml:space="preserve"> ecological niches, it is probable</w:t>
      </w:r>
      <w:r w:rsidR="009A73AF">
        <w:rPr>
          <w:rFonts w:ascii="Times New Roman" w:hAnsi="Times New Roman"/>
          <w:sz w:val="24"/>
          <w:szCs w:val="24"/>
        </w:rPr>
        <w:t xml:space="preserve"> that juveniles of the two species compete where their settling regions overlap.</w:t>
      </w:r>
      <w:r w:rsidR="001C6C49">
        <w:rPr>
          <w:rFonts w:ascii="Times New Roman" w:hAnsi="Times New Roman"/>
          <w:sz w:val="24"/>
          <w:szCs w:val="24"/>
        </w:rPr>
        <w:t xml:space="preserve"> </w:t>
      </w:r>
      <w:r w:rsidR="00C92A21">
        <w:rPr>
          <w:rFonts w:ascii="Times New Roman" w:hAnsi="Times New Roman"/>
          <w:sz w:val="24"/>
          <w:szCs w:val="24"/>
        </w:rPr>
        <w:t>Larval advection is itself largely driven by Ekman transport, due to generally sluggish tidal currents over the EBS shelf, and thus wind patterns may be an important determinant of juvenile survival (Rosenkranz et al. 1998, 2001).</w:t>
      </w:r>
      <w:r w:rsidR="000E3FBC" w:rsidRPr="005D6CD3">
        <w:rPr>
          <w:rFonts w:ascii="Times New Roman" w:hAnsi="Times New Roman"/>
          <w:sz w:val="24"/>
          <w:szCs w:val="24"/>
        </w:rPr>
        <w:t xml:space="preserve">Predation by groundfish, in particular Pacific cod </w:t>
      </w:r>
      <w:r w:rsidR="000E3FBC">
        <w:rPr>
          <w:rFonts w:ascii="Times New Roman" w:hAnsi="Times New Roman"/>
          <w:i/>
          <w:sz w:val="24"/>
          <w:szCs w:val="24"/>
        </w:rPr>
        <w:t>(</w:t>
      </w:r>
      <w:r w:rsidR="000E3FBC" w:rsidRPr="005D6CD3">
        <w:rPr>
          <w:rFonts w:ascii="Times New Roman" w:hAnsi="Times New Roman"/>
          <w:i/>
          <w:sz w:val="24"/>
          <w:szCs w:val="24"/>
        </w:rPr>
        <w:t>Gadus macrocephalus</w:t>
      </w:r>
      <w:r w:rsidR="000E3FBC">
        <w:rPr>
          <w:rFonts w:ascii="Times New Roman" w:hAnsi="Times New Roman"/>
          <w:i/>
          <w:sz w:val="24"/>
          <w:szCs w:val="24"/>
        </w:rPr>
        <w:t>)</w:t>
      </w:r>
      <w:r w:rsidR="000E3FBC">
        <w:rPr>
          <w:rFonts w:ascii="Times New Roman" w:hAnsi="Times New Roman"/>
          <w:sz w:val="24"/>
          <w:szCs w:val="24"/>
        </w:rPr>
        <w:t xml:space="preserve">, </w:t>
      </w:r>
      <w:r w:rsidR="00213E61">
        <w:rPr>
          <w:rFonts w:ascii="Times New Roman" w:hAnsi="Times New Roman"/>
          <w:sz w:val="24"/>
          <w:szCs w:val="24"/>
        </w:rPr>
        <w:t xml:space="preserve">and </w:t>
      </w:r>
      <w:r w:rsidR="000E3FBC">
        <w:rPr>
          <w:rFonts w:ascii="Times New Roman" w:hAnsi="Times New Roman"/>
          <w:sz w:val="24"/>
          <w:szCs w:val="24"/>
        </w:rPr>
        <w:t>flathead sole</w:t>
      </w:r>
      <w:r w:rsidR="000E3FBC" w:rsidRPr="005D6CD3">
        <w:rPr>
          <w:rFonts w:ascii="Times New Roman" w:hAnsi="Times New Roman"/>
          <w:sz w:val="24"/>
          <w:szCs w:val="24"/>
        </w:rPr>
        <w:t xml:space="preserve"> </w:t>
      </w:r>
      <w:r w:rsidR="000E3FBC">
        <w:rPr>
          <w:rFonts w:ascii="Times New Roman" w:hAnsi="Times New Roman"/>
          <w:i/>
          <w:sz w:val="24"/>
          <w:szCs w:val="24"/>
        </w:rPr>
        <w:t>(</w:t>
      </w:r>
      <w:r w:rsidR="000E3FBC" w:rsidRPr="005D6CD3">
        <w:rPr>
          <w:rFonts w:ascii="Times New Roman" w:hAnsi="Times New Roman"/>
          <w:i/>
          <w:sz w:val="24"/>
          <w:szCs w:val="24"/>
        </w:rPr>
        <w:t>Hippoglossoides elassodon</w:t>
      </w:r>
      <w:r w:rsidR="000E3FBC">
        <w:rPr>
          <w:rFonts w:ascii="Times New Roman" w:hAnsi="Times New Roman"/>
          <w:i/>
          <w:sz w:val="24"/>
          <w:szCs w:val="24"/>
        </w:rPr>
        <w:t>)</w:t>
      </w:r>
      <w:r w:rsidR="000E3FBC" w:rsidRPr="005D6CD3">
        <w:rPr>
          <w:rFonts w:ascii="Times New Roman" w:hAnsi="Times New Roman"/>
          <w:sz w:val="24"/>
          <w:szCs w:val="24"/>
        </w:rPr>
        <w:t xml:space="preserve"> </w:t>
      </w:r>
      <w:r w:rsidR="000E3FBC">
        <w:rPr>
          <w:rFonts w:ascii="Times New Roman" w:hAnsi="Times New Roman"/>
          <w:sz w:val="24"/>
          <w:szCs w:val="24"/>
        </w:rPr>
        <w:t xml:space="preserve">may be a </w:t>
      </w:r>
      <w:r w:rsidR="000E3FBC" w:rsidRPr="005D6CD3">
        <w:rPr>
          <w:rFonts w:ascii="Times New Roman" w:hAnsi="Times New Roman"/>
          <w:sz w:val="24"/>
          <w:szCs w:val="24"/>
        </w:rPr>
        <w:t>significant source of mortality for juvenile</w:t>
      </w:r>
      <w:r w:rsidR="000E3FBC" w:rsidRPr="0091057F">
        <w:rPr>
          <w:rFonts w:ascii="Times New Roman" w:hAnsi="Times New Roman"/>
          <w:sz w:val="24"/>
          <w:szCs w:val="24"/>
        </w:rPr>
        <w:t xml:space="preserve"> Tanner crab</w:t>
      </w:r>
      <w:r w:rsidR="000E3FBC">
        <w:rPr>
          <w:rFonts w:ascii="Times New Roman" w:hAnsi="Times New Roman"/>
          <w:sz w:val="24"/>
          <w:szCs w:val="24"/>
        </w:rPr>
        <w:t>s</w:t>
      </w:r>
      <w:r w:rsidR="000E3FBC" w:rsidRPr="005D6CD3">
        <w:rPr>
          <w:rFonts w:ascii="Times New Roman" w:hAnsi="Times New Roman"/>
          <w:sz w:val="24"/>
          <w:szCs w:val="24"/>
        </w:rPr>
        <w:t xml:space="preserve">, as these species consume immature crab in </w:t>
      </w:r>
      <w:r w:rsidR="000E3FBC">
        <w:rPr>
          <w:rFonts w:ascii="Times New Roman" w:hAnsi="Times New Roman"/>
          <w:sz w:val="24"/>
          <w:szCs w:val="24"/>
        </w:rPr>
        <w:t>large</w:t>
      </w:r>
      <w:r w:rsidR="000E3FBC" w:rsidRPr="005D6CD3">
        <w:rPr>
          <w:rFonts w:ascii="Times New Roman" w:hAnsi="Times New Roman"/>
          <w:sz w:val="24"/>
          <w:szCs w:val="24"/>
        </w:rPr>
        <w:t xml:space="preserve"> quantities (Livingston 1989, Pacunski et al. 199</w:t>
      </w:r>
      <w:r w:rsidR="000E3FBC">
        <w:rPr>
          <w:rFonts w:ascii="Times New Roman" w:hAnsi="Times New Roman"/>
          <w:sz w:val="24"/>
          <w:szCs w:val="24"/>
        </w:rPr>
        <w:t>8, Lang et al. 2003, 2005).</w:t>
      </w:r>
      <w:r w:rsidR="000E3FBC" w:rsidRPr="00A23FF1">
        <w:rPr>
          <w:rFonts w:ascii="Times New Roman" w:hAnsi="Times New Roman"/>
          <w:sz w:val="24"/>
          <w:szCs w:val="24"/>
        </w:rPr>
        <w:t xml:space="preserve"> </w:t>
      </w:r>
      <w:r w:rsidR="000E3FBC">
        <w:rPr>
          <w:rFonts w:ascii="Times New Roman" w:hAnsi="Times New Roman"/>
          <w:sz w:val="24"/>
          <w:szCs w:val="24"/>
        </w:rPr>
        <w:t xml:space="preserve">Stomach contents suggest that Pacific cod </w:t>
      </w:r>
      <w:r w:rsidR="00213E61">
        <w:rPr>
          <w:rFonts w:ascii="Times New Roman" w:hAnsi="Times New Roman"/>
          <w:sz w:val="24"/>
          <w:szCs w:val="24"/>
        </w:rPr>
        <w:t xml:space="preserve">alone </w:t>
      </w:r>
      <w:r w:rsidR="000E3FBC" w:rsidRPr="005D6CD3">
        <w:rPr>
          <w:rFonts w:ascii="Times New Roman" w:hAnsi="Times New Roman"/>
          <w:sz w:val="24"/>
          <w:szCs w:val="24"/>
        </w:rPr>
        <w:t xml:space="preserve">may remove up to 95% of age-1 crab in some years, while </w:t>
      </w:r>
      <w:r w:rsidR="000E3FBC">
        <w:rPr>
          <w:rFonts w:ascii="Times New Roman" w:hAnsi="Times New Roman"/>
          <w:sz w:val="24"/>
          <w:szCs w:val="24"/>
        </w:rPr>
        <w:t>also feeding on age 0</w:t>
      </w:r>
      <w:r w:rsidR="000E3FBC" w:rsidRPr="005D6CD3">
        <w:rPr>
          <w:rFonts w:ascii="Times New Roman" w:hAnsi="Times New Roman"/>
          <w:sz w:val="24"/>
          <w:szCs w:val="24"/>
        </w:rPr>
        <w:t xml:space="preserve"> and 2 crab </w:t>
      </w:r>
      <w:r w:rsidR="000E3FBC">
        <w:rPr>
          <w:rFonts w:ascii="Times New Roman" w:hAnsi="Times New Roman"/>
          <w:sz w:val="24"/>
          <w:szCs w:val="24"/>
        </w:rPr>
        <w:t>a</w:t>
      </w:r>
      <w:r w:rsidR="00345CCE">
        <w:rPr>
          <w:rFonts w:ascii="Times New Roman" w:hAnsi="Times New Roman"/>
          <w:sz w:val="24"/>
          <w:szCs w:val="24"/>
        </w:rPr>
        <w:t>t lesser rates (Livingston 1989</w:t>
      </w:r>
      <w:r w:rsidR="000E3FBC" w:rsidRPr="005D6CD3">
        <w:rPr>
          <w:rFonts w:ascii="Times New Roman" w:hAnsi="Times New Roman"/>
          <w:sz w:val="24"/>
          <w:szCs w:val="24"/>
        </w:rPr>
        <w:t xml:space="preserve">). </w:t>
      </w:r>
    </w:p>
    <w:p w14:paraId="4E256EBD" w14:textId="41A00384" w:rsidR="000E3FBC" w:rsidRDefault="0043370D"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Ocean</w:t>
      </w:r>
      <w:r w:rsidR="009A73AF">
        <w:rPr>
          <w:rFonts w:ascii="Times New Roman" w:hAnsi="Times New Roman"/>
          <w:sz w:val="24"/>
          <w:szCs w:val="24"/>
        </w:rPr>
        <w:t xml:space="preserve"> temperature</w:t>
      </w:r>
      <w:r>
        <w:rPr>
          <w:rFonts w:ascii="Times New Roman" w:hAnsi="Times New Roman"/>
          <w:sz w:val="24"/>
          <w:szCs w:val="24"/>
        </w:rPr>
        <w:t xml:space="preserve"> may also be</w:t>
      </w:r>
      <w:r w:rsidR="009A73AF">
        <w:rPr>
          <w:rFonts w:ascii="Times New Roman" w:hAnsi="Times New Roman"/>
          <w:sz w:val="24"/>
          <w:szCs w:val="24"/>
        </w:rPr>
        <w:t xml:space="preserve"> a</w:t>
      </w:r>
      <w:r w:rsidR="007B7775">
        <w:rPr>
          <w:rFonts w:ascii="Times New Roman" w:hAnsi="Times New Roman"/>
          <w:sz w:val="24"/>
          <w:szCs w:val="24"/>
        </w:rPr>
        <w:t>n i</w:t>
      </w:r>
      <w:r w:rsidR="00507E9F">
        <w:rPr>
          <w:rFonts w:ascii="Times New Roman" w:hAnsi="Times New Roman"/>
          <w:sz w:val="24"/>
          <w:szCs w:val="24"/>
        </w:rPr>
        <w:t>mportant</w:t>
      </w:r>
      <w:r w:rsidR="009A73AF">
        <w:rPr>
          <w:rFonts w:ascii="Times New Roman" w:hAnsi="Times New Roman"/>
          <w:sz w:val="24"/>
          <w:szCs w:val="24"/>
        </w:rPr>
        <w:t xml:space="preserve"> </w:t>
      </w:r>
      <w:r>
        <w:rPr>
          <w:rFonts w:ascii="Times New Roman" w:hAnsi="Times New Roman"/>
          <w:sz w:val="24"/>
          <w:szCs w:val="24"/>
        </w:rPr>
        <w:t xml:space="preserve">driver </w:t>
      </w:r>
      <w:r w:rsidR="009A73AF">
        <w:rPr>
          <w:rFonts w:ascii="Times New Roman" w:hAnsi="Times New Roman"/>
          <w:sz w:val="24"/>
          <w:szCs w:val="24"/>
        </w:rPr>
        <w:t xml:space="preserve">of juvenile </w:t>
      </w:r>
      <w:r>
        <w:rPr>
          <w:rFonts w:ascii="Times New Roman" w:hAnsi="Times New Roman"/>
          <w:sz w:val="24"/>
          <w:szCs w:val="24"/>
        </w:rPr>
        <w:t>survival</w:t>
      </w:r>
      <w:r w:rsidR="00B3490F">
        <w:rPr>
          <w:rFonts w:ascii="Times New Roman" w:hAnsi="Times New Roman"/>
          <w:sz w:val="24"/>
          <w:szCs w:val="24"/>
        </w:rPr>
        <w:t xml:space="preserve"> (Paul et al. 1979, Incze 1983, Incze et al. 1982, Incze and Paul 1983, Paul and Paul 2001, Ciannelli and Bailey 2005, Spencer 2008). </w:t>
      </w:r>
      <w:r w:rsidR="009A73AF">
        <w:rPr>
          <w:rFonts w:ascii="Times New Roman" w:hAnsi="Times New Roman"/>
          <w:sz w:val="24"/>
          <w:szCs w:val="24"/>
        </w:rPr>
        <w:t xml:space="preserve"> </w:t>
      </w:r>
      <w:r>
        <w:rPr>
          <w:rFonts w:ascii="Times New Roman" w:hAnsi="Times New Roman"/>
          <w:sz w:val="24"/>
          <w:szCs w:val="24"/>
        </w:rPr>
        <w:t>S</w:t>
      </w:r>
      <w:r w:rsidR="009A73AF">
        <w:rPr>
          <w:rFonts w:ascii="Times New Roman" w:hAnsi="Times New Roman"/>
          <w:sz w:val="24"/>
          <w:szCs w:val="24"/>
        </w:rPr>
        <w:t>urface temperature</w:t>
      </w:r>
      <w:r>
        <w:rPr>
          <w:rFonts w:ascii="Times New Roman" w:hAnsi="Times New Roman"/>
          <w:sz w:val="24"/>
          <w:szCs w:val="24"/>
        </w:rPr>
        <w:t>s</w:t>
      </w:r>
      <w:r w:rsidR="009A73AF">
        <w:rPr>
          <w:rFonts w:ascii="Times New Roman" w:hAnsi="Times New Roman"/>
          <w:sz w:val="24"/>
          <w:szCs w:val="24"/>
        </w:rPr>
        <w:t xml:space="preserve"> may influence zoeal feeding environment, </w:t>
      </w:r>
      <w:r w:rsidR="00213E61">
        <w:rPr>
          <w:rFonts w:ascii="Times New Roman" w:hAnsi="Times New Roman"/>
          <w:sz w:val="24"/>
          <w:szCs w:val="24"/>
        </w:rPr>
        <w:t xml:space="preserve">and developmental rate, </w:t>
      </w:r>
      <w:r w:rsidR="007B7775">
        <w:rPr>
          <w:rFonts w:ascii="Times New Roman" w:hAnsi="Times New Roman"/>
          <w:sz w:val="24"/>
          <w:szCs w:val="24"/>
        </w:rPr>
        <w:t>and thus</w:t>
      </w:r>
      <w:r w:rsidR="00213E61">
        <w:rPr>
          <w:rFonts w:ascii="Times New Roman" w:hAnsi="Times New Roman"/>
          <w:sz w:val="24"/>
          <w:szCs w:val="24"/>
        </w:rPr>
        <w:t xml:space="preserve"> the</w:t>
      </w:r>
      <w:r w:rsidR="009A73AF">
        <w:rPr>
          <w:rFonts w:ascii="Times New Roman" w:hAnsi="Times New Roman"/>
          <w:sz w:val="24"/>
          <w:szCs w:val="24"/>
        </w:rPr>
        <w:t xml:space="preserve"> period of vulnerability to direct predation whil</w:t>
      </w:r>
      <w:r w:rsidR="007373AC">
        <w:rPr>
          <w:rFonts w:ascii="Times New Roman" w:hAnsi="Times New Roman"/>
          <w:sz w:val="24"/>
          <w:szCs w:val="24"/>
        </w:rPr>
        <w:t>e</w:t>
      </w:r>
      <w:r w:rsidR="009A73AF">
        <w:rPr>
          <w:rFonts w:ascii="Times New Roman" w:hAnsi="Times New Roman"/>
          <w:sz w:val="24"/>
          <w:szCs w:val="24"/>
        </w:rPr>
        <w:t xml:space="preserve"> planktonic</w:t>
      </w:r>
      <w:r w:rsidR="007B7775">
        <w:rPr>
          <w:rFonts w:ascii="Times New Roman" w:hAnsi="Times New Roman"/>
          <w:sz w:val="24"/>
          <w:szCs w:val="24"/>
        </w:rPr>
        <w:t>. Furthermore, environmental temperatures may lead</w:t>
      </w:r>
      <w:r w:rsidR="00507E9F">
        <w:rPr>
          <w:rFonts w:ascii="Times New Roman" w:hAnsi="Times New Roman"/>
          <w:sz w:val="24"/>
          <w:szCs w:val="24"/>
        </w:rPr>
        <w:t xml:space="preserve"> to direct larval mortality when</w:t>
      </w:r>
      <w:r w:rsidR="009A73AF">
        <w:rPr>
          <w:rFonts w:ascii="Times New Roman" w:hAnsi="Times New Roman"/>
          <w:sz w:val="24"/>
          <w:szCs w:val="24"/>
        </w:rPr>
        <w:t xml:space="preserve"> thermal </w:t>
      </w:r>
      <w:r w:rsidR="00914104">
        <w:rPr>
          <w:rFonts w:ascii="Times New Roman" w:hAnsi="Times New Roman"/>
          <w:sz w:val="24"/>
          <w:szCs w:val="24"/>
        </w:rPr>
        <w:t>tolerances</w:t>
      </w:r>
      <w:r w:rsidR="005B65DB">
        <w:rPr>
          <w:rFonts w:ascii="Times New Roman" w:hAnsi="Times New Roman"/>
          <w:sz w:val="24"/>
          <w:szCs w:val="24"/>
        </w:rPr>
        <w:t xml:space="preserve"> </w:t>
      </w:r>
      <w:r w:rsidR="00507E9F">
        <w:rPr>
          <w:rFonts w:ascii="Times New Roman" w:hAnsi="Times New Roman"/>
          <w:sz w:val="24"/>
          <w:szCs w:val="24"/>
        </w:rPr>
        <w:t xml:space="preserve">are exceeded </w:t>
      </w:r>
      <w:r w:rsidR="00914104">
        <w:rPr>
          <w:rFonts w:ascii="Times New Roman" w:hAnsi="Times New Roman"/>
          <w:sz w:val="24"/>
          <w:szCs w:val="24"/>
        </w:rPr>
        <w:t>(</w:t>
      </w:r>
      <w:r w:rsidR="005B65DB">
        <w:rPr>
          <w:rFonts w:ascii="Times New Roman" w:hAnsi="Times New Roman"/>
          <w:sz w:val="24"/>
          <w:szCs w:val="24"/>
        </w:rPr>
        <w:t>Paul et al. 1979, Incze 1983, Incze et al. 1982, Incze and Paul 1983</w:t>
      </w:r>
      <w:r w:rsidR="00914104">
        <w:rPr>
          <w:rFonts w:ascii="Times New Roman" w:hAnsi="Times New Roman"/>
          <w:sz w:val="24"/>
          <w:szCs w:val="24"/>
        </w:rPr>
        <w:t xml:space="preserve">). </w:t>
      </w:r>
      <w:r w:rsidR="009A73AF">
        <w:rPr>
          <w:rFonts w:ascii="Times New Roman" w:hAnsi="Times New Roman"/>
          <w:sz w:val="24"/>
          <w:szCs w:val="24"/>
        </w:rPr>
        <w:t xml:space="preserve"> </w:t>
      </w:r>
      <w:r w:rsidR="00507E9F">
        <w:rPr>
          <w:rFonts w:ascii="Times New Roman" w:hAnsi="Times New Roman"/>
          <w:sz w:val="24"/>
          <w:szCs w:val="24"/>
        </w:rPr>
        <w:t>Similarly, n</w:t>
      </w:r>
      <w:r w:rsidR="009A73AF">
        <w:rPr>
          <w:rFonts w:ascii="Times New Roman" w:hAnsi="Times New Roman"/>
          <w:sz w:val="24"/>
          <w:szCs w:val="24"/>
        </w:rPr>
        <w:t>ear bottom temperature</w:t>
      </w:r>
      <w:r w:rsidR="00914104">
        <w:rPr>
          <w:rFonts w:ascii="Times New Roman" w:hAnsi="Times New Roman"/>
          <w:sz w:val="24"/>
          <w:szCs w:val="24"/>
        </w:rPr>
        <w:t xml:space="preserve"> (NBT) </w:t>
      </w:r>
      <w:r w:rsidR="00507E9F">
        <w:rPr>
          <w:rFonts w:ascii="Times New Roman" w:hAnsi="Times New Roman"/>
          <w:sz w:val="24"/>
          <w:szCs w:val="24"/>
        </w:rPr>
        <w:t xml:space="preserve">may </w:t>
      </w:r>
      <w:r w:rsidR="009A73AF">
        <w:rPr>
          <w:rFonts w:ascii="Times New Roman" w:hAnsi="Times New Roman"/>
          <w:sz w:val="24"/>
          <w:szCs w:val="24"/>
        </w:rPr>
        <w:t xml:space="preserve">influence </w:t>
      </w:r>
      <w:r w:rsidR="00914104">
        <w:rPr>
          <w:rFonts w:ascii="Times New Roman" w:hAnsi="Times New Roman"/>
          <w:sz w:val="24"/>
          <w:szCs w:val="24"/>
        </w:rPr>
        <w:t>post-settlement development rates, modulating vulnerability to predators</w:t>
      </w:r>
      <w:r w:rsidR="00460C2F">
        <w:rPr>
          <w:rFonts w:ascii="Times New Roman" w:hAnsi="Times New Roman"/>
          <w:sz w:val="24"/>
          <w:szCs w:val="24"/>
        </w:rPr>
        <w:t xml:space="preserve">, while also influencing predator </w:t>
      </w:r>
      <w:r w:rsidR="00460C2F">
        <w:rPr>
          <w:rFonts w:ascii="Times New Roman" w:hAnsi="Times New Roman"/>
          <w:sz w:val="24"/>
          <w:szCs w:val="24"/>
        </w:rPr>
        <w:lastRenderedPageBreak/>
        <w:t>access via thermal barriers, and</w:t>
      </w:r>
      <w:r w:rsidR="00F7478F">
        <w:rPr>
          <w:rFonts w:ascii="Times New Roman" w:hAnsi="Times New Roman"/>
          <w:sz w:val="24"/>
          <w:szCs w:val="24"/>
        </w:rPr>
        <w:t xml:space="preserve"> driving</w:t>
      </w:r>
      <w:r w:rsidR="009A73AF">
        <w:rPr>
          <w:rFonts w:ascii="Times New Roman" w:hAnsi="Times New Roman"/>
          <w:sz w:val="24"/>
          <w:szCs w:val="24"/>
        </w:rPr>
        <w:t xml:space="preserve"> mo</w:t>
      </w:r>
      <w:r w:rsidR="00914104">
        <w:rPr>
          <w:rFonts w:ascii="Times New Roman" w:hAnsi="Times New Roman"/>
          <w:sz w:val="24"/>
          <w:szCs w:val="24"/>
        </w:rPr>
        <w:t>rtality directly via</w:t>
      </w:r>
      <w:r w:rsidR="009A73AF">
        <w:rPr>
          <w:rFonts w:ascii="Times New Roman" w:hAnsi="Times New Roman"/>
          <w:sz w:val="24"/>
          <w:szCs w:val="24"/>
        </w:rPr>
        <w:t xml:space="preserve"> </w:t>
      </w:r>
      <w:r w:rsidR="00460C2F">
        <w:rPr>
          <w:rFonts w:ascii="Times New Roman" w:hAnsi="Times New Roman"/>
          <w:sz w:val="24"/>
          <w:szCs w:val="24"/>
        </w:rPr>
        <w:t xml:space="preserve">crab </w:t>
      </w:r>
      <w:r w:rsidR="009A73AF">
        <w:rPr>
          <w:rFonts w:ascii="Times New Roman" w:hAnsi="Times New Roman"/>
          <w:sz w:val="24"/>
          <w:szCs w:val="24"/>
        </w:rPr>
        <w:t>thermal tolerances</w:t>
      </w:r>
      <w:r w:rsidR="00914104">
        <w:rPr>
          <w:rFonts w:ascii="Times New Roman" w:hAnsi="Times New Roman"/>
          <w:sz w:val="24"/>
          <w:szCs w:val="24"/>
        </w:rPr>
        <w:t xml:space="preserve"> (</w:t>
      </w:r>
      <w:r w:rsidR="005B65DB">
        <w:rPr>
          <w:rFonts w:ascii="Times New Roman" w:hAnsi="Times New Roman"/>
          <w:sz w:val="24"/>
          <w:szCs w:val="24"/>
        </w:rPr>
        <w:t>Paul and Paul 2001</w:t>
      </w:r>
      <w:r w:rsidR="00ED4964">
        <w:rPr>
          <w:rFonts w:ascii="Times New Roman" w:hAnsi="Times New Roman"/>
          <w:sz w:val="24"/>
          <w:szCs w:val="24"/>
        </w:rPr>
        <w:t xml:space="preserve">, Ciannelli and Bailey 2005, </w:t>
      </w:r>
      <w:r w:rsidR="005B65DB">
        <w:rPr>
          <w:rFonts w:ascii="Times New Roman" w:hAnsi="Times New Roman"/>
          <w:sz w:val="24"/>
          <w:szCs w:val="24"/>
        </w:rPr>
        <w:t>Spencer 2008</w:t>
      </w:r>
      <w:r w:rsidR="00914104">
        <w:rPr>
          <w:rFonts w:ascii="Times New Roman" w:hAnsi="Times New Roman"/>
          <w:sz w:val="24"/>
          <w:szCs w:val="24"/>
        </w:rPr>
        <w:t>)</w:t>
      </w:r>
      <w:r w:rsidR="009A73AF">
        <w:rPr>
          <w:rFonts w:ascii="Times New Roman" w:hAnsi="Times New Roman"/>
          <w:sz w:val="24"/>
          <w:szCs w:val="24"/>
        </w:rPr>
        <w:t>.</w:t>
      </w:r>
      <w:r w:rsidR="001F6482">
        <w:rPr>
          <w:rFonts w:ascii="Times New Roman" w:hAnsi="Times New Roman"/>
          <w:sz w:val="24"/>
          <w:szCs w:val="24"/>
        </w:rPr>
        <w:t xml:space="preserve"> </w:t>
      </w:r>
    </w:p>
    <w:p w14:paraId="3BD7C597" w14:textId="7F341EA5" w:rsidR="009A73AF" w:rsidRDefault="009A73A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w:t>
      </w:r>
      <w:r w:rsidR="00F7478F">
        <w:rPr>
          <w:rFonts w:ascii="Times New Roman" w:hAnsi="Times New Roman"/>
          <w:sz w:val="24"/>
          <w:szCs w:val="24"/>
        </w:rPr>
        <w:t xml:space="preserve">es, which may serve as proxies </w:t>
      </w:r>
      <w:r>
        <w:rPr>
          <w:rFonts w:ascii="Times New Roman" w:hAnsi="Times New Roman"/>
          <w:sz w:val="24"/>
          <w:szCs w:val="24"/>
        </w:rPr>
        <w:t xml:space="preserve">for </w:t>
      </w:r>
      <w:r w:rsidR="00914104">
        <w:rPr>
          <w:rFonts w:ascii="Times New Roman" w:hAnsi="Times New Roman"/>
          <w:sz w:val="24"/>
          <w:szCs w:val="24"/>
        </w:rPr>
        <w:t>multiple intertwined environmental variables h</w:t>
      </w:r>
      <w:r w:rsidR="00886CE5">
        <w:rPr>
          <w:rFonts w:ascii="Times New Roman" w:hAnsi="Times New Roman"/>
          <w:sz w:val="24"/>
          <w:szCs w:val="24"/>
        </w:rPr>
        <w:t>ave proven to be useful in understanding</w:t>
      </w:r>
      <w:r w:rsidR="00914104">
        <w:rPr>
          <w:rFonts w:ascii="Times New Roman" w:hAnsi="Times New Roman"/>
          <w:sz w:val="24"/>
          <w:szCs w:val="24"/>
        </w:rPr>
        <w:t xml:space="preserve"> recruitment patterns of certain species (</w:t>
      </w:r>
      <w:r w:rsidR="00815203">
        <w:rPr>
          <w:rFonts w:ascii="Times New Roman" w:hAnsi="Times New Roman"/>
          <w:sz w:val="24"/>
          <w:szCs w:val="24"/>
        </w:rPr>
        <w:t xml:space="preserve">Menge et al. 2011, </w:t>
      </w:r>
      <w:r w:rsidR="004740FD">
        <w:rPr>
          <w:rFonts w:ascii="Times New Roman" w:hAnsi="Times New Roman"/>
          <w:sz w:val="24"/>
          <w:szCs w:val="24"/>
        </w:rPr>
        <w:t>Tzeng et al. 2012</w:t>
      </w:r>
      <w:r w:rsidR="00815203">
        <w:rPr>
          <w:rFonts w:ascii="Times New Roman" w:hAnsi="Times New Roman"/>
          <w:sz w:val="24"/>
          <w:szCs w:val="24"/>
        </w:rPr>
        <w:t>, Harford et al. 2017</w:t>
      </w:r>
      <w:r w:rsidR="007700D9">
        <w:rPr>
          <w:rFonts w:ascii="Times New Roman" w:hAnsi="Times New Roman"/>
          <w:sz w:val="24"/>
          <w:szCs w:val="24"/>
        </w:rPr>
        <w:t>, Litzow et al. 2018</w:t>
      </w:r>
      <w:r w:rsidR="00441A02">
        <w:rPr>
          <w:rFonts w:ascii="Times New Roman" w:hAnsi="Times New Roman"/>
          <w:sz w:val="24"/>
          <w:szCs w:val="24"/>
        </w:rPr>
        <w:t>, Szuwalski et al. 2021</w:t>
      </w:r>
      <w:r w:rsidR="00914104">
        <w:rPr>
          <w:rFonts w:ascii="Times New Roman" w:hAnsi="Times New Roman"/>
          <w:sz w:val="24"/>
          <w:szCs w:val="24"/>
        </w:rPr>
        <w:t xml:space="preserve">). Two </w:t>
      </w:r>
      <w:r w:rsidR="005C7B12">
        <w:rPr>
          <w:rFonts w:ascii="Times New Roman" w:hAnsi="Times New Roman"/>
          <w:sz w:val="24"/>
          <w:szCs w:val="24"/>
        </w:rPr>
        <w:t xml:space="preserve">important </w:t>
      </w:r>
      <w:r w:rsidR="00914104">
        <w:rPr>
          <w:rFonts w:ascii="Times New Roman" w:hAnsi="Times New Roman"/>
          <w:sz w:val="24"/>
          <w:szCs w:val="24"/>
        </w:rPr>
        <w:t>indices in the EBS region are the Arctic Oscillation (AO), and the Pacific Decadal Oscillation (PDO). The AO</w:t>
      </w:r>
      <w:r w:rsidR="00124841">
        <w:rPr>
          <w:rFonts w:ascii="Times New Roman" w:hAnsi="Times New Roman"/>
          <w:sz w:val="24"/>
          <w:szCs w:val="24"/>
        </w:rPr>
        <w:t>, defined as the leading mode of Northern Hemisphere sea level pressure poleward of 20</w:t>
      </w:r>
      <w:r w:rsidR="00124841" w:rsidRPr="00124841">
        <w:rPr>
          <w:rFonts w:ascii="Times New Roman" w:hAnsi="Times New Roman"/>
          <w:sz w:val="24"/>
          <w:szCs w:val="24"/>
        </w:rPr>
        <w:t>°</w:t>
      </w:r>
      <w:r w:rsidR="00914104">
        <w:rPr>
          <w:rFonts w:ascii="Times New Roman" w:hAnsi="Times New Roman"/>
          <w:sz w:val="24"/>
          <w:szCs w:val="24"/>
        </w:rPr>
        <w:t xml:space="preserve"> </w:t>
      </w:r>
      <w:r w:rsidR="00124841">
        <w:rPr>
          <w:rFonts w:ascii="Times New Roman" w:hAnsi="Times New Roman"/>
          <w:sz w:val="24"/>
          <w:szCs w:val="24"/>
        </w:rPr>
        <w:t xml:space="preserve">N, </w:t>
      </w:r>
      <w:r w:rsidR="00914104">
        <w:rPr>
          <w:rFonts w:ascii="Times New Roman" w:hAnsi="Times New Roman"/>
          <w:sz w:val="24"/>
          <w:szCs w:val="24"/>
        </w:rPr>
        <w:t xml:space="preserve">indexes the </w:t>
      </w:r>
      <w:r w:rsidR="001F6482">
        <w:rPr>
          <w:rFonts w:ascii="Times New Roman" w:hAnsi="Times New Roman"/>
          <w:sz w:val="24"/>
          <w:szCs w:val="24"/>
        </w:rPr>
        <w:t>north</w:t>
      </w:r>
      <w:r w:rsidR="0042799D">
        <w:rPr>
          <w:rFonts w:ascii="Times New Roman" w:hAnsi="Times New Roman"/>
          <w:sz w:val="24"/>
          <w:szCs w:val="24"/>
        </w:rPr>
        <w:t>-south range of the jet stream,</w:t>
      </w:r>
      <w:r w:rsidR="001F6482">
        <w:rPr>
          <w:rFonts w:ascii="Times New Roman" w:hAnsi="Times New Roman"/>
          <w:sz w:val="24"/>
          <w:szCs w:val="24"/>
        </w:rPr>
        <w:t xml:space="preserve"> and may be used as an indicator of mid- and high-</w:t>
      </w:r>
      <w:r w:rsidR="001B71E7">
        <w:rPr>
          <w:rFonts w:ascii="Times New Roman" w:hAnsi="Times New Roman"/>
          <w:sz w:val="24"/>
          <w:szCs w:val="24"/>
        </w:rPr>
        <w:t xml:space="preserve">latitude </w:t>
      </w:r>
      <w:r w:rsidR="001F6482">
        <w:rPr>
          <w:rFonts w:ascii="Times New Roman" w:hAnsi="Times New Roman"/>
          <w:sz w:val="24"/>
          <w:szCs w:val="24"/>
        </w:rPr>
        <w:t>temperatures, and storm</w:t>
      </w:r>
      <w:r w:rsidR="00585EFB">
        <w:rPr>
          <w:rFonts w:ascii="Times New Roman" w:hAnsi="Times New Roman"/>
          <w:sz w:val="24"/>
          <w:szCs w:val="24"/>
        </w:rPr>
        <w:t xml:space="preserve"> activity</w:t>
      </w:r>
      <w:r w:rsidR="007016BA">
        <w:rPr>
          <w:rFonts w:ascii="Times New Roman" w:hAnsi="Times New Roman"/>
          <w:sz w:val="24"/>
          <w:szCs w:val="24"/>
        </w:rPr>
        <w:t xml:space="preserve"> (Thompson and Wallace 1998)</w:t>
      </w:r>
      <w:r w:rsidR="00585EFB">
        <w:rPr>
          <w:rFonts w:ascii="Times New Roman" w:hAnsi="Times New Roman"/>
          <w:sz w:val="24"/>
          <w:szCs w:val="24"/>
        </w:rPr>
        <w:t xml:space="preserve">. </w:t>
      </w:r>
      <w:r w:rsidR="001F6482">
        <w:rPr>
          <w:rFonts w:ascii="Times New Roman" w:hAnsi="Times New Roman"/>
          <w:sz w:val="24"/>
          <w:szCs w:val="24"/>
        </w:rPr>
        <w:t>The Pacific Decadal Oscillation</w:t>
      </w:r>
      <w:r w:rsidR="00124841">
        <w:rPr>
          <w:rFonts w:ascii="Times New Roman" w:hAnsi="Times New Roman"/>
          <w:sz w:val="24"/>
          <w:szCs w:val="24"/>
        </w:rPr>
        <w:t>, defined as the leading mode of North Pacific sea surface temperature (SST) anomalies</w:t>
      </w:r>
      <w:r w:rsidR="001F6482">
        <w:rPr>
          <w:rFonts w:ascii="Times New Roman" w:hAnsi="Times New Roman"/>
          <w:sz w:val="24"/>
          <w:szCs w:val="24"/>
        </w:rPr>
        <w:t xml:space="preserve"> and may also serve as an indicator for water temperatures, and again storm</w:t>
      </w:r>
      <w:r w:rsidR="00585EFB">
        <w:rPr>
          <w:rFonts w:ascii="Times New Roman" w:hAnsi="Times New Roman"/>
          <w:sz w:val="24"/>
          <w:szCs w:val="24"/>
        </w:rPr>
        <w:t xml:space="preserve"> activity</w:t>
      </w:r>
      <w:r w:rsidR="001F6482">
        <w:rPr>
          <w:rFonts w:ascii="Times New Roman" w:hAnsi="Times New Roman"/>
          <w:sz w:val="24"/>
          <w:szCs w:val="24"/>
        </w:rPr>
        <w:t xml:space="preserve"> and related wind patterns and strengt</w:t>
      </w:r>
      <w:r w:rsidR="003E67A7">
        <w:rPr>
          <w:rFonts w:ascii="Times New Roman" w:hAnsi="Times New Roman"/>
          <w:sz w:val="24"/>
          <w:szCs w:val="24"/>
        </w:rPr>
        <w:t>h</w:t>
      </w:r>
      <w:r w:rsidR="00FA040D">
        <w:rPr>
          <w:rFonts w:ascii="Times New Roman" w:hAnsi="Times New Roman"/>
          <w:sz w:val="24"/>
          <w:szCs w:val="24"/>
        </w:rPr>
        <w:t xml:space="preserve"> (Newman et al. 2016)</w:t>
      </w:r>
      <w:r w:rsidR="003E67A7">
        <w:rPr>
          <w:rFonts w:ascii="Times New Roman" w:hAnsi="Times New Roman"/>
          <w:sz w:val="24"/>
          <w:szCs w:val="24"/>
        </w:rPr>
        <w:t xml:space="preserve">. </w:t>
      </w:r>
      <w:r w:rsidR="0087619A">
        <w:rPr>
          <w:rFonts w:ascii="Times New Roman" w:hAnsi="Times New Roman"/>
          <w:sz w:val="24"/>
          <w:szCs w:val="24"/>
        </w:rPr>
        <w:t>Given the parameters these indices capture, e</w:t>
      </w:r>
      <w:r w:rsidR="003E67A7">
        <w:rPr>
          <w:rFonts w:ascii="Times New Roman" w:hAnsi="Times New Roman"/>
          <w:sz w:val="24"/>
          <w:szCs w:val="24"/>
        </w:rPr>
        <w:t>ither,</w:t>
      </w:r>
      <w:r w:rsidR="00571859">
        <w:rPr>
          <w:rFonts w:ascii="Times New Roman" w:hAnsi="Times New Roman"/>
          <w:sz w:val="24"/>
          <w:szCs w:val="24"/>
        </w:rPr>
        <w:t xml:space="preserve"> or both</w:t>
      </w:r>
      <w:r w:rsidR="003E67A7">
        <w:rPr>
          <w:rFonts w:ascii="Times New Roman" w:hAnsi="Times New Roman"/>
          <w:sz w:val="24"/>
          <w:szCs w:val="24"/>
        </w:rPr>
        <w:t xml:space="preserve"> may influence Tanner crab recruitment through regulation of sea surface and near-bottom temperatures, sea ice melt timing and water column stability and thus feeding environment, and larval advection patterns</w:t>
      </w:r>
      <w:r w:rsidR="00C92A21">
        <w:rPr>
          <w:rFonts w:ascii="Times New Roman" w:hAnsi="Times New Roman"/>
          <w:sz w:val="24"/>
          <w:szCs w:val="24"/>
        </w:rPr>
        <w:t xml:space="preserve"> (Paul et al. 1979, Incze 1983, Incze et al. 1982, Incze and Paul 1983, Rosenkranz et al. 1998, Paul and Paul 2001,</w:t>
      </w:r>
      <w:r w:rsidR="00C92A21" w:rsidRPr="00C92A21">
        <w:rPr>
          <w:rFonts w:ascii="Times New Roman" w:hAnsi="Times New Roman"/>
          <w:sz w:val="24"/>
          <w:szCs w:val="24"/>
        </w:rPr>
        <w:t xml:space="preserve"> </w:t>
      </w:r>
      <w:r w:rsidR="00C92A21">
        <w:rPr>
          <w:rFonts w:ascii="Times New Roman" w:hAnsi="Times New Roman"/>
          <w:sz w:val="24"/>
          <w:szCs w:val="24"/>
        </w:rPr>
        <w:t>Rosenkranz et al. 2001, Ciannelli and Bailey 2005, Spencer 2008)</w:t>
      </w:r>
      <w:r w:rsidR="0087619A">
        <w:rPr>
          <w:rFonts w:ascii="Times New Roman" w:hAnsi="Times New Roman"/>
          <w:sz w:val="24"/>
          <w:szCs w:val="24"/>
        </w:rPr>
        <w:t>.</w:t>
      </w:r>
      <w:r w:rsidR="007E3E89">
        <w:rPr>
          <w:rFonts w:ascii="Times New Roman" w:hAnsi="Times New Roman"/>
          <w:sz w:val="24"/>
          <w:szCs w:val="24"/>
        </w:rPr>
        <w:t xml:space="preserve"> </w:t>
      </w:r>
      <w:r w:rsidR="00D74BD3">
        <w:rPr>
          <w:rFonts w:ascii="Times New Roman" w:hAnsi="Times New Roman"/>
          <w:sz w:val="24"/>
          <w:szCs w:val="24"/>
        </w:rPr>
        <w:t>Significantly, a recent study</w:t>
      </w:r>
      <w:r w:rsidR="00571859">
        <w:rPr>
          <w:rFonts w:ascii="Times New Roman" w:hAnsi="Times New Roman"/>
          <w:sz w:val="24"/>
          <w:szCs w:val="24"/>
        </w:rPr>
        <w:t xml:space="preserve"> using assessment model recruitment estimates</w:t>
      </w:r>
      <w:r w:rsidR="007E3E89">
        <w:rPr>
          <w:rFonts w:ascii="Times New Roman" w:hAnsi="Times New Roman"/>
          <w:sz w:val="24"/>
          <w:szCs w:val="24"/>
        </w:rPr>
        <w:t xml:space="preserve"> has linked the AO to recruitment variability in both snow crab and Bristol B</w:t>
      </w:r>
      <w:r w:rsidR="00571859">
        <w:rPr>
          <w:rFonts w:ascii="Times New Roman" w:hAnsi="Times New Roman"/>
          <w:sz w:val="24"/>
          <w:szCs w:val="24"/>
        </w:rPr>
        <w:t>ay red king crab</w:t>
      </w:r>
      <w:r w:rsidR="00D74BD3">
        <w:rPr>
          <w:rFonts w:ascii="Times New Roman" w:hAnsi="Times New Roman"/>
          <w:sz w:val="24"/>
          <w:szCs w:val="24"/>
        </w:rPr>
        <w:t>, although</w:t>
      </w:r>
      <w:r w:rsidR="00571859">
        <w:rPr>
          <w:rFonts w:ascii="Times New Roman" w:hAnsi="Times New Roman"/>
          <w:sz w:val="24"/>
          <w:szCs w:val="24"/>
        </w:rPr>
        <w:t xml:space="preserve"> not Tanner crab (Szuwalski et al. 2021).</w:t>
      </w:r>
    </w:p>
    <w:p w14:paraId="3962D58A" w14:textId="091FFFBC" w:rsidR="0037113C" w:rsidRPr="00F818EE" w:rsidRDefault="000E3FBC" w:rsidP="00F818EE">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sidR="00D67E95">
        <w:rPr>
          <w:rFonts w:ascii="Times New Roman" w:hAnsi="Times New Roman"/>
          <w:sz w:val="24"/>
          <w:szCs w:val="24"/>
        </w:rPr>
        <w:t xml:space="preserve">examined the factors regulating juvenile Tanner crab abundance as measured by a </w:t>
      </w:r>
      <w:r w:rsidR="00571859">
        <w:rPr>
          <w:rFonts w:ascii="Times New Roman" w:hAnsi="Times New Roman"/>
          <w:sz w:val="24"/>
          <w:szCs w:val="24"/>
        </w:rPr>
        <w:t xml:space="preserve">bottom trawl survey over the period of </w:t>
      </w:r>
      <w:r w:rsidR="00D67E95">
        <w:rPr>
          <w:rFonts w:ascii="Times New Roman" w:hAnsi="Times New Roman"/>
          <w:sz w:val="24"/>
          <w:szCs w:val="24"/>
        </w:rPr>
        <w:t>1978-2019. Specifically, we evaluated</w:t>
      </w:r>
      <w:r w:rsidRPr="00D04278">
        <w:rPr>
          <w:rFonts w:ascii="Times New Roman" w:hAnsi="Times New Roman"/>
          <w:sz w:val="24"/>
          <w:szCs w:val="24"/>
        </w:rPr>
        <w:t xml:space="preserve"> the effects of spawning</w:t>
      </w:r>
      <w:r w:rsidR="00D67E95">
        <w:rPr>
          <w:rFonts w:ascii="Times New Roman" w:hAnsi="Times New Roman"/>
          <w:sz w:val="24"/>
          <w:szCs w:val="24"/>
        </w:rPr>
        <w:t xml:space="preserve"> stock size</w:t>
      </w:r>
      <w:r w:rsidR="002D5A9E">
        <w:rPr>
          <w:rFonts w:ascii="Times New Roman" w:hAnsi="Times New Roman"/>
          <w:sz w:val="24"/>
          <w:szCs w:val="24"/>
        </w:rPr>
        <w:t xml:space="preserve">, </w:t>
      </w:r>
      <w:r w:rsidR="00D67E95">
        <w:rPr>
          <w:rFonts w:ascii="Times New Roman" w:hAnsi="Times New Roman"/>
          <w:sz w:val="24"/>
          <w:szCs w:val="24"/>
        </w:rPr>
        <w:t xml:space="preserve">competition (as indexed by </w:t>
      </w:r>
      <w:r w:rsidR="002D5A9E">
        <w:rPr>
          <w:rFonts w:ascii="Times New Roman" w:hAnsi="Times New Roman"/>
          <w:sz w:val="24"/>
          <w:szCs w:val="24"/>
        </w:rPr>
        <w:t>female opilio abundance</w:t>
      </w:r>
      <w:r w:rsidR="00D67E95">
        <w:rPr>
          <w:rFonts w:ascii="Times New Roman" w:hAnsi="Times New Roman"/>
          <w:sz w:val="24"/>
          <w:szCs w:val="24"/>
        </w:rPr>
        <w:t xml:space="preserve">), </w:t>
      </w:r>
      <w:r w:rsidR="00D67E95">
        <w:rPr>
          <w:rFonts w:ascii="Times New Roman" w:hAnsi="Times New Roman"/>
          <w:sz w:val="24"/>
          <w:szCs w:val="24"/>
        </w:rPr>
        <w:lastRenderedPageBreak/>
        <w:t xml:space="preserve">predation (as indexed by the abundance of </w:t>
      </w:r>
      <w:r w:rsidR="00D67E95" w:rsidRPr="00D04278">
        <w:rPr>
          <w:rFonts w:ascii="Times New Roman" w:hAnsi="Times New Roman"/>
          <w:sz w:val="24"/>
          <w:szCs w:val="24"/>
        </w:rPr>
        <w:t>t</w:t>
      </w:r>
      <w:r w:rsidR="00D67E95">
        <w:rPr>
          <w:rFonts w:ascii="Times New Roman" w:hAnsi="Times New Roman"/>
          <w:sz w:val="24"/>
          <w:szCs w:val="24"/>
        </w:rPr>
        <w:t>wo</w:t>
      </w:r>
      <w:r w:rsidR="00D67E95" w:rsidRPr="00D04278">
        <w:rPr>
          <w:rFonts w:ascii="Times New Roman" w:hAnsi="Times New Roman"/>
          <w:sz w:val="24"/>
          <w:szCs w:val="24"/>
        </w:rPr>
        <w:t xml:space="preserve"> </w:t>
      </w:r>
      <w:r w:rsidR="00D67E95">
        <w:rPr>
          <w:rFonts w:ascii="Times New Roman" w:hAnsi="Times New Roman"/>
          <w:sz w:val="24"/>
          <w:szCs w:val="24"/>
        </w:rPr>
        <w:t>groundfish predators, Pacific cod</w:t>
      </w:r>
      <w:r w:rsidR="00E14394">
        <w:rPr>
          <w:rFonts w:ascii="Times New Roman" w:hAnsi="Times New Roman"/>
          <w:sz w:val="24"/>
          <w:szCs w:val="24"/>
        </w:rPr>
        <w:t xml:space="preserve"> </w:t>
      </w:r>
      <w:r w:rsidR="00D67E95" w:rsidRPr="00D04278">
        <w:rPr>
          <w:rFonts w:ascii="Times New Roman" w:hAnsi="Times New Roman"/>
          <w:sz w:val="24"/>
          <w:szCs w:val="24"/>
        </w:rPr>
        <w:t>and flathead sole</w:t>
      </w:r>
      <w:r w:rsidR="00FA040D">
        <w:rPr>
          <w:rFonts w:ascii="Times New Roman" w:hAnsi="Times New Roman"/>
          <w:sz w:val="24"/>
          <w:szCs w:val="24"/>
        </w:rPr>
        <w:t xml:space="preserve"> </w:t>
      </w:r>
      <w:r w:rsidR="00D67E95">
        <w:rPr>
          <w:rFonts w:ascii="Times New Roman" w:hAnsi="Times New Roman"/>
          <w:sz w:val="24"/>
          <w:szCs w:val="24"/>
        </w:rPr>
        <w:t>and a suite of physical variables (</w:t>
      </w:r>
      <w:r w:rsidR="002D5A9E">
        <w:rPr>
          <w:rFonts w:ascii="Times New Roman" w:hAnsi="Times New Roman"/>
          <w:sz w:val="24"/>
          <w:szCs w:val="24"/>
        </w:rPr>
        <w:t>wind patterns, the PDO, AO, NBT, SST</w:t>
      </w:r>
      <w:r w:rsidR="00D67E95">
        <w:rPr>
          <w:rFonts w:ascii="Times New Roman" w:hAnsi="Times New Roman"/>
          <w:sz w:val="24"/>
          <w:szCs w:val="24"/>
        </w:rPr>
        <w:t>).</w:t>
      </w:r>
      <w:r w:rsidRPr="00D04278">
        <w:rPr>
          <w:rFonts w:ascii="Times New Roman" w:hAnsi="Times New Roman"/>
          <w:sz w:val="24"/>
          <w:szCs w:val="24"/>
        </w:rPr>
        <w:t xml:space="preserve"> </w:t>
      </w:r>
    </w:p>
    <w:p w14:paraId="4A9F90CD" w14:textId="77777777" w:rsidR="00F818EE" w:rsidRDefault="0037113C" w:rsidP="00F818EE">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60391628" w14:textId="2D08EE02" w:rsidR="0037113C" w:rsidRPr="00F818EE" w:rsidRDefault="0037113C" w:rsidP="00F818EE">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0913D58D" w14:textId="00C7B0D8" w:rsidR="0037113C" w:rsidRPr="005D6CD3" w:rsidRDefault="0037113C" w:rsidP="0037113C">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w:t>
      </w:r>
      <w:commentRangeStart w:id="5"/>
      <w:r>
        <w:rPr>
          <w:rFonts w:ascii="Times New Roman" w:hAnsi="Times New Roman"/>
          <w:sz w:val="24"/>
          <w:szCs w:val="24"/>
        </w:rPr>
        <w:t xml:space="preserve">1978-2019 </w:t>
      </w:r>
      <w:commentRangeEnd w:id="5"/>
      <w:r w:rsidR="00E978FD">
        <w:rPr>
          <w:rStyle w:val="CommentReference"/>
        </w:rPr>
        <w:commentReference w:id="5"/>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w:t>
      </w:r>
      <w:r w:rsidR="002D5A9E">
        <w:rPr>
          <w:rFonts w:ascii="Times New Roman" w:hAnsi="Times New Roman"/>
          <w:sz w:val="24"/>
          <w:szCs w:val="24"/>
        </w:rPr>
        <w:t>ugolo &amp; Turnock 2011, Zacher et</w:t>
      </w:r>
      <w:r>
        <w:rPr>
          <w:rFonts w:ascii="Times New Roman" w:hAnsi="Times New Roman"/>
          <w:sz w:val="24"/>
          <w:szCs w:val="24"/>
        </w:rPr>
        <w:t xml:space="preserve"> al</w:t>
      </w:r>
      <w:r w:rsidR="002D5A9E">
        <w:rPr>
          <w:rFonts w:ascii="Times New Roman" w:hAnsi="Times New Roman"/>
          <w:sz w:val="24"/>
          <w:szCs w:val="24"/>
        </w:rPr>
        <w:t>.</w:t>
      </w:r>
      <w:r>
        <w:rPr>
          <w:rFonts w:ascii="Times New Roman" w:hAnsi="Times New Roman"/>
          <w:sz w:val="24"/>
          <w:szCs w:val="24"/>
        </w:rPr>
        <w:t xml:space="preserve"> 20</w:t>
      </w:r>
      <w:r w:rsidR="00AA61DE">
        <w:rPr>
          <w:rFonts w:ascii="Times New Roman" w:hAnsi="Times New Roman"/>
          <w:sz w:val="24"/>
          <w:szCs w:val="24"/>
        </w:rPr>
        <w:t>20</w:t>
      </w:r>
      <w:r>
        <w:rPr>
          <w:rFonts w:ascii="Times New Roman" w:hAnsi="Times New Roman"/>
          <w:sz w:val="24"/>
          <w:szCs w:val="24"/>
        </w:rPr>
        <w:t>).</w:t>
      </w:r>
    </w:p>
    <w:p w14:paraId="58F42D9B" w14:textId="2931FFAF" w:rsidR="0037113C"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w:t>
      </w:r>
      <w:r w:rsidR="004153F3">
        <w:rPr>
          <w:rFonts w:ascii="Times New Roman" w:hAnsi="Times New Roman"/>
          <w:sz w:val="24"/>
          <w:szCs w:val="24"/>
        </w:rPr>
        <w:t>C</w:t>
      </w:r>
      <w:r>
        <w:rPr>
          <w:rFonts w:ascii="Times New Roman" w:hAnsi="Times New Roman"/>
          <w:sz w:val="24"/>
          <w:szCs w:val="24"/>
        </w:rPr>
        <w:t xml:space="preserve">rabs in this size range are </w:t>
      </w:r>
      <w:r w:rsidR="002F4B6F">
        <w:rPr>
          <w:rFonts w:ascii="Times New Roman" w:hAnsi="Times New Roman"/>
          <w:sz w:val="24"/>
          <w:szCs w:val="24"/>
        </w:rPr>
        <w:t xml:space="preserve">likely </w:t>
      </w:r>
      <w:r>
        <w:rPr>
          <w:rFonts w:ascii="Times New Roman" w:hAnsi="Times New Roman"/>
          <w:sz w:val="24"/>
          <w:szCs w:val="24"/>
        </w:rPr>
        <w:t>predominately 3 y</w:t>
      </w:r>
      <w:r w:rsidR="004153F3">
        <w:rPr>
          <w:rFonts w:ascii="Times New Roman" w:hAnsi="Times New Roman"/>
          <w:sz w:val="24"/>
          <w:szCs w:val="24"/>
        </w:rPr>
        <w:t>ears</w:t>
      </w:r>
      <w:r>
        <w:rPr>
          <w:rFonts w:ascii="Times New Roman" w:hAnsi="Times New Roman"/>
          <w:sz w:val="24"/>
          <w:szCs w:val="24"/>
        </w:rPr>
        <w:t xml:space="preserve"> </w:t>
      </w:r>
      <w:r w:rsidR="004153F3">
        <w:rPr>
          <w:rFonts w:ascii="Times New Roman" w:hAnsi="Times New Roman"/>
          <w:sz w:val="24"/>
          <w:szCs w:val="24"/>
        </w:rPr>
        <w:t>old</w:t>
      </w:r>
      <w:r>
        <w:rPr>
          <w:rFonts w:ascii="Times New Roman" w:hAnsi="Times New Roman"/>
          <w:sz w:val="24"/>
          <w:szCs w:val="24"/>
        </w:rPr>
        <w:t xml:space="preserve">, based on size-at-age relationships </w:t>
      </w:r>
      <w:r w:rsidR="004153F3">
        <w:rPr>
          <w:rFonts w:ascii="Times New Roman" w:hAnsi="Times New Roman"/>
          <w:sz w:val="24"/>
          <w:szCs w:val="24"/>
        </w:rPr>
        <w:t xml:space="preserve">estimated </w:t>
      </w:r>
      <w:r>
        <w:rPr>
          <w:rFonts w:ascii="Times New Roman" w:hAnsi="Times New Roman"/>
          <w:sz w:val="24"/>
          <w:szCs w:val="24"/>
        </w:rPr>
        <w:t>for Tanner crabs in the Gulf of Alaska</w:t>
      </w:r>
      <w:r w:rsidR="004153F3">
        <w:rPr>
          <w:rFonts w:ascii="Times New Roman" w:hAnsi="Times New Roman"/>
          <w:sz w:val="24"/>
          <w:szCs w:val="24"/>
        </w:rPr>
        <w:t xml:space="preserve"> (Donaldson et al. 1981) corrected for the greater intermolt period in the colder temperatures of the EBS (Paul &amp; Paul 2001).</w:t>
      </w:r>
      <w:r>
        <w:rPr>
          <w:rFonts w:ascii="Times New Roman" w:hAnsi="Times New Roman"/>
          <w:sz w:val="24"/>
          <w:szCs w:val="24"/>
        </w:rPr>
        <w:t xml:space="preserve"> </w:t>
      </w:r>
      <w:r w:rsidR="004153F3">
        <w:rPr>
          <w:rFonts w:ascii="Times New Roman" w:hAnsi="Times New Roman"/>
          <w:sz w:val="24"/>
          <w:szCs w:val="24"/>
        </w:rPr>
        <w:t xml:space="preserve">To account for possible error in age estimates </w:t>
      </w:r>
      <w:r>
        <w:rPr>
          <w:rFonts w:ascii="Times New Roman" w:hAnsi="Times New Roman"/>
          <w:sz w:val="24"/>
          <w:szCs w:val="24"/>
        </w:rPr>
        <w:t xml:space="preserve">we also considered the possibility that 30-50 mm CW crabs were predominantly 2 or 4 yr old, for sensitivity analysis in our initial S-R models. </w:t>
      </w:r>
      <w:r w:rsidR="00095D8F">
        <w:rPr>
          <w:rFonts w:ascii="Times New Roman" w:hAnsi="Times New Roman"/>
          <w:sz w:val="24"/>
          <w:szCs w:val="24"/>
        </w:rPr>
        <w:t>Use of design-based estimates for this size range and at this lag is an</w:t>
      </w:r>
      <w:r w:rsidR="00306D5E">
        <w:rPr>
          <w:rFonts w:ascii="Times New Roman" w:hAnsi="Times New Roman"/>
          <w:sz w:val="24"/>
          <w:szCs w:val="24"/>
        </w:rPr>
        <w:t xml:space="preserve"> important distinction relative </w:t>
      </w:r>
      <w:r w:rsidR="00095D8F">
        <w:rPr>
          <w:rFonts w:ascii="Times New Roman" w:hAnsi="Times New Roman"/>
          <w:sz w:val="24"/>
          <w:szCs w:val="24"/>
        </w:rPr>
        <w:t xml:space="preserve">to Szuwalski et al. (2021), who used model </w:t>
      </w:r>
      <w:r w:rsidR="00306D5E">
        <w:rPr>
          <w:rFonts w:ascii="Times New Roman" w:hAnsi="Times New Roman"/>
          <w:sz w:val="24"/>
          <w:szCs w:val="24"/>
        </w:rPr>
        <w:t xml:space="preserve">recruitment estimates </w:t>
      </w:r>
      <w:r w:rsidR="00095D8F">
        <w:rPr>
          <w:rFonts w:ascii="Times New Roman" w:hAnsi="Times New Roman"/>
          <w:sz w:val="24"/>
          <w:szCs w:val="24"/>
        </w:rPr>
        <w:t>at a lag of 5 yrs in their work</w:t>
      </w:r>
      <w:r w:rsidR="00306D5E">
        <w:rPr>
          <w:rFonts w:ascii="Times New Roman" w:hAnsi="Times New Roman"/>
          <w:sz w:val="24"/>
          <w:szCs w:val="24"/>
        </w:rPr>
        <w:t xml:space="preserve">, </w:t>
      </w:r>
      <w:r w:rsidR="00306D5E" w:rsidRPr="00BA5060">
        <w:rPr>
          <w:rFonts w:ascii="Times New Roman" w:hAnsi="Times New Roman"/>
          <w:sz w:val="24"/>
          <w:szCs w:val="24"/>
          <w:highlight w:val="yellow"/>
          <w:rPrChange w:id="6" w:author="Jon.Richar" w:date="2022-12-05T12:14:00Z">
            <w:rPr>
              <w:rFonts w:ascii="Times New Roman" w:hAnsi="Times New Roman"/>
              <w:sz w:val="24"/>
              <w:szCs w:val="24"/>
            </w:rPr>
          </w:rPrChange>
        </w:rPr>
        <w:t>increasing the potential for</w:t>
      </w:r>
      <w:del w:id="7" w:author="Jon.Richar" w:date="2022-12-05T12:23:00Z">
        <w:r w:rsidR="00306D5E" w:rsidRPr="00BA5060" w:rsidDel="00C41C84">
          <w:rPr>
            <w:rFonts w:ascii="Times New Roman" w:hAnsi="Times New Roman"/>
            <w:sz w:val="24"/>
            <w:szCs w:val="24"/>
            <w:highlight w:val="yellow"/>
            <w:rPrChange w:id="8" w:author="Jon.Richar" w:date="2022-12-05T12:14:00Z">
              <w:rPr>
                <w:rFonts w:ascii="Times New Roman" w:hAnsi="Times New Roman"/>
                <w:sz w:val="24"/>
                <w:szCs w:val="24"/>
              </w:rPr>
            </w:rPrChange>
          </w:rPr>
          <w:delText xml:space="preserve"> </w:delText>
        </w:r>
      </w:del>
      <w:ins w:id="9" w:author="Jon.Richar" w:date="2022-12-05T12:13:00Z">
        <w:r w:rsidR="00C41C84" w:rsidRPr="00337BAD">
          <w:rPr>
            <w:rFonts w:ascii="Times New Roman" w:hAnsi="Times New Roman"/>
            <w:sz w:val="24"/>
            <w:szCs w:val="24"/>
            <w:highlight w:val="yellow"/>
          </w:rPr>
          <w:t xml:space="preserve"> variables</w:t>
        </w:r>
        <w:r w:rsidR="00BA5060" w:rsidRPr="00BA5060">
          <w:rPr>
            <w:rFonts w:ascii="Times New Roman" w:hAnsi="Times New Roman"/>
            <w:sz w:val="24"/>
            <w:szCs w:val="24"/>
            <w:highlight w:val="yellow"/>
            <w:rPrChange w:id="10" w:author="Jon.Richar" w:date="2022-12-05T12:14:00Z">
              <w:rPr>
                <w:rFonts w:ascii="Times New Roman" w:hAnsi="Times New Roman"/>
                <w:sz w:val="24"/>
                <w:szCs w:val="24"/>
              </w:rPr>
            </w:rPrChange>
          </w:rPr>
          <w:t xml:space="preserve"> </w:t>
        </w:r>
      </w:ins>
      <w:ins w:id="11" w:author="Jon.Richar" w:date="2022-12-05T12:23:00Z">
        <w:r w:rsidR="00C41C84">
          <w:rPr>
            <w:rFonts w:ascii="Times New Roman" w:hAnsi="Times New Roman"/>
            <w:sz w:val="24"/>
            <w:szCs w:val="24"/>
            <w:highlight w:val="yellow"/>
          </w:rPr>
          <w:t xml:space="preserve">external to the model </w:t>
        </w:r>
      </w:ins>
      <w:ins w:id="12" w:author="Jon.Richar" w:date="2022-12-05T12:13:00Z">
        <w:r w:rsidR="00BA5060" w:rsidRPr="00BA5060">
          <w:rPr>
            <w:rFonts w:ascii="Times New Roman" w:hAnsi="Times New Roman"/>
            <w:sz w:val="24"/>
            <w:szCs w:val="24"/>
            <w:highlight w:val="yellow"/>
            <w:rPrChange w:id="13" w:author="Jon.Richar" w:date="2022-12-05T12:14:00Z">
              <w:rPr>
                <w:rFonts w:ascii="Times New Roman" w:hAnsi="Times New Roman"/>
                <w:sz w:val="24"/>
                <w:szCs w:val="24"/>
              </w:rPr>
            </w:rPrChange>
          </w:rPr>
          <w:t xml:space="preserve">to affect recruitment, </w:t>
        </w:r>
      </w:ins>
      <w:r w:rsidR="00306D5E" w:rsidRPr="00BA5060">
        <w:rPr>
          <w:rFonts w:ascii="Times New Roman" w:hAnsi="Times New Roman"/>
          <w:sz w:val="24"/>
          <w:szCs w:val="24"/>
          <w:highlight w:val="yellow"/>
          <w:rPrChange w:id="14" w:author="Jon.Richar" w:date="2022-12-05T12:14:00Z">
            <w:rPr>
              <w:rFonts w:ascii="Times New Roman" w:hAnsi="Times New Roman"/>
              <w:sz w:val="24"/>
              <w:szCs w:val="24"/>
            </w:rPr>
          </w:rPrChange>
        </w:rPr>
        <w:t>confounding</w:t>
      </w:r>
      <w:ins w:id="15" w:author="Jon.Richar" w:date="2022-12-05T12:14:00Z">
        <w:r w:rsidR="00C41C84" w:rsidRPr="00337BAD">
          <w:rPr>
            <w:rFonts w:ascii="Times New Roman" w:hAnsi="Times New Roman"/>
            <w:sz w:val="24"/>
            <w:szCs w:val="24"/>
            <w:highlight w:val="yellow"/>
          </w:rPr>
          <w:t xml:space="preserve"> any </w:t>
        </w:r>
      </w:ins>
      <w:del w:id="16" w:author="Jon.Richar" w:date="2022-12-05T12:13:00Z">
        <w:r w:rsidR="00306D5E" w:rsidRPr="00BA5060" w:rsidDel="00BA5060">
          <w:rPr>
            <w:rFonts w:ascii="Times New Roman" w:hAnsi="Times New Roman"/>
            <w:sz w:val="24"/>
            <w:szCs w:val="24"/>
            <w:highlight w:val="yellow"/>
            <w:rPrChange w:id="17" w:author="Jon.Richar" w:date="2022-12-05T12:14:00Z">
              <w:rPr>
                <w:rFonts w:ascii="Times New Roman" w:hAnsi="Times New Roman"/>
                <w:sz w:val="24"/>
                <w:szCs w:val="24"/>
              </w:rPr>
            </w:rPrChange>
          </w:rPr>
          <w:delText xml:space="preserve"> of</w:delText>
        </w:r>
      </w:del>
      <w:del w:id="18" w:author="Jon.Richar" w:date="2022-12-05T12:22:00Z">
        <w:r w:rsidR="00306D5E" w:rsidRPr="00BA5060" w:rsidDel="00C41C84">
          <w:rPr>
            <w:rFonts w:ascii="Times New Roman" w:hAnsi="Times New Roman"/>
            <w:sz w:val="24"/>
            <w:szCs w:val="24"/>
            <w:highlight w:val="yellow"/>
            <w:rPrChange w:id="19" w:author="Jon.Richar" w:date="2022-12-05T12:14:00Z">
              <w:rPr>
                <w:rFonts w:ascii="Times New Roman" w:hAnsi="Times New Roman"/>
                <w:sz w:val="24"/>
                <w:szCs w:val="24"/>
              </w:rPr>
            </w:rPrChange>
          </w:rPr>
          <w:delText xml:space="preserve"> </w:delText>
        </w:r>
      </w:del>
      <w:r w:rsidR="00306D5E" w:rsidRPr="00BA5060">
        <w:rPr>
          <w:rFonts w:ascii="Times New Roman" w:hAnsi="Times New Roman"/>
          <w:sz w:val="24"/>
          <w:szCs w:val="24"/>
          <w:highlight w:val="yellow"/>
          <w:rPrChange w:id="20" w:author="Jon.Richar" w:date="2022-12-05T12:14:00Z">
            <w:rPr>
              <w:rFonts w:ascii="Times New Roman" w:hAnsi="Times New Roman"/>
              <w:sz w:val="24"/>
              <w:szCs w:val="24"/>
            </w:rPr>
          </w:rPrChange>
        </w:rPr>
        <w:t>effects</w:t>
      </w:r>
      <w:ins w:id="21" w:author="Jon.Richar" w:date="2022-12-05T12:23:00Z">
        <w:r w:rsidR="00C41C84">
          <w:rPr>
            <w:rFonts w:ascii="Times New Roman" w:hAnsi="Times New Roman"/>
            <w:sz w:val="24"/>
            <w:szCs w:val="24"/>
            <w:highlight w:val="yellow"/>
          </w:rPr>
          <w:t xml:space="preserve"> by the investigated </w:t>
        </w:r>
      </w:ins>
      <w:ins w:id="22" w:author="Jon.Richar" w:date="2022-12-05T12:24:00Z">
        <w:r w:rsidR="00C41C84">
          <w:rPr>
            <w:rFonts w:ascii="Times New Roman" w:hAnsi="Times New Roman"/>
            <w:sz w:val="24"/>
            <w:szCs w:val="24"/>
            <w:highlight w:val="yellow"/>
          </w:rPr>
          <w:t>variable(s)</w:t>
        </w:r>
      </w:ins>
      <w:r w:rsidR="00306D5E" w:rsidRPr="00BA5060">
        <w:rPr>
          <w:rFonts w:ascii="Times New Roman" w:hAnsi="Times New Roman"/>
          <w:sz w:val="24"/>
          <w:szCs w:val="24"/>
          <w:highlight w:val="yellow"/>
          <w:rPrChange w:id="23" w:author="Jon.Richar" w:date="2022-12-05T12:14:00Z">
            <w:rPr>
              <w:rFonts w:ascii="Times New Roman" w:hAnsi="Times New Roman"/>
              <w:sz w:val="24"/>
              <w:szCs w:val="24"/>
            </w:rPr>
          </w:rPrChange>
        </w:rPr>
        <w:t>.</w:t>
      </w:r>
    </w:p>
    <w:p w14:paraId="1DEBBE95" w14:textId="77777777" w:rsidR="00B970B4" w:rsidRDefault="0037113C" w:rsidP="00F818EE">
      <w:pPr>
        <w:spacing w:after="0" w:line="480" w:lineRule="auto"/>
        <w:ind w:firstLine="720"/>
        <w:contextualSpacing/>
        <w:jc w:val="both"/>
        <w:rPr>
          <w:ins w:id="24" w:author="Jon.Richar" w:date="2022-12-06T18:14:00Z"/>
          <w:rFonts w:ascii="Times New Roman" w:hAnsi="Times New Roman"/>
          <w:sz w:val="24"/>
          <w:szCs w:val="24"/>
        </w:rPr>
      </w:pPr>
      <w:r>
        <w:rPr>
          <w:rFonts w:ascii="Times New Roman" w:hAnsi="Times New Roman"/>
          <w:sz w:val="24"/>
          <w:szCs w:val="24"/>
        </w:rPr>
        <w:lastRenderedPageBreak/>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response variabl</w:t>
      </w:r>
    </w:p>
    <w:p w14:paraId="0310313B" w14:textId="4FDE4AE3" w:rsidR="0037113C" w:rsidRDefault="0037113C" w:rsidP="00F818EE">
      <w:pPr>
        <w:spacing w:after="0" w:line="480" w:lineRule="auto"/>
        <w:ind w:firstLine="720"/>
        <w:contextualSpacing/>
        <w:jc w:val="both"/>
        <w:rPr>
          <w:rFonts w:ascii="Times New Roman" w:hAnsi="Times New Roman"/>
          <w:sz w:val="24"/>
          <w:szCs w:val="24"/>
        </w:rPr>
      </w:pPr>
      <w:r w:rsidRPr="00B8358E">
        <w:rPr>
          <w:rFonts w:ascii="Times New Roman" w:hAnsi="Times New Roman"/>
          <w:sz w:val="24"/>
          <w:szCs w:val="24"/>
        </w:rPr>
        <w:t xml:space="preserve">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sidR="00FD0980">
        <w:rPr>
          <w:rFonts w:ascii="Times New Roman" w:hAnsi="Times New Roman"/>
          <w:sz w:val="24"/>
          <w:szCs w:val="24"/>
        </w:rPr>
        <w:t xml:space="preserve"> Exploratory models showed</w:t>
      </w:r>
      <w:r w:rsidR="004153F3">
        <w:rPr>
          <w:rFonts w:ascii="Times New Roman" w:hAnsi="Times New Roman"/>
          <w:sz w:val="24"/>
          <w:szCs w:val="24"/>
        </w:rPr>
        <w:t xml:space="preserve"> that</w:t>
      </w:r>
      <w:r w:rsidR="00FD0980">
        <w:rPr>
          <w:rFonts w:ascii="Times New Roman" w:hAnsi="Times New Roman"/>
          <w:sz w:val="24"/>
          <w:szCs w:val="24"/>
        </w:rPr>
        <w:t xml:space="preserve"> S-R results were not appreciably different when</w:t>
      </w:r>
      <w:r w:rsidRPr="00B8358E">
        <w:rPr>
          <w:rFonts w:ascii="Times New Roman" w:hAnsi="Times New Roman"/>
          <w:i/>
          <w:sz w:val="24"/>
          <w:szCs w:val="24"/>
        </w:rPr>
        <w:t xml:space="preserve"> </w:t>
      </w:r>
      <w:r w:rsidR="00FD0980">
        <w:rPr>
          <w:rFonts w:ascii="Times New Roman" w:hAnsi="Times New Roman"/>
          <w:sz w:val="24"/>
          <w:szCs w:val="24"/>
        </w:rPr>
        <w:t>s</w:t>
      </w:r>
      <w:r w:rsidR="00DA33EC" w:rsidRPr="00DA33EC">
        <w:rPr>
          <w:rFonts w:ascii="Times New Roman" w:hAnsi="Times New Roman"/>
          <w:sz w:val="24"/>
          <w:szCs w:val="24"/>
        </w:rPr>
        <w:t>hell condition 4 (SC4) females</w:t>
      </w:r>
      <w:r w:rsidR="00FD0980">
        <w:rPr>
          <w:rFonts w:ascii="Times New Roman" w:hAnsi="Times New Roman"/>
          <w:sz w:val="24"/>
          <w:szCs w:val="24"/>
        </w:rPr>
        <w:t xml:space="preserve"> were excluded, consequently this class </w:t>
      </w:r>
      <w:r w:rsidR="004153F3">
        <w:rPr>
          <w:rFonts w:ascii="Times New Roman" w:hAnsi="Times New Roman"/>
          <w:sz w:val="24"/>
          <w:szCs w:val="24"/>
        </w:rPr>
        <w:t>w</w:t>
      </w:r>
      <w:r w:rsidR="002235D0">
        <w:rPr>
          <w:rFonts w:ascii="Times New Roman" w:hAnsi="Times New Roman"/>
          <w:sz w:val="24"/>
          <w:szCs w:val="24"/>
        </w:rPr>
        <w:t>as e</w:t>
      </w:r>
      <w:r w:rsidR="004153F3">
        <w:rPr>
          <w:rFonts w:ascii="Times New Roman" w:hAnsi="Times New Roman"/>
          <w:sz w:val="24"/>
          <w:szCs w:val="24"/>
        </w:rPr>
        <w:t>xcluded from analysis</w:t>
      </w:r>
      <w:r w:rsidR="00DA33EC" w:rsidRPr="00DA33EC">
        <w:rPr>
          <w:rFonts w:ascii="Times New Roman" w:hAnsi="Times New Roman"/>
          <w:sz w:val="24"/>
          <w:szCs w:val="24"/>
        </w:rPr>
        <w:t>,</w:t>
      </w:r>
      <w:r w:rsidR="00FD0980">
        <w:rPr>
          <w:rFonts w:ascii="Times New Roman" w:hAnsi="Times New Roman"/>
          <w:sz w:val="24"/>
          <w:szCs w:val="24"/>
        </w:rPr>
        <w:t xml:space="preserve"> as they</w:t>
      </w:r>
      <w:r w:rsidR="00DA33EC" w:rsidRPr="00DA33EC">
        <w:rPr>
          <w:rFonts w:ascii="Times New Roman" w:hAnsi="Times New Roman"/>
          <w:sz w:val="24"/>
          <w:szCs w:val="24"/>
        </w:rPr>
        <w:t xml:space="preserve"> may have lower fecundity</w:t>
      </w:r>
      <w:r w:rsidR="00FD0980">
        <w:rPr>
          <w:rFonts w:ascii="Times New Roman" w:hAnsi="Times New Roman"/>
          <w:sz w:val="24"/>
          <w:szCs w:val="24"/>
        </w:rPr>
        <w:t>.</w:t>
      </w:r>
      <w:r w:rsidR="00DA33EC"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t>
      </w:r>
      <w:r w:rsidR="002D5A9E">
        <w:rPr>
          <w:rFonts w:ascii="Times New Roman" w:hAnsi="Times New Roman"/>
          <w:sz w:val="24"/>
          <w:szCs w:val="24"/>
        </w:rPr>
        <w:t xml:space="preserve">were </w:t>
      </w:r>
      <w:r w:rsidRPr="00B8358E">
        <w:rPr>
          <w:rFonts w:ascii="Times New Roman" w:hAnsi="Times New Roman"/>
          <w:sz w:val="24"/>
          <w:szCs w:val="24"/>
        </w:rPr>
        <w:t>ignored due to comparatively high rates of barrenness, lower fecundity and low abundance.</w:t>
      </w:r>
    </w:p>
    <w:p w14:paraId="1F3D4A33" w14:textId="77777777" w:rsidR="0037113C" w:rsidRPr="005D6CD3"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25"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0D544EFD" w14:textId="77777777" w:rsidR="0037113C" w:rsidRDefault="0037113C" w:rsidP="0037113C">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666FCD3" w14:textId="77777777" w:rsidR="0037113C" w:rsidRPr="002E07B9" w:rsidRDefault="0037113C" w:rsidP="0037113C">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67FE1E57" w14:textId="4B11F654" w:rsidR="0037113C" w:rsidRDefault="0037113C" w:rsidP="00F818EE">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1ADEDAD5" w14:textId="77777777" w:rsidR="0037113C" w:rsidRDefault="0037113C" w:rsidP="0037113C">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727DCE14" w14:textId="3F95E6E4"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lastRenderedPageBreak/>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26" w:author="Jon.Richar" w:date="2022-09-28T10:02:00Z">
        <w:r w:rsidR="009A61F6">
          <w:rPr>
            <w:rFonts w:ascii="Times New Roman" w:hAnsi="Times New Roman"/>
            <w:sz w:val="24"/>
            <w:szCs w:val="24"/>
          </w:rPr>
          <w:t>.</w:t>
        </w:r>
      </w:ins>
      <w:del w:id="27" w:author="Jon.Richar" w:date="2022-09-28T10:02:00Z">
        <w:r w:rsidDel="009A61F6">
          <w:rPr>
            <w:rFonts w:ascii="Times New Roman" w:hAnsi="Times New Roman"/>
            <w:sz w:val="24"/>
            <w:szCs w:val="24"/>
          </w:rPr>
          <w:delText xml:space="preserve">. </w:delText>
        </w:r>
      </w:del>
    </w:p>
    <w:p w14:paraId="5F57D804" w14:textId="77777777" w:rsidR="0037113C" w:rsidRPr="00632C42" w:rsidRDefault="0037113C">
      <w:pPr>
        <w:keepNext/>
        <w:spacing w:line="480" w:lineRule="auto"/>
        <w:contextualSpacing/>
        <w:rPr>
          <w:rFonts w:ascii="Times New Roman" w:hAnsi="Times New Roman"/>
          <w:sz w:val="24"/>
          <w:szCs w:val="24"/>
          <w:u w:val="single"/>
        </w:rPr>
        <w:pPrChange w:id="28" w:author="Mike.Litzow" w:date="2022-11-21T16:17:00Z">
          <w:pPr>
            <w:spacing w:line="480" w:lineRule="auto"/>
            <w:contextualSpacing/>
          </w:pPr>
        </w:pPrChange>
      </w:pPr>
      <w:r>
        <w:rPr>
          <w:rFonts w:ascii="Times New Roman" w:hAnsi="Times New Roman"/>
          <w:sz w:val="24"/>
          <w:szCs w:val="24"/>
          <w:u w:val="single"/>
        </w:rPr>
        <w:t>Environmental covariates</w:t>
      </w:r>
    </w:p>
    <w:p w14:paraId="4806E9F1" w14:textId="080596F5"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w:t>
      </w:r>
      <w:r w:rsidR="00EA2CB7">
        <w:rPr>
          <w:rFonts w:ascii="Times New Roman" w:hAnsi="Times New Roman"/>
          <w:sz w:val="24"/>
          <w:szCs w:val="24"/>
        </w:rPr>
        <w:t xml:space="preserve">hypothesized </w:t>
      </w:r>
      <w:r>
        <w:rPr>
          <w:rFonts w:ascii="Times New Roman" w:hAnsi="Times New Roman"/>
          <w:sz w:val="24"/>
          <w:szCs w:val="24"/>
        </w:rPr>
        <w:t xml:space="preserve">environmental covariates </w:t>
      </w:r>
      <w:r w:rsidR="00EA2CB7">
        <w:rPr>
          <w:rFonts w:ascii="Times New Roman" w:hAnsi="Times New Roman"/>
          <w:sz w:val="24"/>
          <w:szCs w:val="24"/>
        </w:rPr>
        <w:t xml:space="preserve">(Table 1) </w:t>
      </w:r>
      <w:r>
        <w:rPr>
          <w:rFonts w:ascii="Times New Roman" w:hAnsi="Times New Roman"/>
          <w:sz w:val="24"/>
          <w:szCs w:val="24"/>
        </w:rPr>
        <w:t xml:space="preserve">were obtained from multiple sources. As with the </w:t>
      </w:r>
      <w:r w:rsidR="00C5265B" w:rsidRPr="0008650F">
        <w:rPr>
          <w:rFonts w:ascii="Times New Roman" w:hAnsi="Times New Roman"/>
          <w:sz w:val="24"/>
          <w:szCs w:val="24"/>
        </w:rPr>
        <w:t>Tanner</w:t>
      </w:r>
      <w:r>
        <w:rPr>
          <w:rFonts w:ascii="Times New Roman" w:hAnsi="Times New Roman"/>
          <w:sz w:val="24"/>
          <w:szCs w:val="24"/>
        </w:rPr>
        <w:t xml:space="preserve"> indices, data for ovigerous female </w:t>
      </w:r>
      <w:r w:rsidR="00A538BF" w:rsidRPr="0008650F">
        <w:rPr>
          <w:rFonts w:ascii="Times New Roman" w:hAnsi="Times New Roman"/>
          <w:sz w:val="24"/>
          <w:szCs w:val="24"/>
        </w:rPr>
        <w:t>snow</w:t>
      </w:r>
      <w:r w:rsidR="00A538BF">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4C49B03F" w14:textId="77B76E6D"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r w:rsidR="00D75FF9">
        <w:fldChar w:fldCharType="begin"/>
      </w:r>
      <w:r w:rsidR="00D75FF9">
        <w:instrText xml:space="preserve"> HYPERLINK "https://www.ncdc.noaa.gov/teleconnections/" </w:instrText>
      </w:r>
      <w:r w:rsidR="00D75FF9">
        <w:fldChar w:fldCharType="separate"/>
      </w:r>
      <w:r w:rsidRPr="008D52CB">
        <w:rPr>
          <w:rStyle w:val="Hyperlink"/>
          <w:rFonts w:ascii="Times New Roman" w:hAnsi="Times New Roman"/>
          <w:sz w:val="24"/>
          <w:szCs w:val="24"/>
        </w:rPr>
        <w:t>https://www.ncdc.noaa.gov/teleconnections/</w:t>
      </w:r>
      <w:r w:rsidR="00D75FF9">
        <w:rPr>
          <w:rStyle w:val="Hyperlink"/>
          <w:rFonts w:ascii="Times New Roman" w:hAnsi="Times New Roman"/>
          <w:sz w:val="24"/>
          <w:szCs w:val="24"/>
        </w:rPr>
        <w:fldChar w:fldCharType="end"/>
      </w:r>
      <w:r>
        <w:rPr>
          <w:rFonts w:ascii="Times New Roman" w:hAnsi="Times New Roman"/>
          <w:sz w:val="24"/>
          <w:szCs w:val="24"/>
        </w:rPr>
        <w:t xml:space="preserve">. </w:t>
      </w:r>
      <w:r w:rsidR="006466A8">
        <w:rPr>
          <w:rFonts w:ascii="Times New Roman" w:hAnsi="Times New Roman"/>
          <w:sz w:val="24"/>
          <w:szCs w:val="24"/>
        </w:rPr>
        <w:t>We</w:t>
      </w:r>
      <w:r>
        <w:rPr>
          <w:rFonts w:ascii="Times New Roman" w:hAnsi="Times New Roman"/>
          <w:sz w:val="24"/>
          <w:szCs w:val="24"/>
        </w:rPr>
        <w:t xml:space="preserve"> used </w:t>
      </w:r>
      <w:r w:rsidR="006466A8">
        <w:rPr>
          <w:rFonts w:ascii="Times New Roman" w:hAnsi="Times New Roman"/>
          <w:sz w:val="24"/>
          <w:szCs w:val="24"/>
        </w:rPr>
        <w:t xml:space="preserve">winter </w:t>
      </w:r>
      <w:r>
        <w:rPr>
          <w:rFonts w:ascii="Times New Roman" w:hAnsi="Times New Roman"/>
          <w:sz w:val="24"/>
          <w:szCs w:val="24"/>
        </w:rPr>
        <w:t xml:space="preserve">data for the </w:t>
      </w:r>
      <w:r w:rsidR="006466A8">
        <w:rPr>
          <w:rFonts w:ascii="Times New Roman" w:hAnsi="Times New Roman"/>
          <w:sz w:val="24"/>
          <w:szCs w:val="24"/>
        </w:rPr>
        <w:t>PDO</w:t>
      </w:r>
      <w:r>
        <w:rPr>
          <w:rFonts w:ascii="Times New Roman" w:hAnsi="Times New Roman"/>
          <w:sz w:val="24"/>
          <w:szCs w:val="24"/>
        </w:rPr>
        <w:t xml:space="preserve"> </w:t>
      </w:r>
      <w:r w:rsidR="006466A8">
        <w:rPr>
          <w:rFonts w:ascii="Times New Roman" w:hAnsi="Times New Roman"/>
          <w:sz w:val="24"/>
          <w:szCs w:val="24"/>
        </w:rPr>
        <w:t>(</w:t>
      </w:r>
      <w:r>
        <w:rPr>
          <w:rFonts w:ascii="Times New Roman" w:hAnsi="Times New Roman"/>
          <w:sz w:val="24"/>
          <w:szCs w:val="24"/>
        </w:rPr>
        <w:t>December</w:t>
      </w:r>
      <w:r w:rsidR="006466A8">
        <w:rPr>
          <w:rFonts w:ascii="Times New Roman" w:hAnsi="Times New Roman"/>
          <w:sz w:val="24"/>
          <w:szCs w:val="24"/>
        </w:rPr>
        <w:t>-</w:t>
      </w:r>
      <w:r>
        <w:rPr>
          <w:rFonts w:ascii="Times New Roman" w:hAnsi="Times New Roman"/>
          <w:sz w:val="24"/>
          <w:szCs w:val="24"/>
        </w:rPr>
        <w:t xml:space="preserve"> February</w:t>
      </w:r>
      <w:r w:rsidR="006466A8">
        <w:rPr>
          <w:rFonts w:ascii="Times New Roman" w:hAnsi="Times New Roman"/>
          <w:sz w:val="24"/>
          <w:szCs w:val="24"/>
        </w:rPr>
        <w:t xml:space="preserve"> mean for the year corresponding to January).</w:t>
      </w:r>
      <w:r>
        <w:rPr>
          <w:rFonts w:ascii="Times New Roman" w:hAnsi="Times New Roman"/>
          <w:sz w:val="24"/>
          <w:szCs w:val="24"/>
        </w:rPr>
        <w:t xml:space="preserve"> </w:t>
      </w:r>
      <w:r w:rsidR="006466A8">
        <w:rPr>
          <w:rFonts w:ascii="Times New Roman" w:hAnsi="Times New Roman"/>
          <w:sz w:val="24"/>
          <w:szCs w:val="24"/>
        </w:rPr>
        <w:t>Winter values of the</w:t>
      </w:r>
      <w:r>
        <w:rPr>
          <w:rFonts w:ascii="Times New Roman" w:hAnsi="Times New Roman"/>
          <w:sz w:val="24"/>
          <w:szCs w:val="24"/>
        </w:rPr>
        <w:t xml:space="preserve"> AO, </w:t>
      </w:r>
      <w:r w:rsidR="006466A8">
        <w:rPr>
          <w:rFonts w:ascii="Times New Roman" w:hAnsi="Times New Roman"/>
          <w:sz w:val="24"/>
          <w:szCs w:val="24"/>
        </w:rPr>
        <w:t xml:space="preserve"> were calculated as</w:t>
      </w:r>
      <w:r>
        <w:rPr>
          <w:rFonts w:ascii="Times New Roman" w:hAnsi="Times New Roman"/>
          <w:sz w:val="24"/>
          <w:szCs w:val="24"/>
        </w:rPr>
        <w:t xml:space="preserve"> January</w:t>
      </w:r>
      <w:r w:rsidR="006466A8">
        <w:rPr>
          <w:rFonts w:ascii="Times New Roman" w:hAnsi="Times New Roman"/>
          <w:sz w:val="24"/>
          <w:szCs w:val="24"/>
        </w:rPr>
        <w:t>-</w:t>
      </w:r>
      <w:r>
        <w:rPr>
          <w:rFonts w:ascii="Times New Roman" w:hAnsi="Times New Roman"/>
          <w:sz w:val="24"/>
          <w:szCs w:val="24"/>
        </w:rPr>
        <w:t xml:space="preserve"> March </w:t>
      </w:r>
      <w:r w:rsidR="006466A8">
        <w:rPr>
          <w:rFonts w:ascii="Times New Roman" w:hAnsi="Times New Roman"/>
          <w:sz w:val="24"/>
          <w:szCs w:val="24"/>
        </w:rPr>
        <w:t>means</w:t>
      </w:r>
      <w:r>
        <w:rPr>
          <w:rFonts w:ascii="Times New Roman" w:hAnsi="Times New Roman"/>
          <w:sz w:val="24"/>
          <w:szCs w:val="24"/>
        </w:rPr>
        <w:t>. Three</w:t>
      </w:r>
      <w:r w:rsidR="006466A8">
        <w:rPr>
          <w:rFonts w:ascii="Times New Roman" w:hAnsi="Times New Roman"/>
          <w:sz w:val="24"/>
          <w:szCs w:val="24"/>
        </w:rPr>
        <w:t>-year</w:t>
      </w:r>
      <w:r w:rsidR="00CC04C6">
        <w:rPr>
          <w:rFonts w:ascii="Times New Roman" w:hAnsi="Times New Roman"/>
          <w:sz w:val="24"/>
          <w:szCs w:val="24"/>
        </w:rPr>
        <w:t xml:space="preserve"> </w:t>
      </w:r>
      <w:r>
        <w:rPr>
          <w:rFonts w:ascii="Times New Roman" w:hAnsi="Times New Roman"/>
          <w:sz w:val="24"/>
          <w:szCs w:val="24"/>
        </w:rPr>
        <w:t xml:space="preserve">rolling averages were then calculated for each index using the same procedures as applied for NBT. </w:t>
      </w:r>
      <w:r w:rsidR="00BC1346">
        <w:rPr>
          <w:rFonts w:ascii="Times New Roman" w:hAnsi="Times New Roman"/>
          <w:sz w:val="24"/>
          <w:szCs w:val="24"/>
        </w:rPr>
        <w:t xml:space="preserve">May – June </w:t>
      </w:r>
      <w:r>
        <w:rPr>
          <w:rFonts w:ascii="Times New Roman" w:hAnsi="Times New Roman"/>
          <w:sz w:val="24"/>
          <w:szCs w:val="24"/>
        </w:rPr>
        <w:t>Sea surface temperature (SST</w:t>
      </w:r>
      <w:r w:rsidR="00BC1346">
        <w:rPr>
          <w:rFonts w:ascii="Times New Roman" w:hAnsi="Times New Roman"/>
          <w:sz w:val="24"/>
          <w:szCs w:val="24"/>
        </w:rPr>
        <w:t xml:space="preserve"> MJ</w:t>
      </w:r>
      <w:r>
        <w:rPr>
          <w:rFonts w:ascii="Times New Roman" w:hAnsi="Times New Roman"/>
          <w:sz w:val="24"/>
          <w:szCs w:val="24"/>
        </w:rPr>
        <w:t xml:space="preserve">), estimates were obtained from the Extended Reconstructed Sea Surface Temperature (ERSST) v5 dataset (Huang et al. 2017), available from </w:t>
      </w:r>
      <w:r w:rsidR="00D75FF9">
        <w:fldChar w:fldCharType="begin"/>
      </w:r>
      <w:r w:rsidR="00D75FF9">
        <w:instrText xml:space="preserve"> HYPERLINK "https://www.ncdc.noaa.gov/data-access/marineocean-data/extended-reconstructed-sea-surface-temperature-ersst-v5" </w:instrText>
      </w:r>
      <w:r w:rsidR="00D75FF9">
        <w:fldChar w:fldCharType="separate"/>
      </w:r>
      <w:r w:rsidRPr="008D52CB">
        <w:rPr>
          <w:rStyle w:val="Hyperlink"/>
          <w:rFonts w:ascii="Times New Roman" w:hAnsi="Times New Roman"/>
          <w:sz w:val="24"/>
          <w:szCs w:val="24"/>
        </w:rPr>
        <w:t>https://www.ncdc.noaa.gov/data-access/marineocean-data/extended-reconstructed-sea-surface-temperature-ersst-v5</w:t>
      </w:r>
      <w:r w:rsidR="00D75FF9">
        <w:rPr>
          <w:rStyle w:val="Hyperlink"/>
          <w:rFonts w:ascii="Times New Roman" w:hAnsi="Times New Roman"/>
          <w:sz w:val="24"/>
          <w:szCs w:val="24"/>
        </w:rPr>
        <w:fldChar w:fldCharType="end"/>
      </w:r>
      <w:r>
        <w:rPr>
          <w:rFonts w:ascii="Times New Roman" w:hAnsi="Times New Roman"/>
          <w:sz w:val="24"/>
          <w:szCs w:val="24"/>
        </w:rPr>
        <w:t>. Estimates for the months of May, June and July and corresponding to the EBS region were extracted, and averaged annually. Finally,</w:t>
      </w:r>
      <w:r w:rsidR="002F56F4">
        <w:rPr>
          <w:rFonts w:ascii="Times New Roman" w:hAnsi="Times New Roman"/>
          <w:sz w:val="24"/>
          <w:szCs w:val="24"/>
        </w:rPr>
        <w:t xml:space="preserve"> northeastern and</w:t>
      </w:r>
      <w:r>
        <w:rPr>
          <w:rFonts w:ascii="Times New Roman" w:hAnsi="Times New Roman"/>
          <w:sz w:val="24"/>
          <w:szCs w:val="24"/>
        </w:rPr>
        <w:t xml:space="preserve"> southeastern wind vector components during the summer (May-September) were resolved via analysis of v- and u-components from the NCAR-NCEP database, obtained from </w:t>
      </w:r>
      <w:r w:rsidR="00D75FF9">
        <w:fldChar w:fldCharType="begin"/>
      </w:r>
      <w:r w:rsidR="00D75FF9">
        <w:instrText xml:space="preserve"> HYPERLINK "http://apdrc.soest.hawaii.edu/erddap/griddap/" </w:instrText>
      </w:r>
      <w:r w:rsidR="00D75FF9">
        <w:fldChar w:fldCharType="separate"/>
      </w:r>
      <w:r w:rsidRPr="008D52CB">
        <w:rPr>
          <w:rStyle w:val="Hyperlink"/>
          <w:rFonts w:ascii="Times New Roman" w:hAnsi="Times New Roman"/>
          <w:sz w:val="24"/>
          <w:szCs w:val="24"/>
        </w:rPr>
        <w:t>http://apdrc.soest.hawaii.edu/erddap/griddap/</w:t>
      </w:r>
      <w:r w:rsidR="00D75FF9">
        <w:rPr>
          <w:rStyle w:val="Hyperlink"/>
          <w:rFonts w:ascii="Times New Roman" w:hAnsi="Times New Roman"/>
          <w:sz w:val="24"/>
          <w:szCs w:val="24"/>
        </w:rPr>
        <w:fldChar w:fldCharType="end"/>
      </w:r>
      <w:r>
        <w:rPr>
          <w:rFonts w:ascii="Times New Roman" w:hAnsi="Times New Roman"/>
          <w:sz w:val="24"/>
          <w:szCs w:val="24"/>
        </w:rPr>
        <w:t xml:space="preserve">, and averaged by year. </w:t>
      </w:r>
    </w:p>
    <w:p w14:paraId="41FB37BB" w14:textId="334ACCB3"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For groundfish, population estimates were taken from recent stock assessment model results for Pacific cod (Thompson and Thorson</w:t>
      </w:r>
      <w:r w:rsidR="006466A8">
        <w:rPr>
          <w:rFonts w:ascii="Times New Roman" w:hAnsi="Times New Roman"/>
          <w:sz w:val="24"/>
          <w:szCs w:val="24"/>
        </w:rPr>
        <w:t>,</w:t>
      </w:r>
      <w:r>
        <w:rPr>
          <w:rFonts w:ascii="Times New Roman" w:hAnsi="Times New Roman"/>
          <w:sz w:val="24"/>
          <w:szCs w:val="24"/>
        </w:rPr>
        <w:t xml:space="preserve">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Three</w:t>
      </w:r>
      <w:r w:rsidR="006466A8">
        <w:rPr>
          <w:rFonts w:ascii="Times New Roman" w:hAnsi="Times New Roman"/>
          <w:sz w:val="24"/>
          <w:szCs w:val="24"/>
        </w:rPr>
        <w:t>-</w:t>
      </w:r>
      <w:r>
        <w:rPr>
          <w:rFonts w:ascii="Times New Roman" w:hAnsi="Times New Roman"/>
          <w:sz w:val="24"/>
          <w:szCs w:val="24"/>
        </w:rPr>
        <w:t xml:space="preserve">year rolling averages were then calculated as per procedures used for previous covariates. For </w:t>
      </w:r>
      <w:r w:rsidR="007E0C88" w:rsidRPr="007E0C88">
        <w:rPr>
          <w:rFonts w:ascii="Times New Roman" w:hAnsi="Times New Roman"/>
          <w:sz w:val="24"/>
          <w:szCs w:val="24"/>
        </w:rPr>
        <w:t xml:space="preserve"> </w:t>
      </w:r>
      <w:r w:rsidR="007E0C88">
        <w:rPr>
          <w:rFonts w:ascii="Times New Roman" w:hAnsi="Times New Roman"/>
          <w:sz w:val="24"/>
          <w:szCs w:val="24"/>
        </w:rPr>
        <w:t>flathead sole</w:t>
      </w:r>
      <w:r>
        <w:rPr>
          <w:rFonts w:ascii="Times New Roman" w:hAnsi="Times New Roman"/>
          <w:sz w:val="24"/>
          <w:szCs w:val="24"/>
        </w:rPr>
        <w:t xml:space="preserv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29" w:author="Jon.Richar" w:date="2022-12-05T12:12:00Z">
        <w:r w:rsidR="007E0C88" w:rsidRPr="007E0C88" w:rsidDel="00BA5060">
          <w:rPr>
            <w:rFonts w:ascii="Times New Roman" w:hAnsi="Times New Roman"/>
            <w:sz w:val="24"/>
            <w:szCs w:val="24"/>
          </w:rPr>
          <w:delText xml:space="preserve"> </w:delText>
        </w:r>
      </w:del>
      <w:r w:rsidR="007E0C88">
        <w:rPr>
          <w:rFonts w:ascii="Times New Roman" w:hAnsi="Times New Roman"/>
          <w:sz w:val="24"/>
          <w:szCs w:val="24"/>
        </w:rPr>
        <w:t xml:space="preserve">flathead sole </w:t>
      </w:r>
      <w:r>
        <w:rPr>
          <w:rFonts w:ascii="Times New Roman" w:hAnsi="Times New Roman"/>
          <w:sz w:val="24"/>
          <w:szCs w:val="24"/>
        </w:rPr>
        <w:t xml:space="preserve">to represent the age groups capable of consuming juvenile Tanner crab. </w:t>
      </w:r>
    </w:p>
    <w:p w14:paraId="5D95C86A" w14:textId="564A7B06" w:rsidR="0037113C" w:rsidRPr="00632C42" w:rsidRDefault="006466A8">
      <w:pPr>
        <w:spacing w:line="480" w:lineRule="auto"/>
        <w:contextualSpacing/>
        <w:rPr>
          <w:rFonts w:ascii="Times New Roman" w:hAnsi="Times New Roman"/>
          <w:sz w:val="24"/>
          <w:szCs w:val="24"/>
          <w:u w:val="single"/>
        </w:rPr>
        <w:pPrChange w:id="30" w:author="Mike.Litzow" w:date="2022-11-21T16:17:00Z">
          <w:pPr>
            <w:spacing w:line="480" w:lineRule="auto"/>
            <w:ind w:firstLine="720"/>
            <w:contextualSpacing/>
          </w:pPr>
        </w:pPrChange>
      </w:pPr>
      <w:r>
        <w:rPr>
          <w:rFonts w:ascii="Times New Roman" w:hAnsi="Times New Roman"/>
          <w:sz w:val="24"/>
          <w:szCs w:val="24"/>
          <w:u w:val="single"/>
        </w:rPr>
        <w:t>Analysis</w:t>
      </w:r>
    </w:p>
    <w:p w14:paraId="56366F49" w14:textId="152BA2DE" w:rsidR="0037113C" w:rsidRPr="005D6CD3"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To evaluate potential autocorrelation in recruitment, the sample autocorrelation function (ACF) was plotted for lags of 0 to 14 yr for three time stanzas:</w:t>
      </w:r>
      <w:r w:rsidR="007B7775">
        <w:rPr>
          <w:rFonts w:ascii="Times New Roman" w:hAnsi="Times New Roman"/>
          <w:sz w:val="24"/>
          <w:szCs w:val="24"/>
        </w:rPr>
        <w:t xml:space="preserve"> </w:t>
      </w:r>
      <w:r>
        <w:rPr>
          <w:rFonts w:ascii="Times New Roman" w:hAnsi="Times New Roman"/>
          <w:sz w:val="24"/>
          <w:szCs w:val="24"/>
        </w:rPr>
        <w:t>1978-200</w:t>
      </w:r>
      <w:r w:rsidR="006B08DC">
        <w:rPr>
          <w:rFonts w:ascii="Times New Roman" w:hAnsi="Times New Roman"/>
          <w:sz w:val="24"/>
          <w:szCs w:val="24"/>
        </w:rPr>
        <w:t>8, 2009</w:t>
      </w:r>
      <w:r>
        <w:rPr>
          <w:rFonts w:ascii="Times New Roman" w:hAnsi="Times New Roman"/>
          <w:sz w:val="24"/>
          <w:szCs w:val="24"/>
        </w:rPr>
        <w:t xml:space="preserve">-2019 and 1978-2019. </w:t>
      </w:r>
      <w:commentRangeStart w:id="31"/>
      <w:r>
        <w:rPr>
          <w:rFonts w:ascii="Times New Roman" w:hAnsi="Times New Roman"/>
          <w:sz w:val="24"/>
          <w:szCs w:val="24"/>
        </w:rPr>
        <w:t>The break between the first two stanzas was based on previous</w:t>
      </w:r>
      <w:r w:rsidR="007E0C88">
        <w:rPr>
          <w:rFonts w:ascii="Times New Roman" w:hAnsi="Times New Roman"/>
          <w:sz w:val="24"/>
          <w:szCs w:val="24"/>
        </w:rPr>
        <w:t xml:space="preserve"> unpublished</w:t>
      </w:r>
      <w:r>
        <w:rPr>
          <w:rFonts w:ascii="Times New Roman" w:hAnsi="Times New Roman"/>
          <w:sz w:val="24"/>
          <w:szCs w:val="24"/>
        </w:rPr>
        <w:t xml:space="preserve"> work, for which this study was a followup (Richar </w:t>
      </w:r>
      <w:r w:rsidR="007E0C88">
        <w:rPr>
          <w:rFonts w:ascii="Times New Roman" w:hAnsi="Times New Roman"/>
          <w:sz w:val="24"/>
          <w:szCs w:val="24"/>
        </w:rPr>
        <w:t>and Kruse, unpublished</w:t>
      </w:r>
      <w:r>
        <w:rPr>
          <w:rFonts w:ascii="Times New Roman" w:hAnsi="Times New Roman"/>
          <w:sz w:val="24"/>
          <w:szCs w:val="24"/>
        </w:rPr>
        <w:t xml:space="preserve">). </w:t>
      </w:r>
      <w:r w:rsidR="007E0C88">
        <w:rPr>
          <w:rFonts w:ascii="Times New Roman" w:hAnsi="Times New Roman"/>
          <w:sz w:val="24"/>
          <w:szCs w:val="24"/>
        </w:rPr>
        <w:t xml:space="preserve">That </w:t>
      </w:r>
      <w:r w:rsidR="00BD7FA3">
        <w:rPr>
          <w:rFonts w:ascii="Times New Roman" w:hAnsi="Times New Roman"/>
          <w:sz w:val="24"/>
          <w:szCs w:val="24"/>
        </w:rPr>
        <w:t xml:space="preserve">earlier </w:t>
      </w:r>
      <w:r w:rsidR="007E0C88">
        <w:rPr>
          <w:rFonts w:ascii="Times New Roman" w:hAnsi="Times New Roman"/>
          <w:sz w:val="24"/>
          <w:szCs w:val="24"/>
        </w:rPr>
        <w:t xml:space="preserve">study </w:t>
      </w:r>
      <w:r w:rsidR="002B6C20">
        <w:rPr>
          <w:rFonts w:ascii="Times New Roman" w:hAnsi="Times New Roman"/>
          <w:sz w:val="24"/>
          <w:szCs w:val="24"/>
        </w:rPr>
        <w:t xml:space="preserve">focused on the period 1978-2008: here we sought to </w:t>
      </w:r>
      <w:r w:rsidR="00BD7FA3">
        <w:rPr>
          <w:rFonts w:ascii="Times New Roman" w:hAnsi="Times New Roman"/>
          <w:sz w:val="24"/>
          <w:szCs w:val="24"/>
        </w:rPr>
        <w:t>repeat</w:t>
      </w:r>
      <w:r w:rsidR="002B6C20">
        <w:rPr>
          <w:rFonts w:ascii="Times New Roman" w:hAnsi="Times New Roman"/>
          <w:sz w:val="24"/>
          <w:szCs w:val="24"/>
        </w:rPr>
        <w:t xml:space="preserve"> those analyses</w:t>
      </w:r>
      <w:r w:rsidR="00BD7FA3">
        <w:rPr>
          <w:rFonts w:ascii="Times New Roman" w:hAnsi="Times New Roman"/>
          <w:sz w:val="24"/>
          <w:szCs w:val="24"/>
        </w:rPr>
        <w:t>, while also updating them</w:t>
      </w:r>
      <w:r w:rsidR="002B6C20">
        <w:rPr>
          <w:rFonts w:ascii="Times New Roman" w:hAnsi="Times New Roman"/>
          <w:sz w:val="24"/>
          <w:szCs w:val="24"/>
        </w:rPr>
        <w:t xml:space="preserve"> with </w:t>
      </w:r>
      <w:r w:rsidR="00A06A9C">
        <w:rPr>
          <w:rFonts w:ascii="Times New Roman" w:hAnsi="Times New Roman"/>
          <w:sz w:val="24"/>
          <w:szCs w:val="24"/>
        </w:rPr>
        <w:t>more rec</w:t>
      </w:r>
      <w:r w:rsidR="00647123">
        <w:rPr>
          <w:rFonts w:ascii="Times New Roman" w:hAnsi="Times New Roman"/>
          <w:sz w:val="24"/>
          <w:szCs w:val="24"/>
        </w:rPr>
        <w:t xml:space="preserve">ent data. </w:t>
      </w:r>
      <w:commentRangeEnd w:id="31"/>
      <w:r w:rsidR="00E978FD">
        <w:rPr>
          <w:rStyle w:val="CommentReference"/>
        </w:rPr>
        <w:commentReference w:id="31"/>
      </w:r>
      <w:r w:rsidR="00647123">
        <w:rPr>
          <w:rFonts w:ascii="Times New Roman" w:hAnsi="Times New Roman"/>
          <w:sz w:val="24"/>
          <w:szCs w:val="24"/>
        </w:rPr>
        <w:t>S</w:t>
      </w:r>
      <w:r>
        <w:rPr>
          <w:rFonts w:ascii="Times New Roman" w:hAnsi="Times New Roman"/>
          <w:sz w:val="24"/>
          <w:szCs w:val="24"/>
        </w:rPr>
        <w:t>ignificant positive autocorrelation</w:t>
      </w:r>
      <w:r w:rsidR="00647123">
        <w:rPr>
          <w:rFonts w:ascii="Times New Roman" w:hAnsi="Times New Roman"/>
          <w:sz w:val="24"/>
          <w:szCs w:val="24"/>
        </w:rPr>
        <w:t>s were indicated</w:t>
      </w:r>
      <w:r>
        <w:rPr>
          <w:rFonts w:ascii="Times New Roman" w:hAnsi="Times New Roman"/>
          <w:sz w:val="24"/>
          <w:szCs w:val="24"/>
        </w:rPr>
        <w:t xml:space="preserve"> at lag 1 yr</w:t>
      </w:r>
      <w:r w:rsidR="00647123">
        <w:rPr>
          <w:rFonts w:ascii="Times New Roman" w:hAnsi="Times New Roman"/>
          <w:sz w:val="24"/>
          <w:szCs w:val="24"/>
        </w:rPr>
        <w:t xml:space="preserve"> for all stanzas</w:t>
      </w:r>
      <w:r>
        <w:rPr>
          <w:rFonts w:ascii="Times New Roman" w:hAnsi="Times New Roman"/>
          <w:sz w:val="24"/>
          <w:szCs w:val="24"/>
        </w:rPr>
        <w:t>, and for the 1978-200</w:t>
      </w:r>
      <w:r w:rsidR="006B08DC">
        <w:rPr>
          <w:rFonts w:ascii="Times New Roman" w:hAnsi="Times New Roman"/>
          <w:sz w:val="24"/>
          <w:szCs w:val="24"/>
        </w:rPr>
        <w:t>8</w:t>
      </w:r>
      <w:r>
        <w:rPr>
          <w:rFonts w:ascii="Times New Roman" w:hAnsi="Times New Roman"/>
          <w:sz w:val="24"/>
          <w:szCs w:val="24"/>
        </w:rPr>
        <w:t xml:space="preserve"> stanza only, a significant negative autocorrelation at lag 6 yr. Therefore, a</w:t>
      </w:r>
      <w:r w:rsidRPr="005D6CD3">
        <w:rPr>
          <w:rFonts w:ascii="Times New Roman" w:hAnsi="Times New Roman"/>
          <w:sz w:val="24"/>
          <w:szCs w:val="24"/>
        </w:rPr>
        <w:t xml:space="preserve"> first</w:t>
      </w:r>
      <w:r>
        <w:rPr>
          <w:rFonts w:ascii="Times New Roman" w:hAnsi="Times New Roman"/>
          <w:sz w:val="24"/>
          <w:szCs w:val="24"/>
        </w:rPr>
        <w:noBreakHyphen/>
      </w:r>
      <w:r w:rsidRPr="005D6CD3">
        <w:rPr>
          <w:rFonts w:ascii="Times New Roman" w:hAnsi="Times New Roman"/>
          <w:sz w:val="24"/>
          <w:szCs w:val="24"/>
        </w:rPr>
        <w:t>order auto-regressive process</w:t>
      </w:r>
      <w:r>
        <w:rPr>
          <w:rFonts w:ascii="Times New Roman" w:hAnsi="Times New Roman"/>
          <w:sz w:val="24"/>
          <w:szCs w:val="24"/>
        </w:rPr>
        <w:t xml:space="preserve"> </w:t>
      </w:r>
      <w:r w:rsidRPr="005D6CD3">
        <w:rPr>
          <w:rFonts w:ascii="Times New Roman" w:hAnsi="Times New Roman"/>
          <w:sz w:val="24"/>
          <w:szCs w:val="24"/>
        </w:rPr>
        <w:t xml:space="preserve">was employed </w:t>
      </w:r>
      <w:r>
        <w:rPr>
          <w:rFonts w:ascii="Times New Roman" w:hAnsi="Times New Roman"/>
          <w:sz w:val="24"/>
          <w:szCs w:val="24"/>
        </w:rPr>
        <w:t xml:space="preserve">in exploratory generalized least squares (GLS) regression modeling of the stock-recruit (S-R) relationship, using the </w:t>
      </w:r>
      <w:r w:rsidRPr="00474039">
        <w:rPr>
          <w:rFonts w:ascii="Times New Roman" w:hAnsi="Times New Roman"/>
          <w:i/>
          <w:sz w:val="24"/>
          <w:szCs w:val="24"/>
        </w:rPr>
        <w:t>R</w:t>
      </w:r>
      <w:r>
        <w:rPr>
          <w:rFonts w:ascii="Times New Roman" w:hAnsi="Times New Roman"/>
          <w:sz w:val="24"/>
          <w:szCs w:val="24"/>
        </w:rPr>
        <w:t xml:space="preserve"> package </w:t>
      </w:r>
      <w:r w:rsidRPr="00474039">
        <w:rPr>
          <w:rFonts w:ascii="Times New Roman" w:hAnsi="Times New Roman"/>
          <w:i/>
          <w:sz w:val="24"/>
          <w:szCs w:val="24"/>
        </w:rPr>
        <w:t>nlme</w:t>
      </w:r>
      <w:r>
        <w:rPr>
          <w:rFonts w:ascii="Times New Roman" w:hAnsi="Times New Roman"/>
          <w:sz w:val="24"/>
          <w:szCs w:val="24"/>
        </w:rPr>
        <w:t xml:space="preserve">, and </w:t>
      </w:r>
      <w:r w:rsidRPr="005D6CD3">
        <w:rPr>
          <w:rFonts w:ascii="Times New Roman" w:hAnsi="Times New Roman"/>
          <w:sz w:val="24"/>
          <w:szCs w:val="24"/>
        </w:rPr>
        <w:t xml:space="preserve">with </w:t>
      </w:r>
      <w:r>
        <w:rPr>
          <w:rFonts w:ascii="Times New Roman" w:hAnsi="Times New Roman"/>
          <w:sz w:val="24"/>
          <w:szCs w:val="24"/>
        </w:rPr>
        <w:t xml:space="preserve">the </w:t>
      </w:r>
      <w:r w:rsidRPr="005D6CD3">
        <w:rPr>
          <w:rFonts w:ascii="Times New Roman" w:hAnsi="Times New Roman"/>
          <w:sz w:val="24"/>
          <w:szCs w:val="24"/>
        </w:rPr>
        <w:t>structure:</w:t>
      </w:r>
    </w:p>
    <w:p w14:paraId="01582920" w14:textId="77777777" w:rsidR="0037113C" w:rsidRDefault="0037113C" w:rsidP="0037113C">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2E2E6FCA" w14:textId="7CE0FEBC" w:rsidR="0037113C" w:rsidRDefault="0037113C" w:rsidP="0037113C">
      <w:pPr>
        <w:spacing w:line="480" w:lineRule="auto"/>
        <w:contextualSpacing/>
        <w:rPr>
          <w:rFonts w:ascii="Times New Roman" w:hAnsi="Times New Roman"/>
          <w:sz w:val="24"/>
          <w:szCs w:val="24"/>
        </w:rPr>
      </w:pPr>
      <w:r w:rsidRPr="005D6CD3">
        <w:rPr>
          <w:rFonts w:ascii="Times New Roman" w:hAnsi="Times New Roman"/>
          <w:sz w:val="24"/>
          <w:szCs w:val="24"/>
        </w:rPr>
        <w:lastRenderedPageBreak/>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w:t>
      </w:r>
      <w:r w:rsidR="006466A8">
        <w:rPr>
          <w:rFonts w:ascii="Times New Roman" w:hAnsi="Times New Roman"/>
          <w:sz w:val="24"/>
          <w:szCs w:val="24"/>
        </w:rPr>
        <w:t xml:space="preserve">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468376F2" w14:textId="020F6D86"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3C76E9BC" w14:textId="0270D3B3" w:rsidR="0037113C" w:rsidRDefault="00BA5060" w:rsidP="0037113C">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09494F">
        <w:rPr>
          <w:rFonts w:ascii="Times New Roman" w:eastAsiaTheme="minorEastAsia" w:hAnsi="Times New Roman"/>
          <w:sz w:val="24"/>
          <w:szCs w:val="24"/>
        </w:rPr>
        <w:t>,</w:t>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4)</w:t>
      </w:r>
    </w:p>
    <w:p w14:paraId="38F19BED" w14:textId="4CBC3581" w:rsidR="0037113C" w:rsidRDefault="0009494F" w:rsidP="0037113C">
      <w:pPr>
        <w:spacing w:line="480" w:lineRule="auto"/>
        <w:ind w:firstLine="720"/>
        <w:contextualSpacing/>
        <w:rPr>
          <w:rFonts w:ascii="Times New Roman" w:hAnsi="Times New Roman"/>
          <w:sz w:val="24"/>
          <w:szCs w:val="24"/>
        </w:rPr>
      </w:pPr>
      <w:r>
        <w:rPr>
          <w:rFonts w:ascii="Times New Roman" w:hAnsi="Times New Roman"/>
          <w:sz w:val="24"/>
          <w:szCs w:val="24"/>
        </w:rPr>
        <w:t>Where R is estimated recruitment, S is the corresponding pr</w:t>
      </w:r>
      <w:r w:rsidR="00A64F84">
        <w:rPr>
          <w:rFonts w:ascii="Times New Roman" w:hAnsi="Times New Roman"/>
          <w:sz w:val="24"/>
          <w:szCs w:val="24"/>
        </w:rPr>
        <w:t>operly lagged spawner estimate,</w:t>
      </w:r>
      <w:r>
        <w:rPr>
          <w:rFonts w:ascii="Times New Roman" w:hAnsi="Times New Roman"/>
          <w:sz w:val="24"/>
          <w:szCs w:val="24"/>
        </w:rPr>
        <w:t xml:space="preserve"> </w:t>
      </w:r>
      <w:r w:rsidR="00A64F84">
        <w:rPr>
          <w:rFonts w:ascii="Times New Roman" w:hAnsi="Times New Roman" w:cs="Times New Roman"/>
          <w:sz w:val="24"/>
          <w:szCs w:val="24"/>
        </w:rPr>
        <w:t>α</w:t>
      </w:r>
      <w:r w:rsidR="00A64F84">
        <w:rPr>
          <w:rFonts w:ascii="Times New Roman" w:hAnsi="Times New Roman"/>
          <w:sz w:val="24"/>
          <w:szCs w:val="24"/>
        </w:rPr>
        <w:t xml:space="preserve"> and </w:t>
      </w:r>
      <w:r w:rsidR="00A64F84">
        <w:rPr>
          <w:rFonts w:ascii="Times New Roman" w:hAnsi="Times New Roman" w:cs="Times New Roman"/>
          <w:sz w:val="24"/>
          <w:szCs w:val="24"/>
        </w:rPr>
        <w:t>β</w:t>
      </w:r>
      <w:r w:rsidR="00A64F84">
        <w:rPr>
          <w:rFonts w:ascii="Times New Roman" w:hAnsi="Times New Roman"/>
          <w:sz w:val="24"/>
          <w:szCs w:val="24"/>
        </w:rPr>
        <w:t xml:space="preserve"> are model estimated parameters and </w:t>
      </w:r>
      <w:r w:rsidR="00A64F84" w:rsidRPr="0008650F">
        <w:rPr>
          <w:rFonts w:ascii="Times New Roman" w:hAnsi="Times New Roman" w:cs="Times New Roman"/>
          <w:i/>
          <w:sz w:val="24"/>
          <w:szCs w:val="24"/>
        </w:rPr>
        <w:t>ε</w:t>
      </w:r>
      <w:r w:rsidR="00A64F84" w:rsidRPr="0008650F">
        <w:rPr>
          <w:rFonts w:ascii="Times New Roman" w:hAnsi="Times New Roman" w:cs="Times New Roman"/>
          <w:i/>
          <w:sz w:val="24"/>
          <w:szCs w:val="24"/>
          <w:vertAlign w:val="subscript"/>
        </w:rPr>
        <w:t>t</w:t>
      </w:r>
      <w:r w:rsidR="00A64F84" w:rsidRPr="0008650F">
        <w:rPr>
          <w:rFonts w:ascii="Times New Roman" w:hAnsi="Times New Roman" w:cs="Times New Roman"/>
          <w:i/>
          <w:sz w:val="24"/>
          <w:szCs w:val="24"/>
        </w:rPr>
        <w:t xml:space="preserve"> </w:t>
      </w:r>
      <w:r w:rsidR="00A64F84" w:rsidRPr="0008650F">
        <w:rPr>
          <w:rFonts w:ascii="Times New Roman" w:hAnsi="Times New Roman" w:cs="Times New Roman"/>
          <w:sz w:val="24"/>
          <w:szCs w:val="24"/>
        </w:rPr>
        <w:t>is</w:t>
      </w:r>
      <w:r w:rsidR="00A64F84">
        <w:rPr>
          <w:rFonts w:ascii="Times New Roman" w:hAnsi="Times New Roman" w:cs="Times New Roman"/>
          <w:sz w:val="24"/>
          <w:szCs w:val="24"/>
        </w:rPr>
        <w:t xml:space="preserve"> as previously described</w:t>
      </w:r>
      <w:r w:rsidR="00A64F84" w:rsidRPr="00A64F84">
        <w:rPr>
          <w:rFonts w:ascii="Times New Roman" w:hAnsi="Times New Roman"/>
          <w:sz w:val="24"/>
          <w:szCs w:val="24"/>
        </w:rPr>
        <w:t xml:space="preserve">. </w:t>
      </w:r>
      <w:ins w:id="32" w:author="Jon.Richar" w:date="2022-09-28T10:17:00Z">
        <w:r w:rsidR="00BA5D9B">
          <w:rPr>
            <w:rFonts w:ascii="Times New Roman" w:hAnsi="Times New Roman"/>
            <w:sz w:val="24"/>
            <w:szCs w:val="24"/>
          </w:rPr>
          <w:t xml:space="preserve">The </w:t>
        </w:r>
        <w:del w:id="33" w:author="Mike.Litzow" w:date="2022-11-21T16:20:00Z">
          <w:r w:rsidR="00BA5D9B" w:rsidDel="00E978FD">
            <w:rPr>
              <w:rFonts w:ascii="Times New Roman" w:hAnsi="Times New Roman"/>
              <w:sz w:val="24"/>
              <w:szCs w:val="24"/>
            </w:rPr>
            <w:delText xml:space="preserve">resultant </w:delText>
          </w:r>
        </w:del>
      </w:ins>
      <w:ins w:id="34" w:author="Mike.Litzow" w:date="2022-11-21T16:20:00Z">
        <w:r w:rsidR="00E978FD">
          <w:rPr>
            <w:rFonts w:ascii="Times New Roman" w:hAnsi="Times New Roman"/>
            <w:sz w:val="24"/>
            <w:szCs w:val="24"/>
          </w:rPr>
          <w:t xml:space="preserve">resulting </w:t>
        </w:r>
      </w:ins>
      <w:ins w:id="35" w:author="Jon.Richar" w:date="2022-09-28T10:17:00Z">
        <w:r w:rsidR="00BA5D9B">
          <w:rPr>
            <w:rFonts w:ascii="Times New Roman" w:hAnsi="Times New Roman"/>
            <w:sz w:val="24"/>
            <w:szCs w:val="24"/>
          </w:rPr>
          <w:t xml:space="preserve">estimated value, ln(R/S) is referred </w:t>
        </w:r>
        <w:commentRangeStart w:id="36"/>
        <w:r w:rsidR="00BA5D9B">
          <w:rPr>
            <w:rFonts w:ascii="Times New Roman" w:hAnsi="Times New Roman"/>
            <w:sz w:val="24"/>
            <w:szCs w:val="24"/>
          </w:rPr>
          <w:t xml:space="preserve">to as </w:t>
        </w:r>
      </w:ins>
      <w:commentRangeEnd w:id="36"/>
      <w:ins w:id="37" w:author="Jon.Richar" w:date="2022-12-05T13:20:00Z">
        <w:r w:rsidR="006F73E6">
          <w:rPr>
            <w:rFonts w:ascii="Times New Roman" w:hAnsi="Times New Roman"/>
            <w:sz w:val="24"/>
            <w:szCs w:val="24"/>
          </w:rPr>
          <w:t>log recruits per spawner</w:t>
        </w:r>
      </w:ins>
      <w:commentRangeStart w:id="38"/>
      <w:r w:rsidR="00E978FD">
        <w:rPr>
          <w:rStyle w:val="CommentReference"/>
        </w:rPr>
        <w:commentReference w:id="36"/>
      </w:r>
      <w:commentRangeEnd w:id="38"/>
      <w:r w:rsidR="006F73E6">
        <w:rPr>
          <w:rStyle w:val="CommentReference"/>
        </w:rPr>
        <w:commentReference w:id="38"/>
      </w:r>
      <w:ins w:id="39" w:author="Jon.Richar" w:date="2022-09-28T10:17:00Z">
        <w:r w:rsidR="00BA5D9B">
          <w:rPr>
            <w:rFonts w:ascii="Times New Roman" w:hAnsi="Times New Roman"/>
            <w:sz w:val="24"/>
            <w:szCs w:val="24"/>
          </w:rPr>
          <w:t xml:space="preserve">. </w:t>
        </w:r>
      </w:ins>
      <w:r w:rsidR="0037113C">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27F7A9A4" w14:textId="77C729B4" w:rsidR="0037113C" w:rsidRDefault="0037113C" w:rsidP="0037113C">
      <w:pPr>
        <w:spacing w:line="480" w:lineRule="auto"/>
        <w:ind w:firstLine="720"/>
        <w:contextualSpacing/>
        <w:rPr>
          <w:rFonts w:ascii="Times New Roman" w:hAnsi="Times New Roman"/>
          <w:sz w:val="24"/>
          <w:szCs w:val="24"/>
        </w:rPr>
      </w:pPr>
      <w:r>
        <w:rPr>
          <w:rFonts w:ascii="Times New Roman" w:hAnsi="Times New Roman"/>
          <w:sz w:val="24"/>
          <w:szCs w:val="24"/>
        </w:rPr>
        <w:t>Based on these exploratory analyse</w:t>
      </w:r>
      <w:r w:rsidR="007B7775">
        <w:rPr>
          <w:rFonts w:ascii="Times New Roman" w:hAnsi="Times New Roman"/>
          <w:sz w:val="24"/>
          <w:szCs w:val="24"/>
        </w:rPr>
        <w:t xml:space="preserve">s, follow-up analyses were </w:t>
      </w:r>
      <w:r>
        <w:rPr>
          <w:rFonts w:ascii="Times New Roman" w:hAnsi="Times New Roman"/>
          <w:sz w:val="24"/>
          <w:szCs w:val="24"/>
        </w:rPr>
        <w:t xml:space="preserve">conducted using Generalized Additive Modeling (GAM) procedures </w:t>
      </w:r>
      <w:r w:rsidR="000E5F12">
        <w:rPr>
          <w:rFonts w:ascii="Times New Roman" w:hAnsi="Times New Roman"/>
          <w:sz w:val="24"/>
          <w:szCs w:val="24"/>
        </w:rPr>
        <w:t xml:space="preserve">using </w:t>
      </w:r>
      <w:r>
        <w:rPr>
          <w:rFonts w:ascii="Times New Roman" w:hAnsi="Times New Roman"/>
          <w:sz w:val="24"/>
          <w:szCs w:val="24"/>
        </w:rPr>
        <w:t>the</w:t>
      </w:r>
      <w:r w:rsidRPr="00474039">
        <w:rPr>
          <w:rFonts w:ascii="Times New Roman" w:hAnsi="Times New Roman"/>
          <w:i/>
          <w:sz w:val="24"/>
          <w:szCs w:val="24"/>
        </w:rPr>
        <w:t xml:space="preserve"> R</w:t>
      </w:r>
      <w:r>
        <w:rPr>
          <w:rFonts w:ascii="Times New Roman" w:hAnsi="Times New Roman"/>
          <w:sz w:val="24"/>
          <w:szCs w:val="24"/>
        </w:rPr>
        <w:t xml:space="preserve"> package </w:t>
      </w:r>
      <w:r w:rsidRPr="00474039">
        <w:rPr>
          <w:rFonts w:ascii="Times New Roman" w:hAnsi="Times New Roman"/>
          <w:i/>
          <w:sz w:val="24"/>
          <w:szCs w:val="24"/>
        </w:rPr>
        <w:t>mgcv</w:t>
      </w:r>
      <w:r>
        <w:rPr>
          <w:rFonts w:ascii="Times New Roman" w:hAnsi="Times New Roman"/>
          <w:sz w:val="24"/>
          <w:szCs w:val="24"/>
        </w:rPr>
        <w:t xml:space="preserve"> to model the S-R relationship in the presence of multiple environmental covariates, though not incorporating corrections for autocorrelation:</w:t>
      </w:r>
    </w:p>
    <w:p w14:paraId="6333CA8C" w14:textId="78824286" w:rsidR="0037113C" w:rsidRDefault="00BA5060" w:rsidP="0037113C">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40" w:author="Jon.Richar" w:date="2022-12-05T12:12:00Z">
                    <w:rPr>
                      <w:rFonts w:ascii="Cambria Math" w:hAnsi="Cambria Math"/>
                      <w:sz w:val="24"/>
                      <w:szCs w:val="24"/>
                    </w:rPr>
                    <m:t>1</m:t>
                  </w:ins>
                </m:r>
                <m:r>
                  <w:del w:id="41" w:author="Jon.Richar" w:date="2022-12-05T12:12:00Z">
                    <w:rPr>
                      <w:rFonts w:ascii="Cambria Math" w:hAnsi="Cambria Math"/>
                      <w:sz w:val="24"/>
                      <w:szCs w:val="24"/>
                    </w:rPr>
                    <m:t>2</m:t>
                  </w:del>
                </m:r>
              </m:sub>
            </m:sSub>
          </m:e>
        </m:d>
        <m:r>
          <w:rPr>
            <w:rFonts w:ascii="Cambria Math" w:hAnsi="Cambria Math"/>
            <w:sz w:val="24"/>
            <w:szCs w:val="24"/>
          </w:rPr>
          <m:t xml:space="preserve">+…+ε </m:t>
        </m:r>
      </m:oMath>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5)</w:t>
      </w:r>
    </w:p>
    <w:p w14:paraId="0218576C" w14:textId="231F71A3" w:rsidR="00585EFB" w:rsidRDefault="0037113C" w:rsidP="0037113C">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42" w:author="Jon.Richar" w:date="2022-12-05T12:31:00Z">
        <w:r w:rsidR="009B454E">
          <w:rPr>
            <w:rFonts w:ascii="Times New Roman" w:eastAsiaTheme="minorEastAsia" w:hAnsi="Times New Roman"/>
            <w:sz w:val="24"/>
            <w:szCs w:val="24"/>
          </w:rPr>
          <w:t xml:space="preserve">effective </w:t>
        </w:r>
      </w:ins>
      <w:commentRangeStart w:id="43"/>
      <w:r>
        <w:rPr>
          <w:rFonts w:ascii="Times New Roman" w:eastAsiaTheme="minorEastAsia" w:hAnsi="Times New Roman"/>
          <w:sz w:val="24"/>
          <w:szCs w:val="24"/>
        </w:rPr>
        <w:t>degrees of freedom</w:t>
      </w:r>
      <w:ins w:id="44" w:author="Jon.Richar" w:date="2022-12-05T13:01:00Z">
        <w:r w:rsidR="004548C4">
          <w:rPr>
            <w:rFonts w:ascii="Times New Roman" w:eastAsiaTheme="minorEastAsia" w:hAnsi="Times New Roman"/>
            <w:sz w:val="24"/>
            <w:szCs w:val="24"/>
          </w:rPr>
          <w:t xml:space="preserve"> (</w:t>
        </w:r>
        <w:r w:rsidR="004548C4" w:rsidRPr="004548C4">
          <w:rPr>
            <w:rFonts w:ascii="Times New Roman" w:eastAsiaTheme="minorEastAsia" w:hAnsi="Times New Roman"/>
            <w:i/>
            <w:sz w:val="24"/>
            <w:szCs w:val="24"/>
            <w:rPrChange w:id="45" w:author="Jon.Richar" w:date="2022-12-05T13:01:00Z">
              <w:rPr>
                <w:rFonts w:ascii="Times New Roman" w:eastAsiaTheme="minorEastAsia" w:hAnsi="Times New Roman"/>
                <w:sz w:val="24"/>
                <w:szCs w:val="24"/>
              </w:rPr>
            </w:rPrChange>
          </w:rPr>
          <w:t>k</w:t>
        </w:r>
        <w:r w:rsidR="004548C4">
          <w:rPr>
            <w:rFonts w:ascii="Times New Roman" w:eastAsiaTheme="minorEastAsia" w:hAnsi="Times New Roman"/>
            <w:sz w:val="24"/>
            <w:szCs w:val="24"/>
          </w:rPr>
          <w:t xml:space="preserve"> = 4)</w:t>
        </w:r>
      </w:ins>
      <w:ins w:id="46" w:author="Jon.Richar" w:date="2022-12-05T12:31:00Z">
        <w:r w:rsidR="009B454E">
          <w:rPr>
            <w:rFonts w:ascii="Times New Roman" w:eastAsiaTheme="minorEastAsia" w:hAnsi="Times New Roman"/>
            <w:sz w:val="24"/>
            <w:szCs w:val="24"/>
          </w:rPr>
          <w:t>,</w:t>
        </w:r>
      </w:ins>
      <w:r>
        <w:rPr>
          <w:rFonts w:ascii="Times New Roman" w:eastAsiaTheme="minorEastAsia" w:hAnsi="Times New Roman"/>
          <w:sz w:val="24"/>
          <w:szCs w:val="24"/>
        </w:rPr>
        <w:t xml:space="preserve"> </w:t>
      </w:r>
      <w:commentRangeEnd w:id="43"/>
      <w:r w:rsidR="0011032D">
        <w:rPr>
          <w:rStyle w:val="CommentReference"/>
        </w:rPr>
        <w:commentReference w:id="43"/>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w:t>
      </w:r>
      <w:r w:rsidR="000E5F12">
        <w:rPr>
          <w:rFonts w:ascii="Times New Roman" w:eastAsiaTheme="minorEastAsia" w:hAnsi="Times New Roman"/>
          <w:sz w:val="24"/>
          <w:szCs w:val="24"/>
        </w:rPr>
        <w:t>a normally distributed</w:t>
      </w:r>
      <w:r>
        <w:rPr>
          <w:rFonts w:ascii="Times New Roman" w:eastAsiaTheme="minorEastAsia" w:hAnsi="Times New Roman"/>
          <w:sz w:val="24"/>
          <w:szCs w:val="24"/>
        </w:rPr>
        <w:t xml:space="preserve"> error term. </w:t>
      </w:r>
    </w:p>
    <w:p w14:paraId="54EE521F" w14:textId="02C594B1" w:rsidR="0037113C" w:rsidRPr="002A6996" w:rsidRDefault="0037113C" w:rsidP="00585EFB">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w:t>
      </w:r>
      <w:r w:rsidR="002B6C20">
        <w:rPr>
          <w:rFonts w:ascii="Times New Roman" w:eastAsiaTheme="minorEastAsia" w:hAnsi="Times New Roman"/>
          <w:sz w:val="24"/>
          <w:szCs w:val="24"/>
        </w:rPr>
        <w:t>forward model selection</w:t>
      </w:r>
      <w:r w:rsidR="00A64F84">
        <w:rPr>
          <w:rFonts w:ascii="Times New Roman" w:eastAsiaTheme="minorEastAsia" w:hAnsi="Times New Roman"/>
          <w:sz w:val="24"/>
          <w:szCs w:val="24"/>
        </w:rPr>
        <w:t>, whereby variable are progressively added with each iteration</w:t>
      </w:r>
      <w:r>
        <w:rPr>
          <w:rFonts w:ascii="Times New Roman" w:eastAsiaTheme="minorEastAsia" w:hAnsi="Times New Roman"/>
          <w:sz w:val="24"/>
          <w:szCs w:val="24"/>
        </w:rPr>
        <w:t>. In addition, two modified models with only an S-R effect, one with a reduced period length, matching the time period for which data are available for flathead sole, and the other dividing the model into two eras matching the first two stanzas examined using the ACF (1978-200</w:t>
      </w:r>
      <w:r w:rsidR="006B08DC">
        <w:rPr>
          <w:rFonts w:ascii="Times New Roman" w:eastAsiaTheme="minorEastAsia" w:hAnsi="Times New Roman"/>
          <w:sz w:val="24"/>
          <w:szCs w:val="24"/>
        </w:rPr>
        <w:t>8</w:t>
      </w:r>
      <w:r>
        <w:rPr>
          <w:rFonts w:ascii="Times New Roman" w:eastAsiaTheme="minorEastAsia" w:hAnsi="Times New Roman"/>
          <w:sz w:val="24"/>
          <w:szCs w:val="24"/>
        </w:rPr>
        <w:t xml:space="preserve"> and </w:t>
      </w:r>
      <w:r>
        <w:rPr>
          <w:rFonts w:ascii="Times New Roman" w:eastAsiaTheme="minorEastAsia" w:hAnsi="Times New Roman"/>
          <w:sz w:val="24"/>
          <w:szCs w:val="24"/>
        </w:rPr>
        <w:lastRenderedPageBreak/>
        <w:t>200</w:t>
      </w:r>
      <w:r w:rsidR="006B08DC">
        <w:rPr>
          <w:rFonts w:ascii="Times New Roman" w:eastAsiaTheme="minorEastAsia" w:hAnsi="Times New Roman"/>
          <w:sz w:val="24"/>
          <w:szCs w:val="24"/>
        </w:rPr>
        <w:t>9</w:t>
      </w:r>
      <w:r>
        <w:rPr>
          <w:rFonts w:ascii="Times New Roman" w:eastAsiaTheme="minorEastAsia" w:hAnsi="Times New Roman"/>
          <w:sz w:val="24"/>
          <w:szCs w:val="24"/>
        </w:rPr>
        <w:t xml:space="preserve">-2019) were considered. Environmental covariates were lagged relative to recruitment to the juvenile index based on their hypothesized mechanism (Table 1). </w:t>
      </w:r>
      <w:r w:rsidR="00EA2CB7">
        <w:rPr>
          <w:rFonts w:ascii="Times New Roman" w:eastAsiaTheme="minorEastAsia" w:hAnsi="Times New Roman"/>
          <w:sz w:val="24"/>
          <w:szCs w:val="24"/>
        </w:rPr>
        <w:t xml:space="preserve">Where multiple covariates were included in one model, care was taken to ensure that they were not themselves </w:t>
      </w:r>
      <w:ins w:id="47" w:author="Mike.Litzow" w:date="2022-11-21T16:22:00Z">
        <w:r w:rsidR="0011032D">
          <w:rPr>
            <w:rFonts w:ascii="Times New Roman" w:eastAsiaTheme="minorEastAsia" w:hAnsi="Times New Roman"/>
            <w:sz w:val="24"/>
            <w:szCs w:val="24"/>
          </w:rPr>
          <w:t>inter</w:t>
        </w:r>
      </w:ins>
      <w:r w:rsidR="00EA2CB7">
        <w:rPr>
          <w:rFonts w:ascii="Times New Roman" w:eastAsiaTheme="minorEastAsia" w:hAnsi="Times New Roman"/>
          <w:sz w:val="24"/>
          <w:szCs w:val="24"/>
        </w:rPr>
        <w:t xml:space="preserve">correlated (Table 2). </w:t>
      </w:r>
      <w:r>
        <w:rPr>
          <w:rFonts w:ascii="Times New Roman" w:eastAsiaTheme="minorEastAsia" w:hAnsi="Times New Roman"/>
          <w:sz w:val="24"/>
          <w:szCs w:val="24"/>
        </w:rPr>
        <w:t xml:space="preserve">Model performances were </w:t>
      </w:r>
      <w:r w:rsidR="00345CCE">
        <w:rPr>
          <w:rFonts w:ascii="Times New Roman" w:eastAsiaTheme="minorEastAsia" w:hAnsi="Times New Roman"/>
          <w:sz w:val="24"/>
          <w:szCs w:val="24"/>
        </w:rPr>
        <w:t>assessed</w:t>
      </w:r>
      <w:r>
        <w:rPr>
          <w:rFonts w:ascii="Times New Roman" w:eastAsiaTheme="minorEastAsia" w:hAnsi="Times New Roman"/>
          <w:sz w:val="24"/>
          <w:szCs w:val="24"/>
        </w:rPr>
        <w:t xml:space="preserve"> using small sample-size Akaike Information Criterion (AICc) </w:t>
      </w:r>
      <w:r w:rsidR="000E5F12">
        <w:rPr>
          <w:rFonts w:ascii="Times New Roman" w:eastAsiaTheme="minorEastAsia" w:hAnsi="Times New Roman"/>
          <w:sz w:val="24"/>
          <w:szCs w:val="24"/>
        </w:rPr>
        <w:t>calculated with the</w:t>
      </w:r>
      <w:r>
        <w:rPr>
          <w:rFonts w:ascii="Times New Roman" w:eastAsiaTheme="minorEastAsia" w:hAnsi="Times New Roman"/>
          <w:sz w:val="24"/>
          <w:szCs w:val="24"/>
        </w:rPr>
        <w:t xml:space="preserve"> R package MuMIn</w:t>
      </w:r>
      <w:r w:rsidR="00345CCE">
        <w:rPr>
          <w:rFonts w:ascii="Times New Roman" w:eastAsiaTheme="minorEastAsia" w:hAnsi="Times New Roman"/>
          <w:sz w:val="24"/>
          <w:szCs w:val="24"/>
        </w:rPr>
        <w:t xml:space="preserve"> (Barton 2020)</w:t>
      </w:r>
      <w:r>
        <w:rPr>
          <w:rFonts w:ascii="Times New Roman" w:eastAsiaTheme="minorEastAsia" w:hAnsi="Times New Roman"/>
          <w:sz w:val="24"/>
          <w:szCs w:val="24"/>
        </w:rPr>
        <w:t>. A</w:t>
      </w:r>
      <w:r w:rsidR="006B08DC">
        <w:rPr>
          <w:rFonts w:ascii="Times New Roman" w:eastAsiaTheme="minorEastAsia" w:hAnsi="Times New Roman"/>
          <w:sz w:val="24"/>
          <w:szCs w:val="24"/>
        </w:rPr>
        <w:t>ll a</w:t>
      </w:r>
      <w:r>
        <w:rPr>
          <w:rFonts w:ascii="Times New Roman" w:eastAsiaTheme="minorEastAsia" w:hAnsi="Times New Roman"/>
          <w:sz w:val="24"/>
          <w:szCs w:val="24"/>
        </w:rPr>
        <w:t>nalyses were conducted using R version 4.0.3 (R Core Team 2020).</w:t>
      </w:r>
    </w:p>
    <w:p w14:paraId="55D1535D" w14:textId="47230709" w:rsidR="0037113C" w:rsidRPr="00986642" w:rsidRDefault="00A64F84" w:rsidP="0008650F">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0037113C" w:rsidRPr="00986642">
        <w:rPr>
          <w:rFonts w:ascii="Times New Roman" w:hAnsi="Times New Roman" w:cs="Times New Roman"/>
          <w:b/>
          <w:sz w:val="24"/>
          <w:szCs w:val="24"/>
          <w:u w:val="single"/>
        </w:rPr>
        <w:t>Results</w:t>
      </w:r>
    </w:p>
    <w:p w14:paraId="5A780A66" w14:textId="4B86B075" w:rsidR="0037113C" w:rsidRDefault="0037113C" w:rsidP="0053752F">
      <w:pPr>
        <w:spacing w:line="480" w:lineRule="auto"/>
        <w:ind w:firstLine="720"/>
        <w:rPr>
          <w:rFonts w:ascii="Times New Roman" w:hAnsi="Times New Roman" w:cs="Times New Roman"/>
          <w:sz w:val="24"/>
          <w:szCs w:val="24"/>
        </w:rPr>
      </w:pPr>
      <w:r w:rsidRPr="00B156ED">
        <w:rPr>
          <w:rFonts w:ascii="Times New Roman" w:hAnsi="Times New Roman" w:cs="Times New Roman"/>
          <w:sz w:val="24"/>
          <w:szCs w:val="24"/>
        </w:rPr>
        <w:t>Juvenile Tanner crab recruitment was characterized by large interannual variability, with peaks and troughs occurring at roughly decadal intervals</w:t>
      </w:r>
      <w:r>
        <w:rPr>
          <w:rFonts w:ascii="Times New Roman" w:hAnsi="Times New Roman" w:cs="Times New Roman"/>
          <w:sz w:val="24"/>
          <w:szCs w:val="24"/>
        </w:rPr>
        <w:t xml:space="preserve"> (Fig 1). Longer periods in population cycles were observed prior to 2000, than in the following decades. </w:t>
      </w:r>
      <w:commentRangeStart w:id="48"/>
      <w:r>
        <w:rPr>
          <w:rFonts w:ascii="Times New Roman" w:hAnsi="Times New Roman" w:cs="Times New Roman"/>
          <w:sz w:val="24"/>
          <w:szCs w:val="24"/>
        </w:rPr>
        <w:t xml:space="preserve">Associated with this change in cycle periodicity, a statistically significant 7-year period negative autocorrelation observed prior to 2005 disappears afterwards (Figs 2a and 2b). </w:t>
      </w:r>
      <w:commentRangeEnd w:id="48"/>
      <w:r w:rsidR="006272C3">
        <w:rPr>
          <w:rStyle w:val="CommentReference"/>
        </w:rPr>
        <w:commentReference w:id="48"/>
      </w:r>
      <w:commentRangeStart w:id="49"/>
      <w:commentRangeStart w:id="50"/>
      <w:r>
        <w:rPr>
          <w:rFonts w:ascii="Times New Roman" w:hAnsi="Times New Roman" w:cs="Times New Roman"/>
          <w:sz w:val="24"/>
          <w:szCs w:val="24"/>
        </w:rPr>
        <w:t>Female</w:t>
      </w:r>
      <w:commentRangeEnd w:id="49"/>
      <w:r w:rsidR="006E321A">
        <w:rPr>
          <w:rStyle w:val="CommentReference"/>
        </w:rPr>
        <w:commentReference w:id="49"/>
      </w:r>
      <w:commentRangeEnd w:id="50"/>
      <w:r w:rsidR="0011032D">
        <w:rPr>
          <w:rStyle w:val="CommentReference"/>
        </w:rPr>
        <w:commentReference w:id="50"/>
      </w:r>
      <w:r>
        <w:rPr>
          <w:rFonts w:ascii="Times New Roman" w:hAnsi="Times New Roman" w:cs="Times New Roman"/>
          <w:sz w:val="24"/>
          <w:szCs w:val="24"/>
        </w:rPr>
        <w:t xml:space="preserve"> abundance also displays periodic fluctuations, </w:t>
      </w:r>
      <w:r w:rsidR="007C14F7">
        <w:rPr>
          <w:rFonts w:ascii="Times New Roman" w:hAnsi="Times New Roman" w:cs="Times New Roman"/>
          <w:sz w:val="24"/>
          <w:szCs w:val="24"/>
        </w:rPr>
        <w:t xml:space="preserve">with peak abundances observed during the earlier years of the 1980s and 1990s, though </w:t>
      </w:r>
      <w:r>
        <w:rPr>
          <w:rFonts w:ascii="Times New Roman" w:hAnsi="Times New Roman" w:cs="Times New Roman"/>
          <w:sz w:val="24"/>
          <w:szCs w:val="24"/>
        </w:rPr>
        <w:t>magnitudes</w:t>
      </w:r>
      <w:r w:rsidR="007C14F7">
        <w:rPr>
          <w:rFonts w:ascii="Times New Roman" w:hAnsi="Times New Roman" w:cs="Times New Roman"/>
          <w:sz w:val="24"/>
          <w:szCs w:val="24"/>
        </w:rPr>
        <w:t xml:space="preserve"> were reduced</w:t>
      </w:r>
      <w:r>
        <w:rPr>
          <w:rFonts w:ascii="Times New Roman" w:hAnsi="Times New Roman" w:cs="Times New Roman"/>
          <w:sz w:val="24"/>
          <w:szCs w:val="24"/>
        </w:rPr>
        <w:t xml:space="preserve"> relative to juvenile estimates, particularly in more recent years (Fig. 3). </w:t>
      </w:r>
      <w:r w:rsidR="009A61F6">
        <w:rPr>
          <w:rFonts w:ascii="Times New Roman" w:hAnsi="Times New Roman" w:cs="Times New Roman"/>
          <w:sz w:val="24"/>
          <w:szCs w:val="24"/>
        </w:rPr>
        <w:t>An extreme abundance estimate for females</w:t>
      </w:r>
      <w:r w:rsidR="004A18B4">
        <w:rPr>
          <w:rFonts w:ascii="Times New Roman" w:hAnsi="Times New Roman" w:cs="Times New Roman"/>
          <w:sz w:val="24"/>
          <w:szCs w:val="24"/>
        </w:rPr>
        <w:t xml:space="preserve"> was observed</w:t>
      </w:r>
      <w:r w:rsidR="009A61F6">
        <w:rPr>
          <w:rFonts w:ascii="Times New Roman" w:hAnsi="Times New Roman" w:cs="Times New Roman"/>
          <w:sz w:val="24"/>
          <w:szCs w:val="24"/>
        </w:rPr>
        <w:t xml:space="preserve"> in 1983</w:t>
      </w:r>
      <w:r w:rsidR="004A18B4">
        <w:rPr>
          <w:rFonts w:ascii="Times New Roman" w:hAnsi="Times New Roman" w:cs="Times New Roman"/>
          <w:sz w:val="24"/>
          <w:szCs w:val="24"/>
        </w:rPr>
        <w:t xml:space="preserve"> (Figure 3)</w:t>
      </w:r>
      <w:r w:rsidR="009A61F6">
        <w:rPr>
          <w:rFonts w:ascii="Times New Roman" w:hAnsi="Times New Roman" w:cs="Times New Roman"/>
          <w:sz w:val="24"/>
          <w:szCs w:val="24"/>
        </w:rPr>
        <w: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t>
      </w:r>
    </w:p>
    <w:p w14:paraId="4A33CF4F" w14:textId="6CD10B67" w:rsidR="0037113C"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51"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52" w:author="Jon.Richar" w:date="2022-12-05T13:20:00Z">
        <w:r w:rsidR="006F73E6">
          <w:rPr>
            <w:rFonts w:ascii="Times New Roman" w:hAnsi="Times New Roman" w:cs="Times New Roman"/>
            <w:sz w:val="24"/>
            <w:szCs w:val="24"/>
          </w:rPr>
          <w:t>log recruits per spawner</w:t>
        </w:r>
      </w:ins>
      <w:ins w:id="53" w:author="Jon.Richar" w:date="2022-09-28T10:22:00Z">
        <w:r w:rsidR="001C4098">
          <w:rPr>
            <w:rFonts w:ascii="Times New Roman" w:hAnsi="Times New Roman" w:cs="Times New Roman"/>
            <w:sz w:val="24"/>
            <w:szCs w:val="24"/>
          </w:rPr>
          <w:t xml:space="preserve"> relationship </w:t>
        </w:r>
      </w:ins>
      <w:r>
        <w:rPr>
          <w:rFonts w:ascii="Times New Roman" w:hAnsi="Times New Roman" w:cs="Times New Roman"/>
          <w:sz w:val="24"/>
          <w:szCs w:val="24"/>
        </w:rPr>
        <w:t xml:space="preserve">(Fig. 4). </w:t>
      </w:r>
      <w:r w:rsidR="00E56371">
        <w:rPr>
          <w:rFonts w:ascii="Times New Roman" w:hAnsi="Times New Roman" w:cs="Times New Roman"/>
          <w:sz w:val="24"/>
          <w:szCs w:val="24"/>
        </w:rPr>
        <w:t>This is reinforced by a s</w:t>
      </w:r>
      <w:r>
        <w:rPr>
          <w:rFonts w:ascii="Times New Roman" w:hAnsi="Times New Roman" w:cs="Times New Roman"/>
          <w:sz w:val="24"/>
          <w:szCs w:val="24"/>
        </w:rPr>
        <w:t>tatistically significant Ricker stock-recruit relationship</w:t>
      </w:r>
      <w:r w:rsidR="00E56371">
        <w:rPr>
          <w:rFonts w:ascii="Times New Roman" w:hAnsi="Times New Roman" w:cs="Times New Roman"/>
          <w:sz w:val="24"/>
          <w:szCs w:val="24"/>
        </w:rPr>
        <w:t xml:space="preserve"> </w:t>
      </w:r>
      <w:r>
        <w:rPr>
          <w:rFonts w:ascii="Times New Roman" w:hAnsi="Times New Roman" w:cs="Times New Roman"/>
          <w:sz w:val="24"/>
          <w:szCs w:val="24"/>
        </w:rPr>
        <w:t xml:space="preserve">were observed in </w:t>
      </w:r>
      <w:r w:rsidR="00E56371">
        <w:rPr>
          <w:rFonts w:ascii="Times New Roman" w:hAnsi="Times New Roman" w:cs="Times New Roman"/>
          <w:sz w:val="24"/>
          <w:szCs w:val="24"/>
        </w:rPr>
        <w:t xml:space="preserve">the corresponding </w:t>
      </w:r>
      <w:r>
        <w:rPr>
          <w:rFonts w:ascii="Times New Roman" w:hAnsi="Times New Roman" w:cs="Times New Roman"/>
          <w:sz w:val="24"/>
          <w:szCs w:val="24"/>
        </w:rPr>
        <w:t xml:space="preserve">GLS model (Table </w:t>
      </w:r>
      <w:del w:id="54" w:author="Mike.Litzow" w:date="2022-11-21T16:22:00Z">
        <w:r w:rsidDel="0011032D">
          <w:rPr>
            <w:rFonts w:ascii="Times New Roman" w:hAnsi="Times New Roman" w:cs="Times New Roman"/>
            <w:sz w:val="24"/>
            <w:szCs w:val="24"/>
          </w:rPr>
          <w:delText>2</w:delText>
        </w:r>
      </w:del>
      <w:ins w:id="55" w:author="Mike.Litzow" w:date="2022-11-21T16:22:00Z">
        <w:r w:rsidR="0011032D">
          <w:rPr>
            <w:rFonts w:ascii="Times New Roman" w:hAnsi="Times New Roman" w:cs="Times New Roman"/>
            <w:sz w:val="24"/>
            <w:szCs w:val="24"/>
          </w:rPr>
          <w:t>3</w:t>
        </w:r>
      </w:ins>
      <w:r>
        <w:rPr>
          <w:rFonts w:ascii="Times New Roman" w:hAnsi="Times New Roman" w:cs="Times New Roman"/>
          <w:sz w:val="24"/>
          <w:szCs w:val="24"/>
        </w:rPr>
        <w:t xml:space="preserve">), with both productivity and density-dependent terms being significant, while autocorrelation was also notable (Table </w:t>
      </w:r>
      <w:del w:id="56" w:author="Mike.Litzow" w:date="2022-11-21T16:22:00Z">
        <w:r w:rsidDel="0011032D">
          <w:rPr>
            <w:rFonts w:ascii="Times New Roman" w:hAnsi="Times New Roman" w:cs="Times New Roman"/>
            <w:sz w:val="24"/>
            <w:szCs w:val="24"/>
          </w:rPr>
          <w:delText>2</w:delText>
        </w:r>
      </w:del>
      <w:ins w:id="57" w:author="Mike.Litzow" w:date="2022-11-21T16:22:00Z">
        <w:r w:rsidR="0011032D">
          <w:rPr>
            <w:rFonts w:ascii="Times New Roman" w:hAnsi="Times New Roman" w:cs="Times New Roman"/>
            <w:sz w:val="24"/>
            <w:szCs w:val="24"/>
          </w:rPr>
          <w:t>3</w:t>
        </w:r>
      </w:ins>
      <w:r>
        <w:rPr>
          <w:rFonts w:ascii="Times New Roman" w:hAnsi="Times New Roman" w:cs="Times New Roman"/>
          <w:sz w:val="24"/>
          <w:szCs w:val="24"/>
        </w:rPr>
        <w:t xml:space="preserve">). Plots of the </w:t>
      </w:r>
      <w:r>
        <w:rPr>
          <w:rFonts w:ascii="Times New Roman" w:hAnsi="Times New Roman" w:cs="Times New Roman"/>
          <w:sz w:val="24"/>
          <w:szCs w:val="24"/>
        </w:rPr>
        <w:lastRenderedPageBreak/>
        <w:t xml:space="preserve">S-R residuals across time demonstrate a </w:t>
      </w:r>
      <w:commentRangeStart w:id="58"/>
      <w:r>
        <w:rPr>
          <w:rFonts w:ascii="Times New Roman" w:hAnsi="Times New Roman" w:cs="Times New Roman"/>
          <w:sz w:val="24"/>
          <w:szCs w:val="24"/>
        </w:rPr>
        <w:t xml:space="preserve">cyclical pattern </w:t>
      </w:r>
      <w:commentRangeEnd w:id="58"/>
      <w:r w:rsidR="0011032D">
        <w:rPr>
          <w:rStyle w:val="CommentReference"/>
        </w:rPr>
        <w:commentReference w:id="58"/>
      </w:r>
      <w:r>
        <w:rPr>
          <w:rFonts w:ascii="Times New Roman" w:hAnsi="Times New Roman" w:cs="Times New Roman"/>
          <w:sz w:val="24"/>
          <w:szCs w:val="24"/>
        </w:rPr>
        <w:t xml:space="preserve">that the S-R relationship does not capture, suggesting influence by an external factor within the environment (Fig. </w:t>
      </w:r>
      <w:r w:rsidR="00DA33EC">
        <w:rPr>
          <w:rFonts w:ascii="Times New Roman" w:hAnsi="Times New Roman" w:cs="Times New Roman"/>
          <w:sz w:val="24"/>
          <w:szCs w:val="24"/>
        </w:rPr>
        <w:t>4</w:t>
      </w:r>
      <w:r>
        <w:rPr>
          <w:rFonts w:ascii="Times New Roman" w:hAnsi="Times New Roman" w:cs="Times New Roman"/>
          <w:sz w:val="24"/>
          <w:szCs w:val="24"/>
        </w:rPr>
        <w:t xml:space="preserve">). </w:t>
      </w:r>
      <w:r w:rsidR="00E56371">
        <w:rPr>
          <w:rFonts w:ascii="Times New Roman" w:hAnsi="Times New Roman" w:cs="Times New Roman"/>
          <w:sz w:val="24"/>
          <w:szCs w:val="24"/>
        </w:rPr>
        <w:t xml:space="preserve">Results for exploratory lag-2 yr and lag 4-yr models were similar to those for the primary lag-3 yr models (Table </w:t>
      </w:r>
      <w:r w:rsidR="00685BB8">
        <w:rPr>
          <w:rFonts w:ascii="Times New Roman" w:hAnsi="Times New Roman" w:cs="Times New Roman"/>
          <w:sz w:val="24"/>
          <w:szCs w:val="24"/>
        </w:rPr>
        <w:t>3</w:t>
      </w:r>
      <w:r w:rsidR="00E56371">
        <w:rPr>
          <w:rFonts w:ascii="Times New Roman" w:hAnsi="Times New Roman" w:cs="Times New Roman"/>
          <w:sz w:val="24"/>
          <w:szCs w:val="24"/>
        </w:rPr>
        <w:t>)</w:t>
      </w:r>
      <w:r>
        <w:rPr>
          <w:rFonts w:ascii="Times New Roman" w:hAnsi="Times New Roman" w:cs="Times New Roman"/>
          <w:sz w:val="24"/>
          <w:szCs w:val="24"/>
        </w:rPr>
        <w:t>.</w:t>
      </w:r>
    </w:p>
    <w:p w14:paraId="40A4E4E3" w14:textId="6F2147D2" w:rsidR="0053752F"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Fitting of GAMs combining an S-R effect and one or more environmental covariates demonstrated the continuing importance of the S-R effect in </w:t>
      </w:r>
      <w:r w:rsidR="0053752F">
        <w:rPr>
          <w:rFonts w:ascii="Times New Roman" w:hAnsi="Times New Roman" w:cs="Times New Roman"/>
          <w:sz w:val="24"/>
          <w:szCs w:val="24"/>
        </w:rPr>
        <w:t>all models investigated (</w:t>
      </w:r>
      <w:r w:rsidR="006C7D83">
        <w:rPr>
          <w:rFonts w:ascii="Times New Roman" w:hAnsi="Times New Roman" w:cs="Times New Roman"/>
          <w:sz w:val="24"/>
          <w:szCs w:val="24"/>
        </w:rPr>
        <w:t>e.g. Figs 5, 6, 7</w:t>
      </w:r>
      <w:r>
        <w:rPr>
          <w:rFonts w:ascii="Times New Roman" w:hAnsi="Times New Roman" w:cs="Times New Roman"/>
          <w:sz w:val="24"/>
          <w:szCs w:val="24"/>
        </w:rPr>
        <w:t xml:space="preserve">). </w:t>
      </w:r>
      <w:r w:rsidR="00F13731">
        <w:rPr>
          <w:rFonts w:ascii="Times New Roman" w:hAnsi="Times New Roman" w:cs="Times New Roman"/>
          <w:sz w:val="24"/>
          <w:szCs w:val="24"/>
        </w:rPr>
        <w:t xml:space="preserve">Based on AICc values, the best model, improving on its closest competitor by 5 points, incorporated the S-R effect, </w:t>
      </w:r>
      <w:r w:rsidR="00F13731">
        <w:rPr>
          <w:rFonts w:ascii="Times New Roman" w:hAnsi="Times New Roman"/>
          <w:sz w:val="24"/>
          <w:szCs w:val="24"/>
        </w:rPr>
        <w:t>flathead sole</w:t>
      </w:r>
      <w:r w:rsidR="00F13731">
        <w:rPr>
          <w:rFonts w:ascii="Times New Roman" w:hAnsi="Times New Roman" w:cs="Times New Roman"/>
          <w:sz w:val="24"/>
          <w:szCs w:val="24"/>
        </w:rPr>
        <w:t xml:space="preserve"> TBM and the winter PDO (Table 2). </w:t>
      </w:r>
      <w:r>
        <w:rPr>
          <w:rFonts w:ascii="Times New Roman" w:hAnsi="Times New Roman" w:cs="Times New Roman"/>
          <w:sz w:val="24"/>
          <w:szCs w:val="24"/>
        </w:rPr>
        <w:t xml:space="preserve">Of the environmental covariates, </w:t>
      </w:r>
      <w:r w:rsidR="007E0C88">
        <w:rPr>
          <w:rFonts w:ascii="Times New Roman" w:hAnsi="Times New Roman"/>
          <w:sz w:val="24"/>
          <w:szCs w:val="24"/>
        </w:rPr>
        <w:t xml:space="preserve">flathead sole </w:t>
      </w:r>
      <w:r w:rsidR="009A089D">
        <w:rPr>
          <w:rFonts w:ascii="Times New Roman" w:hAnsi="Times New Roman" w:cs="Times New Roman"/>
          <w:sz w:val="24"/>
          <w:szCs w:val="24"/>
        </w:rPr>
        <w:t>total biomass</w:t>
      </w:r>
      <w:r>
        <w:rPr>
          <w:rFonts w:ascii="Times New Roman" w:hAnsi="Times New Roman" w:cs="Times New Roman"/>
          <w:sz w:val="24"/>
          <w:szCs w:val="24"/>
        </w:rPr>
        <w:t xml:space="preserve"> </w:t>
      </w:r>
      <w:r w:rsidR="00DA33EC">
        <w:rPr>
          <w:rFonts w:ascii="Times New Roman" w:hAnsi="Times New Roman" w:cs="Times New Roman"/>
          <w:sz w:val="24"/>
          <w:szCs w:val="24"/>
        </w:rPr>
        <w:t>as</w:t>
      </w:r>
      <w:r>
        <w:rPr>
          <w:rFonts w:ascii="Times New Roman" w:hAnsi="Times New Roman" w:cs="Times New Roman"/>
          <w:sz w:val="24"/>
          <w:szCs w:val="24"/>
        </w:rPr>
        <w:t xml:space="preserve"> both </w:t>
      </w:r>
      <w:r w:rsidR="00DA33EC">
        <w:rPr>
          <w:rFonts w:ascii="Times New Roman" w:hAnsi="Times New Roman" w:cs="Times New Roman"/>
          <w:sz w:val="24"/>
          <w:szCs w:val="24"/>
        </w:rPr>
        <w:t xml:space="preserve">a </w:t>
      </w:r>
      <w:r>
        <w:rPr>
          <w:rFonts w:ascii="Times New Roman" w:hAnsi="Times New Roman" w:cs="Times New Roman"/>
          <w:sz w:val="24"/>
          <w:szCs w:val="24"/>
        </w:rPr>
        <w:t>single-yr estimate, and</w:t>
      </w:r>
      <w:r w:rsidR="00DA33EC">
        <w:rPr>
          <w:rFonts w:ascii="Times New Roman" w:hAnsi="Times New Roman" w:cs="Times New Roman"/>
          <w:sz w:val="24"/>
          <w:szCs w:val="24"/>
        </w:rPr>
        <w:t xml:space="preserve"> a</w:t>
      </w:r>
      <w:r>
        <w:rPr>
          <w:rFonts w:ascii="Times New Roman" w:hAnsi="Times New Roman" w:cs="Times New Roman"/>
          <w:sz w:val="24"/>
          <w:szCs w:val="24"/>
        </w:rPr>
        <w:t xml:space="preserve"> rolling average, </w:t>
      </w:r>
      <w:r w:rsidR="003978AA">
        <w:rPr>
          <w:rFonts w:ascii="Times New Roman" w:hAnsi="Times New Roman" w:cs="Times New Roman"/>
          <w:sz w:val="24"/>
          <w:szCs w:val="24"/>
        </w:rPr>
        <w:t xml:space="preserve">provided the most consistent improvement in model AICc values </w:t>
      </w:r>
      <w:r w:rsidR="0053752F">
        <w:rPr>
          <w:rFonts w:ascii="Times New Roman" w:hAnsi="Times New Roman" w:cs="Times New Roman"/>
          <w:sz w:val="24"/>
          <w:szCs w:val="24"/>
        </w:rPr>
        <w:t xml:space="preserve">(Table </w:t>
      </w:r>
      <w:r w:rsidR="00685BB8">
        <w:rPr>
          <w:rFonts w:ascii="Times New Roman" w:hAnsi="Times New Roman" w:cs="Times New Roman"/>
          <w:sz w:val="24"/>
          <w:szCs w:val="24"/>
        </w:rPr>
        <w:t>4</w:t>
      </w:r>
      <w:r>
        <w:rPr>
          <w:rFonts w:ascii="Times New Roman" w:hAnsi="Times New Roman" w:cs="Times New Roman"/>
          <w:sz w:val="24"/>
          <w:szCs w:val="24"/>
        </w:rPr>
        <w:t xml:space="preserve">). </w:t>
      </w:r>
      <w:r w:rsidR="003978AA">
        <w:rPr>
          <w:rFonts w:ascii="Times New Roman" w:hAnsi="Times New Roman" w:cs="Times New Roman"/>
          <w:sz w:val="24"/>
          <w:szCs w:val="24"/>
        </w:rPr>
        <w:t>Inclusion of t</w:t>
      </w:r>
      <w:r>
        <w:rPr>
          <w:rFonts w:ascii="Times New Roman" w:hAnsi="Times New Roman" w:cs="Times New Roman"/>
          <w:sz w:val="24"/>
          <w:szCs w:val="24"/>
        </w:rPr>
        <w:t>he winter PDO</w:t>
      </w:r>
      <w:r w:rsidR="003978AA">
        <w:rPr>
          <w:rFonts w:ascii="Times New Roman" w:hAnsi="Times New Roman" w:cs="Times New Roman"/>
          <w:sz w:val="24"/>
          <w:szCs w:val="24"/>
        </w:rPr>
        <w:t xml:space="preserve"> improved AICc values</w:t>
      </w:r>
      <w:r>
        <w:rPr>
          <w:rFonts w:ascii="Times New Roman" w:hAnsi="Times New Roman" w:cs="Times New Roman"/>
          <w:sz w:val="24"/>
          <w:szCs w:val="24"/>
        </w:rPr>
        <w:t xml:space="preserve">, both when considered as the only environmental covariate, and when considered in concert with </w:t>
      </w:r>
      <w:r w:rsidR="007E0C88">
        <w:rPr>
          <w:rFonts w:ascii="Times New Roman" w:hAnsi="Times New Roman"/>
          <w:sz w:val="24"/>
          <w:szCs w:val="24"/>
        </w:rPr>
        <w:t>flathead sole</w:t>
      </w:r>
      <w:r w:rsidR="0053752F">
        <w:rPr>
          <w:rFonts w:ascii="Times New Roman" w:hAnsi="Times New Roman" w:cs="Times New Roman"/>
          <w:sz w:val="24"/>
          <w:szCs w:val="24"/>
        </w:rPr>
        <w:t xml:space="preserve"> </w:t>
      </w:r>
      <w:r w:rsidR="009A089D">
        <w:rPr>
          <w:rFonts w:ascii="Times New Roman" w:hAnsi="Times New Roman" w:cs="Times New Roman"/>
          <w:sz w:val="24"/>
          <w:szCs w:val="24"/>
        </w:rPr>
        <w:t xml:space="preserve">total biomass </w:t>
      </w:r>
      <w:r w:rsidR="0053752F">
        <w:rPr>
          <w:rFonts w:ascii="Times New Roman" w:hAnsi="Times New Roman" w:cs="Times New Roman"/>
          <w:sz w:val="24"/>
          <w:szCs w:val="24"/>
        </w:rPr>
        <w:t xml:space="preserve">(Table </w:t>
      </w:r>
      <w:r w:rsidR="00685BB8">
        <w:rPr>
          <w:rFonts w:ascii="Times New Roman" w:hAnsi="Times New Roman" w:cs="Times New Roman"/>
          <w:sz w:val="24"/>
          <w:szCs w:val="24"/>
        </w:rPr>
        <w:t>4</w:t>
      </w:r>
      <w:r w:rsidR="00525DDF">
        <w:rPr>
          <w:rFonts w:ascii="Times New Roman" w:hAnsi="Times New Roman" w:cs="Times New Roman"/>
          <w:sz w:val="24"/>
          <w:szCs w:val="24"/>
        </w:rPr>
        <w:t xml:space="preserve">). Model structure however affected the nature of the relationship: </w:t>
      </w:r>
      <w:r>
        <w:rPr>
          <w:rFonts w:ascii="Times New Roman" w:hAnsi="Times New Roman" w:cs="Times New Roman"/>
          <w:sz w:val="24"/>
          <w:szCs w:val="24"/>
        </w:rPr>
        <w:t>when modeled as the only environmental covariate a s</w:t>
      </w:r>
      <w:r w:rsidR="007B7775">
        <w:rPr>
          <w:rFonts w:ascii="Times New Roman" w:hAnsi="Times New Roman" w:cs="Times New Roman"/>
          <w:sz w:val="24"/>
          <w:szCs w:val="24"/>
        </w:rPr>
        <w:t xml:space="preserve">trong positive relationship may </w:t>
      </w:r>
      <w:r>
        <w:rPr>
          <w:rFonts w:ascii="Times New Roman" w:hAnsi="Times New Roman" w:cs="Times New Roman"/>
          <w:sz w:val="24"/>
          <w:szCs w:val="24"/>
        </w:rPr>
        <w:t>be observed between the PDO and juvenile crab recruitment; this changes to a curvilinear relationship, with an initial positive slope that plateaus</w:t>
      </w:r>
      <w:r w:rsidR="001C50C0">
        <w:rPr>
          <w:rFonts w:ascii="Times New Roman" w:hAnsi="Times New Roman" w:cs="Times New Roman"/>
          <w:sz w:val="24"/>
          <w:szCs w:val="24"/>
        </w:rPr>
        <w:t xml:space="preserve"> with the addition of </w:t>
      </w:r>
      <w:r w:rsidR="007E0C88">
        <w:rPr>
          <w:rFonts w:ascii="Times New Roman" w:hAnsi="Times New Roman"/>
          <w:sz w:val="24"/>
          <w:szCs w:val="24"/>
        </w:rPr>
        <w:t>flathead sole</w:t>
      </w:r>
      <w:r w:rsidR="001C50C0">
        <w:rPr>
          <w:rFonts w:ascii="Times New Roman" w:hAnsi="Times New Roman" w:cs="Times New Roman"/>
          <w:sz w:val="24"/>
          <w:szCs w:val="24"/>
        </w:rPr>
        <w:t xml:space="preserve"> TBM</w:t>
      </w:r>
      <w:r w:rsidR="00DA33EC">
        <w:rPr>
          <w:rFonts w:ascii="Times New Roman" w:hAnsi="Times New Roman" w:cs="Times New Roman"/>
          <w:sz w:val="24"/>
          <w:szCs w:val="24"/>
        </w:rPr>
        <w:t xml:space="preserve"> (Fig. 5)</w:t>
      </w:r>
      <w:r>
        <w:rPr>
          <w:rFonts w:ascii="Times New Roman" w:hAnsi="Times New Roman" w:cs="Times New Roman"/>
          <w:sz w:val="24"/>
          <w:szCs w:val="24"/>
        </w:rPr>
        <w:t xml:space="preserve">. </w:t>
      </w:r>
    </w:p>
    <w:p w14:paraId="0A318843" w14:textId="45265BE6" w:rsidR="0037113C" w:rsidRDefault="00087D2B" w:rsidP="00F137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Sea surface temperature did not significantly improve model explanatory power over models without it </w:t>
      </w:r>
      <w:r w:rsidR="0053752F">
        <w:rPr>
          <w:rFonts w:ascii="Times New Roman" w:hAnsi="Times New Roman" w:cs="Times New Roman"/>
          <w:sz w:val="24"/>
          <w:szCs w:val="24"/>
        </w:rPr>
        <w:t xml:space="preserve">(Table </w:t>
      </w:r>
      <w:r w:rsidR="00685BB8">
        <w:rPr>
          <w:rFonts w:ascii="Times New Roman" w:hAnsi="Times New Roman" w:cs="Times New Roman"/>
          <w:sz w:val="24"/>
          <w:szCs w:val="24"/>
        </w:rPr>
        <w:t>4</w:t>
      </w:r>
      <w:r w:rsidR="0037113C">
        <w:rPr>
          <w:rFonts w:ascii="Times New Roman" w:hAnsi="Times New Roman" w:cs="Times New Roman"/>
          <w:sz w:val="24"/>
          <w:szCs w:val="24"/>
        </w:rPr>
        <w:t>). Furthermor</w:t>
      </w:r>
      <w:r w:rsidR="00BC1346">
        <w:rPr>
          <w:rFonts w:ascii="Times New Roman" w:hAnsi="Times New Roman" w:cs="Times New Roman"/>
          <w:sz w:val="24"/>
          <w:szCs w:val="24"/>
        </w:rPr>
        <w:t>e, inclusion of the SST MJ</w:t>
      </w:r>
      <w:r w:rsidR="0037113C">
        <w:rPr>
          <w:rFonts w:ascii="Times New Roman" w:hAnsi="Times New Roman" w:cs="Times New Roman"/>
          <w:sz w:val="24"/>
          <w:szCs w:val="24"/>
        </w:rPr>
        <w:t xml:space="preserve"> </w:t>
      </w:r>
      <w:r w:rsidR="00655B0F">
        <w:rPr>
          <w:rFonts w:ascii="Times New Roman" w:hAnsi="Times New Roman" w:cs="Times New Roman"/>
          <w:sz w:val="24"/>
          <w:szCs w:val="24"/>
        </w:rPr>
        <w:t xml:space="preserve">term </w:t>
      </w:r>
      <w:r w:rsidR="0037113C">
        <w:rPr>
          <w:rFonts w:ascii="Times New Roman" w:hAnsi="Times New Roman" w:cs="Times New Roman"/>
          <w:sz w:val="24"/>
          <w:szCs w:val="24"/>
        </w:rPr>
        <w:t xml:space="preserve">lead to a curvilinear “S” relationship between </w:t>
      </w:r>
      <w:r w:rsidR="007E0C88">
        <w:rPr>
          <w:rFonts w:ascii="Times New Roman" w:hAnsi="Times New Roman"/>
          <w:sz w:val="24"/>
          <w:szCs w:val="24"/>
        </w:rPr>
        <w:t>flathead sole</w:t>
      </w:r>
      <w:r w:rsidR="0037113C">
        <w:rPr>
          <w:rFonts w:ascii="Times New Roman" w:hAnsi="Times New Roman" w:cs="Times New Roman"/>
          <w:sz w:val="24"/>
          <w:szCs w:val="24"/>
        </w:rPr>
        <w:t xml:space="preserve"> and juvenile crab recruitment, which is not considered plausible</w:t>
      </w:r>
      <w:r w:rsidR="00DA33EC">
        <w:rPr>
          <w:rFonts w:ascii="Times New Roman" w:hAnsi="Times New Roman" w:cs="Times New Roman"/>
          <w:sz w:val="24"/>
          <w:szCs w:val="24"/>
        </w:rPr>
        <w:t xml:space="preserve"> (Fig. 6)</w:t>
      </w:r>
      <w:r w:rsidR="0037113C">
        <w:rPr>
          <w:rFonts w:ascii="Times New Roman" w:hAnsi="Times New Roman" w:cs="Times New Roman"/>
          <w:sz w:val="24"/>
          <w:szCs w:val="24"/>
        </w:rPr>
        <w:t xml:space="preserve">. Although ovigerous female opilio </w:t>
      </w:r>
      <w:r w:rsidR="00F13731">
        <w:rPr>
          <w:rFonts w:ascii="Times New Roman" w:hAnsi="Times New Roman" w:cs="Times New Roman"/>
          <w:sz w:val="24"/>
          <w:szCs w:val="24"/>
        </w:rPr>
        <w:t>improved model performance,</w:t>
      </w:r>
      <w:r w:rsidR="0037113C">
        <w:rPr>
          <w:rFonts w:ascii="Times New Roman" w:hAnsi="Times New Roman" w:cs="Times New Roman"/>
          <w:sz w:val="24"/>
          <w:szCs w:val="24"/>
        </w:rPr>
        <w:t xml:space="preserve"> a</w:t>
      </w:r>
      <w:r w:rsidR="004244DD">
        <w:rPr>
          <w:rFonts w:ascii="Times New Roman" w:hAnsi="Times New Roman" w:cs="Times New Roman"/>
          <w:sz w:val="24"/>
          <w:szCs w:val="24"/>
        </w:rPr>
        <w:t>n inverted</w:t>
      </w:r>
      <w:r w:rsidR="0037113C">
        <w:rPr>
          <w:rFonts w:ascii="Times New Roman" w:hAnsi="Times New Roman" w:cs="Times New Roman"/>
          <w:sz w:val="24"/>
          <w:szCs w:val="24"/>
        </w:rPr>
        <w:t xml:space="preserve"> curvilinear</w:t>
      </w:r>
      <w:r w:rsidR="004244DD">
        <w:rPr>
          <w:rFonts w:ascii="Times New Roman" w:hAnsi="Times New Roman" w:cs="Times New Roman"/>
          <w:sz w:val="24"/>
          <w:szCs w:val="24"/>
        </w:rPr>
        <w:t>, or</w:t>
      </w:r>
      <w:r w:rsidR="0037113C">
        <w:rPr>
          <w:rFonts w:ascii="Times New Roman" w:hAnsi="Times New Roman" w:cs="Times New Roman"/>
          <w:sz w:val="24"/>
          <w:szCs w:val="24"/>
        </w:rPr>
        <w:t xml:space="preserve"> “dome”</w:t>
      </w:r>
      <w:r w:rsidR="004244DD">
        <w:rPr>
          <w:rFonts w:ascii="Times New Roman" w:hAnsi="Times New Roman" w:cs="Times New Roman"/>
          <w:sz w:val="24"/>
          <w:szCs w:val="24"/>
        </w:rPr>
        <w:t>,</w:t>
      </w:r>
      <w:r w:rsidR="0037113C">
        <w:rPr>
          <w:rFonts w:ascii="Times New Roman" w:hAnsi="Times New Roman" w:cs="Times New Roman"/>
          <w:sz w:val="24"/>
          <w:szCs w:val="24"/>
        </w:rPr>
        <w:t xml:space="preserve"> relationship was observed with </w:t>
      </w:r>
      <w:r w:rsidR="00C5265B">
        <w:rPr>
          <w:rFonts w:ascii="Times New Roman" w:hAnsi="Times New Roman" w:cs="Times New Roman"/>
          <w:sz w:val="24"/>
          <w:szCs w:val="24"/>
        </w:rPr>
        <w:t>Tanner</w:t>
      </w:r>
      <w:r w:rsidR="0037113C">
        <w:rPr>
          <w:rFonts w:ascii="Times New Roman" w:hAnsi="Times New Roman" w:cs="Times New Roman"/>
          <w:sz w:val="24"/>
          <w:szCs w:val="24"/>
        </w:rPr>
        <w:t xml:space="preserve"> juvenile recruitment</w:t>
      </w:r>
      <w:r w:rsidR="00DA33EC">
        <w:rPr>
          <w:rFonts w:ascii="Times New Roman" w:hAnsi="Times New Roman" w:cs="Times New Roman"/>
          <w:sz w:val="24"/>
          <w:szCs w:val="24"/>
        </w:rPr>
        <w:t xml:space="preserve"> (Fig. 7)</w:t>
      </w:r>
      <w:r w:rsidR="004244DD">
        <w:rPr>
          <w:rFonts w:ascii="Times New Roman" w:hAnsi="Times New Roman" w:cs="Times New Roman"/>
          <w:sz w:val="24"/>
          <w:szCs w:val="24"/>
        </w:rPr>
        <w:t>. Given</w:t>
      </w:r>
      <w:r w:rsidR="00A817C5">
        <w:rPr>
          <w:rFonts w:ascii="Times New Roman" w:hAnsi="Times New Roman" w:cs="Times New Roman"/>
          <w:sz w:val="24"/>
          <w:szCs w:val="24"/>
        </w:rPr>
        <w:t xml:space="preserve"> </w:t>
      </w:r>
      <w:r w:rsidR="0037113C">
        <w:rPr>
          <w:rFonts w:ascii="Times New Roman" w:hAnsi="Times New Roman" w:cs="Times New Roman"/>
          <w:sz w:val="24"/>
          <w:szCs w:val="24"/>
        </w:rPr>
        <w:t>the ecology of the</w:t>
      </w:r>
      <w:r w:rsidR="001E5D77">
        <w:rPr>
          <w:rFonts w:ascii="Times New Roman" w:hAnsi="Times New Roman" w:cs="Times New Roman"/>
          <w:sz w:val="24"/>
          <w:szCs w:val="24"/>
        </w:rPr>
        <w:t>se</w:t>
      </w:r>
      <w:r w:rsidR="0037113C">
        <w:rPr>
          <w:rFonts w:ascii="Times New Roman" w:hAnsi="Times New Roman" w:cs="Times New Roman"/>
          <w:sz w:val="24"/>
          <w:szCs w:val="24"/>
        </w:rPr>
        <w:t xml:space="preserve"> two species, and the </w:t>
      </w:r>
      <w:r w:rsidR="00525DDF">
        <w:rPr>
          <w:rFonts w:ascii="Times New Roman" w:hAnsi="Times New Roman" w:cs="Times New Roman"/>
          <w:sz w:val="24"/>
          <w:szCs w:val="24"/>
        </w:rPr>
        <w:t xml:space="preserve">proposed </w:t>
      </w:r>
      <w:r w:rsidR="0037113C">
        <w:rPr>
          <w:rFonts w:ascii="Times New Roman" w:hAnsi="Times New Roman" w:cs="Times New Roman"/>
          <w:sz w:val="24"/>
          <w:szCs w:val="24"/>
        </w:rPr>
        <w:t xml:space="preserve">mechanism (competition), this relationship </w:t>
      </w:r>
      <w:r w:rsidR="00525DDF">
        <w:rPr>
          <w:rFonts w:ascii="Times New Roman" w:hAnsi="Times New Roman" w:cs="Times New Roman"/>
          <w:sz w:val="24"/>
          <w:szCs w:val="24"/>
        </w:rPr>
        <w:t>is not plausible, and</w:t>
      </w:r>
      <w:r w:rsidR="0037113C">
        <w:rPr>
          <w:rFonts w:ascii="Times New Roman" w:hAnsi="Times New Roman" w:cs="Times New Roman"/>
          <w:sz w:val="24"/>
          <w:szCs w:val="24"/>
        </w:rPr>
        <w:t xml:space="preserve"> likely to be spurious</w:t>
      </w:r>
      <w:r w:rsidR="00525DDF">
        <w:rPr>
          <w:rFonts w:ascii="Times New Roman" w:hAnsi="Times New Roman" w:cs="Times New Roman"/>
          <w:sz w:val="24"/>
          <w:szCs w:val="24"/>
        </w:rPr>
        <w:t>. Consequently,</w:t>
      </w:r>
      <w:r w:rsidR="0037113C">
        <w:rPr>
          <w:rFonts w:ascii="Times New Roman" w:hAnsi="Times New Roman" w:cs="Times New Roman"/>
          <w:sz w:val="24"/>
          <w:szCs w:val="24"/>
        </w:rPr>
        <w:t xml:space="preserve"> we did not further e</w:t>
      </w:r>
      <w:r w:rsidR="001E5D77">
        <w:rPr>
          <w:rFonts w:ascii="Times New Roman" w:hAnsi="Times New Roman" w:cs="Times New Roman"/>
          <w:sz w:val="24"/>
          <w:szCs w:val="24"/>
        </w:rPr>
        <w:t>xplore</w:t>
      </w:r>
      <w:r w:rsidR="0037113C">
        <w:rPr>
          <w:rFonts w:ascii="Times New Roman" w:hAnsi="Times New Roman" w:cs="Times New Roman"/>
          <w:sz w:val="24"/>
          <w:szCs w:val="24"/>
        </w:rPr>
        <w:t xml:space="preserve"> </w:t>
      </w:r>
      <w:r w:rsidR="0037113C">
        <w:rPr>
          <w:rFonts w:ascii="Times New Roman" w:hAnsi="Times New Roman" w:cs="Times New Roman"/>
          <w:sz w:val="24"/>
          <w:szCs w:val="24"/>
        </w:rPr>
        <w:lastRenderedPageBreak/>
        <w:t>this variable</w:t>
      </w:r>
      <w:r w:rsidR="00F13731">
        <w:rPr>
          <w:rFonts w:ascii="Times New Roman" w:hAnsi="Times New Roman" w:cs="Times New Roman"/>
          <w:sz w:val="24"/>
          <w:szCs w:val="24"/>
        </w:rPr>
        <w:t xml:space="preserve">. Finally, </w:t>
      </w:r>
      <w:r w:rsidR="00580E9C">
        <w:rPr>
          <w:rFonts w:ascii="Times New Roman" w:hAnsi="Times New Roman" w:cs="Times New Roman"/>
          <w:sz w:val="24"/>
          <w:szCs w:val="24"/>
        </w:rPr>
        <w:t xml:space="preserve">both </w:t>
      </w:r>
      <w:r w:rsidR="0037113C">
        <w:rPr>
          <w:rFonts w:ascii="Times New Roman" w:hAnsi="Times New Roman" w:cs="Times New Roman"/>
          <w:sz w:val="24"/>
          <w:szCs w:val="24"/>
        </w:rPr>
        <w:t>wind vector</w:t>
      </w:r>
      <w:r w:rsidR="00580E9C">
        <w:rPr>
          <w:rFonts w:ascii="Times New Roman" w:hAnsi="Times New Roman" w:cs="Times New Roman"/>
          <w:sz w:val="24"/>
          <w:szCs w:val="24"/>
        </w:rPr>
        <w:t xml:space="preserve"> components</w:t>
      </w:r>
      <w:r w:rsidR="0037113C">
        <w:rPr>
          <w:rFonts w:ascii="Times New Roman" w:hAnsi="Times New Roman" w:cs="Times New Roman"/>
          <w:sz w:val="24"/>
          <w:szCs w:val="24"/>
        </w:rPr>
        <w:t xml:space="preserve">, with </w:t>
      </w:r>
      <w:r w:rsidR="00580E9C">
        <w:rPr>
          <w:rFonts w:ascii="Times New Roman" w:hAnsi="Times New Roman" w:cs="Times New Roman"/>
          <w:sz w:val="24"/>
          <w:szCs w:val="24"/>
        </w:rPr>
        <w:t xml:space="preserve">their </w:t>
      </w:r>
      <w:r w:rsidR="0037113C">
        <w:rPr>
          <w:rFonts w:ascii="Times New Roman" w:hAnsi="Times New Roman" w:cs="Times New Roman"/>
          <w:sz w:val="24"/>
          <w:szCs w:val="24"/>
        </w:rPr>
        <w:t>associated Ekman advection, Pacific cod</w:t>
      </w:r>
      <w:r w:rsidR="00F13731">
        <w:rPr>
          <w:rFonts w:ascii="Times New Roman" w:hAnsi="Times New Roman" w:cs="Times New Roman"/>
          <w:sz w:val="24"/>
          <w:szCs w:val="24"/>
        </w:rPr>
        <w:t xml:space="preserve"> abundance,  and </w:t>
      </w:r>
      <w:r w:rsidR="0037113C">
        <w:rPr>
          <w:rFonts w:ascii="Times New Roman" w:hAnsi="Times New Roman" w:cs="Times New Roman"/>
          <w:sz w:val="24"/>
          <w:szCs w:val="24"/>
        </w:rPr>
        <w:t>3-yr rolling ave</w:t>
      </w:r>
      <w:r w:rsidR="0053752F">
        <w:rPr>
          <w:rFonts w:ascii="Times New Roman" w:hAnsi="Times New Roman" w:cs="Times New Roman"/>
          <w:sz w:val="24"/>
          <w:szCs w:val="24"/>
        </w:rPr>
        <w:t xml:space="preserve">rages of </w:t>
      </w:r>
      <w:r w:rsidR="00F13731">
        <w:rPr>
          <w:rFonts w:ascii="Times New Roman" w:hAnsi="Times New Roman" w:cs="Times New Roman"/>
          <w:sz w:val="24"/>
          <w:szCs w:val="24"/>
        </w:rPr>
        <w:t xml:space="preserve">both </w:t>
      </w:r>
      <w:r w:rsidR="0053752F">
        <w:rPr>
          <w:rFonts w:ascii="Times New Roman" w:hAnsi="Times New Roman" w:cs="Times New Roman"/>
          <w:sz w:val="24"/>
          <w:szCs w:val="24"/>
        </w:rPr>
        <w:t>NBT and the AO</w:t>
      </w:r>
      <w:r w:rsidR="00F13731">
        <w:rPr>
          <w:rFonts w:ascii="Times New Roman" w:hAnsi="Times New Roman" w:cs="Times New Roman"/>
          <w:sz w:val="24"/>
          <w:szCs w:val="24"/>
        </w:rPr>
        <w:t xml:space="preserve"> </w:t>
      </w:r>
      <w:r w:rsidR="000B1B0E">
        <w:rPr>
          <w:rFonts w:ascii="Times New Roman" w:hAnsi="Times New Roman" w:cs="Times New Roman"/>
          <w:sz w:val="24"/>
          <w:szCs w:val="24"/>
        </w:rPr>
        <w:t>either</w:t>
      </w:r>
      <w:r w:rsidR="00F13731">
        <w:rPr>
          <w:rFonts w:ascii="Times New Roman" w:hAnsi="Times New Roman" w:cs="Times New Roman"/>
          <w:sz w:val="24"/>
          <w:szCs w:val="24"/>
        </w:rPr>
        <w:t xml:space="preserve"> failed to improve model performance</w:t>
      </w:r>
      <w:r w:rsidR="000B1B0E">
        <w:rPr>
          <w:rFonts w:ascii="Times New Roman" w:hAnsi="Times New Roman" w:cs="Times New Roman"/>
          <w:sz w:val="24"/>
          <w:szCs w:val="24"/>
        </w:rPr>
        <w:t>, or offered minimal improvement</w:t>
      </w:r>
      <w:r w:rsidR="0053752F">
        <w:rPr>
          <w:rFonts w:ascii="Times New Roman" w:hAnsi="Times New Roman" w:cs="Times New Roman"/>
          <w:sz w:val="24"/>
          <w:szCs w:val="24"/>
        </w:rPr>
        <w:t xml:space="preserve"> (Table </w:t>
      </w:r>
      <w:r w:rsidR="00685BB8">
        <w:rPr>
          <w:rFonts w:ascii="Times New Roman" w:hAnsi="Times New Roman" w:cs="Times New Roman"/>
          <w:sz w:val="24"/>
          <w:szCs w:val="24"/>
        </w:rPr>
        <w:t>4</w:t>
      </w:r>
      <w:r w:rsidR="00BA0A34">
        <w:rPr>
          <w:rFonts w:ascii="Times New Roman" w:hAnsi="Times New Roman" w:cs="Times New Roman"/>
          <w:sz w:val="24"/>
          <w:szCs w:val="24"/>
        </w:rPr>
        <w:t xml:space="preserve">). </w:t>
      </w:r>
    </w:p>
    <w:p w14:paraId="6FF1B87E" w14:textId="38D2B47D" w:rsidR="001E5D77" w:rsidRDefault="001E5D77" w:rsidP="001E5D77">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4342801F" w14:textId="47E8B5F7" w:rsidR="0031113E" w:rsidRDefault="005A158D" w:rsidP="00F818EE">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cyclical </w:t>
      </w:r>
      <w:r w:rsidR="0031113E">
        <w:rPr>
          <w:rFonts w:ascii="Times New Roman" w:hAnsi="Times New Roman"/>
          <w:sz w:val="24"/>
          <w:szCs w:val="24"/>
        </w:rPr>
        <w:t>variability around the long-term trend</w:t>
      </w:r>
      <w:r w:rsidR="00C843D8">
        <w:rPr>
          <w:rFonts w:ascii="Times New Roman" w:hAnsi="Times New Roman"/>
          <w:sz w:val="24"/>
          <w:szCs w:val="24"/>
        </w:rPr>
        <w:t>.</w:t>
      </w:r>
      <w:r w:rsidR="00CB4AB7">
        <w:rPr>
          <w:rFonts w:ascii="Times New Roman" w:hAnsi="Times New Roman"/>
          <w:sz w:val="24"/>
          <w:szCs w:val="24"/>
        </w:rPr>
        <w:t xml:space="preserve"> Furthermore</w:t>
      </w:r>
      <w:r w:rsidR="00C843D8">
        <w:rPr>
          <w:rFonts w:ascii="Times New Roman" w:hAnsi="Times New Roman"/>
          <w:sz w:val="24"/>
          <w:szCs w:val="24"/>
        </w:rPr>
        <w:t>,</w:t>
      </w:r>
      <w:r w:rsidR="00CB4AB7">
        <w:rPr>
          <w:rFonts w:ascii="Times New Roman" w:hAnsi="Times New Roman"/>
          <w:sz w:val="24"/>
          <w:szCs w:val="24"/>
        </w:rPr>
        <w:t xml:space="preserve"> we found evidence of a predator-prey relationship with flathead sole biomass</w:t>
      </w:r>
      <w:r w:rsidR="00C843D8">
        <w:rPr>
          <w:rFonts w:ascii="Times New Roman" w:hAnsi="Times New Roman"/>
          <w:sz w:val="24"/>
          <w:szCs w:val="24"/>
        </w:rPr>
        <w:t xml:space="preserve">, and environmentally mediated survival driven by sea surface temperature during late spring and early summer, and </w:t>
      </w:r>
      <w:r w:rsidR="001B1F5F">
        <w:rPr>
          <w:rFonts w:ascii="Times New Roman" w:hAnsi="Times New Roman"/>
          <w:sz w:val="24"/>
          <w:szCs w:val="24"/>
        </w:rPr>
        <w:t xml:space="preserve">winter values of </w:t>
      </w:r>
      <w:r w:rsidR="00C843D8">
        <w:rPr>
          <w:rFonts w:ascii="Times New Roman" w:hAnsi="Times New Roman"/>
          <w:sz w:val="24"/>
          <w:szCs w:val="24"/>
        </w:rPr>
        <w:t>the PDO</w:t>
      </w:r>
      <w:r w:rsidRPr="00DD76CD">
        <w:rPr>
          <w:rFonts w:ascii="Times New Roman" w:hAnsi="Times New Roman"/>
          <w:sz w:val="24"/>
          <w:szCs w:val="24"/>
        </w:rPr>
        <w:t>.</w:t>
      </w:r>
      <w:r w:rsidRPr="002B5DF6">
        <w:rPr>
          <w:rFonts w:ascii="Times New Roman" w:hAnsi="Times New Roman"/>
          <w:sz w:val="24"/>
          <w:szCs w:val="24"/>
        </w:rPr>
        <w:t xml:space="preserve"> </w:t>
      </w:r>
    </w:p>
    <w:p w14:paraId="5C908370" w14:textId="227A61AD" w:rsidR="005A158D" w:rsidRDefault="007A4DDF" w:rsidP="00F818EE">
      <w:pPr>
        <w:spacing w:line="480" w:lineRule="auto"/>
        <w:ind w:firstLine="720"/>
        <w:contextualSpacing/>
        <w:rPr>
          <w:rFonts w:ascii="Times New Roman" w:hAnsi="Times New Roman"/>
          <w:sz w:val="24"/>
          <w:szCs w:val="24"/>
        </w:rPr>
      </w:pPr>
      <w:r>
        <w:rPr>
          <w:rFonts w:ascii="Times New Roman" w:hAnsi="Times New Roman"/>
          <w:sz w:val="24"/>
          <w:szCs w:val="24"/>
        </w:rPr>
        <w:t>Similarly to</w:t>
      </w:r>
      <w:r w:rsidR="005A158D">
        <w:rPr>
          <w:rFonts w:ascii="Times New Roman" w:hAnsi="Times New Roman"/>
          <w:sz w:val="24"/>
          <w:szCs w:val="24"/>
        </w:rPr>
        <w:t xml:space="preserve"> </w:t>
      </w:r>
      <w:r w:rsidR="005A158D" w:rsidRPr="005D6CD3">
        <w:rPr>
          <w:rFonts w:ascii="Times New Roman" w:hAnsi="Times New Roman"/>
          <w:sz w:val="24"/>
          <w:szCs w:val="24"/>
        </w:rPr>
        <w:t xml:space="preserve">Zheng </w:t>
      </w:r>
      <w:r w:rsidR="005A158D">
        <w:rPr>
          <w:rFonts w:ascii="Times New Roman" w:hAnsi="Times New Roman"/>
          <w:sz w:val="24"/>
          <w:szCs w:val="24"/>
        </w:rPr>
        <w:t>&amp;</w:t>
      </w:r>
      <w:r w:rsidR="005A158D" w:rsidRPr="005D6CD3">
        <w:rPr>
          <w:rFonts w:ascii="Times New Roman" w:hAnsi="Times New Roman"/>
          <w:sz w:val="24"/>
          <w:szCs w:val="24"/>
        </w:rPr>
        <w:t xml:space="preserve"> Kruse </w:t>
      </w:r>
      <w:r w:rsidR="005A158D">
        <w:rPr>
          <w:rFonts w:ascii="Times New Roman" w:hAnsi="Times New Roman"/>
          <w:sz w:val="24"/>
          <w:szCs w:val="24"/>
        </w:rPr>
        <w:t>(</w:t>
      </w:r>
      <w:r w:rsidR="005A158D" w:rsidRPr="005D6CD3">
        <w:rPr>
          <w:rFonts w:ascii="Times New Roman" w:hAnsi="Times New Roman"/>
          <w:sz w:val="24"/>
          <w:szCs w:val="24"/>
        </w:rPr>
        <w:t>1998, 2003</w:t>
      </w:r>
      <w:r w:rsidR="005A158D">
        <w:rPr>
          <w:rFonts w:ascii="Times New Roman" w:hAnsi="Times New Roman"/>
          <w:sz w:val="24"/>
          <w:szCs w:val="24"/>
        </w:rPr>
        <w:t>), we found</w:t>
      </w:r>
      <w:r w:rsidR="008F70B2">
        <w:rPr>
          <w:rFonts w:ascii="Times New Roman" w:hAnsi="Times New Roman"/>
          <w:sz w:val="24"/>
          <w:szCs w:val="24"/>
        </w:rPr>
        <w:t xml:space="preserve"> variability consistent with</w:t>
      </w:r>
      <w:r w:rsidR="005A158D">
        <w:rPr>
          <w:rFonts w:ascii="Times New Roman" w:hAnsi="Times New Roman"/>
          <w:sz w:val="24"/>
          <w:szCs w:val="24"/>
        </w:rPr>
        <w:t xml:space="preserve"> a </w:t>
      </w:r>
      <w:r w:rsidR="005A158D" w:rsidRPr="005D6CD3">
        <w:rPr>
          <w:rFonts w:ascii="Times New Roman" w:hAnsi="Times New Roman"/>
          <w:sz w:val="24"/>
          <w:szCs w:val="24"/>
        </w:rPr>
        <w:t xml:space="preserve">13-14 </w:t>
      </w:r>
      <w:r w:rsidR="008F70B2">
        <w:rPr>
          <w:rFonts w:ascii="Times New Roman" w:hAnsi="Times New Roman"/>
          <w:sz w:val="24"/>
          <w:szCs w:val="24"/>
        </w:rPr>
        <w:t>year</w:t>
      </w:r>
      <w:r w:rsidR="008F70B2" w:rsidRPr="005D6CD3">
        <w:rPr>
          <w:rFonts w:ascii="Times New Roman" w:hAnsi="Times New Roman"/>
          <w:sz w:val="24"/>
          <w:szCs w:val="24"/>
        </w:rPr>
        <w:t xml:space="preserve"> </w:t>
      </w:r>
      <w:r w:rsidR="005A158D" w:rsidRPr="005D6CD3">
        <w:rPr>
          <w:rFonts w:ascii="Times New Roman" w:hAnsi="Times New Roman"/>
          <w:sz w:val="24"/>
          <w:szCs w:val="24"/>
        </w:rPr>
        <w:t>cycle in both recruitment and total adult population size</w:t>
      </w:r>
      <w:r w:rsidR="005A158D">
        <w:rPr>
          <w:rFonts w:ascii="Times New Roman" w:hAnsi="Times New Roman"/>
          <w:sz w:val="24"/>
          <w:szCs w:val="24"/>
        </w:rPr>
        <w:t xml:space="preserve">, which is approximately double the mean generation time (2T) of female Tanner crabs in this region. </w:t>
      </w:r>
      <w:r>
        <w:rPr>
          <w:rFonts w:ascii="Times New Roman" w:hAnsi="Times New Roman"/>
          <w:sz w:val="24"/>
          <w:szCs w:val="24"/>
        </w:rPr>
        <w:t xml:space="preserve">Interestingly though, this cycle seems to have broken down in the years after 2005, suggesting a </w:t>
      </w:r>
      <w:ins w:id="59" w:author="Jon.Richar" w:date="2022-09-28T10:34:00Z">
        <w:r w:rsidR="00961964">
          <w:rPr>
            <w:rFonts w:ascii="Times New Roman" w:hAnsi="Times New Roman"/>
            <w:sz w:val="24"/>
            <w:szCs w:val="24"/>
          </w:rPr>
          <w:t>shift</w:t>
        </w:r>
      </w:ins>
      <w:del w:id="60" w:author="Jon.Richar" w:date="2022-09-28T10:34:00Z">
        <w:r w:rsidDel="00961964">
          <w:rPr>
            <w:rFonts w:ascii="Times New Roman" w:hAnsi="Times New Roman"/>
            <w:sz w:val="24"/>
            <w:szCs w:val="24"/>
          </w:rPr>
          <w:delText>change</w:delText>
        </w:r>
      </w:del>
      <w:r>
        <w:rPr>
          <w:rFonts w:ascii="Times New Roman" w:hAnsi="Times New Roman"/>
          <w:sz w:val="24"/>
          <w:szCs w:val="24"/>
        </w:rPr>
        <w:t xml:space="preserve"> in recruitment </w:t>
      </w:r>
      <w:ins w:id="61" w:author="Jon.Richar" w:date="2022-09-28T10:34:00Z">
        <w:r w:rsidR="00961964">
          <w:rPr>
            <w:rFonts w:ascii="Times New Roman" w:hAnsi="Times New Roman"/>
            <w:sz w:val="24"/>
            <w:szCs w:val="24"/>
          </w:rPr>
          <w:t>process</w:t>
        </w:r>
      </w:ins>
      <w:ins w:id="62" w:author="Jon.Richar" w:date="2022-09-28T10:35:00Z">
        <w:r w:rsidR="00961964">
          <w:rPr>
            <w:rFonts w:ascii="Times New Roman" w:hAnsi="Times New Roman"/>
            <w:sz w:val="24"/>
            <w:szCs w:val="24"/>
          </w:rPr>
          <w:t>es</w:t>
        </w:r>
      </w:ins>
      <w:del w:id="63" w:author="Jon.Richar" w:date="2022-09-28T10:34:00Z">
        <w:r w:rsidDel="00961964">
          <w:rPr>
            <w:rFonts w:ascii="Times New Roman" w:hAnsi="Times New Roman"/>
            <w:sz w:val="24"/>
            <w:szCs w:val="24"/>
          </w:rPr>
          <w:delText>mechanisms</w:delText>
        </w:r>
      </w:del>
      <w:r>
        <w:rPr>
          <w:rFonts w:ascii="Times New Roman" w:hAnsi="Times New Roman"/>
          <w:sz w:val="24"/>
          <w:szCs w:val="24"/>
        </w:rPr>
        <w:t>.</w:t>
      </w:r>
    </w:p>
    <w:p w14:paraId="2F0F3808" w14:textId="77777777" w:rsidR="005A158D" w:rsidRPr="00AB366B"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Cyclical patterns of recruitment are not uncommon among brachyuran crabs. For instance, a</w:t>
      </w:r>
      <w:r w:rsidRPr="00AA4EBC">
        <w:rPr>
          <w:rFonts w:ascii="Times New Roman" w:hAnsi="Times New Roman" w:cs="Times New Roman"/>
          <w:sz w:val="24"/>
          <w:szCs w:val="24"/>
        </w:rPr>
        <w:t xml:space="preserve">bundance of </w:t>
      </w:r>
      <w:r>
        <w:rPr>
          <w:rFonts w:ascii="Times New Roman" w:hAnsi="Times New Roman"/>
          <w:sz w:val="24"/>
          <w:szCs w:val="24"/>
        </w:rPr>
        <w:t xml:space="preserve">age </w:t>
      </w:r>
      <w:r w:rsidRPr="00AA4EBC">
        <w:rPr>
          <w:rFonts w:ascii="Times New Roman" w:hAnsi="Times New Roman" w:cs="Times New Roman"/>
          <w:sz w:val="24"/>
          <w:szCs w:val="24"/>
        </w:rPr>
        <w:t>0</w:t>
      </w:r>
      <w:r w:rsidRPr="00AA4EBC">
        <w:rPr>
          <w:rFonts w:ascii="Times New Roman" w:eastAsia="Times New Roman" w:hAnsi="Times New Roman" w:cs="Times New Roman"/>
          <w:sz w:val="24"/>
          <w:szCs w:val="24"/>
        </w:rPr>
        <w:t>+</w:t>
      </w:r>
      <w:r>
        <w:rPr>
          <w:rFonts w:ascii="Times New Roman" w:hAnsi="Times New Roman"/>
          <w:sz w:val="24"/>
          <w:szCs w:val="24"/>
        </w:rPr>
        <w:t xml:space="preserve"> </w:t>
      </w:r>
      <w:r w:rsidRPr="00AA4EBC">
        <w:rPr>
          <w:rFonts w:ascii="Times New Roman" w:hAnsi="Times New Roman" w:cs="Times New Roman"/>
          <w:sz w:val="24"/>
          <w:szCs w:val="24"/>
        </w:rPr>
        <w:t xml:space="preserve">snow crabs </w:t>
      </w:r>
      <w:r>
        <w:rPr>
          <w:rFonts w:ascii="Times New Roman" w:hAnsi="Times New Roman"/>
          <w:sz w:val="24"/>
          <w:szCs w:val="24"/>
        </w:rPr>
        <w:t>(</w:t>
      </w:r>
      <w:r w:rsidRPr="00AA4EBC">
        <w:rPr>
          <w:rFonts w:ascii="Times New Roman" w:hAnsi="Times New Roman"/>
          <w:i/>
          <w:sz w:val="24"/>
          <w:szCs w:val="24"/>
        </w:rPr>
        <w:t>Chionoecetes opilio</w:t>
      </w:r>
      <w:r>
        <w:rPr>
          <w:rFonts w:ascii="Times New Roman" w:hAnsi="Times New Roman"/>
          <w:sz w:val="24"/>
          <w:szCs w:val="24"/>
        </w:rPr>
        <w:t xml:space="preserve">) </w:t>
      </w:r>
      <w:r w:rsidRPr="00AA4EBC">
        <w:rPr>
          <w:rFonts w:ascii="Times New Roman" w:hAnsi="Times New Roman" w:cs="Times New Roman"/>
          <w:sz w:val="24"/>
          <w:szCs w:val="24"/>
        </w:rPr>
        <w:t>fluctuated periodically with stronger year-classes recurring approximately</w:t>
      </w:r>
      <w:r>
        <w:rPr>
          <w:rFonts w:ascii="Times New Roman" w:hAnsi="Times New Roman"/>
          <w:sz w:val="24"/>
          <w:szCs w:val="24"/>
        </w:rPr>
        <w:t xml:space="preserve"> </w:t>
      </w:r>
      <w:r w:rsidRPr="00AA4EBC">
        <w:rPr>
          <w:rFonts w:ascii="Times New Roman" w:hAnsi="Times New Roman" w:cs="Times New Roman"/>
          <w:sz w:val="24"/>
          <w:szCs w:val="24"/>
        </w:rPr>
        <w:t xml:space="preserve">every </w:t>
      </w:r>
      <w:r>
        <w:rPr>
          <w:rFonts w:ascii="Times New Roman" w:hAnsi="Times New Roman"/>
          <w:sz w:val="24"/>
          <w:szCs w:val="24"/>
        </w:rPr>
        <w:t xml:space="preserve">7 yr in the EBS (Ernst et al. 2012, Burgos et al. 2013) and </w:t>
      </w:r>
      <w:r w:rsidRPr="00AA4EBC">
        <w:rPr>
          <w:rFonts w:ascii="Times New Roman" w:hAnsi="Times New Roman" w:cs="Times New Roman"/>
          <w:sz w:val="24"/>
          <w:szCs w:val="24"/>
        </w:rPr>
        <w:t xml:space="preserve">8 </w:t>
      </w:r>
      <w:r>
        <w:rPr>
          <w:rFonts w:ascii="Times New Roman" w:hAnsi="Times New Roman"/>
          <w:sz w:val="24"/>
          <w:szCs w:val="24"/>
        </w:rPr>
        <w:t>yr in the northwest Gulf of St. Lawrence in eastern Canada (Sainte-Marie et al. 1996, Émond et al. 2015)</w:t>
      </w:r>
      <w:r w:rsidRPr="00AA4EBC">
        <w:rPr>
          <w:rFonts w:ascii="Times New Roman" w:hAnsi="Times New Roman" w:cs="Times New Roman"/>
          <w:sz w:val="24"/>
          <w:szCs w:val="24"/>
        </w:rPr>
        <w:t xml:space="preserve">. </w:t>
      </w:r>
      <w:r>
        <w:rPr>
          <w:rFonts w:ascii="Times New Roman" w:hAnsi="Times New Roman"/>
          <w:sz w:val="24"/>
          <w:szCs w:val="24"/>
        </w:rPr>
        <w:t xml:space="preserve">This cycle length </w:t>
      </w:r>
      <w:r w:rsidRPr="00AA4EBC">
        <w:rPr>
          <w:rFonts w:ascii="Times New Roman" w:hAnsi="Times New Roman" w:cs="Times New Roman"/>
          <w:sz w:val="24"/>
          <w:szCs w:val="24"/>
        </w:rPr>
        <w:t>is equivalent to the time interval between a female</w:t>
      </w:r>
      <w:r>
        <w:rPr>
          <w:rFonts w:ascii="Times New Roman" w:hAnsi="Times New Roman"/>
          <w:sz w:val="24"/>
          <w:szCs w:val="24"/>
        </w:rPr>
        <w:t xml:space="preserve"> crab</w:t>
      </w:r>
      <w:r w:rsidRPr="00AA4EBC">
        <w:rPr>
          <w:rFonts w:ascii="Times New Roman" w:hAnsi="Times New Roman" w:cs="Times New Roman"/>
          <w:sz w:val="24"/>
          <w:szCs w:val="24"/>
        </w:rPr>
        <w:t>’s</w:t>
      </w:r>
      <w:r>
        <w:rPr>
          <w:rFonts w:ascii="Times New Roman" w:hAnsi="Times New Roman"/>
          <w:sz w:val="24"/>
          <w:szCs w:val="24"/>
        </w:rPr>
        <w:t xml:space="preserve"> </w:t>
      </w:r>
      <w:r w:rsidRPr="00AA4EBC">
        <w:rPr>
          <w:rFonts w:ascii="Times New Roman" w:hAnsi="Times New Roman" w:cs="Times New Roman"/>
          <w:sz w:val="24"/>
          <w:szCs w:val="24"/>
        </w:rPr>
        <w:t>conception (zygote) and her terminal molt and first spawning</w:t>
      </w:r>
      <w:r>
        <w:rPr>
          <w:rFonts w:ascii="Times New Roman" w:hAnsi="Times New Roman"/>
          <w:sz w:val="24"/>
          <w:szCs w:val="24"/>
        </w:rPr>
        <w:t>, i.e., one mean generation time (1T). On the other hand, along the US west coast, Dungeness crab (</w:t>
      </w:r>
      <w:r w:rsidRPr="00AA4EBC">
        <w:rPr>
          <w:rFonts w:ascii="Times New Roman" w:hAnsi="Times New Roman"/>
          <w:i/>
          <w:sz w:val="24"/>
          <w:szCs w:val="24"/>
        </w:rPr>
        <w:t>Cancer magister</w:t>
      </w:r>
      <w:r>
        <w:rPr>
          <w:rFonts w:ascii="Times New Roman" w:hAnsi="Times New Roman"/>
          <w:sz w:val="24"/>
          <w:szCs w:val="24"/>
        </w:rPr>
        <w:t xml:space="preserve">) tend to cycle with a period of 10 yr, corresponding to 2T for this species (Botsford and Hobbs 1995). </w:t>
      </w:r>
    </w:p>
    <w:p w14:paraId="75E5444C" w14:textId="67EF8F84" w:rsidR="005A158D"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w:t>
      </w:r>
      <w:r w:rsidR="00C843D8">
        <w:rPr>
          <w:rFonts w:ascii="Times New Roman" w:hAnsi="Times New Roman"/>
          <w:sz w:val="24"/>
          <w:szCs w:val="24"/>
        </w:rPr>
        <w:t>,</w:t>
      </w:r>
      <w:r>
        <w:rPr>
          <w:rFonts w:ascii="Times New Roman" w:hAnsi="Times New Roman"/>
          <w:sz w:val="24"/>
          <w:szCs w:val="24"/>
        </w:rPr>
        <w:t xml:space="preserve">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For such species, lifetime reproduction decreases, and recruitment variability increases, with increased levels of fishing (Botsford et al., 2011). Moreover, these changes in variability are tied to sensitivity to fluctuations in the ocean environments at generational frequencies (tied to species life history)</w:t>
      </w:r>
      <w:r w:rsidR="00595191">
        <w:rPr>
          <w:rFonts w:ascii="Times New Roman" w:hAnsi="Times New Roman"/>
          <w:sz w:val="24"/>
          <w:szCs w:val="24"/>
        </w:rPr>
        <w:t>,</w:t>
      </w:r>
      <w:r>
        <w:rPr>
          <w:rFonts w:ascii="Times New Roman" w:hAnsi="Times New Roman"/>
          <w:sz w:val="24"/>
          <w:szCs w:val="24"/>
        </w:rPr>
        <w:t xml:space="preserve"> and changes in low frequency variations 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sidR="00902A08">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sidR="00902A08">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sidR="00902A08">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777A1D0E" w14:textId="5CB28149" w:rsidR="005A158D" w:rsidRDefault="005A158D" w:rsidP="007637FA">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w:t>
      </w:r>
      <w:r w:rsidR="007637FA">
        <w:rPr>
          <w:rFonts w:ascii="Times New Roman" w:hAnsi="Times New Roman"/>
          <w:sz w:val="24"/>
          <w:szCs w:val="24"/>
        </w:rPr>
        <w:t>ska (Stevens et al. 1994), high-</w:t>
      </w:r>
      <w:r>
        <w:rPr>
          <w:rFonts w:ascii="Times New Roman" w:hAnsi="Times New Roman"/>
          <w:sz w:val="24"/>
          <w:szCs w:val="24"/>
        </w:rPr>
        <w:t xml:space="preserve">density stations encountered during bottom trawl surveys are consistent with this behavior. It </w:t>
      </w:r>
      <w:r w:rsidR="00E64D6F">
        <w:rPr>
          <w:rFonts w:ascii="Times New Roman" w:hAnsi="Times New Roman"/>
          <w:sz w:val="24"/>
          <w:szCs w:val="24"/>
        </w:rPr>
        <w:t xml:space="preserve">is </w:t>
      </w:r>
      <w:r>
        <w:rPr>
          <w:rFonts w:ascii="Times New Roman" w:hAnsi="Times New Roman"/>
          <w:sz w:val="24"/>
          <w:szCs w:val="24"/>
        </w:rPr>
        <w:t>thus reasonable to expect that in the relatively sluggish currents over the EBS</w:t>
      </w:r>
      <w:r w:rsidR="00E64D6F">
        <w:rPr>
          <w:rFonts w:ascii="Times New Roman" w:hAnsi="Times New Roman"/>
          <w:sz w:val="24"/>
          <w:szCs w:val="24"/>
        </w:rPr>
        <w:t xml:space="preserve"> continental shelf, larvae may</w:t>
      </w:r>
      <w:r>
        <w:rPr>
          <w:rFonts w:ascii="Times New Roman" w:hAnsi="Times New Roman"/>
          <w:sz w:val="24"/>
          <w:szCs w:val="24"/>
        </w:rPr>
        <w:t xml:space="preserve"> maintain dense aggregations</w:t>
      </w:r>
      <w:r w:rsidR="007A4DDF">
        <w:rPr>
          <w:rFonts w:ascii="Times New Roman" w:hAnsi="Times New Roman"/>
          <w:sz w:val="24"/>
          <w:szCs w:val="24"/>
        </w:rPr>
        <w:t xml:space="preserve"> (Stabeno et al. 2001)</w:t>
      </w:r>
      <w:r>
        <w:rPr>
          <w:rFonts w:ascii="Times New Roman" w:hAnsi="Times New Roman"/>
          <w:sz w:val="24"/>
          <w:szCs w:val="24"/>
        </w:rPr>
        <w:t>. To successfully feed</w:t>
      </w:r>
      <w:r w:rsidR="0044240A">
        <w:rPr>
          <w:rFonts w:ascii="Times New Roman" w:hAnsi="Times New Roman"/>
          <w:sz w:val="24"/>
          <w:szCs w:val="24"/>
        </w:rPr>
        <w:t>,</w:t>
      </w:r>
      <w:r>
        <w:rPr>
          <w:rFonts w:ascii="Times New Roman" w:hAnsi="Times New Roman"/>
          <w:sz w:val="24"/>
          <w:szCs w:val="24"/>
        </w:rPr>
        <w:t xml:space="preserve"> larval Tanner crab require high densities of copepods, potentially exceeding the mean concentration typically experienced in much of the natural environment (Paul et al. 1979, Incze &amp; Paul 1983). In years </w:t>
      </w:r>
      <w:r>
        <w:rPr>
          <w:rFonts w:ascii="Times New Roman" w:hAnsi="Times New Roman"/>
          <w:sz w:val="24"/>
          <w:szCs w:val="24"/>
        </w:rPr>
        <w:lastRenderedPageBreak/>
        <w:t xml:space="preserve">of high reproductive output, we can speculate that zoeae in dense aggregations may thus experience increased mortality rates due to starvation as they deplete the local copepod population through feeding (Paul et al. 1979). </w:t>
      </w:r>
      <w:r w:rsidR="00902A08">
        <w:rPr>
          <w:rFonts w:ascii="Times New Roman" w:hAnsi="Times New Roman"/>
          <w:sz w:val="24"/>
          <w:szCs w:val="24"/>
        </w:rPr>
        <w:t xml:space="preserve">The positive relationships observed between recruitment </w:t>
      </w:r>
      <w:r w:rsidR="00E64D6F">
        <w:rPr>
          <w:rFonts w:ascii="Times New Roman" w:hAnsi="Times New Roman"/>
          <w:sz w:val="24"/>
          <w:szCs w:val="24"/>
        </w:rPr>
        <w:t>and both SST and the PDO are</w:t>
      </w:r>
      <w:r w:rsidR="00902A08">
        <w:rPr>
          <w:rFonts w:ascii="Times New Roman" w:hAnsi="Times New Roman"/>
          <w:sz w:val="24"/>
          <w:szCs w:val="24"/>
        </w:rPr>
        <w:t xml:space="preserve"> consistent with this hypothesis, as these mechanisms are expected to improve copepod production as the</w:t>
      </w:r>
      <w:r w:rsidR="00E64D6F">
        <w:rPr>
          <w:rFonts w:ascii="Times New Roman" w:hAnsi="Times New Roman"/>
          <w:sz w:val="24"/>
          <w:szCs w:val="24"/>
        </w:rPr>
        <w:t>ir values increase</w:t>
      </w:r>
      <w:r w:rsidR="00A538BF">
        <w:rPr>
          <w:rFonts w:ascii="Times New Roman" w:hAnsi="Times New Roman"/>
          <w:sz w:val="24"/>
          <w:szCs w:val="24"/>
        </w:rPr>
        <w:t xml:space="preserve"> (Hunt et al. 2002, Hunt and Stabeno 2002</w:t>
      </w:r>
      <w:r w:rsidR="00C62E27">
        <w:rPr>
          <w:rFonts w:ascii="Times New Roman" w:hAnsi="Times New Roman"/>
          <w:sz w:val="24"/>
          <w:szCs w:val="24"/>
        </w:rPr>
        <w:t>, Hunt et al. 2022</w:t>
      </w:r>
      <w:r w:rsidR="00A538BF">
        <w:rPr>
          <w:rFonts w:ascii="Times New Roman" w:hAnsi="Times New Roman"/>
          <w:sz w:val="24"/>
          <w:szCs w:val="24"/>
        </w:rPr>
        <w:t>)</w:t>
      </w:r>
      <w:r w:rsidR="00902A08">
        <w:rPr>
          <w:rFonts w:ascii="Times New Roman" w:hAnsi="Times New Roman"/>
          <w:sz w:val="24"/>
          <w:szCs w:val="24"/>
        </w:rPr>
        <w:t>.</w:t>
      </w:r>
    </w:p>
    <w:p w14:paraId="483A6725" w14:textId="3CD777F7" w:rsidR="00B661B9" w:rsidRDefault="00BE665B" w:rsidP="00B661B9">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Finally, o</w:t>
      </w:r>
      <w:r w:rsidR="00B661B9">
        <w:rPr>
          <w:rFonts w:ascii="Times New Roman" w:hAnsi="Times New Roman"/>
          <w:sz w:val="24"/>
          <w:szCs w:val="24"/>
        </w:rPr>
        <w:t xml:space="preserve">ur </w:t>
      </w:r>
      <w:r w:rsidR="008779E5">
        <w:rPr>
          <w:rFonts w:ascii="Times New Roman" w:hAnsi="Times New Roman"/>
          <w:sz w:val="24"/>
          <w:szCs w:val="24"/>
        </w:rPr>
        <w:t xml:space="preserve">density-dependent effect </w:t>
      </w:r>
      <w:r w:rsidR="00B661B9">
        <w:rPr>
          <w:rFonts w:ascii="Times New Roman" w:hAnsi="Times New Roman"/>
          <w:sz w:val="24"/>
          <w:szCs w:val="24"/>
        </w:rPr>
        <w:t xml:space="preserve">findings may also be explained by the fact that high population densities may also lead to significantly increased disease prevalence, increasing natural mortality rates, particularly in the high-density aggregations often observed in juvenile crabs. In the EBS region, the dinoflagellate </w:t>
      </w:r>
      <w:r w:rsidR="00B661B9" w:rsidRPr="000A2FE9">
        <w:rPr>
          <w:rFonts w:ascii="Times New Roman" w:hAnsi="Times New Roman"/>
          <w:i/>
          <w:sz w:val="24"/>
          <w:szCs w:val="24"/>
        </w:rPr>
        <w:t>Hematodinium</w:t>
      </w:r>
      <w:r w:rsidR="00B661B9">
        <w:rPr>
          <w:rFonts w:ascii="Times New Roman" w:hAnsi="Times New Roman"/>
          <w:sz w:val="24"/>
          <w:szCs w:val="24"/>
        </w:rPr>
        <w:t xml:space="preserve">, also known as bitter crab disease (BCD) infects </w:t>
      </w:r>
      <w:r w:rsidR="00B661B9" w:rsidRPr="000A2FE9">
        <w:rPr>
          <w:rFonts w:ascii="Times New Roman" w:hAnsi="Times New Roman"/>
          <w:i/>
          <w:sz w:val="24"/>
          <w:szCs w:val="24"/>
        </w:rPr>
        <w:t>Chionoecetes</w:t>
      </w:r>
      <w:r w:rsidR="00B661B9">
        <w:rPr>
          <w:rFonts w:ascii="Times New Roman" w:hAnsi="Times New Roman"/>
          <w:sz w:val="24"/>
          <w:szCs w:val="24"/>
        </w:rPr>
        <w:t xml:space="preserve"> </w:t>
      </w:r>
      <w:r w:rsidR="00B661B9" w:rsidRPr="000A2FE9">
        <w:rPr>
          <w:rFonts w:ascii="Times New Roman" w:hAnsi="Times New Roman"/>
          <w:i/>
          <w:sz w:val="24"/>
          <w:szCs w:val="24"/>
        </w:rPr>
        <w:t>spp</w:t>
      </w:r>
      <w:r w:rsidR="00B661B9">
        <w:rPr>
          <w:rFonts w:ascii="Times New Roman" w:hAnsi="Times New Roman"/>
          <w:sz w:val="24"/>
          <w:szCs w:val="24"/>
        </w:rPr>
        <w:t>. crabs, leading to mortality rates of up to 100% (Meyers et al. 1996). Although all life stages may be infected, current evidence suggests that females and juvenile crab are the most susceptible to infection, likely due, at least in part, to increased molting frequencies, particularly for juveniles (Pestal et al. 2003, Shields et al. 2005).</w:t>
      </w:r>
    </w:p>
    <w:p w14:paraId="7D658562" w14:textId="47D7F915" w:rsidR="00A817C5" w:rsidRPr="00DC222F" w:rsidRDefault="00BA139F" w:rsidP="00ED643D">
      <w:pPr>
        <w:spacing w:line="480" w:lineRule="auto"/>
        <w:ind w:firstLine="720"/>
        <w:contextualSpacing/>
        <w:rPr>
          <w:rFonts w:ascii="Times New Roman" w:hAnsi="Times New Roman"/>
          <w:sz w:val="24"/>
          <w:szCs w:val="24"/>
        </w:rPr>
      </w:pPr>
      <w:r>
        <w:rPr>
          <w:rFonts w:ascii="Times New Roman" w:hAnsi="Times New Roman"/>
          <w:sz w:val="24"/>
          <w:szCs w:val="24"/>
        </w:rPr>
        <w:t xml:space="preserve">Our work </w:t>
      </w:r>
      <w:r w:rsidR="00ED643D">
        <w:rPr>
          <w:rFonts w:ascii="Times New Roman" w:hAnsi="Times New Roman"/>
          <w:sz w:val="24"/>
          <w:szCs w:val="24"/>
        </w:rPr>
        <w:t>provides support for</w:t>
      </w:r>
      <w:r>
        <w:rPr>
          <w:rFonts w:ascii="Times New Roman" w:hAnsi="Times New Roman"/>
          <w:sz w:val="24"/>
          <w:szCs w:val="24"/>
        </w:rPr>
        <w:t xml:space="preserve"> the hypothesis of a</w:t>
      </w:r>
      <w:r w:rsidR="00A817C5" w:rsidRPr="00672BAE">
        <w:rPr>
          <w:rFonts w:ascii="Times New Roman" w:hAnsi="Times New Roman"/>
          <w:sz w:val="24"/>
          <w:szCs w:val="24"/>
        </w:rPr>
        <w:t xml:space="preserve"> predation effect </w:t>
      </w:r>
      <w:r w:rsidR="00A817C5">
        <w:rPr>
          <w:rFonts w:ascii="Times New Roman" w:hAnsi="Times New Roman"/>
          <w:sz w:val="24"/>
          <w:szCs w:val="24"/>
        </w:rPr>
        <w:t xml:space="preserve">in the case of </w:t>
      </w:r>
      <w:r w:rsidR="00A817C5"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00A817C5" w:rsidRPr="00672BAE">
        <w:rPr>
          <w:rFonts w:ascii="Times New Roman" w:hAnsi="Times New Roman"/>
          <w:sz w:val="24"/>
          <w:szCs w:val="24"/>
        </w:rPr>
        <w:t xml:space="preserve"> </w:t>
      </w:r>
      <w:r w:rsidR="00A817C5">
        <w:rPr>
          <w:rFonts w:ascii="Times New Roman" w:hAnsi="Times New Roman"/>
          <w:sz w:val="24"/>
          <w:szCs w:val="24"/>
        </w:rPr>
        <w:t xml:space="preserve">This </w:t>
      </w:r>
      <w:r>
        <w:rPr>
          <w:rFonts w:ascii="Times New Roman" w:hAnsi="Times New Roman"/>
          <w:sz w:val="24"/>
          <w:szCs w:val="24"/>
        </w:rPr>
        <w:t>is consistent with</w:t>
      </w:r>
      <w:r w:rsidR="00A817C5">
        <w:rPr>
          <w:rFonts w:ascii="Times New Roman" w:hAnsi="Times New Roman"/>
          <w:sz w:val="24"/>
          <w:szCs w:val="24"/>
        </w:rPr>
        <w:t xml:space="preserve"> observations that</w:t>
      </w:r>
      <w:r w:rsidR="00A817C5" w:rsidRPr="00383C25">
        <w:rPr>
          <w:rFonts w:ascii="Times New Roman" w:hAnsi="Times New Roman"/>
          <w:sz w:val="24"/>
          <w:szCs w:val="24"/>
        </w:rPr>
        <w:t xml:space="preserve"> flathead sole are second only to Pacific cod in terms of Tanner crab predation; </w:t>
      </w:r>
      <w:r w:rsidR="00A817C5">
        <w:rPr>
          <w:rFonts w:ascii="Times New Roman" w:hAnsi="Times New Roman"/>
          <w:sz w:val="24"/>
          <w:szCs w:val="24"/>
        </w:rPr>
        <w:t xml:space="preserve">and are </w:t>
      </w:r>
      <w:r w:rsidR="00A817C5"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00A817C5" w:rsidRPr="00383C25">
        <w:rPr>
          <w:rFonts w:ascii="Times New Roman" w:hAnsi="Times New Roman"/>
          <w:sz w:val="24"/>
          <w:szCs w:val="24"/>
        </w:rPr>
        <w:t xml:space="preserve"> (Lang et al. 2005).</w:t>
      </w:r>
      <w:r w:rsidR="00A817C5">
        <w:rPr>
          <w:rFonts w:ascii="Times New Roman" w:hAnsi="Times New Roman"/>
          <w:sz w:val="24"/>
          <w:szCs w:val="24"/>
        </w:rPr>
        <w:t xml:space="preserve"> </w:t>
      </w:r>
      <w:r w:rsidR="00ED643D">
        <w:rPr>
          <w:rFonts w:ascii="Times New Roman" w:hAnsi="Times New Roman"/>
          <w:sz w:val="24"/>
          <w:szCs w:val="24"/>
        </w:rPr>
        <w:t xml:space="preserve">A </w:t>
      </w:r>
      <w:r w:rsidR="00A817C5">
        <w:rPr>
          <w:rFonts w:ascii="Times New Roman" w:hAnsi="Times New Roman"/>
          <w:sz w:val="24"/>
          <w:szCs w:val="24"/>
        </w:rPr>
        <w:t>significant relationship</w:t>
      </w:r>
      <w:r w:rsidR="00ED643D">
        <w:rPr>
          <w:rFonts w:ascii="Times New Roman" w:hAnsi="Times New Roman"/>
          <w:sz w:val="24"/>
          <w:szCs w:val="24"/>
        </w:rPr>
        <w:t xml:space="preserve"> was</w:t>
      </w:r>
      <w:r w:rsidR="00A817C5">
        <w:rPr>
          <w:rFonts w:ascii="Times New Roman" w:hAnsi="Times New Roman"/>
          <w:sz w:val="24"/>
          <w:szCs w:val="24"/>
        </w:rPr>
        <w:t xml:space="preserve"> </w:t>
      </w:r>
      <w:r w:rsidR="00B20E06">
        <w:rPr>
          <w:rFonts w:ascii="Times New Roman" w:hAnsi="Times New Roman"/>
          <w:sz w:val="24"/>
          <w:szCs w:val="24"/>
        </w:rPr>
        <w:t xml:space="preserve">not </w:t>
      </w:r>
      <w:r w:rsidR="00ED643D">
        <w:rPr>
          <w:rFonts w:ascii="Times New Roman" w:hAnsi="Times New Roman"/>
          <w:sz w:val="24"/>
          <w:szCs w:val="24"/>
        </w:rPr>
        <w:t xml:space="preserve">however </w:t>
      </w:r>
      <w:r w:rsidR="00A817C5">
        <w:rPr>
          <w:rFonts w:ascii="Times New Roman" w:hAnsi="Times New Roman"/>
          <w:sz w:val="24"/>
          <w:szCs w:val="24"/>
        </w:rPr>
        <w:t xml:space="preserve">found between Pacific cod and Tanner crab recruitment. This outcome is in accordance with a previous retrospective analysis, which found no significant negative relationship between cod and crab recruitment in the eastern (Bristol Bay) area (Rosenkranz 1998). On the contrary, analysis of cod stomachs indicated intense predation by young cod on Tanner crab, particularly for crab of age </w:t>
      </w:r>
      <w:r w:rsidR="00A817C5">
        <w:rPr>
          <w:rFonts w:ascii="Times New Roman" w:hAnsi="Times New Roman"/>
          <w:sz w:val="24"/>
          <w:szCs w:val="24"/>
        </w:rPr>
        <w:lastRenderedPageBreak/>
        <w:t xml:space="preserve">1 yr (Livingston 1989), which has been corroborated by more recent analyses </w:t>
      </w:r>
      <w:r w:rsidR="00A817C5" w:rsidRPr="00E461C7">
        <w:rPr>
          <w:rFonts w:ascii="Times New Roman" w:hAnsi="Times New Roman"/>
          <w:sz w:val="24"/>
          <w:szCs w:val="24"/>
        </w:rPr>
        <w:t xml:space="preserve">(Livingston et al. 1993, Lang et al. </w:t>
      </w:r>
      <w:r w:rsidR="00A817C5" w:rsidRPr="00DC222F">
        <w:rPr>
          <w:rFonts w:ascii="Times New Roman" w:hAnsi="Times New Roman"/>
          <w:sz w:val="24"/>
          <w:szCs w:val="24"/>
        </w:rPr>
        <w:t>2005).</w:t>
      </w:r>
      <w:r w:rsidR="00A817C5">
        <w:rPr>
          <w:rFonts w:ascii="Times New Roman" w:hAnsi="Times New Roman"/>
          <w:sz w:val="24"/>
          <w:szCs w:val="24"/>
        </w:rPr>
        <w:t xml:space="preserve"> </w:t>
      </w:r>
      <w:r w:rsidR="00B20E06">
        <w:rPr>
          <w:rFonts w:ascii="Times New Roman" w:hAnsi="Times New Roman" w:cs="Times New Roman"/>
          <w:sz w:val="24"/>
          <w:szCs w:val="24"/>
        </w:rPr>
        <w:t xml:space="preserve">Of interest here, in </w:t>
      </w:r>
      <w:ins w:id="64" w:author="Jon.Richar" w:date="2022-09-27T15:43:00Z">
        <w:r w:rsidR="00984EB6">
          <w:rPr>
            <w:rFonts w:ascii="Times New Roman" w:hAnsi="Times New Roman" w:cs="Times New Roman"/>
            <w:sz w:val="24"/>
            <w:szCs w:val="24"/>
          </w:rPr>
          <w:t xml:space="preserve">unpublished </w:t>
        </w:r>
      </w:ins>
      <w:r w:rsidR="00B20E06">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65" w:author="Jon.Richar" w:date="2022-09-27T15:43:00Z">
        <w:r w:rsidR="00984EB6">
          <w:rPr>
            <w:rFonts w:ascii="Times New Roman" w:hAnsi="Times New Roman" w:cs="Times New Roman"/>
            <w:sz w:val="24"/>
            <w:szCs w:val="24"/>
          </w:rPr>
          <w:t xml:space="preserve"> (pers</w:t>
        </w:r>
      </w:ins>
      <w:ins w:id="66" w:author="Jon.Richar" w:date="2022-09-27T15:44:00Z">
        <w:r w:rsidR="00984EB6">
          <w:rPr>
            <w:rFonts w:ascii="Times New Roman" w:hAnsi="Times New Roman" w:cs="Times New Roman"/>
            <w:sz w:val="24"/>
            <w:szCs w:val="24"/>
          </w:rPr>
          <w:t xml:space="preserve"> obs)</w:t>
        </w:r>
      </w:ins>
      <w:r w:rsidR="00B20E06">
        <w:rPr>
          <w:rFonts w:ascii="Times New Roman" w:hAnsi="Times New Roman" w:cs="Times New Roman"/>
          <w:sz w:val="24"/>
          <w:szCs w:val="24"/>
        </w:rPr>
        <w:t>.</w:t>
      </w:r>
      <w:r w:rsidR="00B20E06">
        <w:rPr>
          <w:rFonts w:ascii="Times New Roman" w:hAnsi="Times New Roman"/>
          <w:sz w:val="24"/>
          <w:szCs w:val="24"/>
        </w:rPr>
        <w:t xml:space="preserve"> </w:t>
      </w:r>
      <w:r w:rsidR="00A817C5">
        <w:rPr>
          <w:rFonts w:ascii="Times New Roman" w:hAnsi="Times New Roman"/>
          <w:sz w:val="24"/>
          <w:szCs w:val="24"/>
        </w:rPr>
        <w:t>Elucidation of potential relationships between cod and Tanner crab may depend on spatial considerations. For instance, in a recent analysis, c</w:t>
      </w:r>
      <w:r w:rsidR="00A817C5" w:rsidRPr="003C4780">
        <w:rPr>
          <w:rFonts w:ascii="Times New Roman" w:hAnsi="Times New Roman" w:cs="Times New Roman"/>
          <w:sz w:val="24"/>
          <w:szCs w:val="24"/>
        </w:rPr>
        <w:t>od was the strongest predictor of changes</w:t>
      </w:r>
      <w:r w:rsidR="00A817C5">
        <w:rPr>
          <w:rFonts w:ascii="Times New Roman" w:hAnsi="Times New Roman"/>
          <w:sz w:val="24"/>
          <w:szCs w:val="24"/>
        </w:rPr>
        <w:t xml:space="preserve"> in the longitude of Tanner crab centroids of abundance; that is, </w:t>
      </w:r>
      <w:r w:rsidR="00A817C5" w:rsidRPr="003C4780">
        <w:rPr>
          <w:rFonts w:ascii="Times New Roman" w:hAnsi="Times New Roman" w:cs="Times New Roman"/>
          <w:sz w:val="24"/>
          <w:szCs w:val="24"/>
        </w:rPr>
        <w:t xml:space="preserve">when cod biomass </w:t>
      </w:r>
      <w:r w:rsidR="00A817C5">
        <w:rPr>
          <w:rFonts w:ascii="Times New Roman" w:hAnsi="Times New Roman"/>
          <w:sz w:val="24"/>
          <w:szCs w:val="24"/>
        </w:rPr>
        <w:t>is</w:t>
      </w:r>
      <w:r w:rsidR="00A817C5" w:rsidRPr="003C4780">
        <w:rPr>
          <w:rFonts w:ascii="Times New Roman" w:hAnsi="Times New Roman" w:cs="Times New Roman"/>
          <w:sz w:val="24"/>
          <w:szCs w:val="24"/>
        </w:rPr>
        <w:t xml:space="preserve"> high, Tanner crab </w:t>
      </w:r>
      <w:r w:rsidR="00A817C5">
        <w:rPr>
          <w:rFonts w:ascii="Times New Roman" w:hAnsi="Times New Roman"/>
          <w:sz w:val="24"/>
          <w:szCs w:val="24"/>
        </w:rPr>
        <w:t>tend to be</w:t>
      </w:r>
      <w:r w:rsidR="00A817C5" w:rsidRPr="003C4780">
        <w:rPr>
          <w:rFonts w:ascii="Times New Roman" w:hAnsi="Times New Roman" w:cs="Times New Roman"/>
          <w:sz w:val="24"/>
          <w:szCs w:val="24"/>
        </w:rPr>
        <w:t xml:space="preserve"> distributed</w:t>
      </w:r>
      <w:r w:rsidR="00A817C5">
        <w:rPr>
          <w:rFonts w:ascii="Times New Roman" w:hAnsi="Times New Roman"/>
          <w:sz w:val="24"/>
          <w:szCs w:val="24"/>
        </w:rPr>
        <w:t xml:space="preserve"> </w:t>
      </w:r>
      <w:r w:rsidR="00A817C5" w:rsidRPr="003C4780">
        <w:rPr>
          <w:rFonts w:ascii="Times New Roman" w:hAnsi="Times New Roman" w:cs="Times New Roman"/>
          <w:sz w:val="24"/>
          <w:szCs w:val="24"/>
        </w:rPr>
        <w:t>farther offshore</w:t>
      </w:r>
      <w:r w:rsidR="00A817C5">
        <w:rPr>
          <w:rFonts w:ascii="Times New Roman" w:hAnsi="Times New Roman"/>
          <w:sz w:val="24"/>
          <w:szCs w:val="24"/>
        </w:rPr>
        <w:t xml:space="preserve"> (Szuwalski et al., 2020)</w:t>
      </w:r>
      <w:r w:rsidR="00A817C5" w:rsidRPr="003C4780">
        <w:rPr>
          <w:rFonts w:ascii="Times New Roman" w:hAnsi="Times New Roman" w:cs="Times New Roman"/>
          <w:sz w:val="24"/>
          <w:szCs w:val="24"/>
        </w:rPr>
        <w:t>.</w:t>
      </w:r>
      <w:r w:rsidR="00B20E06">
        <w:rPr>
          <w:rFonts w:ascii="Times New Roman" w:hAnsi="Times New Roman" w:cs="Times New Roman"/>
          <w:sz w:val="24"/>
          <w:szCs w:val="24"/>
        </w:rPr>
        <w:t xml:space="preserve"> </w:t>
      </w:r>
    </w:p>
    <w:p w14:paraId="33798C3E" w14:textId="7FEF4741" w:rsidR="00A817C5" w:rsidRDefault="00A817C5" w:rsidP="00BA139F">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sidR="00251F92">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485D48EF" w14:textId="39749742" w:rsidR="00EF699F" w:rsidRPr="00AC496A" w:rsidRDefault="00EF699F">
      <w:pPr>
        <w:spacing w:line="480" w:lineRule="auto"/>
        <w:ind w:firstLine="720"/>
        <w:contextualSpacing/>
        <w:rPr>
          <w:rFonts w:ascii="Times New Roman" w:hAnsi="Times New Roman" w:cs="Times New Roman"/>
          <w:sz w:val="24"/>
          <w:szCs w:val="24"/>
          <w:highlight w:val="yellow"/>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w:t>
      </w:r>
      <w:r>
        <w:rPr>
          <w:rFonts w:ascii="Times New Roman" w:hAnsi="Times New Roman" w:cs="Times New Roman"/>
          <w:sz w:val="24"/>
          <w:szCs w:val="24"/>
        </w:rPr>
        <w:lastRenderedPageBreak/>
        <w:t xml:space="preserve">survival and recruitment. </w:t>
      </w:r>
      <w:r w:rsidR="003B7A89">
        <w:rPr>
          <w:rFonts w:ascii="Times New Roman" w:hAnsi="Times New Roman" w:cs="Times New Roman"/>
          <w:sz w:val="24"/>
          <w:szCs w:val="24"/>
        </w:rPr>
        <w:t>Conversely, our findings for sea surface temperature were generally in accordance with prior studies, which</w:t>
      </w:r>
      <w:r>
        <w:rPr>
          <w:rFonts w:ascii="Times New Roman" w:hAnsi="Times New Roman" w:cs="Times New Roman"/>
          <w:sz w:val="24"/>
          <w:szCs w:val="24"/>
        </w:rPr>
        <w:t xml:space="preserve"> were inconclusive once autocorrelation was adjusted for (Rosenkranz 1998). </w:t>
      </w:r>
      <w:r w:rsidR="003B7A89">
        <w:rPr>
          <w:rFonts w:ascii="Times New Roman" w:hAnsi="Times New Roman" w:cs="Times New Roman"/>
          <w:sz w:val="24"/>
          <w:szCs w:val="24"/>
        </w:rPr>
        <w:t xml:space="preserve">Our </w:t>
      </w:r>
      <w:r>
        <w:rPr>
          <w:rFonts w:ascii="Times New Roman" w:hAnsi="Times New Roman" w:cs="Times New Roman"/>
          <w:sz w:val="24"/>
          <w:szCs w:val="24"/>
        </w:rPr>
        <w:t xml:space="preserve">one exception </w:t>
      </w:r>
      <w:r w:rsidR="003B7A89">
        <w:rPr>
          <w:rFonts w:ascii="Times New Roman" w:hAnsi="Times New Roman" w:cs="Times New Roman"/>
          <w:sz w:val="24"/>
          <w:szCs w:val="24"/>
        </w:rPr>
        <w:t xml:space="preserve">to this occurred in models where </w:t>
      </w:r>
      <w:r>
        <w:rPr>
          <w:rFonts w:ascii="Times New Roman" w:hAnsi="Times New Roman" w:cs="Times New Roman"/>
          <w:sz w:val="24"/>
          <w:szCs w:val="24"/>
        </w:rPr>
        <w:t xml:space="preserve">SST was </w:t>
      </w:r>
      <w:r w:rsidR="003B7A89">
        <w:rPr>
          <w:rFonts w:ascii="Times New Roman" w:hAnsi="Times New Roman" w:cs="Times New Roman"/>
          <w:sz w:val="24"/>
          <w:szCs w:val="24"/>
        </w:rPr>
        <w:t>paired with</w:t>
      </w:r>
      <w:r>
        <w:rPr>
          <w:rFonts w:ascii="Times New Roman" w:hAnsi="Times New Roman" w:cs="Times New Roman"/>
          <w:sz w:val="24"/>
          <w:szCs w:val="24"/>
        </w:rPr>
        <w:t xml:space="preserve"> flathead sole TBM</w:t>
      </w:r>
      <w:r w:rsidR="003B7A89">
        <w:rPr>
          <w:rFonts w:ascii="Times New Roman" w:hAnsi="Times New Roman" w:cs="Times New Roman"/>
          <w:sz w:val="24"/>
          <w:szCs w:val="24"/>
        </w:rPr>
        <w:t xml:space="preserve"> (Table 4)</w:t>
      </w:r>
      <w:r>
        <w:rPr>
          <w:rFonts w:ascii="Times New Roman" w:hAnsi="Times New Roman" w:cs="Times New Roman"/>
          <w:sz w:val="24"/>
          <w:szCs w:val="24"/>
        </w:rPr>
        <w:t xml:space="preserve">. </w:t>
      </w:r>
      <w:r w:rsidR="00D75FF9">
        <w:rPr>
          <w:rFonts w:ascii="Times New Roman" w:hAnsi="Times New Roman" w:cs="Times New Roman"/>
          <w:sz w:val="24"/>
          <w:szCs w:val="24"/>
        </w:rPr>
        <w:t>In this case, p</w:t>
      </w:r>
      <w:r>
        <w:rPr>
          <w:rFonts w:ascii="Times New Roman" w:hAnsi="Times New Roman" w:cs="Times New Roman"/>
          <w:sz w:val="24"/>
          <w:szCs w:val="24"/>
        </w:rPr>
        <w:t xml:space="preserve">lotting of the data </w:t>
      </w:r>
      <w:r w:rsidR="00D75FF9">
        <w:rPr>
          <w:rFonts w:ascii="Times New Roman" w:hAnsi="Times New Roman" w:cs="Times New Roman"/>
          <w:sz w:val="24"/>
          <w:szCs w:val="24"/>
        </w:rPr>
        <w:t>suggests</w:t>
      </w:r>
      <w:r>
        <w:rPr>
          <w:rFonts w:ascii="Times New Roman" w:hAnsi="Times New Roman" w:cs="Times New Roman"/>
          <w:sz w:val="24"/>
          <w:szCs w:val="24"/>
        </w:rPr>
        <w:t xml:space="preserve"> the presence of a modest positive </w:t>
      </w:r>
      <w:r w:rsidR="003B7A89">
        <w:rPr>
          <w:rFonts w:ascii="Times New Roman" w:hAnsi="Times New Roman" w:cs="Times New Roman"/>
          <w:sz w:val="24"/>
          <w:szCs w:val="24"/>
        </w:rPr>
        <w:t xml:space="preserve">effect </w:t>
      </w:r>
      <w:r>
        <w:rPr>
          <w:rFonts w:ascii="Times New Roman" w:hAnsi="Times New Roman" w:cs="Times New Roman"/>
          <w:sz w:val="24"/>
          <w:szCs w:val="24"/>
        </w:rPr>
        <w:t xml:space="preserve">(Figure 6). </w:t>
      </w:r>
    </w:p>
    <w:p w14:paraId="3DC3C82C" w14:textId="1515C09F" w:rsidR="00EF699F" w:rsidRPr="00AC496A" w:rsidRDefault="00EF699F" w:rsidP="007637FA">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t xml:space="preserve"> The expectation of a positive relationship between SST and </w:t>
      </w:r>
      <w:r w:rsidR="00646202">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1AE3278A" w14:textId="77777777" w:rsidR="00EF699F" w:rsidRDefault="00EF699F" w:rsidP="007637FA">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17708DA9" w14:textId="174BD8DC" w:rsidR="00EF699F" w:rsidRDefault="00EF699F"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r w:rsidR="00C5265B" w:rsidRPr="0008650F">
        <w:rPr>
          <w:rFonts w:ascii="Times New Roman" w:hAnsi="Times New Roman" w:cs="Times New Roman"/>
          <w:sz w:val="24"/>
          <w:szCs w:val="24"/>
        </w:rPr>
        <w:t>Tanner</w:t>
      </w:r>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3F74C88" w14:textId="1041BAB2" w:rsidR="00EF699F" w:rsidRDefault="00EF699F" w:rsidP="007637FA">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r w:rsidR="00D75FF9">
        <w:rPr>
          <w:rFonts w:ascii="Times New Roman" w:hAnsi="Times New Roman" w:cs="Times New Roman"/>
          <w:sz w:val="24"/>
          <w:szCs w:val="24"/>
        </w:rPr>
        <w:t xml:space="preserve">potential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w:t>
      </w:r>
      <w:r w:rsidR="00D75FF9">
        <w:rPr>
          <w:rFonts w:ascii="Times New Roman" w:hAnsi="Times New Roman" w:cs="Times New Roman"/>
          <w:sz w:val="24"/>
          <w:szCs w:val="24"/>
        </w:rPr>
        <w:t>s consistent with</w:t>
      </w:r>
      <w:r>
        <w:rPr>
          <w:rFonts w:ascii="Times New Roman" w:hAnsi="Times New Roman" w:cs="Times New Roman"/>
          <w:sz w:val="24"/>
          <w:szCs w:val="24"/>
        </w:rPr>
        <w:t xml:space="preserve"> the proposed</w:t>
      </w:r>
      <w:r w:rsidR="00A23037">
        <w:rPr>
          <w:rFonts w:ascii="Times New Roman" w:hAnsi="Times New Roman" w:cs="Times New Roman"/>
          <w:sz w:val="24"/>
          <w:szCs w:val="24"/>
        </w:rPr>
        <w:t xml:space="preserve"> mechanisms, suggesting that</w:t>
      </w:r>
      <w:r>
        <w:rPr>
          <w:rFonts w:ascii="Times New Roman" w:hAnsi="Times New Roman" w:cs="Times New Roman"/>
          <w:sz w:val="24"/>
          <w:szCs w:val="24"/>
        </w:rPr>
        <w:t xml:space="preserve"> colder temperatures may alter growth rates, such that differential predation levels are experienced. This </w:t>
      </w:r>
      <w:r w:rsidR="00DC4F08">
        <w:rPr>
          <w:rFonts w:ascii="Times New Roman" w:hAnsi="Times New Roman" w:cs="Times New Roman"/>
          <w:sz w:val="24"/>
          <w:szCs w:val="24"/>
        </w:rPr>
        <w:t>i</w:t>
      </w:r>
      <w:r>
        <w:rPr>
          <w:rFonts w:ascii="Times New Roman" w:hAnsi="Times New Roman" w:cs="Times New Roman"/>
          <w:sz w:val="24"/>
          <w:szCs w:val="24"/>
        </w:rPr>
        <w:t>s</w:t>
      </w:r>
      <w:r w:rsidR="00DC4F08">
        <w:rPr>
          <w:rFonts w:ascii="Times New Roman" w:hAnsi="Times New Roman" w:cs="Times New Roman"/>
          <w:sz w:val="24"/>
          <w:szCs w:val="24"/>
        </w:rPr>
        <w:t xml:space="preserve"> su</w:t>
      </w:r>
      <w:r>
        <w:rPr>
          <w:rFonts w:ascii="Times New Roman" w:hAnsi="Times New Roman" w:cs="Times New Roman"/>
          <w:sz w:val="24"/>
          <w:szCs w:val="24"/>
        </w:rPr>
        <w:t>pport</w:t>
      </w:r>
      <w:r w:rsidR="00DC4F08">
        <w:rPr>
          <w:rFonts w:ascii="Times New Roman" w:hAnsi="Times New Roman" w:cs="Times New Roman"/>
          <w:sz w:val="24"/>
          <w:szCs w:val="24"/>
        </w:rPr>
        <w:t>ed by</w:t>
      </w:r>
      <w:r>
        <w:rPr>
          <w:rFonts w:ascii="Times New Roman" w:hAnsi="Times New Roman" w:cs="Times New Roman"/>
          <w:sz w:val="24"/>
          <w:szCs w:val="24"/>
        </w:rPr>
        <w:t xml:space="preserve">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w:t>
      </w:r>
      <w:r w:rsidR="00B56F6B">
        <w:rPr>
          <w:rFonts w:ascii="Times New Roman" w:hAnsi="Times New Roman" w:cs="Times New Roman"/>
          <w:sz w:val="24"/>
          <w:szCs w:val="24"/>
        </w:rPr>
        <w:t>cold-adapted</w:t>
      </w:r>
      <w:r>
        <w:rPr>
          <w:rFonts w:ascii="Times New Roman" w:hAnsi="Times New Roman" w:cs="Times New Roman"/>
          <w:sz w:val="24"/>
          <w:szCs w:val="24"/>
        </w:rPr>
        <w:t xml:space="preserve"> (Parada et al. 2009, Parada et al. 2010), growth rates were markedly reduced by exposure to colder temperatures. It would seem reasonable to expect that if a cold adapted congener experiences reduced growth rates in </w:t>
      </w:r>
      <w:r w:rsidR="00B56F6B">
        <w:rPr>
          <w:rFonts w:ascii="Times New Roman" w:hAnsi="Times New Roman" w:cs="Times New Roman"/>
          <w:sz w:val="24"/>
          <w:szCs w:val="24"/>
        </w:rPr>
        <w:t xml:space="preserve">colder conditions, </w:t>
      </w:r>
      <w:r>
        <w:rPr>
          <w:rFonts w:ascii="Times New Roman" w:hAnsi="Times New Roman" w:cs="Times New Roman"/>
          <w:sz w:val="24"/>
          <w:szCs w:val="24"/>
        </w:rPr>
        <w:t xml:space="preserve">then the more warm-adapted </w:t>
      </w:r>
      <w:r w:rsidR="00C5265B" w:rsidRPr="0008650F">
        <w:rPr>
          <w:rFonts w:ascii="Times New Roman" w:hAnsi="Times New Roman" w:cs="Times New Roman"/>
          <w:sz w:val="24"/>
          <w:szCs w:val="24"/>
        </w:rPr>
        <w:t>Tanner</w:t>
      </w:r>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1BFA3D7D" w14:textId="2E3DF2F8" w:rsidR="00EF699F" w:rsidRPr="006F6109" w:rsidRDefault="007C351C" w:rsidP="0008650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w:t>
      </w:r>
      <w:r w:rsidR="00EF699F">
        <w:rPr>
          <w:rFonts w:ascii="Times New Roman" w:hAnsi="Times New Roman" w:cs="Times New Roman"/>
          <w:sz w:val="24"/>
          <w:szCs w:val="24"/>
        </w:rPr>
        <w:t>can significantly influence interannu</w:t>
      </w:r>
      <w:r w:rsidR="00C91285">
        <w:rPr>
          <w:rFonts w:ascii="Times New Roman" w:hAnsi="Times New Roman" w:cs="Times New Roman"/>
          <w:sz w:val="24"/>
          <w:szCs w:val="24"/>
        </w:rPr>
        <w:t>al variability</w:t>
      </w:r>
      <w:r>
        <w:rPr>
          <w:rFonts w:ascii="Times New Roman" w:hAnsi="Times New Roman" w:cs="Times New Roman"/>
          <w:sz w:val="24"/>
          <w:szCs w:val="24"/>
        </w:rPr>
        <w:t xml:space="preserve"> in the eastern Bering Sea</w:t>
      </w:r>
      <w:r w:rsidR="00C91285">
        <w:rPr>
          <w:rFonts w:ascii="Times New Roman" w:hAnsi="Times New Roman" w:cs="Times New Roman"/>
          <w:sz w:val="24"/>
          <w:szCs w:val="24"/>
        </w:rPr>
        <w:t xml:space="preserve"> </w:t>
      </w:r>
      <w:r>
        <w:rPr>
          <w:rFonts w:ascii="Times New Roman" w:hAnsi="Times New Roman" w:cs="Times New Roman"/>
          <w:sz w:val="24"/>
          <w:szCs w:val="24"/>
        </w:rPr>
        <w:t xml:space="preserve">zooplankton community </w:t>
      </w:r>
      <w:r w:rsidR="00EF699F">
        <w:rPr>
          <w:rFonts w:ascii="Times New Roman" w:hAnsi="Times New Roman" w:cs="Times New Roman"/>
          <w:sz w:val="24"/>
          <w:szCs w:val="24"/>
        </w:rPr>
        <w:t>(Coyle and Pinchuk 2002).  Numerically dominant small-</w:t>
      </w:r>
      <w:r w:rsidR="00EF699F">
        <w:rPr>
          <w:rFonts w:ascii="Times New Roman" w:hAnsi="Times New Roman" w:cs="Times New Roman"/>
          <w:sz w:val="24"/>
          <w:szCs w:val="24"/>
        </w:rPr>
        <w:lastRenderedPageBreak/>
        <w:t xml:space="preserve">bodied copepods, including </w:t>
      </w:r>
      <w:r w:rsidR="00EF699F" w:rsidRPr="00F23EF4">
        <w:rPr>
          <w:rFonts w:ascii="Times New Roman" w:hAnsi="Times New Roman" w:cs="Times New Roman"/>
          <w:i/>
          <w:sz w:val="24"/>
          <w:szCs w:val="24"/>
        </w:rPr>
        <w:t>Pseudocalanus</w:t>
      </w:r>
      <w:r w:rsidR="00EF699F">
        <w:rPr>
          <w:rFonts w:ascii="Times New Roman" w:hAnsi="Times New Roman" w:cs="Times New Roman"/>
          <w:sz w:val="24"/>
          <w:szCs w:val="24"/>
        </w:rPr>
        <w:t xml:space="preserve"> and </w:t>
      </w:r>
      <w:r w:rsidR="00EF699F" w:rsidRPr="00F23EF4">
        <w:rPr>
          <w:rFonts w:ascii="Times New Roman" w:hAnsi="Times New Roman" w:cs="Times New Roman"/>
          <w:i/>
          <w:sz w:val="24"/>
          <w:szCs w:val="24"/>
        </w:rPr>
        <w:t>Oithona</w:t>
      </w:r>
      <w:r w:rsidR="00EF699F">
        <w:rPr>
          <w:rFonts w:ascii="Times New Roman" w:hAnsi="Times New Roman" w:cs="Times New Roman"/>
          <w:sz w:val="24"/>
          <w:szCs w:val="24"/>
        </w:rPr>
        <w:t xml:space="preserve"> appear to be strongly influenced by </w:t>
      </w:r>
      <w:r>
        <w:rPr>
          <w:rFonts w:ascii="Times New Roman" w:hAnsi="Times New Roman" w:cs="Times New Roman"/>
          <w:sz w:val="24"/>
          <w:szCs w:val="24"/>
        </w:rPr>
        <w:t>ocean temperature</w:t>
      </w:r>
      <w:r w:rsidR="00EF699F">
        <w:rPr>
          <w:rFonts w:ascii="Times New Roman" w:hAnsi="Times New Roman" w:cs="Times New Roman"/>
          <w:sz w:val="24"/>
          <w:szCs w:val="24"/>
        </w:rPr>
        <w:t>,</w:t>
      </w:r>
      <w:r w:rsidR="00EF699F" w:rsidRPr="00F23EF4">
        <w:rPr>
          <w:rFonts w:ascii="Times New Roman" w:hAnsi="Times New Roman" w:cs="Times New Roman"/>
          <w:sz w:val="24"/>
          <w:szCs w:val="24"/>
        </w:rPr>
        <w:t xml:space="preserve"> </w:t>
      </w:r>
      <w:r w:rsidR="00EF699F">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r w:rsidR="00C5265B" w:rsidRPr="0008650F">
        <w:rPr>
          <w:rFonts w:ascii="Times New Roman" w:hAnsi="Times New Roman" w:cs="Times New Roman"/>
          <w:sz w:val="24"/>
          <w:szCs w:val="24"/>
        </w:rPr>
        <w:t>Tanner</w:t>
      </w:r>
      <w:r w:rsidR="003B7A89">
        <w:rPr>
          <w:rFonts w:ascii="Times New Roman" w:hAnsi="Times New Roman" w:cs="Times New Roman"/>
          <w:sz w:val="24"/>
          <w:szCs w:val="24"/>
        </w:rPr>
        <w:t xml:space="preserve"> crab</w:t>
      </w:r>
      <w:r w:rsidR="00EF699F">
        <w:rPr>
          <w:rFonts w:ascii="Times New Roman" w:hAnsi="Times New Roman" w:cs="Times New Roman"/>
          <w:sz w:val="24"/>
          <w:szCs w:val="24"/>
        </w:rPr>
        <w:t>, with this assertion being based on size of the nauplii and the reproductive rate and abundance of the adults (Incze et al. 1987)</w:t>
      </w:r>
      <w:r w:rsidR="00CE7F20">
        <w:rPr>
          <w:rFonts w:ascii="Times New Roman" w:hAnsi="Times New Roman" w:cs="Times New Roman"/>
          <w:sz w:val="24"/>
          <w:szCs w:val="24"/>
        </w:rPr>
        <w:t>. Incze and Paul (1983) noted that 1</w:t>
      </w:r>
      <w:r w:rsidR="00CE7F20" w:rsidRPr="00D00CA2">
        <w:rPr>
          <w:rFonts w:ascii="Times New Roman" w:hAnsi="Times New Roman" w:cs="Times New Roman"/>
          <w:sz w:val="24"/>
          <w:szCs w:val="24"/>
          <w:vertAlign w:val="superscript"/>
        </w:rPr>
        <w:t>st</w:t>
      </w:r>
      <w:r w:rsidR="00CE7F20">
        <w:rPr>
          <w:rFonts w:ascii="Times New Roman" w:hAnsi="Times New Roman" w:cs="Times New Roman"/>
          <w:sz w:val="24"/>
          <w:szCs w:val="24"/>
        </w:rPr>
        <w:t xml:space="preserve"> feeding </w:t>
      </w:r>
      <w:r w:rsidR="00CE7F20" w:rsidRPr="00D00CA2">
        <w:rPr>
          <w:rFonts w:ascii="Times New Roman" w:hAnsi="Times New Roman" w:cs="Times New Roman"/>
          <w:i/>
          <w:sz w:val="24"/>
          <w:szCs w:val="24"/>
        </w:rPr>
        <w:t>bairdi</w:t>
      </w:r>
      <w:r w:rsidR="00CE7F20">
        <w:rPr>
          <w:rFonts w:ascii="Times New Roman" w:hAnsi="Times New Roman" w:cs="Times New Roman"/>
          <w:sz w:val="24"/>
          <w:szCs w:val="24"/>
        </w:rPr>
        <w: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t>
      </w:r>
      <w:del w:id="67" w:author="Jon.Richar" w:date="2022-09-28T09:22:00Z">
        <w:r w:rsidR="00CE7F20" w:rsidDel="00684C5A">
          <w:rPr>
            <w:rFonts w:ascii="Times New Roman" w:hAnsi="Times New Roman" w:cs="Times New Roman"/>
            <w:sz w:val="24"/>
            <w:szCs w:val="24"/>
          </w:rPr>
          <w:delText xml:space="preserve"> </w:delText>
        </w:r>
      </w:del>
    </w:p>
    <w:p w14:paraId="6A15A539" w14:textId="727EB87D" w:rsidR="00EF699F" w:rsidRPr="001C114A"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sidR="007C351C">
        <w:rPr>
          <w:rFonts w:ascii="Times New Roman" w:hAnsi="Times New Roman" w:cs="Times New Roman"/>
          <w:sz w:val="24"/>
          <w:szCs w:val="24"/>
        </w:rPr>
        <w:t>driven</w:t>
      </w:r>
      <w:r w:rsidR="007C351C" w:rsidRPr="001C114A">
        <w:rPr>
          <w:rFonts w:ascii="Times New Roman" w:hAnsi="Times New Roman" w:cs="Times New Roman"/>
          <w:sz w:val="24"/>
          <w:szCs w:val="24"/>
        </w:rPr>
        <w:t xml:space="preserve"> </w:t>
      </w:r>
      <w:r w:rsidRPr="001C114A">
        <w:rPr>
          <w:rFonts w:ascii="Times New Roman" w:hAnsi="Times New Roman" w:cs="Times New Roman"/>
          <w:sz w:val="24"/>
          <w:szCs w:val="24"/>
        </w:rPr>
        <w:t xml:space="preserve">by atmospheric variability, particularly in the strength and position of the Aleutian Low during the winter, </w:t>
      </w:r>
      <w:r w:rsidR="007C351C">
        <w:rPr>
          <w:rFonts w:ascii="Times New Roman" w:hAnsi="Times New Roman" w:cs="Times New Roman"/>
          <w:sz w:val="24"/>
          <w:szCs w:val="24"/>
        </w:rPr>
        <w:t xml:space="preserve">and a range (Newman et al. 2016). </w:t>
      </w:r>
      <w:r w:rsidRPr="001C114A">
        <w:rPr>
          <w:rFonts w:ascii="Times New Roman" w:hAnsi="Times New Roman" w:cs="Times New Roman"/>
          <w:sz w:val="24"/>
          <w:szCs w:val="24"/>
        </w:rPr>
        <w:t>. The PDO is a</w:t>
      </w:r>
      <w:r w:rsidR="00586E14">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sidR="00613D36">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sidR="00613D36">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605A0104" w14:textId="1F8F839B" w:rsidR="00EF699F" w:rsidRPr="00EF699F"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sidR="00613D36">
        <w:rPr>
          <w:rFonts w:ascii="Times New Roman" w:hAnsi="Times New Roman" w:cs="Times New Roman"/>
          <w:sz w:val="24"/>
          <w:szCs w:val="24"/>
        </w:rPr>
        <w:lastRenderedPageBreak/>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5905EB02" w14:textId="1886E5DA" w:rsidR="00A817C5" w:rsidRDefault="00DA4D9C" w:rsidP="00A817C5">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w:t>
      </w:r>
      <w:r w:rsidR="00DD50ED">
        <w:rPr>
          <w:rFonts w:ascii="Times New Roman" w:hAnsi="Times New Roman"/>
          <w:sz w:val="24"/>
          <w:szCs w:val="24"/>
        </w:rPr>
        <w:t xml:space="preserve"> related to our juvenile crab data</w:t>
      </w:r>
      <w:r w:rsidR="00A817C5" w:rsidRPr="007A5161">
        <w:rPr>
          <w:rFonts w:ascii="Times New Roman" w:hAnsi="Times New Roman"/>
          <w:sz w:val="24"/>
          <w:szCs w:val="24"/>
        </w:rPr>
        <w:t>. First, there is uncertainty in determining age of the crabs</w:t>
      </w:r>
      <w:r w:rsidR="00A817C5">
        <w:rPr>
          <w:rFonts w:ascii="Times New Roman" w:hAnsi="Times New Roman"/>
          <w:sz w:val="24"/>
          <w:szCs w:val="24"/>
        </w:rPr>
        <w:t>,</w:t>
      </w:r>
      <w:r w:rsidR="00A33011">
        <w:rPr>
          <w:rFonts w:ascii="Times New Roman" w:hAnsi="Times New Roman"/>
          <w:sz w:val="24"/>
          <w:szCs w:val="24"/>
        </w:rPr>
        <w:t xml:space="preserve"> as all hard structures that might be used for age determination are lost during </w:t>
      </w:r>
      <w:r w:rsidR="00DD50ED">
        <w:rPr>
          <w:rFonts w:ascii="Times New Roman" w:hAnsi="Times New Roman"/>
          <w:sz w:val="24"/>
          <w:szCs w:val="24"/>
        </w:rPr>
        <w:t>molting.  D</w:t>
      </w:r>
      <w:r w:rsidR="00A817C5" w:rsidRPr="007A5161">
        <w:rPr>
          <w:rFonts w:ascii="Times New Roman" w:hAnsi="Times New Roman"/>
          <w:sz w:val="24"/>
          <w:szCs w:val="24"/>
        </w:rPr>
        <w:t xml:space="preserve">ue to </w:t>
      </w:r>
      <w:r w:rsidR="00A817C5">
        <w:rPr>
          <w:rFonts w:ascii="Times New Roman" w:hAnsi="Times New Roman"/>
          <w:sz w:val="24"/>
          <w:szCs w:val="24"/>
        </w:rPr>
        <w:t xml:space="preserve">variability </w:t>
      </w:r>
      <w:r w:rsidR="00A817C5" w:rsidRPr="007A5161">
        <w:rPr>
          <w:rFonts w:ascii="Times New Roman" w:hAnsi="Times New Roman"/>
          <w:sz w:val="24"/>
          <w:szCs w:val="24"/>
        </w:rPr>
        <w:t>in growth</w:t>
      </w:r>
      <w:r w:rsidR="00A817C5">
        <w:rPr>
          <w:rFonts w:ascii="Times New Roman" w:hAnsi="Times New Roman"/>
          <w:sz w:val="24"/>
          <w:szCs w:val="24"/>
        </w:rPr>
        <w:t>,</w:t>
      </w:r>
      <w:r w:rsidR="00A817C5" w:rsidRPr="007A5161">
        <w:rPr>
          <w:rFonts w:ascii="Times New Roman" w:hAnsi="Times New Roman"/>
          <w:sz w:val="24"/>
          <w:szCs w:val="24"/>
        </w:rPr>
        <w:t xml:space="preserve"> it is</w:t>
      </w:r>
      <w:r w:rsidR="00DD50ED">
        <w:rPr>
          <w:rFonts w:ascii="Times New Roman" w:hAnsi="Times New Roman"/>
          <w:sz w:val="24"/>
          <w:szCs w:val="24"/>
        </w:rPr>
        <w:t xml:space="preserve"> also</w:t>
      </w:r>
      <w:r w:rsidR="00A817C5" w:rsidRPr="007A5161">
        <w:rPr>
          <w:rFonts w:ascii="Times New Roman" w:hAnsi="Times New Roman"/>
          <w:sz w:val="24"/>
          <w:szCs w:val="24"/>
        </w:rPr>
        <w:t xml:space="preserve"> not possible to accurately infer individual ages based on carapace width. We judged that a majority of crab in the </w:t>
      </w:r>
      <w:r w:rsidR="00DD50ED">
        <w:rPr>
          <w:rFonts w:ascii="Times New Roman" w:hAnsi="Times New Roman"/>
          <w:sz w:val="24"/>
          <w:szCs w:val="24"/>
        </w:rPr>
        <w:t>30-50 mm CW size range would be</w:t>
      </w:r>
      <w:r w:rsidR="00A817C5" w:rsidRPr="007A5161">
        <w:rPr>
          <w:rFonts w:ascii="Times New Roman" w:hAnsi="Times New Roman"/>
          <w:sz w:val="24"/>
          <w:szCs w:val="24"/>
        </w:rPr>
        <w:t xml:space="preserve"> </w:t>
      </w:r>
      <w:r w:rsidR="00DD50ED">
        <w:rPr>
          <w:rFonts w:ascii="Times New Roman" w:hAnsi="Times New Roman"/>
          <w:sz w:val="24"/>
          <w:szCs w:val="24"/>
        </w:rPr>
        <w:t xml:space="preserve">age </w:t>
      </w:r>
      <w:r w:rsidR="00A817C5" w:rsidRPr="007A5161">
        <w:rPr>
          <w:rFonts w:ascii="Times New Roman" w:hAnsi="Times New Roman"/>
          <w:sz w:val="24"/>
          <w:szCs w:val="24"/>
        </w:rPr>
        <w:t>3</w:t>
      </w:r>
      <w:r w:rsidR="00DD50ED">
        <w:rPr>
          <w:rFonts w:ascii="Times New Roman" w:hAnsi="Times New Roman"/>
          <w:sz w:val="24"/>
          <w:szCs w:val="24"/>
        </w:rPr>
        <w:t xml:space="preserve"> yr</w:t>
      </w:r>
      <w:r w:rsidR="00A817C5" w:rsidRPr="007A5161">
        <w:rPr>
          <w:rFonts w:ascii="Times New Roman" w:hAnsi="Times New Roman"/>
          <w:sz w:val="24"/>
          <w:szCs w:val="24"/>
        </w:rPr>
        <w:t xml:space="preserve"> based on size-at-age data for the Kodiak area in the northern Gulf of Alaska (Donaldson et al. 1981)</w:t>
      </w:r>
      <w:r w:rsidR="00A817C5">
        <w:rPr>
          <w:rFonts w:ascii="Times New Roman" w:hAnsi="Times New Roman"/>
          <w:sz w:val="24"/>
          <w:szCs w:val="24"/>
        </w:rPr>
        <w:t>, coupled to</w:t>
      </w:r>
      <w:r w:rsidR="00A817C5" w:rsidRPr="007A5161">
        <w:rPr>
          <w:rFonts w:ascii="Times New Roman" w:hAnsi="Times New Roman"/>
          <w:sz w:val="24"/>
          <w:szCs w:val="24"/>
        </w:rPr>
        <w:t xml:space="preserve"> recognition </w:t>
      </w:r>
      <w:r w:rsidR="00A817C5">
        <w:rPr>
          <w:rFonts w:ascii="Times New Roman" w:hAnsi="Times New Roman"/>
          <w:sz w:val="24"/>
          <w:szCs w:val="24"/>
        </w:rPr>
        <w:t>that</w:t>
      </w:r>
      <w:r w:rsidR="00A817C5" w:rsidRPr="007A5161">
        <w:rPr>
          <w:rFonts w:ascii="Times New Roman" w:hAnsi="Times New Roman"/>
          <w:sz w:val="24"/>
          <w:szCs w:val="24"/>
        </w:rPr>
        <w:t xml:space="preserve"> colder temperatures are </w:t>
      </w:r>
      <w:r w:rsidR="00A817C5">
        <w:rPr>
          <w:rFonts w:ascii="Times New Roman" w:hAnsi="Times New Roman"/>
          <w:sz w:val="24"/>
          <w:szCs w:val="24"/>
        </w:rPr>
        <w:t xml:space="preserve">likely to be </w:t>
      </w:r>
      <w:r w:rsidR="00A817C5" w:rsidRPr="007A5161">
        <w:rPr>
          <w:rFonts w:ascii="Times New Roman" w:hAnsi="Times New Roman"/>
          <w:sz w:val="24"/>
          <w:szCs w:val="24"/>
        </w:rPr>
        <w:t>less favorable for growth</w:t>
      </w:r>
      <w:r w:rsidR="00A817C5">
        <w:rPr>
          <w:rFonts w:ascii="Times New Roman" w:hAnsi="Times New Roman"/>
          <w:sz w:val="24"/>
          <w:szCs w:val="24"/>
        </w:rPr>
        <w:t xml:space="preserve"> </w:t>
      </w:r>
      <w:r w:rsidR="00A817C5" w:rsidRPr="007A5161">
        <w:rPr>
          <w:rFonts w:ascii="Times New Roman" w:hAnsi="Times New Roman"/>
          <w:sz w:val="24"/>
          <w:szCs w:val="24"/>
        </w:rPr>
        <w:t>in the EBS compared to the Gulf of Alaska</w:t>
      </w:r>
      <w:r w:rsidR="00B20E06">
        <w:rPr>
          <w:rFonts w:ascii="Times New Roman" w:hAnsi="Times New Roman"/>
          <w:sz w:val="24"/>
          <w:szCs w:val="24"/>
        </w:rPr>
        <w:t>.</w:t>
      </w:r>
      <w:r w:rsidR="00DD50ED">
        <w:rPr>
          <w:rFonts w:ascii="Times New Roman" w:hAnsi="Times New Roman"/>
          <w:sz w:val="24"/>
          <w:szCs w:val="24"/>
        </w:rPr>
        <w:t xml:space="preserve"> Finally</w:t>
      </w:r>
      <w:r w:rsidR="00A817C5" w:rsidRPr="007A5161">
        <w:rPr>
          <w:rFonts w:ascii="Times New Roman" w:hAnsi="Times New Roman"/>
          <w:sz w:val="24"/>
          <w:szCs w:val="24"/>
        </w:rPr>
        <w:t>, the</w:t>
      </w:r>
      <w:r w:rsidR="00A817C5">
        <w:rPr>
          <w:rFonts w:ascii="Times New Roman" w:hAnsi="Times New Roman"/>
          <w:sz w:val="24"/>
          <w:szCs w:val="24"/>
        </w:rPr>
        <w:t xml:space="preserve"> </w:t>
      </w:r>
      <w:r w:rsidR="00A817C5" w:rsidRPr="007A5161">
        <w:rPr>
          <w:rFonts w:ascii="Times New Roman" w:hAnsi="Times New Roman"/>
          <w:sz w:val="24"/>
          <w:szCs w:val="24"/>
        </w:rPr>
        <w:t>survey sampling gear is size-selective for adult and subadult crab; younger, smaller crab</w:t>
      </w:r>
      <w:r w:rsidR="00A817C5">
        <w:rPr>
          <w:rFonts w:ascii="Times New Roman" w:hAnsi="Times New Roman"/>
          <w:sz w:val="24"/>
          <w:szCs w:val="24"/>
        </w:rPr>
        <w:t>s</w:t>
      </w:r>
      <w:r w:rsidR="00A817C5" w:rsidRPr="007A5161">
        <w:rPr>
          <w:rFonts w:ascii="Times New Roman" w:hAnsi="Times New Roman"/>
          <w:sz w:val="24"/>
          <w:szCs w:val="24"/>
        </w:rPr>
        <w:t xml:space="preserve"> are not fully repres</w:t>
      </w:r>
      <w:r w:rsidR="00A817C5">
        <w:rPr>
          <w:rFonts w:ascii="Times New Roman" w:hAnsi="Times New Roman"/>
          <w:sz w:val="24"/>
          <w:szCs w:val="24"/>
        </w:rPr>
        <w:t>ented in the catch (Somerton &amp;</w:t>
      </w:r>
      <w:r w:rsidR="00A817C5" w:rsidRPr="007A5161">
        <w:rPr>
          <w:rFonts w:ascii="Times New Roman" w:hAnsi="Times New Roman"/>
          <w:sz w:val="24"/>
          <w:szCs w:val="24"/>
        </w:rPr>
        <w:t xml:space="preserve"> Otto 1999). </w:t>
      </w:r>
      <w:r w:rsidR="00B20E06">
        <w:rPr>
          <w:rFonts w:ascii="Times New Roman" w:hAnsi="Times New Roman"/>
          <w:sz w:val="24"/>
          <w:szCs w:val="24"/>
        </w:rPr>
        <w:t>D</w:t>
      </w:r>
      <w:r w:rsidR="00A817C5" w:rsidRPr="007A5161">
        <w:rPr>
          <w:rFonts w:ascii="Times New Roman" w:hAnsi="Times New Roman"/>
          <w:sz w:val="24"/>
          <w:szCs w:val="24"/>
        </w:rPr>
        <w:t xml:space="preserve">ifferences </w:t>
      </w:r>
      <w:r w:rsidR="00A817C5">
        <w:rPr>
          <w:rFonts w:ascii="Times New Roman" w:hAnsi="Times New Roman"/>
          <w:sz w:val="24"/>
          <w:szCs w:val="24"/>
        </w:rPr>
        <w:t>between</w:t>
      </w:r>
      <w:r w:rsidR="00A817C5" w:rsidRPr="007A5161">
        <w:rPr>
          <w:rFonts w:ascii="Times New Roman" w:hAnsi="Times New Roman"/>
          <w:sz w:val="24"/>
          <w:szCs w:val="24"/>
        </w:rPr>
        <w:t xml:space="preserve"> </w:t>
      </w:r>
      <w:r w:rsidR="00A817C5">
        <w:rPr>
          <w:rFonts w:ascii="Times New Roman" w:hAnsi="Times New Roman"/>
          <w:sz w:val="24"/>
          <w:szCs w:val="24"/>
        </w:rPr>
        <w:t xml:space="preserve">the </w:t>
      </w:r>
      <w:r w:rsidR="00A817C5" w:rsidRPr="007A5161">
        <w:rPr>
          <w:rFonts w:ascii="Times New Roman" w:hAnsi="Times New Roman"/>
          <w:sz w:val="24"/>
          <w:szCs w:val="24"/>
        </w:rPr>
        <w:t xml:space="preserve">magnitudes of our juvenile and subsequent adult </w:t>
      </w:r>
      <w:r w:rsidR="00DD50ED">
        <w:rPr>
          <w:rFonts w:ascii="Times New Roman" w:hAnsi="Times New Roman"/>
          <w:sz w:val="24"/>
          <w:szCs w:val="24"/>
        </w:rPr>
        <w:t>estimates</w:t>
      </w:r>
      <w:r w:rsidR="00A817C5" w:rsidRPr="007A5161">
        <w:rPr>
          <w:rFonts w:ascii="Times New Roman" w:hAnsi="Times New Roman"/>
          <w:sz w:val="24"/>
          <w:szCs w:val="24"/>
        </w:rPr>
        <w:t xml:space="preserve"> were </w:t>
      </w:r>
      <w:r w:rsidR="00DD50ED">
        <w:rPr>
          <w:rFonts w:ascii="Times New Roman" w:hAnsi="Times New Roman"/>
          <w:sz w:val="24"/>
          <w:szCs w:val="24"/>
        </w:rPr>
        <w:t xml:space="preserve">however </w:t>
      </w:r>
      <w:r w:rsidR="00A817C5" w:rsidRPr="007A5161">
        <w:rPr>
          <w:rFonts w:ascii="Times New Roman" w:hAnsi="Times New Roman"/>
          <w:sz w:val="24"/>
          <w:szCs w:val="24"/>
        </w:rPr>
        <w:t>consistent with current estimates of natural mortality</w:t>
      </w:r>
      <w:r w:rsidR="00A817C5">
        <w:rPr>
          <w:rFonts w:ascii="Times New Roman" w:hAnsi="Times New Roman"/>
          <w:sz w:val="24"/>
          <w:szCs w:val="24"/>
        </w:rPr>
        <w:t xml:space="preserve"> </w:t>
      </w:r>
      <w:r w:rsidR="00A817C5" w:rsidRPr="007A5161">
        <w:rPr>
          <w:rFonts w:ascii="Times New Roman" w:hAnsi="Times New Roman"/>
          <w:sz w:val="24"/>
          <w:szCs w:val="24"/>
        </w:rPr>
        <w:t>(</w:t>
      </w:r>
      <w:r w:rsidR="00A817C5" w:rsidRPr="007A5161">
        <w:rPr>
          <w:rFonts w:ascii="Times New Roman" w:hAnsi="Times New Roman"/>
          <w:i/>
          <w:sz w:val="24"/>
          <w:szCs w:val="24"/>
        </w:rPr>
        <w:t>M</w:t>
      </w:r>
      <w:r w:rsidR="00A817C5">
        <w:rPr>
          <w:rFonts w:ascii="Times New Roman" w:hAnsi="Times New Roman"/>
          <w:i/>
          <w:sz w:val="24"/>
          <w:szCs w:val="24"/>
        </w:rPr>
        <w:t xml:space="preserve"> </w:t>
      </w:r>
      <w:r w:rsidR="00A817C5" w:rsidRPr="007A5161">
        <w:rPr>
          <w:rFonts w:ascii="Times New Roman" w:hAnsi="Times New Roman"/>
          <w:sz w:val="24"/>
          <w:szCs w:val="24"/>
        </w:rPr>
        <w:t>=</w:t>
      </w:r>
      <w:r w:rsidR="00A817C5">
        <w:rPr>
          <w:rFonts w:ascii="Times New Roman" w:hAnsi="Times New Roman"/>
          <w:sz w:val="24"/>
          <w:szCs w:val="24"/>
        </w:rPr>
        <w:t xml:space="preserve"> </w:t>
      </w:r>
      <w:r w:rsidR="00B20E06">
        <w:rPr>
          <w:rFonts w:ascii="Times New Roman" w:hAnsi="Times New Roman"/>
          <w:sz w:val="24"/>
          <w:szCs w:val="24"/>
        </w:rPr>
        <w:t>0.23), while</w:t>
      </w:r>
      <w:r w:rsidR="00A817C5">
        <w:rPr>
          <w:rFonts w:ascii="Times New Roman" w:hAnsi="Times New Roman"/>
          <w:sz w:val="24"/>
          <w:szCs w:val="24"/>
        </w:rPr>
        <w:t xml:space="preserve"> juvenile crab abundance exhibited</w:t>
      </w:r>
      <w:r w:rsidR="00A817C5" w:rsidRPr="007A5161">
        <w:rPr>
          <w:rFonts w:ascii="Times New Roman" w:hAnsi="Times New Roman"/>
          <w:sz w:val="24"/>
          <w:szCs w:val="24"/>
        </w:rPr>
        <w:t xml:space="preserve"> trends similar to those experienced by the adult p</w:t>
      </w:r>
      <w:r w:rsidR="00A817C5">
        <w:rPr>
          <w:rFonts w:ascii="Times New Roman" w:hAnsi="Times New Roman"/>
          <w:sz w:val="24"/>
          <w:szCs w:val="24"/>
        </w:rPr>
        <w:t xml:space="preserve">opulation 2-4 yr. later. </w:t>
      </w:r>
      <w:r w:rsidR="00A817C5" w:rsidRPr="007A5161">
        <w:rPr>
          <w:rFonts w:ascii="Times New Roman" w:hAnsi="Times New Roman"/>
          <w:sz w:val="24"/>
          <w:szCs w:val="24"/>
        </w:rPr>
        <w:t xml:space="preserve">Therefore, we feel that our juvenile abundance estimates are reasonable. </w:t>
      </w:r>
    </w:p>
    <w:p w14:paraId="7BCE9C0D" w14:textId="5B540EF4" w:rsidR="00A817C5" w:rsidRDefault="00A817C5" w:rsidP="00A817C5">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73D9F32" w14:textId="77777777" w:rsidR="00EB6C41" w:rsidRPr="00033627" w:rsidRDefault="00EB6C41" w:rsidP="00EB6C41">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lastRenderedPageBreak/>
        <w:t xml:space="preserve">References </w:t>
      </w:r>
    </w:p>
    <w:p w14:paraId="6210F576" w14:textId="77777777" w:rsidR="00EB6C41" w:rsidRDefault="00EB6C41" w:rsidP="00EB6C41">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r w:rsidR="00D75FF9">
        <w:fldChar w:fldCharType="begin"/>
      </w:r>
      <w:r w:rsidR="00D75FF9">
        <w:instrText xml:space="preserve"> HYPERLINK "https://CRAN.R-project.org/package=MuMIn" </w:instrText>
      </w:r>
      <w:r w:rsidR="00D75FF9">
        <w:fldChar w:fldCharType="separate"/>
      </w:r>
      <w:r w:rsidRPr="00E83B5E">
        <w:rPr>
          <w:rStyle w:val="Hyperlink"/>
          <w:rFonts w:ascii="Times New Roman" w:eastAsia="Times New Roman" w:hAnsi="Times New Roman" w:cs="Times New Roman"/>
          <w:sz w:val="24"/>
          <w:szCs w:val="24"/>
          <w:bdr w:val="none" w:sz="0" w:space="0" w:color="auto" w:frame="1"/>
        </w:rPr>
        <w:t>https://CRAN.R-project.org/package=MuMIn</w:t>
      </w:r>
      <w:r w:rsidR="00D75FF9">
        <w:rPr>
          <w:rStyle w:val="Hyperlink"/>
          <w:rFonts w:ascii="Times New Roman" w:eastAsia="Times New Roman" w:hAnsi="Times New Roman" w:cs="Times New Roman"/>
          <w:sz w:val="24"/>
          <w:szCs w:val="24"/>
          <w:bdr w:val="none" w:sz="0" w:space="0" w:color="auto" w:frame="1"/>
        </w:rPr>
        <w:fldChar w:fldCharType="end"/>
      </w:r>
    </w:p>
    <w:p w14:paraId="3FA5A7D4" w14:textId="0BD62322" w:rsidR="00EB6C41" w:rsidRPr="0090016D" w:rsidRDefault="00EB6C41" w:rsidP="00EB6C41">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sidR="008A25B1">
        <w:rPr>
          <w:rFonts w:ascii="Times New Roman" w:hAnsi="Times New Roman"/>
          <w:sz w:val="24"/>
          <w:szCs w:val="24"/>
        </w:rPr>
        <w:t xml:space="preserve"> </w:t>
      </w:r>
      <w:r w:rsidRPr="0090016D">
        <w:rPr>
          <w:rFonts w:ascii="Times New Roman" w:hAnsi="Times New Roman"/>
          <w:sz w:val="24"/>
          <w:szCs w:val="24"/>
        </w:rPr>
        <w:t>1157-1167</w:t>
      </w:r>
      <w:r w:rsidR="008A25B1">
        <w:rPr>
          <w:rFonts w:ascii="Times New Roman" w:hAnsi="Times New Roman"/>
          <w:sz w:val="24"/>
          <w:szCs w:val="24"/>
        </w:rPr>
        <w:t>.</w:t>
      </w:r>
    </w:p>
    <w:p w14:paraId="51244270"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 Harrison DE. 2000. The Pacific Decadal Oscillation, air-sea interaction and central north Pacific winter atmospheric regions. Geophysical Research Letters 27: 731-734.</w:t>
      </w:r>
    </w:p>
    <w:p w14:paraId="77159508" w14:textId="1D8226A4"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w:t>
      </w:r>
      <w:r w:rsidR="0059766C">
        <w:rPr>
          <w:rFonts w:ascii="Times New Roman" w:hAnsi="Times New Roman"/>
          <w:sz w:val="24"/>
          <w:szCs w:val="24"/>
        </w:rPr>
        <w:t>ar</w:t>
      </w:r>
      <w:r w:rsidRPr="00EF0756">
        <w:rPr>
          <w:rFonts w:ascii="Times New Roman" w:hAnsi="Times New Roman"/>
          <w:sz w:val="24"/>
          <w:szCs w:val="24"/>
        </w:rPr>
        <w:t xml:space="preserve"> S</w:t>
      </w:r>
      <w:r>
        <w:rPr>
          <w:rFonts w:ascii="Times New Roman" w:hAnsi="Times New Roman"/>
          <w:sz w:val="24"/>
          <w:szCs w:val="24"/>
        </w:rPr>
        <w:t>c</w:t>
      </w:r>
      <w:r w:rsidR="0059766C">
        <w:rPr>
          <w:rFonts w:ascii="Times New Roman" w:hAnsi="Times New Roman"/>
          <w:sz w:val="24"/>
          <w:szCs w:val="24"/>
        </w:rPr>
        <w:t>i</w:t>
      </w:r>
      <w:r>
        <w:rPr>
          <w:rFonts w:ascii="Times New Roman" w:hAnsi="Times New Roman"/>
          <w:sz w:val="24"/>
          <w:szCs w:val="24"/>
        </w:rPr>
        <w:t xml:space="preserve"> </w:t>
      </w:r>
      <w:r w:rsidR="0059766C">
        <w:rPr>
          <w:rFonts w:ascii="Times New Roman" w:hAnsi="Times New Roman"/>
          <w:sz w:val="24"/>
          <w:szCs w:val="24"/>
        </w:rPr>
        <w:t xml:space="preserve">Symp </w:t>
      </w:r>
      <w:r w:rsidRPr="00EF0756">
        <w:rPr>
          <w:rFonts w:ascii="Times New Roman" w:hAnsi="Times New Roman"/>
          <w:sz w:val="24"/>
          <w:szCs w:val="24"/>
        </w:rPr>
        <w:t>199: 157-166</w:t>
      </w:r>
      <w:r w:rsidR="0059766C">
        <w:rPr>
          <w:rFonts w:ascii="Times New Roman" w:hAnsi="Times New Roman"/>
          <w:sz w:val="24"/>
          <w:szCs w:val="24"/>
        </w:rPr>
        <w:t>.</w:t>
      </w:r>
    </w:p>
    <w:p w14:paraId="120345A7" w14:textId="23203686"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w:t>
      </w:r>
      <w:r w:rsidR="0059766C">
        <w:rPr>
          <w:rFonts w:ascii="Times New Roman" w:hAnsi="Times New Roman"/>
          <w:sz w:val="24"/>
          <w:szCs w:val="24"/>
        </w:rPr>
        <w:t xml:space="preserve"> </w:t>
      </w:r>
      <w:r>
        <w:rPr>
          <w:rFonts w:ascii="Times New Roman" w:hAnsi="Times New Roman"/>
          <w:sz w:val="24"/>
          <w:szCs w:val="24"/>
        </w:rPr>
        <w:t>2158-2170</w:t>
      </w:r>
      <w:r w:rsidR="0059766C">
        <w:rPr>
          <w:rFonts w:ascii="Times New Roman" w:hAnsi="Times New Roman"/>
          <w:sz w:val="24"/>
          <w:szCs w:val="24"/>
        </w:rPr>
        <w:t>.</w:t>
      </w:r>
    </w:p>
    <w:p w14:paraId="2293C0F5" w14:textId="5120A327" w:rsidR="00EB6C41" w:rsidRPr="00C74711" w:rsidRDefault="00EB6C41" w:rsidP="00EB6C41">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sidR="0059766C">
        <w:rPr>
          <w:rFonts w:ascii="Times New Roman" w:hAnsi="Times New Roman" w:cs="Times New Roman"/>
          <w:sz w:val="24"/>
          <w:szCs w:val="24"/>
        </w:rPr>
        <w:t xml:space="preserve"> </w:t>
      </w:r>
      <w:r w:rsidRPr="00EF0756">
        <w:rPr>
          <w:rFonts w:ascii="Times New Roman" w:hAnsi="Times New Roman" w:cs="Times New Roman"/>
          <w:sz w:val="24"/>
          <w:szCs w:val="24"/>
        </w:rPr>
        <w:t>1270–1283</w:t>
      </w:r>
      <w:r w:rsidR="0059766C">
        <w:rPr>
          <w:rFonts w:ascii="Times New Roman" w:hAnsi="Times New Roman" w:cs="Times New Roman"/>
          <w:sz w:val="24"/>
          <w:szCs w:val="24"/>
        </w:rPr>
        <w:t>.</w:t>
      </w:r>
    </w:p>
    <w:p w14:paraId="195E2DB4" w14:textId="42DE7E21" w:rsidR="00EB6C41" w:rsidRPr="005B65DB" w:rsidRDefault="00EB6C41" w:rsidP="00EB6C41">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w:t>
      </w:r>
      <w:r w:rsidR="0059766C">
        <w:rPr>
          <w:rFonts w:ascii="Times New Roman" w:hAnsi="Times New Roman"/>
          <w:sz w:val="24"/>
          <w:szCs w:val="24"/>
        </w:rPr>
        <w:t xml:space="preserve"> </w:t>
      </w:r>
      <w:r>
        <w:rPr>
          <w:rFonts w:ascii="Times New Roman" w:hAnsi="Times New Roman"/>
          <w:sz w:val="24"/>
          <w:szCs w:val="24"/>
        </w:rPr>
        <w:t>57-81</w:t>
      </w:r>
    </w:p>
    <w:p w14:paraId="4D0C1CCB" w14:textId="6C997F8B"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w:t>
      </w:r>
      <w:r w:rsidR="0059766C">
        <w:rPr>
          <w:rFonts w:ascii="Times New Roman" w:hAnsi="Times New Roman"/>
          <w:sz w:val="24"/>
          <w:szCs w:val="24"/>
        </w:rPr>
        <w:t xml:space="preserve"> </w:t>
      </w:r>
      <w:r>
        <w:rPr>
          <w:rFonts w:ascii="Times New Roman" w:hAnsi="Times New Roman"/>
          <w:sz w:val="24"/>
          <w:szCs w:val="24"/>
        </w:rPr>
        <w:t>227-236.</w:t>
      </w:r>
    </w:p>
    <w:p w14:paraId="64B97FBF"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Coyle KO, Pinchuk AI. 2002. Climate-related differences in zooplankton density and growth on the inner shelf of the southeastern Bering Sea. Progress in Oceanography 55: 177-194.</w:t>
      </w:r>
    </w:p>
    <w:p w14:paraId="56CCD299" w14:textId="44481BE5" w:rsidR="007016BA" w:rsidRDefault="007016BA" w:rsidP="00EB6C41">
      <w:pPr>
        <w:spacing w:after="0" w:line="480" w:lineRule="auto"/>
        <w:ind w:left="720" w:right="288" w:hanging="720"/>
        <w:rPr>
          <w:rFonts w:ascii="Times New Roman" w:hAnsi="Times New Roman"/>
          <w:sz w:val="24"/>
          <w:szCs w:val="24"/>
        </w:rPr>
      </w:pPr>
      <w:r>
        <w:rPr>
          <w:rFonts w:ascii="Times New Roman" w:hAnsi="Times New Roman"/>
          <w:sz w:val="24"/>
          <w:szCs w:val="24"/>
        </w:rPr>
        <w:t>Dai P</w:t>
      </w:r>
      <w:r w:rsidR="00C26CA2">
        <w:rPr>
          <w:rFonts w:ascii="Times New Roman" w:hAnsi="Times New Roman"/>
          <w:sz w:val="24"/>
          <w:szCs w:val="24"/>
        </w:rPr>
        <w:t>,</w:t>
      </w:r>
      <w:r>
        <w:rPr>
          <w:rFonts w:ascii="Times New Roman" w:hAnsi="Times New Roman"/>
          <w:sz w:val="24"/>
          <w:szCs w:val="24"/>
        </w:rPr>
        <w:t xml:space="preserve"> Tan B.</w:t>
      </w:r>
      <w:r w:rsidR="003855FA">
        <w:rPr>
          <w:rFonts w:ascii="Times New Roman" w:hAnsi="Times New Roman"/>
          <w:sz w:val="24"/>
          <w:szCs w:val="24"/>
        </w:rPr>
        <w:t xml:space="preserve"> 2017.</w:t>
      </w:r>
      <w:r>
        <w:rPr>
          <w:rFonts w:ascii="Times New Roman" w:hAnsi="Times New Roman"/>
          <w:sz w:val="24"/>
          <w:szCs w:val="24"/>
        </w:rPr>
        <w:t xml:space="preserve"> The nature of the Arctic Oscillation and diversity of the extreme surface weather anomalies it generates. Journal of Climate 30: 5563-5584.</w:t>
      </w:r>
    </w:p>
    <w:p w14:paraId="42B949AF" w14:textId="2D5CA904" w:rsidR="00FB11B7"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3B66A0B9" w14:textId="0502A612"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w:t>
      </w:r>
      <w:r w:rsidR="0059766C">
        <w:rPr>
          <w:rFonts w:ascii="Times New Roman" w:hAnsi="Times New Roman"/>
          <w:sz w:val="24"/>
          <w:szCs w:val="24"/>
        </w:rPr>
        <w:t xml:space="preserve"> </w:t>
      </w:r>
      <w:r>
        <w:rPr>
          <w:rFonts w:ascii="Times New Roman" w:hAnsi="Times New Roman"/>
          <w:sz w:val="24"/>
          <w:szCs w:val="24"/>
        </w:rPr>
        <w:t>286-302.</w:t>
      </w:r>
    </w:p>
    <w:p w14:paraId="6B30A6FB" w14:textId="77777777" w:rsidR="00EB6C41" w:rsidRPr="006841A3"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4482D9DA" w14:textId="41CCE432"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6C5B373D" w14:textId="058B22BF" w:rsidR="00E473C0" w:rsidRPr="00E473C0" w:rsidRDefault="00E473C0" w:rsidP="00EB6C41">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PROCEEDINGS OF THE NATIONAL ACADEMY OF SCIENCES 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r w:rsidRPr="0008650F">
        <w:fldChar w:fldCharType="begin"/>
      </w:r>
      <w:r w:rsidRPr="0008650F">
        <w:rPr>
          <w:rFonts w:ascii="Times New Roman" w:hAnsi="Times New Roman" w:cs="Times New Roman"/>
          <w:sz w:val="24"/>
          <w:szCs w:val="24"/>
        </w:rPr>
        <w:instrText xml:space="preserve"> HYPERLINK "https://doi.org/10.1073/pnas.1706080114" </w:instrText>
      </w:r>
      <w:r w:rsidRPr="0008650F">
        <w:fldChar w:fldCharType="separate"/>
      </w:r>
      <w:r w:rsidRPr="0008650F">
        <w:rPr>
          <w:rStyle w:val="Hyperlink"/>
          <w:rFonts w:ascii="Times New Roman" w:hAnsi="Times New Roman" w:cs="Times New Roman"/>
          <w:noProof/>
          <w:sz w:val="24"/>
          <w:szCs w:val="24"/>
        </w:rPr>
        <w:t>https://doi.org/10.1073/pnas.1706080114</w:t>
      </w:r>
      <w:r w:rsidRPr="0008650F">
        <w:rPr>
          <w:rStyle w:val="Hyperlink"/>
          <w:rFonts w:ascii="Times New Roman" w:hAnsi="Times New Roman" w:cs="Times New Roman"/>
          <w:noProof/>
          <w:sz w:val="24"/>
          <w:szCs w:val="24"/>
        </w:rPr>
        <w:fldChar w:fldCharType="end"/>
      </w:r>
      <w:r w:rsidRPr="0008650F">
        <w:rPr>
          <w:rStyle w:val="Hyperlink"/>
          <w:rFonts w:ascii="Times New Roman" w:hAnsi="Times New Roman" w:cs="Times New Roman"/>
          <w:noProof/>
          <w:sz w:val="24"/>
          <w:szCs w:val="24"/>
        </w:rPr>
        <w:t>.</w:t>
      </w:r>
    </w:p>
    <w:p w14:paraId="6AEC64F9" w14:textId="3128764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r w:rsidR="00815203">
        <w:rPr>
          <w:rFonts w:ascii="Times New Roman" w:hAnsi="Times New Roman"/>
          <w:sz w:val="24"/>
          <w:szCs w:val="24"/>
        </w:rPr>
        <w:t>.</w:t>
      </w:r>
    </w:p>
    <w:p w14:paraId="784F93EE" w14:textId="42302130" w:rsidR="00815203" w:rsidRDefault="00815203"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Harford, WJ, Karnauskas M, Walter JF, </w:t>
      </w:r>
      <w:r w:rsidR="007700D9">
        <w:rPr>
          <w:rFonts w:ascii="Times New Roman" w:hAnsi="Times New Roman"/>
          <w:sz w:val="24"/>
          <w:szCs w:val="24"/>
        </w:rPr>
        <w:t>Liu H. 2017. Non-parametric modeling reveals environmental effects on Bluefin tuna recruitment in Atlantic, Pacific and Southern Oceans. Fish Oceanogr 26:396-412.</w:t>
      </w:r>
    </w:p>
    <w:p w14:paraId="4B7616D0" w14:textId="62F49405" w:rsidR="00464DB5" w:rsidRDefault="00464DB5" w:rsidP="0008650F">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p>
    <w:p w14:paraId="02F83BB5" w14:textId="695C1F46" w:rsidR="009B7601" w:rsidRDefault="009B760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0E289FD1" w14:textId="10CB6D99" w:rsidR="005831EA" w:rsidRDefault="005831EA"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 Walters G, Sinclair E, Brodeur RD, Napp JM, Bond NA. 2002. Climate change and control of the southeastern Bering Sea pelagic ecosystem. Deep Sea Research II 49: 5821-5853</w:t>
      </w:r>
    </w:p>
    <w:p w14:paraId="51C3CFAA" w14:textId="117AF16B" w:rsidR="00464DB5" w:rsidRDefault="00464DB5"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Journal of Marine Science 79: 937-953.</w:t>
      </w:r>
    </w:p>
    <w:p w14:paraId="348C5560" w14:textId="77777777" w:rsidR="005831EA" w:rsidRPr="006841A3" w:rsidRDefault="005831EA" w:rsidP="00EB6C41">
      <w:pPr>
        <w:spacing w:after="0" w:line="480" w:lineRule="auto"/>
        <w:ind w:left="720" w:right="288" w:hanging="720"/>
        <w:rPr>
          <w:rFonts w:ascii="Times New Roman" w:hAnsi="Times New Roman"/>
          <w:sz w:val="24"/>
          <w:szCs w:val="24"/>
        </w:rPr>
      </w:pPr>
    </w:p>
    <w:p w14:paraId="09EA8A10" w14:textId="01B620D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r w:rsidR="0059766C">
        <w:rPr>
          <w:rFonts w:ascii="Times New Roman" w:hAnsi="Times New Roman"/>
          <w:sz w:val="24"/>
          <w:szCs w:val="24"/>
        </w:rPr>
        <w:t>.</w:t>
      </w:r>
    </w:p>
    <w:p w14:paraId="05BF46FB" w14:textId="1880011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r w:rsidR="0059766C">
        <w:rPr>
          <w:rFonts w:ascii="Times New Roman" w:hAnsi="Times New Roman"/>
          <w:sz w:val="24"/>
          <w:szCs w:val="24"/>
        </w:rPr>
        <w:t>.</w:t>
      </w:r>
    </w:p>
    <w:p w14:paraId="1612C362"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68DE42EB" w14:textId="6BB1A125"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r w:rsidR="0059766C">
        <w:rPr>
          <w:rFonts w:ascii="Times New Roman" w:hAnsi="Times New Roman"/>
          <w:sz w:val="24"/>
          <w:szCs w:val="24"/>
        </w:rPr>
        <w:t>.</w:t>
      </w:r>
    </w:p>
    <w:p w14:paraId="31BA13AE" w14:textId="6AAC2603"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r w:rsidR="0059766C">
        <w:rPr>
          <w:rFonts w:ascii="Times New Roman" w:hAnsi="Times New Roman"/>
          <w:sz w:val="24"/>
          <w:szCs w:val="24"/>
        </w:rPr>
        <w:t>.</w:t>
      </w:r>
    </w:p>
    <w:p w14:paraId="693B420A" w14:textId="03096B4D" w:rsidR="00E473C0" w:rsidRPr="00E473C0" w:rsidRDefault="00E473C0" w:rsidP="00EB6C41">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A91B9AD" w14:textId="7BF71228" w:rsidR="00EB6C41" w:rsidRDefault="00EB6C41" w:rsidP="00EB6C41">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r w:rsidR="0059766C">
        <w:rPr>
          <w:rFonts w:ascii="Times New Roman" w:hAnsi="Times New Roman"/>
          <w:sz w:val="24"/>
          <w:szCs w:val="24"/>
        </w:rPr>
        <w:t>.</w:t>
      </w:r>
    </w:p>
    <w:p w14:paraId="538CF5EB" w14:textId="50807913"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r w:rsidR="0059766C">
        <w:rPr>
          <w:rFonts w:ascii="Times New Roman" w:hAnsi="Times New Roman"/>
          <w:sz w:val="24"/>
          <w:szCs w:val="24"/>
        </w:rPr>
        <w:t>.</w:t>
      </w:r>
    </w:p>
    <w:p w14:paraId="61C30A91" w14:textId="766474F3"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w:t>
      </w:r>
      <w:r w:rsidR="007700D9">
        <w:rPr>
          <w:rFonts w:ascii="Times New Roman" w:hAnsi="Times New Roman"/>
          <w:sz w:val="24"/>
          <w:szCs w:val="24"/>
        </w:rPr>
        <w:t xml:space="preserve"> Tech Memo NMFS-AFSC-158, 230 p.</w:t>
      </w:r>
    </w:p>
    <w:p w14:paraId="06E77EAC" w14:textId="7192FE53" w:rsidR="00E473C0" w:rsidRPr="00E473C0" w:rsidRDefault="00E473C0" w:rsidP="00EB6C41">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14A7A06C" w14:textId="2380C6C1" w:rsidR="007700D9" w:rsidRPr="005B65DB" w:rsidRDefault="007700D9"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Litzow MA, Ciannelli L, Puerta P, Wettstein JJ, Rykaczewski RR, Opiekun M. 2018. Non-Stationary climate-salmon relationships in the Gulf of Alaska. Proc R Soc B. 285: 20181855</w:t>
      </w:r>
      <w:r w:rsidR="0059766C">
        <w:rPr>
          <w:rFonts w:ascii="Times New Roman" w:hAnsi="Times New Roman"/>
          <w:sz w:val="24"/>
          <w:szCs w:val="24"/>
        </w:rPr>
        <w:t>.</w:t>
      </w:r>
    </w:p>
    <w:p w14:paraId="1279407C" w14:textId="1E5597C8" w:rsidR="00EB6C41" w:rsidRPr="00E83B5E" w:rsidRDefault="00EB6C41" w:rsidP="00EB6C41">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sidR="0059766C">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sidR="0059766C">
        <w:rPr>
          <w:rStyle w:val="HTMLCite"/>
          <w:rFonts w:ascii="Times New Roman" w:hAnsi="Times New Roman"/>
          <w:i w:val="0"/>
          <w:sz w:val="24"/>
          <w:szCs w:val="24"/>
        </w:rPr>
        <w:t>.</w:t>
      </w:r>
    </w:p>
    <w:p w14:paraId="5F50D1F9" w14:textId="1D017D80"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5D3861C1" w14:textId="0D9565BB" w:rsidR="007F73EC" w:rsidRDefault="007F73EC" w:rsidP="00FA040D">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Menge BA, Gouhier TC, Freidenberg T, Lubchenco J. 2011. Linking long-term, large-scale climatic and environmental variability to patterns of marine invertebrate recruitment: Toward explaining “unexplained” variation. J Exp Mar Biol Ecol 400: 236-249.</w:t>
      </w:r>
    </w:p>
    <w:p w14:paraId="376C6324" w14:textId="2576A70A" w:rsidR="00FA040D" w:rsidRPr="0008650F" w:rsidRDefault="00FA040D" w:rsidP="0008650F">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A941726" w14:textId="77777777" w:rsidR="00EB6C41" w:rsidRPr="00E61358" w:rsidRDefault="00EB6C41" w:rsidP="00EB6C41">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5E48D08A" w14:textId="7A1E29E1"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sidR="0059766C">
        <w:rPr>
          <w:rFonts w:ascii="Times New Roman" w:hAnsi="Times New Roman"/>
          <w:sz w:val="24"/>
          <w:szCs w:val="24"/>
        </w:rPr>
        <w:t>AA Tech Memo NMFS-AFSC-90, 27 p.</w:t>
      </w:r>
    </w:p>
    <w:p w14:paraId="2A751FC4"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Parada C, Ernst B, Hinckley S, Orensanz JM, Armstrong DA, Curchitser E, Hermann AJ. 2009. Patterns in connectivity and potential settlement regions of snow crab (Chionoecetes opilio) larvae in the eastern Bering Sea. Progress in Oceanography</w:t>
      </w:r>
    </w:p>
    <w:p w14:paraId="6A506FAD" w14:textId="4EBD588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sidR="0059766C">
        <w:rPr>
          <w:rFonts w:ascii="Times New Roman" w:hAnsi="Times New Roman"/>
          <w:sz w:val="24"/>
          <w:szCs w:val="24"/>
        </w:rPr>
        <w:t>.</w:t>
      </w:r>
    </w:p>
    <w:p w14:paraId="2AD93902" w14:textId="50FAECC4"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r w:rsidR="0059766C">
        <w:rPr>
          <w:rFonts w:ascii="Times New Roman" w:hAnsi="Times New Roman"/>
          <w:sz w:val="24"/>
          <w:szCs w:val="24"/>
        </w:rPr>
        <w:t>.</w:t>
      </w:r>
    </w:p>
    <w:p w14:paraId="6A6CD08D"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6B898E5B" w14:textId="77777777" w:rsidR="00EB6C41" w:rsidRPr="00ED4964"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172730CC" w14:textId="77777777" w:rsidR="00EB6C41" w:rsidRDefault="00EB6C41" w:rsidP="00EB6C41">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r w:rsidR="00D75FF9">
        <w:fldChar w:fldCharType="begin"/>
      </w:r>
      <w:r w:rsidR="00D75FF9">
        <w:instrText xml:space="preserve"> HYPERLINK "https://www.R-project.org" </w:instrText>
      </w:r>
      <w:r w:rsidR="00D75FF9">
        <w:fldChar w:fldCharType="separate"/>
      </w:r>
      <w:r w:rsidRPr="004734AA">
        <w:rPr>
          <w:rStyle w:val="Hyperlink"/>
          <w:rFonts w:ascii="Times New Roman" w:hAnsi="Times New Roman" w:cs="Times New Roman"/>
          <w:sz w:val="24"/>
          <w:szCs w:val="24"/>
        </w:rPr>
        <w:t>https://www.R-project.org</w:t>
      </w:r>
      <w:r w:rsidR="00D75FF9">
        <w:rPr>
          <w:rStyle w:val="Hyperlink"/>
          <w:rFonts w:ascii="Times New Roman" w:hAnsi="Times New Roman" w:cs="Times New Roman"/>
          <w:sz w:val="24"/>
          <w:szCs w:val="24"/>
        </w:rPr>
        <w:fldChar w:fldCharType="end"/>
      </w:r>
      <w:r w:rsidRPr="00E83B5E">
        <w:rPr>
          <w:rFonts w:ascii="Times New Roman" w:hAnsi="Times New Roman" w:cs="Times New Roman"/>
          <w:sz w:val="24"/>
          <w:szCs w:val="24"/>
        </w:rPr>
        <w:t>.</w:t>
      </w:r>
    </w:p>
    <w:p w14:paraId="5587BFC6" w14:textId="77777777" w:rsidR="00EB6C41" w:rsidRDefault="00EB6C41" w:rsidP="00EB6C4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53D4FB93" w14:textId="245AE985"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r w:rsidR="0059766C">
        <w:rPr>
          <w:rFonts w:ascii="Times New Roman" w:hAnsi="Times New Roman"/>
          <w:sz w:val="24"/>
          <w:szCs w:val="24"/>
        </w:rPr>
        <w:t>.</w:t>
      </w:r>
    </w:p>
    <w:p w14:paraId="2CC41EC7" w14:textId="2FF9FC90"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Rosenkranz GE, Tyler AV, Kruse GH, Niebauer HJ (1998) Relationship between wind and year class strength of Tanner crabs in the southeastern Bering Sea. Alsk Fish Res Bull 5:18-24</w:t>
      </w:r>
      <w:r w:rsidR="0059766C">
        <w:rPr>
          <w:rFonts w:ascii="Times New Roman" w:hAnsi="Times New Roman"/>
          <w:sz w:val="24"/>
          <w:szCs w:val="24"/>
        </w:rPr>
        <w:t>.</w:t>
      </w:r>
    </w:p>
    <w:p w14:paraId="7ADD931A" w14:textId="59887EEC" w:rsidR="00EB6C41" w:rsidRPr="007637FA"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sidR="0059766C">
        <w:rPr>
          <w:rFonts w:ascii="Times New Roman" w:hAnsi="Times New Roman"/>
          <w:sz w:val="24"/>
          <w:szCs w:val="24"/>
        </w:rPr>
        <w:t>.</w:t>
      </w:r>
    </w:p>
    <w:p w14:paraId="21615258"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2DA0C439"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0B9498C6"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5EB5A424" w14:textId="22BD76EF"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r w:rsidR="0059766C">
        <w:rPr>
          <w:rFonts w:ascii="Times New Roman" w:hAnsi="Times New Roman"/>
          <w:sz w:val="24"/>
          <w:szCs w:val="24"/>
        </w:rPr>
        <w:t>.</w:t>
      </w:r>
    </w:p>
    <w:p w14:paraId="7966EC7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7C8A86F0"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6967B32D" w14:textId="4B4B4C5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sidR="0059766C">
        <w:rPr>
          <w:rFonts w:ascii="Times New Roman" w:hAnsi="Times New Roman"/>
          <w:sz w:val="24"/>
          <w:szCs w:val="24"/>
        </w:rPr>
        <w:t>.</w:t>
      </w:r>
    </w:p>
    <w:p w14:paraId="4A51A74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398B3825" w14:textId="77777777"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 1999. Net efficiency of a survey trawl for snow crab Chionoecetes opilio, and Tanner crab, C. bairdi. Fish Bull 97: 617-625.</w:t>
      </w:r>
    </w:p>
    <w:p w14:paraId="2CF5A5C1" w14:textId="5F2D95DB"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r w:rsidR="0059766C">
        <w:rPr>
          <w:rFonts w:ascii="Times New Roman" w:hAnsi="Times New Roman"/>
          <w:sz w:val="24"/>
          <w:szCs w:val="24"/>
        </w:rPr>
        <w:t>.</w:t>
      </w:r>
    </w:p>
    <w:p w14:paraId="72DACD4B" w14:textId="04697EB2" w:rsidR="00260345" w:rsidRDefault="00260345"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Fisheries Oceanography 10: 81-98.</w:t>
      </w:r>
    </w:p>
    <w:p w14:paraId="66E4AD6F" w14:textId="621B45A2" w:rsidR="00EB6C41" w:rsidRPr="00ED4964"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sidR="0059766C">
        <w:rPr>
          <w:rFonts w:ascii="Times New Roman" w:hAnsi="Times New Roman"/>
          <w:sz w:val="24"/>
          <w:szCs w:val="24"/>
        </w:rPr>
        <w:t>.</w:t>
      </w:r>
    </w:p>
    <w:p w14:paraId="6DDE70BC" w14:textId="77777777" w:rsidR="00EB6C41" w:rsidRDefault="00EB6C41" w:rsidP="00EB6C41">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w:t>
      </w:r>
      <w:r w:rsidRPr="00804DF7">
        <w:rPr>
          <w:rFonts w:ascii="Times New Roman" w:hAnsi="Times New Roman" w:cs="Times New Roman"/>
          <w:color w:val="auto"/>
        </w:rPr>
        <w:lastRenderedPageBreak/>
        <w:t>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997CE57" w14:textId="40A3750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59CE4372" w14:textId="63673A22" w:rsidR="006C7D69" w:rsidRDefault="00810BB1" w:rsidP="0008650F">
      <w:pPr>
        <w:pStyle w:val="Default"/>
        <w:spacing w:line="480" w:lineRule="auto"/>
        <w:ind w:left="720" w:hanging="720"/>
        <w:rPr>
          <w:rFonts w:ascii="Times New Roman" w:hAnsi="Times New Roman"/>
        </w:rPr>
      </w:pPr>
      <w:r>
        <w:rPr>
          <w:rFonts w:ascii="Times New Roman" w:hAnsi="Times New Roman" w:cs="Times New Roman"/>
          <w:color w:val="auto"/>
        </w:rPr>
        <w:t>Szuwalski C (2020) A stock assessment for eastern Bering Sea snow crab</w:t>
      </w:r>
      <w:r w:rsidR="006C7D69">
        <w:rPr>
          <w:rFonts w:ascii="Times New Roman" w:hAnsi="Times New Roman" w:cs="Times New Roman"/>
          <w:color w:val="auto"/>
        </w:rPr>
        <w:t xml:space="preserve">. In: </w:t>
      </w:r>
      <w:r w:rsidR="006C7D69" w:rsidRPr="00804DF7">
        <w:rPr>
          <w:rFonts w:ascii="Times New Roman" w:hAnsi="Times New Roman" w:cs="Times New Roman"/>
          <w:color w:val="auto"/>
        </w:rPr>
        <w:t xml:space="preserve">Stock </w:t>
      </w:r>
      <w:r w:rsidR="006C7D69">
        <w:rPr>
          <w:rFonts w:ascii="Times New Roman" w:hAnsi="Times New Roman" w:cs="Times New Roman"/>
          <w:color w:val="auto"/>
        </w:rPr>
        <w:t>a</w:t>
      </w:r>
      <w:r w:rsidR="006C7D69" w:rsidRPr="00804DF7">
        <w:rPr>
          <w:rFonts w:ascii="Times New Roman" w:hAnsi="Times New Roman" w:cs="Times New Roman"/>
          <w:color w:val="auto"/>
        </w:rPr>
        <w:t xml:space="preserve">ssessment and </w:t>
      </w:r>
      <w:r w:rsidR="006C7D69">
        <w:rPr>
          <w:rFonts w:ascii="Times New Roman" w:hAnsi="Times New Roman" w:cs="Times New Roman"/>
          <w:color w:val="auto"/>
        </w:rPr>
        <w:t>f</w:t>
      </w:r>
      <w:r w:rsidR="006C7D69" w:rsidRPr="00804DF7">
        <w:rPr>
          <w:rFonts w:ascii="Times New Roman" w:hAnsi="Times New Roman" w:cs="Times New Roman"/>
          <w:color w:val="auto"/>
        </w:rPr>
        <w:t xml:space="preserve">ishery </w:t>
      </w:r>
      <w:r w:rsidR="006C7D69">
        <w:rPr>
          <w:rFonts w:ascii="Times New Roman" w:hAnsi="Times New Roman" w:cs="Times New Roman"/>
          <w:color w:val="auto"/>
        </w:rPr>
        <w:t>e</w:t>
      </w:r>
      <w:r w:rsidR="006C7D69" w:rsidRPr="00804DF7">
        <w:rPr>
          <w:rFonts w:ascii="Times New Roman" w:hAnsi="Times New Roman" w:cs="Times New Roman"/>
          <w:color w:val="auto"/>
        </w:rPr>
        <w:t xml:space="preserve">valuation </w:t>
      </w:r>
      <w:r w:rsidR="006C7D69">
        <w:rPr>
          <w:rFonts w:ascii="Times New Roman" w:hAnsi="Times New Roman" w:cs="Times New Roman"/>
          <w:color w:val="auto"/>
        </w:rPr>
        <w:t>r</w:t>
      </w:r>
      <w:r w:rsidR="006C7D69" w:rsidRPr="00804DF7">
        <w:rPr>
          <w:rFonts w:ascii="Times New Roman" w:hAnsi="Times New Roman" w:cs="Times New Roman"/>
          <w:color w:val="auto"/>
        </w:rPr>
        <w:t xml:space="preserve">eport for the </w:t>
      </w:r>
      <w:r w:rsidR="006C7D69">
        <w:rPr>
          <w:rFonts w:ascii="Times New Roman" w:hAnsi="Times New Roman" w:cs="Times New Roman"/>
          <w:color w:val="auto"/>
        </w:rPr>
        <w:t>king and Tanner crab fisheries</w:t>
      </w:r>
      <w:r w:rsidR="006C7D69" w:rsidRPr="00804DF7">
        <w:rPr>
          <w:rFonts w:ascii="Times New Roman" w:hAnsi="Times New Roman" w:cs="Times New Roman"/>
          <w:color w:val="auto"/>
        </w:rPr>
        <w:t xml:space="preserve"> of the Bering Sea and Aleutian Islands Regions</w:t>
      </w:r>
      <w:r w:rsidR="006C7D69">
        <w:rPr>
          <w:rFonts w:ascii="Times New Roman" w:hAnsi="Times New Roman" w:cs="Times New Roman"/>
          <w:color w:val="auto"/>
        </w:rPr>
        <w:t>,</w:t>
      </w:r>
      <w:r w:rsidR="006C7D69" w:rsidRPr="00804DF7">
        <w:rPr>
          <w:rFonts w:ascii="Times New Roman" w:hAnsi="Times New Roman" w:cs="Times New Roman"/>
          <w:color w:val="auto"/>
        </w:rPr>
        <w:t xml:space="preserve"> 20</w:t>
      </w:r>
      <w:r w:rsidR="006C7D69">
        <w:rPr>
          <w:rFonts w:ascii="Times New Roman" w:hAnsi="Times New Roman" w:cs="Times New Roman"/>
          <w:color w:val="auto"/>
        </w:rPr>
        <w:t>20</w:t>
      </w:r>
      <w:r w:rsidR="006C7D69" w:rsidRPr="00804DF7">
        <w:rPr>
          <w:rFonts w:ascii="Times New Roman" w:hAnsi="Times New Roman" w:cs="Times New Roman"/>
          <w:color w:val="auto"/>
        </w:rPr>
        <w:t xml:space="preserve"> Final Crab SAFE</w:t>
      </w:r>
      <w:r w:rsidR="006C7D69">
        <w:rPr>
          <w:rFonts w:ascii="Times New Roman" w:hAnsi="Times New Roman" w:cs="Times New Roman"/>
          <w:color w:val="auto"/>
        </w:rPr>
        <w:t xml:space="preserve">. </w:t>
      </w:r>
      <w:r w:rsidR="006C7D69" w:rsidRPr="006841A3">
        <w:rPr>
          <w:rFonts w:ascii="Times New Roman" w:hAnsi="Times New Roman"/>
        </w:rPr>
        <w:t>North Pacific Fishery Management Council, Anchorage, Alaska</w:t>
      </w:r>
      <w:r w:rsidR="006C7D69">
        <w:rPr>
          <w:rFonts w:ascii="Times New Roman" w:hAnsi="Times New Roman"/>
        </w:rPr>
        <w:t>.</w:t>
      </w:r>
    </w:p>
    <w:p w14:paraId="0A2E1C65" w14:textId="0AE07266" w:rsidR="007016BA" w:rsidRPr="009D09DD" w:rsidRDefault="007016BA" w:rsidP="0008650F">
      <w:pPr>
        <w:pStyle w:val="Default"/>
        <w:spacing w:line="480" w:lineRule="auto"/>
        <w:ind w:left="720" w:hanging="720"/>
        <w:rPr>
          <w:rFonts w:ascii="Times New Roman" w:hAnsi="Times New Roman"/>
        </w:rPr>
      </w:pPr>
      <w:r>
        <w:rPr>
          <w:rFonts w:ascii="Times New Roman" w:hAnsi="Times New Roman"/>
        </w:rPr>
        <w:t>Thompson DWJ and Wallace JM. 1998. The Arctic oscillation signature in the wintertime geopotential height and temperature fields. Geophysical Research Letters 25: 1297-1300</w:t>
      </w:r>
    </w:p>
    <w:p w14:paraId="1FD3A4C4" w14:textId="1FEC2EA4"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42C600F3" w14:textId="3A229D8B" w:rsidR="00A30888" w:rsidRDefault="00A30888"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Thorson JT, Arimitsu MA, Barnett LAK, Cheng W, Eisner LB, Haynie AC, Hermann AJ, Holsman K, Kimmel DG, Lomas MW, Richar J, Siddon EC. 2021. Forecasting community reassembly using climate-linked spatio-temporal ecosystem models. </w:t>
      </w:r>
      <w:r w:rsidR="009B7601">
        <w:rPr>
          <w:rFonts w:ascii="Times New Roman" w:hAnsi="Times New Roman"/>
          <w:sz w:val="24"/>
          <w:szCs w:val="24"/>
        </w:rPr>
        <w:t>Ecography 44: 612-625.</w:t>
      </w:r>
    </w:p>
    <w:p w14:paraId="1564BFC8" w14:textId="13E8B8CA"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6205D461" w14:textId="559E53BF" w:rsidR="004740FD" w:rsidRPr="004740FD" w:rsidRDefault="004740FD" w:rsidP="00EB6C41">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 xml:space="preserve">Tzeng W-N, Tseng Y-H, Han Y-S, Hsu C-C, Chang C-W, Di Lorenzo E, et al. (2012) Evaluation of Multi-Scale Climate Effects on Annual Recruitment Levels of the </w:t>
      </w:r>
      <w:r w:rsidRPr="004740FD">
        <w:rPr>
          <w:rFonts w:ascii="Times New Roman" w:hAnsi="Times New Roman" w:cs="Times New Roman"/>
          <w:color w:val="202020"/>
          <w:sz w:val="24"/>
          <w:szCs w:val="24"/>
          <w:shd w:val="clear" w:color="auto" w:fill="FFFFFF"/>
        </w:rPr>
        <w:lastRenderedPageBreak/>
        <w:t>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sidR="0059766C">
        <w:rPr>
          <w:rFonts w:ascii="Times New Roman" w:hAnsi="Times New Roman" w:cs="Times New Roman"/>
          <w:color w:val="202020"/>
          <w:sz w:val="24"/>
          <w:szCs w:val="24"/>
          <w:shd w:val="clear" w:color="auto" w:fill="FFFFFF"/>
        </w:rPr>
        <w:t>.</w:t>
      </w:r>
    </w:p>
    <w:p w14:paraId="2688B7F0" w14:textId="46E71A66" w:rsidR="00E473C0" w:rsidRPr="00E473C0" w:rsidRDefault="00E473C0" w:rsidP="00EB6C41">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51E278F" w14:textId="73A89C7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sidR="0059766C">
        <w:rPr>
          <w:rFonts w:ascii="Times New Roman" w:hAnsi="Times New Roman" w:cs="Times New Roman"/>
          <w:sz w:val="24"/>
          <w:szCs w:val="24"/>
        </w:rPr>
        <w:t>.</w:t>
      </w:r>
    </w:p>
    <w:p w14:paraId="00E072DE"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3DA360ED" w14:textId="77777777" w:rsidR="00EB6C41" w:rsidRPr="000A3109"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3FCA395E" w14:textId="2A95E409"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sidR="0059766C">
        <w:rPr>
          <w:rFonts w:ascii="Times New Roman" w:hAnsi="Times New Roman"/>
          <w:sz w:val="24"/>
          <w:szCs w:val="24"/>
        </w:rPr>
        <w:t>.</w:t>
      </w:r>
    </w:p>
    <w:p w14:paraId="4C07A536" w14:textId="535A0981" w:rsidR="00EB6C41" w:rsidRPr="000A3109"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sidR="0059766C">
        <w:rPr>
          <w:rFonts w:ascii="Times New Roman" w:hAnsi="Times New Roman"/>
          <w:sz w:val="24"/>
          <w:szCs w:val="24"/>
        </w:rPr>
        <w:t>.</w:t>
      </w:r>
    </w:p>
    <w:p w14:paraId="5C59EF31" w14:textId="402B8AB5" w:rsidR="00EB6C41" w:rsidRPr="003E6752" w:rsidRDefault="00EB6C41" w:rsidP="00EB6C41">
      <w:pPr>
        <w:spacing w:after="0" w:line="480" w:lineRule="auto"/>
        <w:ind w:left="720" w:hanging="720"/>
        <w:rPr>
          <w:noProof/>
        </w:rPr>
        <w:sectPr w:rsidR="00EB6C41" w:rsidRPr="003E6752" w:rsidSect="001C4098">
          <w:footerReference w:type="default" r:id="rId9"/>
          <w:pgSz w:w="12240" w:h="15840"/>
          <w:pgMar w:top="1440" w:right="1440" w:bottom="1440" w:left="1440" w:header="720" w:footer="720" w:gutter="0"/>
          <w:lnNumType w:countBy="1" w:restart="continuous"/>
          <w:cols w:space="720"/>
          <w:docGrid w:linePitch="360"/>
          <w:sectPrChange w:id="68" w:author="Jon.Richar" w:date="2022-09-28T10:22:00Z">
            <w:sectPr w:rsidR="00EB6C41" w:rsidRPr="003E6752" w:rsidSect="001C4098">
              <w:pgMar w:top="1440" w:right="1440" w:bottom="1440" w:left="1440" w:header="720" w:footer="720" w:gutter="0"/>
              <w:lnNumType w:countBy="0" w:restart="newPage"/>
            </w:sectPr>
          </w:sectPrChange>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w:t>
      </w:r>
      <w:r w:rsidR="00292517">
        <w:rPr>
          <w:rFonts w:ascii="Times New Roman" w:hAnsi="Times New Roman"/>
          <w:sz w:val="24"/>
          <w:szCs w:val="24"/>
        </w:rPr>
        <w:t>4</w:t>
      </w:r>
      <w:r w:rsidR="0059766C">
        <w:rPr>
          <w:rFonts w:ascii="Times New Roman" w:hAnsi="Times New Roman"/>
          <w:sz w:val="24"/>
          <w:szCs w:val="24"/>
        </w:rPr>
        <w:t>.</w:t>
      </w:r>
    </w:p>
    <w:p w14:paraId="294520F2" w14:textId="42D5BAD3" w:rsidR="0037113C" w:rsidRDefault="0037113C" w:rsidP="0037113C">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37113C" w:rsidRPr="00F84BB9" w14:paraId="539DBF9D" w14:textId="77777777" w:rsidTr="005C6E5D">
        <w:trPr>
          <w:trHeight w:val="311"/>
        </w:trPr>
        <w:tc>
          <w:tcPr>
            <w:tcW w:w="2477" w:type="dxa"/>
            <w:shd w:val="clear" w:color="auto" w:fill="auto"/>
            <w:noWrap/>
            <w:vAlign w:val="bottom"/>
            <w:hideMark/>
          </w:tcPr>
          <w:p w14:paraId="5C0DBD0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618A815"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4AF4E38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FC89658"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3D3C7693"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37113C" w:rsidRPr="00F84BB9" w14:paraId="1A813FF7" w14:textId="77777777" w:rsidTr="005C6E5D">
        <w:trPr>
          <w:trHeight w:val="311"/>
        </w:trPr>
        <w:tc>
          <w:tcPr>
            <w:tcW w:w="2477" w:type="dxa"/>
            <w:shd w:val="clear" w:color="auto" w:fill="auto"/>
            <w:noWrap/>
            <w:vAlign w:val="bottom"/>
            <w:hideMark/>
          </w:tcPr>
          <w:p w14:paraId="65CCDE8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7F828C0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4E41F8D3"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53F3973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2FDB7CE"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37113C" w:rsidRPr="00F84BB9" w14:paraId="4DE60DAD" w14:textId="77777777" w:rsidTr="005C6E5D">
        <w:trPr>
          <w:trHeight w:val="311"/>
        </w:trPr>
        <w:tc>
          <w:tcPr>
            <w:tcW w:w="2477" w:type="dxa"/>
            <w:shd w:val="clear" w:color="auto" w:fill="auto"/>
            <w:noWrap/>
            <w:vAlign w:val="bottom"/>
            <w:hideMark/>
          </w:tcPr>
          <w:p w14:paraId="6B7FB04F"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1C9BAEC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1B8CC74F"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02C6F25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54B1EB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34F20D24" w14:textId="77777777" w:rsidTr="005C6E5D">
        <w:trPr>
          <w:trHeight w:val="311"/>
        </w:trPr>
        <w:tc>
          <w:tcPr>
            <w:tcW w:w="2477" w:type="dxa"/>
            <w:shd w:val="clear" w:color="auto" w:fill="auto"/>
            <w:noWrap/>
            <w:vAlign w:val="bottom"/>
            <w:hideMark/>
          </w:tcPr>
          <w:p w14:paraId="0DA7835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6E672E4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076702B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15DF9420"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D42563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4EB1F3EE" w14:textId="77777777" w:rsidTr="005C6E5D">
        <w:trPr>
          <w:trHeight w:val="311"/>
        </w:trPr>
        <w:tc>
          <w:tcPr>
            <w:tcW w:w="2477" w:type="dxa"/>
            <w:shd w:val="clear" w:color="auto" w:fill="auto"/>
            <w:noWrap/>
            <w:vAlign w:val="bottom"/>
            <w:hideMark/>
          </w:tcPr>
          <w:p w14:paraId="44EEE86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C56BED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6E3140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1083D13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BFE1D2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2F29E8A4" w14:textId="77777777" w:rsidTr="005C6E5D">
        <w:trPr>
          <w:trHeight w:val="311"/>
        </w:trPr>
        <w:tc>
          <w:tcPr>
            <w:tcW w:w="2477" w:type="dxa"/>
            <w:shd w:val="clear" w:color="auto" w:fill="auto"/>
            <w:noWrap/>
            <w:vAlign w:val="bottom"/>
            <w:hideMark/>
          </w:tcPr>
          <w:p w14:paraId="1BE7CE3A" w14:textId="6696ED28"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sidR="001E781A">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26DF359A" w14:textId="0EBBD2E6" w:rsidR="0037113C" w:rsidRPr="00F84BB9" w:rsidRDefault="001E781A"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37113C"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5C182711"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259F94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5FE12F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37113C" w:rsidRPr="00F84BB9" w14:paraId="370E82C3" w14:textId="77777777" w:rsidTr="005C6E5D">
        <w:trPr>
          <w:trHeight w:val="311"/>
        </w:trPr>
        <w:tc>
          <w:tcPr>
            <w:tcW w:w="2477" w:type="dxa"/>
            <w:shd w:val="clear" w:color="auto" w:fill="auto"/>
            <w:noWrap/>
            <w:vAlign w:val="bottom"/>
            <w:hideMark/>
          </w:tcPr>
          <w:p w14:paraId="75CEB8D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696D59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338D03D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43D9C8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14DB2B0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37113C" w:rsidRPr="00F84BB9" w14:paraId="68B16968" w14:textId="77777777" w:rsidTr="005C6E5D">
        <w:trPr>
          <w:trHeight w:val="311"/>
        </w:trPr>
        <w:tc>
          <w:tcPr>
            <w:tcW w:w="2477" w:type="dxa"/>
            <w:shd w:val="clear" w:color="auto" w:fill="auto"/>
            <w:noWrap/>
            <w:vAlign w:val="bottom"/>
            <w:hideMark/>
          </w:tcPr>
          <w:p w14:paraId="42BB36C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233226A6"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56016F6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p>
        </w:tc>
        <w:tc>
          <w:tcPr>
            <w:tcW w:w="1060" w:type="dxa"/>
            <w:shd w:val="clear" w:color="auto" w:fill="auto"/>
            <w:noWrap/>
            <w:vAlign w:val="bottom"/>
            <w:hideMark/>
          </w:tcPr>
          <w:p w14:paraId="101C2FC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462430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37113C" w:rsidRPr="00F84BB9" w14:paraId="0EB531DC" w14:textId="77777777" w:rsidTr="005C6E5D">
        <w:trPr>
          <w:trHeight w:val="311"/>
        </w:trPr>
        <w:tc>
          <w:tcPr>
            <w:tcW w:w="2477" w:type="dxa"/>
            <w:shd w:val="clear" w:color="auto" w:fill="auto"/>
            <w:noWrap/>
            <w:vAlign w:val="bottom"/>
            <w:hideMark/>
          </w:tcPr>
          <w:p w14:paraId="7925B8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3715EC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5F10B0E3" w14:textId="14C20472"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sidR="001E781A">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1E5EDAD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7FD626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ED5032" w:rsidRPr="00F84BB9" w14:paraId="794A843A" w14:textId="77777777" w:rsidTr="005C6E5D">
        <w:trPr>
          <w:trHeight w:val="311"/>
        </w:trPr>
        <w:tc>
          <w:tcPr>
            <w:tcW w:w="2477" w:type="dxa"/>
            <w:shd w:val="clear" w:color="auto" w:fill="auto"/>
            <w:noWrap/>
            <w:vAlign w:val="bottom"/>
          </w:tcPr>
          <w:p w14:paraId="451A4178" w14:textId="1D2FA02B"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 wind</w:t>
            </w:r>
            <w:r w:rsidR="0065760F">
              <w:rPr>
                <w:rFonts w:ascii="Times New Roman" w:eastAsia="Times New Roman" w:hAnsi="Times New Roman" w:cs="Times New Roman"/>
                <w:color w:val="000000"/>
              </w:rPr>
              <w:t xml:space="preserve"> </w:t>
            </w:r>
          </w:p>
        </w:tc>
        <w:tc>
          <w:tcPr>
            <w:tcW w:w="1824" w:type="dxa"/>
            <w:shd w:val="clear" w:color="auto" w:fill="auto"/>
            <w:noWrap/>
            <w:vAlign w:val="bottom"/>
          </w:tcPr>
          <w:p w14:paraId="1B4E670C" w14:textId="38C34623"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29D3F1A8" w14:textId="7C82C899"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42EA79A5" w14:textId="6DAE485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384990F3" w14:textId="4B17000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254635" w:rsidRPr="00F84BB9" w14:paraId="0B1EC788" w14:textId="77777777" w:rsidTr="005C6E5D">
        <w:trPr>
          <w:trHeight w:val="311"/>
        </w:trPr>
        <w:tc>
          <w:tcPr>
            <w:tcW w:w="2477" w:type="dxa"/>
            <w:shd w:val="clear" w:color="auto" w:fill="auto"/>
            <w:noWrap/>
            <w:vAlign w:val="bottom"/>
          </w:tcPr>
          <w:p w14:paraId="280E400F" w14:textId="3851C53B"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45BC3672" w14:textId="2E7ED8A8"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001E78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yr</w:t>
            </w:r>
          </w:p>
        </w:tc>
        <w:tc>
          <w:tcPr>
            <w:tcW w:w="2097" w:type="dxa"/>
            <w:shd w:val="clear" w:color="auto" w:fill="auto"/>
            <w:noWrap/>
            <w:vAlign w:val="bottom"/>
          </w:tcPr>
          <w:p w14:paraId="608199B1" w14:textId="399DCAC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6F1F2D1" w14:textId="0239A46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6AFD1BC2" w14:textId="1EA4C5D7" w:rsidR="00254635" w:rsidRPr="001E781A" w:rsidRDefault="00254635" w:rsidP="008968A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84684FC" w14:textId="77777777" w:rsidR="0037113C" w:rsidRPr="007543E1" w:rsidRDefault="0037113C" w:rsidP="0037113C">
      <w:pPr>
        <w:spacing w:line="480" w:lineRule="auto"/>
        <w:rPr>
          <w:rFonts w:ascii="Times New Roman" w:hAnsi="Times New Roman" w:cs="Times New Roman"/>
          <w:sz w:val="24"/>
          <w:szCs w:val="24"/>
        </w:rPr>
      </w:pPr>
    </w:p>
    <w:p w14:paraId="24689D00" w14:textId="6A2F89F0" w:rsidR="0065760F" w:rsidRDefault="0037113C" w:rsidP="0037113C">
      <w:pPr>
        <w:spacing w:line="480" w:lineRule="auto"/>
        <w:rPr>
          <w:rFonts w:ascii="Times New Roman" w:hAnsi="Times New Roman" w:cs="Times New Roman"/>
          <w:sz w:val="24"/>
          <w:szCs w:val="24"/>
        </w:rPr>
      </w:pPr>
      <w:commentRangeStart w:id="69"/>
      <w:r>
        <w:rPr>
          <w:rFonts w:ascii="Times New Roman" w:hAnsi="Times New Roman" w:cs="Times New Roman"/>
          <w:sz w:val="24"/>
          <w:szCs w:val="24"/>
        </w:rPr>
        <w:t>Table 1. Environmental covariates used in GAM modeling, lag applied to value, crab life stage affected</w:t>
      </w:r>
      <w:r w:rsidR="00F71133">
        <w:rPr>
          <w:rFonts w:ascii="Times New Roman" w:hAnsi="Times New Roman" w:cs="Times New Roman"/>
          <w:sz w:val="24"/>
          <w:szCs w:val="24"/>
        </w:rPr>
        <w:t>, hypothesized relationship,</w:t>
      </w:r>
      <w:r>
        <w:rPr>
          <w:rFonts w:ascii="Times New Roman" w:hAnsi="Times New Roman" w:cs="Times New Roman"/>
          <w:sz w:val="24"/>
          <w:szCs w:val="24"/>
        </w:rPr>
        <w:t xml:space="preserve"> and proposed mechanism. For rolling averages, note that average is applied to final year of set used to calculate a given value.</w:t>
      </w:r>
      <w:commentRangeEnd w:id="69"/>
      <w:r w:rsidR="0011032D">
        <w:rPr>
          <w:rStyle w:val="CommentReference"/>
        </w:rPr>
        <w:commentReference w:id="69"/>
      </w:r>
    </w:p>
    <w:p w14:paraId="2420453C" w14:textId="77777777" w:rsidR="00655846" w:rsidRDefault="0065760F"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1E781A" w:rsidRPr="00655846" w14:paraId="302850C6" w14:textId="77777777" w:rsidTr="008538EA">
        <w:trPr>
          <w:trHeight w:val="288"/>
        </w:trPr>
        <w:tc>
          <w:tcPr>
            <w:tcW w:w="1213" w:type="dxa"/>
            <w:shd w:val="clear" w:color="auto" w:fill="auto"/>
            <w:noWrap/>
            <w:vAlign w:val="bottom"/>
            <w:hideMark/>
          </w:tcPr>
          <w:p w14:paraId="050CD250" w14:textId="77777777" w:rsidR="00655846" w:rsidRPr="00655846" w:rsidRDefault="00655846" w:rsidP="00655846">
            <w:pPr>
              <w:spacing w:after="0" w:line="240" w:lineRule="auto"/>
              <w:rPr>
                <w:rFonts w:ascii="Times New Roman" w:eastAsia="Times New Roman" w:hAnsi="Times New Roman" w:cs="Times New Roman"/>
                <w:sz w:val="24"/>
                <w:szCs w:val="24"/>
              </w:rPr>
            </w:pPr>
          </w:p>
        </w:tc>
        <w:tc>
          <w:tcPr>
            <w:tcW w:w="920" w:type="dxa"/>
            <w:shd w:val="clear" w:color="auto" w:fill="auto"/>
            <w:noWrap/>
            <w:vAlign w:val="bottom"/>
            <w:hideMark/>
          </w:tcPr>
          <w:p w14:paraId="57ECED6D" w14:textId="0D2364B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Bairdi </w:t>
            </w:r>
            <w:r w:rsidR="00655846" w:rsidRPr="00655846">
              <w:rPr>
                <w:rFonts w:ascii="Calibri" w:eastAsia="Times New Roman" w:hAnsi="Calibri" w:cs="Calibri"/>
                <w:color w:val="000000"/>
              </w:rPr>
              <w:t>females</w:t>
            </w:r>
          </w:p>
        </w:tc>
        <w:tc>
          <w:tcPr>
            <w:tcW w:w="900" w:type="dxa"/>
            <w:shd w:val="clear" w:color="auto" w:fill="auto"/>
            <w:noWrap/>
            <w:vAlign w:val="bottom"/>
            <w:hideMark/>
          </w:tcPr>
          <w:p w14:paraId="375D4870" w14:textId="36CCA16A"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10B0C25D" w14:textId="154025ED"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 xml:space="preserve">FHS TBM </w:t>
            </w:r>
            <w:r w:rsidR="00655846" w:rsidRPr="00655846">
              <w:rPr>
                <w:rFonts w:ascii="Calibri" w:eastAsia="Times New Roman" w:hAnsi="Calibri" w:cs="Calibri"/>
                <w:color w:val="000000"/>
              </w:rPr>
              <w:t>RA</w:t>
            </w:r>
            <w:ins w:id="70" w:author="Jon.Richar" w:date="2022-12-13T10:26:00Z">
              <w:r w:rsidR="009A01BF">
                <w:rPr>
                  <w:rFonts w:ascii="Calibri" w:eastAsia="Times New Roman" w:hAnsi="Calibri" w:cs="Calibri"/>
                  <w:color w:val="000000"/>
                </w:rPr>
                <w:t>2</w:t>
              </w:r>
            </w:ins>
            <w:del w:id="71" w:author="Jon.Richar" w:date="2022-12-13T10:26:00Z">
              <w:r w:rsidDel="009A01BF">
                <w:rPr>
                  <w:rFonts w:ascii="Calibri" w:eastAsia="Times New Roman" w:hAnsi="Calibri" w:cs="Calibri"/>
                  <w:color w:val="000000"/>
                </w:rPr>
                <w:delText>3</w:delText>
              </w:r>
            </w:del>
          </w:p>
        </w:tc>
        <w:tc>
          <w:tcPr>
            <w:tcW w:w="730" w:type="dxa"/>
            <w:shd w:val="clear" w:color="auto" w:fill="auto"/>
            <w:noWrap/>
            <w:vAlign w:val="bottom"/>
            <w:hideMark/>
          </w:tcPr>
          <w:p w14:paraId="681D1CCF" w14:textId="25C85EA6"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FHS TBM</w:t>
            </w:r>
          </w:p>
        </w:tc>
        <w:tc>
          <w:tcPr>
            <w:tcW w:w="884" w:type="dxa"/>
            <w:shd w:val="clear" w:color="auto" w:fill="auto"/>
            <w:noWrap/>
            <w:vAlign w:val="bottom"/>
            <w:hideMark/>
          </w:tcPr>
          <w:p w14:paraId="3FE725CA" w14:textId="32803CDF"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Opilio </w:t>
            </w:r>
            <w:r w:rsidR="00655846" w:rsidRPr="00655846">
              <w:rPr>
                <w:rFonts w:ascii="Calibri" w:eastAsia="Times New Roman" w:hAnsi="Calibri" w:cs="Calibri"/>
                <w:color w:val="000000"/>
              </w:rPr>
              <w:t>female</w:t>
            </w:r>
            <w:r w:rsidR="00580E9C">
              <w:rPr>
                <w:rFonts w:ascii="Calibri" w:eastAsia="Times New Roman" w:hAnsi="Calibri" w:cs="Calibri"/>
                <w:color w:val="000000"/>
              </w:rPr>
              <w:t>s</w:t>
            </w:r>
          </w:p>
        </w:tc>
        <w:tc>
          <w:tcPr>
            <w:tcW w:w="791" w:type="dxa"/>
            <w:shd w:val="clear" w:color="auto" w:fill="auto"/>
            <w:noWrap/>
            <w:vAlign w:val="bottom"/>
            <w:hideMark/>
          </w:tcPr>
          <w:p w14:paraId="21A18223" w14:textId="0E5FA31D"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4C0A44B1" w14:textId="1F85E728"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707" w:type="dxa"/>
            <w:shd w:val="clear" w:color="auto" w:fill="auto"/>
            <w:noWrap/>
            <w:vAlign w:val="bottom"/>
            <w:hideMark/>
          </w:tcPr>
          <w:p w14:paraId="40FA1B2F" w14:textId="2FBB316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720" w:type="dxa"/>
            <w:shd w:val="clear" w:color="auto" w:fill="auto"/>
            <w:noWrap/>
            <w:vAlign w:val="bottom"/>
            <w:hideMark/>
          </w:tcPr>
          <w:p w14:paraId="55F1AE98" w14:textId="5FA456C7"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690" w:type="dxa"/>
            <w:shd w:val="clear" w:color="auto" w:fill="auto"/>
            <w:noWrap/>
            <w:vAlign w:val="bottom"/>
            <w:hideMark/>
          </w:tcPr>
          <w:p w14:paraId="33C3D2DD" w14:textId="0F952A80"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720" w:type="dxa"/>
            <w:shd w:val="clear" w:color="auto" w:fill="auto"/>
            <w:noWrap/>
            <w:vAlign w:val="bottom"/>
            <w:hideMark/>
          </w:tcPr>
          <w:p w14:paraId="7A7D335C" w14:textId="57E7DBF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r>
      <w:tr w:rsidR="001E781A" w:rsidRPr="00655846" w14:paraId="6550D06D" w14:textId="77777777" w:rsidTr="008538EA">
        <w:trPr>
          <w:trHeight w:val="288"/>
        </w:trPr>
        <w:tc>
          <w:tcPr>
            <w:tcW w:w="1213" w:type="dxa"/>
            <w:shd w:val="clear" w:color="auto" w:fill="auto"/>
            <w:noWrap/>
            <w:vAlign w:val="bottom"/>
            <w:hideMark/>
          </w:tcPr>
          <w:p w14:paraId="15AF9B9E" w14:textId="469B0772"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Bairdi</w:t>
            </w:r>
            <w:r w:rsidR="001E781A">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920" w:type="dxa"/>
            <w:shd w:val="clear" w:color="auto" w:fill="auto"/>
            <w:noWrap/>
            <w:vAlign w:val="bottom"/>
            <w:hideMark/>
          </w:tcPr>
          <w:p w14:paraId="0CF1AE2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2EB2D90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1E3C8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1211765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42F4AB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3F54448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1ED5F19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10A1318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2F6BAF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1E6ED61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1D190E9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r>
      <w:tr w:rsidR="001E781A" w:rsidRPr="00655846" w14:paraId="5155CBF7" w14:textId="77777777" w:rsidTr="008538EA">
        <w:trPr>
          <w:trHeight w:val="288"/>
        </w:trPr>
        <w:tc>
          <w:tcPr>
            <w:tcW w:w="1213" w:type="dxa"/>
            <w:shd w:val="clear" w:color="auto" w:fill="auto"/>
            <w:noWrap/>
            <w:vAlign w:val="bottom"/>
            <w:hideMark/>
          </w:tcPr>
          <w:p w14:paraId="6858DA2F" w14:textId="1ED53A5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Pacific </w:t>
            </w:r>
            <w:r w:rsidR="00655846" w:rsidRPr="00655846">
              <w:rPr>
                <w:rFonts w:ascii="Calibri" w:eastAsia="Times New Roman" w:hAnsi="Calibri" w:cs="Calibri"/>
                <w:color w:val="000000"/>
              </w:rPr>
              <w:t>cod</w:t>
            </w:r>
          </w:p>
        </w:tc>
        <w:tc>
          <w:tcPr>
            <w:tcW w:w="920" w:type="dxa"/>
            <w:shd w:val="clear" w:color="auto" w:fill="auto"/>
            <w:noWrap/>
            <w:vAlign w:val="bottom"/>
            <w:hideMark/>
          </w:tcPr>
          <w:p w14:paraId="33B72F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159A36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5834512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6A1AFF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884" w:type="dxa"/>
            <w:shd w:val="clear" w:color="auto" w:fill="auto"/>
            <w:noWrap/>
            <w:vAlign w:val="bottom"/>
            <w:hideMark/>
          </w:tcPr>
          <w:p w14:paraId="28D6BD4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5128B15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2127972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06DE1FB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127274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BDC3EF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5B6874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r>
      <w:tr w:rsidR="001E781A" w:rsidRPr="00655846" w14:paraId="756022C1" w14:textId="77777777" w:rsidTr="008538EA">
        <w:trPr>
          <w:trHeight w:val="288"/>
        </w:trPr>
        <w:tc>
          <w:tcPr>
            <w:tcW w:w="1213" w:type="dxa"/>
            <w:shd w:val="clear" w:color="auto" w:fill="auto"/>
            <w:noWrap/>
            <w:vAlign w:val="bottom"/>
            <w:hideMark/>
          </w:tcPr>
          <w:p w14:paraId="637EA75B" w14:textId="5D82C105"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FHS TBM RA</w:t>
            </w:r>
            <w:ins w:id="72" w:author="Jon.Richar" w:date="2022-12-13T10:22:00Z">
              <w:r w:rsidR="009A01BF">
                <w:rPr>
                  <w:rFonts w:ascii="Calibri" w:eastAsia="Times New Roman" w:hAnsi="Calibri" w:cs="Calibri"/>
                  <w:color w:val="000000"/>
                </w:rPr>
                <w:t>2</w:t>
              </w:r>
            </w:ins>
            <w:del w:id="73" w:author="Jon.Richar" w:date="2022-12-13T10:22:00Z">
              <w:r w:rsidDel="009A01BF">
                <w:rPr>
                  <w:rFonts w:ascii="Calibri" w:eastAsia="Times New Roman" w:hAnsi="Calibri" w:cs="Calibri"/>
                  <w:color w:val="000000"/>
                </w:rPr>
                <w:delText>3</w:delText>
              </w:r>
            </w:del>
          </w:p>
        </w:tc>
        <w:tc>
          <w:tcPr>
            <w:tcW w:w="920" w:type="dxa"/>
            <w:shd w:val="clear" w:color="auto" w:fill="auto"/>
            <w:noWrap/>
            <w:vAlign w:val="bottom"/>
            <w:hideMark/>
          </w:tcPr>
          <w:p w14:paraId="0CE74C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205ED5C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13B77A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116A05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884" w:type="dxa"/>
            <w:shd w:val="clear" w:color="auto" w:fill="auto"/>
            <w:noWrap/>
            <w:vAlign w:val="bottom"/>
            <w:hideMark/>
          </w:tcPr>
          <w:p w14:paraId="2B4FC2C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2DEFE8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67BBC23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2915FF5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4BF153C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04286C8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DD7A84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r>
      <w:tr w:rsidR="001E781A" w:rsidRPr="00655846" w14:paraId="4A95E562" w14:textId="77777777" w:rsidTr="008538EA">
        <w:trPr>
          <w:trHeight w:val="288"/>
        </w:trPr>
        <w:tc>
          <w:tcPr>
            <w:tcW w:w="1213" w:type="dxa"/>
            <w:shd w:val="clear" w:color="auto" w:fill="auto"/>
            <w:noWrap/>
            <w:vAlign w:val="bottom"/>
            <w:hideMark/>
          </w:tcPr>
          <w:p w14:paraId="04223A55" w14:textId="4B59AE37"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FHS</w:t>
            </w:r>
            <w:r w:rsidR="001E781A">
              <w:rPr>
                <w:rFonts w:ascii="Calibri" w:eastAsia="Times New Roman" w:hAnsi="Calibri" w:cs="Calibri"/>
                <w:color w:val="000000"/>
              </w:rPr>
              <w:t xml:space="preserve"> TBM </w:t>
            </w:r>
          </w:p>
        </w:tc>
        <w:tc>
          <w:tcPr>
            <w:tcW w:w="920" w:type="dxa"/>
            <w:shd w:val="clear" w:color="auto" w:fill="auto"/>
            <w:noWrap/>
            <w:vAlign w:val="bottom"/>
            <w:hideMark/>
          </w:tcPr>
          <w:p w14:paraId="302477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021740D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11F2CA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340002F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884" w:type="dxa"/>
            <w:shd w:val="clear" w:color="auto" w:fill="auto"/>
            <w:noWrap/>
            <w:vAlign w:val="bottom"/>
            <w:hideMark/>
          </w:tcPr>
          <w:p w14:paraId="7F7FA75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5F4358A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35AC9A0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399D70C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67FB8C2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83BBD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66CFBD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r>
      <w:tr w:rsidR="001E781A" w:rsidRPr="00655846" w14:paraId="029A6769" w14:textId="77777777" w:rsidTr="008538EA">
        <w:trPr>
          <w:trHeight w:val="288"/>
        </w:trPr>
        <w:tc>
          <w:tcPr>
            <w:tcW w:w="1213" w:type="dxa"/>
            <w:shd w:val="clear" w:color="auto" w:fill="auto"/>
            <w:noWrap/>
            <w:vAlign w:val="bottom"/>
            <w:hideMark/>
          </w:tcPr>
          <w:p w14:paraId="738DCC1F" w14:textId="7DDBE1C4" w:rsidR="00655846" w:rsidRPr="00655846" w:rsidRDefault="001E781A"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O</w:t>
            </w:r>
            <w:r w:rsidR="00655846" w:rsidRPr="00655846">
              <w:rPr>
                <w:rFonts w:ascii="Calibri" w:eastAsia="Times New Roman" w:hAnsi="Calibri" w:cs="Calibri"/>
                <w:color w:val="000000"/>
              </w:rPr>
              <w:t>pilio</w:t>
            </w:r>
            <w:r>
              <w:rPr>
                <w:rFonts w:ascii="Calibri" w:eastAsia="Times New Roman" w:hAnsi="Calibri" w:cs="Calibri"/>
                <w:color w:val="000000"/>
              </w:rPr>
              <w:t xml:space="preserve"> </w:t>
            </w:r>
            <w:r w:rsidR="00655846" w:rsidRPr="00655846">
              <w:rPr>
                <w:rFonts w:ascii="Calibri" w:eastAsia="Times New Roman" w:hAnsi="Calibri" w:cs="Calibri"/>
                <w:color w:val="000000"/>
              </w:rPr>
              <w:t>female</w:t>
            </w:r>
            <w:r w:rsidR="00580E9C">
              <w:rPr>
                <w:rFonts w:ascii="Calibri" w:eastAsia="Times New Roman" w:hAnsi="Calibri" w:cs="Calibri"/>
                <w:color w:val="000000"/>
              </w:rPr>
              <w:t>s</w:t>
            </w:r>
          </w:p>
        </w:tc>
        <w:tc>
          <w:tcPr>
            <w:tcW w:w="920" w:type="dxa"/>
            <w:shd w:val="clear" w:color="auto" w:fill="auto"/>
            <w:noWrap/>
            <w:vAlign w:val="bottom"/>
            <w:hideMark/>
          </w:tcPr>
          <w:p w14:paraId="21DCB43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2AF9FA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531CD7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14805A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884" w:type="dxa"/>
            <w:shd w:val="clear" w:color="auto" w:fill="auto"/>
            <w:noWrap/>
            <w:vAlign w:val="bottom"/>
            <w:hideMark/>
          </w:tcPr>
          <w:p w14:paraId="1B28D9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093DE0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25D947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1B92B6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66604FE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7E5DF3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68B1A88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r>
      <w:tr w:rsidR="001E781A" w:rsidRPr="00655846" w14:paraId="3C27C56C" w14:textId="77777777" w:rsidTr="008538EA">
        <w:trPr>
          <w:trHeight w:val="288"/>
        </w:trPr>
        <w:tc>
          <w:tcPr>
            <w:tcW w:w="1213" w:type="dxa"/>
            <w:shd w:val="clear" w:color="auto" w:fill="auto"/>
            <w:noWrap/>
            <w:vAlign w:val="bottom"/>
            <w:hideMark/>
          </w:tcPr>
          <w:p w14:paraId="787DD4FF" w14:textId="2EE1C811"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920" w:type="dxa"/>
            <w:shd w:val="clear" w:color="auto" w:fill="auto"/>
            <w:noWrap/>
            <w:vAlign w:val="bottom"/>
            <w:hideMark/>
          </w:tcPr>
          <w:p w14:paraId="0E61412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440CA7E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3492B1C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7ABBA74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884" w:type="dxa"/>
            <w:shd w:val="clear" w:color="auto" w:fill="auto"/>
            <w:noWrap/>
            <w:vAlign w:val="bottom"/>
            <w:hideMark/>
          </w:tcPr>
          <w:p w14:paraId="0C0CB2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5E278C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2E4A80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7B265A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097594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7ECD124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1C42724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r>
      <w:tr w:rsidR="001E781A" w:rsidRPr="00655846" w14:paraId="7AEDB808" w14:textId="77777777" w:rsidTr="008538EA">
        <w:trPr>
          <w:trHeight w:val="288"/>
        </w:trPr>
        <w:tc>
          <w:tcPr>
            <w:tcW w:w="1213" w:type="dxa"/>
            <w:shd w:val="clear" w:color="auto" w:fill="auto"/>
            <w:noWrap/>
            <w:vAlign w:val="bottom"/>
            <w:hideMark/>
          </w:tcPr>
          <w:p w14:paraId="5CCD84B8" w14:textId="4A5588D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920" w:type="dxa"/>
            <w:shd w:val="clear" w:color="auto" w:fill="auto"/>
            <w:noWrap/>
            <w:vAlign w:val="bottom"/>
            <w:hideMark/>
          </w:tcPr>
          <w:p w14:paraId="5369616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0CCBA9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7C43CC2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4FFCF90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884" w:type="dxa"/>
            <w:shd w:val="clear" w:color="auto" w:fill="auto"/>
            <w:noWrap/>
            <w:vAlign w:val="bottom"/>
            <w:hideMark/>
          </w:tcPr>
          <w:p w14:paraId="36EB106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72E157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9F2FEA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0A207E7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BA0C3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01685E9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1C015A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r>
      <w:tr w:rsidR="001E781A" w:rsidRPr="00655846" w14:paraId="05B7E3C2" w14:textId="77777777" w:rsidTr="008538EA">
        <w:trPr>
          <w:trHeight w:val="288"/>
        </w:trPr>
        <w:tc>
          <w:tcPr>
            <w:tcW w:w="1213" w:type="dxa"/>
            <w:shd w:val="clear" w:color="auto" w:fill="auto"/>
            <w:noWrap/>
            <w:vAlign w:val="bottom"/>
            <w:hideMark/>
          </w:tcPr>
          <w:p w14:paraId="0CB9F306" w14:textId="4EBBC379"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54ACDC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69265F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395DCEE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ED7538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884" w:type="dxa"/>
            <w:shd w:val="clear" w:color="auto" w:fill="auto"/>
            <w:noWrap/>
            <w:vAlign w:val="bottom"/>
            <w:hideMark/>
          </w:tcPr>
          <w:p w14:paraId="05AC333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A34ADC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11FB700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76049F7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2A6789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610F0C2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9524F4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r>
      <w:tr w:rsidR="001E781A" w:rsidRPr="00655846" w14:paraId="576B242F" w14:textId="77777777" w:rsidTr="008538EA">
        <w:trPr>
          <w:trHeight w:val="288"/>
        </w:trPr>
        <w:tc>
          <w:tcPr>
            <w:tcW w:w="1213" w:type="dxa"/>
            <w:shd w:val="clear" w:color="auto" w:fill="auto"/>
            <w:noWrap/>
            <w:vAlign w:val="bottom"/>
            <w:hideMark/>
          </w:tcPr>
          <w:p w14:paraId="7AA94D35" w14:textId="6006F5D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4C03F240"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4E714E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6BE8E8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12236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884" w:type="dxa"/>
            <w:shd w:val="clear" w:color="auto" w:fill="auto"/>
            <w:noWrap/>
            <w:vAlign w:val="bottom"/>
            <w:hideMark/>
          </w:tcPr>
          <w:p w14:paraId="789F99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1DDED4D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0897BA8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3FDBD45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6F6ECF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091281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2610391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r>
      <w:tr w:rsidR="001E781A" w:rsidRPr="00655846" w14:paraId="6AF3AD9B" w14:textId="77777777" w:rsidTr="008538EA">
        <w:trPr>
          <w:trHeight w:val="288"/>
        </w:trPr>
        <w:tc>
          <w:tcPr>
            <w:tcW w:w="1213" w:type="dxa"/>
            <w:shd w:val="clear" w:color="auto" w:fill="auto"/>
            <w:noWrap/>
            <w:vAlign w:val="bottom"/>
            <w:hideMark/>
          </w:tcPr>
          <w:p w14:paraId="44581071" w14:textId="50FE027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017B92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7C9FA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2D447D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74D4E12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25CDFA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6A09DAE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171FE76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3DFDFEB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54217C3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23A6F3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56CF54C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r>
      <w:tr w:rsidR="001E781A" w:rsidRPr="00655846" w14:paraId="6EABCF54" w14:textId="77777777" w:rsidTr="008538EA">
        <w:trPr>
          <w:trHeight w:val="288"/>
        </w:trPr>
        <w:tc>
          <w:tcPr>
            <w:tcW w:w="1213" w:type="dxa"/>
            <w:shd w:val="clear" w:color="auto" w:fill="auto"/>
            <w:noWrap/>
            <w:vAlign w:val="bottom"/>
            <w:hideMark/>
          </w:tcPr>
          <w:p w14:paraId="2157FB50" w14:textId="7890518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4750E40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548FB0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5BD3C3A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6606357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884" w:type="dxa"/>
            <w:shd w:val="clear" w:color="auto" w:fill="auto"/>
            <w:noWrap/>
            <w:vAlign w:val="bottom"/>
            <w:hideMark/>
          </w:tcPr>
          <w:p w14:paraId="173DCE8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3927EE2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4BE805F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1F3AA11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743A6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6947579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70F7D4C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r>
    </w:tbl>
    <w:p w14:paraId="6E854BD3" w14:textId="77777777" w:rsidR="008538EA" w:rsidRDefault="008538EA" w:rsidP="0037113C">
      <w:pPr>
        <w:spacing w:line="480" w:lineRule="auto"/>
        <w:rPr>
          <w:rFonts w:ascii="Times New Roman" w:hAnsi="Times New Roman" w:cs="Times New Roman"/>
          <w:sz w:val="24"/>
          <w:szCs w:val="24"/>
        </w:rPr>
      </w:pPr>
    </w:p>
    <w:p w14:paraId="4583BE7D" w14:textId="7C4B08B6" w:rsidR="00337BAD" w:rsidRDefault="00ED6F53" w:rsidP="0037113C">
      <w:pPr>
        <w:spacing w:line="480" w:lineRule="auto"/>
        <w:rPr>
          <w:ins w:id="74" w:author="Jon.Richar" w:date="2022-12-13T10:45:00Z"/>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p>
    <w:p w14:paraId="004C82BD" w14:textId="77777777" w:rsidR="00337BAD" w:rsidRDefault="00337BAD" w:rsidP="0037113C">
      <w:pPr>
        <w:spacing w:line="480" w:lineRule="auto"/>
        <w:rPr>
          <w:ins w:id="75" w:author="Jon.Richar" w:date="2022-12-13T10:51:00Z"/>
          <w:rFonts w:ascii="Times New Roman" w:hAnsi="Times New Roman" w:cs="Times New Roman"/>
          <w:sz w:val="24"/>
          <w:szCs w:val="24"/>
        </w:rPr>
      </w:pPr>
      <w:ins w:id="76" w:author="Jon.Richar" w:date="2022-12-13T10:45:00Z">
        <w:r>
          <w:rPr>
            <w:rFonts w:ascii="Times New Roman" w:hAnsi="Times New Roman" w:cs="Times New Roman"/>
            <w:sz w:val="24"/>
            <w:szCs w:val="24"/>
          </w:rPr>
          <w:br w:type="column"/>
        </w:r>
      </w:ins>
    </w:p>
    <w:tbl>
      <w:tblPr>
        <w:tblpPr w:leftFromText="180" w:rightFromText="180" w:vertAnchor="text" w:horzAnchor="page" w:tblpX="1106" w:tblpY="226"/>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7" w:author="Jon.Richar" w:date="2022-12-13T11:16:00Z">
          <w:tblPr>
            <w:tblpPr w:leftFromText="180" w:rightFromText="180" w:vertAnchor="text" w:horzAnchor="page" w:tblpX="1106" w:tblpY="226"/>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79"/>
        <w:gridCol w:w="920"/>
        <w:gridCol w:w="829"/>
        <w:gridCol w:w="850"/>
        <w:gridCol w:w="631"/>
        <w:gridCol w:w="965"/>
        <w:gridCol w:w="829"/>
        <w:gridCol w:w="611"/>
        <w:gridCol w:w="850"/>
        <w:gridCol w:w="850"/>
        <w:gridCol w:w="850"/>
        <w:gridCol w:w="755"/>
        <w:tblGridChange w:id="78">
          <w:tblGrid>
            <w:gridCol w:w="1255"/>
            <w:gridCol w:w="350"/>
            <w:gridCol w:w="570"/>
            <w:gridCol w:w="350"/>
            <w:gridCol w:w="479"/>
            <w:gridCol w:w="350"/>
            <w:gridCol w:w="500"/>
            <w:gridCol w:w="350"/>
            <w:gridCol w:w="281"/>
            <w:gridCol w:w="350"/>
            <w:gridCol w:w="615"/>
            <w:gridCol w:w="350"/>
            <w:gridCol w:w="479"/>
            <w:gridCol w:w="350"/>
            <w:gridCol w:w="261"/>
            <w:gridCol w:w="350"/>
            <w:gridCol w:w="500"/>
            <w:gridCol w:w="350"/>
            <w:gridCol w:w="500"/>
            <w:gridCol w:w="350"/>
            <w:gridCol w:w="500"/>
            <w:gridCol w:w="350"/>
            <w:gridCol w:w="405"/>
            <w:gridCol w:w="350"/>
          </w:tblGrid>
        </w:tblGridChange>
      </w:tblGrid>
      <w:tr w:rsidR="003D4CC4" w:rsidRPr="00337BAD" w14:paraId="12ED92AE" w14:textId="77777777" w:rsidTr="006E7B69">
        <w:trPr>
          <w:trHeight w:val="308"/>
          <w:ins w:id="79" w:author="Jon.Richar" w:date="2022-12-13T10:51:00Z"/>
          <w:trPrChange w:id="80" w:author="Jon.Richar" w:date="2022-12-13T11:16:00Z">
            <w:trPr>
              <w:gridAfter w:val="0"/>
              <w:trHeight w:val="308"/>
            </w:trPr>
          </w:trPrChange>
        </w:trPr>
        <w:tc>
          <w:tcPr>
            <w:tcW w:w="895" w:type="dxa"/>
            <w:shd w:val="clear" w:color="000000" w:fill="FFFFFF"/>
            <w:noWrap/>
            <w:vAlign w:val="bottom"/>
            <w:hideMark/>
            <w:tcPrChange w:id="81" w:author="Jon.Richar" w:date="2022-12-13T11:16:00Z">
              <w:tcPr>
                <w:tcW w:w="1255" w:type="dxa"/>
                <w:shd w:val="clear" w:color="000000" w:fill="FFFFFF"/>
                <w:noWrap/>
                <w:vAlign w:val="bottom"/>
                <w:hideMark/>
              </w:tcPr>
            </w:tcPrChange>
          </w:tcPr>
          <w:p w14:paraId="1240399F" w14:textId="77777777" w:rsidR="00337BAD" w:rsidRPr="00337BAD" w:rsidRDefault="00337BAD" w:rsidP="00337BAD">
            <w:pPr>
              <w:spacing w:after="0" w:line="240" w:lineRule="auto"/>
              <w:rPr>
                <w:ins w:id="82" w:author="Jon.Richar" w:date="2022-12-13T10:51:00Z"/>
                <w:rFonts w:ascii="Calibri" w:eastAsia="Times New Roman" w:hAnsi="Calibri" w:cs="Calibri"/>
                <w:color w:val="000000"/>
              </w:rPr>
            </w:pPr>
            <w:ins w:id="83" w:author="Jon.Richar" w:date="2022-12-13T10:51:00Z">
              <w:r w:rsidRPr="00337BAD">
                <w:rPr>
                  <w:rFonts w:ascii="Calibri" w:eastAsia="Times New Roman" w:hAnsi="Calibri" w:cs="Calibri"/>
                  <w:color w:val="000000"/>
                </w:rPr>
                <w:t> </w:t>
              </w:r>
            </w:ins>
          </w:p>
        </w:tc>
        <w:tc>
          <w:tcPr>
            <w:tcW w:w="920" w:type="dxa"/>
            <w:shd w:val="clear" w:color="000000" w:fill="FFFFFF"/>
            <w:noWrap/>
            <w:vAlign w:val="bottom"/>
            <w:hideMark/>
            <w:tcPrChange w:id="84" w:author="Jon.Richar" w:date="2022-12-13T11:16:00Z">
              <w:tcPr>
                <w:tcW w:w="920" w:type="dxa"/>
                <w:gridSpan w:val="2"/>
                <w:shd w:val="clear" w:color="000000" w:fill="FFFFFF"/>
                <w:noWrap/>
                <w:vAlign w:val="bottom"/>
                <w:hideMark/>
              </w:tcPr>
            </w:tcPrChange>
          </w:tcPr>
          <w:p w14:paraId="44EF3BA4" w14:textId="77777777" w:rsidR="00337BAD" w:rsidRPr="00337BAD" w:rsidRDefault="00337BAD" w:rsidP="00337BAD">
            <w:pPr>
              <w:spacing w:after="0" w:line="240" w:lineRule="auto"/>
              <w:jc w:val="center"/>
              <w:rPr>
                <w:ins w:id="85" w:author="Jon.Richar" w:date="2022-12-13T10:51:00Z"/>
                <w:rFonts w:ascii="Calibri" w:eastAsia="Times New Roman" w:hAnsi="Calibri" w:cs="Calibri"/>
                <w:color w:val="000000"/>
              </w:rPr>
            </w:pPr>
            <w:ins w:id="86" w:author="Jon.Richar" w:date="2022-12-13T10:51:00Z">
              <w:r w:rsidRPr="00337BAD">
                <w:rPr>
                  <w:rFonts w:ascii="Calibri" w:eastAsia="Times New Roman" w:hAnsi="Calibri" w:cs="Calibri"/>
                  <w:color w:val="000000"/>
                </w:rPr>
                <w:t>Bairdi females</w:t>
              </w:r>
            </w:ins>
          </w:p>
        </w:tc>
        <w:tc>
          <w:tcPr>
            <w:tcW w:w="829" w:type="dxa"/>
            <w:shd w:val="clear" w:color="000000" w:fill="FFFFFF"/>
            <w:noWrap/>
            <w:vAlign w:val="bottom"/>
            <w:hideMark/>
            <w:tcPrChange w:id="87" w:author="Jon.Richar" w:date="2022-12-13T11:16:00Z">
              <w:tcPr>
                <w:tcW w:w="829" w:type="dxa"/>
                <w:gridSpan w:val="2"/>
                <w:shd w:val="clear" w:color="000000" w:fill="FFFFFF"/>
                <w:noWrap/>
                <w:vAlign w:val="bottom"/>
                <w:hideMark/>
              </w:tcPr>
            </w:tcPrChange>
          </w:tcPr>
          <w:p w14:paraId="28CFD13C" w14:textId="77777777" w:rsidR="00337BAD" w:rsidRPr="00337BAD" w:rsidRDefault="00337BAD" w:rsidP="00337BAD">
            <w:pPr>
              <w:spacing w:after="0" w:line="240" w:lineRule="auto"/>
              <w:jc w:val="center"/>
              <w:rPr>
                <w:ins w:id="88" w:author="Jon.Richar" w:date="2022-12-13T10:51:00Z"/>
                <w:rFonts w:ascii="Calibri" w:eastAsia="Times New Roman" w:hAnsi="Calibri" w:cs="Calibri"/>
                <w:color w:val="000000"/>
              </w:rPr>
            </w:pPr>
            <w:ins w:id="89" w:author="Jon.Richar" w:date="2022-12-13T10:51:00Z">
              <w:r w:rsidRPr="00337BAD">
                <w:rPr>
                  <w:rFonts w:ascii="Calibri" w:eastAsia="Times New Roman" w:hAnsi="Calibri" w:cs="Calibri"/>
                  <w:color w:val="000000"/>
                </w:rPr>
                <w:t>Pacific cod</w:t>
              </w:r>
            </w:ins>
          </w:p>
        </w:tc>
        <w:tc>
          <w:tcPr>
            <w:tcW w:w="850" w:type="dxa"/>
            <w:shd w:val="clear" w:color="000000" w:fill="FFFFFF"/>
            <w:noWrap/>
            <w:vAlign w:val="bottom"/>
            <w:hideMark/>
            <w:tcPrChange w:id="90" w:author="Jon.Richar" w:date="2022-12-13T11:16:00Z">
              <w:tcPr>
                <w:tcW w:w="850" w:type="dxa"/>
                <w:gridSpan w:val="2"/>
                <w:shd w:val="clear" w:color="000000" w:fill="FFFFFF"/>
                <w:noWrap/>
                <w:vAlign w:val="bottom"/>
                <w:hideMark/>
              </w:tcPr>
            </w:tcPrChange>
          </w:tcPr>
          <w:p w14:paraId="479AC1DD" w14:textId="77777777" w:rsidR="00337BAD" w:rsidRPr="00337BAD" w:rsidRDefault="00337BAD" w:rsidP="00337BAD">
            <w:pPr>
              <w:spacing w:after="0" w:line="240" w:lineRule="auto"/>
              <w:jc w:val="center"/>
              <w:rPr>
                <w:ins w:id="91" w:author="Jon.Richar" w:date="2022-12-13T10:51:00Z"/>
                <w:rFonts w:ascii="Calibri" w:eastAsia="Times New Roman" w:hAnsi="Calibri" w:cs="Calibri"/>
                <w:color w:val="000000"/>
              </w:rPr>
            </w:pPr>
            <w:ins w:id="92" w:author="Jon.Richar" w:date="2022-12-13T10:51:00Z">
              <w:r w:rsidRPr="00337BAD">
                <w:rPr>
                  <w:rFonts w:ascii="Calibri" w:eastAsia="Times New Roman" w:hAnsi="Calibri" w:cs="Calibri"/>
                  <w:color w:val="000000"/>
                </w:rPr>
                <w:t>FHS TBM RA2</w:t>
              </w:r>
            </w:ins>
          </w:p>
        </w:tc>
        <w:tc>
          <w:tcPr>
            <w:tcW w:w="631" w:type="dxa"/>
            <w:shd w:val="clear" w:color="000000" w:fill="FFFFFF"/>
            <w:noWrap/>
            <w:vAlign w:val="bottom"/>
            <w:hideMark/>
            <w:tcPrChange w:id="93" w:author="Jon.Richar" w:date="2022-12-13T11:16:00Z">
              <w:tcPr>
                <w:tcW w:w="631" w:type="dxa"/>
                <w:gridSpan w:val="2"/>
                <w:shd w:val="clear" w:color="000000" w:fill="FFFFFF"/>
                <w:noWrap/>
                <w:vAlign w:val="bottom"/>
                <w:hideMark/>
              </w:tcPr>
            </w:tcPrChange>
          </w:tcPr>
          <w:p w14:paraId="170C17AD" w14:textId="77777777" w:rsidR="00337BAD" w:rsidRPr="00337BAD" w:rsidRDefault="00337BAD" w:rsidP="00337BAD">
            <w:pPr>
              <w:spacing w:after="0" w:line="240" w:lineRule="auto"/>
              <w:jc w:val="center"/>
              <w:rPr>
                <w:ins w:id="94" w:author="Jon.Richar" w:date="2022-12-13T10:51:00Z"/>
                <w:rFonts w:ascii="Calibri" w:eastAsia="Times New Roman" w:hAnsi="Calibri" w:cs="Calibri"/>
                <w:color w:val="000000"/>
              </w:rPr>
            </w:pPr>
            <w:ins w:id="95" w:author="Jon.Richar" w:date="2022-12-13T10:51:00Z">
              <w:r w:rsidRPr="00337BAD">
                <w:rPr>
                  <w:rFonts w:ascii="Calibri" w:eastAsia="Times New Roman" w:hAnsi="Calibri" w:cs="Calibri"/>
                  <w:color w:val="000000"/>
                </w:rPr>
                <w:t>FHS TBM</w:t>
              </w:r>
            </w:ins>
          </w:p>
        </w:tc>
        <w:tc>
          <w:tcPr>
            <w:tcW w:w="965" w:type="dxa"/>
            <w:shd w:val="clear" w:color="000000" w:fill="FFFFFF"/>
            <w:noWrap/>
            <w:vAlign w:val="bottom"/>
            <w:hideMark/>
            <w:tcPrChange w:id="96" w:author="Jon.Richar" w:date="2022-12-13T11:16:00Z">
              <w:tcPr>
                <w:tcW w:w="965" w:type="dxa"/>
                <w:gridSpan w:val="2"/>
                <w:shd w:val="clear" w:color="000000" w:fill="FFFFFF"/>
                <w:noWrap/>
                <w:vAlign w:val="bottom"/>
                <w:hideMark/>
              </w:tcPr>
            </w:tcPrChange>
          </w:tcPr>
          <w:p w14:paraId="45F4F9E6" w14:textId="77777777" w:rsidR="00337BAD" w:rsidRPr="00337BAD" w:rsidRDefault="00337BAD" w:rsidP="00337BAD">
            <w:pPr>
              <w:spacing w:after="0" w:line="240" w:lineRule="auto"/>
              <w:jc w:val="center"/>
              <w:rPr>
                <w:ins w:id="97" w:author="Jon.Richar" w:date="2022-12-13T10:51:00Z"/>
                <w:rFonts w:ascii="Calibri" w:eastAsia="Times New Roman" w:hAnsi="Calibri" w:cs="Calibri"/>
                <w:color w:val="000000"/>
              </w:rPr>
            </w:pPr>
            <w:ins w:id="98" w:author="Jon.Richar" w:date="2022-12-13T10:51:00Z">
              <w:r w:rsidRPr="00337BAD">
                <w:rPr>
                  <w:rFonts w:ascii="Calibri" w:eastAsia="Times New Roman" w:hAnsi="Calibri" w:cs="Calibri"/>
                  <w:color w:val="000000"/>
                </w:rPr>
                <w:t>Opilio females</w:t>
              </w:r>
            </w:ins>
          </w:p>
        </w:tc>
        <w:tc>
          <w:tcPr>
            <w:tcW w:w="829" w:type="dxa"/>
            <w:shd w:val="clear" w:color="000000" w:fill="FFFFFF"/>
            <w:noWrap/>
            <w:vAlign w:val="bottom"/>
            <w:hideMark/>
            <w:tcPrChange w:id="99" w:author="Jon.Richar" w:date="2022-12-13T11:16:00Z">
              <w:tcPr>
                <w:tcW w:w="829" w:type="dxa"/>
                <w:gridSpan w:val="2"/>
                <w:shd w:val="clear" w:color="000000" w:fill="FFFFFF"/>
                <w:noWrap/>
                <w:vAlign w:val="bottom"/>
                <w:hideMark/>
              </w:tcPr>
            </w:tcPrChange>
          </w:tcPr>
          <w:p w14:paraId="6223D348" w14:textId="77777777" w:rsidR="00337BAD" w:rsidRPr="00337BAD" w:rsidRDefault="00337BAD" w:rsidP="00337BAD">
            <w:pPr>
              <w:spacing w:after="0" w:line="240" w:lineRule="auto"/>
              <w:jc w:val="center"/>
              <w:rPr>
                <w:ins w:id="100" w:author="Jon.Richar" w:date="2022-12-13T10:51:00Z"/>
                <w:rFonts w:ascii="Calibri" w:eastAsia="Times New Roman" w:hAnsi="Calibri" w:cs="Calibri"/>
                <w:color w:val="000000"/>
              </w:rPr>
            </w:pPr>
            <w:ins w:id="101" w:author="Jon.Richar" w:date="2022-12-13T10:51:00Z">
              <w:r w:rsidRPr="00337BAD">
                <w:rPr>
                  <w:rFonts w:ascii="Calibri" w:eastAsia="Times New Roman" w:hAnsi="Calibri" w:cs="Calibri"/>
                  <w:color w:val="000000"/>
                </w:rPr>
                <w:t>PDO RA3</w:t>
              </w:r>
            </w:ins>
          </w:p>
        </w:tc>
        <w:tc>
          <w:tcPr>
            <w:tcW w:w="611" w:type="dxa"/>
            <w:shd w:val="clear" w:color="000000" w:fill="FFFFFF"/>
            <w:noWrap/>
            <w:vAlign w:val="bottom"/>
            <w:hideMark/>
            <w:tcPrChange w:id="102" w:author="Jon.Richar" w:date="2022-12-13T11:16:00Z">
              <w:tcPr>
                <w:tcW w:w="611" w:type="dxa"/>
                <w:gridSpan w:val="2"/>
                <w:shd w:val="clear" w:color="000000" w:fill="FFFFFF"/>
                <w:noWrap/>
                <w:vAlign w:val="bottom"/>
                <w:hideMark/>
              </w:tcPr>
            </w:tcPrChange>
          </w:tcPr>
          <w:p w14:paraId="136D4C1F" w14:textId="77777777" w:rsidR="00337BAD" w:rsidRPr="00337BAD" w:rsidRDefault="00337BAD" w:rsidP="00337BAD">
            <w:pPr>
              <w:spacing w:after="0" w:line="240" w:lineRule="auto"/>
              <w:jc w:val="center"/>
              <w:rPr>
                <w:ins w:id="103" w:author="Jon.Richar" w:date="2022-12-13T10:51:00Z"/>
                <w:rFonts w:ascii="Calibri" w:eastAsia="Times New Roman" w:hAnsi="Calibri" w:cs="Calibri"/>
                <w:color w:val="000000"/>
              </w:rPr>
            </w:pPr>
            <w:ins w:id="104" w:author="Jon.Richar" w:date="2022-12-13T10:51:00Z">
              <w:r w:rsidRPr="00337BAD">
                <w:rPr>
                  <w:rFonts w:ascii="Calibri" w:eastAsia="Times New Roman" w:hAnsi="Calibri" w:cs="Calibri"/>
                  <w:color w:val="000000"/>
                </w:rPr>
                <w:t>SST MJ</w:t>
              </w:r>
            </w:ins>
          </w:p>
        </w:tc>
        <w:tc>
          <w:tcPr>
            <w:tcW w:w="850" w:type="dxa"/>
            <w:shd w:val="clear" w:color="000000" w:fill="FFFFFF"/>
            <w:noWrap/>
            <w:vAlign w:val="bottom"/>
            <w:hideMark/>
            <w:tcPrChange w:id="105" w:author="Jon.Richar" w:date="2022-12-13T11:16:00Z">
              <w:tcPr>
                <w:tcW w:w="850" w:type="dxa"/>
                <w:gridSpan w:val="2"/>
                <w:shd w:val="clear" w:color="000000" w:fill="FFFFFF"/>
                <w:noWrap/>
                <w:vAlign w:val="bottom"/>
                <w:hideMark/>
              </w:tcPr>
            </w:tcPrChange>
          </w:tcPr>
          <w:p w14:paraId="630E085E" w14:textId="77777777" w:rsidR="00337BAD" w:rsidRPr="00337BAD" w:rsidRDefault="00337BAD" w:rsidP="00337BAD">
            <w:pPr>
              <w:spacing w:after="0" w:line="240" w:lineRule="auto"/>
              <w:jc w:val="center"/>
              <w:rPr>
                <w:ins w:id="106" w:author="Jon.Richar" w:date="2022-12-13T10:51:00Z"/>
                <w:rFonts w:ascii="Calibri" w:eastAsia="Times New Roman" w:hAnsi="Calibri" w:cs="Calibri"/>
                <w:color w:val="000000"/>
              </w:rPr>
            </w:pPr>
            <w:ins w:id="107" w:author="Jon.Richar" w:date="2022-12-13T10:51:00Z">
              <w:r w:rsidRPr="00337BAD">
                <w:rPr>
                  <w:rFonts w:ascii="Calibri" w:eastAsia="Times New Roman" w:hAnsi="Calibri" w:cs="Calibri"/>
                  <w:color w:val="000000"/>
                </w:rPr>
                <w:t>AO RA3</w:t>
              </w:r>
            </w:ins>
          </w:p>
        </w:tc>
        <w:tc>
          <w:tcPr>
            <w:tcW w:w="850" w:type="dxa"/>
            <w:shd w:val="clear" w:color="000000" w:fill="FFFFFF"/>
            <w:noWrap/>
            <w:vAlign w:val="bottom"/>
            <w:hideMark/>
            <w:tcPrChange w:id="108" w:author="Jon.Richar" w:date="2022-12-13T11:16:00Z">
              <w:tcPr>
                <w:tcW w:w="850" w:type="dxa"/>
                <w:gridSpan w:val="2"/>
                <w:shd w:val="clear" w:color="000000" w:fill="FFFFFF"/>
                <w:noWrap/>
                <w:vAlign w:val="bottom"/>
                <w:hideMark/>
              </w:tcPr>
            </w:tcPrChange>
          </w:tcPr>
          <w:p w14:paraId="2C63E673" w14:textId="77777777" w:rsidR="00337BAD" w:rsidRPr="00337BAD" w:rsidRDefault="00337BAD" w:rsidP="00337BAD">
            <w:pPr>
              <w:spacing w:after="0" w:line="240" w:lineRule="auto"/>
              <w:jc w:val="center"/>
              <w:rPr>
                <w:ins w:id="109" w:author="Jon.Richar" w:date="2022-12-13T10:51:00Z"/>
                <w:rFonts w:ascii="Calibri" w:eastAsia="Times New Roman" w:hAnsi="Calibri" w:cs="Calibri"/>
                <w:color w:val="000000"/>
              </w:rPr>
            </w:pPr>
            <w:ins w:id="110" w:author="Jon.Richar" w:date="2022-12-13T10:51:00Z">
              <w:r w:rsidRPr="00337BAD">
                <w:rPr>
                  <w:rFonts w:ascii="Calibri" w:eastAsia="Times New Roman" w:hAnsi="Calibri" w:cs="Calibri"/>
                  <w:color w:val="000000"/>
                </w:rPr>
                <w:t>NBT RA3</w:t>
              </w:r>
            </w:ins>
          </w:p>
        </w:tc>
        <w:tc>
          <w:tcPr>
            <w:tcW w:w="850" w:type="dxa"/>
            <w:shd w:val="clear" w:color="000000" w:fill="FFFFFF"/>
            <w:noWrap/>
            <w:vAlign w:val="bottom"/>
            <w:hideMark/>
            <w:tcPrChange w:id="111" w:author="Jon.Richar" w:date="2022-12-13T11:16:00Z">
              <w:tcPr>
                <w:tcW w:w="850" w:type="dxa"/>
                <w:gridSpan w:val="2"/>
                <w:shd w:val="clear" w:color="000000" w:fill="FFFFFF"/>
                <w:noWrap/>
                <w:vAlign w:val="bottom"/>
                <w:hideMark/>
              </w:tcPr>
            </w:tcPrChange>
          </w:tcPr>
          <w:p w14:paraId="0F8C9DA0" w14:textId="77777777" w:rsidR="00337BAD" w:rsidRPr="00337BAD" w:rsidRDefault="00337BAD" w:rsidP="00337BAD">
            <w:pPr>
              <w:spacing w:after="0" w:line="240" w:lineRule="auto"/>
              <w:jc w:val="center"/>
              <w:rPr>
                <w:ins w:id="112" w:author="Jon.Richar" w:date="2022-12-13T10:51:00Z"/>
                <w:rFonts w:ascii="Calibri" w:eastAsia="Times New Roman" w:hAnsi="Calibri" w:cs="Calibri"/>
                <w:color w:val="000000"/>
              </w:rPr>
            </w:pPr>
            <w:ins w:id="113" w:author="Jon.Richar" w:date="2022-12-13T10:51:00Z">
              <w:r w:rsidRPr="00337BAD">
                <w:rPr>
                  <w:rFonts w:ascii="Calibri" w:eastAsia="Times New Roman" w:hAnsi="Calibri" w:cs="Calibri"/>
                  <w:color w:val="000000"/>
                </w:rPr>
                <w:t>SE wind</w:t>
              </w:r>
            </w:ins>
          </w:p>
        </w:tc>
        <w:tc>
          <w:tcPr>
            <w:tcW w:w="755" w:type="dxa"/>
            <w:shd w:val="clear" w:color="auto" w:fill="auto"/>
            <w:noWrap/>
            <w:vAlign w:val="bottom"/>
            <w:hideMark/>
            <w:tcPrChange w:id="114" w:author="Jon.Richar" w:date="2022-12-13T11:16:00Z">
              <w:tcPr>
                <w:tcW w:w="755" w:type="dxa"/>
                <w:gridSpan w:val="2"/>
                <w:shd w:val="clear" w:color="auto" w:fill="auto"/>
                <w:noWrap/>
                <w:vAlign w:val="bottom"/>
                <w:hideMark/>
              </w:tcPr>
            </w:tcPrChange>
          </w:tcPr>
          <w:p w14:paraId="2087C06B" w14:textId="77777777" w:rsidR="00337BAD" w:rsidRPr="00337BAD" w:rsidRDefault="00337BAD" w:rsidP="00337BAD">
            <w:pPr>
              <w:spacing w:after="0" w:line="240" w:lineRule="auto"/>
              <w:jc w:val="center"/>
              <w:rPr>
                <w:ins w:id="115" w:author="Jon.Richar" w:date="2022-12-13T10:51:00Z"/>
                <w:rFonts w:ascii="Calibri" w:eastAsia="Times New Roman" w:hAnsi="Calibri" w:cs="Calibri"/>
                <w:color w:val="000000"/>
              </w:rPr>
            </w:pPr>
            <w:ins w:id="116" w:author="Jon.Richar" w:date="2022-12-13T10:51:00Z">
              <w:r w:rsidRPr="00337BAD">
                <w:rPr>
                  <w:rFonts w:ascii="Calibri" w:eastAsia="Times New Roman" w:hAnsi="Calibri" w:cs="Calibri"/>
                  <w:color w:val="000000"/>
                </w:rPr>
                <w:t>NE wind</w:t>
              </w:r>
            </w:ins>
          </w:p>
        </w:tc>
      </w:tr>
      <w:tr w:rsidR="003D4CC4" w:rsidRPr="00337BAD" w14:paraId="32EDDBAA" w14:textId="77777777" w:rsidTr="006E7B69">
        <w:trPr>
          <w:trHeight w:val="308"/>
          <w:ins w:id="117" w:author="Jon.Richar" w:date="2022-12-13T10:51:00Z"/>
          <w:trPrChange w:id="118" w:author="Jon.Richar" w:date="2022-12-13T11:16:00Z">
            <w:trPr>
              <w:gridAfter w:val="0"/>
              <w:trHeight w:val="308"/>
            </w:trPr>
          </w:trPrChange>
        </w:trPr>
        <w:tc>
          <w:tcPr>
            <w:tcW w:w="895" w:type="dxa"/>
            <w:shd w:val="clear" w:color="000000" w:fill="FFFFFF"/>
            <w:noWrap/>
            <w:vAlign w:val="bottom"/>
            <w:hideMark/>
            <w:tcPrChange w:id="119" w:author="Jon.Richar" w:date="2022-12-13T11:16:00Z">
              <w:tcPr>
                <w:tcW w:w="1255" w:type="dxa"/>
                <w:shd w:val="clear" w:color="000000" w:fill="FFFFFF"/>
                <w:noWrap/>
                <w:vAlign w:val="bottom"/>
                <w:hideMark/>
              </w:tcPr>
            </w:tcPrChange>
          </w:tcPr>
          <w:p w14:paraId="3F20CD77" w14:textId="77777777" w:rsidR="00337BAD" w:rsidRPr="003D4CC4" w:rsidRDefault="00337BAD" w:rsidP="00337BAD">
            <w:pPr>
              <w:spacing w:after="0" w:line="240" w:lineRule="auto"/>
              <w:rPr>
                <w:ins w:id="120" w:author="Jon.Richar" w:date="2022-12-13T10:51:00Z"/>
                <w:rFonts w:eastAsia="Times New Roman" w:cstheme="minorHAnsi"/>
                <w:color w:val="000000"/>
                <w:rPrChange w:id="121" w:author="Jon.Richar" w:date="2022-12-13T10:53:00Z">
                  <w:rPr>
                    <w:ins w:id="122" w:author="Jon.Richar" w:date="2022-12-13T10:51:00Z"/>
                    <w:rFonts w:ascii="Calibri" w:eastAsia="Times New Roman" w:hAnsi="Calibri" w:cs="Calibri"/>
                    <w:color w:val="000000"/>
                  </w:rPr>
                </w:rPrChange>
              </w:rPr>
            </w:pPr>
            <w:ins w:id="123" w:author="Jon.Richar" w:date="2022-12-13T10:51:00Z">
              <w:r w:rsidRPr="003D4CC4">
                <w:rPr>
                  <w:rFonts w:eastAsia="Times New Roman" w:cstheme="minorHAnsi"/>
                  <w:color w:val="000000"/>
                  <w:rPrChange w:id="124" w:author="Jon.Richar" w:date="2022-12-13T10:53:00Z">
                    <w:rPr>
                      <w:rFonts w:ascii="Calibri" w:eastAsia="Times New Roman" w:hAnsi="Calibri" w:cs="Calibri"/>
                      <w:color w:val="000000"/>
                    </w:rPr>
                  </w:rPrChange>
                </w:rPr>
                <w:t>Bairdi females</w:t>
              </w:r>
            </w:ins>
          </w:p>
        </w:tc>
        <w:tc>
          <w:tcPr>
            <w:tcW w:w="920" w:type="dxa"/>
            <w:shd w:val="clear" w:color="000000" w:fill="FFFFFF"/>
            <w:noWrap/>
            <w:vAlign w:val="bottom"/>
            <w:hideMark/>
            <w:tcPrChange w:id="125" w:author="Jon.Richar" w:date="2022-12-13T11:16:00Z">
              <w:tcPr>
                <w:tcW w:w="920" w:type="dxa"/>
                <w:gridSpan w:val="2"/>
                <w:shd w:val="clear" w:color="000000" w:fill="FFFFFF"/>
                <w:noWrap/>
                <w:vAlign w:val="bottom"/>
                <w:hideMark/>
              </w:tcPr>
            </w:tcPrChange>
          </w:tcPr>
          <w:p w14:paraId="6877272B" w14:textId="77777777" w:rsidR="00337BAD" w:rsidRPr="003D4CC4" w:rsidRDefault="00337BAD" w:rsidP="00337BAD">
            <w:pPr>
              <w:spacing w:after="0" w:line="240" w:lineRule="auto"/>
              <w:jc w:val="right"/>
              <w:rPr>
                <w:ins w:id="126" w:author="Jon.Richar" w:date="2022-12-13T10:51:00Z"/>
                <w:rFonts w:eastAsia="Times New Roman" w:cstheme="minorHAnsi"/>
                <w:color w:val="000000"/>
                <w:rPrChange w:id="127" w:author="Jon.Richar" w:date="2022-12-13T10:53:00Z">
                  <w:rPr>
                    <w:ins w:id="128" w:author="Jon.Richar" w:date="2022-12-13T10:51:00Z"/>
                    <w:rFonts w:ascii="Calibri" w:eastAsia="Times New Roman" w:hAnsi="Calibri" w:cs="Calibri"/>
                    <w:color w:val="000000"/>
                  </w:rPr>
                </w:rPrChange>
              </w:rPr>
            </w:pPr>
            <w:ins w:id="129" w:author="Jon.Richar" w:date="2022-12-13T10:51:00Z">
              <w:r w:rsidRPr="003D4CC4">
                <w:rPr>
                  <w:rFonts w:eastAsia="Times New Roman" w:cstheme="minorHAnsi"/>
                  <w:color w:val="000000"/>
                  <w:rPrChange w:id="130" w:author="Jon.Richar" w:date="2022-12-13T10:53:00Z">
                    <w:rPr>
                      <w:rFonts w:ascii="Calibri" w:eastAsia="Times New Roman" w:hAnsi="Calibri" w:cs="Calibri"/>
                      <w:color w:val="000000"/>
                    </w:rPr>
                  </w:rPrChange>
                </w:rPr>
                <w:t>1.00</w:t>
              </w:r>
            </w:ins>
          </w:p>
        </w:tc>
        <w:tc>
          <w:tcPr>
            <w:tcW w:w="829" w:type="dxa"/>
            <w:shd w:val="clear" w:color="000000" w:fill="FFFFFF"/>
            <w:noWrap/>
            <w:vAlign w:val="bottom"/>
            <w:hideMark/>
            <w:tcPrChange w:id="131" w:author="Jon.Richar" w:date="2022-12-13T11:16:00Z">
              <w:tcPr>
                <w:tcW w:w="829" w:type="dxa"/>
                <w:gridSpan w:val="2"/>
                <w:shd w:val="clear" w:color="000000" w:fill="FFFFFF"/>
                <w:noWrap/>
                <w:vAlign w:val="bottom"/>
                <w:hideMark/>
              </w:tcPr>
            </w:tcPrChange>
          </w:tcPr>
          <w:p w14:paraId="3E268DC3" w14:textId="77777777" w:rsidR="00337BAD" w:rsidRPr="003D4CC4" w:rsidRDefault="00337BAD" w:rsidP="00337BAD">
            <w:pPr>
              <w:spacing w:after="0" w:line="240" w:lineRule="auto"/>
              <w:jc w:val="right"/>
              <w:rPr>
                <w:ins w:id="132" w:author="Jon.Richar" w:date="2022-12-13T10:51:00Z"/>
                <w:rFonts w:eastAsia="Times New Roman" w:cstheme="minorHAnsi"/>
                <w:color w:val="000000"/>
                <w:rPrChange w:id="133" w:author="Jon.Richar" w:date="2022-12-13T10:53:00Z">
                  <w:rPr>
                    <w:ins w:id="134" w:author="Jon.Richar" w:date="2022-12-13T10:51:00Z"/>
                    <w:rFonts w:ascii="Calibri" w:eastAsia="Times New Roman" w:hAnsi="Calibri" w:cs="Calibri"/>
                    <w:color w:val="000000"/>
                  </w:rPr>
                </w:rPrChange>
              </w:rPr>
            </w:pPr>
            <w:ins w:id="135" w:author="Jon.Richar" w:date="2022-12-13T10:51:00Z">
              <w:r w:rsidRPr="003D4CC4">
                <w:rPr>
                  <w:rFonts w:eastAsia="Times New Roman" w:cstheme="minorHAnsi"/>
                  <w:color w:val="000000"/>
                  <w:rPrChange w:id="136" w:author="Jon.Richar" w:date="2022-12-13T10:53:00Z">
                    <w:rPr>
                      <w:rFonts w:ascii="Calibri" w:eastAsia="Times New Roman" w:hAnsi="Calibri" w:cs="Calibri"/>
                      <w:color w:val="000000"/>
                    </w:rPr>
                  </w:rPrChange>
                </w:rPr>
                <w:t>-0.22</w:t>
              </w:r>
            </w:ins>
          </w:p>
        </w:tc>
        <w:tc>
          <w:tcPr>
            <w:tcW w:w="850" w:type="dxa"/>
            <w:shd w:val="clear" w:color="000000" w:fill="FFFFFF"/>
            <w:noWrap/>
            <w:vAlign w:val="bottom"/>
            <w:hideMark/>
            <w:tcPrChange w:id="137" w:author="Jon.Richar" w:date="2022-12-13T11:16:00Z">
              <w:tcPr>
                <w:tcW w:w="850" w:type="dxa"/>
                <w:gridSpan w:val="2"/>
                <w:shd w:val="clear" w:color="000000" w:fill="FFFFFF"/>
                <w:noWrap/>
                <w:vAlign w:val="bottom"/>
                <w:hideMark/>
              </w:tcPr>
            </w:tcPrChange>
          </w:tcPr>
          <w:p w14:paraId="68195651" w14:textId="77777777" w:rsidR="00337BAD" w:rsidRPr="003D4CC4" w:rsidRDefault="00337BAD" w:rsidP="00337BAD">
            <w:pPr>
              <w:spacing w:after="0" w:line="240" w:lineRule="auto"/>
              <w:jc w:val="right"/>
              <w:rPr>
                <w:ins w:id="138" w:author="Jon.Richar" w:date="2022-12-13T10:51:00Z"/>
                <w:rFonts w:eastAsia="Times New Roman" w:cstheme="minorHAnsi"/>
                <w:color w:val="000000"/>
                <w:rPrChange w:id="139" w:author="Jon.Richar" w:date="2022-12-13T10:53:00Z">
                  <w:rPr>
                    <w:ins w:id="140" w:author="Jon.Richar" w:date="2022-12-13T10:51:00Z"/>
                    <w:rFonts w:ascii="Calibri" w:eastAsia="Times New Roman" w:hAnsi="Calibri" w:cs="Calibri"/>
                    <w:color w:val="000000"/>
                  </w:rPr>
                </w:rPrChange>
              </w:rPr>
            </w:pPr>
            <w:ins w:id="141" w:author="Jon.Richar" w:date="2022-12-13T10:51:00Z">
              <w:r w:rsidRPr="003D4CC4">
                <w:rPr>
                  <w:rFonts w:eastAsia="Times New Roman" w:cstheme="minorHAnsi"/>
                  <w:color w:val="000000"/>
                  <w:rPrChange w:id="142" w:author="Jon.Richar" w:date="2022-12-13T10:53:00Z">
                    <w:rPr>
                      <w:rFonts w:ascii="Calibri" w:eastAsia="Times New Roman" w:hAnsi="Calibri" w:cs="Calibri"/>
                      <w:color w:val="000000"/>
                    </w:rPr>
                  </w:rPrChange>
                </w:rPr>
                <w:t>0.21</w:t>
              </w:r>
            </w:ins>
          </w:p>
        </w:tc>
        <w:tc>
          <w:tcPr>
            <w:tcW w:w="631" w:type="dxa"/>
            <w:shd w:val="clear" w:color="000000" w:fill="FFFFFF"/>
            <w:noWrap/>
            <w:vAlign w:val="bottom"/>
            <w:hideMark/>
            <w:tcPrChange w:id="143" w:author="Jon.Richar" w:date="2022-12-13T11:16:00Z">
              <w:tcPr>
                <w:tcW w:w="631" w:type="dxa"/>
                <w:gridSpan w:val="2"/>
                <w:shd w:val="clear" w:color="000000" w:fill="FFFFFF"/>
                <w:noWrap/>
                <w:vAlign w:val="bottom"/>
                <w:hideMark/>
              </w:tcPr>
            </w:tcPrChange>
          </w:tcPr>
          <w:p w14:paraId="2F115185" w14:textId="77777777" w:rsidR="00337BAD" w:rsidRPr="003D4CC4" w:rsidRDefault="00337BAD" w:rsidP="00337BAD">
            <w:pPr>
              <w:spacing w:after="0" w:line="240" w:lineRule="auto"/>
              <w:jc w:val="right"/>
              <w:rPr>
                <w:ins w:id="144" w:author="Jon.Richar" w:date="2022-12-13T10:51:00Z"/>
                <w:rFonts w:eastAsia="Times New Roman" w:cstheme="minorHAnsi"/>
                <w:color w:val="000000"/>
                <w:rPrChange w:id="145" w:author="Jon.Richar" w:date="2022-12-13T10:53:00Z">
                  <w:rPr>
                    <w:ins w:id="146" w:author="Jon.Richar" w:date="2022-12-13T10:51:00Z"/>
                    <w:rFonts w:ascii="Calibri" w:eastAsia="Times New Roman" w:hAnsi="Calibri" w:cs="Calibri"/>
                    <w:color w:val="000000"/>
                  </w:rPr>
                </w:rPrChange>
              </w:rPr>
            </w:pPr>
            <w:ins w:id="147" w:author="Jon.Richar" w:date="2022-12-13T10:51:00Z">
              <w:r w:rsidRPr="003D4CC4">
                <w:rPr>
                  <w:rFonts w:eastAsia="Times New Roman" w:cstheme="minorHAnsi"/>
                  <w:color w:val="000000"/>
                  <w:rPrChange w:id="148" w:author="Jon.Richar" w:date="2022-12-13T10:53:00Z">
                    <w:rPr>
                      <w:rFonts w:ascii="Calibri" w:eastAsia="Times New Roman" w:hAnsi="Calibri" w:cs="Calibri"/>
                      <w:color w:val="000000"/>
                    </w:rPr>
                  </w:rPrChange>
                </w:rPr>
                <w:t>0.17</w:t>
              </w:r>
            </w:ins>
          </w:p>
        </w:tc>
        <w:tc>
          <w:tcPr>
            <w:tcW w:w="965" w:type="dxa"/>
            <w:shd w:val="clear" w:color="000000" w:fill="FFFFFF"/>
            <w:noWrap/>
            <w:vAlign w:val="bottom"/>
            <w:hideMark/>
            <w:tcPrChange w:id="149" w:author="Jon.Richar" w:date="2022-12-13T11:16:00Z">
              <w:tcPr>
                <w:tcW w:w="965" w:type="dxa"/>
                <w:gridSpan w:val="2"/>
                <w:shd w:val="clear" w:color="000000" w:fill="FFFFFF"/>
                <w:noWrap/>
                <w:vAlign w:val="bottom"/>
                <w:hideMark/>
              </w:tcPr>
            </w:tcPrChange>
          </w:tcPr>
          <w:p w14:paraId="46712AF7" w14:textId="77777777" w:rsidR="00337BAD" w:rsidRPr="003D4CC4" w:rsidRDefault="00337BAD" w:rsidP="00337BAD">
            <w:pPr>
              <w:spacing w:after="0" w:line="240" w:lineRule="auto"/>
              <w:jc w:val="right"/>
              <w:rPr>
                <w:ins w:id="150" w:author="Jon.Richar" w:date="2022-12-13T10:51:00Z"/>
                <w:rFonts w:eastAsia="Times New Roman" w:cstheme="minorHAnsi"/>
                <w:color w:val="000000"/>
                <w:rPrChange w:id="151" w:author="Jon.Richar" w:date="2022-12-13T10:53:00Z">
                  <w:rPr>
                    <w:ins w:id="152" w:author="Jon.Richar" w:date="2022-12-13T10:51:00Z"/>
                    <w:rFonts w:ascii="Calibri" w:eastAsia="Times New Roman" w:hAnsi="Calibri" w:cs="Calibri"/>
                    <w:color w:val="000000"/>
                  </w:rPr>
                </w:rPrChange>
              </w:rPr>
            </w:pPr>
            <w:ins w:id="153" w:author="Jon.Richar" w:date="2022-12-13T10:51:00Z">
              <w:r w:rsidRPr="003D4CC4">
                <w:rPr>
                  <w:rFonts w:eastAsia="Times New Roman" w:cstheme="minorHAnsi"/>
                  <w:color w:val="000000"/>
                  <w:rPrChange w:id="154" w:author="Jon.Richar" w:date="2022-12-13T10:53:00Z">
                    <w:rPr>
                      <w:rFonts w:ascii="Calibri" w:eastAsia="Times New Roman" w:hAnsi="Calibri" w:cs="Calibri"/>
                      <w:color w:val="000000"/>
                    </w:rPr>
                  </w:rPrChange>
                </w:rPr>
                <w:t>0.25</w:t>
              </w:r>
            </w:ins>
          </w:p>
        </w:tc>
        <w:tc>
          <w:tcPr>
            <w:tcW w:w="829" w:type="dxa"/>
            <w:shd w:val="clear" w:color="000000" w:fill="FFFFFF"/>
            <w:noWrap/>
            <w:vAlign w:val="bottom"/>
            <w:hideMark/>
            <w:tcPrChange w:id="155" w:author="Jon.Richar" w:date="2022-12-13T11:16:00Z">
              <w:tcPr>
                <w:tcW w:w="829" w:type="dxa"/>
                <w:gridSpan w:val="2"/>
                <w:shd w:val="clear" w:color="000000" w:fill="FFFFFF"/>
                <w:noWrap/>
                <w:vAlign w:val="bottom"/>
                <w:hideMark/>
              </w:tcPr>
            </w:tcPrChange>
          </w:tcPr>
          <w:p w14:paraId="7E8A22CA" w14:textId="77777777" w:rsidR="00337BAD" w:rsidRPr="003D4CC4" w:rsidRDefault="00337BAD" w:rsidP="00337BAD">
            <w:pPr>
              <w:spacing w:after="0" w:line="240" w:lineRule="auto"/>
              <w:jc w:val="right"/>
              <w:rPr>
                <w:ins w:id="156" w:author="Jon.Richar" w:date="2022-12-13T10:51:00Z"/>
                <w:rFonts w:eastAsia="Times New Roman" w:cstheme="minorHAnsi"/>
                <w:color w:val="000000"/>
                <w:rPrChange w:id="157" w:author="Jon.Richar" w:date="2022-12-13T10:53:00Z">
                  <w:rPr>
                    <w:ins w:id="158" w:author="Jon.Richar" w:date="2022-12-13T10:51:00Z"/>
                    <w:rFonts w:ascii="Calibri" w:eastAsia="Times New Roman" w:hAnsi="Calibri" w:cs="Calibri"/>
                    <w:color w:val="000000"/>
                  </w:rPr>
                </w:rPrChange>
              </w:rPr>
            </w:pPr>
            <w:ins w:id="159" w:author="Jon.Richar" w:date="2022-12-13T10:51:00Z">
              <w:r w:rsidRPr="003D4CC4">
                <w:rPr>
                  <w:rFonts w:eastAsia="Times New Roman" w:cstheme="minorHAnsi"/>
                  <w:color w:val="000000"/>
                  <w:rPrChange w:id="160" w:author="Jon.Richar" w:date="2022-12-13T10:53:00Z">
                    <w:rPr>
                      <w:rFonts w:ascii="Calibri" w:eastAsia="Times New Roman" w:hAnsi="Calibri" w:cs="Calibri"/>
                      <w:color w:val="000000"/>
                    </w:rPr>
                  </w:rPrChange>
                </w:rPr>
                <w:t>-0.71</w:t>
              </w:r>
            </w:ins>
          </w:p>
        </w:tc>
        <w:tc>
          <w:tcPr>
            <w:tcW w:w="611" w:type="dxa"/>
            <w:shd w:val="clear" w:color="000000" w:fill="FFFFFF"/>
            <w:noWrap/>
            <w:vAlign w:val="bottom"/>
            <w:hideMark/>
            <w:tcPrChange w:id="161" w:author="Jon.Richar" w:date="2022-12-13T11:16:00Z">
              <w:tcPr>
                <w:tcW w:w="611" w:type="dxa"/>
                <w:gridSpan w:val="2"/>
                <w:shd w:val="clear" w:color="000000" w:fill="FFFFFF"/>
                <w:noWrap/>
                <w:vAlign w:val="bottom"/>
                <w:hideMark/>
              </w:tcPr>
            </w:tcPrChange>
          </w:tcPr>
          <w:p w14:paraId="14659027" w14:textId="77777777" w:rsidR="00337BAD" w:rsidRPr="003D4CC4" w:rsidRDefault="00337BAD" w:rsidP="00337BAD">
            <w:pPr>
              <w:spacing w:after="0" w:line="240" w:lineRule="auto"/>
              <w:jc w:val="right"/>
              <w:rPr>
                <w:ins w:id="162" w:author="Jon.Richar" w:date="2022-12-13T10:51:00Z"/>
                <w:rFonts w:eastAsia="Times New Roman" w:cstheme="minorHAnsi"/>
                <w:color w:val="000000"/>
                <w:rPrChange w:id="163" w:author="Jon.Richar" w:date="2022-12-13T10:53:00Z">
                  <w:rPr>
                    <w:ins w:id="164" w:author="Jon.Richar" w:date="2022-12-13T10:51:00Z"/>
                    <w:rFonts w:ascii="Calibri" w:eastAsia="Times New Roman" w:hAnsi="Calibri" w:cs="Calibri"/>
                    <w:color w:val="000000"/>
                  </w:rPr>
                </w:rPrChange>
              </w:rPr>
            </w:pPr>
            <w:ins w:id="165" w:author="Jon.Richar" w:date="2022-12-13T10:51:00Z">
              <w:r w:rsidRPr="003D4CC4">
                <w:rPr>
                  <w:rFonts w:eastAsia="Times New Roman" w:cstheme="minorHAnsi"/>
                  <w:color w:val="000000"/>
                  <w:rPrChange w:id="166" w:author="Jon.Richar" w:date="2022-12-13T10:53:00Z">
                    <w:rPr>
                      <w:rFonts w:ascii="Calibri" w:eastAsia="Times New Roman" w:hAnsi="Calibri" w:cs="Calibri"/>
                      <w:color w:val="000000"/>
                    </w:rPr>
                  </w:rPrChange>
                </w:rPr>
                <w:t>0.17</w:t>
              </w:r>
            </w:ins>
          </w:p>
        </w:tc>
        <w:tc>
          <w:tcPr>
            <w:tcW w:w="850" w:type="dxa"/>
            <w:shd w:val="clear" w:color="000000" w:fill="FFFFFF"/>
            <w:noWrap/>
            <w:vAlign w:val="bottom"/>
            <w:hideMark/>
            <w:tcPrChange w:id="167" w:author="Jon.Richar" w:date="2022-12-13T11:16:00Z">
              <w:tcPr>
                <w:tcW w:w="850" w:type="dxa"/>
                <w:gridSpan w:val="2"/>
                <w:shd w:val="clear" w:color="000000" w:fill="FFFFFF"/>
                <w:noWrap/>
                <w:vAlign w:val="bottom"/>
                <w:hideMark/>
              </w:tcPr>
            </w:tcPrChange>
          </w:tcPr>
          <w:p w14:paraId="1757E9E2" w14:textId="77777777" w:rsidR="00337BAD" w:rsidRPr="003D4CC4" w:rsidRDefault="00337BAD" w:rsidP="00337BAD">
            <w:pPr>
              <w:spacing w:after="0" w:line="240" w:lineRule="auto"/>
              <w:jc w:val="right"/>
              <w:rPr>
                <w:ins w:id="168" w:author="Jon.Richar" w:date="2022-12-13T10:51:00Z"/>
                <w:rFonts w:eastAsia="Times New Roman" w:cstheme="minorHAnsi"/>
                <w:color w:val="000000"/>
                <w:rPrChange w:id="169" w:author="Jon.Richar" w:date="2022-12-13T10:53:00Z">
                  <w:rPr>
                    <w:ins w:id="170" w:author="Jon.Richar" w:date="2022-12-13T10:51:00Z"/>
                    <w:rFonts w:ascii="Calibri" w:eastAsia="Times New Roman" w:hAnsi="Calibri" w:cs="Calibri"/>
                    <w:color w:val="000000"/>
                  </w:rPr>
                </w:rPrChange>
              </w:rPr>
            </w:pPr>
            <w:ins w:id="171" w:author="Jon.Richar" w:date="2022-12-13T10:51:00Z">
              <w:r w:rsidRPr="003D4CC4">
                <w:rPr>
                  <w:rFonts w:eastAsia="Times New Roman" w:cstheme="minorHAnsi"/>
                  <w:color w:val="000000"/>
                  <w:rPrChange w:id="172" w:author="Jon.Richar" w:date="2022-12-13T10:53:00Z">
                    <w:rPr>
                      <w:rFonts w:ascii="Calibri" w:eastAsia="Times New Roman" w:hAnsi="Calibri" w:cs="Calibri"/>
                      <w:color w:val="000000"/>
                    </w:rPr>
                  </w:rPrChange>
                </w:rPr>
                <w:t>0.55</w:t>
              </w:r>
            </w:ins>
          </w:p>
        </w:tc>
        <w:tc>
          <w:tcPr>
            <w:tcW w:w="850" w:type="dxa"/>
            <w:shd w:val="clear" w:color="000000" w:fill="FFFFFF"/>
            <w:noWrap/>
            <w:vAlign w:val="bottom"/>
            <w:hideMark/>
            <w:tcPrChange w:id="173" w:author="Jon.Richar" w:date="2022-12-13T11:16:00Z">
              <w:tcPr>
                <w:tcW w:w="850" w:type="dxa"/>
                <w:gridSpan w:val="2"/>
                <w:shd w:val="clear" w:color="000000" w:fill="FFFFFF"/>
                <w:noWrap/>
                <w:vAlign w:val="bottom"/>
                <w:hideMark/>
              </w:tcPr>
            </w:tcPrChange>
          </w:tcPr>
          <w:p w14:paraId="22B4420B" w14:textId="77777777" w:rsidR="00337BAD" w:rsidRPr="003D4CC4" w:rsidRDefault="00337BAD" w:rsidP="00337BAD">
            <w:pPr>
              <w:spacing w:after="0" w:line="240" w:lineRule="auto"/>
              <w:jc w:val="right"/>
              <w:rPr>
                <w:ins w:id="174" w:author="Jon.Richar" w:date="2022-12-13T10:51:00Z"/>
                <w:rFonts w:eastAsia="Times New Roman" w:cstheme="minorHAnsi"/>
                <w:color w:val="000000"/>
                <w:rPrChange w:id="175" w:author="Jon.Richar" w:date="2022-12-13T10:53:00Z">
                  <w:rPr>
                    <w:ins w:id="176" w:author="Jon.Richar" w:date="2022-12-13T10:51:00Z"/>
                    <w:rFonts w:ascii="Calibri" w:eastAsia="Times New Roman" w:hAnsi="Calibri" w:cs="Calibri"/>
                    <w:color w:val="000000"/>
                  </w:rPr>
                </w:rPrChange>
              </w:rPr>
            </w:pPr>
            <w:ins w:id="177" w:author="Jon.Richar" w:date="2022-12-13T10:51:00Z">
              <w:r w:rsidRPr="003D4CC4">
                <w:rPr>
                  <w:rFonts w:eastAsia="Times New Roman" w:cstheme="minorHAnsi"/>
                  <w:color w:val="000000"/>
                  <w:rPrChange w:id="178" w:author="Jon.Richar" w:date="2022-12-13T10:53:00Z">
                    <w:rPr>
                      <w:rFonts w:ascii="Calibri" w:eastAsia="Times New Roman" w:hAnsi="Calibri" w:cs="Calibri"/>
                      <w:color w:val="000000"/>
                    </w:rPr>
                  </w:rPrChange>
                </w:rPr>
                <w:t>-0.23</w:t>
              </w:r>
            </w:ins>
          </w:p>
        </w:tc>
        <w:tc>
          <w:tcPr>
            <w:tcW w:w="850" w:type="dxa"/>
            <w:shd w:val="clear" w:color="000000" w:fill="FFFFFF"/>
            <w:noWrap/>
            <w:vAlign w:val="bottom"/>
            <w:hideMark/>
            <w:tcPrChange w:id="179" w:author="Jon.Richar" w:date="2022-12-13T11:16:00Z">
              <w:tcPr>
                <w:tcW w:w="850" w:type="dxa"/>
                <w:gridSpan w:val="2"/>
                <w:shd w:val="clear" w:color="000000" w:fill="FFFFFF"/>
                <w:noWrap/>
                <w:vAlign w:val="bottom"/>
                <w:hideMark/>
              </w:tcPr>
            </w:tcPrChange>
          </w:tcPr>
          <w:p w14:paraId="785669A6" w14:textId="77777777" w:rsidR="00337BAD" w:rsidRPr="003D4CC4" w:rsidRDefault="00337BAD" w:rsidP="00337BAD">
            <w:pPr>
              <w:spacing w:after="0" w:line="240" w:lineRule="auto"/>
              <w:jc w:val="right"/>
              <w:rPr>
                <w:ins w:id="180" w:author="Jon.Richar" w:date="2022-12-13T10:51:00Z"/>
                <w:rFonts w:eastAsia="Times New Roman" w:cstheme="minorHAnsi"/>
                <w:color w:val="000000"/>
                <w:rPrChange w:id="181" w:author="Jon.Richar" w:date="2022-12-13T10:53:00Z">
                  <w:rPr>
                    <w:ins w:id="182" w:author="Jon.Richar" w:date="2022-12-13T10:51:00Z"/>
                    <w:rFonts w:ascii="Calibri" w:eastAsia="Times New Roman" w:hAnsi="Calibri" w:cs="Calibri"/>
                    <w:color w:val="000000"/>
                  </w:rPr>
                </w:rPrChange>
              </w:rPr>
            </w:pPr>
            <w:ins w:id="183" w:author="Jon.Richar" w:date="2022-12-13T10:51:00Z">
              <w:r w:rsidRPr="003D4CC4">
                <w:rPr>
                  <w:rFonts w:eastAsia="Times New Roman" w:cstheme="minorHAnsi"/>
                  <w:color w:val="000000"/>
                  <w:rPrChange w:id="184" w:author="Jon.Richar" w:date="2022-12-13T10:53:00Z">
                    <w:rPr>
                      <w:rFonts w:ascii="Calibri" w:eastAsia="Times New Roman" w:hAnsi="Calibri" w:cs="Calibri"/>
                      <w:color w:val="000000"/>
                    </w:rPr>
                  </w:rPrChange>
                </w:rPr>
                <w:t>0.17</w:t>
              </w:r>
            </w:ins>
          </w:p>
        </w:tc>
        <w:tc>
          <w:tcPr>
            <w:tcW w:w="755" w:type="dxa"/>
            <w:shd w:val="clear" w:color="000000" w:fill="FFFFFF"/>
            <w:noWrap/>
            <w:vAlign w:val="bottom"/>
            <w:hideMark/>
            <w:tcPrChange w:id="185" w:author="Jon.Richar" w:date="2022-12-13T11:16:00Z">
              <w:tcPr>
                <w:tcW w:w="755" w:type="dxa"/>
                <w:gridSpan w:val="2"/>
                <w:shd w:val="clear" w:color="000000" w:fill="FFFFFF"/>
                <w:noWrap/>
                <w:vAlign w:val="bottom"/>
                <w:hideMark/>
              </w:tcPr>
            </w:tcPrChange>
          </w:tcPr>
          <w:p w14:paraId="261FF45A" w14:textId="77777777" w:rsidR="00337BAD" w:rsidRPr="003D4CC4" w:rsidRDefault="00337BAD" w:rsidP="00337BAD">
            <w:pPr>
              <w:spacing w:after="0" w:line="240" w:lineRule="auto"/>
              <w:jc w:val="right"/>
              <w:rPr>
                <w:ins w:id="186" w:author="Jon.Richar" w:date="2022-12-13T10:51:00Z"/>
                <w:rFonts w:eastAsia="Times New Roman" w:cstheme="minorHAnsi"/>
                <w:color w:val="000000"/>
                <w:rPrChange w:id="187" w:author="Jon.Richar" w:date="2022-12-13T10:53:00Z">
                  <w:rPr>
                    <w:ins w:id="188" w:author="Jon.Richar" w:date="2022-12-13T10:51:00Z"/>
                    <w:rFonts w:ascii="Calibri" w:eastAsia="Times New Roman" w:hAnsi="Calibri" w:cs="Calibri"/>
                    <w:color w:val="000000"/>
                  </w:rPr>
                </w:rPrChange>
              </w:rPr>
            </w:pPr>
            <w:ins w:id="189" w:author="Jon.Richar" w:date="2022-12-13T10:51:00Z">
              <w:r w:rsidRPr="003D4CC4">
                <w:rPr>
                  <w:rFonts w:eastAsia="Times New Roman" w:cstheme="minorHAnsi"/>
                  <w:color w:val="000000"/>
                  <w:rPrChange w:id="190" w:author="Jon.Richar" w:date="2022-12-13T10:53:00Z">
                    <w:rPr>
                      <w:rFonts w:ascii="Calibri" w:eastAsia="Times New Roman" w:hAnsi="Calibri" w:cs="Calibri"/>
                      <w:color w:val="000000"/>
                    </w:rPr>
                  </w:rPrChange>
                </w:rPr>
                <w:t>-0.30</w:t>
              </w:r>
            </w:ins>
          </w:p>
        </w:tc>
      </w:tr>
      <w:tr w:rsidR="003D4CC4" w:rsidRPr="00337BAD" w14:paraId="60A99E22" w14:textId="77777777" w:rsidTr="006E7B69">
        <w:trPr>
          <w:trHeight w:val="308"/>
          <w:ins w:id="191" w:author="Jon.Richar" w:date="2022-12-13T10:51:00Z"/>
          <w:trPrChange w:id="192" w:author="Jon.Richar" w:date="2022-12-13T11:16:00Z">
            <w:trPr>
              <w:gridAfter w:val="0"/>
              <w:trHeight w:val="308"/>
            </w:trPr>
          </w:trPrChange>
        </w:trPr>
        <w:tc>
          <w:tcPr>
            <w:tcW w:w="895" w:type="dxa"/>
            <w:shd w:val="clear" w:color="000000" w:fill="FFFFFF"/>
            <w:noWrap/>
            <w:vAlign w:val="bottom"/>
            <w:hideMark/>
            <w:tcPrChange w:id="193" w:author="Jon.Richar" w:date="2022-12-13T11:16:00Z">
              <w:tcPr>
                <w:tcW w:w="1255" w:type="dxa"/>
                <w:shd w:val="clear" w:color="000000" w:fill="FFFFFF"/>
                <w:noWrap/>
                <w:vAlign w:val="bottom"/>
                <w:hideMark/>
              </w:tcPr>
            </w:tcPrChange>
          </w:tcPr>
          <w:p w14:paraId="6A10E0B9" w14:textId="77777777" w:rsidR="00337BAD" w:rsidRPr="003D4CC4" w:rsidRDefault="00337BAD" w:rsidP="00337BAD">
            <w:pPr>
              <w:spacing w:after="0" w:line="240" w:lineRule="auto"/>
              <w:rPr>
                <w:ins w:id="194" w:author="Jon.Richar" w:date="2022-12-13T10:51:00Z"/>
                <w:rFonts w:eastAsia="Times New Roman" w:cstheme="minorHAnsi"/>
                <w:color w:val="000000"/>
                <w:rPrChange w:id="195" w:author="Jon.Richar" w:date="2022-12-13T10:53:00Z">
                  <w:rPr>
                    <w:ins w:id="196" w:author="Jon.Richar" w:date="2022-12-13T10:51:00Z"/>
                    <w:rFonts w:ascii="Calibri" w:eastAsia="Times New Roman" w:hAnsi="Calibri" w:cs="Calibri"/>
                    <w:color w:val="000000"/>
                  </w:rPr>
                </w:rPrChange>
              </w:rPr>
            </w:pPr>
            <w:ins w:id="197" w:author="Jon.Richar" w:date="2022-12-13T10:51:00Z">
              <w:r w:rsidRPr="003D4CC4">
                <w:rPr>
                  <w:rFonts w:eastAsia="Times New Roman" w:cstheme="minorHAnsi"/>
                  <w:color w:val="000000"/>
                  <w:rPrChange w:id="198" w:author="Jon.Richar" w:date="2022-12-13T10:53:00Z">
                    <w:rPr>
                      <w:rFonts w:ascii="Calibri" w:eastAsia="Times New Roman" w:hAnsi="Calibri" w:cs="Calibri"/>
                      <w:color w:val="000000"/>
                    </w:rPr>
                  </w:rPrChange>
                </w:rPr>
                <w:t>Pacific cod</w:t>
              </w:r>
            </w:ins>
          </w:p>
        </w:tc>
        <w:tc>
          <w:tcPr>
            <w:tcW w:w="920" w:type="dxa"/>
            <w:shd w:val="clear" w:color="000000" w:fill="FFFFFF"/>
            <w:noWrap/>
            <w:vAlign w:val="bottom"/>
            <w:hideMark/>
            <w:tcPrChange w:id="199" w:author="Jon.Richar" w:date="2022-12-13T11:16:00Z">
              <w:tcPr>
                <w:tcW w:w="920" w:type="dxa"/>
                <w:gridSpan w:val="2"/>
                <w:shd w:val="clear" w:color="000000" w:fill="FFFFFF"/>
                <w:noWrap/>
                <w:vAlign w:val="bottom"/>
                <w:hideMark/>
              </w:tcPr>
            </w:tcPrChange>
          </w:tcPr>
          <w:p w14:paraId="2489FC7D" w14:textId="77777777" w:rsidR="00337BAD" w:rsidRPr="003D4CC4" w:rsidRDefault="00337BAD" w:rsidP="00337BAD">
            <w:pPr>
              <w:spacing w:after="0" w:line="240" w:lineRule="auto"/>
              <w:jc w:val="right"/>
              <w:rPr>
                <w:ins w:id="200" w:author="Jon.Richar" w:date="2022-12-13T10:51:00Z"/>
                <w:rFonts w:eastAsia="Times New Roman" w:cstheme="minorHAnsi"/>
                <w:color w:val="000000"/>
                <w:rPrChange w:id="201" w:author="Jon.Richar" w:date="2022-12-13T10:53:00Z">
                  <w:rPr>
                    <w:ins w:id="202" w:author="Jon.Richar" w:date="2022-12-13T10:51:00Z"/>
                    <w:rFonts w:ascii="Calibri" w:eastAsia="Times New Roman" w:hAnsi="Calibri" w:cs="Calibri"/>
                    <w:color w:val="000000"/>
                  </w:rPr>
                </w:rPrChange>
              </w:rPr>
            </w:pPr>
            <w:ins w:id="203" w:author="Jon.Richar" w:date="2022-12-13T10:51:00Z">
              <w:r w:rsidRPr="003D4CC4">
                <w:rPr>
                  <w:rFonts w:eastAsia="Times New Roman" w:cstheme="minorHAnsi"/>
                  <w:color w:val="000000"/>
                  <w:rPrChange w:id="204" w:author="Jon.Richar" w:date="2022-12-13T10:53:00Z">
                    <w:rPr>
                      <w:rFonts w:ascii="Calibri" w:eastAsia="Times New Roman" w:hAnsi="Calibri" w:cs="Calibri"/>
                      <w:color w:val="000000"/>
                    </w:rPr>
                  </w:rPrChange>
                </w:rPr>
                <w:t>-0.22</w:t>
              </w:r>
            </w:ins>
          </w:p>
        </w:tc>
        <w:tc>
          <w:tcPr>
            <w:tcW w:w="829" w:type="dxa"/>
            <w:shd w:val="clear" w:color="000000" w:fill="FFFFFF"/>
            <w:noWrap/>
            <w:vAlign w:val="bottom"/>
            <w:hideMark/>
            <w:tcPrChange w:id="205" w:author="Jon.Richar" w:date="2022-12-13T11:16:00Z">
              <w:tcPr>
                <w:tcW w:w="829" w:type="dxa"/>
                <w:gridSpan w:val="2"/>
                <w:shd w:val="clear" w:color="000000" w:fill="FFFFFF"/>
                <w:noWrap/>
                <w:vAlign w:val="bottom"/>
                <w:hideMark/>
              </w:tcPr>
            </w:tcPrChange>
          </w:tcPr>
          <w:p w14:paraId="5CA814BC" w14:textId="77777777" w:rsidR="00337BAD" w:rsidRPr="003D4CC4" w:rsidRDefault="00337BAD" w:rsidP="00337BAD">
            <w:pPr>
              <w:spacing w:after="0" w:line="240" w:lineRule="auto"/>
              <w:jc w:val="right"/>
              <w:rPr>
                <w:ins w:id="206" w:author="Jon.Richar" w:date="2022-12-13T10:51:00Z"/>
                <w:rFonts w:eastAsia="Times New Roman" w:cstheme="minorHAnsi"/>
                <w:color w:val="000000"/>
                <w:rPrChange w:id="207" w:author="Jon.Richar" w:date="2022-12-13T10:53:00Z">
                  <w:rPr>
                    <w:ins w:id="208" w:author="Jon.Richar" w:date="2022-12-13T10:51:00Z"/>
                    <w:rFonts w:ascii="Calibri" w:eastAsia="Times New Roman" w:hAnsi="Calibri" w:cs="Calibri"/>
                    <w:color w:val="000000"/>
                  </w:rPr>
                </w:rPrChange>
              </w:rPr>
            </w:pPr>
            <w:ins w:id="209" w:author="Jon.Richar" w:date="2022-12-13T10:51:00Z">
              <w:r w:rsidRPr="003D4CC4">
                <w:rPr>
                  <w:rFonts w:eastAsia="Times New Roman" w:cstheme="minorHAnsi"/>
                  <w:color w:val="000000"/>
                  <w:rPrChange w:id="210" w:author="Jon.Richar" w:date="2022-12-13T10:53:00Z">
                    <w:rPr>
                      <w:rFonts w:ascii="Calibri" w:eastAsia="Times New Roman" w:hAnsi="Calibri" w:cs="Calibri"/>
                      <w:color w:val="000000"/>
                    </w:rPr>
                  </w:rPrChange>
                </w:rPr>
                <w:t>1.00</w:t>
              </w:r>
            </w:ins>
          </w:p>
        </w:tc>
        <w:tc>
          <w:tcPr>
            <w:tcW w:w="850" w:type="dxa"/>
            <w:shd w:val="clear" w:color="000000" w:fill="FFFFFF"/>
            <w:noWrap/>
            <w:vAlign w:val="bottom"/>
            <w:hideMark/>
            <w:tcPrChange w:id="211" w:author="Jon.Richar" w:date="2022-12-13T11:16:00Z">
              <w:tcPr>
                <w:tcW w:w="850" w:type="dxa"/>
                <w:gridSpan w:val="2"/>
                <w:shd w:val="clear" w:color="000000" w:fill="FFFFFF"/>
                <w:noWrap/>
                <w:vAlign w:val="bottom"/>
                <w:hideMark/>
              </w:tcPr>
            </w:tcPrChange>
          </w:tcPr>
          <w:p w14:paraId="37305B85" w14:textId="77777777" w:rsidR="00337BAD" w:rsidRPr="003D4CC4" w:rsidRDefault="00337BAD" w:rsidP="00337BAD">
            <w:pPr>
              <w:spacing w:after="0" w:line="240" w:lineRule="auto"/>
              <w:jc w:val="right"/>
              <w:rPr>
                <w:ins w:id="212" w:author="Jon.Richar" w:date="2022-12-13T10:51:00Z"/>
                <w:rFonts w:eastAsia="Times New Roman" w:cstheme="minorHAnsi"/>
                <w:color w:val="000000"/>
                <w:rPrChange w:id="213" w:author="Jon.Richar" w:date="2022-12-13T10:53:00Z">
                  <w:rPr>
                    <w:ins w:id="214" w:author="Jon.Richar" w:date="2022-12-13T10:51:00Z"/>
                    <w:rFonts w:ascii="Calibri" w:eastAsia="Times New Roman" w:hAnsi="Calibri" w:cs="Calibri"/>
                    <w:color w:val="000000"/>
                  </w:rPr>
                </w:rPrChange>
              </w:rPr>
            </w:pPr>
            <w:ins w:id="215" w:author="Jon.Richar" w:date="2022-12-13T10:51:00Z">
              <w:r w:rsidRPr="003D4CC4">
                <w:rPr>
                  <w:rFonts w:eastAsia="Times New Roman" w:cstheme="minorHAnsi"/>
                  <w:color w:val="000000"/>
                  <w:rPrChange w:id="216" w:author="Jon.Richar" w:date="2022-12-13T10:53:00Z">
                    <w:rPr>
                      <w:rFonts w:ascii="Calibri" w:eastAsia="Times New Roman" w:hAnsi="Calibri" w:cs="Calibri"/>
                      <w:color w:val="000000"/>
                    </w:rPr>
                  </w:rPrChange>
                </w:rPr>
                <w:t>-0.39</w:t>
              </w:r>
            </w:ins>
          </w:p>
        </w:tc>
        <w:tc>
          <w:tcPr>
            <w:tcW w:w="631" w:type="dxa"/>
            <w:shd w:val="clear" w:color="000000" w:fill="FFFFFF"/>
            <w:noWrap/>
            <w:vAlign w:val="bottom"/>
            <w:hideMark/>
            <w:tcPrChange w:id="217" w:author="Jon.Richar" w:date="2022-12-13T11:16:00Z">
              <w:tcPr>
                <w:tcW w:w="631" w:type="dxa"/>
                <w:gridSpan w:val="2"/>
                <w:shd w:val="clear" w:color="000000" w:fill="FFFFFF"/>
                <w:noWrap/>
                <w:vAlign w:val="bottom"/>
                <w:hideMark/>
              </w:tcPr>
            </w:tcPrChange>
          </w:tcPr>
          <w:p w14:paraId="5533D462" w14:textId="77777777" w:rsidR="00337BAD" w:rsidRPr="003D4CC4" w:rsidRDefault="00337BAD" w:rsidP="00337BAD">
            <w:pPr>
              <w:spacing w:after="0" w:line="240" w:lineRule="auto"/>
              <w:jc w:val="right"/>
              <w:rPr>
                <w:ins w:id="218" w:author="Jon.Richar" w:date="2022-12-13T10:51:00Z"/>
                <w:rFonts w:eastAsia="Times New Roman" w:cstheme="minorHAnsi"/>
                <w:color w:val="000000"/>
                <w:rPrChange w:id="219" w:author="Jon.Richar" w:date="2022-12-13T10:53:00Z">
                  <w:rPr>
                    <w:ins w:id="220" w:author="Jon.Richar" w:date="2022-12-13T10:51:00Z"/>
                    <w:rFonts w:ascii="Calibri" w:eastAsia="Times New Roman" w:hAnsi="Calibri" w:cs="Calibri"/>
                    <w:color w:val="000000"/>
                  </w:rPr>
                </w:rPrChange>
              </w:rPr>
            </w:pPr>
            <w:ins w:id="221" w:author="Jon.Richar" w:date="2022-12-13T10:51:00Z">
              <w:r w:rsidRPr="003D4CC4">
                <w:rPr>
                  <w:rFonts w:eastAsia="Times New Roman" w:cstheme="minorHAnsi"/>
                  <w:color w:val="000000"/>
                  <w:rPrChange w:id="222" w:author="Jon.Richar" w:date="2022-12-13T10:53:00Z">
                    <w:rPr>
                      <w:rFonts w:ascii="Calibri" w:eastAsia="Times New Roman" w:hAnsi="Calibri" w:cs="Calibri"/>
                      <w:color w:val="000000"/>
                    </w:rPr>
                  </w:rPrChange>
                </w:rPr>
                <w:t>-0.48</w:t>
              </w:r>
            </w:ins>
          </w:p>
        </w:tc>
        <w:tc>
          <w:tcPr>
            <w:tcW w:w="965" w:type="dxa"/>
            <w:shd w:val="clear" w:color="000000" w:fill="FFFFFF"/>
            <w:noWrap/>
            <w:vAlign w:val="bottom"/>
            <w:hideMark/>
            <w:tcPrChange w:id="223" w:author="Jon.Richar" w:date="2022-12-13T11:16:00Z">
              <w:tcPr>
                <w:tcW w:w="965" w:type="dxa"/>
                <w:gridSpan w:val="2"/>
                <w:shd w:val="clear" w:color="000000" w:fill="FFFFFF"/>
                <w:noWrap/>
                <w:vAlign w:val="bottom"/>
                <w:hideMark/>
              </w:tcPr>
            </w:tcPrChange>
          </w:tcPr>
          <w:p w14:paraId="40678FFD" w14:textId="77777777" w:rsidR="00337BAD" w:rsidRPr="003D4CC4" w:rsidRDefault="00337BAD" w:rsidP="00337BAD">
            <w:pPr>
              <w:spacing w:after="0" w:line="240" w:lineRule="auto"/>
              <w:jc w:val="right"/>
              <w:rPr>
                <w:ins w:id="224" w:author="Jon.Richar" w:date="2022-12-13T10:51:00Z"/>
                <w:rFonts w:eastAsia="Times New Roman" w:cstheme="minorHAnsi"/>
                <w:color w:val="000000"/>
                <w:rPrChange w:id="225" w:author="Jon.Richar" w:date="2022-12-13T10:53:00Z">
                  <w:rPr>
                    <w:ins w:id="226" w:author="Jon.Richar" w:date="2022-12-13T10:51:00Z"/>
                    <w:rFonts w:ascii="Calibri" w:eastAsia="Times New Roman" w:hAnsi="Calibri" w:cs="Calibri"/>
                    <w:color w:val="000000"/>
                  </w:rPr>
                </w:rPrChange>
              </w:rPr>
            </w:pPr>
            <w:ins w:id="227" w:author="Jon.Richar" w:date="2022-12-13T10:51:00Z">
              <w:r w:rsidRPr="003D4CC4">
                <w:rPr>
                  <w:rFonts w:eastAsia="Times New Roman" w:cstheme="minorHAnsi"/>
                  <w:color w:val="000000"/>
                  <w:rPrChange w:id="228" w:author="Jon.Richar" w:date="2022-12-13T10:53:00Z">
                    <w:rPr>
                      <w:rFonts w:ascii="Calibri" w:eastAsia="Times New Roman" w:hAnsi="Calibri" w:cs="Calibri"/>
                      <w:color w:val="000000"/>
                    </w:rPr>
                  </w:rPrChange>
                </w:rPr>
                <w:t>-0.41</w:t>
              </w:r>
            </w:ins>
          </w:p>
        </w:tc>
        <w:tc>
          <w:tcPr>
            <w:tcW w:w="829" w:type="dxa"/>
            <w:shd w:val="clear" w:color="000000" w:fill="FFFFFF"/>
            <w:noWrap/>
            <w:vAlign w:val="bottom"/>
            <w:hideMark/>
            <w:tcPrChange w:id="229" w:author="Jon.Richar" w:date="2022-12-13T11:16:00Z">
              <w:tcPr>
                <w:tcW w:w="829" w:type="dxa"/>
                <w:gridSpan w:val="2"/>
                <w:shd w:val="clear" w:color="000000" w:fill="FFFFFF"/>
                <w:noWrap/>
                <w:vAlign w:val="bottom"/>
                <w:hideMark/>
              </w:tcPr>
            </w:tcPrChange>
          </w:tcPr>
          <w:p w14:paraId="600BB553" w14:textId="77777777" w:rsidR="00337BAD" w:rsidRPr="003D4CC4" w:rsidRDefault="00337BAD" w:rsidP="00337BAD">
            <w:pPr>
              <w:spacing w:after="0" w:line="240" w:lineRule="auto"/>
              <w:jc w:val="right"/>
              <w:rPr>
                <w:ins w:id="230" w:author="Jon.Richar" w:date="2022-12-13T10:51:00Z"/>
                <w:rFonts w:eastAsia="Times New Roman" w:cstheme="minorHAnsi"/>
                <w:color w:val="000000"/>
                <w:rPrChange w:id="231" w:author="Jon.Richar" w:date="2022-12-13T10:53:00Z">
                  <w:rPr>
                    <w:ins w:id="232" w:author="Jon.Richar" w:date="2022-12-13T10:51:00Z"/>
                    <w:rFonts w:ascii="Calibri" w:eastAsia="Times New Roman" w:hAnsi="Calibri" w:cs="Calibri"/>
                    <w:color w:val="000000"/>
                  </w:rPr>
                </w:rPrChange>
              </w:rPr>
            </w:pPr>
            <w:ins w:id="233" w:author="Jon.Richar" w:date="2022-12-13T10:51:00Z">
              <w:r w:rsidRPr="003D4CC4">
                <w:rPr>
                  <w:rFonts w:eastAsia="Times New Roman" w:cstheme="minorHAnsi"/>
                  <w:color w:val="000000"/>
                  <w:rPrChange w:id="234" w:author="Jon.Richar" w:date="2022-12-13T10:53:00Z">
                    <w:rPr>
                      <w:rFonts w:ascii="Calibri" w:eastAsia="Times New Roman" w:hAnsi="Calibri" w:cs="Calibri"/>
                      <w:color w:val="000000"/>
                    </w:rPr>
                  </w:rPrChange>
                </w:rPr>
                <w:t>0.32</w:t>
              </w:r>
            </w:ins>
          </w:p>
        </w:tc>
        <w:tc>
          <w:tcPr>
            <w:tcW w:w="611" w:type="dxa"/>
            <w:shd w:val="clear" w:color="000000" w:fill="FFFFFF"/>
            <w:noWrap/>
            <w:vAlign w:val="bottom"/>
            <w:hideMark/>
            <w:tcPrChange w:id="235" w:author="Jon.Richar" w:date="2022-12-13T11:16:00Z">
              <w:tcPr>
                <w:tcW w:w="611" w:type="dxa"/>
                <w:gridSpan w:val="2"/>
                <w:shd w:val="clear" w:color="000000" w:fill="FFFFFF"/>
                <w:noWrap/>
                <w:vAlign w:val="bottom"/>
                <w:hideMark/>
              </w:tcPr>
            </w:tcPrChange>
          </w:tcPr>
          <w:p w14:paraId="3C3817E1" w14:textId="77777777" w:rsidR="00337BAD" w:rsidRPr="003D4CC4" w:rsidRDefault="00337BAD" w:rsidP="00337BAD">
            <w:pPr>
              <w:spacing w:after="0" w:line="240" w:lineRule="auto"/>
              <w:jc w:val="right"/>
              <w:rPr>
                <w:ins w:id="236" w:author="Jon.Richar" w:date="2022-12-13T10:51:00Z"/>
                <w:rFonts w:eastAsia="Times New Roman" w:cstheme="minorHAnsi"/>
                <w:color w:val="000000"/>
                <w:rPrChange w:id="237" w:author="Jon.Richar" w:date="2022-12-13T10:53:00Z">
                  <w:rPr>
                    <w:ins w:id="238" w:author="Jon.Richar" w:date="2022-12-13T10:51:00Z"/>
                    <w:rFonts w:ascii="Calibri" w:eastAsia="Times New Roman" w:hAnsi="Calibri" w:cs="Calibri"/>
                    <w:color w:val="000000"/>
                  </w:rPr>
                </w:rPrChange>
              </w:rPr>
            </w:pPr>
            <w:ins w:id="239" w:author="Jon.Richar" w:date="2022-12-13T10:51:00Z">
              <w:r w:rsidRPr="003D4CC4">
                <w:rPr>
                  <w:rFonts w:eastAsia="Times New Roman" w:cstheme="minorHAnsi"/>
                  <w:color w:val="000000"/>
                  <w:rPrChange w:id="240" w:author="Jon.Richar" w:date="2022-12-13T10:53:00Z">
                    <w:rPr>
                      <w:rFonts w:ascii="Calibri" w:eastAsia="Times New Roman" w:hAnsi="Calibri" w:cs="Calibri"/>
                      <w:color w:val="000000"/>
                    </w:rPr>
                  </w:rPrChange>
                </w:rPr>
                <w:t>0.16</w:t>
              </w:r>
            </w:ins>
          </w:p>
        </w:tc>
        <w:tc>
          <w:tcPr>
            <w:tcW w:w="850" w:type="dxa"/>
            <w:shd w:val="clear" w:color="000000" w:fill="FFFFFF"/>
            <w:noWrap/>
            <w:vAlign w:val="bottom"/>
            <w:hideMark/>
            <w:tcPrChange w:id="241" w:author="Jon.Richar" w:date="2022-12-13T11:16:00Z">
              <w:tcPr>
                <w:tcW w:w="850" w:type="dxa"/>
                <w:gridSpan w:val="2"/>
                <w:shd w:val="clear" w:color="000000" w:fill="FFFFFF"/>
                <w:noWrap/>
                <w:vAlign w:val="bottom"/>
                <w:hideMark/>
              </w:tcPr>
            </w:tcPrChange>
          </w:tcPr>
          <w:p w14:paraId="4EF8EDB3" w14:textId="77777777" w:rsidR="00337BAD" w:rsidRPr="003D4CC4" w:rsidRDefault="00337BAD" w:rsidP="00337BAD">
            <w:pPr>
              <w:spacing w:after="0" w:line="240" w:lineRule="auto"/>
              <w:jc w:val="right"/>
              <w:rPr>
                <w:ins w:id="242" w:author="Jon.Richar" w:date="2022-12-13T10:51:00Z"/>
                <w:rFonts w:eastAsia="Times New Roman" w:cstheme="minorHAnsi"/>
                <w:color w:val="000000"/>
                <w:rPrChange w:id="243" w:author="Jon.Richar" w:date="2022-12-13T10:53:00Z">
                  <w:rPr>
                    <w:ins w:id="244" w:author="Jon.Richar" w:date="2022-12-13T10:51:00Z"/>
                    <w:rFonts w:ascii="Calibri" w:eastAsia="Times New Roman" w:hAnsi="Calibri" w:cs="Calibri"/>
                    <w:color w:val="000000"/>
                  </w:rPr>
                </w:rPrChange>
              </w:rPr>
            </w:pPr>
            <w:ins w:id="245" w:author="Jon.Richar" w:date="2022-12-13T10:51:00Z">
              <w:r w:rsidRPr="003D4CC4">
                <w:rPr>
                  <w:rFonts w:eastAsia="Times New Roman" w:cstheme="minorHAnsi"/>
                  <w:color w:val="000000"/>
                  <w:rPrChange w:id="246" w:author="Jon.Richar" w:date="2022-12-13T10:53:00Z">
                    <w:rPr>
                      <w:rFonts w:ascii="Calibri" w:eastAsia="Times New Roman" w:hAnsi="Calibri" w:cs="Calibri"/>
                      <w:color w:val="000000"/>
                    </w:rPr>
                  </w:rPrChange>
                </w:rPr>
                <w:t>-0.59</w:t>
              </w:r>
            </w:ins>
          </w:p>
        </w:tc>
        <w:tc>
          <w:tcPr>
            <w:tcW w:w="850" w:type="dxa"/>
            <w:shd w:val="clear" w:color="000000" w:fill="FFFFFF"/>
            <w:noWrap/>
            <w:vAlign w:val="bottom"/>
            <w:hideMark/>
            <w:tcPrChange w:id="247" w:author="Jon.Richar" w:date="2022-12-13T11:16:00Z">
              <w:tcPr>
                <w:tcW w:w="850" w:type="dxa"/>
                <w:gridSpan w:val="2"/>
                <w:shd w:val="clear" w:color="000000" w:fill="FFFFFF"/>
                <w:noWrap/>
                <w:vAlign w:val="bottom"/>
                <w:hideMark/>
              </w:tcPr>
            </w:tcPrChange>
          </w:tcPr>
          <w:p w14:paraId="3EC3D97F" w14:textId="77777777" w:rsidR="00337BAD" w:rsidRPr="003D4CC4" w:rsidRDefault="00337BAD" w:rsidP="00337BAD">
            <w:pPr>
              <w:spacing w:after="0" w:line="240" w:lineRule="auto"/>
              <w:jc w:val="right"/>
              <w:rPr>
                <w:ins w:id="248" w:author="Jon.Richar" w:date="2022-12-13T10:51:00Z"/>
                <w:rFonts w:eastAsia="Times New Roman" w:cstheme="minorHAnsi"/>
                <w:color w:val="000000"/>
                <w:rPrChange w:id="249" w:author="Jon.Richar" w:date="2022-12-13T10:53:00Z">
                  <w:rPr>
                    <w:ins w:id="250" w:author="Jon.Richar" w:date="2022-12-13T10:51:00Z"/>
                    <w:rFonts w:ascii="Calibri" w:eastAsia="Times New Roman" w:hAnsi="Calibri" w:cs="Calibri"/>
                    <w:color w:val="000000"/>
                  </w:rPr>
                </w:rPrChange>
              </w:rPr>
            </w:pPr>
            <w:ins w:id="251" w:author="Jon.Richar" w:date="2022-12-13T10:51:00Z">
              <w:r w:rsidRPr="003D4CC4">
                <w:rPr>
                  <w:rFonts w:eastAsia="Times New Roman" w:cstheme="minorHAnsi"/>
                  <w:color w:val="000000"/>
                  <w:rPrChange w:id="252" w:author="Jon.Richar" w:date="2022-12-13T10:53:00Z">
                    <w:rPr>
                      <w:rFonts w:ascii="Calibri" w:eastAsia="Times New Roman" w:hAnsi="Calibri" w:cs="Calibri"/>
                      <w:color w:val="000000"/>
                    </w:rPr>
                  </w:rPrChange>
                </w:rPr>
                <w:t>0.21</w:t>
              </w:r>
            </w:ins>
          </w:p>
        </w:tc>
        <w:tc>
          <w:tcPr>
            <w:tcW w:w="850" w:type="dxa"/>
            <w:shd w:val="clear" w:color="000000" w:fill="FFFFFF"/>
            <w:noWrap/>
            <w:vAlign w:val="bottom"/>
            <w:hideMark/>
            <w:tcPrChange w:id="253" w:author="Jon.Richar" w:date="2022-12-13T11:16:00Z">
              <w:tcPr>
                <w:tcW w:w="850" w:type="dxa"/>
                <w:gridSpan w:val="2"/>
                <w:shd w:val="clear" w:color="000000" w:fill="FFFFFF"/>
                <w:noWrap/>
                <w:vAlign w:val="bottom"/>
                <w:hideMark/>
              </w:tcPr>
            </w:tcPrChange>
          </w:tcPr>
          <w:p w14:paraId="7A7BC56F" w14:textId="77777777" w:rsidR="00337BAD" w:rsidRPr="003D4CC4" w:rsidRDefault="00337BAD" w:rsidP="00337BAD">
            <w:pPr>
              <w:spacing w:after="0" w:line="240" w:lineRule="auto"/>
              <w:jc w:val="right"/>
              <w:rPr>
                <w:ins w:id="254" w:author="Jon.Richar" w:date="2022-12-13T10:51:00Z"/>
                <w:rFonts w:eastAsia="Times New Roman" w:cstheme="minorHAnsi"/>
                <w:color w:val="000000"/>
                <w:rPrChange w:id="255" w:author="Jon.Richar" w:date="2022-12-13T10:53:00Z">
                  <w:rPr>
                    <w:ins w:id="256" w:author="Jon.Richar" w:date="2022-12-13T10:51:00Z"/>
                    <w:rFonts w:ascii="Calibri" w:eastAsia="Times New Roman" w:hAnsi="Calibri" w:cs="Calibri"/>
                    <w:color w:val="000000"/>
                  </w:rPr>
                </w:rPrChange>
              </w:rPr>
            </w:pPr>
            <w:ins w:id="257" w:author="Jon.Richar" w:date="2022-12-13T10:51:00Z">
              <w:r w:rsidRPr="003D4CC4">
                <w:rPr>
                  <w:rFonts w:eastAsia="Times New Roman" w:cstheme="minorHAnsi"/>
                  <w:color w:val="000000"/>
                  <w:rPrChange w:id="258" w:author="Jon.Richar" w:date="2022-12-13T10:53:00Z">
                    <w:rPr>
                      <w:rFonts w:ascii="Calibri" w:eastAsia="Times New Roman" w:hAnsi="Calibri" w:cs="Calibri"/>
                      <w:color w:val="000000"/>
                    </w:rPr>
                  </w:rPrChange>
                </w:rPr>
                <w:t>-0.23</w:t>
              </w:r>
            </w:ins>
          </w:p>
        </w:tc>
        <w:tc>
          <w:tcPr>
            <w:tcW w:w="755" w:type="dxa"/>
            <w:shd w:val="clear" w:color="000000" w:fill="FFFFFF"/>
            <w:noWrap/>
            <w:vAlign w:val="bottom"/>
            <w:hideMark/>
            <w:tcPrChange w:id="259" w:author="Jon.Richar" w:date="2022-12-13T11:16:00Z">
              <w:tcPr>
                <w:tcW w:w="755" w:type="dxa"/>
                <w:gridSpan w:val="2"/>
                <w:shd w:val="clear" w:color="000000" w:fill="FFFFFF"/>
                <w:noWrap/>
                <w:vAlign w:val="bottom"/>
                <w:hideMark/>
              </w:tcPr>
            </w:tcPrChange>
          </w:tcPr>
          <w:p w14:paraId="79522D87" w14:textId="77777777" w:rsidR="00337BAD" w:rsidRPr="003D4CC4" w:rsidRDefault="00337BAD" w:rsidP="00337BAD">
            <w:pPr>
              <w:spacing w:after="0" w:line="240" w:lineRule="auto"/>
              <w:jc w:val="right"/>
              <w:rPr>
                <w:ins w:id="260" w:author="Jon.Richar" w:date="2022-12-13T10:51:00Z"/>
                <w:rFonts w:eastAsia="Times New Roman" w:cstheme="minorHAnsi"/>
                <w:color w:val="000000"/>
                <w:rPrChange w:id="261" w:author="Jon.Richar" w:date="2022-12-13T10:53:00Z">
                  <w:rPr>
                    <w:ins w:id="262" w:author="Jon.Richar" w:date="2022-12-13T10:51:00Z"/>
                    <w:rFonts w:ascii="Calibri" w:eastAsia="Times New Roman" w:hAnsi="Calibri" w:cs="Calibri"/>
                    <w:color w:val="000000"/>
                  </w:rPr>
                </w:rPrChange>
              </w:rPr>
            </w:pPr>
            <w:ins w:id="263" w:author="Jon.Richar" w:date="2022-12-13T10:51:00Z">
              <w:r w:rsidRPr="003D4CC4">
                <w:rPr>
                  <w:rFonts w:eastAsia="Times New Roman" w:cstheme="minorHAnsi"/>
                  <w:color w:val="000000"/>
                  <w:rPrChange w:id="264" w:author="Jon.Richar" w:date="2022-12-13T10:53:00Z">
                    <w:rPr>
                      <w:rFonts w:ascii="Calibri" w:eastAsia="Times New Roman" w:hAnsi="Calibri" w:cs="Calibri"/>
                      <w:color w:val="000000"/>
                    </w:rPr>
                  </w:rPrChange>
                </w:rPr>
                <w:t>-0.08</w:t>
              </w:r>
            </w:ins>
          </w:p>
        </w:tc>
      </w:tr>
      <w:tr w:rsidR="003D4CC4" w:rsidRPr="00337BAD" w14:paraId="16E15EB1" w14:textId="77777777" w:rsidTr="006E7B69">
        <w:trPr>
          <w:trHeight w:val="308"/>
          <w:ins w:id="265" w:author="Jon.Richar" w:date="2022-12-13T10:51:00Z"/>
          <w:trPrChange w:id="266" w:author="Jon.Richar" w:date="2022-12-13T11:16:00Z">
            <w:trPr>
              <w:gridAfter w:val="0"/>
              <w:trHeight w:val="308"/>
            </w:trPr>
          </w:trPrChange>
        </w:trPr>
        <w:tc>
          <w:tcPr>
            <w:tcW w:w="895" w:type="dxa"/>
            <w:shd w:val="clear" w:color="000000" w:fill="FFFFFF"/>
            <w:noWrap/>
            <w:vAlign w:val="bottom"/>
            <w:hideMark/>
            <w:tcPrChange w:id="267" w:author="Jon.Richar" w:date="2022-12-13T11:16:00Z">
              <w:tcPr>
                <w:tcW w:w="1255" w:type="dxa"/>
                <w:shd w:val="clear" w:color="000000" w:fill="FFFFFF"/>
                <w:noWrap/>
                <w:vAlign w:val="bottom"/>
                <w:hideMark/>
              </w:tcPr>
            </w:tcPrChange>
          </w:tcPr>
          <w:p w14:paraId="6624758F" w14:textId="77777777" w:rsidR="00337BAD" w:rsidRPr="003D4CC4" w:rsidRDefault="00337BAD" w:rsidP="00337BAD">
            <w:pPr>
              <w:spacing w:after="0" w:line="240" w:lineRule="auto"/>
              <w:rPr>
                <w:ins w:id="268" w:author="Jon.Richar" w:date="2022-12-13T10:51:00Z"/>
                <w:rFonts w:eastAsia="Times New Roman" w:cstheme="minorHAnsi"/>
                <w:color w:val="000000"/>
                <w:rPrChange w:id="269" w:author="Jon.Richar" w:date="2022-12-13T10:53:00Z">
                  <w:rPr>
                    <w:ins w:id="270" w:author="Jon.Richar" w:date="2022-12-13T10:51:00Z"/>
                    <w:rFonts w:ascii="Calibri" w:eastAsia="Times New Roman" w:hAnsi="Calibri" w:cs="Calibri"/>
                    <w:color w:val="000000"/>
                  </w:rPr>
                </w:rPrChange>
              </w:rPr>
            </w:pPr>
            <w:ins w:id="271" w:author="Jon.Richar" w:date="2022-12-13T10:51:00Z">
              <w:r w:rsidRPr="003D4CC4">
                <w:rPr>
                  <w:rFonts w:eastAsia="Times New Roman" w:cstheme="minorHAnsi"/>
                  <w:color w:val="000000"/>
                  <w:rPrChange w:id="272" w:author="Jon.Richar" w:date="2022-12-13T10:53:00Z">
                    <w:rPr>
                      <w:rFonts w:ascii="Calibri" w:eastAsia="Times New Roman" w:hAnsi="Calibri" w:cs="Calibri"/>
                      <w:color w:val="000000"/>
                    </w:rPr>
                  </w:rPrChange>
                </w:rPr>
                <w:t>FHS TBM RA2</w:t>
              </w:r>
            </w:ins>
          </w:p>
        </w:tc>
        <w:tc>
          <w:tcPr>
            <w:tcW w:w="920" w:type="dxa"/>
            <w:shd w:val="clear" w:color="000000" w:fill="FFFFFF"/>
            <w:noWrap/>
            <w:vAlign w:val="bottom"/>
            <w:hideMark/>
            <w:tcPrChange w:id="273" w:author="Jon.Richar" w:date="2022-12-13T11:16:00Z">
              <w:tcPr>
                <w:tcW w:w="920" w:type="dxa"/>
                <w:gridSpan w:val="2"/>
                <w:shd w:val="clear" w:color="000000" w:fill="FFFFFF"/>
                <w:noWrap/>
                <w:vAlign w:val="bottom"/>
                <w:hideMark/>
              </w:tcPr>
            </w:tcPrChange>
          </w:tcPr>
          <w:p w14:paraId="1FBEEEC7" w14:textId="77777777" w:rsidR="00337BAD" w:rsidRPr="003D4CC4" w:rsidRDefault="00337BAD" w:rsidP="00337BAD">
            <w:pPr>
              <w:spacing w:after="0" w:line="240" w:lineRule="auto"/>
              <w:jc w:val="right"/>
              <w:rPr>
                <w:ins w:id="274" w:author="Jon.Richar" w:date="2022-12-13T10:51:00Z"/>
                <w:rFonts w:eastAsia="Times New Roman" w:cstheme="minorHAnsi"/>
                <w:color w:val="000000"/>
                <w:rPrChange w:id="275" w:author="Jon.Richar" w:date="2022-12-13T10:53:00Z">
                  <w:rPr>
                    <w:ins w:id="276" w:author="Jon.Richar" w:date="2022-12-13T10:51:00Z"/>
                    <w:rFonts w:ascii="Calibri" w:eastAsia="Times New Roman" w:hAnsi="Calibri" w:cs="Calibri"/>
                    <w:color w:val="000000"/>
                  </w:rPr>
                </w:rPrChange>
              </w:rPr>
            </w:pPr>
            <w:ins w:id="277" w:author="Jon.Richar" w:date="2022-12-13T10:51:00Z">
              <w:r w:rsidRPr="003D4CC4">
                <w:rPr>
                  <w:rFonts w:eastAsia="Times New Roman" w:cstheme="minorHAnsi"/>
                  <w:color w:val="000000"/>
                  <w:rPrChange w:id="278" w:author="Jon.Richar" w:date="2022-12-13T10:53:00Z">
                    <w:rPr>
                      <w:rFonts w:ascii="Calibri" w:eastAsia="Times New Roman" w:hAnsi="Calibri" w:cs="Calibri"/>
                      <w:color w:val="000000"/>
                    </w:rPr>
                  </w:rPrChange>
                </w:rPr>
                <w:t>0.21</w:t>
              </w:r>
            </w:ins>
          </w:p>
        </w:tc>
        <w:tc>
          <w:tcPr>
            <w:tcW w:w="829" w:type="dxa"/>
            <w:shd w:val="clear" w:color="000000" w:fill="FFFFFF"/>
            <w:noWrap/>
            <w:vAlign w:val="bottom"/>
            <w:hideMark/>
            <w:tcPrChange w:id="279" w:author="Jon.Richar" w:date="2022-12-13T11:16:00Z">
              <w:tcPr>
                <w:tcW w:w="829" w:type="dxa"/>
                <w:gridSpan w:val="2"/>
                <w:shd w:val="clear" w:color="000000" w:fill="FFFFFF"/>
                <w:noWrap/>
                <w:vAlign w:val="bottom"/>
                <w:hideMark/>
              </w:tcPr>
            </w:tcPrChange>
          </w:tcPr>
          <w:p w14:paraId="7ADB1D7C" w14:textId="77777777" w:rsidR="00337BAD" w:rsidRPr="003D4CC4" w:rsidRDefault="00337BAD" w:rsidP="00337BAD">
            <w:pPr>
              <w:spacing w:after="0" w:line="240" w:lineRule="auto"/>
              <w:jc w:val="right"/>
              <w:rPr>
                <w:ins w:id="280" w:author="Jon.Richar" w:date="2022-12-13T10:51:00Z"/>
                <w:rFonts w:eastAsia="Times New Roman" w:cstheme="minorHAnsi"/>
                <w:color w:val="000000"/>
                <w:rPrChange w:id="281" w:author="Jon.Richar" w:date="2022-12-13T10:53:00Z">
                  <w:rPr>
                    <w:ins w:id="282" w:author="Jon.Richar" w:date="2022-12-13T10:51:00Z"/>
                    <w:rFonts w:ascii="Calibri" w:eastAsia="Times New Roman" w:hAnsi="Calibri" w:cs="Calibri"/>
                    <w:color w:val="000000"/>
                  </w:rPr>
                </w:rPrChange>
              </w:rPr>
            </w:pPr>
            <w:ins w:id="283" w:author="Jon.Richar" w:date="2022-12-13T10:51:00Z">
              <w:r w:rsidRPr="003D4CC4">
                <w:rPr>
                  <w:rFonts w:eastAsia="Times New Roman" w:cstheme="minorHAnsi"/>
                  <w:color w:val="000000"/>
                  <w:rPrChange w:id="284" w:author="Jon.Richar" w:date="2022-12-13T10:53:00Z">
                    <w:rPr>
                      <w:rFonts w:ascii="Calibri" w:eastAsia="Times New Roman" w:hAnsi="Calibri" w:cs="Calibri"/>
                      <w:color w:val="000000"/>
                    </w:rPr>
                  </w:rPrChange>
                </w:rPr>
                <w:t>-0.39</w:t>
              </w:r>
            </w:ins>
          </w:p>
        </w:tc>
        <w:tc>
          <w:tcPr>
            <w:tcW w:w="850" w:type="dxa"/>
            <w:shd w:val="clear" w:color="000000" w:fill="FFFFFF"/>
            <w:noWrap/>
            <w:vAlign w:val="bottom"/>
            <w:hideMark/>
            <w:tcPrChange w:id="285" w:author="Jon.Richar" w:date="2022-12-13T11:16:00Z">
              <w:tcPr>
                <w:tcW w:w="850" w:type="dxa"/>
                <w:gridSpan w:val="2"/>
                <w:shd w:val="clear" w:color="000000" w:fill="FFFFFF"/>
                <w:noWrap/>
                <w:vAlign w:val="bottom"/>
                <w:hideMark/>
              </w:tcPr>
            </w:tcPrChange>
          </w:tcPr>
          <w:p w14:paraId="43070C0B" w14:textId="77777777" w:rsidR="00337BAD" w:rsidRPr="003D4CC4" w:rsidRDefault="00337BAD" w:rsidP="00337BAD">
            <w:pPr>
              <w:spacing w:after="0" w:line="240" w:lineRule="auto"/>
              <w:jc w:val="right"/>
              <w:rPr>
                <w:ins w:id="286" w:author="Jon.Richar" w:date="2022-12-13T10:51:00Z"/>
                <w:rFonts w:eastAsia="Times New Roman" w:cstheme="minorHAnsi"/>
                <w:color w:val="000000"/>
                <w:rPrChange w:id="287" w:author="Jon.Richar" w:date="2022-12-13T10:53:00Z">
                  <w:rPr>
                    <w:ins w:id="288" w:author="Jon.Richar" w:date="2022-12-13T10:51:00Z"/>
                    <w:rFonts w:ascii="Calibri" w:eastAsia="Times New Roman" w:hAnsi="Calibri" w:cs="Calibri"/>
                    <w:color w:val="000000"/>
                  </w:rPr>
                </w:rPrChange>
              </w:rPr>
            </w:pPr>
            <w:ins w:id="289" w:author="Jon.Richar" w:date="2022-12-13T10:51:00Z">
              <w:r w:rsidRPr="003D4CC4">
                <w:rPr>
                  <w:rFonts w:eastAsia="Times New Roman" w:cstheme="minorHAnsi"/>
                  <w:color w:val="000000"/>
                  <w:rPrChange w:id="290" w:author="Jon.Richar" w:date="2022-12-13T10:53:00Z">
                    <w:rPr>
                      <w:rFonts w:ascii="Calibri" w:eastAsia="Times New Roman" w:hAnsi="Calibri" w:cs="Calibri"/>
                      <w:color w:val="000000"/>
                    </w:rPr>
                  </w:rPrChange>
                </w:rPr>
                <w:t>1.00</w:t>
              </w:r>
            </w:ins>
          </w:p>
        </w:tc>
        <w:tc>
          <w:tcPr>
            <w:tcW w:w="631" w:type="dxa"/>
            <w:shd w:val="clear" w:color="000000" w:fill="FFFFFF"/>
            <w:noWrap/>
            <w:vAlign w:val="bottom"/>
            <w:hideMark/>
            <w:tcPrChange w:id="291" w:author="Jon.Richar" w:date="2022-12-13T11:16:00Z">
              <w:tcPr>
                <w:tcW w:w="631" w:type="dxa"/>
                <w:gridSpan w:val="2"/>
                <w:shd w:val="clear" w:color="000000" w:fill="FFFFFF"/>
                <w:noWrap/>
                <w:vAlign w:val="bottom"/>
                <w:hideMark/>
              </w:tcPr>
            </w:tcPrChange>
          </w:tcPr>
          <w:p w14:paraId="0065CE5A" w14:textId="77777777" w:rsidR="00337BAD" w:rsidRPr="003D4CC4" w:rsidRDefault="00337BAD" w:rsidP="00337BAD">
            <w:pPr>
              <w:spacing w:after="0" w:line="240" w:lineRule="auto"/>
              <w:jc w:val="right"/>
              <w:rPr>
                <w:ins w:id="292" w:author="Jon.Richar" w:date="2022-12-13T10:51:00Z"/>
                <w:rFonts w:eastAsia="Times New Roman" w:cstheme="minorHAnsi"/>
                <w:color w:val="000000"/>
                <w:rPrChange w:id="293" w:author="Jon.Richar" w:date="2022-12-13T10:53:00Z">
                  <w:rPr>
                    <w:ins w:id="294" w:author="Jon.Richar" w:date="2022-12-13T10:51:00Z"/>
                    <w:rFonts w:ascii="Calibri" w:eastAsia="Times New Roman" w:hAnsi="Calibri" w:cs="Calibri"/>
                    <w:color w:val="000000"/>
                  </w:rPr>
                </w:rPrChange>
              </w:rPr>
            </w:pPr>
            <w:ins w:id="295" w:author="Jon.Richar" w:date="2022-12-13T10:51:00Z">
              <w:r w:rsidRPr="003D4CC4">
                <w:rPr>
                  <w:rFonts w:eastAsia="Times New Roman" w:cstheme="minorHAnsi"/>
                  <w:color w:val="000000"/>
                  <w:rPrChange w:id="296" w:author="Jon.Richar" w:date="2022-12-13T10:53:00Z">
                    <w:rPr>
                      <w:rFonts w:ascii="Calibri" w:eastAsia="Times New Roman" w:hAnsi="Calibri" w:cs="Calibri"/>
                      <w:color w:val="000000"/>
                    </w:rPr>
                  </w:rPrChange>
                </w:rPr>
                <w:t>0.97</w:t>
              </w:r>
            </w:ins>
          </w:p>
        </w:tc>
        <w:tc>
          <w:tcPr>
            <w:tcW w:w="965" w:type="dxa"/>
            <w:shd w:val="clear" w:color="000000" w:fill="FFFFFF"/>
            <w:noWrap/>
            <w:vAlign w:val="bottom"/>
            <w:hideMark/>
            <w:tcPrChange w:id="297" w:author="Jon.Richar" w:date="2022-12-13T11:16:00Z">
              <w:tcPr>
                <w:tcW w:w="965" w:type="dxa"/>
                <w:gridSpan w:val="2"/>
                <w:shd w:val="clear" w:color="000000" w:fill="FFFFFF"/>
                <w:noWrap/>
                <w:vAlign w:val="bottom"/>
                <w:hideMark/>
              </w:tcPr>
            </w:tcPrChange>
          </w:tcPr>
          <w:p w14:paraId="5CAA09B1" w14:textId="77777777" w:rsidR="00337BAD" w:rsidRPr="003D4CC4" w:rsidRDefault="00337BAD" w:rsidP="00337BAD">
            <w:pPr>
              <w:spacing w:after="0" w:line="240" w:lineRule="auto"/>
              <w:jc w:val="right"/>
              <w:rPr>
                <w:ins w:id="298" w:author="Jon.Richar" w:date="2022-12-13T10:51:00Z"/>
                <w:rFonts w:eastAsia="Times New Roman" w:cstheme="minorHAnsi"/>
                <w:color w:val="000000"/>
                <w:rPrChange w:id="299" w:author="Jon.Richar" w:date="2022-12-13T10:53:00Z">
                  <w:rPr>
                    <w:ins w:id="300" w:author="Jon.Richar" w:date="2022-12-13T10:51:00Z"/>
                    <w:rFonts w:ascii="Calibri" w:eastAsia="Times New Roman" w:hAnsi="Calibri" w:cs="Calibri"/>
                    <w:color w:val="000000"/>
                  </w:rPr>
                </w:rPrChange>
              </w:rPr>
            </w:pPr>
            <w:ins w:id="301" w:author="Jon.Richar" w:date="2022-12-13T10:51:00Z">
              <w:r w:rsidRPr="003D4CC4">
                <w:rPr>
                  <w:rFonts w:eastAsia="Times New Roman" w:cstheme="minorHAnsi"/>
                  <w:color w:val="000000"/>
                  <w:rPrChange w:id="302" w:author="Jon.Richar" w:date="2022-12-13T10:53:00Z">
                    <w:rPr>
                      <w:rFonts w:ascii="Calibri" w:eastAsia="Times New Roman" w:hAnsi="Calibri" w:cs="Calibri"/>
                      <w:color w:val="000000"/>
                    </w:rPr>
                  </w:rPrChange>
                </w:rPr>
                <w:t>0.72</w:t>
              </w:r>
            </w:ins>
          </w:p>
        </w:tc>
        <w:tc>
          <w:tcPr>
            <w:tcW w:w="829" w:type="dxa"/>
            <w:shd w:val="clear" w:color="000000" w:fill="FFFFFF"/>
            <w:noWrap/>
            <w:vAlign w:val="bottom"/>
            <w:hideMark/>
            <w:tcPrChange w:id="303" w:author="Jon.Richar" w:date="2022-12-13T11:16:00Z">
              <w:tcPr>
                <w:tcW w:w="829" w:type="dxa"/>
                <w:gridSpan w:val="2"/>
                <w:shd w:val="clear" w:color="000000" w:fill="FFFFFF"/>
                <w:noWrap/>
                <w:vAlign w:val="bottom"/>
                <w:hideMark/>
              </w:tcPr>
            </w:tcPrChange>
          </w:tcPr>
          <w:p w14:paraId="0242B195" w14:textId="77777777" w:rsidR="00337BAD" w:rsidRPr="003D4CC4" w:rsidRDefault="00337BAD" w:rsidP="00337BAD">
            <w:pPr>
              <w:spacing w:after="0" w:line="240" w:lineRule="auto"/>
              <w:jc w:val="right"/>
              <w:rPr>
                <w:ins w:id="304" w:author="Jon.Richar" w:date="2022-12-13T10:51:00Z"/>
                <w:rFonts w:eastAsia="Times New Roman" w:cstheme="minorHAnsi"/>
                <w:color w:val="000000"/>
                <w:rPrChange w:id="305" w:author="Jon.Richar" w:date="2022-12-13T10:53:00Z">
                  <w:rPr>
                    <w:ins w:id="306" w:author="Jon.Richar" w:date="2022-12-13T10:51:00Z"/>
                    <w:rFonts w:ascii="Calibri" w:eastAsia="Times New Roman" w:hAnsi="Calibri" w:cs="Calibri"/>
                    <w:color w:val="000000"/>
                  </w:rPr>
                </w:rPrChange>
              </w:rPr>
            </w:pPr>
            <w:ins w:id="307" w:author="Jon.Richar" w:date="2022-12-13T10:51:00Z">
              <w:r w:rsidRPr="003D4CC4">
                <w:rPr>
                  <w:rFonts w:eastAsia="Times New Roman" w:cstheme="minorHAnsi"/>
                  <w:color w:val="000000"/>
                  <w:rPrChange w:id="308" w:author="Jon.Richar" w:date="2022-12-13T10:53:00Z">
                    <w:rPr>
                      <w:rFonts w:ascii="Calibri" w:eastAsia="Times New Roman" w:hAnsi="Calibri" w:cs="Calibri"/>
                      <w:color w:val="000000"/>
                    </w:rPr>
                  </w:rPrChange>
                </w:rPr>
                <w:t>-0.71</w:t>
              </w:r>
            </w:ins>
          </w:p>
        </w:tc>
        <w:tc>
          <w:tcPr>
            <w:tcW w:w="611" w:type="dxa"/>
            <w:shd w:val="clear" w:color="000000" w:fill="FFFFFF"/>
            <w:noWrap/>
            <w:vAlign w:val="bottom"/>
            <w:hideMark/>
            <w:tcPrChange w:id="309" w:author="Jon.Richar" w:date="2022-12-13T11:16:00Z">
              <w:tcPr>
                <w:tcW w:w="611" w:type="dxa"/>
                <w:gridSpan w:val="2"/>
                <w:shd w:val="clear" w:color="000000" w:fill="FFFFFF"/>
                <w:noWrap/>
                <w:vAlign w:val="bottom"/>
                <w:hideMark/>
              </w:tcPr>
            </w:tcPrChange>
          </w:tcPr>
          <w:p w14:paraId="53A360AB" w14:textId="77777777" w:rsidR="00337BAD" w:rsidRPr="003D4CC4" w:rsidRDefault="00337BAD" w:rsidP="00337BAD">
            <w:pPr>
              <w:spacing w:after="0" w:line="240" w:lineRule="auto"/>
              <w:jc w:val="right"/>
              <w:rPr>
                <w:ins w:id="310" w:author="Jon.Richar" w:date="2022-12-13T10:51:00Z"/>
                <w:rFonts w:eastAsia="Times New Roman" w:cstheme="minorHAnsi"/>
                <w:color w:val="000000"/>
                <w:rPrChange w:id="311" w:author="Jon.Richar" w:date="2022-12-13T10:53:00Z">
                  <w:rPr>
                    <w:ins w:id="312" w:author="Jon.Richar" w:date="2022-12-13T10:51:00Z"/>
                    <w:rFonts w:ascii="Calibri" w:eastAsia="Times New Roman" w:hAnsi="Calibri" w:cs="Calibri"/>
                    <w:color w:val="000000"/>
                  </w:rPr>
                </w:rPrChange>
              </w:rPr>
            </w:pPr>
            <w:ins w:id="313" w:author="Jon.Richar" w:date="2022-12-13T10:51:00Z">
              <w:r w:rsidRPr="003D4CC4">
                <w:rPr>
                  <w:rFonts w:eastAsia="Times New Roman" w:cstheme="minorHAnsi"/>
                  <w:color w:val="000000"/>
                  <w:rPrChange w:id="314" w:author="Jon.Richar" w:date="2022-12-13T10:53:00Z">
                    <w:rPr>
                      <w:rFonts w:ascii="Calibri" w:eastAsia="Times New Roman" w:hAnsi="Calibri" w:cs="Calibri"/>
                      <w:color w:val="000000"/>
                    </w:rPr>
                  </w:rPrChange>
                </w:rPr>
                <w:t>-0.05</w:t>
              </w:r>
            </w:ins>
          </w:p>
        </w:tc>
        <w:tc>
          <w:tcPr>
            <w:tcW w:w="850" w:type="dxa"/>
            <w:shd w:val="clear" w:color="000000" w:fill="FFFFFF"/>
            <w:noWrap/>
            <w:vAlign w:val="bottom"/>
            <w:hideMark/>
            <w:tcPrChange w:id="315" w:author="Jon.Richar" w:date="2022-12-13T11:16:00Z">
              <w:tcPr>
                <w:tcW w:w="850" w:type="dxa"/>
                <w:gridSpan w:val="2"/>
                <w:shd w:val="clear" w:color="000000" w:fill="FFFFFF"/>
                <w:noWrap/>
                <w:vAlign w:val="bottom"/>
                <w:hideMark/>
              </w:tcPr>
            </w:tcPrChange>
          </w:tcPr>
          <w:p w14:paraId="3DC05B29" w14:textId="77777777" w:rsidR="00337BAD" w:rsidRPr="003D4CC4" w:rsidRDefault="00337BAD" w:rsidP="00337BAD">
            <w:pPr>
              <w:spacing w:after="0" w:line="240" w:lineRule="auto"/>
              <w:jc w:val="right"/>
              <w:rPr>
                <w:ins w:id="316" w:author="Jon.Richar" w:date="2022-12-13T10:51:00Z"/>
                <w:rFonts w:eastAsia="Times New Roman" w:cstheme="minorHAnsi"/>
                <w:color w:val="000000"/>
                <w:rPrChange w:id="317" w:author="Jon.Richar" w:date="2022-12-13T10:53:00Z">
                  <w:rPr>
                    <w:ins w:id="318" w:author="Jon.Richar" w:date="2022-12-13T10:51:00Z"/>
                    <w:rFonts w:ascii="Calibri" w:eastAsia="Times New Roman" w:hAnsi="Calibri" w:cs="Calibri"/>
                    <w:color w:val="000000"/>
                  </w:rPr>
                </w:rPrChange>
              </w:rPr>
            </w:pPr>
            <w:ins w:id="319" w:author="Jon.Richar" w:date="2022-12-13T10:51:00Z">
              <w:r w:rsidRPr="003D4CC4">
                <w:rPr>
                  <w:rFonts w:eastAsia="Times New Roman" w:cstheme="minorHAnsi"/>
                  <w:color w:val="000000"/>
                  <w:rPrChange w:id="320" w:author="Jon.Richar" w:date="2022-12-13T10:53:00Z">
                    <w:rPr>
                      <w:rFonts w:ascii="Calibri" w:eastAsia="Times New Roman" w:hAnsi="Calibri" w:cs="Calibri"/>
                      <w:color w:val="000000"/>
                    </w:rPr>
                  </w:rPrChange>
                </w:rPr>
                <w:t>0.72</w:t>
              </w:r>
            </w:ins>
          </w:p>
        </w:tc>
        <w:tc>
          <w:tcPr>
            <w:tcW w:w="850" w:type="dxa"/>
            <w:shd w:val="clear" w:color="000000" w:fill="FFFFFF"/>
            <w:noWrap/>
            <w:vAlign w:val="bottom"/>
            <w:hideMark/>
            <w:tcPrChange w:id="321" w:author="Jon.Richar" w:date="2022-12-13T11:16:00Z">
              <w:tcPr>
                <w:tcW w:w="850" w:type="dxa"/>
                <w:gridSpan w:val="2"/>
                <w:shd w:val="clear" w:color="000000" w:fill="FFFFFF"/>
                <w:noWrap/>
                <w:vAlign w:val="bottom"/>
                <w:hideMark/>
              </w:tcPr>
            </w:tcPrChange>
          </w:tcPr>
          <w:p w14:paraId="177618FA" w14:textId="77777777" w:rsidR="00337BAD" w:rsidRPr="003D4CC4" w:rsidRDefault="00337BAD" w:rsidP="00337BAD">
            <w:pPr>
              <w:spacing w:after="0" w:line="240" w:lineRule="auto"/>
              <w:jc w:val="right"/>
              <w:rPr>
                <w:ins w:id="322" w:author="Jon.Richar" w:date="2022-12-13T10:51:00Z"/>
                <w:rFonts w:eastAsia="Times New Roman" w:cstheme="minorHAnsi"/>
                <w:color w:val="000000"/>
                <w:rPrChange w:id="323" w:author="Jon.Richar" w:date="2022-12-13T10:53:00Z">
                  <w:rPr>
                    <w:ins w:id="324" w:author="Jon.Richar" w:date="2022-12-13T10:51:00Z"/>
                    <w:rFonts w:ascii="Calibri" w:eastAsia="Times New Roman" w:hAnsi="Calibri" w:cs="Calibri"/>
                    <w:color w:val="000000"/>
                  </w:rPr>
                </w:rPrChange>
              </w:rPr>
            </w:pPr>
            <w:ins w:id="325" w:author="Jon.Richar" w:date="2022-12-13T10:51:00Z">
              <w:r w:rsidRPr="003D4CC4">
                <w:rPr>
                  <w:rFonts w:eastAsia="Times New Roman" w:cstheme="minorHAnsi"/>
                  <w:color w:val="000000"/>
                  <w:rPrChange w:id="326" w:author="Jon.Richar" w:date="2022-12-13T10:53:00Z">
                    <w:rPr>
                      <w:rFonts w:ascii="Calibri" w:eastAsia="Times New Roman" w:hAnsi="Calibri" w:cs="Calibri"/>
                      <w:color w:val="000000"/>
                    </w:rPr>
                  </w:rPrChange>
                </w:rPr>
                <w:t>-0.33</w:t>
              </w:r>
            </w:ins>
          </w:p>
        </w:tc>
        <w:tc>
          <w:tcPr>
            <w:tcW w:w="850" w:type="dxa"/>
            <w:shd w:val="clear" w:color="000000" w:fill="FFFFFF"/>
            <w:noWrap/>
            <w:vAlign w:val="bottom"/>
            <w:hideMark/>
            <w:tcPrChange w:id="327" w:author="Jon.Richar" w:date="2022-12-13T11:16:00Z">
              <w:tcPr>
                <w:tcW w:w="850" w:type="dxa"/>
                <w:gridSpan w:val="2"/>
                <w:shd w:val="clear" w:color="000000" w:fill="FFFFFF"/>
                <w:noWrap/>
                <w:vAlign w:val="bottom"/>
                <w:hideMark/>
              </w:tcPr>
            </w:tcPrChange>
          </w:tcPr>
          <w:p w14:paraId="28A8E392" w14:textId="77777777" w:rsidR="00337BAD" w:rsidRPr="003D4CC4" w:rsidRDefault="00337BAD" w:rsidP="00337BAD">
            <w:pPr>
              <w:spacing w:after="0" w:line="240" w:lineRule="auto"/>
              <w:jc w:val="right"/>
              <w:rPr>
                <w:ins w:id="328" w:author="Jon.Richar" w:date="2022-12-13T10:51:00Z"/>
                <w:rFonts w:eastAsia="Times New Roman" w:cstheme="minorHAnsi"/>
                <w:color w:val="000000"/>
                <w:rPrChange w:id="329" w:author="Jon.Richar" w:date="2022-12-13T10:53:00Z">
                  <w:rPr>
                    <w:ins w:id="330" w:author="Jon.Richar" w:date="2022-12-13T10:51:00Z"/>
                    <w:rFonts w:ascii="Calibri" w:eastAsia="Times New Roman" w:hAnsi="Calibri" w:cs="Calibri"/>
                    <w:color w:val="000000"/>
                  </w:rPr>
                </w:rPrChange>
              </w:rPr>
            </w:pPr>
            <w:ins w:id="331" w:author="Jon.Richar" w:date="2022-12-13T10:51:00Z">
              <w:r w:rsidRPr="003D4CC4">
                <w:rPr>
                  <w:rFonts w:eastAsia="Times New Roman" w:cstheme="minorHAnsi"/>
                  <w:color w:val="000000"/>
                  <w:rPrChange w:id="332" w:author="Jon.Richar" w:date="2022-12-13T10:53:00Z">
                    <w:rPr>
                      <w:rFonts w:ascii="Calibri" w:eastAsia="Times New Roman" w:hAnsi="Calibri" w:cs="Calibri"/>
                      <w:color w:val="000000"/>
                    </w:rPr>
                  </w:rPrChange>
                </w:rPr>
                <w:t>0.27</w:t>
              </w:r>
            </w:ins>
          </w:p>
        </w:tc>
        <w:tc>
          <w:tcPr>
            <w:tcW w:w="755" w:type="dxa"/>
            <w:shd w:val="clear" w:color="000000" w:fill="FFFFFF"/>
            <w:noWrap/>
            <w:vAlign w:val="bottom"/>
            <w:hideMark/>
            <w:tcPrChange w:id="333" w:author="Jon.Richar" w:date="2022-12-13T11:16:00Z">
              <w:tcPr>
                <w:tcW w:w="755" w:type="dxa"/>
                <w:gridSpan w:val="2"/>
                <w:shd w:val="clear" w:color="000000" w:fill="FFFFFF"/>
                <w:noWrap/>
                <w:vAlign w:val="bottom"/>
                <w:hideMark/>
              </w:tcPr>
            </w:tcPrChange>
          </w:tcPr>
          <w:p w14:paraId="722F2D14" w14:textId="77777777" w:rsidR="00337BAD" w:rsidRPr="003D4CC4" w:rsidRDefault="00337BAD" w:rsidP="00337BAD">
            <w:pPr>
              <w:spacing w:after="0" w:line="240" w:lineRule="auto"/>
              <w:jc w:val="right"/>
              <w:rPr>
                <w:ins w:id="334" w:author="Jon.Richar" w:date="2022-12-13T10:51:00Z"/>
                <w:rFonts w:eastAsia="Times New Roman" w:cstheme="minorHAnsi"/>
                <w:color w:val="000000"/>
                <w:rPrChange w:id="335" w:author="Jon.Richar" w:date="2022-12-13T10:53:00Z">
                  <w:rPr>
                    <w:ins w:id="336" w:author="Jon.Richar" w:date="2022-12-13T10:51:00Z"/>
                    <w:rFonts w:ascii="Calibri" w:eastAsia="Times New Roman" w:hAnsi="Calibri" w:cs="Calibri"/>
                    <w:color w:val="000000"/>
                  </w:rPr>
                </w:rPrChange>
              </w:rPr>
            </w:pPr>
            <w:ins w:id="337" w:author="Jon.Richar" w:date="2022-12-13T10:51:00Z">
              <w:r w:rsidRPr="003D4CC4">
                <w:rPr>
                  <w:rFonts w:eastAsia="Times New Roman" w:cstheme="minorHAnsi"/>
                  <w:color w:val="000000"/>
                  <w:rPrChange w:id="338" w:author="Jon.Richar" w:date="2022-12-13T10:53:00Z">
                    <w:rPr>
                      <w:rFonts w:ascii="Calibri" w:eastAsia="Times New Roman" w:hAnsi="Calibri" w:cs="Calibri"/>
                      <w:color w:val="000000"/>
                    </w:rPr>
                  </w:rPrChange>
                </w:rPr>
                <w:t>0.03</w:t>
              </w:r>
            </w:ins>
          </w:p>
        </w:tc>
      </w:tr>
      <w:tr w:rsidR="003D4CC4" w:rsidRPr="00337BAD" w14:paraId="14666CDB" w14:textId="77777777" w:rsidTr="006E7B69">
        <w:trPr>
          <w:trHeight w:val="308"/>
          <w:ins w:id="339" w:author="Jon.Richar" w:date="2022-12-13T10:51:00Z"/>
          <w:trPrChange w:id="340" w:author="Jon.Richar" w:date="2022-12-13T11:16:00Z">
            <w:trPr>
              <w:gridAfter w:val="0"/>
              <w:trHeight w:val="308"/>
            </w:trPr>
          </w:trPrChange>
        </w:trPr>
        <w:tc>
          <w:tcPr>
            <w:tcW w:w="895" w:type="dxa"/>
            <w:shd w:val="clear" w:color="000000" w:fill="FFFFFF"/>
            <w:noWrap/>
            <w:vAlign w:val="bottom"/>
            <w:hideMark/>
            <w:tcPrChange w:id="341" w:author="Jon.Richar" w:date="2022-12-13T11:16:00Z">
              <w:tcPr>
                <w:tcW w:w="1255" w:type="dxa"/>
                <w:shd w:val="clear" w:color="000000" w:fill="FFFFFF"/>
                <w:noWrap/>
                <w:vAlign w:val="bottom"/>
                <w:hideMark/>
              </w:tcPr>
            </w:tcPrChange>
          </w:tcPr>
          <w:p w14:paraId="5EFA5AAE" w14:textId="77777777" w:rsidR="00337BAD" w:rsidRPr="003D4CC4" w:rsidRDefault="00337BAD" w:rsidP="00337BAD">
            <w:pPr>
              <w:spacing w:after="0" w:line="240" w:lineRule="auto"/>
              <w:rPr>
                <w:ins w:id="342" w:author="Jon.Richar" w:date="2022-12-13T10:51:00Z"/>
                <w:rFonts w:eastAsia="Times New Roman" w:cstheme="minorHAnsi"/>
                <w:color w:val="000000"/>
                <w:rPrChange w:id="343" w:author="Jon.Richar" w:date="2022-12-13T10:53:00Z">
                  <w:rPr>
                    <w:ins w:id="344" w:author="Jon.Richar" w:date="2022-12-13T10:51:00Z"/>
                    <w:rFonts w:ascii="Calibri" w:eastAsia="Times New Roman" w:hAnsi="Calibri" w:cs="Calibri"/>
                    <w:color w:val="000000"/>
                  </w:rPr>
                </w:rPrChange>
              </w:rPr>
            </w:pPr>
            <w:ins w:id="345" w:author="Jon.Richar" w:date="2022-12-13T10:51:00Z">
              <w:r w:rsidRPr="003D4CC4">
                <w:rPr>
                  <w:rFonts w:eastAsia="Times New Roman" w:cstheme="minorHAnsi"/>
                  <w:color w:val="000000"/>
                  <w:rPrChange w:id="346" w:author="Jon.Richar" w:date="2022-12-13T10:53:00Z">
                    <w:rPr>
                      <w:rFonts w:ascii="Calibri" w:eastAsia="Times New Roman" w:hAnsi="Calibri" w:cs="Calibri"/>
                      <w:color w:val="000000"/>
                    </w:rPr>
                  </w:rPrChange>
                </w:rPr>
                <w:t>FHS TBM</w:t>
              </w:r>
            </w:ins>
          </w:p>
        </w:tc>
        <w:tc>
          <w:tcPr>
            <w:tcW w:w="920" w:type="dxa"/>
            <w:shd w:val="clear" w:color="000000" w:fill="FFFFFF"/>
            <w:noWrap/>
            <w:vAlign w:val="bottom"/>
            <w:hideMark/>
            <w:tcPrChange w:id="347" w:author="Jon.Richar" w:date="2022-12-13T11:16:00Z">
              <w:tcPr>
                <w:tcW w:w="920" w:type="dxa"/>
                <w:gridSpan w:val="2"/>
                <w:shd w:val="clear" w:color="000000" w:fill="FFFFFF"/>
                <w:noWrap/>
                <w:vAlign w:val="bottom"/>
                <w:hideMark/>
              </w:tcPr>
            </w:tcPrChange>
          </w:tcPr>
          <w:p w14:paraId="4575AFC2" w14:textId="77777777" w:rsidR="00337BAD" w:rsidRPr="003D4CC4" w:rsidRDefault="00337BAD" w:rsidP="00337BAD">
            <w:pPr>
              <w:spacing w:after="0" w:line="240" w:lineRule="auto"/>
              <w:jc w:val="right"/>
              <w:rPr>
                <w:ins w:id="348" w:author="Jon.Richar" w:date="2022-12-13T10:51:00Z"/>
                <w:rFonts w:eastAsia="Times New Roman" w:cstheme="minorHAnsi"/>
                <w:color w:val="000000"/>
                <w:rPrChange w:id="349" w:author="Jon.Richar" w:date="2022-12-13T10:53:00Z">
                  <w:rPr>
                    <w:ins w:id="350" w:author="Jon.Richar" w:date="2022-12-13T10:51:00Z"/>
                    <w:rFonts w:ascii="Calibri" w:eastAsia="Times New Roman" w:hAnsi="Calibri" w:cs="Calibri"/>
                    <w:color w:val="000000"/>
                  </w:rPr>
                </w:rPrChange>
              </w:rPr>
            </w:pPr>
            <w:ins w:id="351" w:author="Jon.Richar" w:date="2022-12-13T10:51:00Z">
              <w:r w:rsidRPr="003D4CC4">
                <w:rPr>
                  <w:rFonts w:eastAsia="Times New Roman" w:cstheme="minorHAnsi"/>
                  <w:color w:val="000000"/>
                  <w:rPrChange w:id="352" w:author="Jon.Richar" w:date="2022-12-13T10:53:00Z">
                    <w:rPr>
                      <w:rFonts w:ascii="Calibri" w:eastAsia="Times New Roman" w:hAnsi="Calibri" w:cs="Calibri"/>
                      <w:color w:val="000000"/>
                    </w:rPr>
                  </w:rPrChange>
                </w:rPr>
                <w:t>0.17</w:t>
              </w:r>
            </w:ins>
          </w:p>
        </w:tc>
        <w:tc>
          <w:tcPr>
            <w:tcW w:w="829" w:type="dxa"/>
            <w:shd w:val="clear" w:color="000000" w:fill="FFFFFF"/>
            <w:noWrap/>
            <w:vAlign w:val="bottom"/>
            <w:hideMark/>
            <w:tcPrChange w:id="353" w:author="Jon.Richar" w:date="2022-12-13T11:16:00Z">
              <w:tcPr>
                <w:tcW w:w="829" w:type="dxa"/>
                <w:gridSpan w:val="2"/>
                <w:shd w:val="clear" w:color="000000" w:fill="FFFFFF"/>
                <w:noWrap/>
                <w:vAlign w:val="bottom"/>
                <w:hideMark/>
              </w:tcPr>
            </w:tcPrChange>
          </w:tcPr>
          <w:p w14:paraId="4EE48A8E" w14:textId="77777777" w:rsidR="00337BAD" w:rsidRPr="003D4CC4" w:rsidRDefault="00337BAD" w:rsidP="00337BAD">
            <w:pPr>
              <w:spacing w:after="0" w:line="240" w:lineRule="auto"/>
              <w:jc w:val="right"/>
              <w:rPr>
                <w:ins w:id="354" w:author="Jon.Richar" w:date="2022-12-13T10:51:00Z"/>
                <w:rFonts w:eastAsia="Times New Roman" w:cstheme="minorHAnsi"/>
                <w:color w:val="000000"/>
                <w:rPrChange w:id="355" w:author="Jon.Richar" w:date="2022-12-13T10:53:00Z">
                  <w:rPr>
                    <w:ins w:id="356" w:author="Jon.Richar" w:date="2022-12-13T10:51:00Z"/>
                    <w:rFonts w:ascii="Calibri" w:eastAsia="Times New Roman" w:hAnsi="Calibri" w:cs="Calibri"/>
                    <w:color w:val="000000"/>
                  </w:rPr>
                </w:rPrChange>
              </w:rPr>
            </w:pPr>
            <w:ins w:id="357" w:author="Jon.Richar" w:date="2022-12-13T10:51:00Z">
              <w:r w:rsidRPr="003D4CC4">
                <w:rPr>
                  <w:rFonts w:eastAsia="Times New Roman" w:cstheme="minorHAnsi"/>
                  <w:color w:val="000000"/>
                  <w:rPrChange w:id="358" w:author="Jon.Richar" w:date="2022-12-13T10:53:00Z">
                    <w:rPr>
                      <w:rFonts w:ascii="Calibri" w:eastAsia="Times New Roman" w:hAnsi="Calibri" w:cs="Calibri"/>
                      <w:color w:val="000000"/>
                    </w:rPr>
                  </w:rPrChange>
                </w:rPr>
                <w:t>-0.48</w:t>
              </w:r>
            </w:ins>
          </w:p>
        </w:tc>
        <w:tc>
          <w:tcPr>
            <w:tcW w:w="850" w:type="dxa"/>
            <w:shd w:val="clear" w:color="000000" w:fill="FFFFFF"/>
            <w:noWrap/>
            <w:vAlign w:val="bottom"/>
            <w:hideMark/>
            <w:tcPrChange w:id="359" w:author="Jon.Richar" w:date="2022-12-13T11:16:00Z">
              <w:tcPr>
                <w:tcW w:w="850" w:type="dxa"/>
                <w:gridSpan w:val="2"/>
                <w:shd w:val="clear" w:color="000000" w:fill="FFFFFF"/>
                <w:noWrap/>
                <w:vAlign w:val="bottom"/>
                <w:hideMark/>
              </w:tcPr>
            </w:tcPrChange>
          </w:tcPr>
          <w:p w14:paraId="30A444B3" w14:textId="77777777" w:rsidR="00337BAD" w:rsidRPr="003D4CC4" w:rsidRDefault="00337BAD" w:rsidP="00337BAD">
            <w:pPr>
              <w:spacing w:after="0" w:line="240" w:lineRule="auto"/>
              <w:jc w:val="right"/>
              <w:rPr>
                <w:ins w:id="360" w:author="Jon.Richar" w:date="2022-12-13T10:51:00Z"/>
                <w:rFonts w:eastAsia="Times New Roman" w:cstheme="minorHAnsi"/>
                <w:color w:val="000000"/>
                <w:rPrChange w:id="361" w:author="Jon.Richar" w:date="2022-12-13T10:53:00Z">
                  <w:rPr>
                    <w:ins w:id="362" w:author="Jon.Richar" w:date="2022-12-13T10:51:00Z"/>
                    <w:rFonts w:ascii="Calibri" w:eastAsia="Times New Roman" w:hAnsi="Calibri" w:cs="Calibri"/>
                    <w:color w:val="000000"/>
                  </w:rPr>
                </w:rPrChange>
              </w:rPr>
            </w:pPr>
            <w:ins w:id="363" w:author="Jon.Richar" w:date="2022-12-13T10:51:00Z">
              <w:r w:rsidRPr="003D4CC4">
                <w:rPr>
                  <w:rFonts w:eastAsia="Times New Roman" w:cstheme="minorHAnsi"/>
                  <w:color w:val="000000"/>
                  <w:rPrChange w:id="364" w:author="Jon.Richar" w:date="2022-12-13T10:53:00Z">
                    <w:rPr>
                      <w:rFonts w:ascii="Calibri" w:eastAsia="Times New Roman" w:hAnsi="Calibri" w:cs="Calibri"/>
                      <w:color w:val="000000"/>
                    </w:rPr>
                  </w:rPrChange>
                </w:rPr>
                <w:t>0.97</w:t>
              </w:r>
            </w:ins>
          </w:p>
        </w:tc>
        <w:tc>
          <w:tcPr>
            <w:tcW w:w="631" w:type="dxa"/>
            <w:shd w:val="clear" w:color="000000" w:fill="FFFFFF"/>
            <w:noWrap/>
            <w:vAlign w:val="bottom"/>
            <w:hideMark/>
            <w:tcPrChange w:id="365" w:author="Jon.Richar" w:date="2022-12-13T11:16:00Z">
              <w:tcPr>
                <w:tcW w:w="631" w:type="dxa"/>
                <w:gridSpan w:val="2"/>
                <w:shd w:val="clear" w:color="000000" w:fill="FFFFFF"/>
                <w:noWrap/>
                <w:vAlign w:val="bottom"/>
                <w:hideMark/>
              </w:tcPr>
            </w:tcPrChange>
          </w:tcPr>
          <w:p w14:paraId="28EC5C13" w14:textId="77777777" w:rsidR="00337BAD" w:rsidRPr="003D4CC4" w:rsidRDefault="00337BAD" w:rsidP="00337BAD">
            <w:pPr>
              <w:spacing w:after="0" w:line="240" w:lineRule="auto"/>
              <w:jc w:val="right"/>
              <w:rPr>
                <w:ins w:id="366" w:author="Jon.Richar" w:date="2022-12-13T10:51:00Z"/>
                <w:rFonts w:eastAsia="Times New Roman" w:cstheme="minorHAnsi"/>
                <w:color w:val="000000"/>
                <w:rPrChange w:id="367" w:author="Jon.Richar" w:date="2022-12-13T10:53:00Z">
                  <w:rPr>
                    <w:ins w:id="368" w:author="Jon.Richar" w:date="2022-12-13T10:51:00Z"/>
                    <w:rFonts w:ascii="Calibri" w:eastAsia="Times New Roman" w:hAnsi="Calibri" w:cs="Calibri"/>
                    <w:color w:val="000000"/>
                  </w:rPr>
                </w:rPrChange>
              </w:rPr>
            </w:pPr>
            <w:ins w:id="369" w:author="Jon.Richar" w:date="2022-12-13T10:51:00Z">
              <w:r w:rsidRPr="003D4CC4">
                <w:rPr>
                  <w:rFonts w:eastAsia="Times New Roman" w:cstheme="minorHAnsi"/>
                  <w:color w:val="000000"/>
                  <w:rPrChange w:id="370" w:author="Jon.Richar" w:date="2022-12-13T10:53:00Z">
                    <w:rPr>
                      <w:rFonts w:ascii="Calibri" w:eastAsia="Times New Roman" w:hAnsi="Calibri" w:cs="Calibri"/>
                      <w:color w:val="000000"/>
                    </w:rPr>
                  </w:rPrChange>
                </w:rPr>
                <w:t>1.00</w:t>
              </w:r>
            </w:ins>
          </w:p>
        </w:tc>
        <w:tc>
          <w:tcPr>
            <w:tcW w:w="965" w:type="dxa"/>
            <w:shd w:val="clear" w:color="000000" w:fill="FFFFFF"/>
            <w:noWrap/>
            <w:vAlign w:val="bottom"/>
            <w:hideMark/>
            <w:tcPrChange w:id="371" w:author="Jon.Richar" w:date="2022-12-13T11:16:00Z">
              <w:tcPr>
                <w:tcW w:w="965" w:type="dxa"/>
                <w:gridSpan w:val="2"/>
                <w:shd w:val="clear" w:color="000000" w:fill="FFFFFF"/>
                <w:noWrap/>
                <w:vAlign w:val="bottom"/>
                <w:hideMark/>
              </w:tcPr>
            </w:tcPrChange>
          </w:tcPr>
          <w:p w14:paraId="0E94FE9A" w14:textId="77777777" w:rsidR="00337BAD" w:rsidRPr="003D4CC4" w:rsidRDefault="00337BAD" w:rsidP="00337BAD">
            <w:pPr>
              <w:spacing w:after="0" w:line="240" w:lineRule="auto"/>
              <w:jc w:val="right"/>
              <w:rPr>
                <w:ins w:id="372" w:author="Jon.Richar" w:date="2022-12-13T10:51:00Z"/>
                <w:rFonts w:eastAsia="Times New Roman" w:cstheme="minorHAnsi"/>
                <w:color w:val="000000"/>
                <w:rPrChange w:id="373" w:author="Jon.Richar" w:date="2022-12-13T10:53:00Z">
                  <w:rPr>
                    <w:ins w:id="374" w:author="Jon.Richar" w:date="2022-12-13T10:51:00Z"/>
                    <w:rFonts w:ascii="Calibri" w:eastAsia="Times New Roman" w:hAnsi="Calibri" w:cs="Calibri"/>
                    <w:color w:val="000000"/>
                  </w:rPr>
                </w:rPrChange>
              </w:rPr>
            </w:pPr>
            <w:ins w:id="375" w:author="Jon.Richar" w:date="2022-12-13T10:51:00Z">
              <w:r w:rsidRPr="003D4CC4">
                <w:rPr>
                  <w:rFonts w:eastAsia="Times New Roman" w:cstheme="minorHAnsi"/>
                  <w:color w:val="000000"/>
                  <w:rPrChange w:id="376" w:author="Jon.Richar" w:date="2022-12-13T10:53:00Z">
                    <w:rPr>
                      <w:rFonts w:ascii="Calibri" w:eastAsia="Times New Roman" w:hAnsi="Calibri" w:cs="Calibri"/>
                      <w:color w:val="000000"/>
                    </w:rPr>
                  </w:rPrChange>
                </w:rPr>
                <w:t>0.65</w:t>
              </w:r>
            </w:ins>
          </w:p>
        </w:tc>
        <w:tc>
          <w:tcPr>
            <w:tcW w:w="829" w:type="dxa"/>
            <w:shd w:val="clear" w:color="000000" w:fill="FFFFFF"/>
            <w:noWrap/>
            <w:vAlign w:val="bottom"/>
            <w:hideMark/>
            <w:tcPrChange w:id="377" w:author="Jon.Richar" w:date="2022-12-13T11:16:00Z">
              <w:tcPr>
                <w:tcW w:w="829" w:type="dxa"/>
                <w:gridSpan w:val="2"/>
                <w:shd w:val="clear" w:color="000000" w:fill="FFFFFF"/>
                <w:noWrap/>
                <w:vAlign w:val="bottom"/>
                <w:hideMark/>
              </w:tcPr>
            </w:tcPrChange>
          </w:tcPr>
          <w:p w14:paraId="04F8082E" w14:textId="77777777" w:rsidR="00337BAD" w:rsidRPr="003D4CC4" w:rsidRDefault="00337BAD" w:rsidP="00337BAD">
            <w:pPr>
              <w:spacing w:after="0" w:line="240" w:lineRule="auto"/>
              <w:jc w:val="right"/>
              <w:rPr>
                <w:ins w:id="378" w:author="Jon.Richar" w:date="2022-12-13T10:51:00Z"/>
                <w:rFonts w:eastAsia="Times New Roman" w:cstheme="minorHAnsi"/>
                <w:color w:val="000000"/>
                <w:rPrChange w:id="379" w:author="Jon.Richar" w:date="2022-12-13T10:53:00Z">
                  <w:rPr>
                    <w:ins w:id="380" w:author="Jon.Richar" w:date="2022-12-13T10:51:00Z"/>
                    <w:rFonts w:ascii="Calibri" w:eastAsia="Times New Roman" w:hAnsi="Calibri" w:cs="Calibri"/>
                    <w:color w:val="000000"/>
                  </w:rPr>
                </w:rPrChange>
              </w:rPr>
            </w:pPr>
            <w:ins w:id="381" w:author="Jon.Richar" w:date="2022-12-13T10:51:00Z">
              <w:r w:rsidRPr="003D4CC4">
                <w:rPr>
                  <w:rFonts w:eastAsia="Times New Roman" w:cstheme="minorHAnsi"/>
                  <w:color w:val="000000"/>
                  <w:rPrChange w:id="382" w:author="Jon.Richar" w:date="2022-12-13T10:53:00Z">
                    <w:rPr>
                      <w:rFonts w:ascii="Calibri" w:eastAsia="Times New Roman" w:hAnsi="Calibri" w:cs="Calibri"/>
                      <w:color w:val="000000"/>
                    </w:rPr>
                  </w:rPrChange>
                </w:rPr>
                <w:t>-0.57</w:t>
              </w:r>
            </w:ins>
          </w:p>
        </w:tc>
        <w:tc>
          <w:tcPr>
            <w:tcW w:w="611" w:type="dxa"/>
            <w:shd w:val="clear" w:color="000000" w:fill="FFFFFF"/>
            <w:noWrap/>
            <w:vAlign w:val="bottom"/>
            <w:hideMark/>
            <w:tcPrChange w:id="383" w:author="Jon.Richar" w:date="2022-12-13T11:16:00Z">
              <w:tcPr>
                <w:tcW w:w="611" w:type="dxa"/>
                <w:gridSpan w:val="2"/>
                <w:shd w:val="clear" w:color="000000" w:fill="FFFFFF"/>
                <w:noWrap/>
                <w:vAlign w:val="bottom"/>
                <w:hideMark/>
              </w:tcPr>
            </w:tcPrChange>
          </w:tcPr>
          <w:p w14:paraId="3A5E82F6" w14:textId="77777777" w:rsidR="00337BAD" w:rsidRPr="003D4CC4" w:rsidRDefault="00337BAD" w:rsidP="00337BAD">
            <w:pPr>
              <w:spacing w:after="0" w:line="240" w:lineRule="auto"/>
              <w:jc w:val="right"/>
              <w:rPr>
                <w:ins w:id="384" w:author="Jon.Richar" w:date="2022-12-13T10:51:00Z"/>
                <w:rFonts w:eastAsia="Times New Roman" w:cstheme="minorHAnsi"/>
                <w:color w:val="000000"/>
                <w:rPrChange w:id="385" w:author="Jon.Richar" w:date="2022-12-13T10:53:00Z">
                  <w:rPr>
                    <w:ins w:id="386" w:author="Jon.Richar" w:date="2022-12-13T10:51:00Z"/>
                    <w:rFonts w:ascii="Calibri" w:eastAsia="Times New Roman" w:hAnsi="Calibri" w:cs="Calibri"/>
                    <w:color w:val="000000"/>
                  </w:rPr>
                </w:rPrChange>
              </w:rPr>
            </w:pPr>
            <w:ins w:id="387" w:author="Jon.Richar" w:date="2022-12-13T10:51:00Z">
              <w:r w:rsidRPr="003D4CC4">
                <w:rPr>
                  <w:rFonts w:eastAsia="Times New Roman" w:cstheme="minorHAnsi"/>
                  <w:color w:val="000000"/>
                  <w:rPrChange w:id="388" w:author="Jon.Richar" w:date="2022-12-13T10:53:00Z">
                    <w:rPr>
                      <w:rFonts w:ascii="Calibri" w:eastAsia="Times New Roman" w:hAnsi="Calibri" w:cs="Calibri"/>
                      <w:color w:val="000000"/>
                    </w:rPr>
                  </w:rPrChange>
                </w:rPr>
                <w:t>-0.38</w:t>
              </w:r>
            </w:ins>
          </w:p>
        </w:tc>
        <w:tc>
          <w:tcPr>
            <w:tcW w:w="850" w:type="dxa"/>
            <w:shd w:val="clear" w:color="000000" w:fill="FFFFFF"/>
            <w:noWrap/>
            <w:vAlign w:val="bottom"/>
            <w:hideMark/>
            <w:tcPrChange w:id="389" w:author="Jon.Richar" w:date="2022-12-13T11:16:00Z">
              <w:tcPr>
                <w:tcW w:w="850" w:type="dxa"/>
                <w:gridSpan w:val="2"/>
                <w:shd w:val="clear" w:color="000000" w:fill="FFFFFF"/>
                <w:noWrap/>
                <w:vAlign w:val="bottom"/>
                <w:hideMark/>
              </w:tcPr>
            </w:tcPrChange>
          </w:tcPr>
          <w:p w14:paraId="56D2DE53" w14:textId="77777777" w:rsidR="00337BAD" w:rsidRPr="003D4CC4" w:rsidRDefault="00337BAD" w:rsidP="00337BAD">
            <w:pPr>
              <w:spacing w:after="0" w:line="240" w:lineRule="auto"/>
              <w:jc w:val="right"/>
              <w:rPr>
                <w:ins w:id="390" w:author="Jon.Richar" w:date="2022-12-13T10:51:00Z"/>
                <w:rFonts w:eastAsia="Times New Roman" w:cstheme="minorHAnsi"/>
                <w:color w:val="000000"/>
                <w:rPrChange w:id="391" w:author="Jon.Richar" w:date="2022-12-13T10:53:00Z">
                  <w:rPr>
                    <w:ins w:id="392" w:author="Jon.Richar" w:date="2022-12-13T10:51:00Z"/>
                    <w:rFonts w:ascii="Calibri" w:eastAsia="Times New Roman" w:hAnsi="Calibri" w:cs="Calibri"/>
                    <w:color w:val="000000"/>
                  </w:rPr>
                </w:rPrChange>
              </w:rPr>
            </w:pPr>
            <w:ins w:id="393" w:author="Jon.Richar" w:date="2022-12-13T10:51:00Z">
              <w:r w:rsidRPr="003D4CC4">
                <w:rPr>
                  <w:rFonts w:eastAsia="Times New Roman" w:cstheme="minorHAnsi"/>
                  <w:color w:val="000000"/>
                  <w:rPrChange w:id="394" w:author="Jon.Richar" w:date="2022-12-13T10:53:00Z">
                    <w:rPr>
                      <w:rFonts w:ascii="Calibri" w:eastAsia="Times New Roman" w:hAnsi="Calibri" w:cs="Calibri"/>
                      <w:color w:val="000000"/>
                    </w:rPr>
                  </w:rPrChange>
                </w:rPr>
                <w:t>0.67</w:t>
              </w:r>
            </w:ins>
          </w:p>
        </w:tc>
        <w:tc>
          <w:tcPr>
            <w:tcW w:w="850" w:type="dxa"/>
            <w:shd w:val="clear" w:color="000000" w:fill="FFFFFF"/>
            <w:noWrap/>
            <w:vAlign w:val="bottom"/>
            <w:hideMark/>
            <w:tcPrChange w:id="395" w:author="Jon.Richar" w:date="2022-12-13T11:16:00Z">
              <w:tcPr>
                <w:tcW w:w="850" w:type="dxa"/>
                <w:gridSpan w:val="2"/>
                <w:shd w:val="clear" w:color="000000" w:fill="FFFFFF"/>
                <w:noWrap/>
                <w:vAlign w:val="bottom"/>
                <w:hideMark/>
              </w:tcPr>
            </w:tcPrChange>
          </w:tcPr>
          <w:p w14:paraId="72A7F083" w14:textId="77777777" w:rsidR="00337BAD" w:rsidRPr="003D4CC4" w:rsidRDefault="00337BAD" w:rsidP="00337BAD">
            <w:pPr>
              <w:spacing w:after="0" w:line="240" w:lineRule="auto"/>
              <w:jc w:val="right"/>
              <w:rPr>
                <w:ins w:id="396" w:author="Jon.Richar" w:date="2022-12-13T10:51:00Z"/>
                <w:rFonts w:eastAsia="Times New Roman" w:cstheme="minorHAnsi"/>
                <w:color w:val="000000"/>
                <w:rPrChange w:id="397" w:author="Jon.Richar" w:date="2022-12-13T10:53:00Z">
                  <w:rPr>
                    <w:ins w:id="398" w:author="Jon.Richar" w:date="2022-12-13T10:51:00Z"/>
                    <w:rFonts w:ascii="Calibri" w:eastAsia="Times New Roman" w:hAnsi="Calibri" w:cs="Calibri"/>
                    <w:color w:val="000000"/>
                  </w:rPr>
                </w:rPrChange>
              </w:rPr>
            </w:pPr>
            <w:ins w:id="399" w:author="Jon.Richar" w:date="2022-12-13T10:51:00Z">
              <w:r w:rsidRPr="003D4CC4">
                <w:rPr>
                  <w:rFonts w:eastAsia="Times New Roman" w:cstheme="minorHAnsi"/>
                  <w:color w:val="000000"/>
                  <w:rPrChange w:id="400" w:author="Jon.Richar" w:date="2022-12-13T10:53:00Z">
                    <w:rPr>
                      <w:rFonts w:ascii="Calibri" w:eastAsia="Times New Roman" w:hAnsi="Calibri" w:cs="Calibri"/>
                      <w:color w:val="000000"/>
                    </w:rPr>
                  </w:rPrChange>
                </w:rPr>
                <w:t>-0.45</w:t>
              </w:r>
            </w:ins>
          </w:p>
        </w:tc>
        <w:tc>
          <w:tcPr>
            <w:tcW w:w="850" w:type="dxa"/>
            <w:shd w:val="clear" w:color="000000" w:fill="FFFFFF"/>
            <w:noWrap/>
            <w:vAlign w:val="bottom"/>
            <w:hideMark/>
            <w:tcPrChange w:id="401" w:author="Jon.Richar" w:date="2022-12-13T11:16:00Z">
              <w:tcPr>
                <w:tcW w:w="850" w:type="dxa"/>
                <w:gridSpan w:val="2"/>
                <w:shd w:val="clear" w:color="000000" w:fill="FFFFFF"/>
                <w:noWrap/>
                <w:vAlign w:val="bottom"/>
                <w:hideMark/>
              </w:tcPr>
            </w:tcPrChange>
          </w:tcPr>
          <w:p w14:paraId="2FC2D40B" w14:textId="77777777" w:rsidR="00337BAD" w:rsidRPr="003D4CC4" w:rsidRDefault="00337BAD" w:rsidP="00337BAD">
            <w:pPr>
              <w:spacing w:after="0" w:line="240" w:lineRule="auto"/>
              <w:jc w:val="right"/>
              <w:rPr>
                <w:ins w:id="402" w:author="Jon.Richar" w:date="2022-12-13T10:51:00Z"/>
                <w:rFonts w:eastAsia="Times New Roman" w:cstheme="minorHAnsi"/>
                <w:color w:val="000000"/>
                <w:rPrChange w:id="403" w:author="Jon.Richar" w:date="2022-12-13T10:53:00Z">
                  <w:rPr>
                    <w:ins w:id="404" w:author="Jon.Richar" w:date="2022-12-13T10:51:00Z"/>
                    <w:rFonts w:ascii="Calibri" w:eastAsia="Times New Roman" w:hAnsi="Calibri" w:cs="Calibri"/>
                    <w:color w:val="000000"/>
                  </w:rPr>
                </w:rPrChange>
              </w:rPr>
            </w:pPr>
            <w:ins w:id="405" w:author="Jon.Richar" w:date="2022-12-13T10:51:00Z">
              <w:r w:rsidRPr="003D4CC4">
                <w:rPr>
                  <w:rFonts w:eastAsia="Times New Roman" w:cstheme="minorHAnsi"/>
                  <w:color w:val="000000"/>
                  <w:rPrChange w:id="406" w:author="Jon.Richar" w:date="2022-12-13T10:53:00Z">
                    <w:rPr>
                      <w:rFonts w:ascii="Calibri" w:eastAsia="Times New Roman" w:hAnsi="Calibri" w:cs="Calibri"/>
                      <w:color w:val="000000"/>
                    </w:rPr>
                  </w:rPrChange>
                </w:rPr>
                <w:t>0.11</w:t>
              </w:r>
            </w:ins>
          </w:p>
        </w:tc>
        <w:tc>
          <w:tcPr>
            <w:tcW w:w="755" w:type="dxa"/>
            <w:shd w:val="clear" w:color="000000" w:fill="FFFFFF"/>
            <w:noWrap/>
            <w:vAlign w:val="bottom"/>
            <w:hideMark/>
            <w:tcPrChange w:id="407" w:author="Jon.Richar" w:date="2022-12-13T11:16:00Z">
              <w:tcPr>
                <w:tcW w:w="755" w:type="dxa"/>
                <w:gridSpan w:val="2"/>
                <w:shd w:val="clear" w:color="000000" w:fill="FFFFFF"/>
                <w:noWrap/>
                <w:vAlign w:val="bottom"/>
                <w:hideMark/>
              </w:tcPr>
            </w:tcPrChange>
          </w:tcPr>
          <w:p w14:paraId="604D669D" w14:textId="77777777" w:rsidR="00337BAD" w:rsidRPr="003D4CC4" w:rsidRDefault="00337BAD" w:rsidP="00337BAD">
            <w:pPr>
              <w:spacing w:after="0" w:line="240" w:lineRule="auto"/>
              <w:jc w:val="right"/>
              <w:rPr>
                <w:ins w:id="408" w:author="Jon.Richar" w:date="2022-12-13T10:51:00Z"/>
                <w:rFonts w:eastAsia="Times New Roman" w:cstheme="minorHAnsi"/>
                <w:color w:val="000000"/>
                <w:rPrChange w:id="409" w:author="Jon.Richar" w:date="2022-12-13T10:53:00Z">
                  <w:rPr>
                    <w:ins w:id="410" w:author="Jon.Richar" w:date="2022-12-13T10:51:00Z"/>
                    <w:rFonts w:ascii="Calibri" w:eastAsia="Times New Roman" w:hAnsi="Calibri" w:cs="Calibri"/>
                    <w:color w:val="000000"/>
                  </w:rPr>
                </w:rPrChange>
              </w:rPr>
            </w:pPr>
            <w:ins w:id="411" w:author="Jon.Richar" w:date="2022-12-13T10:51:00Z">
              <w:r w:rsidRPr="003D4CC4">
                <w:rPr>
                  <w:rFonts w:eastAsia="Times New Roman" w:cstheme="minorHAnsi"/>
                  <w:color w:val="000000"/>
                  <w:rPrChange w:id="412" w:author="Jon.Richar" w:date="2022-12-13T10:53:00Z">
                    <w:rPr>
                      <w:rFonts w:ascii="Calibri" w:eastAsia="Times New Roman" w:hAnsi="Calibri" w:cs="Calibri"/>
                      <w:color w:val="000000"/>
                    </w:rPr>
                  </w:rPrChange>
                </w:rPr>
                <w:t>0.08</w:t>
              </w:r>
            </w:ins>
          </w:p>
        </w:tc>
      </w:tr>
      <w:tr w:rsidR="003D4CC4" w:rsidRPr="00337BAD" w14:paraId="0275588C" w14:textId="77777777" w:rsidTr="006E7B69">
        <w:trPr>
          <w:trHeight w:val="308"/>
          <w:ins w:id="413" w:author="Jon.Richar" w:date="2022-12-13T10:51:00Z"/>
          <w:trPrChange w:id="414" w:author="Jon.Richar" w:date="2022-12-13T11:16:00Z">
            <w:trPr>
              <w:gridAfter w:val="0"/>
              <w:trHeight w:val="308"/>
            </w:trPr>
          </w:trPrChange>
        </w:trPr>
        <w:tc>
          <w:tcPr>
            <w:tcW w:w="895" w:type="dxa"/>
            <w:shd w:val="clear" w:color="000000" w:fill="FFFFFF"/>
            <w:noWrap/>
            <w:vAlign w:val="bottom"/>
            <w:hideMark/>
            <w:tcPrChange w:id="415" w:author="Jon.Richar" w:date="2022-12-13T11:16:00Z">
              <w:tcPr>
                <w:tcW w:w="1255" w:type="dxa"/>
                <w:shd w:val="clear" w:color="000000" w:fill="FFFFFF"/>
                <w:noWrap/>
                <w:vAlign w:val="bottom"/>
                <w:hideMark/>
              </w:tcPr>
            </w:tcPrChange>
          </w:tcPr>
          <w:p w14:paraId="386ABC8A" w14:textId="77777777" w:rsidR="00337BAD" w:rsidRPr="003D4CC4" w:rsidRDefault="00337BAD" w:rsidP="00337BAD">
            <w:pPr>
              <w:spacing w:after="0" w:line="240" w:lineRule="auto"/>
              <w:rPr>
                <w:ins w:id="416" w:author="Jon.Richar" w:date="2022-12-13T10:51:00Z"/>
                <w:rFonts w:eastAsia="Times New Roman" w:cstheme="minorHAnsi"/>
                <w:color w:val="000000"/>
                <w:rPrChange w:id="417" w:author="Jon.Richar" w:date="2022-12-13T10:53:00Z">
                  <w:rPr>
                    <w:ins w:id="418" w:author="Jon.Richar" w:date="2022-12-13T10:51:00Z"/>
                    <w:rFonts w:ascii="Calibri" w:eastAsia="Times New Roman" w:hAnsi="Calibri" w:cs="Calibri"/>
                    <w:color w:val="000000"/>
                  </w:rPr>
                </w:rPrChange>
              </w:rPr>
            </w:pPr>
            <w:ins w:id="419" w:author="Jon.Richar" w:date="2022-12-13T10:51:00Z">
              <w:r w:rsidRPr="003D4CC4">
                <w:rPr>
                  <w:rFonts w:eastAsia="Times New Roman" w:cstheme="minorHAnsi"/>
                  <w:color w:val="000000"/>
                  <w:rPrChange w:id="420" w:author="Jon.Richar" w:date="2022-12-13T10:53:00Z">
                    <w:rPr>
                      <w:rFonts w:ascii="Calibri" w:eastAsia="Times New Roman" w:hAnsi="Calibri" w:cs="Calibri"/>
                      <w:color w:val="000000"/>
                    </w:rPr>
                  </w:rPrChange>
                </w:rPr>
                <w:t>Opilio females</w:t>
              </w:r>
            </w:ins>
          </w:p>
        </w:tc>
        <w:tc>
          <w:tcPr>
            <w:tcW w:w="920" w:type="dxa"/>
            <w:shd w:val="clear" w:color="000000" w:fill="FFFFFF"/>
            <w:noWrap/>
            <w:vAlign w:val="bottom"/>
            <w:hideMark/>
            <w:tcPrChange w:id="421" w:author="Jon.Richar" w:date="2022-12-13T11:16:00Z">
              <w:tcPr>
                <w:tcW w:w="920" w:type="dxa"/>
                <w:gridSpan w:val="2"/>
                <w:shd w:val="clear" w:color="000000" w:fill="FFFFFF"/>
                <w:noWrap/>
                <w:vAlign w:val="bottom"/>
                <w:hideMark/>
              </w:tcPr>
            </w:tcPrChange>
          </w:tcPr>
          <w:p w14:paraId="71CFCFB3" w14:textId="77777777" w:rsidR="00337BAD" w:rsidRPr="003D4CC4" w:rsidRDefault="00337BAD" w:rsidP="00337BAD">
            <w:pPr>
              <w:spacing w:after="0" w:line="240" w:lineRule="auto"/>
              <w:jc w:val="right"/>
              <w:rPr>
                <w:ins w:id="422" w:author="Jon.Richar" w:date="2022-12-13T10:51:00Z"/>
                <w:rFonts w:eastAsia="Times New Roman" w:cstheme="minorHAnsi"/>
                <w:color w:val="000000"/>
                <w:rPrChange w:id="423" w:author="Jon.Richar" w:date="2022-12-13T10:53:00Z">
                  <w:rPr>
                    <w:ins w:id="424" w:author="Jon.Richar" w:date="2022-12-13T10:51:00Z"/>
                    <w:rFonts w:ascii="Calibri" w:eastAsia="Times New Roman" w:hAnsi="Calibri" w:cs="Calibri"/>
                    <w:color w:val="000000"/>
                  </w:rPr>
                </w:rPrChange>
              </w:rPr>
            </w:pPr>
            <w:ins w:id="425" w:author="Jon.Richar" w:date="2022-12-13T10:51:00Z">
              <w:r w:rsidRPr="003D4CC4">
                <w:rPr>
                  <w:rFonts w:eastAsia="Times New Roman" w:cstheme="minorHAnsi"/>
                  <w:color w:val="000000"/>
                  <w:rPrChange w:id="426" w:author="Jon.Richar" w:date="2022-12-13T10:53:00Z">
                    <w:rPr>
                      <w:rFonts w:ascii="Calibri" w:eastAsia="Times New Roman" w:hAnsi="Calibri" w:cs="Calibri"/>
                      <w:color w:val="000000"/>
                    </w:rPr>
                  </w:rPrChange>
                </w:rPr>
                <w:t>0.25</w:t>
              </w:r>
            </w:ins>
          </w:p>
        </w:tc>
        <w:tc>
          <w:tcPr>
            <w:tcW w:w="829" w:type="dxa"/>
            <w:shd w:val="clear" w:color="000000" w:fill="FFFFFF"/>
            <w:noWrap/>
            <w:vAlign w:val="bottom"/>
            <w:hideMark/>
            <w:tcPrChange w:id="427" w:author="Jon.Richar" w:date="2022-12-13T11:16:00Z">
              <w:tcPr>
                <w:tcW w:w="829" w:type="dxa"/>
                <w:gridSpan w:val="2"/>
                <w:shd w:val="clear" w:color="000000" w:fill="FFFFFF"/>
                <w:noWrap/>
                <w:vAlign w:val="bottom"/>
                <w:hideMark/>
              </w:tcPr>
            </w:tcPrChange>
          </w:tcPr>
          <w:p w14:paraId="4C5FF080" w14:textId="77777777" w:rsidR="00337BAD" w:rsidRPr="003D4CC4" w:rsidRDefault="00337BAD" w:rsidP="00337BAD">
            <w:pPr>
              <w:spacing w:after="0" w:line="240" w:lineRule="auto"/>
              <w:jc w:val="right"/>
              <w:rPr>
                <w:ins w:id="428" w:author="Jon.Richar" w:date="2022-12-13T10:51:00Z"/>
                <w:rFonts w:eastAsia="Times New Roman" w:cstheme="minorHAnsi"/>
                <w:color w:val="000000"/>
                <w:rPrChange w:id="429" w:author="Jon.Richar" w:date="2022-12-13T10:53:00Z">
                  <w:rPr>
                    <w:ins w:id="430" w:author="Jon.Richar" w:date="2022-12-13T10:51:00Z"/>
                    <w:rFonts w:ascii="Calibri" w:eastAsia="Times New Roman" w:hAnsi="Calibri" w:cs="Calibri"/>
                    <w:color w:val="000000"/>
                  </w:rPr>
                </w:rPrChange>
              </w:rPr>
            </w:pPr>
            <w:ins w:id="431" w:author="Jon.Richar" w:date="2022-12-13T10:51:00Z">
              <w:r w:rsidRPr="003D4CC4">
                <w:rPr>
                  <w:rFonts w:eastAsia="Times New Roman" w:cstheme="minorHAnsi"/>
                  <w:color w:val="000000"/>
                  <w:rPrChange w:id="432" w:author="Jon.Richar" w:date="2022-12-13T10:53:00Z">
                    <w:rPr>
                      <w:rFonts w:ascii="Calibri" w:eastAsia="Times New Roman" w:hAnsi="Calibri" w:cs="Calibri"/>
                      <w:color w:val="000000"/>
                    </w:rPr>
                  </w:rPrChange>
                </w:rPr>
                <w:t>-0.41</w:t>
              </w:r>
            </w:ins>
          </w:p>
        </w:tc>
        <w:tc>
          <w:tcPr>
            <w:tcW w:w="850" w:type="dxa"/>
            <w:shd w:val="clear" w:color="000000" w:fill="FFFFFF"/>
            <w:noWrap/>
            <w:vAlign w:val="bottom"/>
            <w:hideMark/>
            <w:tcPrChange w:id="433" w:author="Jon.Richar" w:date="2022-12-13T11:16:00Z">
              <w:tcPr>
                <w:tcW w:w="850" w:type="dxa"/>
                <w:gridSpan w:val="2"/>
                <w:shd w:val="clear" w:color="000000" w:fill="FFFFFF"/>
                <w:noWrap/>
                <w:vAlign w:val="bottom"/>
                <w:hideMark/>
              </w:tcPr>
            </w:tcPrChange>
          </w:tcPr>
          <w:p w14:paraId="179A3CB0" w14:textId="77777777" w:rsidR="00337BAD" w:rsidRPr="003D4CC4" w:rsidRDefault="00337BAD" w:rsidP="00337BAD">
            <w:pPr>
              <w:spacing w:after="0" w:line="240" w:lineRule="auto"/>
              <w:jc w:val="right"/>
              <w:rPr>
                <w:ins w:id="434" w:author="Jon.Richar" w:date="2022-12-13T10:51:00Z"/>
                <w:rFonts w:eastAsia="Times New Roman" w:cstheme="minorHAnsi"/>
                <w:color w:val="000000"/>
                <w:rPrChange w:id="435" w:author="Jon.Richar" w:date="2022-12-13T10:53:00Z">
                  <w:rPr>
                    <w:ins w:id="436" w:author="Jon.Richar" w:date="2022-12-13T10:51:00Z"/>
                    <w:rFonts w:ascii="Calibri" w:eastAsia="Times New Roman" w:hAnsi="Calibri" w:cs="Calibri"/>
                    <w:color w:val="000000"/>
                  </w:rPr>
                </w:rPrChange>
              </w:rPr>
            </w:pPr>
            <w:ins w:id="437" w:author="Jon.Richar" w:date="2022-12-13T10:51:00Z">
              <w:r w:rsidRPr="003D4CC4">
                <w:rPr>
                  <w:rFonts w:eastAsia="Times New Roman" w:cstheme="minorHAnsi"/>
                  <w:color w:val="000000"/>
                  <w:rPrChange w:id="438" w:author="Jon.Richar" w:date="2022-12-13T10:53:00Z">
                    <w:rPr>
                      <w:rFonts w:ascii="Calibri" w:eastAsia="Times New Roman" w:hAnsi="Calibri" w:cs="Calibri"/>
                      <w:color w:val="000000"/>
                    </w:rPr>
                  </w:rPrChange>
                </w:rPr>
                <w:t>0.72</w:t>
              </w:r>
            </w:ins>
          </w:p>
        </w:tc>
        <w:tc>
          <w:tcPr>
            <w:tcW w:w="631" w:type="dxa"/>
            <w:shd w:val="clear" w:color="000000" w:fill="FFFFFF"/>
            <w:noWrap/>
            <w:vAlign w:val="bottom"/>
            <w:hideMark/>
            <w:tcPrChange w:id="439" w:author="Jon.Richar" w:date="2022-12-13T11:16:00Z">
              <w:tcPr>
                <w:tcW w:w="631" w:type="dxa"/>
                <w:gridSpan w:val="2"/>
                <w:shd w:val="clear" w:color="000000" w:fill="FFFFFF"/>
                <w:noWrap/>
                <w:vAlign w:val="bottom"/>
                <w:hideMark/>
              </w:tcPr>
            </w:tcPrChange>
          </w:tcPr>
          <w:p w14:paraId="1316EBC8" w14:textId="77777777" w:rsidR="00337BAD" w:rsidRPr="003D4CC4" w:rsidRDefault="00337BAD" w:rsidP="00337BAD">
            <w:pPr>
              <w:spacing w:after="0" w:line="240" w:lineRule="auto"/>
              <w:jc w:val="right"/>
              <w:rPr>
                <w:ins w:id="440" w:author="Jon.Richar" w:date="2022-12-13T10:51:00Z"/>
                <w:rFonts w:eastAsia="Times New Roman" w:cstheme="minorHAnsi"/>
                <w:color w:val="000000"/>
                <w:rPrChange w:id="441" w:author="Jon.Richar" w:date="2022-12-13T10:53:00Z">
                  <w:rPr>
                    <w:ins w:id="442" w:author="Jon.Richar" w:date="2022-12-13T10:51:00Z"/>
                    <w:rFonts w:ascii="Calibri" w:eastAsia="Times New Roman" w:hAnsi="Calibri" w:cs="Calibri"/>
                    <w:color w:val="000000"/>
                  </w:rPr>
                </w:rPrChange>
              </w:rPr>
            </w:pPr>
            <w:ins w:id="443" w:author="Jon.Richar" w:date="2022-12-13T10:51:00Z">
              <w:r w:rsidRPr="003D4CC4">
                <w:rPr>
                  <w:rFonts w:eastAsia="Times New Roman" w:cstheme="minorHAnsi"/>
                  <w:color w:val="000000"/>
                  <w:rPrChange w:id="444" w:author="Jon.Richar" w:date="2022-12-13T10:53:00Z">
                    <w:rPr>
                      <w:rFonts w:ascii="Calibri" w:eastAsia="Times New Roman" w:hAnsi="Calibri" w:cs="Calibri"/>
                      <w:color w:val="000000"/>
                    </w:rPr>
                  </w:rPrChange>
                </w:rPr>
                <w:t>0.65</w:t>
              </w:r>
            </w:ins>
          </w:p>
        </w:tc>
        <w:tc>
          <w:tcPr>
            <w:tcW w:w="965" w:type="dxa"/>
            <w:shd w:val="clear" w:color="000000" w:fill="FFFFFF"/>
            <w:noWrap/>
            <w:vAlign w:val="bottom"/>
            <w:hideMark/>
            <w:tcPrChange w:id="445" w:author="Jon.Richar" w:date="2022-12-13T11:16:00Z">
              <w:tcPr>
                <w:tcW w:w="965" w:type="dxa"/>
                <w:gridSpan w:val="2"/>
                <w:shd w:val="clear" w:color="000000" w:fill="FFFFFF"/>
                <w:noWrap/>
                <w:vAlign w:val="bottom"/>
                <w:hideMark/>
              </w:tcPr>
            </w:tcPrChange>
          </w:tcPr>
          <w:p w14:paraId="716001D7" w14:textId="77777777" w:rsidR="00337BAD" w:rsidRPr="003D4CC4" w:rsidRDefault="00337BAD" w:rsidP="00337BAD">
            <w:pPr>
              <w:spacing w:after="0" w:line="240" w:lineRule="auto"/>
              <w:jc w:val="right"/>
              <w:rPr>
                <w:ins w:id="446" w:author="Jon.Richar" w:date="2022-12-13T10:51:00Z"/>
                <w:rFonts w:eastAsia="Times New Roman" w:cstheme="minorHAnsi"/>
                <w:color w:val="000000"/>
                <w:rPrChange w:id="447" w:author="Jon.Richar" w:date="2022-12-13T10:53:00Z">
                  <w:rPr>
                    <w:ins w:id="448" w:author="Jon.Richar" w:date="2022-12-13T10:51:00Z"/>
                    <w:rFonts w:ascii="Calibri" w:eastAsia="Times New Roman" w:hAnsi="Calibri" w:cs="Calibri"/>
                    <w:color w:val="000000"/>
                  </w:rPr>
                </w:rPrChange>
              </w:rPr>
            </w:pPr>
            <w:ins w:id="449" w:author="Jon.Richar" w:date="2022-12-13T10:51:00Z">
              <w:r w:rsidRPr="003D4CC4">
                <w:rPr>
                  <w:rFonts w:eastAsia="Times New Roman" w:cstheme="minorHAnsi"/>
                  <w:color w:val="000000"/>
                  <w:rPrChange w:id="450" w:author="Jon.Richar" w:date="2022-12-13T10:53:00Z">
                    <w:rPr>
                      <w:rFonts w:ascii="Calibri" w:eastAsia="Times New Roman" w:hAnsi="Calibri" w:cs="Calibri"/>
                      <w:color w:val="000000"/>
                    </w:rPr>
                  </w:rPrChange>
                </w:rPr>
                <w:t>1.00</w:t>
              </w:r>
            </w:ins>
          </w:p>
        </w:tc>
        <w:tc>
          <w:tcPr>
            <w:tcW w:w="829" w:type="dxa"/>
            <w:shd w:val="clear" w:color="000000" w:fill="FFFFFF"/>
            <w:noWrap/>
            <w:vAlign w:val="bottom"/>
            <w:hideMark/>
            <w:tcPrChange w:id="451" w:author="Jon.Richar" w:date="2022-12-13T11:16:00Z">
              <w:tcPr>
                <w:tcW w:w="829" w:type="dxa"/>
                <w:gridSpan w:val="2"/>
                <w:shd w:val="clear" w:color="000000" w:fill="FFFFFF"/>
                <w:noWrap/>
                <w:vAlign w:val="bottom"/>
                <w:hideMark/>
              </w:tcPr>
            </w:tcPrChange>
          </w:tcPr>
          <w:p w14:paraId="0B337910" w14:textId="77777777" w:rsidR="00337BAD" w:rsidRPr="003D4CC4" w:rsidRDefault="00337BAD" w:rsidP="00337BAD">
            <w:pPr>
              <w:spacing w:after="0" w:line="240" w:lineRule="auto"/>
              <w:jc w:val="right"/>
              <w:rPr>
                <w:ins w:id="452" w:author="Jon.Richar" w:date="2022-12-13T10:51:00Z"/>
                <w:rFonts w:eastAsia="Times New Roman" w:cstheme="minorHAnsi"/>
                <w:color w:val="000000"/>
                <w:rPrChange w:id="453" w:author="Jon.Richar" w:date="2022-12-13T10:53:00Z">
                  <w:rPr>
                    <w:ins w:id="454" w:author="Jon.Richar" w:date="2022-12-13T10:51:00Z"/>
                    <w:rFonts w:ascii="Calibri" w:eastAsia="Times New Roman" w:hAnsi="Calibri" w:cs="Calibri"/>
                    <w:color w:val="000000"/>
                  </w:rPr>
                </w:rPrChange>
              </w:rPr>
            </w:pPr>
            <w:ins w:id="455" w:author="Jon.Richar" w:date="2022-12-13T10:51:00Z">
              <w:r w:rsidRPr="003D4CC4">
                <w:rPr>
                  <w:rFonts w:eastAsia="Times New Roman" w:cstheme="minorHAnsi"/>
                  <w:color w:val="000000"/>
                  <w:rPrChange w:id="456" w:author="Jon.Richar" w:date="2022-12-13T10:53:00Z">
                    <w:rPr>
                      <w:rFonts w:ascii="Calibri" w:eastAsia="Times New Roman" w:hAnsi="Calibri" w:cs="Calibri"/>
                      <w:color w:val="000000"/>
                    </w:rPr>
                  </w:rPrChange>
                </w:rPr>
                <w:t>-0.61</w:t>
              </w:r>
            </w:ins>
          </w:p>
        </w:tc>
        <w:tc>
          <w:tcPr>
            <w:tcW w:w="611" w:type="dxa"/>
            <w:shd w:val="clear" w:color="000000" w:fill="FFFFFF"/>
            <w:noWrap/>
            <w:vAlign w:val="bottom"/>
            <w:hideMark/>
            <w:tcPrChange w:id="457" w:author="Jon.Richar" w:date="2022-12-13T11:16:00Z">
              <w:tcPr>
                <w:tcW w:w="611" w:type="dxa"/>
                <w:gridSpan w:val="2"/>
                <w:shd w:val="clear" w:color="000000" w:fill="FFFFFF"/>
                <w:noWrap/>
                <w:vAlign w:val="bottom"/>
                <w:hideMark/>
              </w:tcPr>
            </w:tcPrChange>
          </w:tcPr>
          <w:p w14:paraId="50B81A47" w14:textId="77777777" w:rsidR="00337BAD" w:rsidRPr="003D4CC4" w:rsidRDefault="00337BAD" w:rsidP="00337BAD">
            <w:pPr>
              <w:spacing w:after="0" w:line="240" w:lineRule="auto"/>
              <w:jc w:val="right"/>
              <w:rPr>
                <w:ins w:id="458" w:author="Jon.Richar" w:date="2022-12-13T10:51:00Z"/>
                <w:rFonts w:eastAsia="Times New Roman" w:cstheme="minorHAnsi"/>
                <w:color w:val="000000"/>
                <w:rPrChange w:id="459" w:author="Jon.Richar" w:date="2022-12-13T10:53:00Z">
                  <w:rPr>
                    <w:ins w:id="460" w:author="Jon.Richar" w:date="2022-12-13T10:51:00Z"/>
                    <w:rFonts w:ascii="Calibri" w:eastAsia="Times New Roman" w:hAnsi="Calibri" w:cs="Calibri"/>
                    <w:color w:val="000000"/>
                  </w:rPr>
                </w:rPrChange>
              </w:rPr>
            </w:pPr>
            <w:ins w:id="461" w:author="Jon.Richar" w:date="2022-12-13T10:51:00Z">
              <w:r w:rsidRPr="003D4CC4">
                <w:rPr>
                  <w:rFonts w:eastAsia="Times New Roman" w:cstheme="minorHAnsi"/>
                  <w:color w:val="000000"/>
                  <w:rPrChange w:id="462" w:author="Jon.Richar" w:date="2022-12-13T10:53:00Z">
                    <w:rPr>
                      <w:rFonts w:ascii="Calibri" w:eastAsia="Times New Roman" w:hAnsi="Calibri" w:cs="Calibri"/>
                      <w:color w:val="000000"/>
                    </w:rPr>
                  </w:rPrChange>
                </w:rPr>
                <w:t>-0.08</w:t>
              </w:r>
            </w:ins>
          </w:p>
        </w:tc>
        <w:tc>
          <w:tcPr>
            <w:tcW w:w="850" w:type="dxa"/>
            <w:shd w:val="clear" w:color="000000" w:fill="FFFFFF"/>
            <w:noWrap/>
            <w:vAlign w:val="bottom"/>
            <w:hideMark/>
            <w:tcPrChange w:id="463" w:author="Jon.Richar" w:date="2022-12-13T11:16:00Z">
              <w:tcPr>
                <w:tcW w:w="850" w:type="dxa"/>
                <w:gridSpan w:val="2"/>
                <w:shd w:val="clear" w:color="000000" w:fill="FFFFFF"/>
                <w:noWrap/>
                <w:vAlign w:val="bottom"/>
                <w:hideMark/>
              </w:tcPr>
            </w:tcPrChange>
          </w:tcPr>
          <w:p w14:paraId="41D4E9DD" w14:textId="77777777" w:rsidR="00337BAD" w:rsidRPr="003D4CC4" w:rsidRDefault="00337BAD" w:rsidP="00337BAD">
            <w:pPr>
              <w:spacing w:after="0" w:line="240" w:lineRule="auto"/>
              <w:jc w:val="right"/>
              <w:rPr>
                <w:ins w:id="464" w:author="Jon.Richar" w:date="2022-12-13T10:51:00Z"/>
                <w:rFonts w:eastAsia="Times New Roman" w:cstheme="minorHAnsi"/>
                <w:color w:val="000000"/>
                <w:rPrChange w:id="465" w:author="Jon.Richar" w:date="2022-12-13T10:53:00Z">
                  <w:rPr>
                    <w:ins w:id="466" w:author="Jon.Richar" w:date="2022-12-13T10:51:00Z"/>
                    <w:rFonts w:ascii="Calibri" w:eastAsia="Times New Roman" w:hAnsi="Calibri" w:cs="Calibri"/>
                    <w:color w:val="000000"/>
                  </w:rPr>
                </w:rPrChange>
              </w:rPr>
            </w:pPr>
            <w:ins w:id="467" w:author="Jon.Richar" w:date="2022-12-13T10:51:00Z">
              <w:r w:rsidRPr="003D4CC4">
                <w:rPr>
                  <w:rFonts w:eastAsia="Times New Roman" w:cstheme="minorHAnsi"/>
                  <w:color w:val="000000"/>
                  <w:rPrChange w:id="468" w:author="Jon.Richar" w:date="2022-12-13T10:53:00Z">
                    <w:rPr>
                      <w:rFonts w:ascii="Calibri" w:eastAsia="Times New Roman" w:hAnsi="Calibri" w:cs="Calibri"/>
                      <w:color w:val="000000"/>
                    </w:rPr>
                  </w:rPrChange>
                </w:rPr>
                <w:t>0.45</w:t>
              </w:r>
            </w:ins>
          </w:p>
        </w:tc>
        <w:tc>
          <w:tcPr>
            <w:tcW w:w="850" w:type="dxa"/>
            <w:shd w:val="clear" w:color="000000" w:fill="FFFFFF"/>
            <w:noWrap/>
            <w:vAlign w:val="bottom"/>
            <w:hideMark/>
            <w:tcPrChange w:id="469" w:author="Jon.Richar" w:date="2022-12-13T11:16:00Z">
              <w:tcPr>
                <w:tcW w:w="850" w:type="dxa"/>
                <w:gridSpan w:val="2"/>
                <w:shd w:val="clear" w:color="000000" w:fill="FFFFFF"/>
                <w:noWrap/>
                <w:vAlign w:val="bottom"/>
                <w:hideMark/>
              </w:tcPr>
            </w:tcPrChange>
          </w:tcPr>
          <w:p w14:paraId="201C957C" w14:textId="77777777" w:rsidR="00337BAD" w:rsidRPr="003D4CC4" w:rsidRDefault="00337BAD" w:rsidP="00337BAD">
            <w:pPr>
              <w:spacing w:after="0" w:line="240" w:lineRule="auto"/>
              <w:jc w:val="right"/>
              <w:rPr>
                <w:ins w:id="470" w:author="Jon.Richar" w:date="2022-12-13T10:51:00Z"/>
                <w:rFonts w:eastAsia="Times New Roman" w:cstheme="minorHAnsi"/>
                <w:color w:val="000000"/>
                <w:rPrChange w:id="471" w:author="Jon.Richar" w:date="2022-12-13T10:53:00Z">
                  <w:rPr>
                    <w:ins w:id="472" w:author="Jon.Richar" w:date="2022-12-13T10:51:00Z"/>
                    <w:rFonts w:ascii="Calibri" w:eastAsia="Times New Roman" w:hAnsi="Calibri" w:cs="Calibri"/>
                    <w:color w:val="000000"/>
                  </w:rPr>
                </w:rPrChange>
              </w:rPr>
            </w:pPr>
            <w:ins w:id="473" w:author="Jon.Richar" w:date="2022-12-13T10:51:00Z">
              <w:r w:rsidRPr="003D4CC4">
                <w:rPr>
                  <w:rFonts w:eastAsia="Times New Roman" w:cstheme="minorHAnsi"/>
                  <w:color w:val="000000"/>
                  <w:rPrChange w:id="474" w:author="Jon.Richar" w:date="2022-12-13T10:53:00Z">
                    <w:rPr>
                      <w:rFonts w:ascii="Calibri" w:eastAsia="Times New Roman" w:hAnsi="Calibri" w:cs="Calibri"/>
                      <w:color w:val="000000"/>
                    </w:rPr>
                  </w:rPrChange>
                </w:rPr>
                <w:t>0.25</w:t>
              </w:r>
            </w:ins>
          </w:p>
        </w:tc>
        <w:tc>
          <w:tcPr>
            <w:tcW w:w="850" w:type="dxa"/>
            <w:shd w:val="clear" w:color="000000" w:fill="FFFFFF"/>
            <w:noWrap/>
            <w:vAlign w:val="bottom"/>
            <w:hideMark/>
            <w:tcPrChange w:id="475" w:author="Jon.Richar" w:date="2022-12-13T11:16:00Z">
              <w:tcPr>
                <w:tcW w:w="850" w:type="dxa"/>
                <w:gridSpan w:val="2"/>
                <w:shd w:val="clear" w:color="000000" w:fill="FFFFFF"/>
                <w:noWrap/>
                <w:vAlign w:val="bottom"/>
                <w:hideMark/>
              </w:tcPr>
            </w:tcPrChange>
          </w:tcPr>
          <w:p w14:paraId="039F737E" w14:textId="77777777" w:rsidR="00337BAD" w:rsidRPr="003D4CC4" w:rsidRDefault="00337BAD" w:rsidP="00337BAD">
            <w:pPr>
              <w:spacing w:after="0" w:line="240" w:lineRule="auto"/>
              <w:jc w:val="right"/>
              <w:rPr>
                <w:ins w:id="476" w:author="Jon.Richar" w:date="2022-12-13T10:51:00Z"/>
                <w:rFonts w:eastAsia="Times New Roman" w:cstheme="minorHAnsi"/>
                <w:color w:val="000000"/>
                <w:rPrChange w:id="477" w:author="Jon.Richar" w:date="2022-12-13T10:53:00Z">
                  <w:rPr>
                    <w:ins w:id="478" w:author="Jon.Richar" w:date="2022-12-13T10:51:00Z"/>
                    <w:rFonts w:ascii="Calibri" w:eastAsia="Times New Roman" w:hAnsi="Calibri" w:cs="Calibri"/>
                    <w:color w:val="000000"/>
                  </w:rPr>
                </w:rPrChange>
              </w:rPr>
            </w:pPr>
            <w:ins w:id="479" w:author="Jon.Richar" w:date="2022-12-13T10:51:00Z">
              <w:r w:rsidRPr="003D4CC4">
                <w:rPr>
                  <w:rFonts w:eastAsia="Times New Roman" w:cstheme="minorHAnsi"/>
                  <w:color w:val="000000"/>
                  <w:rPrChange w:id="480" w:author="Jon.Richar" w:date="2022-12-13T10:53:00Z">
                    <w:rPr>
                      <w:rFonts w:ascii="Calibri" w:eastAsia="Times New Roman" w:hAnsi="Calibri" w:cs="Calibri"/>
                      <w:color w:val="000000"/>
                    </w:rPr>
                  </w:rPrChange>
                </w:rPr>
                <w:t>0.21</w:t>
              </w:r>
            </w:ins>
          </w:p>
        </w:tc>
        <w:tc>
          <w:tcPr>
            <w:tcW w:w="755" w:type="dxa"/>
            <w:shd w:val="clear" w:color="000000" w:fill="FFFFFF"/>
            <w:noWrap/>
            <w:vAlign w:val="bottom"/>
            <w:hideMark/>
            <w:tcPrChange w:id="481" w:author="Jon.Richar" w:date="2022-12-13T11:16:00Z">
              <w:tcPr>
                <w:tcW w:w="755" w:type="dxa"/>
                <w:gridSpan w:val="2"/>
                <w:shd w:val="clear" w:color="000000" w:fill="FFFFFF"/>
                <w:noWrap/>
                <w:vAlign w:val="bottom"/>
                <w:hideMark/>
              </w:tcPr>
            </w:tcPrChange>
          </w:tcPr>
          <w:p w14:paraId="171E5A27" w14:textId="77777777" w:rsidR="00337BAD" w:rsidRPr="003D4CC4" w:rsidRDefault="00337BAD" w:rsidP="00337BAD">
            <w:pPr>
              <w:spacing w:after="0" w:line="240" w:lineRule="auto"/>
              <w:jc w:val="right"/>
              <w:rPr>
                <w:ins w:id="482" w:author="Jon.Richar" w:date="2022-12-13T10:51:00Z"/>
                <w:rFonts w:eastAsia="Times New Roman" w:cstheme="minorHAnsi"/>
                <w:color w:val="000000"/>
                <w:rPrChange w:id="483" w:author="Jon.Richar" w:date="2022-12-13T10:53:00Z">
                  <w:rPr>
                    <w:ins w:id="484" w:author="Jon.Richar" w:date="2022-12-13T10:51:00Z"/>
                    <w:rFonts w:ascii="Calibri" w:eastAsia="Times New Roman" w:hAnsi="Calibri" w:cs="Calibri"/>
                    <w:color w:val="000000"/>
                  </w:rPr>
                </w:rPrChange>
              </w:rPr>
            </w:pPr>
            <w:ins w:id="485" w:author="Jon.Richar" w:date="2022-12-13T10:51:00Z">
              <w:r w:rsidRPr="003D4CC4">
                <w:rPr>
                  <w:rFonts w:eastAsia="Times New Roman" w:cstheme="minorHAnsi"/>
                  <w:color w:val="000000"/>
                  <w:rPrChange w:id="486" w:author="Jon.Richar" w:date="2022-12-13T10:53:00Z">
                    <w:rPr>
                      <w:rFonts w:ascii="Calibri" w:eastAsia="Times New Roman" w:hAnsi="Calibri" w:cs="Calibri"/>
                      <w:color w:val="000000"/>
                    </w:rPr>
                  </w:rPrChange>
                </w:rPr>
                <w:t>0.11</w:t>
              </w:r>
            </w:ins>
          </w:p>
        </w:tc>
      </w:tr>
      <w:tr w:rsidR="003D4CC4" w:rsidRPr="00337BAD" w14:paraId="6D5F10C7" w14:textId="77777777" w:rsidTr="006E7B69">
        <w:trPr>
          <w:trHeight w:val="308"/>
          <w:ins w:id="487" w:author="Jon.Richar" w:date="2022-12-13T10:51:00Z"/>
          <w:trPrChange w:id="488" w:author="Jon.Richar" w:date="2022-12-13T11:16:00Z">
            <w:trPr>
              <w:gridAfter w:val="0"/>
              <w:trHeight w:val="308"/>
            </w:trPr>
          </w:trPrChange>
        </w:trPr>
        <w:tc>
          <w:tcPr>
            <w:tcW w:w="895" w:type="dxa"/>
            <w:shd w:val="clear" w:color="000000" w:fill="FFFFFF"/>
            <w:noWrap/>
            <w:vAlign w:val="bottom"/>
            <w:hideMark/>
            <w:tcPrChange w:id="489" w:author="Jon.Richar" w:date="2022-12-13T11:16:00Z">
              <w:tcPr>
                <w:tcW w:w="1255" w:type="dxa"/>
                <w:shd w:val="clear" w:color="000000" w:fill="FFFFFF"/>
                <w:noWrap/>
                <w:vAlign w:val="bottom"/>
                <w:hideMark/>
              </w:tcPr>
            </w:tcPrChange>
          </w:tcPr>
          <w:p w14:paraId="6AD2A62F" w14:textId="77777777" w:rsidR="00337BAD" w:rsidRPr="003D4CC4" w:rsidRDefault="00337BAD" w:rsidP="00337BAD">
            <w:pPr>
              <w:spacing w:after="0" w:line="240" w:lineRule="auto"/>
              <w:rPr>
                <w:ins w:id="490" w:author="Jon.Richar" w:date="2022-12-13T10:51:00Z"/>
                <w:rFonts w:eastAsia="Times New Roman" w:cstheme="minorHAnsi"/>
                <w:color w:val="000000"/>
                <w:rPrChange w:id="491" w:author="Jon.Richar" w:date="2022-12-13T10:53:00Z">
                  <w:rPr>
                    <w:ins w:id="492" w:author="Jon.Richar" w:date="2022-12-13T10:51:00Z"/>
                    <w:rFonts w:ascii="Calibri" w:eastAsia="Times New Roman" w:hAnsi="Calibri" w:cs="Calibri"/>
                    <w:color w:val="000000"/>
                  </w:rPr>
                </w:rPrChange>
              </w:rPr>
            </w:pPr>
            <w:ins w:id="493" w:author="Jon.Richar" w:date="2022-12-13T10:51:00Z">
              <w:r w:rsidRPr="003D4CC4">
                <w:rPr>
                  <w:rFonts w:eastAsia="Times New Roman" w:cstheme="minorHAnsi"/>
                  <w:color w:val="000000"/>
                  <w:rPrChange w:id="494" w:author="Jon.Richar" w:date="2022-12-13T10:53:00Z">
                    <w:rPr>
                      <w:rFonts w:ascii="Calibri" w:eastAsia="Times New Roman" w:hAnsi="Calibri" w:cs="Calibri"/>
                      <w:color w:val="000000"/>
                    </w:rPr>
                  </w:rPrChange>
                </w:rPr>
                <w:t xml:space="preserve">PDO_RA3 </w:t>
              </w:r>
            </w:ins>
          </w:p>
        </w:tc>
        <w:tc>
          <w:tcPr>
            <w:tcW w:w="920" w:type="dxa"/>
            <w:shd w:val="clear" w:color="000000" w:fill="FFFFFF"/>
            <w:noWrap/>
            <w:vAlign w:val="bottom"/>
            <w:hideMark/>
            <w:tcPrChange w:id="495" w:author="Jon.Richar" w:date="2022-12-13T11:16:00Z">
              <w:tcPr>
                <w:tcW w:w="920" w:type="dxa"/>
                <w:gridSpan w:val="2"/>
                <w:shd w:val="clear" w:color="000000" w:fill="FFFFFF"/>
                <w:noWrap/>
                <w:vAlign w:val="bottom"/>
                <w:hideMark/>
              </w:tcPr>
            </w:tcPrChange>
          </w:tcPr>
          <w:p w14:paraId="2E3E432D" w14:textId="77777777" w:rsidR="00337BAD" w:rsidRPr="003D4CC4" w:rsidRDefault="00337BAD" w:rsidP="00337BAD">
            <w:pPr>
              <w:spacing w:after="0" w:line="240" w:lineRule="auto"/>
              <w:jc w:val="right"/>
              <w:rPr>
                <w:ins w:id="496" w:author="Jon.Richar" w:date="2022-12-13T10:51:00Z"/>
                <w:rFonts w:eastAsia="Times New Roman" w:cstheme="minorHAnsi"/>
                <w:color w:val="000000"/>
                <w:rPrChange w:id="497" w:author="Jon.Richar" w:date="2022-12-13T10:53:00Z">
                  <w:rPr>
                    <w:ins w:id="498" w:author="Jon.Richar" w:date="2022-12-13T10:51:00Z"/>
                    <w:rFonts w:ascii="Calibri" w:eastAsia="Times New Roman" w:hAnsi="Calibri" w:cs="Calibri"/>
                    <w:color w:val="000000"/>
                  </w:rPr>
                </w:rPrChange>
              </w:rPr>
            </w:pPr>
            <w:ins w:id="499" w:author="Jon.Richar" w:date="2022-12-13T10:51:00Z">
              <w:r w:rsidRPr="003D4CC4">
                <w:rPr>
                  <w:rFonts w:eastAsia="Times New Roman" w:cstheme="minorHAnsi"/>
                  <w:color w:val="000000"/>
                  <w:rPrChange w:id="500" w:author="Jon.Richar" w:date="2022-12-13T10:53:00Z">
                    <w:rPr>
                      <w:rFonts w:ascii="Calibri" w:eastAsia="Times New Roman" w:hAnsi="Calibri" w:cs="Calibri"/>
                      <w:color w:val="000000"/>
                    </w:rPr>
                  </w:rPrChange>
                </w:rPr>
                <w:t>-0.71</w:t>
              </w:r>
            </w:ins>
          </w:p>
        </w:tc>
        <w:tc>
          <w:tcPr>
            <w:tcW w:w="829" w:type="dxa"/>
            <w:shd w:val="clear" w:color="000000" w:fill="FFFFFF"/>
            <w:noWrap/>
            <w:vAlign w:val="bottom"/>
            <w:hideMark/>
            <w:tcPrChange w:id="501" w:author="Jon.Richar" w:date="2022-12-13T11:16:00Z">
              <w:tcPr>
                <w:tcW w:w="829" w:type="dxa"/>
                <w:gridSpan w:val="2"/>
                <w:shd w:val="clear" w:color="000000" w:fill="FFFFFF"/>
                <w:noWrap/>
                <w:vAlign w:val="bottom"/>
                <w:hideMark/>
              </w:tcPr>
            </w:tcPrChange>
          </w:tcPr>
          <w:p w14:paraId="25A3E7B2" w14:textId="77777777" w:rsidR="00337BAD" w:rsidRPr="003D4CC4" w:rsidRDefault="00337BAD" w:rsidP="00337BAD">
            <w:pPr>
              <w:spacing w:after="0" w:line="240" w:lineRule="auto"/>
              <w:jc w:val="right"/>
              <w:rPr>
                <w:ins w:id="502" w:author="Jon.Richar" w:date="2022-12-13T10:51:00Z"/>
                <w:rFonts w:eastAsia="Times New Roman" w:cstheme="minorHAnsi"/>
                <w:color w:val="000000"/>
                <w:rPrChange w:id="503" w:author="Jon.Richar" w:date="2022-12-13T10:53:00Z">
                  <w:rPr>
                    <w:ins w:id="504" w:author="Jon.Richar" w:date="2022-12-13T10:51:00Z"/>
                    <w:rFonts w:ascii="Calibri" w:eastAsia="Times New Roman" w:hAnsi="Calibri" w:cs="Calibri"/>
                    <w:color w:val="000000"/>
                  </w:rPr>
                </w:rPrChange>
              </w:rPr>
            </w:pPr>
            <w:ins w:id="505" w:author="Jon.Richar" w:date="2022-12-13T10:51:00Z">
              <w:r w:rsidRPr="003D4CC4">
                <w:rPr>
                  <w:rFonts w:eastAsia="Times New Roman" w:cstheme="minorHAnsi"/>
                  <w:color w:val="000000"/>
                  <w:rPrChange w:id="506" w:author="Jon.Richar" w:date="2022-12-13T10:53:00Z">
                    <w:rPr>
                      <w:rFonts w:ascii="Calibri" w:eastAsia="Times New Roman" w:hAnsi="Calibri" w:cs="Calibri"/>
                      <w:color w:val="000000"/>
                    </w:rPr>
                  </w:rPrChange>
                </w:rPr>
                <w:t>0.32</w:t>
              </w:r>
            </w:ins>
          </w:p>
        </w:tc>
        <w:tc>
          <w:tcPr>
            <w:tcW w:w="850" w:type="dxa"/>
            <w:shd w:val="clear" w:color="000000" w:fill="FFFFFF"/>
            <w:noWrap/>
            <w:vAlign w:val="bottom"/>
            <w:hideMark/>
            <w:tcPrChange w:id="507" w:author="Jon.Richar" w:date="2022-12-13T11:16:00Z">
              <w:tcPr>
                <w:tcW w:w="850" w:type="dxa"/>
                <w:gridSpan w:val="2"/>
                <w:shd w:val="clear" w:color="000000" w:fill="FFFFFF"/>
                <w:noWrap/>
                <w:vAlign w:val="bottom"/>
                <w:hideMark/>
              </w:tcPr>
            </w:tcPrChange>
          </w:tcPr>
          <w:p w14:paraId="1BFC630B" w14:textId="77777777" w:rsidR="00337BAD" w:rsidRPr="003D4CC4" w:rsidRDefault="00337BAD" w:rsidP="00337BAD">
            <w:pPr>
              <w:spacing w:after="0" w:line="240" w:lineRule="auto"/>
              <w:jc w:val="right"/>
              <w:rPr>
                <w:ins w:id="508" w:author="Jon.Richar" w:date="2022-12-13T10:51:00Z"/>
                <w:rFonts w:eastAsia="Times New Roman" w:cstheme="minorHAnsi"/>
                <w:color w:val="000000"/>
                <w:rPrChange w:id="509" w:author="Jon.Richar" w:date="2022-12-13T10:53:00Z">
                  <w:rPr>
                    <w:ins w:id="510" w:author="Jon.Richar" w:date="2022-12-13T10:51:00Z"/>
                    <w:rFonts w:ascii="Calibri" w:eastAsia="Times New Roman" w:hAnsi="Calibri" w:cs="Calibri"/>
                    <w:color w:val="000000"/>
                  </w:rPr>
                </w:rPrChange>
              </w:rPr>
            </w:pPr>
            <w:ins w:id="511" w:author="Jon.Richar" w:date="2022-12-13T10:51:00Z">
              <w:r w:rsidRPr="003D4CC4">
                <w:rPr>
                  <w:rFonts w:eastAsia="Times New Roman" w:cstheme="minorHAnsi"/>
                  <w:color w:val="000000"/>
                  <w:rPrChange w:id="512" w:author="Jon.Richar" w:date="2022-12-13T10:53:00Z">
                    <w:rPr>
                      <w:rFonts w:ascii="Calibri" w:eastAsia="Times New Roman" w:hAnsi="Calibri" w:cs="Calibri"/>
                      <w:color w:val="000000"/>
                    </w:rPr>
                  </w:rPrChange>
                </w:rPr>
                <w:t>-0.71</w:t>
              </w:r>
            </w:ins>
          </w:p>
        </w:tc>
        <w:tc>
          <w:tcPr>
            <w:tcW w:w="631" w:type="dxa"/>
            <w:shd w:val="clear" w:color="000000" w:fill="FFFFFF"/>
            <w:noWrap/>
            <w:vAlign w:val="bottom"/>
            <w:hideMark/>
            <w:tcPrChange w:id="513" w:author="Jon.Richar" w:date="2022-12-13T11:16:00Z">
              <w:tcPr>
                <w:tcW w:w="631" w:type="dxa"/>
                <w:gridSpan w:val="2"/>
                <w:shd w:val="clear" w:color="000000" w:fill="FFFFFF"/>
                <w:noWrap/>
                <w:vAlign w:val="bottom"/>
                <w:hideMark/>
              </w:tcPr>
            </w:tcPrChange>
          </w:tcPr>
          <w:p w14:paraId="3C706C7F" w14:textId="77777777" w:rsidR="00337BAD" w:rsidRPr="003D4CC4" w:rsidRDefault="00337BAD" w:rsidP="00337BAD">
            <w:pPr>
              <w:spacing w:after="0" w:line="240" w:lineRule="auto"/>
              <w:jc w:val="right"/>
              <w:rPr>
                <w:ins w:id="514" w:author="Jon.Richar" w:date="2022-12-13T10:51:00Z"/>
                <w:rFonts w:eastAsia="Times New Roman" w:cstheme="minorHAnsi"/>
                <w:color w:val="000000"/>
                <w:rPrChange w:id="515" w:author="Jon.Richar" w:date="2022-12-13T10:53:00Z">
                  <w:rPr>
                    <w:ins w:id="516" w:author="Jon.Richar" w:date="2022-12-13T10:51:00Z"/>
                    <w:rFonts w:ascii="Calibri" w:eastAsia="Times New Roman" w:hAnsi="Calibri" w:cs="Calibri"/>
                    <w:color w:val="000000"/>
                  </w:rPr>
                </w:rPrChange>
              </w:rPr>
            </w:pPr>
            <w:ins w:id="517" w:author="Jon.Richar" w:date="2022-12-13T10:51:00Z">
              <w:r w:rsidRPr="003D4CC4">
                <w:rPr>
                  <w:rFonts w:eastAsia="Times New Roman" w:cstheme="minorHAnsi"/>
                  <w:color w:val="000000"/>
                  <w:rPrChange w:id="518" w:author="Jon.Richar" w:date="2022-12-13T10:53:00Z">
                    <w:rPr>
                      <w:rFonts w:ascii="Calibri" w:eastAsia="Times New Roman" w:hAnsi="Calibri" w:cs="Calibri"/>
                      <w:color w:val="000000"/>
                    </w:rPr>
                  </w:rPrChange>
                </w:rPr>
                <w:t>-0.57</w:t>
              </w:r>
            </w:ins>
          </w:p>
        </w:tc>
        <w:tc>
          <w:tcPr>
            <w:tcW w:w="965" w:type="dxa"/>
            <w:shd w:val="clear" w:color="000000" w:fill="FFFFFF"/>
            <w:noWrap/>
            <w:vAlign w:val="bottom"/>
            <w:hideMark/>
            <w:tcPrChange w:id="519" w:author="Jon.Richar" w:date="2022-12-13T11:16:00Z">
              <w:tcPr>
                <w:tcW w:w="965" w:type="dxa"/>
                <w:gridSpan w:val="2"/>
                <w:shd w:val="clear" w:color="000000" w:fill="FFFFFF"/>
                <w:noWrap/>
                <w:vAlign w:val="bottom"/>
                <w:hideMark/>
              </w:tcPr>
            </w:tcPrChange>
          </w:tcPr>
          <w:p w14:paraId="3FFF1343" w14:textId="77777777" w:rsidR="00337BAD" w:rsidRPr="003D4CC4" w:rsidRDefault="00337BAD" w:rsidP="00337BAD">
            <w:pPr>
              <w:spacing w:after="0" w:line="240" w:lineRule="auto"/>
              <w:jc w:val="right"/>
              <w:rPr>
                <w:ins w:id="520" w:author="Jon.Richar" w:date="2022-12-13T10:51:00Z"/>
                <w:rFonts w:eastAsia="Times New Roman" w:cstheme="minorHAnsi"/>
                <w:color w:val="000000"/>
                <w:rPrChange w:id="521" w:author="Jon.Richar" w:date="2022-12-13T10:53:00Z">
                  <w:rPr>
                    <w:ins w:id="522" w:author="Jon.Richar" w:date="2022-12-13T10:51:00Z"/>
                    <w:rFonts w:ascii="Calibri" w:eastAsia="Times New Roman" w:hAnsi="Calibri" w:cs="Calibri"/>
                    <w:color w:val="000000"/>
                  </w:rPr>
                </w:rPrChange>
              </w:rPr>
            </w:pPr>
            <w:ins w:id="523" w:author="Jon.Richar" w:date="2022-12-13T10:51:00Z">
              <w:r w:rsidRPr="003D4CC4">
                <w:rPr>
                  <w:rFonts w:eastAsia="Times New Roman" w:cstheme="minorHAnsi"/>
                  <w:color w:val="000000"/>
                  <w:rPrChange w:id="524" w:author="Jon.Richar" w:date="2022-12-13T10:53:00Z">
                    <w:rPr>
                      <w:rFonts w:ascii="Calibri" w:eastAsia="Times New Roman" w:hAnsi="Calibri" w:cs="Calibri"/>
                      <w:color w:val="000000"/>
                    </w:rPr>
                  </w:rPrChange>
                </w:rPr>
                <w:t>-0.61</w:t>
              </w:r>
            </w:ins>
          </w:p>
        </w:tc>
        <w:tc>
          <w:tcPr>
            <w:tcW w:w="829" w:type="dxa"/>
            <w:shd w:val="clear" w:color="000000" w:fill="FFFFFF"/>
            <w:noWrap/>
            <w:vAlign w:val="bottom"/>
            <w:hideMark/>
            <w:tcPrChange w:id="525" w:author="Jon.Richar" w:date="2022-12-13T11:16:00Z">
              <w:tcPr>
                <w:tcW w:w="829" w:type="dxa"/>
                <w:gridSpan w:val="2"/>
                <w:shd w:val="clear" w:color="000000" w:fill="FFFFFF"/>
                <w:noWrap/>
                <w:vAlign w:val="bottom"/>
                <w:hideMark/>
              </w:tcPr>
            </w:tcPrChange>
          </w:tcPr>
          <w:p w14:paraId="3792C3FD" w14:textId="77777777" w:rsidR="00337BAD" w:rsidRPr="003D4CC4" w:rsidRDefault="00337BAD" w:rsidP="00337BAD">
            <w:pPr>
              <w:spacing w:after="0" w:line="240" w:lineRule="auto"/>
              <w:jc w:val="right"/>
              <w:rPr>
                <w:ins w:id="526" w:author="Jon.Richar" w:date="2022-12-13T10:51:00Z"/>
                <w:rFonts w:eastAsia="Times New Roman" w:cstheme="minorHAnsi"/>
                <w:color w:val="000000"/>
                <w:rPrChange w:id="527" w:author="Jon.Richar" w:date="2022-12-13T10:53:00Z">
                  <w:rPr>
                    <w:ins w:id="528" w:author="Jon.Richar" w:date="2022-12-13T10:51:00Z"/>
                    <w:rFonts w:ascii="Calibri" w:eastAsia="Times New Roman" w:hAnsi="Calibri" w:cs="Calibri"/>
                    <w:color w:val="000000"/>
                  </w:rPr>
                </w:rPrChange>
              </w:rPr>
            </w:pPr>
            <w:ins w:id="529" w:author="Jon.Richar" w:date="2022-12-13T10:51:00Z">
              <w:r w:rsidRPr="003D4CC4">
                <w:rPr>
                  <w:rFonts w:eastAsia="Times New Roman" w:cstheme="minorHAnsi"/>
                  <w:color w:val="000000"/>
                  <w:rPrChange w:id="530" w:author="Jon.Richar" w:date="2022-12-13T10:53:00Z">
                    <w:rPr>
                      <w:rFonts w:ascii="Calibri" w:eastAsia="Times New Roman" w:hAnsi="Calibri" w:cs="Calibri"/>
                      <w:color w:val="000000"/>
                    </w:rPr>
                  </w:rPrChange>
                </w:rPr>
                <w:t>1.00</w:t>
              </w:r>
            </w:ins>
          </w:p>
        </w:tc>
        <w:tc>
          <w:tcPr>
            <w:tcW w:w="611" w:type="dxa"/>
            <w:shd w:val="clear" w:color="000000" w:fill="FFFFFF"/>
            <w:noWrap/>
            <w:vAlign w:val="bottom"/>
            <w:hideMark/>
            <w:tcPrChange w:id="531" w:author="Jon.Richar" w:date="2022-12-13T11:16:00Z">
              <w:tcPr>
                <w:tcW w:w="611" w:type="dxa"/>
                <w:gridSpan w:val="2"/>
                <w:shd w:val="clear" w:color="000000" w:fill="FFFFFF"/>
                <w:noWrap/>
                <w:vAlign w:val="bottom"/>
                <w:hideMark/>
              </w:tcPr>
            </w:tcPrChange>
          </w:tcPr>
          <w:p w14:paraId="147581CD" w14:textId="77777777" w:rsidR="00337BAD" w:rsidRPr="003D4CC4" w:rsidRDefault="00337BAD" w:rsidP="00337BAD">
            <w:pPr>
              <w:spacing w:after="0" w:line="240" w:lineRule="auto"/>
              <w:jc w:val="right"/>
              <w:rPr>
                <w:ins w:id="532" w:author="Jon.Richar" w:date="2022-12-13T10:51:00Z"/>
                <w:rFonts w:eastAsia="Times New Roman" w:cstheme="minorHAnsi"/>
                <w:color w:val="000000"/>
                <w:rPrChange w:id="533" w:author="Jon.Richar" w:date="2022-12-13T10:53:00Z">
                  <w:rPr>
                    <w:ins w:id="534" w:author="Jon.Richar" w:date="2022-12-13T10:51:00Z"/>
                    <w:rFonts w:ascii="Calibri" w:eastAsia="Times New Roman" w:hAnsi="Calibri" w:cs="Calibri"/>
                    <w:color w:val="000000"/>
                  </w:rPr>
                </w:rPrChange>
              </w:rPr>
            </w:pPr>
            <w:ins w:id="535" w:author="Jon.Richar" w:date="2022-12-13T10:51:00Z">
              <w:r w:rsidRPr="003D4CC4">
                <w:rPr>
                  <w:rFonts w:eastAsia="Times New Roman" w:cstheme="minorHAnsi"/>
                  <w:color w:val="000000"/>
                  <w:rPrChange w:id="536" w:author="Jon.Richar" w:date="2022-12-13T10:53:00Z">
                    <w:rPr>
                      <w:rFonts w:ascii="Calibri" w:eastAsia="Times New Roman" w:hAnsi="Calibri" w:cs="Calibri"/>
                      <w:color w:val="000000"/>
                    </w:rPr>
                  </w:rPrChange>
                </w:rPr>
                <w:t>0.01</w:t>
              </w:r>
            </w:ins>
          </w:p>
        </w:tc>
        <w:tc>
          <w:tcPr>
            <w:tcW w:w="850" w:type="dxa"/>
            <w:shd w:val="clear" w:color="000000" w:fill="FFFFFF"/>
            <w:noWrap/>
            <w:vAlign w:val="bottom"/>
            <w:hideMark/>
            <w:tcPrChange w:id="537" w:author="Jon.Richar" w:date="2022-12-13T11:16:00Z">
              <w:tcPr>
                <w:tcW w:w="850" w:type="dxa"/>
                <w:gridSpan w:val="2"/>
                <w:shd w:val="clear" w:color="000000" w:fill="FFFFFF"/>
                <w:noWrap/>
                <w:vAlign w:val="bottom"/>
                <w:hideMark/>
              </w:tcPr>
            </w:tcPrChange>
          </w:tcPr>
          <w:p w14:paraId="7B01547C" w14:textId="77777777" w:rsidR="00337BAD" w:rsidRPr="003D4CC4" w:rsidRDefault="00337BAD" w:rsidP="00337BAD">
            <w:pPr>
              <w:spacing w:after="0" w:line="240" w:lineRule="auto"/>
              <w:jc w:val="right"/>
              <w:rPr>
                <w:ins w:id="538" w:author="Jon.Richar" w:date="2022-12-13T10:51:00Z"/>
                <w:rFonts w:eastAsia="Times New Roman" w:cstheme="minorHAnsi"/>
                <w:color w:val="000000"/>
                <w:rPrChange w:id="539" w:author="Jon.Richar" w:date="2022-12-13T10:53:00Z">
                  <w:rPr>
                    <w:ins w:id="540" w:author="Jon.Richar" w:date="2022-12-13T10:51:00Z"/>
                    <w:rFonts w:ascii="Calibri" w:eastAsia="Times New Roman" w:hAnsi="Calibri" w:cs="Calibri"/>
                    <w:color w:val="000000"/>
                  </w:rPr>
                </w:rPrChange>
              </w:rPr>
            </w:pPr>
            <w:ins w:id="541" w:author="Jon.Richar" w:date="2022-12-13T10:51:00Z">
              <w:r w:rsidRPr="003D4CC4">
                <w:rPr>
                  <w:rFonts w:eastAsia="Times New Roman" w:cstheme="minorHAnsi"/>
                  <w:color w:val="000000"/>
                  <w:rPrChange w:id="542" w:author="Jon.Richar" w:date="2022-12-13T10:53:00Z">
                    <w:rPr>
                      <w:rFonts w:ascii="Calibri" w:eastAsia="Times New Roman" w:hAnsi="Calibri" w:cs="Calibri"/>
                      <w:color w:val="000000"/>
                    </w:rPr>
                  </w:rPrChange>
                </w:rPr>
                <w:t>-0.73</w:t>
              </w:r>
            </w:ins>
          </w:p>
        </w:tc>
        <w:tc>
          <w:tcPr>
            <w:tcW w:w="850" w:type="dxa"/>
            <w:shd w:val="clear" w:color="000000" w:fill="FFFFFF"/>
            <w:noWrap/>
            <w:vAlign w:val="bottom"/>
            <w:hideMark/>
            <w:tcPrChange w:id="543" w:author="Jon.Richar" w:date="2022-12-13T11:16:00Z">
              <w:tcPr>
                <w:tcW w:w="850" w:type="dxa"/>
                <w:gridSpan w:val="2"/>
                <w:shd w:val="clear" w:color="000000" w:fill="FFFFFF"/>
                <w:noWrap/>
                <w:vAlign w:val="bottom"/>
                <w:hideMark/>
              </w:tcPr>
            </w:tcPrChange>
          </w:tcPr>
          <w:p w14:paraId="7D131008" w14:textId="77777777" w:rsidR="00337BAD" w:rsidRPr="003D4CC4" w:rsidRDefault="00337BAD" w:rsidP="00337BAD">
            <w:pPr>
              <w:spacing w:after="0" w:line="240" w:lineRule="auto"/>
              <w:jc w:val="right"/>
              <w:rPr>
                <w:ins w:id="544" w:author="Jon.Richar" w:date="2022-12-13T10:51:00Z"/>
                <w:rFonts w:eastAsia="Times New Roman" w:cstheme="minorHAnsi"/>
                <w:color w:val="000000"/>
                <w:rPrChange w:id="545" w:author="Jon.Richar" w:date="2022-12-13T10:53:00Z">
                  <w:rPr>
                    <w:ins w:id="546" w:author="Jon.Richar" w:date="2022-12-13T10:51:00Z"/>
                    <w:rFonts w:ascii="Calibri" w:eastAsia="Times New Roman" w:hAnsi="Calibri" w:cs="Calibri"/>
                    <w:color w:val="000000"/>
                  </w:rPr>
                </w:rPrChange>
              </w:rPr>
            </w:pPr>
            <w:ins w:id="547" w:author="Jon.Richar" w:date="2022-12-13T10:51:00Z">
              <w:r w:rsidRPr="003D4CC4">
                <w:rPr>
                  <w:rFonts w:eastAsia="Times New Roman" w:cstheme="minorHAnsi"/>
                  <w:color w:val="000000"/>
                  <w:rPrChange w:id="548" w:author="Jon.Richar" w:date="2022-12-13T10:53:00Z">
                    <w:rPr>
                      <w:rFonts w:ascii="Calibri" w:eastAsia="Times New Roman" w:hAnsi="Calibri" w:cs="Calibri"/>
                      <w:color w:val="000000"/>
                    </w:rPr>
                  </w:rPrChange>
                </w:rPr>
                <w:t>0.16</w:t>
              </w:r>
            </w:ins>
          </w:p>
        </w:tc>
        <w:tc>
          <w:tcPr>
            <w:tcW w:w="850" w:type="dxa"/>
            <w:shd w:val="clear" w:color="000000" w:fill="FFFFFF"/>
            <w:noWrap/>
            <w:vAlign w:val="bottom"/>
            <w:hideMark/>
            <w:tcPrChange w:id="549" w:author="Jon.Richar" w:date="2022-12-13T11:16:00Z">
              <w:tcPr>
                <w:tcW w:w="850" w:type="dxa"/>
                <w:gridSpan w:val="2"/>
                <w:shd w:val="clear" w:color="000000" w:fill="FFFFFF"/>
                <w:noWrap/>
                <w:vAlign w:val="bottom"/>
                <w:hideMark/>
              </w:tcPr>
            </w:tcPrChange>
          </w:tcPr>
          <w:p w14:paraId="5F5AEDD4" w14:textId="77777777" w:rsidR="00337BAD" w:rsidRPr="003D4CC4" w:rsidRDefault="00337BAD" w:rsidP="00337BAD">
            <w:pPr>
              <w:spacing w:after="0" w:line="240" w:lineRule="auto"/>
              <w:jc w:val="right"/>
              <w:rPr>
                <w:ins w:id="550" w:author="Jon.Richar" w:date="2022-12-13T10:51:00Z"/>
                <w:rFonts w:eastAsia="Times New Roman" w:cstheme="minorHAnsi"/>
                <w:color w:val="000000"/>
                <w:rPrChange w:id="551" w:author="Jon.Richar" w:date="2022-12-13T10:53:00Z">
                  <w:rPr>
                    <w:ins w:id="552" w:author="Jon.Richar" w:date="2022-12-13T10:51:00Z"/>
                    <w:rFonts w:ascii="Calibri" w:eastAsia="Times New Roman" w:hAnsi="Calibri" w:cs="Calibri"/>
                    <w:color w:val="000000"/>
                  </w:rPr>
                </w:rPrChange>
              </w:rPr>
            </w:pPr>
            <w:ins w:id="553" w:author="Jon.Richar" w:date="2022-12-13T10:51:00Z">
              <w:r w:rsidRPr="003D4CC4">
                <w:rPr>
                  <w:rFonts w:eastAsia="Times New Roman" w:cstheme="minorHAnsi"/>
                  <w:color w:val="000000"/>
                  <w:rPrChange w:id="554" w:author="Jon.Richar" w:date="2022-12-13T10:53:00Z">
                    <w:rPr>
                      <w:rFonts w:ascii="Calibri" w:eastAsia="Times New Roman" w:hAnsi="Calibri" w:cs="Calibri"/>
                      <w:color w:val="000000"/>
                    </w:rPr>
                  </w:rPrChange>
                </w:rPr>
                <w:t>-0.01</w:t>
              </w:r>
            </w:ins>
          </w:p>
        </w:tc>
        <w:tc>
          <w:tcPr>
            <w:tcW w:w="755" w:type="dxa"/>
            <w:shd w:val="clear" w:color="000000" w:fill="FFFFFF"/>
            <w:noWrap/>
            <w:vAlign w:val="bottom"/>
            <w:hideMark/>
            <w:tcPrChange w:id="555" w:author="Jon.Richar" w:date="2022-12-13T11:16:00Z">
              <w:tcPr>
                <w:tcW w:w="755" w:type="dxa"/>
                <w:gridSpan w:val="2"/>
                <w:shd w:val="clear" w:color="000000" w:fill="FFFFFF"/>
                <w:noWrap/>
                <w:vAlign w:val="bottom"/>
                <w:hideMark/>
              </w:tcPr>
            </w:tcPrChange>
          </w:tcPr>
          <w:p w14:paraId="3E62BFA6" w14:textId="77777777" w:rsidR="00337BAD" w:rsidRPr="003D4CC4" w:rsidRDefault="00337BAD" w:rsidP="00337BAD">
            <w:pPr>
              <w:spacing w:after="0" w:line="240" w:lineRule="auto"/>
              <w:jc w:val="right"/>
              <w:rPr>
                <w:ins w:id="556" w:author="Jon.Richar" w:date="2022-12-13T10:51:00Z"/>
                <w:rFonts w:eastAsia="Times New Roman" w:cstheme="minorHAnsi"/>
                <w:color w:val="000000"/>
                <w:rPrChange w:id="557" w:author="Jon.Richar" w:date="2022-12-13T10:53:00Z">
                  <w:rPr>
                    <w:ins w:id="558" w:author="Jon.Richar" w:date="2022-12-13T10:51:00Z"/>
                    <w:rFonts w:ascii="Calibri" w:eastAsia="Times New Roman" w:hAnsi="Calibri" w:cs="Calibri"/>
                    <w:color w:val="000000"/>
                  </w:rPr>
                </w:rPrChange>
              </w:rPr>
            </w:pPr>
            <w:ins w:id="559" w:author="Jon.Richar" w:date="2022-12-13T10:51:00Z">
              <w:r w:rsidRPr="003D4CC4">
                <w:rPr>
                  <w:rFonts w:eastAsia="Times New Roman" w:cstheme="minorHAnsi"/>
                  <w:color w:val="000000"/>
                  <w:rPrChange w:id="560" w:author="Jon.Richar" w:date="2022-12-13T10:53:00Z">
                    <w:rPr>
                      <w:rFonts w:ascii="Calibri" w:eastAsia="Times New Roman" w:hAnsi="Calibri" w:cs="Calibri"/>
                      <w:color w:val="000000"/>
                    </w:rPr>
                  </w:rPrChange>
                </w:rPr>
                <w:t>0.12</w:t>
              </w:r>
            </w:ins>
          </w:p>
        </w:tc>
      </w:tr>
      <w:tr w:rsidR="003D4CC4" w:rsidRPr="00337BAD" w14:paraId="237D806C" w14:textId="77777777" w:rsidTr="006E7B69">
        <w:trPr>
          <w:trHeight w:val="308"/>
          <w:ins w:id="561" w:author="Jon.Richar" w:date="2022-12-13T10:51:00Z"/>
          <w:trPrChange w:id="562" w:author="Jon.Richar" w:date="2022-12-13T11:16:00Z">
            <w:trPr>
              <w:gridAfter w:val="0"/>
              <w:trHeight w:val="308"/>
            </w:trPr>
          </w:trPrChange>
        </w:trPr>
        <w:tc>
          <w:tcPr>
            <w:tcW w:w="895" w:type="dxa"/>
            <w:shd w:val="clear" w:color="000000" w:fill="FFFFFF"/>
            <w:noWrap/>
            <w:vAlign w:val="bottom"/>
            <w:hideMark/>
            <w:tcPrChange w:id="563" w:author="Jon.Richar" w:date="2022-12-13T11:16:00Z">
              <w:tcPr>
                <w:tcW w:w="1255" w:type="dxa"/>
                <w:shd w:val="clear" w:color="000000" w:fill="FFFFFF"/>
                <w:noWrap/>
                <w:vAlign w:val="bottom"/>
                <w:hideMark/>
              </w:tcPr>
            </w:tcPrChange>
          </w:tcPr>
          <w:p w14:paraId="73139B73" w14:textId="77777777" w:rsidR="00337BAD" w:rsidRPr="003D4CC4" w:rsidRDefault="00337BAD" w:rsidP="00337BAD">
            <w:pPr>
              <w:spacing w:after="0" w:line="240" w:lineRule="auto"/>
              <w:rPr>
                <w:ins w:id="564" w:author="Jon.Richar" w:date="2022-12-13T10:51:00Z"/>
                <w:rFonts w:eastAsia="Times New Roman" w:cstheme="minorHAnsi"/>
                <w:color w:val="000000"/>
                <w:rPrChange w:id="565" w:author="Jon.Richar" w:date="2022-12-13T10:53:00Z">
                  <w:rPr>
                    <w:ins w:id="566" w:author="Jon.Richar" w:date="2022-12-13T10:51:00Z"/>
                    <w:rFonts w:ascii="Calibri" w:eastAsia="Times New Roman" w:hAnsi="Calibri" w:cs="Calibri"/>
                    <w:color w:val="000000"/>
                  </w:rPr>
                </w:rPrChange>
              </w:rPr>
            </w:pPr>
            <w:ins w:id="567" w:author="Jon.Richar" w:date="2022-12-13T10:51:00Z">
              <w:r w:rsidRPr="003D4CC4">
                <w:rPr>
                  <w:rFonts w:eastAsia="Times New Roman" w:cstheme="minorHAnsi"/>
                  <w:color w:val="000000"/>
                  <w:rPrChange w:id="568" w:author="Jon.Richar" w:date="2022-12-13T10:53:00Z">
                    <w:rPr>
                      <w:rFonts w:ascii="Calibri" w:eastAsia="Times New Roman" w:hAnsi="Calibri" w:cs="Calibri"/>
                      <w:color w:val="000000"/>
                    </w:rPr>
                  </w:rPrChange>
                </w:rPr>
                <w:t>SST MJ</w:t>
              </w:r>
            </w:ins>
          </w:p>
        </w:tc>
        <w:tc>
          <w:tcPr>
            <w:tcW w:w="920" w:type="dxa"/>
            <w:shd w:val="clear" w:color="000000" w:fill="FFFFFF"/>
            <w:noWrap/>
            <w:vAlign w:val="bottom"/>
            <w:hideMark/>
            <w:tcPrChange w:id="569" w:author="Jon.Richar" w:date="2022-12-13T11:16:00Z">
              <w:tcPr>
                <w:tcW w:w="920" w:type="dxa"/>
                <w:gridSpan w:val="2"/>
                <w:shd w:val="clear" w:color="000000" w:fill="FFFFFF"/>
                <w:noWrap/>
                <w:vAlign w:val="bottom"/>
                <w:hideMark/>
              </w:tcPr>
            </w:tcPrChange>
          </w:tcPr>
          <w:p w14:paraId="523F800A" w14:textId="77777777" w:rsidR="00337BAD" w:rsidRPr="003D4CC4" w:rsidRDefault="00337BAD" w:rsidP="00337BAD">
            <w:pPr>
              <w:spacing w:after="0" w:line="240" w:lineRule="auto"/>
              <w:jc w:val="right"/>
              <w:rPr>
                <w:ins w:id="570" w:author="Jon.Richar" w:date="2022-12-13T10:51:00Z"/>
                <w:rFonts w:eastAsia="Times New Roman" w:cstheme="minorHAnsi"/>
                <w:color w:val="000000"/>
                <w:rPrChange w:id="571" w:author="Jon.Richar" w:date="2022-12-13T10:53:00Z">
                  <w:rPr>
                    <w:ins w:id="572" w:author="Jon.Richar" w:date="2022-12-13T10:51:00Z"/>
                    <w:rFonts w:ascii="Calibri" w:eastAsia="Times New Roman" w:hAnsi="Calibri" w:cs="Calibri"/>
                    <w:color w:val="000000"/>
                  </w:rPr>
                </w:rPrChange>
              </w:rPr>
            </w:pPr>
            <w:ins w:id="573" w:author="Jon.Richar" w:date="2022-12-13T10:51:00Z">
              <w:r w:rsidRPr="003D4CC4">
                <w:rPr>
                  <w:rFonts w:eastAsia="Times New Roman" w:cstheme="minorHAnsi"/>
                  <w:color w:val="000000"/>
                  <w:rPrChange w:id="574" w:author="Jon.Richar" w:date="2022-12-13T10:53:00Z">
                    <w:rPr>
                      <w:rFonts w:ascii="Calibri" w:eastAsia="Times New Roman" w:hAnsi="Calibri" w:cs="Calibri"/>
                      <w:color w:val="000000"/>
                    </w:rPr>
                  </w:rPrChange>
                </w:rPr>
                <w:t>0.17</w:t>
              </w:r>
            </w:ins>
          </w:p>
        </w:tc>
        <w:tc>
          <w:tcPr>
            <w:tcW w:w="829" w:type="dxa"/>
            <w:shd w:val="clear" w:color="000000" w:fill="FFFFFF"/>
            <w:noWrap/>
            <w:vAlign w:val="bottom"/>
            <w:hideMark/>
            <w:tcPrChange w:id="575" w:author="Jon.Richar" w:date="2022-12-13T11:16:00Z">
              <w:tcPr>
                <w:tcW w:w="829" w:type="dxa"/>
                <w:gridSpan w:val="2"/>
                <w:shd w:val="clear" w:color="000000" w:fill="FFFFFF"/>
                <w:noWrap/>
                <w:vAlign w:val="bottom"/>
                <w:hideMark/>
              </w:tcPr>
            </w:tcPrChange>
          </w:tcPr>
          <w:p w14:paraId="691FE3CF" w14:textId="77777777" w:rsidR="00337BAD" w:rsidRPr="003D4CC4" w:rsidRDefault="00337BAD" w:rsidP="00337BAD">
            <w:pPr>
              <w:spacing w:after="0" w:line="240" w:lineRule="auto"/>
              <w:jc w:val="right"/>
              <w:rPr>
                <w:ins w:id="576" w:author="Jon.Richar" w:date="2022-12-13T10:51:00Z"/>
                <w:rFonts w:eastAsia="Times New Roman" w:cstheme="minorHAnsi"/>
                <w:color w:val="000000"/>
                <w:rPrChange w:id="577" w:author="Jon.Richar" w:date="2022-12-13T10:53:00Z">
                  <w:rPr>
                    <w:ins w:id="578" w:author="Jon.Richar" w:date="2022-12-13T10:51:00Z"/>
                    <w:rFonts w:ascii="Calibri" w:eastAsia="Times New Roman" w:hAnsi="Calibri" w:cs="Calibri"/>
                    <w:color w:val="000000"/>
                  </w:rPr>
                </w:rPrChange>
              </w:rPr>
            </w:pPr>
            <w:ins w:id="579" w:author="Jon.Richar" w:date="2022-12-13T10:51:00Z">
              <w:r w:rsidRPr="003D4CC4">
                <w:rPr>
                  <w:rFonts w:eastAsia="Times New Roman" w:cstheme="minorHAnsi"/>
                  <w:color w:val="000000"/>
                  <w:rPrChange w:id="580" w:author="Jon.Richar" w:date="2022-12-13T10:53:00Z">
                    <w:rPr>
                      <w:rFonts w:ascii="Calibri" w:eastAsia="Times New Roman" w:hAnsi="Calibri" w:cs="Calibri"/>
                      <w:color w:val="000000"/>
                    </w:rPr>
                  </w:rPrChange>
                </w:rPr>
                <w:t>0.16</w:t>
              </w:r>
            </w:ins>
          </w:p>
        </w:tc>
        <w:tc>
          <w:tcPr>
            <w:tcW w:w="850" w:type="dxa"/>
            <w:shd w:val="clear" w:color="000000" w:fill="FFFFFF"/>
            <w:noWrap/>
            <w:vAlign w:val="bottom"/>
            <w:hideMark/>
            <w:tcPrChange w:id="581" w:author="Jon.Richar" w:date="2022-12-13T11:16:00Z">
              <w:tcPr>
                <w:tcW w:w="850" w:type="dxa"/>
                <w:gridSpan w:val="2"/>
                <w:shd w:val="clear" w:color="000000" w:fill="FFFFFF"/>
                <w:noWrap/>
                <w:vAlign w:val="bottom"/>
                <w:hideMark/>
              </w:tcPr>
            </w:tcPrChange>
          </w:tcPr>
          <w:p w14:paraId="077376C9" w14:textId="77777777" w:rsidR="00337BAD" w:rsidRPr="003D4CC4" w:rsidRDefault="00337BAD" w:rsidP="00337BAD">
            <w:pPr>
              <w:spacing w:after="0" w:line="240" w:lineRule="auto"/>
              <w:jc w:val="right"/>
              <w:rPr>
                <w:ins w:id="582" w:author="Jon.Richar" w:date="2022-12-13T10:51:00Z"/>
                <w:rFonts w:eastAsia="Times New Roman" w:cstheme="minorHAnsi"/>
                <w:color w:val="000000"/>
                <w:rPrChange w:id="583" w:author="Jon.Richar" w:date="2022-12-13T10:53:00Z">
                  <w:rPr>
                    <w:ins w:id="584" w:author="Jon.Richar" w:date="2022-12-13T10:51:00Z"/>
                    <w:rFonts w:ascii="Calibri" w:eastAsia="Times New Roman" w:hAnsi="Calibri" w:cs="Calibri"/>
                    <w:color w:val="000000"/>
                  </w:rPr>
                </w:rPrChange>
              </w:rPr>
            </w:pPr>
            <w:ins w:id="585" w:author="Jon.Richar" w:date="2022-12-13T10:51:00Z">
              <w:r w:rsidRPr="003D4CC4">
                <w:rPr>
                  <w:rFonts w:eastAsia="Times New Roman" w:cstheme="minorHAnsi"/>
                  <w:color w:val="000000"/>
                  <w:rPrChange w:id="586" w:author="Jon.Richar" w:date="2022-12-13T10:53:00Z">
                    <w:rPr>
                      <w:rFonts w:ascii="Calibri" w:eastAsia="Times New Roman" w:hAnsi="Calibri" w:cs="Calibri"/>
                      <w:color w:val="000000"/>
                    </w:rPr>
                  </w:rPrChange>
                </w:rPr>
                <w:t>-0.05</w:t>
              </w:r>
            </w:ins>
          </w:p>
        </w:tc>
        <w:tc>
          <w:tcPr>
            <w:tcW w:w="631" w:type="dxa"/>
            <w:shd w:val="clear" w:color="000000" w:fill="FFFFFF"/>
            <w:noWrap/>
            <w:vAlign w:val="bottom"/>
            <w:hideMark/>
            <w:tcPrChange w:id="587" w:author="Jon.Richar" w:date="2022-12-13T11:16:00Z">
              <w:tcPr>
                <w:tcW w:w="631" w:type="dxa"/>
                <w:gridSpan w:val="2"/>
                <w:shd w:val="clear" w:color="000000" w:fill="FFFFFF"/>
                <w:noWrap/>
                <w:vAlign w:val="bottom"/>
                <w:hideMark/>
              </w:tcPr>
            </w:tcPrChange>
          </w:tcPr>
          <w:p w14:paraId="73A0B6C9" w14:textId="77777777" w:rsidR="00337BAD" w:rsidRPr="003D4CC4" w:rsidRDefault="00337BAD" w:rsidP="00337BAD">
            <w:pPr>
              <w:spacing w:after="0" w:line="240" w:lineRule="auto"/>
              <w:jc w:val="right"/>
              <w:rPr>
                <w:ins w:id="588" w:author="Jon.Richar" w:date="2022-12-13T10:51:00Z"/>
                <w:rFonts w:eastAsia="Times New Roman" w:cstheme="minorHAnsi"/>
                <w:color w:val="000000"/>
                <w:rPrChange w:id="589" w:author="Jon.Richar" w:date="2022-12-13T10:53:00Z">
                  <w:rPr>
                    <w:ins w:id="590" w:author="Jon.Richar" w:date="2022-12-13T10:51:00Z"/>
                    <w:rFonts w:ascii="Calibri" w:eastAsia="Times New Roman" w:hAnsi="Calibri" w:cs="Calibri"/>
                    <w:color w:val="000000"/>
                  </w:rPr>
                </w:rPrChange>
              </w:rPr>
            </w:pPr>
            <w:ins w:id="591" w:author="Jon.Richar" w:date="2022-12-13T10:51:00Z">
              <w:r w:rsidRPr="003D4CC4">
                <w:rPr>
                  <w:rFonts w:eastAsia="Times New Roman" w:cstheme="minorHAnsi"/>
                  <w:color w:val="000000"/>
                  <w:rPrChange w:id="592" w:author="Jon.Richar" w:date="2022-12-13T10:53:00Z">
                    <w:rPr>
                      <w:rFonts w:ascii="Calibri" w:eastAsia="Times New Roman" w:hAnsi="Calibri" w:cs="Calibri"/>
                      <w:color w:val="000000"/>
                    </w:rPr>
                  </w:rPrChange>
                </w:rPr>
                <w:t>-0.38</w:t>
              </w:r>
            </w:ins>
          </w:p>
        </w:tc>
        <w:tc>
          <w:tcPr>
            <w:tcW w:w="965" w:type="dxa"/>
            <w:shd w:val="clear" w:color="000000" w:fill="FFFFFF"/>
            <w:noWrap/>
            <w:vAlign w:val="bottom"/>
            <w:hideMark/>
            <w:tcPrChange w:id="593" w:author="Jon.Richar" w:date="2022-12-13T11:16:00Z">
              <w:tcPr>
                <w:tcW w:w="965" w:type="dxa"/>
                <w:gridSpan w:val="2"/>
                <w:shd w:val="clear" w:color="000000" w:fill="FFFFFF"/>
                <w:noWrap/>
                <w:vAlign w:val="bottom"/>
                <w:hideMark/>
              </w:tcPr>
            </w:tcPrChange>
          </w:tcPr>
          <w:p w14:paraId="77913EF1" w14:textId="77777777" w:rsidR="00337BAD" w:rsidRPr="003D4CC4" w:rsidRDefault="00337BAD" w:rsidP="00337BAD">
            <w:pPr>
              <w:spacing w:after="0" w:line="240" w:lineRule="auto"/>
              <w:jc w:val="right"/>
              <w:rPr>
                <w:ins w:id="594" w:author="Jon.Richar" w:date="2022-12-13T10:51:00Z"/>
                <w:rFonts w:eastAsia="Times New Roman" w:cstheme="minorHAnsi"/>
                <w:color w:val="000000"/>
                <w:rPrChange w:id="595" w:author="Jon.Richar" w:date="2022-12-13T10:53:00Z">
                  <w:rPr>
                    <w:ins w:id="596" w:author="Jon.Richar" w:date="2022-12-13T10:51:00Z"/>
                    <w:rFonts w:ascii="Calibri" w:eastAsia="Times New Roman" w:hAnsi="Calibri" w:cs="Calibri"/>
                    <w:color w:val="000000"/>
                  </w:rPr>
                </w:rPrChange>
              </w:rPr>
            </w:pPr>
            <w:ins w:id="597" w:author="Jon.Richar" w:date="2022-12-13T10:51:00Z">
              <w:r w:rsidRPr="003D4CC4">
                <w:rPr>
                  <w:rFonts w:eastAsia="Times New Roman" w:cstheme="minorHAnsi"/>
                  <w:color w:val="000000"/>
                  <w:rPrChange w:id="598" w:author="Jon.Richar" w:date="2022-12-13T10:53:00Z">
                    <w:rPr>
                      <w:rFonts w:ascii="Calibri" w:eastAsia="Times New Roman" w:hAnsi="Calibri" w:cs="Calibri"/>
                      <w:color w:val="000000"/>
                    </w:rPr>
                  </w:rPrChange>
                </w:rPr>
                <w:t>-0.08</w:t>
              </w:r>
            </w:ins>
          </w:p>
        </w:tc>
        <w:tc>
          <w:tcPr>
            <w:tcW w:w="829" w:type="dxa"/>
            <w:shd w:val="clear" w:color="000000" w:fill="FFFFFF"/>
            <w:noWrap/>
            <w:vAlign w:val="bottom"/>
            <w:hideMark/>
            <w:tcPrChange w:id="599" w:author="Jon.Richar" w:date="2022-12-13T11:16:00Z">
              <w:tcPr>
                <w:tcW w:w="829" w:type="dxa"/>
                <w:gridSpan w:val="2"/>
                <w:shd w:val="clear" w:color="000000" w:fill="FFFFFF"/>
                <w:noWrap/>
                <w:vAlign w:val="bottom"/>
                <w:hideMark/>
              </w:tcPr>
            </w:tcPrChange>
          </w:tcPr>
          <w:p w14:paraId="1A28A28F" w14:textId="77777777" w:rsidR="00337BAD" w:rsidRPr="003D4CC4" w:rsidRDefault="00337BAD" w:rsidP="00337BAD">
            <w:pPr>
              <w:spacing w:after="0" w:line="240" w:lineRule="auto"/>
              <w:jc w:val="right"/>
              <w:rPr>
                <w:ins w:id="600" w:author="Jon.Richar" w:date="2022-12-13T10:51:00Z"/>
                <w:rFonts w:eastAsia="Times New Roman" w:cstheme="minorHAnsi"/>
                <w:color w:val="000000"/>
                <w:rPrChange w:id="601" w:author="Jon.Richar" w:date="2022-12-13T10:53:00Z">
                  <w:rPr>
                    <w:ins w:id="602" w:author="Jon.Richar" w:date="2022-12-13T10:51:00Z"/>
                    <w:rFonts w:ascii="Calibri" w:eastAsia="Times New Roman" w:hAnsi="Calibri" w:cs="Calibri"/>
                    <w:color w:val="000000"/>
                  </w:rPr>
                </w:rPrChange>
              </w:rPr>
            </w:pPr>
            <w:ins w:id="603" w:author="Jon.Richar" w:date="2022-12-13T10:51:00Z">
              <w:r w:rsidRPr="003D4CC4">
                <w:rPr>
                  <w:rFonts w:eastAsia="Times New Roman" w:cstheme="minorHAnsi"/>
                  <w:color w:val="000000"/>
                  <w:rPrChange w:id="604" w:author="Jon.Richar" w:date="2022-12-13T10:53:00Z">
                    <w:rPr>
                      <w:rFonts w:ascii="Calibri" w:eastAsia="Times New Roman" w:hAnsi="Calibri" w:cs="Calibri"/>
                      <w:color w:val="000000"/>
                    </w:rPr>
                  </w:rPrChange>
                </w:rPr>
                <w:t>0.01</w:t>
              </w:r>
            </w:ins>
          </w:p>
        </w:tc>
        <w:tc>
          <w:tcPr>
            <w:tcW w:w="611" w:type="dxa"/>
            <w:shd w:val="clear" w:color="000000" w:fill="FFFFFF"/>
            <w:noWrap/>
            <w:vAlign w:val="bottom"/>
            <w:hideMark/>
            <w:tcPrChange w:id="605" w:author="Jon.Richar" w:date="2022-12-13T11:16:00Z">
              <w:tcPr>
                <w:tcW w:w="611" w:type="dxa"/>
                <w:gridSpan w:val="2"/>
                <w:shd w:val="clear" w:color="000000" w:fill="FFFFFF"/>
                <w:noWrap/>
                <w:vAlign w:val="bottom"/>
                <w:hideMark/>
              </w:tcPr>
            </w:tcPrChange>
          </w:tcPr>
          <w:p w14:paraId="23F0F6EE" w14:textId="77777777" w:rsidR="00337BAD" w:rsidRPr="003D4CC4" w:rsidRDefault="00337BAD" w:rsidP="00337BAD">
            <w:pPr>
              <w:spacing w:after="0" w:line="240" w:lineRule="auto"/>
              <w:jc w:val="right"/>
              <w:rPr>
                <w:ins w:id="606" w:author="Jon.Richar" w:date="2022-12-13T10:51:00Z"/>
                <w:rFonts w:eastAsia="Times New Roman" w:cstheme="minorHAnsi"/>
                <w:color w:val="000000"/>
                <w:rPrChange w:id="607" w:author="Jon.Richar" w:date="2022-12-13T10:53:00Z">
                  <w:rPr>
                    <w:ins w:id="608" w:author="Jon.Richar" w:date="2022-12-13T10:51:00Z"/>
                    <w:rFonts w:ascii="Calibri" w:eastAsia="Times New Roman" w:hAnsi="Calibri" w:cs="Calibri"/>
                    <w:color w:val="000000"/>
                  </w:rPr>
                </w:rPrChange>
              </w:rPr>
            </w:pPr>
            <w:ins w:id="609" w:author="Jon.Richar" w:date="2022-12-13T10:51:00Z">
              <w:r w:rsidRPr="003D4CC4">
                <w:rPr>
                  <w:rFonts w:eastAsia="Times New Roman" w:cstheme="minorHAnsi"/>
                  <w:color w:val="000000"/>
                  <w:rPrChange w:id="610" w:author="Jon.Richar" w:date="2022-12-13T10:53:00Z">
                    <w:rPr>
                      <w:rFonts w:ascii="Calibri" w:eastAsia="Times New Roman" w:hAnsi="Calibri" w:cs="Calibri"/>
                      <w:color w:val="000000"/>
                    </w:rPr>
                  </w:rPrChange>
                </w:rPr>
                <w:t>1.00</w:t>
              </w:r>
            </w:ins>
          </w:p>
        </w:tc>
        <w:tc>
          <w:tcPr>
            <w:tcW w:w="850" w:type="dxa"/>
            <w:shd w:val="clear" w:color="000000" w:fill="FFFFFF"/>
            <w:noWrap/>
            <w:vAlign w:val="bottom"/>
            <w:hideMark/>
            <w:tcPrChange w:id="611" w:author="Jon.Richar" w:date="2022-12-13T11:16:00Z">
              <w:tcPr>
                <w:tcW w:w="850" w:type="dxa"/>
                <w:gridSpan w:val="2"/>
                <w:shd w:val="clear" w:color="000000" w:fill="FFFFFF"/>
                <w:noWrap/>
                <w:vAlign w:val="bottom"/>
                <w:hideMark/>
              </w:tcPr>
            </w:tcPrChange>
          </w:tcPr>
          <w:p w14:paraId="6E3DDE07" w14:textId="77777777" w:rsidR="00337BAD" w:rsidRPr="003D4CC4" w:rsidRDefault="00337BAD" w:rsidP="00337BAD">
            <w:pPr>
              <w:spacing w:after="0" w:line="240" w:lineRule="auto"/>
              <w:jc w:val="right"/>
              <w:rPr>
                <w:ins w:id="612" w:author="Jon.Richar" w:date="2022-12-13T10:51:00Z"/>
                <w:rFonts w:eastAsia="Times New Roman" w:cstheme="minorHAnsi"/>
                <w:color w:val="000000"/>
                <w:rPrChange w:id="613" w:author="Jon.Richar" w:date="2022-12-13T10:53:00Z">
                  <w:rPr>
                    <w:ins w:id="614" w:author="Jon.Richar" w:date="2022-12-13T10:51:00Z"/>
                    <w:rFonts w:ascii="Calibri" w:eastAsia="Times New Roman" w:hAnsi="Calibri" w:cs="Calibri"/>
                    <w:color w:val="000000"/>
                  </w:rPr>
                </w:rPrChange>
              </w:rPr>
            </w:pPr>
            <w:ins w:id="615" w:author="Jon.Richar" w:date="2022-12-13T10:51:00Z">
              <w:r w:rsidRPr="003D4CC4">
                <w:rPr>
                  <w:rFonts w:eastAsia="Times New Roman" w:cstheme="minorHAnsi"/>
                  <w:color w:val="000000"/>
                  <w:rPrChange w:id="616" w:author="Jon.Richar" w:date="2022-12-13T10:53:00Z">
                    <w:rPr>
                      <w:rFonts w:ascii="Calibri" w:eastAsia="Times New Roman" w:hAnsi="Calibri" w:cs="Calibri"/>
                      <w:color w:val="000000"/>
                    </w:rPr>
                  </w:rPrChange>
                </w:rPr>
                <w:t>-0.06</w:t>
              </w:r>
            </w:ins>
          </w:p>
        </w:tc>
        <w:tc>
          <w:tcPr>
            <w:tcW w:w="850" w:type="dxa"/>
            <w:shd w:val="clear" w:color="000000" w:fill="FFFFFF"/>
            <w:noWrap/>
            <w:vAlign w:val="bottom"/>
            <w:hideMark/>
            <w:tcPrChange w:id="617" w:author="Jon.Richar" w:date="2022-12-13T11:16:00Z">
              <w:tcPr>
                <w:tcW w:w="850" w:type="dxa"/>
                <w:gridSpan w:val="2"/>
                <w:shd w:val="clear" w:color="000000" w:fill="FFFFFF"/>
                <w:noWrap/>
                <w:vAlign w:val="bottom"/>
                <w:hideMark/>
              </w:tcPr>
            </w:tcPrChange>
          </w:tcPr>
          <w:p w14:paraId="567B9D04" w14:textId="77777777" w:rsidR="00337BAD" w:rsidRPr="003D4CC4" w:rsidRDefault="00337BAD" w:rsidP="00337BAD">
            <w:pPr>
              <w:spacing w:after="0" w:line="240" w:lineRule="auto"/>
              <w:jc w:val="right"/>
              <w:rPr>
                <w:ins w:id="618" w:author="Jon.Richar" w:date="2022-12-13T10:51:00Z"/>
                <w:rFonts w:eastAsia="Times New Roman" w:cstheme="minorHAnsi"/>
                <w:color w:val="000000"/>
                <w:rPrChange w:id="619" w:author="Jon.Richar" w:date="2022-12-13T10:53:00Z">
                  <w:rPr>
                    <w:ins w:id="620" w:author="Jon.Richar" w:date="2022-12-13T10:51:00Z"/>
                    <w:rFonts w:ascii="Calibri" w:eastAsia="Times New Roman" w:hAnsi="Calibri" w:cs="Calibri"/>
                    <w:color w:val="000000"/>
                  </w:rPr>
                </w:rPrChange>
              </w:rPr>
            </w:pPr>
            <w:ins w:id="621" w:author="Jon.Richar" w:date="2022-12-13T10:51:00Z">
              <w:r w:rsidRPr="003D4CC4">
                <w:rPr>
                  <w:rFonts w:eastAsia="Times New Roman" w:cstheme="minorHAnsi"/>
                  <w:color w:val="000000"/>
                  <w:rPrChange w:id="622" w:author="Jon.Richar" w:date="2022-12-13T10:53:00Z">
                    <w:rPr>
                      <w:rFonts w:ascii="Calibri" w:eastAsia="Times New Roman" w:hAnsi="Calibri" w:cs="Calibri"/>
                      <w:color w:val="000000"/>
                    </w:rPr>
                  </w:rPrChange>
                </w:rPr>
                <w:t>0.33</w:t>
              </w:r>
            </w:ins>
          </w:p>
        </w:tc>
        <w:tc>
          <w:tcPr>
            <w:tcW w:w="850" w:type="dxa"/>
            <w:shd w:val="clear" w:color="000000" w:fill="FFFFFF"/>
            <w:noWrap/>
            <w:vAlign w:val="bottom"/>
            <w:hideMark/>
            <w:tcPrChange w:id="623" w:author="Jon.Richar" w:date="2022-12-13T11:16:00Z">
              <w:tcPr>
                <w:tcW w:w="850" w:type="dxa"/>
                <w:gridSpan w:val="2"/>
                <w:shd w:val="clear" w:color="000000" w:fill="FFFFFF"/>
                <w:noWrap/>
                <w:vAlign w:val="bottom"/>
                <w:hideMark/>
              </w:tcPr>
            </w:tcPrChange>
          </w:tcPr>
          <w:p w14:paraId="5F4380A3" w14:textId="77777777" w:rsidR="00337BAD" w:rsidRPr="003D4CC4" w:rsidRDefault="00337BAD" w:rsidP="00337BAD">
            <w:pPr>
              <w:spacing w:after="0" w:line="240" w:lineRule="auto"/>
              <w:jc w:val="right"/>
              <w:rPr>
                <w:ins w:id="624" w:author="Jon.Richar" w:date="2022-12-13T10:51:00Z"/>
                <w:rFonts w:eastAsia="Times New Roman" w:cstheme="minorHAnsi"/>
                <w:color w:val="000000"/>
                <w:rPrChange w:id="625" w:author="Jon.Richar" w:date="2022-12-13T10:53:00Z">
                  <w:rPr>
                    <w:ins w:id="626" w:author="Jon.Richar" w:date="2022-12-13T10:51:00Z"/>
                    <w:rFonts w:ascii="Calibri" w:eastAsia="Times New Roman" w:hAnsi="Calibri" w:cs="Calibri"/>
                    <w:color w:val="000000"/>
                  </w:rPr>
                </w:rPrChange>
              </w:rPr>
            </w:pPr>
            <w:ins w:id="627" w:author="Jon.Richar" w:date="2022-12-13T10:51:00Z">
              <w:r w:rsidRPr="003D4CC4">
                <w:rPr>
                  <w:rFonts w:eastAsia="Times New Roman" w:cstheme="minorHAnsi"/>
                  <w:color w:val="000000"/>
                  <w:rPrChange w:id="628" w:author="Jon.Richar" w:date="2022-12-13T10:53:00Z">
                    <w:rPr>
                      <w:rFonts w:ascii="Calibri" w:eastAsia="Times New Roman" w:hAnsi="Calibri" w:cs="Calibri"/>
                      <w:color w:val="000000"/>
                    </w:rPr>
                  </w:rPrChange>
                </w:rPr>
                <w:t>0.07</w:t>
              </w:r>
            </w:ins>
          </w:p>
        </w:tc>
        <w:tc>
          <w:tcPr>
            <w:tcW w:w="755" w:type="dxa"/>
            <w:shd w:val="clear" w:color="000000" w:fill="FFFFFF"/>
            <w:noWrap/>
            <w:vAlign w:val="bottom"/>
            <w:hideMark/>
            <w:tcPrChange w:id="629" w:author="Jon.Richar" w:date="2022-12-13T11:16:00Z">
              <w:tcPr>
                <w:tcW w:w="755" w:type="dxa"/>
                <w:gridSpan w:val="2"/>
                <w:shd w:val="clear" w:color="000000" w:fill="FFFFFF"/>
                <w:noWrap/>
                <w:vAlign w:val="bottom"/>
                <w:hideMark/>
              </w:tcPr>
            </w:tcPrChange>
          </w:tcPr>
          <w:p w14:paraId="3BAAD36B" w14:textId="77777777" w:rsidR="00337BAD" w:rsidRPr="003D4CC4" w:rsidRDefault="00337BAD" w:rsidP="00337BAD">
            <w:pPr>
              <w:spacing w:after="0" w:line="240" w:lineRule="auto"/>
              <w:jc w:val="right"/>
              <w:rPr>
                <w:ins w:id="630" w:author="Jon.Richar" w:date="2022-12-13T10:51:00Z"/>
                <w:rFonts w:eastAsia="Times New Roman" w:cstheme="minorHAnsi"/>
                <w:color w:val="000000"/>
                <w:rPrChange w:id="631" w:author="Jon.Richar" w:date="2022-12-13T10:53:00Z">
                  <w:rPr>
                    <w:ins w:id="632" w:author="Jon.Richar" w:date="2022-12-13T10:51:00Z"/>
                    <w:rFonts w:ascii="Calibri" w:eastAsia="Times New Roman" w:hAnsi="Calibri" w:cs="Calibri"/>
                    <w:color w:val="000000"/>
                  </w:rPr>
                </w:rPrChange>
              </w:rPr>
            </w:pPr>
            <w:ins w:id="633" w:author="Jon.Richar" w:date="2022-12-13T10:51:00Z">
              <w:r w:rsidRPr="003D4CC4">
                <w:rPr>
                  <w:rFonts w:eastAsia="Times New Roman" w:cstheme="minorHAnsi"/>
                  <w:color w:val="000000"/>
                  <w:rPrChange w:id="634" w:author="Jon.Richar" w:date="2022-12-13T10:53:00Z">
                    <w:rPr>
                      <w:rFonts w:ascii="Calibri" w:eastAsia="Times New Roman" w:hAnsi="Calibri" w:cs="Calibri"/>
                      <w:color w:val="000000"/>
                    </w:rPr>
                  </w:rPrChange>
                </w:rPr>
                <w:t>-0.35</w:t>
              </w:r>
            </w:ins>
          </w:p>
        </w:tc>
      </w:tr>
      <w:tr w:rsidR="003D4CC4" w:rsidRPr="00337BAD" w14:paraId="32A913B1" w14:textId="77777777" w:rsidTr="006E7B69">
        <w:trPr>
          <w:trHeight w:val="308"/>
          <w:ins w:id="635" w:author="Jon.Richar" w:date="2022-12-13T10:51:00Z"/>
          <w:trPrChange w:id="636" w:author="Jon.Richar" w:date="2022-12-13T11:16:00Z">
            <w:trPr>
              <w:gridAfter w:val="0"/>
              <w:trHeight w:val="308"/>
            </w:trPr>
          </w:trPrChange>
        </w:trPr>
        <w:tc>
          <w:tcPr>
            <w:tcW w:w="895" w:type="dxa"/>
            <w:shd w:val="clear" w:color="000000" w:fill="FFFFFF"/>
            <w:noWrap/>
            <w:vAlign w:val="bottom"/>
            <w:hideMark/>
            <w:tcPrChange w:id="637" w:author="Jon.Richar" w:date="2022-12-13T11:16:00Z">
              <w:tcPr>
                <w:tcW w:w="1255" w:type="dxa"/>
                <w:shd w:val="clear" w:color="000000" w:fill="FFFFFF"/>
                <w:noWrap/>
                <w:vAlign w:val="bottom"/>
                <w:hideMark/>
              </w:tcPr>
            </w:tcPrChange>
          </w:tcPr>
          <w:p w14:paraId="20B46CD4" w14:textId="77777777" w:rsidR="00337BAD" w:rsidRPr="003D4CC4" w:rsidRDefault="00337BAD" w:rsidP="00337BAD">
            <w:pPr>
              <w:spacing w:after="0" w:line="240" w:lineRule="auto"/>
              <w:rPr>
                <w:ins w:id="638" w:author="Jon.Richar" w:date="2022-12-13T10:51:00Z"/>
                <w:rFonts w:eastAsia="Times New Roman" w:cstheme="minorHAnsi"/>
                <w:color w:val="000000"/>
                <w:rPrChange w:id="639" w:author="Jon.Richar" w:date="2022-12-13T10:53:00Z">
                  <w:rPr>
                    <w:ins w:id="640" w:author="Jon.Richar" w:date="2022-12-13T10:51:00Z"/>
                    <w:rFonts w:ascii="Calibri" w:eastAsia="Times New Roman" w:hAnsi="Calibri" w:cs="Calibri"/>
                    <w:color w:val="000000"/>
                  </w:rPr>
                </w:rPrChange>
              </w:rPr>
            </w:pPr>
            <w:ins w:id="641" w:author="Jon.Richar" w:date="2022-12-13T10:51:00Z">
              <w:r w:rsidRPr="003D4CC4">
                <w:rPr>
                  <w:rFonts w:eastAsia="Times New Roman" w:cstheme="minorHAnsi"/>
                  <w:color w:val="000000"/>
                  <w:rPrChange w:id="642" w:author="Jon.Richar" w:date="2022-12-13T10:53:00Z">
                    <w:rPr>
                      <w:rFonts w:ascii="Calibri" w:eastAsia="Times New Roman" w:hAnsi="Calibri" w:cs="Calibri"/>
                      <w:color w:val="000000"/>
                    </w:rPr>
                  </w:rPrChange>
                </w:rPr>
                <w:t>AO RA3</w:t>
              </w:r>
            </w:ins>
          </w:p>
        </w:tc>
        <w:tc>
          <w:tcPr>
            <w:tcW w:w="920" w:type="dxa"/>
            <w:shd w:val="clear" w:color="000000" w:fill="FFFFFF"/>
            <w:noWrap/>
            <w:vAlign w:val="bottom"/>
            <w:hideMark/>
            <w:tcPrChange w:id="643" w:author="Jon.Richar" w:date="2022-12-13T11:16:00Z">
              <w:tcPr>
                <w:tcW w:w="920" w:type="dxa"/>
                <w:gridSpan w:val="2"/>
                <w:shd w:val="clear" w:color="000000" w:fill="FFFFFF"/>
                <w:noWrap/>
                <w:vAlign w:val="bottom"/>
                <w:hideMark/>
              </w:tcPr>
            </w:tcPrChange>
          </w:tcPr>
          <w:p w14:paraId="44BFC054" w14:textId="77777777" w:rsidR="00337BAD" w:rsidRPr="003D4CC4" w:rsidRDefault="00337BAD" w:rsidP="00337BAD">
            <w:pPr>
              <w:spacing w:after="0" w:line="240" w:lineRule="auto"/>
              <w:jc w:val="right"/>
              <w:rPr>
                <w:ins w:id="644" w:author="Jon.Richar" w:date="2022-12-13T10:51:00Z"/>
                <w:rFonts w:eastAsia="Times New Roman" w:cstheme="minorHAnsi"/>
                <w:color w:val="000000"/>
                <w:rPrChange w:id="645" w:author="Jon.Richar" w:date="2022-12-13T10:53:00Z">
                  <w:rPr>
                    <w:ins w:id="646" w:author="Jon.Richar" w:date="2022-12-13T10:51:00Z"/>
                    <w:rFonts w:ascii="Calibri" w:eastAsia="Times New Roman" w:hAnsi="Calibri" w:cs="Calibri"/>
                    <w:color w:val="000000"/>
                  </w:rPr>
                </w:rPrChange>
              </w:rPr>
            </w:pPr>
            <w:ins w:id="647" w:author="Jon.Richar" w:date="2022-12-13T10:51:00Z">
              <w:r w:rsidRPr="003D4CC4">
                <w:rPr>
                  <w:rFonts w:eastAsia="Times New Roman" w:cstheme="minorHAnsi"/>
                  <w:color w:val="000000"/>
                  <w:rPrChange w:id="648" w:author="Jon.Richar" w:date="2022-12-13T10:53:00Z">
                    <w:rPr>
                      <w:rFonts w:ascii="Calibri" w:eastAsia="Times New Roman" w:hAnsi="Calibri" w:cs="Calibri"/>
                      <w:color w:val="000000"/>
                    </w:rPr>
                  </w:rPrChange>
                </w:rPr>
                <w:t>0.55</w:t>
              </w:r>
            </w:ins>
          </w:p>
        </w:tc>
        <w:tc>
          <w:tcPr>
            <w:tcW w:w="829" w:type="dxa"/>
            <w:shd w:val="clear" w:color="000000" w:fill="FFFFFF"/>
            <w:noWrap/>
            <w:vAlign w:val="bottom"/>
            <w:hideMark/>
            <w:tcPrChange w:id="649" w:author="Jon.Richar" w:date="2022-12-13T11:16:00Z">
              <w:tcPr>
                <w:tcW w:w="829" w:type="dxa"/>
                <w:gridSpan w:val="2"/>
                <w:shd w:val="clear" w:color="000000" w:fill="FFFFFF"/>
                <w:noWrap/>
                <w:vAlign w:val="bottom"/>
                <w:hideMark/>
              </w:tcPr>
            </w:tcPrChange>
          </w:tcPr>
          <w:p w14:paraId="0B424304" w14:textId="77777777" w:rsidR="00337BAD" w:rsidRPr="003D4CC4" w:rsidRDefault="00337BAD" w:rsidP="00337BAD">
            <w:pPr>
              <w:spacing w:after="0" w:line="240" w:lineRule="auto"/>
              <w:jc w:val="right"/>
              <w:rPr>
                <w:ins w:id="650" w:author="Jon.Richar" w:date="2022-12-13T10:51:00Z"/>
                <w:rFonts w:eastAsia="Times New Roman" w:cstheme="minorHAnsi"/>
                <w:color w:val="000000"/>
                <w:rPrChange w:id="651" w:author="Jon.Richar" w:date="2022-12-13T10:53:00Z">
                  <w:rPr>
                    <w:ins w:id="652" w:author="Jon.Richar" w:date="2022-12-13T10:51:00Z"/>
                    <w:rFonts w:ascii="Calibri" w:eastAsia="Times New Roman" w:hAnsi="Calibri" w:cs="Calibri"/>
                    <w:color w:val="000000"/>
                  </w:rPr>
                </w:rPrChange>
              </w:rPr>
            </w:pPr>
            <w:ins w:id="653" w:author="Jon.Richar" w:date="2022-12-13T10:51:00Z">
              <w:r w:rsidRPr="003D4CC4">
                <w:rPr>
                  <w:rFonts w:eastAsia="Times New Roman" w:cstheme="minorHAnsi"/>
                  <w:color w:val="000000"/>
                  <w:rPrChange w:id="654" w:author="Jon.Richar" w:date="2022-12-13T10:53:00Z">
                    <w:rPr>
                      <w:rFonts w:ascii="Calibri" w:eastAsia="Times New Roman" w:hAnsi="Calibri" w:cs="Calibri"/>
                      <w:color w:val="000000"/>
                    </w:rPr>
                  </w:rPrChange>
                </w:rPr>
                <w:t>-0.59</w:t>
              </w:r>
            </w:ins>
          </w:p>
        </w:tc>
        <w:tc>
          <w:tcPr>
            <w:tcW w:w="850" w:type="dxa"/>
            <w:shd w:val="clear" w:color="000000" w:fill="FFFFFF"/>
            <w:noWrap/>
            <w:vAlign w:val="bottom"/>
            <w:hideMark/>
            <w:tcPrChange w:id="655" w:author="Jon.Richar" w:date="2022-12-13T11:16:00Z">
              <w:tcPr>
                <w:tcW w:w="850" w:type="dxa"/>
                <w:gridSpan w:val="2"/>
                <w:shd w:val="clear" w:color="000000" w:fill="FFFFFF"/>
                <w:noWrap/>
                <w:vAlign w:val="bottom"/>
                <w:hideMark/>
              </w:tcPr>
            </w:tcPrChange>
          </w:tcPr>
          <w:p w14:paraId="0811A488" w14:textId="77777777" w:rsidR="00337BAD" w:rsidRPr="003D4CC4" w:rsidRDefault="00337BAD" w:rsidP="00337BAD">
            <w:pPr>
              <w:spacing w:after="0" w:line="240" w:lineRule="auto"/>
              <w:jc w:val="right"/>
              <w:rPr>
                <w:ins w:id="656" w:author="Jon.Richar" w:date="2022-12-13T10:51:00Z"/>
                <w:rFonts w:eastAsia="Times New Roman" w:cstheme="minorHAnsi"/>
                <w:color w:val="000000"/>
                <w:rPrChange w:id="657" w:author="Jon.Richar" w:date="2022-12-13T10:53:00Z">
                  <w:rPr>
                    <w:ins w:id="658" w:author="Jon.Richar" w:date="2022-12-13T10:51:00Z"/>
                    <w:rFonts w:ascii="Calibri" w:eastAsia="Times New Roman" w:hAnsi="Calibri" w:cs="Calibri"/>
                    <w:color w:val="000000"/>
                  </w:rPr>
                </w:rPrChange>
              </w:rPr>
            </w:pPr>
            <w:ins w:id="659" w:author="Jon.Richar" w:date="2022-12-13T10:51:00Z">
              <w:r w:rsidRPr="003D4CC4">
                <w:rPr>
                  <w:rFonts w:eastAsia="Times New Roman" w:cstheme="minorHAnsi"/>
                  <w:color w:val="000000"/>
                  <w:rPrChange w:id="660" w:author="Jon.Richar" w:date="2022-12-13T10:53:00Z">
                    <w:rPr>
                      <w:rFonts w:ascii="Calibri" w:eastAsia="Times New Roman" w:hAnsi="Calibri" w:cs="Calibri"/>
                      <w:color w:val="000000"/>
                    </w:rPr>
                  </w:rPrChange>
                </w:rPr>
                <w:t>0.72</w:t>
              </w:r>
            </w:ins>
          </w:p>
        </w:tc>
        <w:tc>
          <w:tcPr>
            <w:tcW w:w="631" w:type="dxa"/>
            <w:shd w:val="clear" w:color="000000" w:fill="FFFFFF"/>
            <w:noWrap/>
            <w:vAlign w:val="bottom"/>
            <w:hideMark/>
            <w:tcPrChange w:id="661" w:author="Jon.Richar" w:date="2022-12-13T11:16:00Z">
              <w:tcPr>
                <w:tcW w:w="631" w:type="dxa"/>
                <w:gridSpan w:val="2"/>
                <w:shd w:val="clear" w:color="000000" w:fill="FFFFFF"/>
                <w:noWrap/>
                <w:vAlign w:val="bottom"/>
                <w:hideMark/>
              </w:tcPr>
            </w:tcPrChange>
          </w:tcPr>
          <w:p w14:paraId="27E1B21A" w14:textId="77777777" w:rsidR="00337BAD" w:rsidRPr="003D4CC4" w:rsidRDefault="00337BAD" w:rsidP="00337BAD">
            <w:pPr>
              <w:spacing w:after="0" w:line="240" w:lineRule="auto"/>
              <w:jc w:val="right"/>
              <w:rPr>
                <w:ins w:id="662" w:author="Jon.Richar" w:date="2022-12-13T10:51:00Z"/>
                <w:rFonts w:eastAsia="Times New Roman" w:cstheme="minorHAnsi"/>
                <w:color w:val="000000"/>
                <w:rPrChange w:id="663" w:author="Jon.Richar" w:date="2022-12-13T10:53:00Z">
                  <w:rPr>
                    <w:ins w:id="664" w:author="Jon.Richar" w:date="2022-12-13T10:51:00Z"/>
                    <w:rFonts w:ascii="Calibri" w:eastAsia="Times New Roman" w:hAnsi="Calibri" w:cs="Calibri"/>
                    <w:color w:val="000000"/>
                  </w:rPr>
                </w:rPrChange>
              </w:rPr>
            </w:pPr>
            <w:ins w:id="665" w:author="Jon.Richar" w:date="2022-12-13T10:51:00Z">
              <w:r w:rsidRPr="003D4CC4">
                <w:rPr>
                  <w:rFonts w:eastAsia="Times New Roman" w:cstheme="minorHAnsi"/>
                  <w:color w:val="000000"/>
                  <w:rPrChange w:id="666" w:author="Jon.Richar" w:date="2022-12-13T10:53:00Z">
                    <w:rPr>
                      <w:rFonts w:ascii="Calibri" w:eastAsia="Times New Roman" w:hAnsi="Calibri" w:cs="Calibri"/>
                      <w:color w:val="000000"/>
                    </w:rPr>
                  </w:rPrChange>
                </w:rPr>
                <w:t>0.67</w:t>
              </w:r>
            </w:ins>
          </w:p>
        </w:tc>
        <w:tc>
          <w:tcPr>
            <w:tcW w:w="965" w:type="dxa"/>
            <w:shd w:val="clear" w:color="000000" w:fill="FFFFFF"/>
            <w:noWrap/>
            <w:vAlign w:val="bottom"/>
            <w:hideMark/>
            <w:tcPrChange w:id="667" w:author="Jon.Richar" w:date="2022-12-13T11:16:00Z">
              <w:tcPr>
                <w:tcW w:w="965" w:type="dxa"/>
                <w:gridSpan w:val="2"/>
                <w:shd w:val="clear" w:color="000000" w:fill="FFFFFF"/>
                <w:noWrap/>
                <w:vAlign w:val="bottom"/>
                <w:hideMark/>
              </w:tcPr>
            </w:tcPrChange>
          </w:tcPr>
          <w:p w14:paraId="187A47DE" w14:textId="77777777" w:rsidR="00337BAD" w:rsidRPr="003D4CC4" w:rsidRDefault="00337BAD" w:rsidP="00337BAD">
            <w:pPr>
              <w:spacing w:after="0" w:line="240" w:lineRule="auto"/>
              <w:jc w:val="right"/>
              <w:rPr>
                <w:ins w:id="668" w:author="Jon.Richar" w:date="2022-12-13T10:51:00Z"/>
                <w:rFonts w:eastAsia="Times New Roman" w:cstheme="minorHAnsi"/>
                <w:color w:val="000000"/>
                <w:rPrChange w:id="669" w:author="Jon.Richar" w:date="2022-12-13T10:53:00Z">
                  <w:rPr>
                    <w:ins w:id="670" w:author="Jon.Richar" w:date="2022-12-13T10:51:00Z"/>
                    <w:rFonts w:ascii="Calibri" w:eastAsia="Times New Roman" w:hAnsi="Calibri" w:cs="Calibri"/>
                    <w:color w:val="000000"/>
                  </w:rPr>
                </w:rPrChange>
              </w:rPr>
            </w:pPr>
            <w:ins w:id="671" w:author="Jon.Richar" w:date="2022-12-13T10:51:00Z">
              <w:r w:rsidRPr="003D4CC4">
                <w:rPr>
                  <w:rFonts w:eastAsia="Times New Roman" w:cstheme="minorHAnsi"/>
                  <w:color w:val="000000"/>
                  <w:rPrChange w:id="672" w:author="Jon.Richar" w:date="2022-12-13T10:53:00Z">
                    <w:rPr>
                      <w:rFonts w:ascii="Calibri" w:eastAsia="Times New Roman" w:hAnsi="Calibri" w:cs="Calibri"/>
                      <w:color w:val="000000"/>
                    </w:rPr>
                  </w:rPrChange>
                </w:rPr>
                <w:t>0.45</w:t>
              </w:r>
            </w:ins>
          </w:p>
        </w:tc>
        <w:tc>
          <w:tcPr>
            <w:tcW w:w="829" w:type="dxa"/>
            <w:shd w:val="clear" w:color="000000" w:fill="FFFFFF"/>
            <w:noWrap/>
            <w:vAlign w:val="bottom"/>
            <w:hideMark/>
            <w:tcPrChange w:id="673" w:author="Jon.Richar" w:date="2022-12-13T11:16:00Z">
              <w:tcPr>
                <w:tcW w:w="829" w:type="dxa"/>
                <w:gridSpan w:val="2"/>
                <w:shd w:val="clear" w:color="000000" w:fill="FFFFFF"/>
                <w:noWrap/>
                <w:vAlign w:val="bottom"/>
                <w:hideMark/>
              </w:tcPr>
            </w:tcPrChange>
          </w:tcPr>
          <w:p w14:paraId="2623E0DF" w14:textId="77777777" w:rsidR="00337BAD" w:rsidRPr="003D4CC4" w:rsidRDefault="00337BAD" w:rsidP="00337BAD">
            <w:pPr>
              <w:spacing w:after="0" w:line="240" w:lineRule="auto"/>
              <w:jc w:val="right"/>
              <w:rPr>
                <w:ins w:id="674" w:author="Jon.Richar" w:date="2022-12-13T10:51:00Z"/>
                <w:rFonts w:eastAsia="Times New Roman" w:cstheme="minorHAnsi"/>
                <w:color w:val="000000"/>
                <w:rPrChange w:id="675" w:author="Jon.Richar" w:date="2022-12-13T10:53:00Z">
                  <w:rPr>
                    <w:ins w:id="676" w:author="Jon.Richar" w:date="2022-12-13T10:51:00Z"/>
                    <w:rFonts w:ascii="Calibri" w:eastAsia="Times New Roman" w:hAnsi="Calibri" w:cs="Calibri"/>
                    <w:color w:val="000000"/>
                  </w:rPr>
                </w:rPrChange>
              </w:rPr>
            </w:pPr>
            <w:ins w:id="677" w:author="Jon.Richar" w:date="2022-12-13T10:51:00Z">
              <w:r w:rsidRPr="003D4CC4">
                <w:rPr>
                  <w:rFonts w:eastAsia="Times New Roman" w:cstheme="minorHAnsi"/>
                  <w:color w:val="000000"/>
                  <w:rPrChange w:id="678" w:author="Jon.Richar" w:date="2022-12-13T10:53:00Z">
                    <w:rPr>
                      <w:rFonts w:ascii="Calibri" w:eastAsia="Times New Roman" w:hAnsi="Calibri" w:cs="Calibri"/>
                      <w:color w:val="000000"/>
                    </w:rPr>
                  </w:rPrChange>
                </w:rPr>
                <w:t>-0.73</w:t>
              </w:r>
            </w:ins>
          </w:p>
        </w:tc>
        <w:tc>
          <w:tcPr>
            <w:tcW w:w="611" w:type="dxa"/>
            <w:shd w:val="clear" w:color="000000" w:fill="FFFFFF"/>
            <w:noWrap/>
            <w:vAlign w:val="bottom"/>
            <w:hideMark/>
            <w:tcPrChange w:id="679" w:author="Jon.Richar" w:date="2022-12-13T11:16:00Z">
              <w:tcPr>
                <w:tcW w:w="611" w:type="dxa"/>
                <w:gridSpan w:val="2"/>
                <w:shd w:val="clear" w:color="000000" w:fill="FFFFFF"/>
                <w:noWrap/>
                <w:vAlign w:val="bottom"/>
                <w:hideMark/>
              </w:tcPr>
            </w:tcPrChange>
          </w:tcPr>
          <w:p w14:paraId="4976A0F4" w14:textId="77777777" w:rsidR="00337BAD" w:rsidRPr="003D4CC4" w:rsidRDefault="00337BAD" w:rsidP="00337BAD">
            <w:pPr>
              <w:spacing w:after="0" w:line="240" w:lineRule="auto"/>
              <w:jc w:val="right"/>
              <w:rPr>
                <w:ins w:id="680" w:author="Jon.Richar" w:date="2022-12-13T10:51:00Z"/>
                <w:rFonts w:eastAsia="Times New Roman" w:cstheme="minorHAnsi"/>
                <w:color w:val="000000"/>
                <w:rPrChange w:id="681" w:author="Jon.Richar" w:date="2022-12-13T10:53:00Z">
                  <w:rPr>
                    <w:ins w:id="682" w:author="Jon.Richar" w:date="2022-12-13T10:51:00Z"/>
                    <w:rFonts w:ascii="Calibri" w:eastAsia="Times New Roman" w:hAnsi="Calibri" w:cs="Calibri"/>
                    <w:color w:val="000000"/>
                  </w:rPr>
                </w:rPrChange>
              </w:rPr>
            </w:pPr>
            <w:ins w:id="683" w:author="Jon.Richar" w:date="2022-12-13T10:51:00Z">
              <w:r w:rsidRPr="003D4CC4">
                <w:rPr>
                  <w:rFonts w:eastAsia="Times New Roman" w:cstheme="minorHAnsi"/>
                  <w:color w:val="000000"/>
                  <w:rPrChange w:id="684" w:author="Jon.Richar" w:date="2022-12-13T10:53:00Z">
                    <w:rPr>
                      <w:rFonts w:ascii="Calibri" w:eastAsia="Times New Roman" w:hAnsi="Calibri" w:cs="Calibri"/>
                      <w:color w:val="000000"/>
                    </w:rPr>
                  </w:rPrChange>
                </w:rPr>
                <w:t>-0.06</w:t>
              </w:r>
            </w:ins>
          </w:p>
        </w:tc>
        <w:tc>
          <w:tcPr>
            <w:tcW w:w="850" w:type="dxa"/>
            <w:shd w:val="clear" w:color="000000" w:fill="FFFFFF"/>
            <w:noWrap/>
            <w:vAlign w:val="bottom"/>
            <w:hideMark/>
            <w:tcPrChange w:id="685" w:author="Jon.Richar" w:date="2022-12-13T11:16:00Z">
              <w:tcPr>
                <w:tcW w:w="850" w:type="dxa"/>
                <w:gridSpan w:val="2"/>
                <w:shd w:val="clear" w:color="000000" w:fill="FFFFFF"/>
                <w:noWrap/>
                <w:vAlign w:val="bottom"/>
                <w:hideMark/>
              </w:tcPr>
            </w:tcPrChange>
          </w:tcPr>
          <w:p w14:paraId="67099797" w14:textId="77777777" w:rsidR="00337BAD" w:rsidRPr="003D4CC4" w:rsidRDefault="00337BAD" w:rsidP="00337BAD">
            <w:pPr>
              <w:spacing w:after="0" w:line="240" w:lineRule="auto"/>
              <w:jc w:val="right"/>
              <w:rPr>
                <w:ins w:id="686" w:author="Jon.Richar" w:date="2022-12-13T10:51:00Z"/>
                <w:rFonts w:eastAsia="Times New Roman" w:cstheme="minorHAnsi"/>
                <w:color w:val="000000"/>
                <w:rPrChange w:id="687" w:author="Jon.Richar" w:date="2022-12-13T10:53:00Z">
                  <w:rPr>
                    <w:ins w:id="688" w:author="Jon.Richar" w:date="2022-12-13T10:51:00Z"/>
                    <w:rFonts w:ascii="Calibri" w:eastAsia="Times New Roman" w:hAnsi="Calibri" w:cs="Calibri"/>
                    <w:color w:val="000000"/>
                  </w:rPr>
                </w:rPrChange>
              </w:rPr>
            </w:pPr>
            <w:ins w:id="689" w:author="Jon.Richar" w:date="2022-12-13T10:51:00Z">
              <w:r w:rsidRPr="003D4CC4">
                <w:rPr>
                  <w:rFonts w:eastAsia="Times New Roman" w:cstheme="minorHAnsi"/>
                  <w:color w:val="000000"/>
                  <w:rPrChange w:id="690" w:author="Jon.Richar" w:date="2022-12-13T10:53:00Z">
                    <w:rPr>
                      <w:rFonts w:ascii="Calibri" w:eastAsia="Times New Roman" w:hAnsi="Calibri" w:cs="Calibri"/>
                      <w:color w:val="000000"/>
                    </w:rPr>
                  </w:rPrChange>
                </w:rPr>
                <w:t>1.00</w:t>
              </w:r>
            </w:ins>
          </w:p>
        </w:tc>
        <w:tc>
          <w:tcPr>
            <w:tcW w:w="850" w:type="dxa"/>
            <w:shd w:val="clear" w:color="000000" w:fill="FFFFFF"/>
            <w:noWrap/>
            <w:vAlign w:val="bottom"/>
            <w:hideMark/>
            <w:tcPrChange w:id="691" w:author="Jon.Richar" w:date="2022-12-13T11:16:00Z">
              <w:tcPr>
                <w:tcW w:w="850" w:type="dxa"/>
                <w:gridSpan w:val="2"/>
                <w:shd w:val="clear" w:color="000000" w:fill="FFFFFF"/>
                <w:noWrap/>
                <w:vAlign w:val="bottom"/>
                <w:hideMark/>
              </w:tcPr>
            </w:tcPrChange>
          </w:tcPr>
          <w:p w14:paraId="76096BB8" w14:textId="77777777" w:rsidR="00337BAD" w:rsidRPr="003D4CC4" w:rsidRDefault="00337BAD" w:rsidP="00337BAD">
            <w:pPr>
              <w:spacing w:after="0" w:line="240" w:lineRule="auto"/>
              <w:jc w:val="right"/>
              <w:rPr>
                <w:ins w:id="692" w:author="Jon.Richar" w:date="2022-12-13T10:51:00Z"/>
                <w:rFonts w:eastAsia="Times New Roman" w:cstheme="minorHAnsi"/>
                <w:color w:val="000000"/>
                <w:rPrChange w:id="693" w:author="Jon.Richar" w:date="2022-12-13T10:53:00Z">
                  <w:rPr>
                    <w:ins w:id="694" w:author="Jon.Richar" w:date="2022-12-13T10:51:00Z"/>
                    <w:rFonts w:ascii="Calibri" w:eastAsia="Times New Roman" w:hAnsi="Calibri" w:cs="Calibri"/>
                    <w:color w:val="000000"/>
                  </w:rPr>
                </w:rPrChange>
              </w:rPr>
            </w:pPr>
            <w:ins w:id="695" w:author="Jon.Richar" w:date="2022-12-13T10:51:00Z">
              <w:r w:rsidRPr="003D4CC4">
                <w:rPr>
                  <w:rFonts w:eastAsia="Times New Roman" w:cstheme="minorHAnsi"/>
                  <w:color w:val="000000"/>
                  <w:rPrChange w:id="696" w:author="Jon.Richar" w:date="2022-12-13T10:53:00Z">
                    <w:rPr>
                      <w:rFonts w:ascii="Calibri" w:eastAsia="Times New Roman" w:hAnsi="Calibri" w:cs="Calibri"/>
                      <w:color w:val="000000"/>
                    </w:rPr>
                  </w:rPrChange>
                </w:rPr>
                <w:t>-0.65</w:t>
              </w:r>
            </w:ins>
          </w:p>
        </w:tc>
        <w:tc>
          <w:tcPr>
            <w:tcW w:w="850" w:type="dxa"/>
            <w:shd w:val="clear" w:color="000000" w:fill="FFFFFF"/>
            <w:noWrap/>
            <w:vAlign w:val="bottom"/>
            <w:hideMark/>
            <w:tcPrChange w:id="697" w:author="Jon.Richar" w:date="2022-12-13T11:16:00Z">
              <w:tcPr>
                <w:tcW w:w="850" w:type="dxa"/>
                <w:gridSpan w:val="2"/>
                <w:shd w:val="clear" w:color="000000" w:fill="FFFFFF"/>
                <w:noWrap/>
                <w:vAlign w:val="bottom"/>
                <w:hideMark/>
              </w:tcPr>
            </w:tcPrChange>
          </w:tcPr>
          <w:p w14:paraId="62767950" w14:textId="77777777" w:rsidR="00337BAD" w:rsidRPr="003D4CC4" w:rsidRDefault="00337BAD" w:rsidP="00337BAD">
            <w:pPr>
              <w:spacing w:after="0" w:line="240" w:lineRule="auto"/>
              <w:jc w:val="right"/>
              <w:rPr>
                <w:ins w:id="698" w:author="Jon.Richar" w:date="2022-12-13T10:51:00Z"/>
                <w:rFonts w:eastAsia="Times New Roman" w:cstheme="minorHAnsi"/>
                <w:color w:val="000000"/>
                <w:rPrChange w:id="699" w:author="Jon.Richar" w:date="2022-12-13T10:53:00Z">
                  <w:rPr>
                    <w:ins w:id="700" w:author="Jon.Richar" w:date="2022-12-13T10:51:00Z"/>
                    <w:rFonts w:ascii="Calibri" w:eastAsia="Times New Roman" w:hAnsi="Calibri" w:cs="Calibri"/>
                    <w:color w:val="000000"/>
                  </w:rPr>
                </w:rPrChange>
              </w:rPr>
            </w:pPr>
            <w:ins w:id="701" w:author="Jon.Richar" w:date="2022-12-13T10:51:00Z">
              <w:r w:rsidRPr="003D4CC4">
                <w:rPr>
                  <w:rFonts w:eastAsia="Times New Roman" w:cstheme="minorHAnsi"/>
                  <w:color w:val="000000"/>
                  <w:rPrChange w:id="702" w:author="Jon.Richar" w:date="2022-12-13T10:53:00Z">
                    <w:rPr>
                      <w:rFonts w:ascii="Calibri" w:eastAsia="Times New Roman" w:hAnsi="Calibri" w:cs="Calibri"/>
                      <w:color w:val="000000"/>
                    </w:rPr>
                  </w:rPrChange>
                </w:rPr>
                <w:t>0.05</w:t>
              </w:r>
            </w:ins>
          </w:p>
        </w:tc>
        <w:tc>
          <w:tcPr>
            <w:tcW w:w="755" w:type="dxa"/>
            <w:shd w:val="clear" w:color="000000" w:fill="FFFFFF"/>
            <w:noWrap/>
            <w:vAlign w:val="bottom"/>
            <w:hideMark/>
            <w:tcPrChange w:id="703" w:author="Jon.Richar" w:date="2022-12-13T11:16:00Z">
              <w:tcPr>
                <w:tcW w:w="755" w:type="dxa"/>
                <w:gridSpan w:val="2"/>
                <w:shd w:val="clear" w:color="000000" w:fill="FFFFFF"/>
                <w:noWrap/>
                <w:vAlign w:val="bottom"/>
                <w:hideMark/>
              </w:tcPr>
            </w:tcPrChange>
          </w:tcPr>
          <w:p w14:paraId="7618DB7C" w14:textId="77777777" w:rsidR="00337BAD" w:rsidRPr="003D4CC4" w:rsidRDefault="00337BAD" w:rsidP="00337BAD">
            <w:pPr>
              <w:spacing w:after="0" w:line="240" w:lineRule="auto"/>
              <w:jc w:val="right"/>
              <w:rPr>
                <w:ins w:id="704" w:author="Jon.Richar" w:date="2022-12-13T10:51:00Z"/>
                <w:rFonts w:eastAsia="Times New Roman" w:cstheme="minorHAnsi"/>
                <w:color w:val="000000"/>
                <w:rPrChange w:id="705" w:author="Jon.Richar" w:date="2022-12-13T10:53:00Z">
                  <w:rPr>
                    <w:ins w:id="706" w:author="Jon.Richar" w:date="2022-12-13T10:51:00Z"/>
                    <w:rFonts w:ascii="Calibri" w:eastAsia="Times New Roman" w:hAnsi="Calibri" w:cs="Calibri"/>
                    <w:color w:val="000000"/>
                  </w:rPr>
                </w:rPrChange>
              </w:rPr>
            </w:pPr>
            <w:ins w:id="707" w:author="Jon.Richar" w:date="2022-12-13T10:51:00Z">
              <w:r w:rsidRPr="003D4CC4">
                <w:rPr>
                  <w:rFonts w:eastAsia="Times New Roman" w:cstheme="minorHAnsi"/>
                  <w:color w:val="000000"/>
                  <w:rPrChange w:id="708" w:author="Jon.Richar" w:date="2022-12-13T10:53:00Z">
                    <w:rPr>
                      <w:rFonts w:ascii="Calibri" w:eastAsia="Times New Roman" w:hAnsi="Calibri" w:cs="Calibri"/>
                      <w:color w:val="000000"/>
                    </w:rPr>
                  </w:rPrChange>
                </w:rPr>
                <w:t>-0.31</w:t>
              </w:r>
            </w:ins>
          </w:p>
        </w:tc>
      </w:tr>
      <w:tr w:rsidR="003D4CC4" w:rsidRPr="00337BAD" w14:paraId="4E8EF013" w14:textId="77777777" w:rsidTr="006E7B69">
        <w:trPr>
          <w:trHeight w:val="308"/>
          <w:ins w:id="709" w:author="Jon.Richar" w:date="2022-12-13T10:51:00Z"/>
          <w:trPrChange w:id="710" w:author="Jon.Richar" w:date="2022-12-13T11:16:00Z">
            <w:trPr>
              <w:gridAfter w:val="0"/>
              <w:trHeight w:val="308"/>
            </w:trPr>
          </w:trPrChange>
        </w:trPr>
        <w:tc>
          <w:tcPr>
            <w:tcW w:w="895" w:type="dxa"/>
            <w:shd w:val="clear" w:color="000000" w:fill="FFFFFF"/>
            <w:noWrap/>
            <w:vAlign w:val="bottom"/>
            <w:hideMark/>
            <w:tcPrChange w:id="711" w:author="Jon.Richar" w:date="2022-12-13T11:16:00Z">
              <w:tcPr>
                <w:tcW w:w="1255" w:type="dxa"/>
                <w:shd w:val="clear" w:color="000000" w:fill="FFFFFF"/>
                <w:noWrap/>
                <w:vAlign w:val="bottom"/>
                <w:hideMark/>
              </w:tcPr>
            </w:tcPrChange>
          </w:tcPr>
          <w:p w14:paraId="1B6539A8" w14:textId="77777777" w:rsidR="00337BAD" w:rsidRPr="003D4CC4" w:rsidRDefault="00337BAD" w:rsidP="00337BAD">
            <w:pPr>
              <w:spacing w:after="0" w:line="240" w:lineRule="auto"/>
              <w:rPr>
                <w:ins w:id="712" w:author="Jon.Richar" w:date="2022-12-13T10:51:00Z"/>
                <w:rFonts w:eastAsia="Times New Roman" w:cstheme="minorHAnsi"/>
                <w:color w:val="000000"/>
                <w:rPrChange w:id="713" w:author="Jon.Richar" w:date="2022-12-13T10:53:00Z">
                  <w:rPr>
                    <w:ins w:id="714" w:author="Jon.Richar" w:date="2022-12-13T10:51:00Z"/>
                    <w:rFonts w:ascii="Calibri" w:eastAsia="Times New Roman" w:hAnsi="Calibri" w:cs="Calibri"/>
                    <w:color w:val="000000"/>
                  </w:rPr>
                </w:rPrChange>
              </w:rPr>
            </w:pPr>
            <w:ins w:id="715" w:author="Jon.Richar" w:date="2022-12-13T10:51:00Z">
              <w:r w:rsidRPr="003D4CC4">
                <w:rPr>
                  <w:rFonts w:eastAsia="Times New Roman" w:cstheme="minorHAnsi"/>
                  <w:color w:val="000000"/>
                  <w:rPrChange w:id="716" w:author="Jon.Richar" w:date="2022-12-13T10:53:00Z">
                    <w:rPr>
                      <w:rFonts w:ascii="Calibri" w:eastAsia="Times New Roman" w:hAnsi="Calibri" w:cs="Calibri"/>
                      <w:color w:val="000000"/>
                    </w:rPr>
                  </w:rPrChange>
                </w:rPr>
                <w:t>NBT RA3</w:t>
              </w:r>
            </w:ins>
          </w:p>
        </w:tc>
        <w:tc>
          <w:tcPr>
            <w:tcW w:w="920" w:type="dxa"/>
            <w:shd w:val="clear" w:color="000000" w:fill="FFFFFF"/>
            <w:noWrap/>
            <w:vAlign w:val="bottom"/>
            <w:hideMark/>
            <w:tcPrChange w:id="717" w:author="Jon.Richar" w:date="2022-12-13T11:16:00Z">
              <w:tcPr>
                <w:tcW w:w="920" w:type="dxa"/>
                <w:gridSpan w:val="2"/>
                <w:shd w:val="clear" w:color="000000" w:fill="FFFFFF"/>
                <w:noWrap/>
                <w:vAlign w:val="bottom"/>
                <w:hideMark/>
              </w:tcPr>
            </w:tcPrChange>
          </w:tcPr>
          <w:p w14:paraId="15619908" w14:textId="77777777" w:rsidR="00337BAD" w:rsidRPr="003D4CC4" w:rsidRDefault="00337BAD" w:rsidP="00337BAD">
            <w:pPr>
              <w:spacing w:after="0" w:line="240" w:lineRule="auto"/>
              <w:jc w:val="right"/>
              <w:rPr>
                <w:ins w:id="718" w:author="Jon.Richar" w:date="2022-12-13T10:51:00Z"/>
                <w:rFonts w:eastAsia="Times New Roman" w:cstheme="minorHAnsi"/>
                <w:color w:val="000000"/>
                <w:rPrChange w:id="719" w:author="Jon.Richar" w:date="2022-12-13T10:53:00Z">
                  <w:rPr>
                    <w:ins w:id="720" w:author="Jon.Richar" w:date="2022-12-13T10:51:00Z"/>
                    <w:rFonts w:ascii="Calibri" w:eastAsia="Times New Roman" w:hAnsi="Calibri" w:cs="Calibri"/>
                    <w:color w:val="000000"/>
                  </w:rPr>
                </w:rPrChange>
              </w:rPr>
            </w:pPr>
            <w:ins w:id="721" w:author="Jon.Richar" w:date="2022-12-13T10:51:00Z">
              <w:r w:rsidRPr="003D4CC4">
                <w:rPr>
                  <w:rFonts w:eastAsia="Times New Roman" w:cstheme="minorHAnsi"/>
                  <w:color w:val="000000"/>
                  <w:rPrChange w:id="722" w:author="Jon.Richar" w:date="2022-12-13T10:53:00Z">
                    <w:rPr>
                      <w:rFonts w:ascii="Calibri" w:eastAsia="Times New Roman" w:hAnsi="Calibri" w:cs="Calibri"/>
                      <w:color w:val="000000"/>
                    </w:rPr>
                  </w:rPrChange>
                </w:rPr>
                <w:t>-0.23</w:t>
              </w:r>
            </w:ins>
          </w:p>
        </w:tc>
        <w:tc>
          <w:tcPr>
            <w:tcW w:w="829" w:type="dxa"/>
            <w:shd w:val="clear" w:color="000000" w:fill="FFFFFF"/>
            <w:noWrap/>
            <w:vAlign w:val="bottom"/>
            <w:hideMark/>
            <w:tcPrChange w:id="723" w:author="Jon.Richar" w:date="2022-12-13T11:16:00Z">
              <w:tcPr>
                <w:tcW w:w="829" w:type="dxa"/>
                <w:gridSpan w:val="2"/>
                <w:shd w:val="clear" w:color="000000" w:fill="FFFFFF"/>
                <w:noWrap/>
                <w:vAlign w:val="bottom"/>
                <w:hideMark/>
              </w:tcPr>
            </w:tcPrChange>
          </w:tcPr>
          <w:p w14:paraId="5C3887D2" w14:textId="77777777" w:rsidR="00337BAD" w:rsidRPr="003D4CC4" w:rsidRDefault="00337BAD" w:rsidP="00337BAD">
            <w:pPr>
              <w:spacing w:after="0" w:line="240" w:lineRule="auto"/>
              <w:jc w:val="right"/>
              <w:rPr>
                <w:ins w:id="724" w:author="Jon.Richar" w:date="2022-12-13T10:51:00Z"/>
                <w:rFonts w:eastAsia="Times New Roman" w:cstheme="minorHAnsi"/>
                <w:color w:val="000000"/>
                <w:rPrChange w:id="725" w:author="Jon.Richar" w:date="2022-12-13T10:53:00Z">
                  <w:rPr>
                    <w:ins w:id="726" w:author="Jon.Richar" w:date="2022-12-13T10:51:00Z"/>
                    <w:rFonts w:ascii="Calibri" w:eastAsia="Times New Roman" w:hAnsi="Calibri" w:cs="Calibri"/>
                    <w:color w:val="000000"/>
                  </w:rPr>
                </w:rPrChange>
              </w:rPr>
            </w:pPr>
            <w:ins w:id="727" w:author="Jon.Richar" w:date="2022-12-13T10:51:00Z">
              <w:r w:rsidRPr="003D4CC4">
                <w:rPr>
                  <w:rFonts w:eastAsia="Times New Roman" w:cstheme="minorHAnsi"/>
                  <w:color w:val="000000"/>
                  <w:rPrChange w:id="728" w:author="Jon.Richar" w:date="2022-12-13T10:53:00Z">
                    <w:rPr>
                      <w:rFonts w:ascii="Calibri" w:eastAsia="Times New Roman" w:hAnsi="Calibri" w:cs="Calibri"/>
                      <w:color w:val="000000"/>
                    </w:rPr>
                  </w:rPrChange>
                </w:rPr>
                <w:t>0.21</w:t>
              </w:r>
            </w:ins>
          </w:p>
        </w:tc>
        <w:tc>
          <w:tcPr>
            <w:tcW w:w="850" w:type="dxa"/>
            <w:shd w:val="clear" w:color="000000" w:fill="FFFFFF"/>
            <w:noWrap/>
            <w:vAlign w:val="bottom"/>
            <w:hideMark/>
            <w:tcPrChange w:id="729" w:author="Jon.Richar" w:date="2022-12-13T11:16:00Z">
              <w:tcPr>
                <w:tcW w:w="850" w:type="dxa"/>
                <w:gridSpan w:val="2"/>
                <w:shd w:val="clear" w:color="000000" w:fill="FFFFFF"/>
                <w:noWrap/>
                <w:vAlign w:val="bottom"/>
                <w:hideMark/>
              </w:tcPr>
            </w:tcPrChange>
          </w:tcPr>
          <w:p w14:paraId="7FBF5ACD" w14:textId="77777777" w:rsidR="00337BAD" w:rsidRPr="003D4CC4" w:rsidRDefault="00337BAD" w:rsidP="00337BAD">
            <w:pPr>
              <w:spacing w:after="0" w:line="240" w:lineRule="auto"/>
              <w:jc w:val="right"/>
              <w:rPr>
                <w:ins w:id="730" w:author="Jon.Richar" w:date="2022-12-13T10:51:00Z"/>
                <w:rFonts w:eastAsia="Times New Roman" w:cstheme="minorHAnsi"/>
                <w:color w:val="000000"/>
                <w:rPrChange w:id="731" w:author="Jon.Richar" w:date="2022-12-13T10:53:00Z">
                  <w:rPr>
                    <w:ins w:id="732" w:author="Jon.Richar" w:date="2022-12-13T10:51:00Z"/>
                    <w:rFonts w:ascii="Calibri" w:eastAsia="Times New Roman" w:hAnsi="Calibri" w:cs="Calibri"/>
                    <w:color w:val="000000"/>
                  </w:rPr>
                </w:rPrChange>
              </w:rPr>
            </w:pPr>
            <w:ins w:id="733" w:author="Jon.Richar" w:date="2022-12-13T10:51:00Z">
              <w:r w:rsidRPr="003D4CC4">
                <w:rPr>
                  <w:rFonts w:eastAsia="Times New Roman" w:cstheme="minorHAnsi"/>
                  <w:color w:val="000000"/>
                  <w:rPrChange w:id="734" w:author="Jon.Richar" w:date="2022-12-13T10:53:00Z">
                    <w:rPr>
                      <w:rFonts w:ascii="Calibri" w:eastAsia="Times New Roman" w:hAnsi="Calibri" w:cs="Calibri"/>
                      <w:color w:val="000000"/>
                    </w:rPr>
                  </w:rPrChange>
                </w:rPr>
                <w:t>-0.33</w:t>
              </w:r>
            </w:ins>
          </w:p>
        </w:tc>
        <w:tc>
          <w:tcPr>
            <w:tcW w:w="631" w:type="dxa"/>
            <w:shd w:val="clear" w:color="000000" w:fill="FFFFFF"/>
            <w:noWrap/>
            <w:vAlign w:val="bottom"/>
            <w:hideMark/>
            <w:tcPrChange w:id="735" w:author="Jon.Richar" w:date="2022-12-13T11:16:00Z">
              <w:tcPr>
                <w:tcW w:w="631" w:type="dxa"/>
                <w:gridSpan w:val="2"/>
                <w:shd w:val="clear" w:color="000000" w:fill="FFFFFF"/>
                <w:noWrap/>
                <w:vAlign w:val="bottom"/>
                <w:hideMark/>
              </w:tcPr>
            </w:tcPrChange>
          </w:tcPr>
          <w:p w14:paraId="6B0B70AB" w14:textId="77777777" w:rsidR="00337BAD" w:rsidRPr="003D4CC4" w:rsidRDefault="00337BAD" w:rsidP="00337BAD">
            <w:pPr>
              <w:spacing w:after="0" w:line="240" w:lineRule="auto"/>
              <w:jc w:val="right"/>
              <w:rPr>
                <w:ins w:id="736" w:author="Jon.Richar" w:date="2022-12-13T10:51:00Z"/>
                <w:rFonts w:eastAsia="Times New Roman" w:cstheme="minorHAnsi"/>
                <w:color w:val="000000"/>
                <w:rPrChange w:id="737" w:author="Jon.Richar" w:date="2022-12-13T10:53:00Z">
                  <w:rPr>
                    <w:ins w:id="738" w:author="Jon.Richar" w:date="2022-12-13T10:51:00Z"/>
                    <w:rFonts w:ascii="Calibri" w:eastAsia="Times New Roman" w:hAnsi="Calibri" w:cs="Calibri"/>
                    <w:color w:val="000000"/>
                  </w:rPr>
                </w:rPrChange>
              </w:rPr>
            </w:pPr>
            <w:ins w:id="739" w:author="Jon.Richar" w:date="2022-12-13T10:51:00Z">
              <w:r w:rsidRPr="003D4CC4">
                <w:rPr>
                  <w:rFonts w:eastAsia="Times New Roman" w:cstheme="minorHAnsi"/>
                  <w:color w:val="000000"/>
                  <w:rPrChange w:id="740" w:author="Jon.Richar" w:date="2022-12-13T10:53:00Z">
                    <w:rPr>
                      <w:rFonts w:ascii="Calibri" w:eastAsia="Times New Roman" w:hAnsi="Calibri" w:cs="Calibri"/>
                      <w:color w:val="000000"/>
                    </w:rPr>
                  </w:rPrChange>
                </w:rPr>
                <w:t>-0.45</w:t>
              </w:r>
            </w:ins>
          </w:p>
        </w:tc>
        <w:tc>
          <w:tcPr>
            <w:tcW w:w="965" w:type="dxa"/>
            <w:shd w:val="clear" w:color="000000" w:fill="FFFFFF"/>
            <w:noWrap/>
            <w:vAlign w:val="bottom"/>
            <w:hideMark/>
            <w:tcPrChange w:id="741" w:author="Jon.Richar" w:date="2022-12-13T11:16:00Z">
              <w:tcPr>
                <w:tcW w:w="965" w:type="dxa"/>
                <w:gridSpan w:val="2"/>
                <w:shd w:val="clear" w:color="000000" w:fill="FFFFFF"/>
                <w:noWrap/>
                <w:vAlign w:val="bottom"/>
                <w:hideMark/>
              </w:tcPr>
            </w:tcPrChange>
          </w:tcPr>
          <w:p w14:paraId="30EE3640" w14:textId="77777777" w:rsidR="00337BAD" w:rsidRPr="003D4CC4" w:rsidRDefault="00337BAD" w:rsidP="00337BAD">
            <w:pPr>
              <w:spacing w:after="0" w:line="240" w:lineRule="auto"/>
              <w:jc w:val="right"/>
              <w:rPr>
                <w:ins w:id="742" w:author="Jon.Richar" w:date="2022-12-13T10:51:00Z"/>
                <w:rFonts w:eastAsia="Times New Roman" w:cstheme="minorHAnsi"/>
                <w:color w:val="000000"/>
                <w:rPrChange w:id="743" w:author="Jon.Richar" w:date="2022-12-13T10:53:00Z">
                  <w:rPr>
                    <w:ins w:id="744" w:author="Jon.Richar" w:date="2022-12-13T10:51:00Z"/>
                    <w:rFonts w:ascii="Calibri" w:eastAsia="Times New Roman" w:hAnsi="Calibri" w:cs="Calibri"/>
                    <w:color w:val="000000"/>
                  </w:rPr>
                </w:rPrChange>
              </w:rPr>
            </w:pPr>
            <w:ins w:id="745" w:author="Jon.Richar" w:date="2022-12-13T10:51:00Z">
              <w:r w:rsidRPr="003D4CC4">
                <w:rPr>
                  <w:rFonts w:eastAsia="Times New Roman" w:cstheme="minorHAnsi"/>
                  <w:color w:val="000000"/>
                  <w:rPrChange w:id="746" w:author="Jon.Richar" w:date="2022-12-13T10:53:00Z">
                    <w:rPr>
                      <w:rFonts w:ascii="Calibri" w:eastAsia="Times New Roman" w:hAnsi="Calibri" w:cs="Calibri"/>
                      <w:color w:val="000000"/>
                    </w:rPr>
                  </w:rPrChange>
                </w:rPr>
                <w:t>0.25</w:t>
              </w:r>
            </w:ins>
          </w:p>
        </w:tc>
        <w:tc>
          <w:tcPr>
            <w:tcW w:w="829" w:type="dxa"/>
            <w:shd w:val="clear" w:color="000000" w:fill="FFFFFF"/>
            <w:noWrap/>
            <w:vAlign w:val="bottom"/>
            <w:hideMark/>
            <w:tcPrChange w:id="747" w:author="Jon.Richar" w:date="2022-12-13T11:16:00Z">
              <w:tcPr>
                <w:tcW w:w="829" w:type="dxa"/>
                <w:gridSpan w:val="2"/>
                <w:shd w:val="clear" w:color="000000" w:fill="FFFFFF"/>
                <w:noWrap/>
                <w:vAlign w:val="bottom"/>
                <w:hideMark/>
              </w:tcPr>
            </w:tcPrChange>
          </w:tcPr>
          <w:p w14:paraId="3DA3FEE8" w14:textId="77777777" w:rsidR="00337BAD" w:rsidRPr="003D4CC4" w:rsidRDefault="00337BAD" w:rsidP="00337BAD">
            <w:pPr>
              <w:spacing w:after="0" w:line="240" w:lineRule="auto"/>
              <w:jc w:val="right"/>
              <w:rPr>
                <w:ins w:id="748" w:author="Jon.Richar" w:date="2022-12-13T10:51:00Z"/>
                <w:rFonts w:eastAsia="Times New Roman" w:cstheme="minorHAnsi"/>
                <w:color w:val="000000"/>
                <w:rPrChange w:id="749" w:author="Jon.Richar" w:date="2022-12-13T10:53:00Z">
                  <w:rPr>
                    <w:ins w:id="750" w:author="Jon.Richar" w:date="2022-12-13T10:51:00Z"/>
                    <w:rFonts w:ascii="Calibri" w:eastAsia="Times New Roman" w:hAnsi="Calibri" w:cs="Calibri"/>
                    <w:color w:val="000000"/>
                  </w:rPr>
                </w:rPrChange>
              </w:rPr>
            </w:pPr>
            <w:ins w:id="751" w:author="Jon.Richar" w:date="2022-12-13T10:51:00Z">
              <w:r w:rsidRPr="003D4CC4">
                <w:rPr>
                  <w:rFonts w:eastAsia="Times New Roman" w:cstheme="minorHAnsi"/>
                  <w:color w:val="000000"/>
                  <w:rPrChange w:id="752" w:author="Jon.Richar" w:date="2022-12-13T10:53:00Z">
                    <w:rPr>
                      <w:rFonts w:ascii="Calibri" w:eastAsia="Times New Roman" w:hAnsi="Calibri" w:cs="Calibri"/>
                      <w:color w:val="000000"/>
                    </w:rPr>
                  </w:rPrChange>
                </w:rPr>
                <w:t>0.16</w:t>
              </w:r>
            </w:ins>
          </w:p>
        </w:tc>
        <w:tc>
          <w:tcPr>
            <w:tcW w:w="611" w:type="dxa"/>
            <w:shd w:val="clear" w:color="000000" w:fill="FFFFFF"/>
            <w:noWrap/>
            <w:vAlign w:val="bottom"/>
            <w:hideMark/>
            <w:tcPrChange w:id="753" w:author="Jon.Richar" w:date="2022-12-13T11:16:00Z">
              <w:tcPr>
                <w:tcW w:w="611" w:type="dxa"/>
                <w:gridSpan w:val="2"/>
                <w:shd w:val="clear" w:color="000000" w:fill="FFFFFF"/>
                <w:noWrap/>
                <w:vAlign w:val="bottom"/>
                <w:hideMark/>
              </w:tcPr>
            </w:tcPrChange>
          </w:tcPr>
          <w:p w14:paraId="5776D2F6" w14:textId="77777777" w:rsidR="00337BAD" w:rsidRPr="003D4CC4" w:rsidRDefault="00337BAD" w:rsidP="00337BAD">
            <w:pPr>
              <w:spacing w:after="0" w:line="240" w:lineRule="auto"/>
              <w:jc w:val="right"/>
              <w:rPr>
                <w:ins w:id="754" w:author="Jon.Richar" w:date="2022-12-13T10:51:00Z"/>
                <w:rFonts w:eastAsia="Times New Roman" w:cstheme="minorHAnsi"/>
                <w:color w:val="000000"/>
                <w:rPrChange w:id="755" w:author="Jon.Richar" w:date="2022-12-13T10:53:00Z">
                  <w:rPr>
                    <w:ins w:id="756" w:author="Jon.Richar" w:date="2022-12-13T10:51:00Z"/>
                    <w:rFonts w:ascii="Calibri" w:eastAsia="Times New Roman" w:hAnsi="Calibri" w:cs="Calibri"/>
                    <w:color w:val="000000"/>
                  </w:rPr>
                </w:rPrChange>
              </w:rPr>
            </w:pPr>
            <w:ins w:id="757" w:author="Jon.Richar" w:date="2022-12-13T10:51:00Z">
              <w:r w:rsidRPr="003D4CC4">
                <w:rPr>
                  <w:rFonts w:eastAsia="Times New Roman" w:cstheme="minorHAnsi"/>
                  <w:color w:val="000000"/>
                  <w:rPrChange w:id="758" w:author="Jon.Richar" w:date="2022-12-13T10:53:00Z">
                    <w:rPr>
                      <w:rFonts w:ascii="Calibri" w:eastAsia="Times New Roman" w:hAnsi="Calibri" w:cs="Calibri"/>
                      <w:color w:val="000000"/>
                    </w:rPr>
                  </w:rPrChange>
                </w:rPr>
                <w:t>0.33</w:t>
              </w:r>
            </w:ins>
          </w:p>
        </w:tc>
        <w:tc>
          <w:tcPr>
            <w:tcW w:w="850" w:type="dxa"/>
            <w:shd w:val="clear" w:color="000000" w:fill="FFFFFF"/>
            <w:noWrap/>
            <w:vAlign w:val="bottom"/>
            <w:hideMark/>
            <w:tcPrChange w:id="759" w:author="Jon.Richar" w:date="2022-12-13T11:16:00Z">
              <w:tcPr>
                <w:tcW w:w="850" w:type="dxa"/>
                <w:gridSpan w:val="2"/>
                <w:shd w:val="clear" w:color="000000" w:fill="FFFFFF"/>
                <w:noWrap/>
                <w:vAlign w:val="bottom"/>
                <w:hideMark/>
              </w:tcPr>
            </w:tcPrChange>
          </w:tcPr>
          <w:p w14:paraId="0488088E" w14:textId="77777777" w:rsidR="00337BAD" w:rsidRPr="003D4CC4" w:rsidRDefault="00337BAD" w:rsidP="00337BAD">
            <w:pPr>
              <w:spacing w:after="0" w:line="240" w:lineRule="auto"/>
              <w:jc w:val="right"/>
              <w:rPr>
                <w:ins w:id="760" w:author="Jon.Richar" w:date="2022-12-13T10:51:00Z"/>
                <w:rFonts w:eastAsia="Times New Roman" w:cstheme="minorHAnsi"/>
                <w:color w:val="000000"/>
                <w:rPrChange w:id="761" w:author="Jon.Richar" w:date="2022-12-13T10:53:00Z">
                  <w:rPr>
                    <w:ins w:id="762" w:author="Jon.Richar" w:date="2022-12-13T10:51:00Z"/>
                    <w:rFonts w:ascii="Calibri" w:eastAsia="Times New Roman" w:hAnsi="Calibri" w:cs="Calibri"/>
                    <w:color w:val="000000"/>
                  </w:rPr>
                </w:rPrChange>
              </w:rPr>
            </w:pPr>
            <w:ins w:id="763" w:author="Jon.Richar" w:date="2022-12-13T10:51:00Z">
              <w:r w:rsidRPr="003D4CC4">
                <w:rPr>
                  <w:rFonts w:eastAsia="Times New Roman" w:cstheme="minorHAnsi"/>
                  <w:color w:val="000000"/>
                  <w:rPrChange w:id="764" w:author="Jon.Richar" w:date="2022-12-13T10:53:00Z">
                    <w:rPr>
                      <w:rFonts w:ascii="Calibri" w:eastAsia="Times New Roman" w:hAnsi="Calibri" w:cs="Calibri"/>
                      <w:color w:val="000000"/>
                    </w:rPr>
                  </w:rPrChange>
                </w:rPr>
                <w:t>-0.65</w:t>
              </w:r>
            </w:ins>
          </w:p>
        </w:tc>
        <w:tc>
          <w:tcPr>
            <w:tcW w:w="850" w:type="dxa"/>
            <w:shd w:val="clear" w:color="000000" w:fill="FFFFFF"/>
            <w:noWrap/>
            <w:vAlign w:val="bottom"/>
            <w:hideMark/>
            <w:tcPrChange w:id="765" w:author="Jon.Richar" w:date="2022-12-13T11:16:00Z">
              <w:tcPr>
                <w:tcW w:w="850" w:type="dxa"/>
                <w:gridSpan w:val="2"/>
                <w:shd w:val="clear" w:color="000000" w:fill="FFFFFF"/>
                <w:noWrap/>
                <w:vAlign w:val="bottom"/>
                <w:hideMark/>
              </w:tcPr>
            </w:tcPrChange>
          </w:tcPr>
          <w:p w14:paraId="71BCD340" w14:textId="77777777" w:rsidR="00337BAD" w:rsidRPr="003D4CC4" w:rsidRDefault="00337BAD" w:rsidP="00337BAD">
            <w:pPr>
              <w:spacing w:after="0" w:line="240" w:lineRule="auto"/>
              <w:jc w:val="right"/>
              <w:rPr>
                <w:ins w:id="766" w:author="Jon.Richar" w:date="2022-12-13T10:51:00Z"/>
                <w:rFonts w:eastAsia="Times New Roman" w:cstheme="minorHAnsi"/>
                <w:color w:val="000000"/>
                <w:rPrChange w:id="767" w:author="Jon.Richar" w:date="2022-12-13T10:53:00Z">
                  <w:rPr>
                    <w:ins w:id="768" w:author="Jon.Richar" w:date="2022-12-13T10:51:00Z"/>
                    <w:rFonts w:ascii="Calibri" w:eastAsia="Times New Roman" w:hAnsi="Calibri" w:cs="Calibri"/>
                    <w:color w:val="000000"/>
                  </w:rPr>
                </w:rPrChange>
              </w:rPr>
            </w:pPr>
            <w:ins w:id="769" w:author="Jon.Richar" w:date="2022-12-13T10:51:00Z">
              <w:r w:rsidRPr="003D4CC4">
                <w:rPr>
                  <w:rFonts w:eastAsia="Times New Roman" w:cstheme="minorHAnsi"/>
                  <w:color w:val="000000"/>
                  <w:rPrChange w:id="770" w:author="Jon.Richar" w:date="2022-12-13T10:53:00Z">
                    <w:rPr>
                      <w:rFonts w:ascii="Calibri" w:eastAsia="Times New Roman" w:hAnsi="Calibri" w:cs="Calibri"/>
                      <w:color w:val="000000"/>
                    </w:rPr>
                  </w:rPrChange>
                </w:rPr>
                <w:t>1.00</w:t>
              </w:r>
            </w:ins>
          </w:p>
        </w:tc>
        <w:tc>
          <w:tcPr>
            <w:tcW w:w="850" w:type="dxa"/>
            <w:shd w:val="clear" w:color="000000" w:fill="FFFFFF"/>
            <w:noWrap/>
            <w:vAlign w:val="bottom"/>
            <w:hideMark/>
            <w:tcPrChange w:id="771" w:author="Jon.Richar" w:date="2022-12-13T11:16:00Z">
              <w:tcPr>
                <w:tcW w:w="850" w:type="dxa"/>
                <w:gridSpan w:val="2"/>
                <w:shd w:val="clear" w:color="000000" w:fill="FFFFFF"/>
                <w:noWrap/>
                <w:vAlign w:val="bottom"/>
                <w:hideMark/>
              </w:tcPr>
            </w:tcPrChange>
          </w:tcPr>
          <w:p w14:paraId="740129C5" w14:textId="77777777" w:rsidR="00337BAD" w:rsidRPr="003D4CC4" w:rsidRDefault="00337BAD" w:rsidP="00337BAD">
            <w:pPr>
              <w:spacing w:after="0" w:line="240" w:lineRule="auto"/>
              <w:jc w:val="right"/>
              <w:rPr>
                <w:ins w:id="772" w:author="Jon.Richar" w:date="2022-12-13T10:51:00Z"/>
                <w:rFonts w:eastAsia="Times New Roman" w:cstheme="minorHAnsi"/>
                <w:color w:val="000000"/>
                <w:rPrChange w:id="773" w:author="Jon.Richar" w:date="2022-12-13T10:53:00Z">
                  <w:rPr>
                    <w:ins w:id="774" w:author="Jon.Richar" w:date="2022-12-13T10:51:00Z"/>
                    <w:rFonts w:ascii="Calibri" w:eastAsia="Times New Roman" w:hAnsi="Calibri" w:cs="Calibri"/>
                    <w:color w:val="000000"/>
                  </w:rPr>
                </w:rPrChange>
              </w:rPr>
            </w:pPr>
            <w:ins w:id="775" w:author="Jon.Richar" w:date="2022-12-13T10:51:00Z">
              <w:r w:rsidRPr="003D4CC4">
                <w:rPr>
                  <w:rFonts w:eastAsia="Times New Roman" w:cstheme="minorHAnsi"/>
                  <w:color w:val="000000"/>
                  <w:rPrChange w:id="776" w:author="Jon.Richar" w:date="2022-12-13T10:53:00Z">
                    <w:rPr>
                      <w:rFonts w:ascii="Calibri" w:eastAsia="Times New Roman" w:hAnsi="Calibri" w:cs="Calibri"/>
                      <w:color w:val="000000"/>
                    </w:rPr>
                  </w:rPrChange>
                </w:rPr>
                <w:t>-0.13</w:t>
              </w:r>
            </w:ins>
          </w:p>
        </w:tc>
        <w:tc>
          <w:tcPr>
            <w:tcW w:w="755" w:type="dxa"/>
            <w:shd w:val="clear" w:color="000000" w:fill="FFFFFF"/>
            <w:noWrap/>
            <w:vAlign w:val="bottom"/>
            <w:hideMark/>
            <w:tcPrChange w:id="777" w:author="Jon.Richar" w:date="2022-12-13T11:16:00Z">
              <w:tcPr>
                <w:tcW w:w="755" w:type="dxa"/>
                <w:gridSpan w:val="2"/>
                <w:shd w:val="clear" w:color="000000" w:fill="FFFFFF"/>
                <w:noWrap/>
                <w:vAlign w:val="bottom"/>
                <w:hideMark/>
              </w:tcPr>
            </w:tcPrChange>
          </w:tcPr>
          <w:p w14:paraId="6BAC5D94" w14:textId="77777777" w:rsidR="00337BAD" w:rsidRPr="003D4CC4" w:rsidRDefault="00337BAD" w:rsidP="00337BAD">
            <w:pPr>
              <w:spacing w:after="0" w:line="240" w:lineRule="auto"/>
              <w:jc w:val="right"/>
              <w:rPr>
                <w:ins w:id="778" w:author="Jon.Richar" w:date="2022-12-13T10:51:00Z"/>
                <w:rFonts w:eastAsia="Times New Roman" w:cstheme="minorHAnsi"/>
                <w:color w:val="000000"/>
                <w:rPrChange w:id="779" w:author="Jon.Richar" w:date="2022-12-13T10:53:00Z">
                  <w:rPr>
                    <w:ins w:id="780" w:author="Jon.Richar" w:date="2022-12-13T10:51:00Z"/>
                    <w:rFonts w:ascii="Calibri" w:eastAsia="Times New Roman" w:hAnsi="Calibri" w:cs="Calibri"/>
                    <w:color w:val="000000"/>
                  </w:rPr>
                </w:rPrChange>
              </w:rPr>
            </w:pPr>
            <w:ins w:id="781" w:author="Jon.Richar" w:date="2022-12-13T10:51:00Z">
              <w:r w:rsidRPr="003D4CC4">
                <w:rPr>
                  <w:rFonts w:eastAsia="Times New Roman" w:cstheme="minorHAnsi"/>
                  <w:color w:val="000000"/>
                  <w:rPrChange w:id="782" w:author="Jon.Richar" w:date="2022-12-13T10:53:00Z">
                    <w:rPr>
                      <w:rFonts w:ascii="Calibri" w:eastAsia="Times New Roman" w:hAnsi="Calibri" w:cs="Calibri"/>
                      <w:color w:val="000000"/>
                    </w:rPr>
                  </w:rPrChange>
                </w:rPr>
                <w:t>0.43</w:t>
              </w:r>
            </w:ins>
          </w:p>
        </w:tc>
      </w:tr>
      <w:tr w:rsidR="003D4CC4" w:rsidRPr="00337BAD" w14:paraId="770CEDA1" w14:textId="77777777" w:rsidTr="006E7B69">
        <w:tblPrEx>
          <w:tblPrExChange w:id="783" w:author="Jon.Richar" w:date="2022-12-13T11:16:00Z">
            <w:tblPrEx>
              <w:tblW w:w="10445" w:type="dxa"/>
            </w:tblPrEx>
          </w:tblPrExChange>
        </w:tblPrEx>
        <w:trPr>
          <w:trHeight w:val="422"/>
          <w:ins w:id="784" w:author="Jon.Richar" w:date="2022-12-13T10:51:00Z"/>
          <w:trPrChange w:id="785" w:author="Jon.Richar" w:date="2022-12-13T11:16:00Z">
            <w:trPr>
              <w:trHeight w:val="422"/>
            </w:trPr>
          </w:trPrChange>
        </w:trPr>
        <w:tc>
          <w:tcPr>
            <w:tcW w:w="895" w:type="dxa"/>
            <w:shd w:val="clear" w:color="000000" w:fill="FFFFFF"/>
            <w:noWrap/>
            <w:vAlign w:val="bottom"/>
            <w:hideMark/>
            <w:tcPrChange w:id="786" w:author="Jon.Richar" w:date="2022-12-13T11:16:00Z">
              <w:tcPr>
                <w:tcW w:w="1605" w:type="dxa"/>
                <w:gridSpan w:val="2"/>
                <w:shd w:val="clear" w:color="000000" w:fill="FFFFFF"/>
                <w:noWrap/>
                <w:vAlign w:val="bottom"/>
                <w:hideMark/>
              </w:tcPr>
            </w:tcPrChange>
          </w:tcPr>
          <w:p w14:paraId="5C9CE5BD" w14:textId="77777777" w:rsidR="00337BAD" w:rsidRPr="003D4CC4" w:rsidRDefault="00337BAD" w:rsidP="00337BAD">
            <w:pPr>
              <w:spacing w:after="0" w:line="240" w:lineRule="auto"/>
              <w:rPr>
                <w:ins w:id="787" w:author="Jon.Richar" w:date="2022-12-13T10:51:00Z"/>
                <w:rFonts w:eastAsia="Times New Roman" w:cstheme="minorHAnsi"/>
                <w:color w:val="000000"/>
                <w:rPrChange w:id="788" w:author="Jon.Richar" w:date="2022-12-13T10:53:00Z">
                  <w:rPr>
                    <w:ins w:id="789" w:author="Jon.Richar" w:date="2022-12-13T10:51:00Z"/>
                    <w:rFonts w:ascii="Calibri" w:eastAsia="Times New Roman" w:hAnsi="Calibri" w:cs="Calibri"/>
                    <w:color w:val="000000"/>
                  </w:rPr>
                </w:rPrChange>
              </w:rPr>
            </w:pPr>
            <w:ins w:id="790" w:author="Jon.Richar" w:date="2022-12-13T10:51:00Z">
              <w:r w:rsidRPr="003D4CC4">
                <w:rPr>
                  <w:rFonts w:eastAsia="Times New Roman" w:cstheme="minorHAnsi"/>
                  <w:color w:val="000000"/>
                  <w:rPrChange w:id="791" w:author="Jon.Richar" w:date="2022-12-13T10:53:00Z">
                    <w:rPr>
                      <w:rFonts w:ascii="Calibri" w:eastAsia="Times New Roman" w:hAnsi="Calibri" w:cs="Calibri"/>
                      <w:color w:val="000000"/>
                    </w:rPr>
                  </w:rPrChange>
                </w:rPr>
                <w:t>SE wind</w:t>
              </w:r>
            </w:ins>
          </w:p>
        </w:tc>
        <w:tc>
          <w:tcPr>
            <w:tcW w:w="920" w:type="dxa"/>
            <w:shd w:val="clear" w:color="000000" w:fill="FFFFFF"/>
            <w:noWrap/>
            <w:vAlign w:val="bottom"/>
            <w:hideMark/>
            <w:tcPrChange w:id="792" w:author="Jon.Richar" w:date="2022-12-13T11:16:00Z">
              <w:tcPr>
                <w:tcW w:w="820" w:type="dxa"/>
                <w:gridSpan w:val="2"/>
                <w:shd w:val="clear" w:color="000000" w:fill="FFFFFF"/>
                <w:noWrap/>
                <w:vAlign w:val="bottom"/>
                <w:hideMark/>
              </w:tcPr>
            </w:tcPrChange>
          </w:tcPr>
          <w:p w14:paraId="0A265F87" w14:textId="77777777" w:rsidR="00337BAD" w:rsidRPr="003D4CC4" w:rsidRDefault="00337BAD" w:rsidP="00337BAD">
            <w:pPr>
              <w:spacing w:after="0" w:line="240" w:lineRule="auto"/>
              <w:jc w:val="right"/>
              <w:rPr>
                <w:ins w:id="793" w:author="Jon.Richar" w:date="2022-12-13T10:51:00Z"/>
                <w:rFonts w:eastAsia="Times New Roman" w:cstheme="minorHAnsi"/>
                <w:color w:val="000000"/>
                <w:rPrChange w:id="794" w:author="Jon.Richar" w:date="2022-12-13T10:53:00Z">
                  <w:rPr>
                    <w:ins w:id="795" w:author="Jon.Richar" w:date="2022-12-13T10:51:00Z"/>
                    <w:rFonts w:ascii="Calibri" w:eastAsia="Times New Roman" w:hAnsi="Calibri" w:cs="Calibri"/>
                    <w:color w:val="000000"/>
                  </w:rPr>
                </w:rPrChange>
              </w:rPr>
            </w:pPr>
            <w:ins w:id="796" w:author="Jon.Richar" w:date="2022-12-13T10:51:00Z">
              <w:r w:rsidRPr="003D4CC4">
                <w:rPr>
                  <w:rFonts w:eastAsia="Times New Roman" w:cstheme="minorHAnsi"/>
                  <w:color w:val="000000"/>
                  <w:rPrChange w:id="797" w:author="Jon.Richar" w:date="2022-12-13T10:53:00Z">
                    <w:rPr>
                      <w:rFonts w:ascii="Calibri" w:eastAsia="Times New Roman" w:hAnsi="Calibri" w:cs="Calibri"/>
                      <w:color w:val="000000"/>
                    </w:rPr>
                  </w:rPrChange>
                </w:rPr>
                <w:t>0.17</w:t>
              </w:r>
            </w:ins>
          </w:p>
        </w:tc>
        <w:tc>
          <w:tcPr>
            <w:tcW w:w="829" w:type="dxa"/>
            <w:shd w:val="clear" w:color="000000" w:fill="FFFFFF"/>
            <w:noWrap/>
            <w:vAlign w:val="bottom"/>
            <w:hideMark/>
            <w:tcPrChange w:id="798" w:author="Jon.Richar" w:date="2022-12-13T11:16:00Z">
              <w:tcPr>
                <w:tcW w:w="829" w:type="dxa"/>
                <w:gridSpan w:val="2"/>
                <w:shd w:val="clear" w:color="000000" w:fill="FFFFFF"/>
                <w:noWrap/>
                <w:vAlign w:val="bottom"/>
                <w:hideMark/>
              </w:tcPr>
            </w:tcPrChange>
          </w:tcPr>
          <w:p w14:paraId="7D2B65AD" w14:textId="77777777" w:rsidR="00337BAD" w:rsidRPr="003D4CC4" w:rsidRDefault="00337BAD" w:rsidP="00337BAD">
            <w:pPr>
              <w:spacing w:after="0" w:line="240" w:lineRule="auto"/>
              <w:jc w:val="right"/>
              <w:rPr>
                <w:ins w:id="799" w:author="Jon.Richar" w:date="2022-12-13T10:51:00Z"/>
                <w:rFonts w:eastAsia="Times New Roman" w:cstheme="minorHAnsi"/>
                <w:color w:val="000000"/>
                <w:rPrChange w:id="800" w:author="Jon.Richar" w:date="2022-12-13T10:53:00Z">
                  <w:rPr>
                    <w:ins w:id="801" w:author="Jon.Richar" w:date="2022-12-13T10:51:00Z"/>
                    <w:rFonts w:ascii="Calibri" w:eastAsia="Times New Roman" w:hAnsi="Calibri" w:cs="Calibri"/>
                    <w:color w:val="000000"/>
                  </w:rPr>
                </w:rPrChange>
              </w:rPr>
            </w:pPr>
            <w:ins w:id="802" w:author="Jon.Richar" w:date="2022-12-13T10:51:00Z">
              <w:r w:rsidRPr="003D4CC4">
                <w:rPr>
                  <w:rFonts w:eastAsia="Times New Roman" w:cstheme="minorHAnsi"/>
                  <w:color w:val="000000"/>
                  <w:rPrChange w:id="803" w:author="Jon.Richar" w:date="2022-12-13T10:53:00Z">
                    <w:rPr>
                      <w:rFonts w:ascii="Calibri" w:eastAsia="Times New Roman" w:hAnsi="Calibri" w:cs="Calibri"/>
                      <w:color w:val="000000"/>
                    </w:rPr>
                  </w:rPrChange>
                </w:rPr>
                <w:t>-0.23</w:t>
              </w:r>
            </w:ins>
          </w:p>
        </w:tc>
        <w:tc>
          <w:tcPr>
            <w:tcW w:w="850" w:type="dxa"/>
            <w:shd w:val="clear" w:color="000000" w:fill="FFFFFF"/>
            <w:noWrap/>
            <w:vAlign w:val="bottom"/>
            <w:hideMark/>
            <w:tcPrChange w:id="804" w:author="Jon.Richar" w:date="2022-12-13T11:16:00Z">
              <w:tcPr>
                <w:tcW w:w="850" w:type="dxa"/>
                <w:gridSpan w:val="2"/>
                <w:shd w:val="clear" w:color="000000" w:fill="FFFFFF"/>
                <w:noWrap/>
                <w:vAlign w:val="bottom"/>
                <w:hideMark/>
              </w:tcPr>
            </w:tcPrChange>
          </w:tcPr>
          <w:p w14:paraId="04E8A16D" w14:textId="77777777" w:rsidR="00337BAD" w:rsidRPr="003D4CC4" w:rsidRDefault="00337BAD" w:rsidP="00337BAD">
            <w:pPr>
              <w:spacing w:after="0" w:line="240" w:lineRule="auto"/>
              <w:jc w:val="right"/>
              <w:rPr>
                <w:ins w:id="805" w:author="Jon.Richar" w:date="2022-12-13T10:51:00Z"/>
                <w:rFonts w:eastAsia="Times New Roman" w:cstheme="minorHAnsi"/>
                <w:color w:val="000000"/>
                <w:rPrChange w:id="806" w:author="Jon.Richar" w:date="2022-12-13T10:53:00Z">
                  <w:rPr>
                    <w:ins w:id="807" w:author="Jon.Richar" w:date="2022-12-13T10:51:00Z"/>
                    <w:rFonts w:ascii="Calibri" w:eastAsia="Times New Roman" w:hAnsi="Calibri" w:cs="Calibri"/>
                    <w:color w:val="000000"/>
                  </w:rPr>
                </w:rPrChange>
              </w:rPr>
            </w:pPr>
            <w:ins w:id="808" w:author="Jon.Richar" w:date="2022-12-13T10:51:00Z">
              <w:r w:rsidRPr="003D4CC4">
                <w:rPr>
                  <w:rFonts w:eastAsia="Times New Roman" w:cstheme="minorHAnsi"/>
                  <w:color w:val="000000"/>
                  <w:rPrChange w:id="809" w:author="Jon.Richar" w:date="2022-12-13T10:53:00Z">
                    <w:rPr>
                      <w:rFonts w:ascii="Calibri" w:eastAsia="Times New Roman" w:hAnsi="Calibri" w:cs="Calibri"/>
                      <w:color w:val="000000"/>
                    </w:rPr>
                  </w:rPrChange>
                </w:rPr>
                <w:t>0.27</w:t>
              </w:r>
            </w:ins>
          </w:p>
        </w:tc>
        <w:tc>
          <w:tcPr>
            <w:tcW w:w="631" w:type="dxa"/>
            <w:shd w:val="clear" w:color="000000" w:fill="FFFFFF"/>
            <w:noWrap/>
            <w:vAlign w:val="bottom"/>
            <w:hideMark/>
            <w:tcPrChange w:id="810" w:author="Jon.Richar" w:date="2022-12-13T11:16:00Z">
              <w:tcPr>
                <w:tcW w:w="631" w:type="dxa"/>
                <w:gridSpan w:val="2"/>
                <w:shd w:val="clear" w:color="000000" w:fill="FFFFFF"/>
                <w:noWrap/>
                <w:vAlign w:val="bottom"/>
                <w:hideMark/>
              </w:tcPr>
            </w:tcPrChange>
          </w:tcPr>
          <w:p w14:paraId="6B858493" w14:textId="77777777" w:rsidR="00337BAD" w:rsidRPr="003D4CC4" w:rsidRDefault="00337BAD" w:rsidP="00337BAD">
            <w:pPr>
              <w:spacing w:after="0" w:line="240" w:lineRule="auto"/>
              <w:jc w:val="right"/>
              <w:rPr>
                <w:ins w:id="811" w:author="Jon.Richar" w:date="2022-12-13T10:51:00Z"/>
                <w:rFonts w:eastAsia="Times New Roman" w:cstheme="minorHAnsi"/>
                <w:color w:val="000000"/>
                <w:rPrChange w:id="812" w:author="Jon.Richar" w:date="2022-12-13T10:53:00Z">
                  <w:rPr>
                    <w:ins w:id="813" w:author="Jon.Richar" w:date="2022-12-13T10:51:00Z"/>
                    <w:rFonts w:ascii="Calibri" w:eastAsia="Times New Roman" w:hAnsi="Calibri" w:cs="Calibri"/>
                    <w:color w:val="000000"/>
                  </w:rPr>
                </w:rPrChange>
              </w:rPr>
            </w:pPr>
            <w:ins w:id="814" w:author="Jon.Richar" w:date="2022-12-13T10:51:00Z">
              <w:r w:rsidRPr="003D4CC4">
                <w:rPr>
                  <w:rFonts w:eastAsia="Times New Roman" w:cstheme="minorHAnsi"/>
                  <w:color w:val="000000"/>
                  <w:rPrChange w:id="815" w:author="Jon.Richar" w:date="2022-12-13T10:53:00Z">
                    <w:rPr>
                      <w:rFonts w:ascii="Calibri" w:eastAsia="Times New Roman" w:hAnsi="Calibri" w:cs="Calibri"/>
                      <w:color w:val="000000"/>
                    </w:rPr>
                  </w:rPrChange>
                </w:rPr>
                <w:t>0.11</w:t>
              </w:r>
            </w:ins>
          </w:p>
        </w:tc>
        <w:tc>
          <w:tcPr>
            <w:tcW w:w="965" w:type="dxa"/>
            <w:shd w:val="clear" w:color="000000" w:fill="FFFFFF"/>
            <w:noWrap/>
            <w:vAlign w:val="bottom"/>
            <w:hideMark/>
            <w:tcPrChange w:id="816" w:author="Jon.Richar" w:date="2022-12-13T11:16:00Z">
              <w:tcPr>
                <w:tcW w:w="965" w:type="dxa"/>
                <w:gridSpan w:val="2"/>
                <w:shd w:val="clear" w:color="000000" w:fill="FFFFFF"/>
                <w:noWrap/>
                <w:vAlign w:val="bottom"/>
                <w:hideMark/>
              </w:tcPr>
            </w:tcPrChange>
          </w:tcPr>
          <w:p w14:paraId="7C3BDB28" w14:textId="77777777" w:rsidR="00337BAD" w:rsidRPr="003D4CC4" w:rsidRDefault="00337BAD" w:rsidP="00337BAD">
            <w:pPr>
              <w:spacing w:after="0" w:line="240" w:lineRule="auto"/>
              <w:jc w:val="right"/>
              <w:rPr>
                <w:ins w:id="817" w:author="Jon.Richar" w:date="2022-12-13T10:51:00Z"/>
                <w:rFonts w:eastAsia="Times New Roman" w:cstheme="minorHAnsi"/>
                <w:color w:val="000000"/>
                <w:rPrChange w:id="818" w:author="Jon.Richar" w:date="2022-12-13T10:53:00Z">
                  <w:rPr>
                    <w:ins w:id="819" w:author="Jon.Richar" w:date="2022-12-13T10:51:00Z"/>
                    <w:rFonts w:ascii="Calibri" w:eastAsia="Times New Roman" w:hAnsi="Calibri" w:cs="Calibri"/>
                    <w:color w:val="000000"/>
                  </w:rPr>
                </w:rPrChange>
              </w:rPr>
            </w:pPr>
            <w:ins w:id="820" w:author="Jon.Richar" w:date="2022-12-13T10:51:00Z">
              <w:r w:rsidRPr="003D4CC4">
                <w:rPr>
                  <w:rFonts w:eastAsia="Times New Roman" w:cstheme="minorHAnsi"/>
                  <w:color w:val="000000"/>
                  <w:rPrChange w:id="821" w:author="Jon.Richar" w:date="2022-12-13T10:53:00Z">
                    <w:rPr>
                      <w:rFonts w:ascii="Calibri" w:eastAsia="Times New Roman" w:hAnsi="Calibri" w:cs="Calibri"/>
                      <w:color w:val="000000"/>
                    </w:rPr>
                  </w:rPrChange>
                </w:rPr>
                <w:t>0.21</w:t>
              </w:r>
            </w:ins>
          </w:p>
        </w:tc>
        <w:tc>
          <w:tcPr>
            <w:tcW w:w="829" w:type="dxa"/>
            <w:shd w:val="clear" w:color="000000" w:fill="FFFFFF"/>
            <w:noWrap/>
            <w:vAlign w:val="bottom"/>
            <w:hideMark/>
            <w:tcPrChange w:id="822" w:author="Jon.Richar" w:date="2022-12-13T11:16:00Z">
              <w:tcPr>
                <w:tcW w:w="829" w:type="dxa"/>
                <w:gridSpan w:val="2"/>
                <w:shd w:val="clear" w:color="000000" w:fill="FFFFFF"/>
                <w:noWrap/>
                <w:vAlign w:val="bottom"/>
                <w:hideMark/>
              </w:tcPr>
            </w:tcPrChange>
          </w:tcPr>
          <w:p w14:paraId="1F539321" w14:textId="77777777" w:rsidR="00337BAD" w:rsidRPr="003D4CC4" w:rsidRDefault="00337BAD" w:rsidP="00337BAD">
            <w:pPr>
              <w:spacing w:after="0" w:line="240" w:lineRule="auto"/>
              <w:jc w:val="right"/>
              <w:rPr>
                <w:ins w:id="823" w:author="Jon.Richar" w:date="2022-12-13T10:51:00Z"/>
                <w:rFonts w:eastAsia="Times New Roman" w:cstheme="minorHAnsi"/>
                <w:color w:val="000000"/>
                <w:rPrChange w:id="824" w:author="Jon.Richar" w:date="2022-12-13T10:53:00Z">
                  <w:rPr>
                    <w:ins w:id="825" w:author="Jon.Richar" w:date="2022-12-13T10:51:00Z"/>
                    <w:rFonts w:ascii="Calibri" w:eastAsia="Times New Roman" w:hAnsi="Calibri" w:cs="Calibri"/>
                    <w:color w:val="000000"/>
                  </w:rPr>
                </w:rPrChange>
              </w:rPr>
            </w:pPr>
            <w:ins w:id="826" w:author="Jon.Richar" w:date="2022-12-13T10:51:00Z">
              <w:r w:rsidRPr="003D4CC4">
                <w:rPr>
                  <w:rFonts w:eastAsia="Times New Roman" w:cstheme="minorHAnsi"/>
                  <w:color w:val="000000"/>
                  <w:rPrChange w:id="827" w:author="Jon.Richar" w:date="2022-12-13T10:53:00Z">
                    <w:rPr>
                      <w:rFonts w:ascii="Calibri" w:eastAsia="Times New Roman" w:hAnsi="Calibri" w:cs="Calibri"/>
                      <w:color w:val="000000"/>
                    </w:rPr>
                  </w:rPrChange>
                </w:rPr>
                <w:t>-0.01</w:t>
              </w:r>
            </w:ins>
          </w:p>
        </w:tc>
        <w:tc>
          <w:tcPr>
            <w:tcW w:w="611" w:type="dxa"/>
            <w:shd w:val="clear" w:color="000000" w:fill="FFFFFF"/>
            <w:noWrap/>
            <w:vAlign w:val="bottom"/>
            <w:hideMark/>
            <w:tcPrChange w:id="828" w:author="Jon.Richar" w:date="2022-12-13T11:16:00Z">
              <w:tcPr>
                <w:tcW w:w="611" w:type="dxa"/>
                <w:gridSpan w:val="2"/>
                <w:shd w:val="clear" w:color="000000" w:fill="FFFFFF"/>
                <w:noWrap/>
                <w:vAlign w:val="bottom"/>
                <w:hideMark/>
              </w:tcPr>
            </w:tcPrChange>
          </w:tcPr>
          <w:p w14:paraId="64402DBB" w14:textId="77777777" w:rsidR="00337BAD" w:rsidRPr="003D4CC4" w:rsidRDefault="00337BAD" w:rsidP="00337BAD">
            <w:pPr>
              <w:spacing w:after="0" w:line="240" w:lineRule="auto"/>
              <w:jc w:val="right"/>
              <w:rPr>
                <w:ins w:id="829" w:author="Jon.Richar" w:date="2022-12-13T10:51:00Z"/>
                <w:rFonts w:eastAsia="Times New Roman" w:cstheme="minorHAnsi"/>
                <w:color w:val="000000"/>
                <w:rPrChange w:id="830" w:author="Jon.Richar" w:date="2022-12-13T10:53:00Z">
                  <w:rPr>
                    <w:ins w:id="831" w:author="Jon.Richar" w:date="2022-12-13T10:51:00Z"/>
                    <w:rFonts w:ascii="Calibri" w:eastAsia="Times New Roman" w:hAnsi="Calibri" w:cs="Calibri"/>
                    <w:color w:val="000000"/>
                  </w:rPr>
                </w:rPrChange>
              </w:rPr>
            </w:pPr>
            <w:ins w:id="832" w:author="Jon.Richar" w:date="2022-12-13T10:51:00Z">
              <w:r w:rsidRPr="003D4CC4">
                <w:rPr>
                  <w:rFonts w:eastAsia="Times New Roman" w:cstheme="minorHAnsi"/>
                  <w:color w:val="000000"/>
                  <w:rPrChange w:id="833" w:author="Jon.Richar" w:date="2022-12-13T10:53:00Z">
                    <w:rPr>
                      <w:rFonts w:ascii="Calibri" w:eastAsia="Times New Roman" w:hAnsi="Calibri" w:cs="Calibri"/>
                      <w:color w:val="000000"/>
                    </w:rPr>
                  </w:rPrChange>
                </w:rPr>
                <w:t>0.07</w:t>
              </w:r>
            </w:ins>
          </w:p>
        </w:tc>
        <w:tc>
          <w:tcPr>
            <w:tcW w:w="850" w:type="dxa"/>
            <w:shd w:val="clear" w:color="000000" w:fill="FFFFFF"/>
            <w:noWrap/>
            <w:vAlign w:val="bottom"/>
            <w:hideMark/>
            <w:tcPrChange w:id="834" w:author="Jon.Richar" w:date="2022-12-13T11:16:00Z">
              <w:tcPr>
                <w:tcW w:w="850" w:type="dxa"/>
                <w:gridSpan w:val="2"/>
                <w:shd w:val="clear" w:color="000000" w:fill="FFFFFF"/>
                <w:noWrap/>
                <w:vAlign w:val="bottom"/>
                <w:hideMark/>
              </w:tcPr>
            </w:tcPrChange>
          </w:tcPr>
          <w:p w14:paraId="0D27497C" w14:textId="77777777" w:rsidR="00337BAD" w:rsidRPr="003D4CC4" w:rsidRDefault="00337BAD" w:rsidP="00337BAD">
            <w:pPr>
              <w:spacing w:after="0" w:line="240" w:lineRule="auto"/>
              <w:jc w:val="right"/>
              <w:rPr>
                <w:ins w:id="835" w:author="Jon.Richar" w:date="2022-12-13T10:51:00Z"/>
                <w:rFonts w:eastAsia="Times New Roman" w:cstheme="minorHAnsi"/>
                <w:color w:val="000000"/>
                <w:rPrChange w:id="836" w:author="Jon.Richar" w:date="2022-12-13T10:53:00Z">
                  <w:rPr>
                    <w:ins w:id="837" w:author="Jon.Richar" w:date="2022-12-13T10:51:00Z"/>
                    <w:rFonts w:ascii="Calibri" w:eastAsia="Times New Roman" w:hAnsi="Calibri" w:cs="Calibri"/>
                    <w:color w:val="000000"/>
                  </w:rPr>
                </w:rPrChange>
              </w:rPr>
            </w:pPr>
            <w:ins w:id="838" w:author="Jon.Richar" w:date="2022-12-13T10:51:00Z">
              <w:r w:rsidRPr="003D4CC4">
                <w:rPr>
                  <w:rFonts w:eastAsia="Times New Roman" w:cstheme="minorHAnsi"/>
                  <w:color w:val="000000"/>
                  <w:rPrChange w:id="839" w:author="Jon.Richar" w:date="2022-12-13T10:53:00Z">
                    <w:rPr>
                      <w:rFonts w:ascii="Calibri" w:eastAsia="Times New Roman" w:hAnsi="Calibri" w:cs="Calibri"/>
                      <w:color w:val="000000"/>
                    </w:rPr>
                  </w:rPrChange>
                </w:rPr>
                <w:t>0.05</w:t>
              </w:r>
            </w:ins>
          </w:p>
        </w:tc>
        <w:tc>
          <w:tcPr>
            <w:tcW w:w="850" w:type="dxa"/>
            <w:shd w:val="clear" w:color="000000" w:fill="FFFFFF"/>
            <w:noWrap/>
            <w:vAlign w:val="bottom"/>
            <w:hideMark/>
            <w:tcPrChange w:id="840" w:author="Jon.Richar" w:date="2022-12-13T11:16:00Z">
              <w:tcPr>
                <w:tcW w:w="850" w:type="dxa"/>
                <w:gridSpan w:val="2"/>
                <w:shd w:val="clear" w:color="000000" w:fill="FFFFFF"/>
                <w:noWrap/>
                <w:vAlign w:val="bottom"/>
                <w:hideMark/>
              </w:tcPr>
            </w:tcPrChange>
          </w:tcPr>
          <w:p w14:paraId="373AD8C3" w14:textId="77777777" w:rsidR="00337BAD" w:rsidRPr="003D4CC4" w:rsidRDefault="00337BAD" w:rsidP="00337BAD">
            <w:pPr>
              <w:spacing w:after="0" w:line="240" w:lineRule="auto"/>
              <w:jc w:val="right"/>
              <w:rPr>
                <w:ins w:id="841" w:author="Jon.Richar" w:date="2022-12-13T10:51:00Z"/>
                <w:rFonts w:eastAsia="Times New Roman" w:cstheme="minorHAnsi"/>
                <w:color w:val="000000"/>
                <w:rPrChange w:id="842" w:author="Jon.Richar" w:date="2022-12-13T10:53:00Z">
                  <w:rPr>
                    <w:ins w:id="843" w:author="Jon.Richar" w:date="2022-12-13T10:51:00Z"/>
                    <w:rFonts w:ascii="Calibri" w:eastAsia="Times New Roman" w:hAnsi="Calibri" w:cs="Calibri"/>
                    <w:color w:val="000000"/>
                  </w:rPr>
                </w:rPrChange>
              </w:rPr>
            </w:pPr>
            <w:ins w:id="844" w:author="Jon.Richar" w:date="2022-12-13T10:51:00Z">
              <w:r w:rsidRPr="003D4CC4">
                <w:rPr>
                  <w:rFonts w:eastAsia="Times New Roman" w:cstheme="minorHAnsi"/>
                  <w:color w:val="000000"/>
                  <w:rPrChange w:id="845" w:author="Jon.Richar" w:date="2022-12-13T10:53:00Z">
                    <w:rPr>
                      <w:rFonts w:ascii="Calibri" w:eastAsia="Times New Roman" w:hAnsi="Calibri" w:cs="Calibri"/>
                      <w:color w:val="000000"/>
                    </w:rPr>
                  </w:rPrChange>
                </w:rPr>
                <w:t>-0.13</w:t>
              </w:r>
            </w:ins>
          </w:p>
        </w:tc>
        <w:tc>
          <w:tcPr>
            <w:tcW w:w="850" w:type="dxa"/>
            <w:shd w:val="clear" w:color="000000" w:fill="FFFFFF"/>
            <w:noWrap/>
            <w:vAlign w:val="bottom"/>
            <w:hideMark/>
            <w:tcPrChange w:id="846" w:author="Jon.Richar" w:date="2022-12-13T11:16:00Z">
              <w:tcPr>
                <w:tcW w:w="850" w:type="dxa"/>
                <w:gridSpan w:val="2"/>
                <w:shd w:val="clear" w:color="000000" w:fill="FFFFFF"/>
                <w:noWrap/>
                <w:vAlign w:val="bottom"/>
                <w:hideMark/>
              </w:tcPr>
            </w:tcPrChange>
          </w:tcPr>
          <w:p w14:paraId="679A8BF3" w14:textId="77777777" w:rsidR="00337BAD" w:rsidRPr="003D4CC4" w:rsidRDefault="00337BAD" w:rsidP="00337BAD">
            <w:pPr>
              <w:spacing w:after="0" w:line="240" w:lineRule="auto"/>
              <w:jc w:val="right"/>
              <w:rPr>
                <w:ins w:id="847" w:author="Jon.Richar" w:date="2022-12-13T10:51:00Z"/>
                <w:rFonts w:eastAsia="Times New Roman" w:cstheme="minorHAnsi"/>
                <w:color w:val="000000"/>
                <w:rPrChange w:id="848" w:author="Jon.Richar" w:date="2022-12-13T10:53:00Z">
                  <w:rPr>
                    <w:ins w:id="849" w:author="Jon.Richar" w:date="2022-12-13T10:51:00Z"/>
                    <w:rFonts w:ascii="Calibri" w:eastAsia="Times New Roman" w:hAnsi="Calibri" w:cs="Calibri"/>
                    <w:color w:val="000000"/>
                  </w:rPr>
                </w:rPrChange>
              </w:rPr>
            </w:pPr>
            <w:ins w:id="850" w:author="Jon.Richar" w:date="2022-12-13T10:51:00Z">
              <w:r w:rsidRPr="003D4CC4">
                <w:rPr>
                  <w:rFonts w:eastAsia="Times New Roman" w:cstheme="minorHAnsi"/>
                  <w:color w:val="000000"/>
                  <w:rPrChange w:id="851" w:author="Jon.Richar" w:date="2022-12-13T10:53:00Z">
                    <w:rPr>
                      <w:rFonts w:ascii="Calibri" w:eastAsia="Times New Roman" w:hAnsi="Calibri" w:cs="Calibri"/>
                      <w:color w:val="000000"/>
                    </w:rPr>
                  </w:rPrChange>
                </w:rPr>
                <w:t>1.00</w:t>
              </w:r>
            </w:ins>
          </w:p>
        </w:tc>
        <w:tc>
          <w:tcPr>
            <w:tcW w:w="755" w:type="dxa"/>
            <w:shd w:val="clear" w:color="000000" w:fill="FFFFFF"/>
            <w:noWrap/>
            <w:vAlign w:val="bottom"/>
            <w:hideMark/>
            <w:tcPrChange w:id="852" w:author="Jon.Richar" w:date="2022-12-13T11:16:00Z">
              <w:tcPr>
                <w:tcW w:w="755" w:type="dxa"/>
                <w:gridSpan w:val="2"/>
                <w:shd w:val="clear" w:color="000000" w:fill="FFFFFF"/>
                <w:noWrap/>
                <w:vAlign w:val="bottom"/>
                <w:hideMark/>
              </w:tcPr>
            </w:tcPrChange>
          </w:tcPr>
          <w:p w14:paraId="2EF7E4B0" w14:textId="77777777" w:rsidR="00337BAD" w:rsidRPr="003D4CC4" w:rsidRDefault="00337BAD" w:rsidP="00337BAD">
            <w:pPr>
              <w:spacing w:after="0" w:line="240" w:lineRule="auto"/>
              <w:jc w:val="right"/>
              <w:rPr>
                <w:ins w:id="853" w:author="Jon.Richar" w:date="2022-12-13T10:51:00Z"/>
                <w:rFonts w:eastAsia="Times New Roman" w:cstheme="minorHAnsi"/>
                <w:color w:val="000000"/>
                <w:rPrChange w:id="854" w:author="Jon.Richar" w:date="2022-12-13T10:53:00Z">
                  <w:rPr>
                    <w:ins w:id="855" w:author="Jon.Richar" w:date="2022-12-13T10:51:00Z"/>
                    <w:rFonts w:ascii="Calibri" w:eastAsia="Times New Roman" w:hAnsi="Calibri" w:cs="Calibri"/>
                    <w:color w:val="000000"/>
                  </w:rPr>
                </w:rPrChange>
              </w:rPr>
            </w:pPr>
            <w:ins w:id="856" w:author="Jon.Richar" w:date="2022-12-13T10:51:00Z">
              <w:r w:rsidRPr="003D4CC4">
                <w:rPr>
                  <w:rFonts w:eastAsia="Times New Roman" w:cstheme="minorHAnsi"/>
                  <w:color w:val="000000"/>
                  <w:rPrChange w:id="857" w:author="Jon.Richar" w:date="2022-12-13T10:53:00Z">
                    <w:rPr>
                      <w:rFonts w:ascii="Calibri" w:eastAsia="Times New Roman" w:hAnsi="Calibri" w:cs="Calibri"/>
                      <w:color w:val="000000"/>
                    </w:rPr>
                  </w:rPrChange>
                </w:rPr>
                <w:t>0.10</w:t>
              </w:r>
            </w:ins>
          </w:p>
        </w:tc>
      </w:tr>
      <w:tr w:rsidR="003D4CC4" w:rsidRPr="00337BAD" w14:paraId="582EFA90" w14:textId="77777777" w:rsidTr="006E7B69">
        <w:tblPrEx>
          <w:tblPrExChange w:id="858" w:author="Jon.Richar" w:date="2022-12-13T11:16:00Z">
            <w:tblPrEx>
              <w:tblW w:w="10445" w:type="dxa"/>
            </w:tblPrEx>
          </w:tblPrExChange>
        </w:tblPrEx>
        <w:trPr>
          <w:trHeight w:val="440"/>
          <w:ins w:id="859" w:author="Jon.Richar" w:date="2022-12-13T10:51:00Z"/>
          <w:trPrChange w:id="860" w:author="Jon.Richar" w:date="2022-12-13T11:16:00Z">
            <w:trPr>
              <w:trHeight w:val="440"/>
            </w:trPr>
          </w:trPrChange>
        </w:trPr>
        <w:tc>
          <w:tcPr>
            <w:tcW w:w="895" w:type="dxa"/>
            <w:shd w:val="clear" w:color="000000" w:fill="FFFFFF"/>
            <w:noWrap/>
            <w:vAlign w:val="bottom"/>
            <w:hideMark/>
            <w:tcPrChange w:id="861" w:author="Jon.Richar" w:date="2022-12-13T11:16:00Z">
              <w:tcPr>
                <w:tcW w:w="1605" w:type="dxa"/>
                <w:gridSpan w:val="2"/>
                <w:shd w:val="clear" w:color="000000" w:fill="FFFFFF"/>
                <w:noWrap/>
                <w:vAlign w:val="bottom"/>
                <w:hideMark/>
              </w:tcPr>
            </w:tcPrChange>
          </w:tcPr>
          <w:p w14:paraId="46053472" w14:textId="77777777" w:rsidR="00337BAD" w:rsidRPr="003D4CC4" w:rsidRDefault="00337BAD" w:rsidP="00337BAD">
            <w:pPr>
              <w:spacing w:after="0" w:line="240" w:lineRule="auto"/>
              <w:rPr>
                <w:ins w:id="862" w:author="Jon.Richar" w:date="2022-12-13T10:51:00Z"/>
                <w:rFonts w:eastAsia="Times New Roman" w:cstheme="minorHAnsi"/>
                <w:color w:val="000000"/>
                <w:rPrChange w:id="863" w:author="Jon.Richar" w:date="2022-12-13T10:53:00Z">
                  <w:rPr>
                    <w:ins w:id="864" w:author="Jon.Richar" w:date="2022-12-13T10:51:00Z"/>
                    <w:rFonts w:ascii="Calibri" w:eastAsia="Times New Roman" w:hAnsi="Calibri" w:cs="Calibri"/>
                    <w:color w:val="000000"/>
                  </w:rPr>
                </w:rPrChange>
              </w:rPr>
            </w:pPr>
            <w:ins w:id="865" w:author="Jon.Richar" w:date="2022-12-13T10:51:00Z">
              <w:r w:rsidRPr="003D4CC4">
                <w:rPr>
                  <w:rFonts w:eastAsia="Times New Roman" w:cstheme="minorHAnsi"/>
                  <w:color w:val="000000"/>
                  <w:rPrChange w:id="866" w:author="Jon.Richar" w:date="2022-12-13T10:53:00Z">
                    <w:rPr>
                      <w:rFonts w:ascii="Calibri" w:eastAsia="Times New Roman" w:hAnsi="Calibri" w:cs="Calibri"/>
                      <w:color w:val="000000"/>
                    </w:rPr>
                  </w:rPrChange>
                </w:rPr>
                <w:t>NE wind</w:t>
              </w:r>
            </w:ins>
          </w:p>
        </w:tc>
        <w:tc>
          <w:tcPr>
            <w:tcW w:w="920" w:type="dxa"/>
            <w:shd w:val="clear" w:color="000000" w:fill="FFFFFF"/>
            <w:noWrap/>
            <w:vAlign w:val="bottom"/>
            <w:hideMark/>
            <w:tcPrChange w:id="867" w:author="Jon.Richar" w:date="2022-12-13T11:16:00Z">
              <w:tcPr>
                <w:tcW w:w="820" w:type="dxa"/>
                <w:gridSpan w:val="2"/>
                <w:shd w:val="clear" w:color="000000" w:fill="FFFFFF"/>
                <w:noWrap/>
                <w:vAlign w:val="bottom"/>
                <w:hideMark/>
              </w:tcPr>
            </w:tcPrChange>
          </w:tcPr>
          <w:p w14:paraId="50B9D61A" w14:textId="77777777" w:rsidR="00337BAD" w:rsidRPr="003D4CC4" w:rsidRDefault="00337BAD" w:rsidP="00337BAD">
            <w:pPr>
              <w:spacing w:after="0" w:line="240" w:lineRule="auto"/>
              <w:jc w:val="right"/>
              <w:rPr>
                <w:ins w:id="868" w:author="Jon.Richar" w:date="2022-12-13T10:51:00Z"/>
                <w:rFonts w:eastAsia="Times New Roman" w:cstheme="minorHAnsi"/>
                <w:color w:val="000000"/>
                <w:rPrChange w:id="869" w:author="Jon.Richar" w:date="2022-12-13T10:53:00Z">
                  <w:rPr>
                    <w:ins w:id="870" w:author="Jon.Richar" w:date="2022-12-13T10:51:00Z"/>
                    <w:rFonts w:ascii="Calibri" w:eastAsia="Times New Roman" w:hAnsi="Calibri" w:cs="Calibri"/>
                    <w:color w:val="000000"/>
                  </w:rPr>
                </w:rPrChange>
              </w:rPr>
            </w:pPr>
            <w:ins w:id="871" w:author="Jon.Richar" w:date="2022-12-13T10:51:00Z">
              <w:r w:rsidRPr="003D4CC4">
                <w:rPr>
                  <w:rFonts w:eastAsia="Times New Roman" w:cstheme="minorHAnsi"/>
                  <w:color w:val="000000"/>
                  <w:rPrChange w:id="872" w:author="Jon.Richar" w:date="2022-12-13T10:53:00Z">
                    <w:rPr>
                      <w:rFonts w:ascii="Calibri" w:eastAsia="Times New Roman" w:hAnsi="Calibri" w:cs="Calibri"/>
                      <w:color w:val="000000"/>
                    </w:rPr>
                  </w:rPrChange>
                </w:rPr>
                <w:t>-0.30</w:t>
              </w:r>
            </w:ins>
          </w:p>
        </w:tc>
        <w:tc>
          <w:tcPr>
            <w:tcW w:w="829" w:type="dxa"/>
            <w:shd w:val="clear" w:color="000000" w:fill="FFFFFF"/>
            <w:noWrap/>
            <w:vAlign w:val="bottom"/>
            <w:hideMark/>
            <w:tcPrChange w:id="873" w:author="Jon.Richar" w:date="2022-12-13T11:16:00Z">
              <w:tcPr>
                <w:tcW w:w="829" w:type="dxa"/>
                <w:gridSpan w:val="2"/>
                <w:shd w:val="clear" w:color="000000" w:fill="FFFFFF"/>
                <w:noWrap/>
                <w:vAlign w:val="bottom"/>
                <w:hideMark/>
              </w:tcPr>
            </w:tcPrChange>
          </w:tcPr>
          <w:p w14:paraId="04577160" w14:textId="77777777" w:rsidR="00337BAD" w:rsidRPr="003D4CC4" w:rsidRDefault="00337BAD" w:rsidP="00337BAD">
            <w:pPr>
              <w:spacing w:after="0" w:line="240" w:lineRule="auto"/>
              <w:jc w:val="right"/>
              <w:rPr>
                <w:ins w:id="874" w:author="Jon.Richar" w:date="2022-12-13T10:51:00Z"/>
                <w:rFonts w:eastAsia="Times New Roman" w:cstheme="minorHAnsi"/>
                <w:color w:val="000000"/>
                <w:rPrChange w:id="875" w:author="Jon.Richar" w:date="2022-12-13T10:53:00Z">
                  <w:rPr>
                    <w:ins w:id="876" w:author="Jon.Richar" w:date="2022-12-13T10:51:00Z"/>
                    <w:rFonts w:ascii="Calibri" w:eastAsia="Times New Roman" w:hAnsi="Calibri" w:cs="Calibri"/>
                    <w:color w:val="000000"/>
                  </w:rPr>
                </w:rPrChange>
              </w:rPr>
            </w:pPr>
            <w:ins w:id="877" w:author="Jon.Richar" w:date="2022-12-13T10:51:00Z">
              <w:r w:rsidRPr="003D4CC4">
                <w:rPr>
                  <w:rFonts w:eastAsia="Times New Roman" w:cstheme="minorHAnsi"/>
                  <w:color w:val="000000"/>
                  <w:rPrChange w:id="878" w:author="Jon.Richar" w:date="2022-12-13T10:53:00Z">
                    <w:rPr>
                      <w:rFonts w:ascii="Calibri" w:eastAsia="Times New Roman" w:hAnsi="Calibri" w:cs="Calibri"/>
                      <w:color w:val="000000"/>
                    </w:rPr>
                  </w:rPrChange>
                </w:rPr>
                <w:t>-0.08</w:t>
              </w:r>
            </w:ins>
          </w:p>
        </w:tc>
        <w:tc>
          <w:tcPr>
            <w:tcW w:w="850" w:type="dxa"/>
            <w:shd w:val="clear" w:color="000000" w:fill="FFFFFF"/>
            <w:noWrap/>
            <w:vAlign w:val="bottom"/>
            <w:hideMark/>
            <w:tcPrChange w:id="879" w:author="Jon.Richar" w:date="2022-12-13T11:16:00Z">
              <w:tcPr>
                <w:tcW w:w="850" w:type="dxa"/>
                <w:gridSpan w:val="2"/>
                <w:shd w:val="clear" w:color="000000" w:fill="FFFFFF"/>
                <w:noWrap/>
                <w:vAlign w:val="bottom"/>
                <w:hideMark/>
              </w:tcPr>
            </w:tcPrChange>
          </w:tcPr>
          <w:p w14:paraId="29A51FC2" w14:textId="77777777" w:rsidR="00337BAD" w:rsidRPr="003D4CC4" w:rsidRDefault="00337BAD" w:rsidP="00337BAD">
            <w:pPr>
              <w:spacing w:after="0" w:line="240" w:lineRule="auto"/>
              <w:jc w:val="right"/>
              <w:rPr>
                <w:ins w:id="880" w:author="Jon.Richar" w:date="2022-12-13T10:51:00Z"/>
                <w:rFonts w:eastAsia="Times New Roman" w:cstheme="minorHAnsi"/>
                <w:color w:val="000000"/>
                <w:rPrChange w:id="881" w:author="Jon.Richar" w:date="2022-12-13T10:53:00Z">
                  <w:rPr>
                    <w:ins w:id="882" w:author="Jon.Richar" w:date="2022-12-13T10:51:00Z"/>
                    <w:rFonts w:ascii="Calibri" w:eastAsia="Times New Roman" w:hAnsi="Calibri" w:cs="Calibri"/>
                    <w:color w:val="000000"/>
                  </w:rPr>
                </w:rPrChange>
              </w:rPr>
            </w:pPr>
            <w:ins w:id="883" w:author="Jon.Richar" w:date="2022-12-13T10:51:00Z">
              <w:r w:rsidRPr="003D4CC4">
                <w:rPr>
                  <w:rFonts w:eastAsia="Times New Roman" w:cstheme="minorHAnsi"/>
                  <w:color w:val="000000"/>
                  <w:rPrChange w:id="884" w:author="Jon.Richar" w:date="2022-12-13T10:53:00Z">
                    <w:rPr>
                      <w:rFonts w:ascii="Calibri" w:eastAsia="Times New Roman" w:hAnsi="Calibri" w:cs="Calibri"/>
                      <w:color w:val="000000"/>
                    </w:rPr>
                  </w:rPrChange>
                </w:rPr>
                <w:t>0.03</w:t>
              </w:r>
            </w:ins>
          </w:p>
        </w:tc>
        <w:tc>
          <w:tcPr>
            <w:tcW w:w="631" w:type="dxa"/>
            <w:shd w:val="clear" w:color="000000" w:fill="FFFFFF"/>
            <w:noWrap/>
            <w:vAlign w:val="bottom"/>
            <w:hideMark/>
            <w:tcPrChange w:id="885" w:author="Jon.Richar" w:date="2022-12-13T11:16:00Z">
              <w:tcPr>
                <w:tcW w:w="631" w:type="dxa"/>
                <w:gridSpan w:val="2"/>
                <w:shd w:val="clear" w:color="000000" w:fill="FFFFFF"/>
                <w:noWrap/>
                <w:vAlign w:val="bottom"/>
                <w:hideMark/>
              </w:tcPr>
            </w:tcPrChange>
          </w:tcPr>
          <w:p w14:paraId="3EC00B93" w14:textId="77777777" w:rsidR="00337BAD" w:rsidRPr="003D4CC4" w:rsidRDefault="00337BAD" w:rsidP="00337BAD">
            <w:pPr>
              <w:spacing w:after="0" w:line="240" w:lineRule="auto"/>
              <w:jc w:val="right"/>
              <w:rPr>
                <w:ins w:id="886" w:author="Jon.Richar" w:date="2022-12-13T10:51:00Z"/>
                <w:rFonts w:eastAsia="Times New Roman" w:cstheme="minorHAnsi"/>
                <w:color w:val="000000"/>
                <w:rPrChange w:id="887" w:author="Jon.Richar" w:date="2022-12-13T10:53:00Z">
                  <w:rPr>
                    <w:ins w:id="888" w:author="Jon.Richar" w:date="2022-12-13T10:51:00Z"/>
                    <w:rFonts w:ascii="Calibri" w:eastAsia="Times New Roman" w:hAnsi="Calibri" w:cs="Calibri"/>
                    <w:color w:val="000000"/>
                  </w:rPr>
                </w:rPrChange>
              </w:rPr>
            </w:pPr>
            <w:ins w:id="889" w:author="Jon.Richar" w:date="2022-12-13T10:51:00Z">
              <w:r w:rsidRPr="003D4CC4">
                <w:rPr>
                  <w:rFonts w:eastAsia="Times New Roman" w:cstheme="minorHAnsi"/>
                  <w:color w:val="000000"/>
                  <w:rPrChange w:id="890" w:author="Jon.Richar" w:date="2022-12-13T10:53:00Z">
                    <w:rPr>
                      <w:rFonts w:ascii="Calibri" w:eastAsia="Times New Roman" w:hAnsi="Calibri" w:cs="Calibri"/>
                      <w:color w:val="000000"/>
                    </w:rPr>
                  </w:rPrChange>
                </w:rPr>
                <w:t>0.08</w:t>
              </w:r>
            </w:ins>
          </w:p>
        </w:tc>
        <w:tc>
          <w:tcPr>
            <w:tcW w:w="965" w:type="dxa"/>
            <w:shd w:val="clear" w:color="000000" w:fill="FFFFFF"/>
            <w:noWrap/>
            <w:vAlign w:val="bottom"/>
            <w:hideMark/>
            <w:tcPrChange w:id="891" w:author="Jon.Richar" w:date="2022-12-13T11:16:00Z">
              <w:tcPr>
                <w:tcW w:w="965" w:type="dxa"/>
                <w:gridSpan w:val="2"/>
                <w:shd w:val="clear" w:color="000000" w:fill="FFFFFF"/>
                <w:noWrap/>
                <w:vAlign w:val="bottom"/>
                <w:hideMark/>
              </w:tcPr>
            </w:tcPrChange>
          </w:tcPr>
          <w:p w14:paraId="6888E5C9" w14:textId="77777777" w:rsidR="00337BAD" w:rsidRPr="003D4CC4" w:rsidRDefault="00337BAD" w:rsidP="00337BAD">
            <w:pPr>
              <w:spacing w:after="0" w:line="240" w:lineRule="auto"/>
              <w:jc w:val="right"/>
              <w:rPr>
                <w:ins w:id="892" w:author="Jon.Richar" w:date="2022-12-13T10:51:00Z"/>
                <w:rFonts w:eastAsia="Times New Roman" w:cstheme="minorHAnsi"/>
                <w:color w:val="000000"/>
                <w:rPrChange w:id="893" w:author="Jon.Richar" w:date="2022-12-13T10:53:00Z">
                  <w:rPr>
                    <w:ins w:id="894" w:author="Jon.Richar" w:date="2022-12-13T10:51:00Z"/>
                    <w:rFonts w:ascii="Calibri" w:eastAsia="Times New Roman" w:hAnsi="Calibri" w:cs="Calibri"/>
                    <w:color w:val="000000"/>
                  </w:rPr>
                </w:rPrChange>
              </w:rPr>
            </w:pPr>
            <w:ins w:id="895" w:author="Jon.Richar" w:date="2022-12-13T10:51:00Z">
              <w:r w:rsidRPr="003D4CC4">
                <w:rPr>
                  <w:rFonts w:eastAsia="Times New Roman" w:cstheme="minorHAnsi"/>
                  <w:color w:val="000000"/>
                  <w:rPrChange w:id="896" w:author="Jon.Richar" w:date="2022-12-13T10:53:00Z">
                    <w:rPr>
                      <w:rFonts w:ascii="Calibri" w:eastAsia="Times New Roman" w:hAnsi="Calibri" w:cs="Calibri"/>
                      <w:color w:val="000000"/>
                    </w:rPr>
                  </w:rPrChange>
                </w:rPr>
                <w:t>0.11</w:t>
              </w:r>
            </w:ins>
          </w:p>
        </w:tc>
        <w:tc>
          <w:tcPr>
            <w:tcW w:w="829" w:type="dxa"/>
            <w:shd w:val="clear" w:color="000000" w:fill="FFFFFF"/>
            <w:noWrap/>
            <w:vAlign w:val="bottom"/>
            <w:hideMark/>
            <w:tcPrChange w:id="897" w:author="Jon.Richar" w:date="2022-12-13T11:16:00Z">
              <w:tcPr>
                <w:tcW w:w="829" w:type="dxa"/>
                <w:gridSpan w:val="2"/>
                <w:shd w:val="clear" w:color="000000" w:fill="FFFFFF"/>
                <w:noWrap/>
                <w:vAlign w:val="bottom"/>
                <w:hideMark/>
              </w:tcPr>
            </w:tcPrChange>
          </w:tcPr>
          <w:p w14:paraId="66E432A0" w14:textId="77777777" w:rsidR="00337BAD" w:rsidRPr="003D4CC4" w:rsidRDefault="00337BAD" w:rsidP="00337BAD">
            <w:pPr>
              <w:spacing w:after="0" w:line="240" w:lineRule="auto"/>
              <w:jc w:val="right"/>
              <w:rPr>
                <w:ins w:id="898" w:author="Jon.Richar" w:date="2022-12-13T10:51:00Z"/>
                <w:rFonts w:eastAsia="Times New Roman" w:cstheme="minorHAnsi"/>
                <w:color w:val="000000"/>
                <w:rPrChange w:id="899" w:author="Jon.Richar" w:date="2022-12-13T10:53:00Z">
                  <w:rPr>
                    <w:ins w:id="900" w:author="Jon.Richar" w:date="2022-12-13T10:51:00Z"/>
                    <w:rFonts w:ascii="Calibri" w:eastAsia="Times New Roman" w:hAnsi="Calibri" w:cs="Calibri"/>
                    <w:color w:val="000000"/>
                  </w:rPr>
                </w:rPrChange>
              </w:rPr>
            </w:pPr>
            <w:ins w:id="901" w:author="Jon.Richar" w:date="2022-12-13T10:51:00Z">
              <w:r w:rsidRPr="003D4CC4">
                <w:rPr>
                  <w:rFonts w:eastAsia="Times New Roman" w:cstheme="minorHAnsi"/>
                  <w:color w:val="000000"/>
                  <w:rPrChange w:id="902" w:author="Jon.Richar" w:date="2022-12-13T10:53:00Z">
                    <w:rPr>
                      <w:rFonts w:ascii="Calibri" w:eastAsia="Times New Roman" w:hAnsi="Calibri" w:cs="Calibri"/>
                      <w:color w:val="000000"/>
                    </w:rPr>
                  </w:rPrChange>
                </w:rPr>
                <w:t>0.12</w:t>
              </w:r>
            </w:ins>
          </w:p>
        </w:tc>
        <w:tc>
          <w:tcPr>
            <w:tcW w:w="611" w:type="dxa"/>
            <w:shd w:val="clear" w:color="000000" w:fill="FFFFFF"/>
            <w:noWrap/>
            <w:vAlign w:val="bottom"/>
            <w:hideMark/>
            <w:tcPrChange w:id="903" w:author="Jon.Richar" w:date="2022-12-13T11:16:00Z">
              <w:tcPr>
                <w:tcW w:w="611" w:type="dxa"/>
                <w:gridSpan w:val="2"/>
                <w:shd w:val="clear" w:color="000000" w:fill="FFFFFF"/>
                <w:noWrap/>
                <w:vAlign w:val="bottom"/>
                <w:hideMark/>
              </w:tcPr>
            </w:tcPrChange>
          </w:tcPr>
          <w:p w14:paraId="5B76FF76" w14:textId="77777777" w:rsidR="00337BAD" w:rsidRPr="003D4CC4" w:rsidRDefault="00337BAD" w:rsidP="00337BAD">
            <w:pPr>
              <w:spacing w:after="0" w:line="240" w:lineRule="auto"/>
              <w:jc w:val="right"/>
              <w:rPr>
                <w:ins w:id="904" w:author="Jon.Richar" w:date="2022-12-13T10:51:00Z"/>
                <w:rFonts w:eastAsia="Times New Roman" w:cstheme="minorHAnsi"/>
                <w:color w:val="000000"/>
                <w:rPrChange w:id="905" w:author="Jon.Richar" w:date="2022-12-13T10:53:00Z">
                  <w:rPr>
                    <w:ins w:id="906" w:author="Jon.Richar" w:date="2022-12-13T10:51:00Z"/>
                    <w:rFonts w:ascii="Calibri" w:eastAsia="Times New Roman" w:hAnsi="Calibri" w:cs="Calibri"/>
                    <w:color w:val="000000"/>
                  </w:rPr>
                </w:rPrChange>
              </w:rPr>
            </w:pPr>
            <w:ins w:id="907" w:author="Jon.Richar" w:date="2022-12-13T10:51:00Z">
              <w:r w:rsidRPr="003D4CC4">
                <w:rPr>
                  <w:rFonts w:eastAsia="Times New Roman" w:cstheme="minorHAnsi"/>
                  <w:color w:val="000000"/>
                  <w:rPrChange w:id="908" w:author="Jon.Richar" w:date="2022-12-13T10:53:00Z">
                    <w:rPr>
                      <w:rFonts w:ascii="Calibri" w:eastAsia="Times New Roman" w:hAnsi="Calibri" w:cs="Calibri"/>
                      <w:color w:val="000000"/>
                    </w:rPr>
                  </w:rPrChange>
                </w:rPr>
                <w:t>-0.35</w:t>
              </w:r>
            </w:ins>
          </w:p>
        </w:tc>
        <w:tc>
          <w:tcPr>
            <w:tcW w:w="850" w:type="dxa"/>
            <w:shd w:val="clear" w:color="000000" w:fill="FFFFFF"/>
            <w:noWrap/>
            <w:vAlign w:val="bottom"/>
            <w:hideMark/>
            <w:tcPrChange w:id="909" w:author="Jon.Richar" w:date="2022-12-13T11:16:00Z">
              <w:tcPr>
                <w:tcW w:w="850" w:type="dxa"/>
                <w:gridSpan w:val="2"/>
                <w:shd w:val="clear" w:color="000000" w:fill="FFFFFF"/>
                <w:noWrap/>
                <w:vAlign w:val="bottom"/>
                <w:hideMark/>
              </w:tcPr>
            </w:tcPrChange>
          </w:tcPr>
          <w:p w14:paraId="7F333BD0" w14:textId="77777777" w:rsidR="00337BAD" w:rsidRPr="003D4CC4" w:rsidRDefault="00337BAD" w:rsidP="00337BAD">
            <w:pPr>
              <w:spacing w:after="0" w:line="240" w:lineRule="auto"/>
              <w:jc w:val="right"/>
              <w:rPr>
                <w:ins w:id="910" w:author="Jon.Richar" w:date="2022-12-13T10:51:00Z"/>
                <w:rFonts w:eastAsia="Times New Roman" w:cstheme="minorHAnsi"/>
                <w:color w:val="000000"/>
                <w:rPrChange w:id="911" w:author="Jon.Richar" w:date="2022-12-13T10:53:00Z">
                  <w:rPr>
                    <w:ins w:id="912" w:author="Jon.Richar" w:date="2022-12-13T10:51:00Z"/>
                    <w:rFonts w:ascii="Calibri" w:eastAsia="Times New Roman" w:hAnsi="Calibri" w:cs="Calibri"/>
                    <w:color w:val="000000"/>
                  </w:rPr>
                </w:rPrChange>
              </w:rPr>
            </w:pPr>
            <w:ins w:id="913" w:author="Jon.Richar" w:date="2022-12-13T10:51:00Z">
              <w:r w:rsidRPr="003D4CC4">
                <w:rPr>
                  <w:rFonts w:eastAsia="Times New Roman" w:cstheme="minorHAnsi"/>
                  <w:color w:val="000000"/>
                  <w:rPrChange w:id="914" w:author="Jon.Richar" w:date="2022-12-13T10:53:00Z">
                    <w:rPr>
                      <w:rFonts w:ascii="Calibri" w:eastAsia="Times New Roman" w:hAnsi="Calibri" w:cs="Calibri"/>
                      <w:color w:val="000000"/>
                    </w:rPr>
                  </w:rPrChange>
                </w:rPr>
                <w:t>-0.31</w:t>
              </w:r>
            </w:ins>
          </w:p>
        </w:tc>
        <w:tc>
          <w:tcPr>
            <w:tcW w:w="850" w:type="dxa"/>
            <w:shd w:val="clear" w:color="000000" w:fill="FFFFFF"/>
            <w:noWrap/>
            <w:vAlign w:val="bottom"/>
            <w:hideMark/>
            <w:tcPrChange w:id="915" w:author="Jon.Richar" w:date="2022-12-13T11:16:00Z">
              <w:tcPr>
                <w:tcW w:w="850" w:type="dxa"/>
                <w:gridSpan w:val="2"/>
                <w:shd w:val="clear" w:color="000000" w:fill="FFFFFF"/>
                <w:noWrap/>
                <w:vAlign w:val="bottom"/>
                <w:hideMark/>
              </w:tcPr>
            </w:tcPrChange>
          </w:tcPr>
          <w:p w14:paraId="6B8A949E" w14:textId="77777777" w:rsidR="00337BAD" w:rsidRPr="003D4CC4" w:rsidRDefault="00337BAD" w:rsidP="00337BAD">
            <w:pPr>
              <w:spacing w:after="0" w:line="240" w:lineRule="auto"/>
              <w:jc w:val="right"/>
              <w:rPr>
                <w:ins w:id="916" w:author="Jon.Richar" w:date="2022-12-13T10:51:00Z"/>
                <w:rFonts w:eastAsia="Times New Roman" w:cstheme="minorHAnsi"/>
                <w:color w:val="000000"/>
                <w:rPrChange w:id="917" w:author="Jon.Richar" w:date="2022-12-13T10:53:00Z">
                  <w:rPr>
                    <w:ins w:id="918" w:author="Jon.Richar" w:date="2022-12-13T10:51:00Z"/>
                    <w:rFonts w:ascii="Calibri" w:eastAsia="Times New Roman" w:hAnsi="Calibri" w:cs="Calibri"/>
                    <w:color w:val="000000"/>
                  </w:rPr>
                </w:rPrChange>
              </w:rPr>
            </w:pPr>
            <w:ins w:id="919" w:author="Jon.Richar" w:date="2022-12-13T10:51:00Z">
              <w:r w:rsidRPr="003D4CC4">
                <w:rPr>
                  <w:rFonts w:eastAsia="Times New Roman" w:cstheme="minorHAnsi"/>
                  <w:color w:val="000000"/>
                  <w:rPrChange w:id="920" w:author="Jon.Richar" w:date="2022-12-13T10:53:00Z">
                    <w:rPr>
                      <w:rFonts w:ascii="Calibri" w:eastAsia="Times New Roman" w:hAnsi="Calibri" w:cs="Calibri"/>
                      <w:color w:val="000000"/>
                    </w:rPr>
                  </w:rPrChange>
                </w:rPr>
                <w:t>0.43</w:t>
              </w:r>
            </w:ins>
          </w:p>
        </w:tc>
        <w:tc>
          <w:tcPr>
            <w:tcW w:w="850" w:type="dxa"/>
            <w:shd w:val="clear" w:color="000000" w:fill="FFFFFF"/>
            <w:noWrap/>
            <w:vAlign w:val="bottom"/>
            <w:hideMark/>
            <w:tcPrChange w:id="921" w:author="Jon.Richar" w:date="2022-12-13T11:16:00Z">
              <w:tcPr>
                <w:tcW w:w="850" w:type="dxa"/>
                <w:gridSpan w:val="2"/>
                <w:shd w:val="clear" w:color="000000" w:fill="FFFFFF"/>
                <w:noWrap/>
                <w:vAlign w:val="bottom"/>
                <w:hideMark/>
              </w:tcPr>
            </w:tcPrChange>
          </w:tcPr>
          <w:p w14:paraId="3E746D8E" w14:textId="77777777" w:rsidR="00337BAD" w:rsidRPr="003D4CC4" w:rsidRDefault="00337BAD" w:rsidP="00337BAD">
            <w:pPr>
              <w:spacing w:after="0" w:line="240" w:lineRule="auto"/>
              <w:jc w:val="right"/>
              <w:rPr>
                <w:ins w:id="922" w:author="Jon.Richar" w:date="2022-12-13T10:51:00Z"/>
                <w:rFonts w:eastAsia="Times New Roman" w:cstheme="minorHAnsi"/>
                <w:color w:val="000000"/>
                <w:rPrChange w:id="923" w:author="Jon.Richar" w:date="2022-12-13T10:53:00Z">
                  <w:rPr>
                    <w:ins w:id="924" w:author="Jon.Richar" w:date="2022-12-13T10:51:00Z"/>
                    <w:rFonts w:ascii="Calibri" w:eastAsia="Times New Roman" w:hAnsi="Calibri" w:cs="Calibri"/>
                    <w:color w:val="000000"/>
                  </w:rPr>
                </w:rPrChange>
              </w:rPr>
            </w:pPr>
            <w:ins w:id="925" w:author="Jon.Richar" w:date="2022-12-13T10:51:00Z">
              <w:r w:rsidRPr="003D4CC4">
                <w:rPr>
                  <w:rFonts w:eastAsia="Times New Roman" w:cstheme="minorHAnsi"/>
                  <w:color w:val="000000"/>
                  <w:rPrChange w:id="926" w:author="Jon.Richar" w:date="2022-12-13T10:53:00Z">
                    <w:rPr>
                      <w:rFonts w:ascii="Calibri" w:eastAsia="Times New Roman" w:hAnsi="Calibri" w:cs="Calibri"/>
                      <w:color w:val="000000"/>
                    </w:rPr>
                  </w:rPrChange>
                </w:rPr>
                <w:t>0.10</w:t>
              </w:r>
            </w:ins>
          </w:p>
        </w:tc>
        <w:tc>
          <w:tcPr>
            <w:tcW w:w="755" w:type="dxa"/>
            <w:shd w:val="clear" w:color="000000" w:fill="FFFFFF"/>
            <w:noWrap/>
            <w:vAlign w:val="bottom"/>
            <w:hideMark/>
            <w:tcPrChange w:id="927" w:author="Jon.Richar" w:date="2022-12-13T11:16:00Z">
              <w:tcPr>
                <w:tcW w:w="755" w:type="dxa"/>
                <w:gridSpan w:val="2"/>
                <w:shd w:val="clear" w:color="000000" w:fill="FFFFFF"/>
                <w:noWrap/>
                <w:vAlign w:val="bottom"/>
                <w:hideMark/>
              </w:tcPr>
            </w:tcPrChange>
          </w:tcPr>
          <w:p w14:paraId="139BB9AE" w14:textId="77777777" w:rsidR="00337BAD" w:rsidRPr="003D4CC4" w:rsidRDefault="00337BAD" w:rsidP="00337BAD">
            <w:pPr>
              <w:spacing w:after="0" w:line="240" w:lineRule="auto"/>
              <w:jc w:val="right"/>
              <w:rPr>
                <w:ins w:id="928" w:author="Jon.Richar" w:date="2022-12-13T10:51:00Z"/>
                <w:rFonts w:eastAsia="Times New Roman" w:cstheme="minorHAnsi"/>
                <w:color w:val="000000"/>
                <w:rPrChange w:id="929" w:author="Jon.Richar" w:date="2022-12-13T10:53:00Z">
                  <w:rPr>
                    <w:ins w:id="930" w:author="Jon.Richar" w:date="2022-12-13T10:51:00Z"/>
                    <w:rFonts w:ascii="Calibri" w:eastAsia="Times New Roman" w:hAnsi="Calibri" w:cs="Calibri"/>
                    <w:color w:val="000000"/>
                  </w:rPr>
                </w:rPrChange>
              </w:rPr>
            </w:pPr>
            <w:ins w:id="931" w:author="Jon.Richar" w:date="2022-12-13T10:51:00Z">
              <w:r w:rsidRPr="003D4CC4">
                <w:rPr>
                  <w:rFonts w:eastAsia="Times New Roman" w:cstheme="minorHAnsi"/>
                  <w:color w:val="000000"/>
                  <w:rPrChange w:id="932" w:author="Jon.Richar" w:date="2022-12-13T10:53:00Z">
                    <w:rPr>
                      <w:rFonts w:ascii="Calibri" w:eastAsia="Times New Roman" w:hAnsi="Calibri" w:cs="Calibri"/>
                      <w:color w:val="000000"/>
                    </w:rPr>
                  </w:rPrChange>
                </w:rPr>
                <w:t>1.00</w:t>
              </w:r>
            </w:ins>
          </w:p>
        </w:tc>
      </w:tr>
    </w:tbl>
    <w:p w14:paraId="086B701F" w14:textId="109A08B3" w:rsidR="00337BAD" w:rsidRDefault="00337BAD" w:rsidP="0037113C">
      <w:pPr>
        <w:spacing w:line="480" w:lineRule="auto"/>
        <w:rPr>
          <w:ins w:id="933" w:author="Jon.Richar" w:date="2022-12-13T10:51:00Z"/>
          <w:rFonts w:ascii="Times New Roman" w:hAnsi="Times New Roman" w:cs="Times New Roman"/>
          <w:sz w:val="24"/>
          <w:szCs w:val="24"/>
        </w:rPr>
      </w:pPr>
    </w:p>
    <w:p w14:paraId="77607CA9" w14:textId="739082D1" w:rsidR="003D4CC4" w:rsidRDefault="003D4CC4" w:rsidP="0037113C">
      <w:pPr>
        <w:spacing w:line="480" w:lineRule="auto"/>
        <w:rPr>
          <w:ins w:id="934" w:author="Jon.Richar" w:date="2022-12-13T10:53:00Z"/>
          <w:rFonts w:ascii="Times New Roman" w:hAnsi="Times New Roman" w:cs="Times New Roman"/>
          <w:sz w:val="24"/>
          <w:szCs w:val="24"/>
        </w:rPr>
      </w:pPr>
      <w:ins w:id="935" w:author="Jon.Richar" w:date="2022-12-13T10:51:00Z">
        <w:r>
          <w:rPr>
            <w:rFonts w:ascii="Times New Roman" w:hAnsi="Times New Roman" w:cs="Times New Roman"/>
            <w:sz w:val="24"/>
            <w:szCs w:val="24"/>
          </w:rPr>
          <w:t>Table 3</w:t>
        </w:r>
        <w:r w:rsidR="00337BAD">
          <w:rPr>
            <w:rFonts w:ascii="Times New Roman" w:hAnsi="Times New Roman" w:cs="Times New Roman"/>
            <w:sz w:val="24"/>
            <w:szCs w:val="24"/>
          </w:rPr>
          <w:t>. Correlations among investigated biophysical variables</w:t>
        </w:r>
      </w:ins>
      <w:ins w:id="936" w:author="Jon.Richar" w:date="2022-12-13T10:52:00Z">
        <w:r w:rsidR="00337BAD">
          <w:rPr>
            <w:rFonts w:ascii="Times New Roman" w:hAnsi="Times New Roman" w:cs="Times New Roman"/>
            <w:sz w:val="24"/>
            <w:szCs w:val="24"/>
          </w:rPr>
          <w:t xml:space="preserve"> for era 1</w:t>
        </w:r>
      </w:ins>
      <w:ins w:id="937" w:author="Jon.Richar" w:date="2022-12-13T10:53:00Z">
        <w:r>
          <w:rPr>
            <w:rFonts w:ascii="Times New Roman" w:hAnsi="Times New Roman" w:cs="Times New Roman"/>
            <w:sz w:val="24"/>
            <w:szCs w:val="24"/>
          </w:rPr>
          <w:t>.</w:t>
        </w:r>
      </w:ins>
    </w:p>
    <w:p w14:paraId="6A46ACEB" w14:textId="77777777" w:rsidR="003D4CC4" w:rsidDel="00337BAD" w:rsidRDefault="003D4CC4" w:rsidP="0037113C">
      <w:pPr>
        <w:spacing w:line="480" w:lineRule="auto"/>
        <w:rPr>
          <w:ins w:id="938" w:author="Jon.Richar" w:date="2022-12-13T10:53:00Z"/>
          <w:rFonts w:ascii="Times New Roman" w:hAnsi="Times New Roman" w:cs="Times New Roman"/>
          <w:sz w:val="24"/>
          <w:szCs w:val="24"/>
        </w:rPr>
      </w:pPr>
      <w:ins w:id="939" w:author="Jon.Richar" w:date="2022-12-13T10:53:00Z">
        <w:r>
          <w:rPr>
            <w:rFonts w:ascii="Times New Roman" w:hAnsi="Times New Roman" w:cs="Times New Roman"/>
            <w:sz w:val="24"/>
            <w:szCs w:val="24"/>
          </w:rPr>
          <w:br w:type="column"/>
        </w:r>
      </w:ins>
    </w:p>
    <w:tbl>
      <w:tblPr>
        <w:tblW w:w="10387" w:type="dxa"/>
        <w:jc w:val="center"/>
        <w:tblLook w:val="04A0" w:firstRow="1" w:lastRow="0" w:firstColumn="1" w:lastColumn="0" w:noHBand="0" w:noVBand="1"/>
        <w:tblPrChange w:id="940" w:author="Jon.Richar" w:date="2022-12-13T10:59:00Z">
          <w:tblPr>
            <w:tblW w:w="11730" w:type="dxa"/>
            <w:jc w:val="center"/>
            <w:tblLook w:val="04A0" w:firstRow="1" w:lastRow="0" w:firstColumn="1" w:lastColumn="0" w:noHBand="0" w:noVBand="1"/>
          </w:tblPr>
        </w:tblPrChange>
      </w:tblPr>
      <w:tblGrid>
        <w:gridCol w:w="1350"/>
        <w:gridCol w:w="960"/>
        <w:gridCol w:w="960"/>
        <w:gridCol w:w="960"/>
        <w:gridCol w:w="960"/>
        <w:gridCol w:w="960"/>
        <w:gridCol w:w="817"/>
        <w:gridCol w:w="720"/>
        <w:gridCol w:w="630"/>
        <w:gridCol w:w="630"/>
        <w:gridCol w:w="720"/>
        <w:gridCol w:w="720"/>
        <w:tblGridChange w:id="941">
          <w:tblGrid>
            <w:gridCol w:w="1313"/>
            <w:gridCol w:w="960"/>
            <w:gridCol w:w="960"/>
            <w:gridCol w:w="960"/>
            <w:gridCol w:w="960"/>
            <w:gridCol w:w="960"/>
            <w:gridCol w:w="817"/>
            <w:gridCol w:w="960"/>
            <w:gridCol w:w="960"/>
            <w:gridCol w:w="960"/>
            <w:gridCol w:w="960"/>
            <w:gridCol w:w="960"/>
          </w:tblGrid>
        </w:tblGridChange>
      </w:tblGrid>
      <w:tr w:rsidR="003D4CC4" w:rsidRPr="003D4CC4" w14:paraId="24325665" w14:textId="77777777" w:rsidTr="003D4CC4">
        <w:trPr>
          <w:trHeight w:val="288"/>
          <w:jc w:val="center"/>
          <w:ins w:id="942" w:author="Jon.Richar" w:date="2022-12-13T10:53:00Z"/>
          <w:trPrChange w:id="943"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944" w:author="Jon.Richar" w:date="2022-12-13T10:59:00Z">
              <w:tcPr>
                <w:tcW w:w="1313" w:type="dxa"/>
                <w:tcBorders>
                  <w:top w:val="nil"/>
                  <w:left w:val="nil"/>
                  <w:bottom w:val="nil"/>
                  <w:right w:val="nil"/>
                </w:tcBorders>
                <w:shd w:val="clear" w:color="000000" w:fill="FFFFFF"/>
                <w:noWrap/>
                <w:vAlign w:val="bottom"/>
                <w:hideMark/>
              </w:tcPr>
            </w:tcPrChange>
          </w:tcPr>
          <w:p w14:paraId="346490F5" w14:textId="77777777" w:rsidR="003D4CC4" w:rsidRPr="003D4CC4" w:rsidRDefault="003D4CC4" w:rsidP="003D4CC4">
            <w:pPr>
              <w:spacing w:after="0" w:line="240" w:lineRule="auto"/>
              <w:rPr>
                <w:ins w:id="945" w:author="Jon.Richar" w:date="2022-12-13T10:53:00Z"/>
                <w:rFonts w:ascii="Calibri" w:eastAsia="Times New Roman" w:hAnsi="Calibri" w:cs="Calibri"/>
                <w:color w:val="000000"/>
              </w:rPr>
            </w:pPr>
            <w:ins w:id="946" w:author="Jon.Richar" w:date="2022-12-13T10:53:00Z">
              <w:r w:rsidRPr="003D4CC4">
                <w:rPr>
                  <w:rFonts w:ascii="Calibri" w:eastAsia="Times New Roman" w:hAnsi="Calibri" w:cs="Calibri"/>
                  <w:color w:val="000000"/>
                </w:rPr>
                <w:t> </w:t>
              </w:r>
            </w:ins>
          </w:p>
        </w:tc>
        <w:tc>
          <w:tcPr>
            <w:tcW w:w="960" w:type="dxa"/>
            <w:tcBorders>
              <w:top w:val="nil"/>
              <w:left w:val="nil"/>
              <w:bottom w:val="nil"/>
              <w:right w:val="nil"/>
            </w:tcBorders>
            <w:shd w:val="clear" w:color="000000" w:fill="FFFFFF"/>
            <w:noWrap/>
            <w:vAlign w:val="bottom"/>
            <w:hideMark/>
            <w:tcPrChange w:id="947" w:author="Jon.Richar" w:date="2022-12-13T10:59:00Z">
              <w:tcPr>
                <w:tcW w:w="960" w:type="dxa"/>
                <w:tcBorders>
                  <w:top w:val="nil"/>
                  <w:left w:val="nil"/>
                  <w:bottom w:val="nil"/>
                  <w:right w:val="nil"/>
                </w:tcBorders>
                <w:shd w:val="clear" w:color="000000" w:fill="FFFFFF"/>
                <w:noWrap/>
                <w:vAlign w:val="bottom"/>
                <w:hideMark/>
              </w:tcPr>
            </w:tcPrChange>
          </w:tcPr>
          <w:p w14:paraId="1119DBD3" w14:textId="77777777" w:rsidR="003D4CC4" w:rsidRPr="003D4CC4" w:rsidRDefault="003D4CC4" w:rsidP="003D4CC4">
            <w:pPr>
              <w:spacing w:after="0" w:line="240" w:lineRule="auto"/>
              <w:rPr>
                <w:ins w:id="948" w:author="Jon.Richar" w:date="2022-12-13T10:53:00Z"/>
                <w:rFonts w:ascii="Calibri" w:eastAsia="Times New Roman" w:hAnsi="Calibri" w:cs="Calibri"/>
                <w:color w:val="000000"/>
              </w:rPr>
            </w:pPr>
            <w:ins w:id="949" w:author="Jon.Richar" w:date="2022-12-13T10:53:00Z">
              <w:r w:rsidRPr="003D4CC4">
                <w:rPr>
                  <w:rFonts w:ascii="Calibri" w:eastAsia="Times New Roman" w:hAnsi="Calibri" w:cs="Calibri"/>
                  <w:color w:val="000000"/>
                </w:rPr>
                <w:t>Bairdi females</w:t>
              </w:r>
            </w:ins>
          </w:p>
        </w:tc>
        <w:tc>
          <w:tcPr>
            <w:tcW w:w="960" w:type="dxa"/>
            <w:tcBorders>
              <w:top w:val="nil"/>
              <w:left w:val="nil"/>
              <w:bottom w:val="nil"/>
              <w:right w:val="nil"/>
            </w:tcBorders>
            <w:shd w:val="clear" w:color="000000" w:fill="FFFFFF"/>
            <w:noWrap/>
            <w:vAlign w:val="bottom"/>
            <w:hideMark/>
            <w:tcPrChange w:id="950" w:author="Jon.Richar" w:date="2022-12-13T10:59:00Z">
              <w:tcPr>
                <w:tcW w:w="960" w:type="dxa"/>
                <w:tcBorders>
                  <w:top w:val="nil"/>
                  <w:left w:val="nil"/>
                  <w:bottom w:val="nil"/>
                  <w:right w:val="nil"/>
                </w:tcBorders>
                <w:shd w:val="clear" w:color="000000" w:fill="FFFFFF"/>
                <w:noWrap/>
                <w:vAlign w:val="bottom"/>
                <w:hideMark/>
              </w:tcPr>
            </w:tcPrChange>
          </w:tcPr>
          <w:p w14:paraId="2812F8CF" w14:textId="77777777" w:rsidR="003D4CC4" w:rsidRPr="003D4CC4" w:rsidRDefault="003D4CC4" w:rsidP="003D4CC4">
            <w:pPr>
              <w:spacing w:after="0" w:line="240" w:lineRule="auto"/>
              <w:rPr>
                <w:ins w:id="951" w:author="Jon.Richar" w:date="2022-12-13T10:53:00Z"/>
                <w:rFonts w:ascii="Calibri" w:eastAsia="Times New Roman" w:hAnsi="Calibri" w:cs="Calibri"/>
                <w:color w:val="000000"/>
              </w:rPr>
            </w:pPr>
            <w:ins w:id="952" w:author="Jon.Richar" w:date="2022-12-13T10:53:00Z">
              <w:r w:rsidRPr="003D4CC4">
                <w:rPr>
                  <w:rFonts w:ascii="Calibri" w:eastAsia="Times New Roman" w:hAnsi="Calibri" w:cs="Calibri"/>
                  <w:color w:val="000000"/>
                </w:rPr>
                <w:t>Pacific cod</w:t>
              </w:r>
            </w:ins>
          </w:p>
        </w:tc>
        <w:tc>
          <w:tcPr>
            <w:tcW w:w="960" w:type="dxa"/>
            <w:tcBorders>
              <w:top w:val="nil"/>
              <w:left w:val="nil"/>
              <w:bottom w:val="nil"/>
              <w:right w:val="nil"/>
            </w:tcBorders>
            <w:shd w:val="clear" w:color="000000" w:fill="FFFFFF"/>
            <w:noWrap/>
            <w:vAlign w:val="bottom"/>
            <w:hideMark/>
            <w:tcPrChange w:id="953" w:author="Jon.Richar" w:date="2022-12-13T10:59:00Z">
              <w:tcPr>
                <w:tcW w:w="960" w:type="dxa"/>
                <w:tcBorders>
                  <w:top w:val="nil"/>
                  <w:left w:val="nil"/>
                  <w:bottom w:val="nil"/>
                  <w:right w:val="nil"/>
                </w:tcBorders>
                <w:shd w:val="clear" w:color="000000" w:fill="FFFFFF"/>
                <w:noWrap/>
                <w:vAlign w:val="bottom"/>
                <w:hideMark/>
              </w:tcPr>
            </w:tcPrChange>
          </w:tcPr>
          <w:p w14:paraId="7ADFD7CA" w14:textId="77777777" w:rsidR="003D4CC4" w:rsidRPr="003D4CC4" w:rsidRDefault="003D4CC4" w:rsidP="003D4CC4">
            <w:pPr>
              <w:spacing w:after="0" w:line="240" w:lineRule="auto"/>
              <w:rPr>
                <w:ins w:id="954" w:author="Jon.Richar" w:date="2022-12-13T10:53:00Z"/>
                <w:rFonts w:ascii="Calibri" w:eastAsia="Times New Roman" w:hAnsi="Calibri" w:cs="Calibri"/>
                <w:color w:val="000000"/>
              </w:rPr>
            </w:pPr>
            <w:ins w:id="955" w:author="Jon.Richar" w:date="2022-12-13T10:53:00Z">
              <w:r w:rsidRPr="003D4CC4">
                <w:rPr>
                  <w:rFonts w:ascii="Calibri" w:eastAsia="Times New Roman" w:hAnsi="Calibri" w:cs="Calibri"/>
                  <w:color w:val="000000"/>
                </w:rPr>
                <w:t>FHS TBM RA2</w:t>
              </w:r>
            </w:ins>
          </w:p>
        </w:tc>
        <w:tc>
          <w:tcPr>
            <w:tcW w:w="960" w:type="dxa"/>
            <w:tcBorders>
              <w:top w:val="nil"/>
              <w:left w:val="nil"/>
              <w:bottom w:val="nil"/>
              <w:right w:val="nil"/>
            </w:tcBorders>
            <w:shd w:val="clear" w:color="000000" w:fill="FFFFFF"/>
            <w:noWrap/>
            <w:vAlign w:val="bottom"/>
            <w:hideMark/>
            <w:tcPrChange w:id="956" w:author="Jon.Richar" w:date="2022-12-13T10:59:00Z">
              <w:tcPr>
                <w:tcW w:w="960" w:type="dxa"/>
                <w:tcBorders>
                  <w:top w:val="nil"/>
                  <w:left w:val="nil"/>
                  <w:bottom w:val="nil"/>
                  <w:right w:val="nil"/>
                </w:tcBorders>
                <w:shd w:val="clear" w:color="000000" w:fill="FFFFFF"/>
                <w:noWrap/>
                <w:vAlign w:val="bottom"/>
                <w:hideMark/>
              </w:tcPr>
            </w:tcPrChange>
          </w:tcPr>
          <w:p w14:paraId="7866623B" w14:textId="77777777" w:rsidR="003D4CC4" w:rsidRPr="003D4CC4" w:rsidRDefault="003D4CC4" w:rsidP="003D4CC4">
            <w:pPr>
              <w:spacing w:after="0" w:line="240" w:lineRule="auto"/>
              <w:rPr>
                <w:ins w:id="957" w:author="Jon.Richar" w:date="2022-12-13T10:53:00Z"/>
                <w:rFonts w:ascii="Calibri" w:eastAsia="Times New Roman" w:hAnsi="Calibri" w:cs="Calibri"/>
                <w:color w:val="000000"/>
              </w:rPr>
            </w:pPr>
            <w:ins w:id="958" w:author="Jon.Richar" w:date="2022-12-13T10:53:00Z">
              <w:r w:rsidRPr="003D4CC4">
                <w:rPr>
                  <w:rFonts w:ascii="Calibri" w:eastAsia="Times New Roman" w:hAnsi="Calibri" w:cs="Calibri"/>
                  <w:color w:val="000000"/>
                </w:rPr>
                <w:t>FHS TBM</w:t>
              </w:r>
            </w:ins>
          </w:p>
        </w:tc>
        <w:tc>
          <w:tcPr>
            <w:tcW w:w="960" w:type="dxa"/>
            <w:tcBorders>
              <w:top w:val="nil"/>
              <w:left w:val="nil"/>
              <w:bottom w:val="nil"/>
              <w:right w:val="nil"/>
            </w:tcBorders>
            <w:shd w:val="clear" w:color="000000" w:fill="FFFFFF"/>
            <w:noWrap/>
            <w:vAlign w:val="bottom"/>
            <w:hideMark/>
            <w:tcPrChange w:id="959" w:author="Jon.Richar" w:date="2022-12-13T10:59:00Z">
              <w:tcPr>
                <w:tcW w:w="960" w:type="dxa"/>
                <w:tcBorders>
                  <w:top w:val="nil"/>
                  <w:left w:val="nil"/>
                  <w:bottom w:val="nil"/>
                  <w:right w:val="nil"/>
                </w:tcBorders>
                <w:shd w:val="clear" w:color="000000" w:fill="FFFFFF"/>
                <w:noWrap/>
                <w:vAlign w:val="bottom"/>
                <w:hideMark/>
              </w:tcPr>
            </w:tcPrChange>
          </w:tcPr>
          <w:p w14:paraId="0AD36966" w14:textId="77777777" w:rsidR="003D4CC4" w:rsidRPr="003D4CC4" w:rsidRDefault="003D4CC4" w:rsidP="003D4CC4">
            <w:pPr>
              <w:spacing w:after="0" w:line="240" w:lineRule="auto"/>
              <w:rPr>
                <w:ins w:id="960" w:author="Jon.Richar" w:date="2022-12-13T10:53:00Z"/>
                <w:rFonts w:ascii="Calibri" w:eastAsia="Times New Roman" w:hAnsi="Calibri" w:cs="Calibri"/>
                <w:color w:val="000000"/>
              </w:rPr>
            </w:pPr>
            <w:ins w:id="961" w:author="Jon.Richar" w:date="2022-12-13T10:53:00Z">
              <w:r w:rsidRPr="003D4CC4">
                <w:rPr>
                  <w:rFonts w:ascii="Calibri" w:eastAsia="Times New Roman" w:hAnsi="Calibri" w:cs="Calibri"/>
                  <w:color w:val="000000"/>
                </w:rPr>
                <w:t>Opilio females</w:t>
              </w:r>
            </w:ins>
          </w:p>
        </w:tc>
        <w:tc>
          <w:tcPr>
            <w:tcW w:w="817" w:type="dxa"/>
            <w:tcBorders>
              <w:top w:val="nil"/>
              <w:left w:val="nil"/>
              <w:bottom w:val="nil"/>
              <w:right w:val="nil"/>
            </w:tcBorders>
            <w:shd w:val="clear" w:color="000000" w:fill="FFFFFF"/>
            <w:noWrap/>
            <w:vAlign w:val="bottom"/>
            <w:hideMark/>
            <w:tcPrChange w:id="962" w:author="Jon.Richar" w:date="2022-12-13T10:59:00Z">
              <w:tcPr>
                <w:tcW w:w="817" w:type="dxa"/>
                <w:tcBorders>
                  <w:top w:val="nil"/>
                  <w:left w:val="nil"/>
                  <w:bottom w:val="nil"/>
                  <w:right w:val="nil"/>
                </w:tcBorders>
                <w:shd w:val="clear" w:color="000000" w:fill="FFFFFF"/>
                <w:noWrap/>
                <w:vAlign w:val="bottom"/>
                <w:hideMark/>
              </w:tcPr>
            </w:tcPrChange>
          </w:tcPr>
          <w:p w14:paraId="6B7F1A2F" w14:textId="77777777" w:rsidR="003D4CC4" w:rsidRPr="003D4CC4" w:rsidRDefault="003D4CC4" w:rsidP="003D4CC4">
            <w:pPr>
              <w:spacing w:after="0" w:line="240" w:lineRule="auto"/>
              <w:rPr>
                <w:ins w:id="963" w:author="Jon.Richar" w:date="2022-12-13T10:53:00Z"/>
                <w:rFonts w:ascii="Calibri" w:eastAsia="Times New Roman" w:hAnsi="Calibri" w:cs="Calibri"/>
                <w:color w:val="000000"/>
              </w:rPr>
            </w:pPr>
            <w:ins w:id="964" w:author="Jon.Richar" w:date="2022-12-13T10:53:00Z">
              <w:r w:rsidRPr="003D4CC4">
                <w:rPr>
                  <w:rFonts w:ascii="Calibri" w:eastAsia="Times New Roman" w:hAnsi="Calibri" w:cs="Calibri"/>
                  <w:color w:val="000000"/>
                </w:rPr>
                <w:t>PDO RA3</w:t>
              </w:r>
            </w:ins>
          </w:p>
        </w:tc>
        <w:tc>
          <w:tcPr>
            <w:tcW w:w="720" w:type="dxa"/>
            <w:tcBorders>
              <w:top w:val="nil"/>
              <w:left w:val="nil"/>
              <w:bottom w:val="nil"/>
              <w:right w:val="nil"/>
            </w:tcBorders>
            <w:shd w:val="clear" w:color="000000" w:fill="FFFFFF"/>
            <w:noWrap/>
            <w:vAlign w:val="bottom"/>
            <w:hideMark/>
            <w:tcPrChange w:id="965" w:author="Jon.Richar" w:date="2022-12-13T10:59:00Z">
              <w:tcPr>
                <w:tcW w:w="960" w:type="dxa"/>
                <w:tcBorders>
                  <w:top w:val="nil"/>
                  <w:left w:val="nil"/>
                  <w:bottom w:val="nil"/>
                  <w:right w:val="nil"/>
                </w:tcBorders>
                <w:shd w:val="clear" w:color="000000" w:fill="FFFFFF"/>
                <w:noWrap/>
                <w:vAlign w:val="bottom"/>
                <w:hideMark/>
              </w:tcPr>
            </w:tcPrChange>
          </w:tcPr>
          <w:p w14:paraId="061C7CC2" w14:textId="77777777" w:rsidR="003D4CC4" w:rsidRPr="003D4CC4" w:rsidRDefault="003D4CC4" w:rsidP="003D4CC4">
            <w:pPr>
              <w:spacing w:after="0" w:line="240" w:lineRule="auto"/>
              <w:rPr>
                <w:ins w:id="966" w:author="Jon.Richar" w:date="2022-12-13T10:53:00Z"/>
                <w:rFonts w:ascii="Calibri" w:eastAsia="Times New Roman" w:hAnsi="Calibri" w:cs="Calibri"/>
                <w:color w:val="000000"/>
              </w:rPr>
            </w:pPr>
            <w:ins w:id="967" w:author="Jon.Richar" w:date="2022-12-13T10:53:00Z">
              <w:r w:rsidRPr="003D4CC4">
                <w:rPr>
                  <w:rFonts w:ascii="Calibri" w:eastAsia="Times New Roman" w:hAnsi="Calibri" w:cs="Calibri"/>
                  <w:color w:val="000000"/>
                </w:rPr>
                <w:t>SST MJ</w:t>
              </w:r>
            </w:ins>
          </w:p>
        </w:tc>
        <w:tc>
          <w:tcPr>
            <w:tcW w:w="630" w:type="dxa"/>
            <w:tcBorders>
              <w:top w:val="nil"/>
              <w:left w:val="nil"/>
              <w:bottom w:val="nil"/>
              <w:right w:val="nil"/>
            </w:tcBorders>
            <w:shd w:val="clear" w:color="000000" w:fill="FFFFFF"/>
            <w:noWrap/>
            <w:vAlign w:val="bottom"/>
            <w:hideMark/>
            <w:tcPrChange w:id="968" w:author="Jon.Richar" w:date="2022-12-13T10:59:00Z">
              <w:tcPr>
                <w:tcW w:w="960" w:type="dxa"/>
                <w:tcBorders>
                  <w:top w:val="nil"/>
                  <w:left w:val="nil"/>
                  <w:bottom w:val="nil"/>
                  <w:right w:val="nil"/>
                </w:tcBorders>
                <w:shd w:val="clear" w:color="000000" w:fill="FFFFFF"/>
                <w:noWrap/>
                <w:vAlign w:val="bottom"/>
                <w:hideMark/>
              </w:tcPr>
            </w:tcPrChange>
          </w:tcPr>
          <w:p w14:paraId="0DEABF60" w14:textId="77777777" w:rsidR="003D4CC4" w:rsidRPr="003D4CC4" w:rsidRDefault="003D4CC4" w:rsidP="003D4CC4">
            <w:pPr>
              <w:spacing w:after="0" w:line="240" w:lineRule="auto"/>
              <w:rPr>
                <w:ins w:id="969" w:author="Jon.Richar" w:date="2022-12-13T10:53:00Z"/>
                <w:rFonts w:ascii="Calibri" w:eastAsia="Times New Roman" w:hAnsi="Calibri" w:cs="Calibri"/>
                <w:color w:val="000000"/>
              </w:rPr>
            </w:pPr>
            <w:ins w:id="970" w:author="Jon.Richar" w:date="2022-12-13T10:53:00Z">
              <w:r w:rsidRPr="003D4CC4">
                <w:rPr>
                  <w:rFonts w:ascii="Calibri" w:eastAsia="Times New Roman" w:hAnsi="Calibri" w:cs="Calibri"/>
                  <w:color w:val="000000"/>
                </w:rPr>
                <w:t>AO RA3</w:t>
              </w:r>
            </w:ins>
          </w:p>
        </w:tc>
        <w:tc>
          <w:tcPr>
            <w:tcW w:w="630" w:type="dxa"/>
            <w:tcBorders>
              <w:top w:val="nil"/>
              <w:left w:val="nil"/>
              <w:bottom w:val="nil"/>
              <w:right w:val="nil"/>
            </w:tcBorders>
            <w:shd w:val="clear" w:color="000000" w:fill="FFFFFF"/>
            <w:noWrap/>
            <w:vAlign w:val="bottom"/>
            <w:hideMark/>
            <w:tcPrChange w:id="971" w:author="Jon.Richar" w:date="2022-12-13T10:59:00Z">
              <w:tcPr>
                <w:tcW w:w="960" w:type="dxa"/>
                <w:tcBorders>
                  <w:top w:val="nil"/>
                  <w:left w:val="nil"/>
                  <w:bottom w:val="nil"/>
                  <w:right w:val="nil"/>
                </w:tcBorders>
                <w:shd w:val="clear" w:color="000000" w:fill="FFFFFF"/>
                <w:noWrap/>
                <w:vAlign w:val="bottom"/>
                <w:hideMark/>
              </w:tcPr>
            </w:tcPrChange>
          </w:tcPr>
          <w:p w14:paraId="01BC6F64" w14:textId="77777777" w:rsidR="003D4CC4" w:rsidRPr="003D4CC4" w:rsidRDefault="003D4CC4" w:rsidP="003D4CC4">
            <w:pPr>
              <w:spacing w:after="0" w:line="240" w:lineRule="auto"/>
              <w:rPr>
                <w:ins w:id="972" w:author="Jon.Richar" w:date="2022-12-13T10:53:00Z"/>
                <w:rFonts w:ascii="Calibri" w:eastAsia="Times New Roman" w:hAnsi="Calibri" w:cs="Calibri"/>
                <w:color w:val="000000"/>
              </w:rPr>
            </w:pPr>
            <w:ins w:id="973" w:author="Jon.Richar" w:date="2022-12-13T10:53:00Z">
              <w:r w:rsidRPr="003D4CC4">
                <w:rPr>
                  <w:rFonts w:ascii="Calibri" w:eastAsia="Times New Roman" w:hAnsi="Calibri" w:cs="Calibri"/>
                  <w:color w:val="000000"/>
                </w:rPr>
                <w:t>NBT RA3</w:t>
              </w:r>
            </w:ins>
          </w:p>
        </w:tc>
        <w:tc>
          <w:tcPr>
            <w:tcW w:w="720" w:type="dxa"/>
            <w:tcBorders>
              <w:top w:val="nil"/>
              <w:left w:val="nil"/>
              <w:bottom w:val="nil"/>
              <w:right w:val="nil"/>
            </w:tcBorders>
            <w:shd w:val="clear" w:color="000000" w:fill="FFFFFF"/>
            <w:noWrap/>
            <w:vAlign w:val="bottom"/>
            <w:hideMark/>
            <w:tcPrChange w:id="974" w:author="Jon.Richar" w:date="2022-12-13T10:59:00Z">
              <w:tcPr>
                <w:tcW w:w="960" w:type="dxa"/>
                <w:tcBorders>
                  <w:top w:val="nil"/>
                  <w:left w:val="nil"/>
                  <w:bottom w:val="nil"/>
                  <w:right w:val="nil"/>
                </w:tcBorders>
                <w:shd w:val="clear" w:color="000000" w:fill="FFFFFF"/>
                <w:noWrap/>
                <w:vAlign w:val="bottom"/>
                <w:hideMark/>
              </w:tcPr>
            </w:tcPrChange>
          </w:tcPr>
          <w:p w14:paraId="3509F492" w14:textId="77777777" w:rsidR="003D4CC4" w:rsidRPr="003D4CC4" w:rsidRDefault="003D4CC4" w:rsidP="003D4CC4">
            <w:pPr>
              <w:spacing w:after="0" w:line="240" w:lineRule="auto"/>
              <w:rPr>
                <w:ins w:id="975" w:author="Jon.Richar" w:date="2022-12-13T10:53:00Z"/>
                <w:rFonts w:ascii="Calibri" w:eastAsia="Times New Roman" w:hAnsi="Calibri" w:cs="Calibri"/>
                <w:color w:val="000000"/>
              </w:rPr>
            </w:pPr>
            <w:ins w:id="976" w:author="Jon.Richar" w:date="2022-12-13T10:53:00Z">
              <w:r w:rsidRPr="003D4CC4">
                <w:rPr>
                  <w:rFonts w:ascii="Calibri" w:eastAsia="Times New Roman" w:hAnsi="Calibri" w:cs="Calibri"/>
                  <w:color w:val="000000"/>
                </w:rPr>
                <w:t>SE wind</w:t>
              </w:r>
            </w:ins>
          </w:p>
        </w:tc>
        <w:tc>
          <w:tcPr>
            <w:tcW w:w="720" w:type="dxa"/>
            <w:tcBorders>
              <w:top w:val="nil"/>
              <w:left w:val="nil"/>
              <w:bottom w:val="nil"/>
              <w:right w:val="nil"/>
            </w:tcBorders>
            <w:shd w:val="clear" w:color="000000" w:fill="FFFFFF"/>
            <w:noWrap/>
            <w:vAlign w:val="bottom"/>
            <w:hideMark/>
            <w:tcPrChange w:id="977" w:author="Jon.Richar" w:date="2022-12-13T10:59:00Z">
              <w:tcPr>
                <w:tcW w:w="960" w:type="dxa"/>
                <w:tcBorders>
                  <w:top w:val="nil"/>
                  <w:left w:val="nil"/>
                  <w:bottom w:val="nil"/>
                  <w:right w:val="nil"/>
                </w:tcBorders>
                <w:shd w:val="clear" w:color="000000" w:fill="FFFFFF"/>
                <w:noWrap/>
                <w:vAlign w:val="bottom"/>
                <w:hideMark/>
              </w:tcPr>
            </w:tcPrChange>
          </w:tcPr>
          <w:p w14:paraId="59F84315" w14:textId="77777777" w:rsidR="003D4CC4" w:rsidRPr="003D4CC4" w:rsidRDefault="003D4CC4" w:rsidP="003D4CC4">
            <w:pPr>
              <w:spacing w:after="0" w:line="240" w:lineRule="auto"/>
              <w:rPr>
                <w:ins w:id="978" w:author="Jon.Richar" w:date="2022-12-13T10:53:00Z"/>
                <w:rFonts w:ascii="Calibri" w:eastAsia="Times New Roman" w:hAnsi="Calibri" w:cs="Calibri"/>
                <w:color w:val="000000"/>
              </w:rPr>
            </w:pPr>
            <w:ins w:id="979" w:author="Jon.Richar" w:date="2022-12-13T10:53:00Z">
              <w:r w:rsidRPr="003D4CC4">
                <w:rPr>
                  <w:rFonts w:ascii="Calibri" w:eastAsia="Times New Roman" w:hAnsi="Calibri" w:cs="Calibri"/>
                  <w:color w:val="000000"/>
                </w:rPr>
                <w:t>NE wind</w:t>
              </w:r>
            </w:ins>
          </w:p>
        </w:tc>
      </w:tr>
      <w:tr w:rsidR="003D4CC4" w:rsidRPr="003D4CC4" w14:paraId="3AD9966D" w14:textId="77777777" w:rsidTr="003D4CC4">
        <w:trPr>
          <w:trHeight w:val="288"/>
          <w:jc w:val="center"/>
          <w:ins w:id="980" w:author="Jon.Richar" w:date="2022-12-13T10:53:00Z"/>
          <w:trPrChange w:id="981"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982" w:author="Jon.Richar" w:date="2022-12-13T10:59:00Z">
              <w:tcPr>
                <w:tcW w:w="1313" w:type="dxa"/>
                <w:tcBorders>
                  <w:top w:val="nil"/>
                  <w:left w:val="nil"/>
                  <w:bottom w:val="nil"/>
                  <w:right w:val="nil"/>
                </w:tcBorders>
                <w:shd w:val="clear" w:color="000000" w:fill="FFFFFF"/>
                <w:noWrap/>
                <w:vAlign w:val="bottom"/>
                <w:hideMark/>
              </w:tcPr>
            </w:tcPrChange>
          </w:tcPr>
          <w:p w14:paraId="3A292B65" w14:textId="77777777" w:rsidR="003D4CC4" w:rsidRPr="003D4CC4" w:rsidRDefault="003D4CC4" w:rsidP="003D4CC4">
            <w:pPr>
              <w:spacing w:after="0" w:line="240" w:lineRule="auto"/>
              <w:rPr>
                <w:ins w:id="983" w:author="Jon.Richar" w:date="2022-12-13T10:53:00Z"/>
                <w:rFonts w:ascii="Calibri" w:eastAsia="Times New Roman" w:hAnsi="Calibri" w:cs="Calibri"/>
                <w:color w:val="000000"/>
              </w:rPr>
            </w:pPr>
            <w:ins w:id="984" w:author="Jon.Richar" w:date="2022-12-13T10:53:00Z">
              <w:r w:rsidRPr="003D4CC4">
                <w:rPr>
                  <w:rFonts w:ascii="Calibri" w:eastAsia="Times New Roman" w:hAnsi="Calibri" w:cs="Calibri"/>
                  <w:color w:val="000000"/>
                </w:rPr>
                <w:t>Bairdi females</w:t>
              </w:r>
            </w:ins>
          </w:p>
        </w:tc>
        <w:tc>
          <w:tcPr>
            <w:tcW w:w="960" w:type="dxa"/>
            <w:tcBorders>
              <w:top w:val="nil"/>
              <w:left w:val="nil"/>
              <w:bottom w:val="nil"/>
              <w:right w:val="nil"/>
            </w:tcBorders>
            <w:shd w:val="clear" w:color="000000" w:fill="FFFFFF"/>
            <w:noWrap/>
            <w:vAlign w:val="bottom"/>
            <w:hideMark/>
            <w:tcPrChange w:id="985" w:author="Jon.Richar" w:date="2022-12-13T10:59:00Z">
              <w:tcPr>
                <w:tcW w:w="960" w:type="dxa"/>
                <w:tcBorders>
                  <w:top w:val="nil"/>
                  <w:left w:val="nil"/>
                  <w:bottom w:val="nil"/>
                  <w:right w:val="nil"/>
                </w:tcBorders>
                <w:shd w:val="clear" w:color="000000" w:fill="FFFFFF"/>
                <w:noWrap/>
                <w:vAlign w:val="bottom"/>
                <w:hideMark/>
              </w:tcPr>
            </w:tcPrChange>
          </w:tcPr>
          <w:p w14:paraId="58729F33" w14:textId="77777777" w:rsidR="003D4CC4" w:rsidRPr="003D4CC4" w:rsidRDefault="003D4CC4" w:rsidP="003D4CC4">
            <w:pPr>
              <w:spacing w:after="0" w:line="240" w:lineRule="auto"/>
              <w:jc w:val="right"/>
              <w:rPr>
                <w:ins w:id="986" w:author="Jon.Richar" w:date="2022-12-13T10:53:00Z"/>
                <w:rFonts w:ascii="Calibri" w:eastAsia="Times New Roman" w:hAnsi="Calibri" w:cs="Calibri"/>
                <w:color w:val="000000"/>
              </w:rPr>
            </w:pPr>
            <w:ins w:id="987" w:author="Jon.Richar" w:date="2022-12-13T10:53:00Z">
              <w:r w:rsidRPr="003D4CC4">
                <w:rPr>
                  <w:rFonts w:ascii="Calibri" w:eastAsia="Times New Roman" w:hAnsi="Calibri" w:cs="Calibri"/>
                  <w:color w:val="000000"/>
                </w:rPr>
                <w:t>1.00</w:t>
              </w:r>
            </w:ins>
          </w:p>
        </w:tc>
        <w:tc>
          <w:tcPr>
            <w:tcW w:w="960" w:type="dxa"/>
            <w:tcBorders>
              <w:top w:val="nil"/>
              <w:left w:val="nil"/>
              <w:bottom w:val="nil"/>
              <w:right w:val="nil"/>
            </w:tcBorders>
            <w:shd w:val="clear" w:color="000000" w:fill="FFFFFF"/>
            <w:noWrap/>
            <w:vAlign w:val="bottom"/>
            <w:hideMark/>
            <w:tcPrChange w:id="988" w:author="Jon.Richar" w:date="2022-12-13T10:59:00Z">
              <w:tcPr>
                <w:tcW w:w="960" w:type="dxa"/>
                <w:tcBorders>
                  <w:top w:val="nil"/>
                  <w:left w:val="nil"/>
                  <w:bottom w:val="nil"/>
                  <w:right w:val="nil"/>
                </w:tcBorders>
                <w:shd w:val="clear" w:color="000000" w:fill="FFFFFF"/>
                <w:noWrap/>
                <w:vAlign w:val="bottom"/>
                <w:hideMark/>
              </w:tcPr>
            </w:tcPrChange>
          </w:tcPr>
          <w:p w14:paraId="40525BBE" w14:textId="77777777" w:rsidR="003D4CC4" w:rsidRPr="003D4CC4" w:rsidRDefault="003D4CC4" w:rsidP="003D4CC4">
            <w:pPr>
              <w:spacing w:after="0" w:line="240" w:lineRule="auto"/>
              <w:jc w:val="right"/>
              <w:rPr>
                <w:ins w:id="989" w:author="Jon.Richar" w:date="2022-12-13T10:53:00Z"/>
                <w:rFonts w:ascii="Calibri" w:eastAsia="Times New Roman" w:hAnsi="Calibri" w:cs="Calibri"/>
                <w:color w:val="000000"/>
              </w:rPr>
            </w:pPr>
            <w:ins w:id="990" w:author="Jon.Richar" w:date="2022-12-13T10:53:00Z">
              <w:r w:rsidRPr="003D4CC4">
                <w:rPr>
                  <w:rFonts w:ascii="Calibri" w:eastAsia="Times New Roman" w:hAnsi="Calibri" w:cs="Calibri"/>
                  <w:color w:val="000000"/>
                </w:rPr>
                <w:t>0.08</w:t>
              </w:r>
            </w:ins>
          </w:p>
        </w:tc>
        <w:tc>
          <w:tcPr>
            <w:tcW w:w="960" w:type="dxa"/>
            <w:tcBorders>
              <w:top w:val="nil"/>
              <w:left w:val="nil"/>
              <w:bottom w:val="nil"/>
              <w:right w:val="nil"/>
            </w:tcBorders>
            <w:shd w:val="clear" w:color="000000" w:fill="FFFFFF"/>
            <w:noWrap/>
            <w:vAlign w:val="bottom"/>
            <w:hideMark/>
            <w:tcPrChange w:id="991" w:author="Jon.Richar" w:date="2022-12-13T10:59:00Z">
              <w:tcPr>
                <w:tcW w:w="960" w:type="dxa"/>
                <w:tcBorders>
                  <w:top w:val="nil"/>
                  <w:left w:val="nil"/>
                  <w:bottom w:val="nil"/>
                  <w:right w:val="nil"/>
                </w:tcBorders>
                <w:shd w:val="clear" w:color="000000" w:fill="FFFFFF"/>
                <w:noWrap/>
                <w:vAlign w:val="bottom"/>
                <w:hideMark/>
              </w:tcPr>
            </w:tcPrChange>
          </w:tcPr>
          <w:p w14:paraId="3296574C" w14:textId="77777777" w:rsidR="003D4CC4" w:rsidRPr="003D4CC4" w:rsidRDefault="003D4CC4" w:rsidP="003D4CC4">
            <w:pPr>
              <w:spacing w:after="0" w:line="240" w:lineRule="auto"/>
              <w:jc w:val="right"/>
              <w:rPr>
                <w:ins w:id="992" w:author="Jon.Richar" w:date="2022-12-13T10:53:00Z"/>
                <w:rFonts w:ascii="Calibri" w:eastAsia="Times New Roman" w:hAnsi="Calibri" w:cs="Calibri"/>
                <w:color w:val="000000"/>
              </w:rPr>
            </w:pPr>
            <w:ins w:id="993" w:author="Jon.Richar" w:date="2022-12-13T10:53:00Z">
              <w:r w:rsidRPr="003D4CC4">
                <w:rPr>
                  <w:rFonts w:ascii="Calibri" w:eastAsia="Times New Roman" w:hAnsi="Calibri" w:cs="Calibri"/>
                  <w:color w:val="000000"/>
                </w:rPr>
                <w:t>-0.12</w:t>
              </w:r>
            </w:ins>
          </w:p>
        </w:tc>
        <w:tc>
          <w:tcPr>
            <w:tcW w:w="960" w:type="dxa"/>
            <w:tcBorders>
              <w:top w:val="nil"/>
              <w:left w:val="nil"/>
              <w:bottom w:val="nil"/>
              <w:right w:val="nil"/>
            </w:tcBorders>
            <w:shd w:val="clear" w:color="000000" w:fill="FFFFFF"/>
            <w:noWrap/>
            <w:vAlign w:val="bottom"/>
            <w:hideMark/>
            <w:tcPrChange w:id="994" w:author="Jon.Richar" w:date="2022-12-13T10:59:00Z">
              <w:tcPr>
                <w:tcW w:w="960" w:type="dxa"/>
                <w:tcBorders>
                  <w:top w:val="nil"/>
                  <w:left w:val="nil"/>
                  <w:bottom w:val="nil"/>
                  <w:right w:val="nil"/>
                </w:tcBorders>
                <w:shd w:val="clear" w:color="000000" w:fill="FFFFFF"/>
                <w:noWrap/>
                <w:vAlign w:val="bottom"/>
                <w:hideMark/>
              </w:tcPr>
            </w:tcPrChange>
          </w:tcPr>
          <w:p w14:paraId="4C9FDF31" w14:textId="77777777" w:rsidR="003D4CC4" w:rsidRPr="003D4CC4" w:rsidRDefault="003D4CC4" w:rsidP="003D4CC4">
            <w:pPr>
              <w:spacing w:after="0" w:line="240" w:lineRule="auto"/>
              <w:jc w:val="right"/>
              <w:rPr>
                <w:ins w:id="995" w:author="Jon.Richar" w:date="2022-12-13T10:53:00Z"/>
                <w:rFonts w:ascii="Calibri" w:eastAsia="Times New Roman" w:hAnsi="Calibri" w:cs="Calibri"/>
                <w:color w:val="000000"/>
              </w:rPr>
            </w:pPr>
            <w:ins w:id="996" w:author="Jon.Richar" w:date="2022-12-13T10:53:00Z">
              <w:r w:rsidRPr="003D4CC4">
                <w:rPr>
                  <w:rFonts w:ascii="Calibri" w:eastAsia="Times New Roman" w:hAnsi="Calibri" w:cs="Calibri"/>
                  <w:color w:val="000000"/>
                </w:rPr>
                <w:t>-0.12</w:t>
              </w:r>
            </w:ins>
          </w:p>
        </w:tc>
        <w:tc>
          <w:tcPr>
            <w:tcW w:w="960" w:type="dxa"/>
            <w:tcBorders>
              <w:top w:val="nil"/>
              <w:left w:val="nil"/>
              <w:bottom w:val="nil"/>
              <w:right w:val="nil"/>
            </w:tcBorders>
            <w:shd w:val="clear" w:color="000000" w:fill="FFFFFF"/>
            <w:noWrap/>
            <w:vAlign w:val="bottom"/>
            <w:hideMark/>
            <w:tcPrChange w:id="997" w:author="Jon.Richar" w:date="2022-12-13T10:59:00Z">
              <w:tcPr>
                <w:tcW w:w="960" w:type="dxa"/>
                <w:tcBorders>
                  <w:top w:val="nil"/>
                  <w:left w:val="nil"/>
                  <w:bottom w:val="nil"/>
                  <w:right w:val="nil"/>
                </w:tcBorders>
                <w:shd w:val="clear" w:color="000000" w:fill="FFFFFF"/>
                <w:noWrap/>
                <w:vAlign w:val="bottom"/>
                <w:hideMark/>
              </w:tcPr>
            </w:tcPrChange>
          </w:tcPr>
          <w:p w14:paraId="2C4239D0" w14:textId="77777777" w:rsidR="003D4CC4" w:rsidRPr="003D4CC4" w:rsidRDefault="003D4CC4" w:rsidP="003D4CC4">
            <w:pPr>
              <w:spacing w:after="0" w:line="240" w:lineRule="auto"/>
              <w:jc w:val="right"/>
              <w:rPr>
                <w:ins w:id="998" w:author="Jon.Richar" w:date="2022-12-13T10:53:00Z"/>
                <w:rFonts w:ascii="Calibri" w:eastAsia="Times New Roman" w:hAnsi="Calibri" w:cs="Calibri"/>
                <w:color w:val="000000"/>
              </w:rPr>
            </w:pPr>
            <w:ins w:id="999" w:author="Jon.Richar" w:date="2022-12-13T10:53:00Z">
              <w:r w:rsidRPr="003D4CC4">
                <w:rPr>
                  <w:rFonts w:ascii="Calibri" w:eastAsia="Times New Roman" w:hAnsi="Calibri" w:cs="Calibri"/>
                  <w:color w:val="000000"/>
                </w:rPr>
                <w:t>-0.23</w:t>
              </w:r>
            </w:ins>
          </w:p>
        </w:tc>
        <w:tc>
          <w:tcPr>
            <w:tcW w:w="817" w:type="dxa"/>
            <w:tcBorders>
              <w:top w:val="nil"/>
              <w:left w:val="nil"/>
              <w:bottom w:val="nil"/>
              <w:right w:val="nil"/>
            </w:tcBorders>
            <w:shd w:val="clear" w:color="000000" w:fill="FFFFFF"/>
            <w:noWrap/>
            <w:vAlign w:val="bottom"/>
            <w:hideMark/>
            <w:tcPrChange w:id="1000" w:author="Jon.Richar" w:date="2022-12-13T10:59:00Z">
              <w:tcPr>
                <w:tcW w:w="817" w:type="dxa"/>
                <w:tcBorders>
                  <w:top w:val="nil"/>
                  <w:left w:val="nil"/>
                  <w:bottom w:val="nil"/>
                  <w:right w:val="nil"/>
                </w:tcBorders>
                <w:shd w:val="clear" w:color="000000" w:fill="FFFFFF"/>
                <w:noWrap/>
                <w:vAlign w:val="bottom"/>
                <w:hideMark/>
              </w:tcPr>
            </w:tcPrChange>
          </w:tcPr>
          <w:p w14:paraId="03B0A055" w14:textId="77777777" w:rsidR="003D4CC4" w:rsidRPr="003D4CC4" w:rsidRDefault="003D4CC4" w:rsidP="003D4CC4">
            <w:pPr>
              <w:spacing w:after="0" w:line="240" w:lineRule="auto"/>
              <w:jc w:val="right"/>
              <w:rPr>
                <w:ins w:id="1001" w:author="Jon.Richar" w:date="2022-12-13T10:53:00Z"/>
                <w:rFonts w:ascii="Calibri" w:eastAsia="Times New Roman" w:hAnsi="Calibri" w:cs="Calibri"/>
                <w:color w:val="000000"/>
              </w:rPr>
            </w:pPr>
            <w:ins w:id="1002" w:author="Jon.Richar" w:date="2022-12-13T10:53:00Z">
              <w:r w:rsidRPr="003D4CC4">
                <w:rPr>
                  <w:rFonts w:ascii="Calibri" w:eastAsia="Times New Roman" w:hAnsi="Calibri" w:cs="Calibri"/>
                  <w:color w:val="000000"/>
                </w:rPr>
                <w:t>-0.02</w:t>
              </w:r>
            </w:ins>
          </w:p>
        </w:tc>
        <w:tc>
          <w:tcPr>
            <w:tcW w:w="720" w:type="dxa"/>
            <w:tcBorders>
              <w:top w:val="nil"/>
              <w:left w:val="nil"/>
              <w:bottom w:val="nil"/>
              <w:right w:val="nil"/>
            </w:tcBorders>
            <w:shd w:val="clear" w:color="000000" w:fill="FFFFFF"/>
            <w:noWrap/>
            <w:vAlign w:val="bottom"/>
            <w:hideMark/>
            <w:tcPrChange w:id="1003" w:author="Jon.Richar" w:date="2022-12-13T10:59:00Z">
              <w:tcPr>
                <w:tcW w:w="960" w:type="dxa"/>
                <w:tcBorders>
                  <w:top w:val="nil"/>
                  <w:left w:val="nil"/>
                  <w:bottom w:val="nil"/>
                  <w:right w:val="nil"/>
                </w:tcBorders>
                <w:shd w:val="clear" w:color="000000" w:fill="FFFFFF"/>
                <w:noWrap/>
                <w:vAlign w:val="bottom"/>
                <w:hideMark/>
              </w:tcPr>
            </w:tcPrChange>
          </w:tcPr>
          <w:p w14:paraId="2A038019" w14:textId="77777777" w:rsidR="003D4CC4" w:rsidRPr="003D4CC4" w:rsidRDefault="003D4CC4" w:rsidP="003D4CC4">
            <w:pPr>
              <w:spacing w:after="0" w:line="240" w:lineRule="auto"/>
              <w:jc w:val="right"/>
              <w:rPr>
                <w:ins w:id="1004" w:author="Jon.Richar" w:date="2022-12-13T10:53:00Z"/>
                <w:rFonts w:ascii="Calibri" w:eastAsia="Times New Roman" w:hAnsi="Calibri" w:cs="Calibri"/>
                <w:color w:val="000000"/>
              </w:rPr>
            </w:pPr>
            <w:ins w:id="1005" w:author="Jon.Richar" w:date="2022-12-13T10:53:00Z">
              <w:r w:rsidRPr="003D4CC4">
                <w:rPr>
                  <w:rFonts w:ascii="Calibri" w:eastAsia="Times New Roman" w:hAnsi="Calibri" w:cs="Calibri"/>
                  <w:color w:val="000000"/>
                </w:rPr>
                <w:t>-0.17</w:t>
              </w:r>
            </w:ins>
          </w:p>
        </w:tc>
        <w:tc>
          <w:tcPr>
            <w:tcW w:w="630" w:type="dxa"/>
            <w:tcBorders>
              <w:top w:val="nil"/>
              <w:left w:val="nil"/>
              <w:bottom w:val="nil"/>
              <w:right w:val="nil"/>
            </w:tcBorders>
            <w:shd w:val="clear" w:color="000000" w:fill="FFFFFF"/>
            <w:noWrap/>
            <w:vAlign w:val="bottom"/>
            <w:hideMark/>
            <w:tcPrChange w:id="1006" w:author="Jon.Richar" w:date="2022-12-13T10:59:00Z">
              <w:tcPr>
                <w:tcW w:w="960" w:type="dxa"/>
                <w:tcBorders>
                  <w:top w:val="nil"/>
                  <w:left w:val="nil"/>
                  <w:bottom w:val="nil"/>
                  <w:right w:val="nil"/>
                </w:tcBorders>
                <w:shd w:val="clear" w:color="000000" w:fill="FFFFFF"/>
                <w:noWrap/>
                <w:vAlign w:val="bottom"/>
                <w:hideMark/>
              </w:tcPr>
            </w:tcPrChange>
          </w:tcPr>
          <w:p w14:paraId="635600CB" w14:textId="77777777" w:rsidR="003D4CC4" w:rsidRPr="003D4CC4" w:rsidRDefault="003D4CC4" w:rsidP="003D4CC4">
            <w:pPr>
              <w:spacing w:after="0" w:line="240" w:lineRule="auto"/>
              <w:jc w:val="right"/>
              <w:rPr>
                <w:ins w:id="1007" w:author="Jon.Richar" w:date="2022-12-13T10:53:00Z"/>
                <w:rFonts w:ascii="Calibri" w:eastAsia="Times New Roman" w:hAnsi="Calibri" w:cs="Calibri"/>
                <w:color w:val="000000"/>
              </w:rPr>
            </w:pPr>
            <w:ins w:id="1008" w:author="Jon.Richar" w:date="2022-12-13T10:53:00Z">
              <w:r w:rsidRPr="003D4CC4">
                <w:rPr>
                  <w:rFonts w:ascii="Calibri" w:eastAsia="Times New Roman" w:hAnsi="Calibri" w:cs="Calibri"/>
                  <w:color w:val="000000"/>
                </w:rPr>
                <w:t>0.06</w:t>
              </w:r>
            </w:ins>
          </w:p>
        </w:tc>
        <w:tc>
          <w:tcPr>
            <w:tcW w:w="630" w:type="dxa"/>
            <w:tcBorders>
              <w:top w:val="nil"/>
              <w:left w:val="nil"/>
              <w:bottom w:val="nil"/>
              <w:right w:val="nil"/>
            </w:tcBorders>
            <w:shd w:val="clear" w:color="000000" w:fill="FFFFFF"/>
            <w:noWrap/>
            <w:vAlign w:val="bottom"/>
            <w:hideMark/>
            <w:tcPrChange w:id="1009" w:author="Jon.Richar" w:date="2022-12-13T10:59:00Z">
              <w:tcPr>
                <w:tcW w:w="960" w:type="dxa"/>
                <w:tcBorders>
                  <w:top w:val="nil"/>
                  <w:left w:val="nil"/>
                  <w:bottom w:val="nil"/>
                  <w:right w:val="nil"/>
                </w:tcBorders>
                <w:shd w:val="clear" w:color="000000" w:fill="FFFFFF"/>
                <w:noWrap/>
                <w:vAlign w:val="bottom"/>
                <w:hideMark/>
              </w:tcPr>
            </w:tcPrChange>
          </w:tcPr>
          <w:p w14:paraId="7569510C" w14:textId="77777777" w:rsidR="003D4CC4" w:rsidRPr="003D4CC4" w:rsidRDefault="003D4CC4" w:rsidP="003D4CC4">
            <w:pPr>
              <w:spacing w:after="0" w:line="240" w:lineRule="auto"/>
              <w:jc w:val="right"/>
              <w:rPr>
                <w:ins w:id="1010" w:author="Jon.Richar" w:date="2022-12-13T10:53:00Z"/>
                <w:rFonts w:ascii="Calibri" w:eastAsia="Times New Roman" w:hAnsi="Calibri" w:cs="Calibri"/>
                <w:color w:val="000000"/>
              </w:rPr>
            </w:pPr>
            <w:ins w:id="1011" w:author="Jon.Richar" w:date="2022-12-13T10:53:00Z">
              <w:r w:rsidRPr="003D4CC4">
                <w:rPr>
                  <w:rFonts w:ascii="Calibri" w:eastAsia="Times New Roman" w:hAnsi="Calibri" w:cs="Calibri"/>
                  <w:color w:val="000000"/>
                </w:rPr>
                <w:t>0.11</w:t>
              </w:r>
            </w:ins>
          </w:p>
        </w:tc>
        <w:tc>
          <w:tcPr>
            <w:tcW w:w="720" w:type="dxa"/>
            <w:tcBorders>
              <w:top w:val="nil"/>
              <w:left w:val="nil"/>
              <w:bottom w:val="nil"/>
              <w:right w:val="nil"/>
            </w:tcBorders>
            <w:shd w:val="clear" w:color="000000" w:fill="FFFFFF"/>
            <w:noWrap/>
            <w:vAlign w:val="bottom"/>
            <w:hideMark/>
            <w:tcPrChange w:id="1012" w:author="Jon.Richar" w:date="2022-12-13T10:59:00Z">
              <w:tcPr>
                <w:tcW w:w="960" w:type="dxa"/>
                <w:tcBorders>
                  <w:top w:val="nil"/>
                  <w:left w:val="nil"/>
                  <w:bottom w:val="nil"/>
                  <w:right w:val="nil"/>
                </w:tcBorders>
                <w:shd w:val="clear" w:color="000000" w:fill="FFFFFF"/>
                <w:noWrap/>
                <w:vAlign w:val="bottom"/>
                <w:hideMark/>
              </w:tcPr>
            </w:tcPrChange>
          </w:tcPr>
          <w:p w14:paraId="64572960" w14:textId="77777777" w:rsidR="003D4CC4" w:rsidRPr="003D4CC4" w:rsidRDefault="003D4CC4" w:rsidP="003D4CC4">
            <w:pPr>
              <w:spacing w:after="0" w:line="240" w:lineRule="auto"/>
              <w:jc w:val="right"/>
              <w:rPr>
                <w:ins w:id="1013" w:author="Jon.Richar" w:date="2022-12-13T10:53:00Z"/>
                <w:rFonts w:ascii="Calibri" w:eastAsia="Times New Roman" w:hAnsi="Calibri" w:cs="Calibri"/>
                <w:color w:val="000000"/>
              </w:rPr>
            </w:pPr>
            <w:ins w:id="1014" w:author="Jon.Richar" w:date="2022-12-13T10:53:00Z">
              <w:r w:rsidRPr="003D4CC4">
                <w:rPr>
                  <w:rFonts w:ascii="Calibri" w:eastAsia="Times New Roman" w:hAnsi="Calibri" w:cs="Calibri"/>
                  <w:color w:val="000000"/>
                </w:rPr>
                <w:t>0.50</w:t>
              </w:r>
            </w:ins>
          </w:p>
        </w:tc>
        <w:tc>
          <w:tcPr>
            <w:tcW w:w="720" w:type="dxa"/>
            <w:tcBorders>
              <w:top w:val="nil"/>
              <w:left w:val="nil"/>
              <w:bottom w:val="nil"/>
              <w:right w:val="nil"/>
            </w:tcBorders>
            <w:shd w:val="clear" w:color="000000" w:fill="FFFFFF"/>
            <w:noWrap/>
            <w:vAlign w:val="bottom"/>
            <w:hideMark/>
            <w:tcPrChange w:id="1015" w:author="Jon.Richar" w:date="2022-12-13T10:59:00Z">
              <w:tcPr>
                <w:tcW w:w="960" w:type="dxa"/>
                <w:tcBorders>
                  <w:top w:val="nil"/>
                  <w:left w:val="nil"/>
                  <w:bottom w:val="nil"/>
                  <w:right w:val="nil"/>
                </w:tcBorders>
                <w:shd w:val="clear" w:color="000000" w:fill="FFFFFF"/>
                <w:noWrap/>
                <w:vAlign w:val="bottom"/>
                <w:hideMark/>
              </w:tcPr>
            </w:tcPrChange>
          </w:tcPr>
          <w:p w14:paraId="7EDB36FD" w14:textId="77777777" w:rsidR="003D4CC4" w:rsidRPr="003D4CC4" w:rsidRDefault="003D4CC4" w:rsidP="003D4CC4">
            <w:pPr>
              <w:spacing w:after="0" w:line="240" w:lineRule="auto"/>
              <w:jc w:val="right"/>
              <w:rPr>
                <w:ins w:id="1016" w:author="Jon.Richar" w:date="2022-12-13T10:53:00Z"/>
                <w:rFonts w:ascii="Calibri" w:eastAsia="Times New Roman" w:hAnsi="Calibri" w:cs="Calibri"/>
                <w:color w:val="000000"/>
              </w:rPr>
            </w:pPr>
            <w:ins w:id="1017" w:author="Jon.Richar" w:date="2022-12-13T10:53:00Z">
              <w:r w:rsidRPr="003D4CC4">
                <w:rPr>
                  <w:rFonts w:ascii="Calibri" w:eastAsia="Times New Roman" w:hAnsi="Calibri" w:cs="Calibri"/>
                  <w:color w:val="000000"/>
                </w:rPr>
                <w:t>0.01</w:t>
              </w:r>
            </w:ins>
          </w:p>
        </w:tc>
      </w:tr>
      <w:tr w:rsidR="003D4CC4" w:rsidRPr="003D4CC4" w14:paraId="2AB4A23B" w14:textId="77777777" w:rsidTr="003D4CC4">
        <w:trPr>
          <w:trHeight w:val="288"/>
          <w:jc w:val="center"/>
          <w:ins w:id="1018" w:author="Jon.Richar" w:date="2022-12-13T10:53:00Z"/>
          <w:trPrChange w:id="1019"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020" w:author="Jon.Richar" w:date="2022-12-13T10:59:00Z">
              <w:tcPr>
                <w:tcW w:w="1313" w:type="dxa"/>
                <w:tcBorders>
                  <w:top w:val="nil"/>
                  <w:left w:val="nil"/>
                  <w:bottom w:val="nil"/>
                  <w:right w:val="nil"/>
                </w:tcBorders>
                <w:shd w:val="clear" w:color="000000" w:fill="FFFFFF"/>
                <w:noWrap/>
                <w:vAlign w:val="bottom"/>
                <w:hideMark/>
              </w:tcPr>
            </w:tcPrChange>
          </w:tcPr>
          <w:p w14:paraId="486C99A8" w14:textId="77777777" w:rsidR="003D4CC4" w:rsidRPr="003D4CC4" w:rsidRDefault="003D4CC4" w:rsidP="003D4CC4">
            <w:pPr>
              <w:spacing w:after="0" w:line="240" w:lineRule="auto"/>
              <w:rPr>
                <w:ins w:id="1021" w:author="Jon.Richar" w:date="2022-12-13T10:53:00Z"/>
                <w:rFonts w:ascii="Calibri" w:eastAsia="Times New Roman" w:hAnsi="Calibri" w:cs="Calibri"/>
                <w:color w:val="000000"/>
              </w:rPr>
            </w:pPr>
            <w:ins w:id="1022" w:author="Jon.Richar" w:date="2022-12-13T10:53:00Z">
              <w:r w:rsidRPr="003D4CC4">
                <w:rPr>
                  <w:rFonts w:ascii="Calibri" w:eastAsia="Times New Roman" w:hAnsi="Calibri" w:cs="Calibri"/>
                  <w:color w:val="000000"/>
                </w:rPr>
                <w:t>Pacific cod</w:t>
              </w:r>
            </w:ins>
          </w:p>
        </w:tc>
        <w:tc>
          <w:tcPr>
            <w:tcW w:w="960" w:type="dxa"/>
            <w:tcBorders>
              <w:top w:val="nil"/>
              <w:left w:val="nil"/>
              <w:bottom w:val="nil"/>
              <w:right w:val="nil"/>
            </w:tcBorders>
            <w:shd w:val="clear" w:color="000000" w:fill="FFFFFF"/>
            <w:noWrap/>
            <w:vAlign w:val="bottom"/>
            <w:hideMark/>
            <w:tcPrChange w:id="1023" w:author="Jon.Richar" w:date="2022-12-13T10:59:00Z">
              <w:tcPr>
                <w:tcW w:w="960" w:type="dxa"/>
                <w:tcBorders>
                  <w:top w:val="nil"/>
                  <w:left w:val="nil"/>
                  <w:bottom w:val="nil"/>
                  <w:right w:val="nil"/>
                </w:tcBorders>
                <w:shd w:val="clear" w:color="000000" w:fill="FFFFFF"/>
                <w:noWrap/>
                <w:vAlign w:val="bottom"/>
                <w:hideMark/>
              </w:tcPr>
            </w:tcPrChange>
          </w:tcPr>
          <w:p w14:paraId="094F9581" w14:textId="77777777" w:rsidR="003D4CC4" w:rsidRPr="003D4CC4" w:rsidRDefault="003D4CC4" w:rsidP="003D4CC4">
            <w:pPr>
              <w:spacing w:after="0" w:line="240" w:lineRule="auto"/>
              <w:jc w:val="right"/>
              <w:rPr>
                <w:ins w:id="1024" w:author="Jon.Richar" w:date="2022-12-13T10:53:00Z"/>
                <w:rFonts w:ascii="Calibri" w:eastAsia="Times New Roman" w:hAnsi="Calibri" w:cs="Calibri"/>
                <w:color w:val="000000"/>
              </w:rPr>
            </w:pPr>
            <w:ins w:id="1025" w:author="Jon.Richar" w:date="2022-12-13T10:53:00Z">
              <w:r w:rsidRPr="003D4CC4">
                <w:rPr>
                  <w:rFonts w:ascii="Calibri" w:eastAsia="Times New Roman" w:hAnsi="Calibri" w:cs="Calibri"/>
                  <w:color w:val="000000"/>
                </w:rPr>
                <w:t>0.08</w:t>
              </w:r>
            </w:ins>
          </w:p>
        </w:tc>
        <w:tc>
          <w:tcPr>
            <w:tcW w:w="960" w:type="dxa"/>
            <w:tcBorders>
              <w:top w:val="nil"/>
              <w:left w:val="nil"/>
              <w:bottom w:val="nil"/>
              <w:right w:val="nil"/>
            </w:tcBorders>
            <w:shd w:val="clear" w:color="000000" w:fill="FFFFFF"/>
            <w:noWrap/>
            <w:vAlign w:val="bottom"/>
            <w:hideMark/>
            <w:tcPrChange w:id="1026" w:author="Jon.Richar" w:date="2022-12-13T10:59:00Z">
              <w:tcPr>
                <w:tcW w:w="960" w:type="dxa"/>
                <w:tcBorders>
                  <w:top w:val="nil"/>
                  <w:left w:val="nil"/>
                  <w:bottom w:val="nil"/>
                  <w:right w:val="nil"/>
                </w:tcBorders>
                <w:shd w:val="clear" w:color="000000" w:fill="FFFFFF"/>
                <w:noWrap/>
                <w:vAlign w:val="bottom"/>
                <w:hideMark/>
              </w:tcPr>
            </w:tcPrChange>
          </w:tcPr>
          <w:p w14:paraId="4D2736AD" w14:textId="77777777" w:rsidR="003D4CC4" w:rsidRPr="003D4CC4" w:rsidRDefault="003D4CC4" w:rsidP="003D4CC4">
            <w:pPr>
              <w:spacing w:after="0" w:line="240" w:lineRule="auto"/>
              <w:jc w:val="right"/>
              <w:rPr>
                <w:ins w:id="1027" w:author="Jon.Richar" w:date="2022-12-13T10:53:00Z"/>
                <w:rFonts w:ascii="Calibri" w:eastAsia="Times New Roman" w:hAnsi="Calibri" w:cs="Calibri"/>
                <w:color w:val="000000"/>
              </w:rPr>
            </w:pPr>
            <w:ins w:id="1028" w:author="Jon.Richar" w:date="2022-12-13T10:53:00Z">
              <w:r w:rsidRPr="003D4CC4">
                <w:rPr>
                  <w:rFonts w:ascii="Calibri" w:eastAsia="Times New Roman" w:hAnsi="Calibri" w:cs="Calibri"/>
                  <w:color w:val="000000"/>
                </w:rPr>
                <w:t>1.00</w:t>
              </w:r>
            </w:ins>
          </w:p>
        </w:tc>
        <w:tc>
          <w:tcPr>
            <w:tcW w:w="960" w:type="dxa"/>
            <w:tcBorders>
              <w:top w:val="nil"/>
              <w:left w:val="nil"/>
              <w:bottom w:val="nil"/>
              <w:right w:val="nil"/>
            </w:tcBorders>
            <w:shd w:val="clear" w:color="000000" w:fill="FFFFFF"/>
            <w:noWrap/>
            <w:vAlign w:val="bottom"/>
            <w:hideMark/>
            <w:tcPrChange w:id="1029" w:author="Jon.Richar" w:date="2022-12-13T10:59:00Z">
              <w:tcPr>
                <w:tcW w:w="960" w:type="dxa"/>
                <w:tcBorders>
                  <w:top w:val="nil"/>
                  <w:left w:val="nil"/>
                  <w:bottom w:val="nil"/>
                  <w:right w:val="nil"/>
                </w:tcBorders>
                <w:shd w:val="clear" w:color="000000" w:fill="FFFFFF"/>
                <w:noWrap/>
                <w:vAlign w:val="bottom"/>
                <w:hideMark/>
              </w:tcPr>
            </w:tcPrChange>
          </w:tcPr>
          <w:p w14:paraId="74696941" w14:textId="77777777" w:rsidR="003D4CC4" w:rsidRPr="003D4CC4" w:rsidRDefault="003D4CC4" w:rsidP="003D4CC4">
            <w:pPr>
              <w:spacing w:after="0" w:line="240" w:lineRule="auto"/>
              <w:jc w:val="right"/>
              <w:rPr>
                <w:ins w:id="1030" w:author="Jon.Richar" w:date="2022-12-13T10:53:00Z"/>
                <w:rFonts w:ascii="Calibri" w:eastAsia="Times New Roman" w:hAnsi="Calibri" w:cs="Calibri"/>
                <w:color w:val="000000"/>
              </w:rPr>
            </w:pPr>
            <w:ins w:id="1031" w:author="Jon.Richar" w:date="2022-12-13T10:53:00Z">
              <w:r w:rsidRPr="003D4CC4">
                <w:rPr>
                  <w:rFonts w:ascii="Calibri" w:eastAsia="Times New Roman" w:hAnsi="Calibri" w:cs="Calibri"/>
                  <w:color w:val="000000"/>
                </w:rPr>
                <w:t>-0.57</w:t>
              </w:r>
            </w:ins>
          </w:p>
        </w:tc>
        <w:tc>
          <w:tcPr>
            <w:tcW w:w="960" w:type="dxa"/>
            <w:tcBorders>
              <w:top w:val="nil"/>
              <w:left w:val="nil"/>
              <w:bottom w:val="nil"/>
              <w:right w:val="nil"/>
            </w:tcBorders>
            <w:shd w:val="clear" w:color="000000" w:fill="FFFFFF"/>
            <w:noWrap/>
            <w:vAlign w:val="bottom"/>
            <w:hideMark/>
            <w:tcPrChange w:id="1032" w:author="Jon.Richar" w:date="2022-12-13T10:59:00Z">
              <w:tcPr>
                <w:tcW w:w="960" w:type="dxa"/>
                <w:tcBorders>
                  <w:top w:val="nil"/>
                  <w:left w:val="nil"/>
                  <w:bottom w:val="nil"/>
                  <w:right w:val="nil"/>
                </w:tcBorders>
                <w:shd w:val="clear" w:color="000000" w:fill="FFFFFF"/>
                <w:noWrap/>
                <w:vAlign w:val="bottom"/>
                <w:hideMark/>
              </w:tcPr>
            </w:tcPrChange>
          </w:tcPr>
          <w:p w14:paraId="0AF7DDB9" w14:textId="77777777" w:rsidR="003D4CC4" w:rsidRPr="003D4CC4" w:rsidRDefault="003D4CC4" w:rsidP="003D4CC4">
            <w:pPr>
              <w:spacing w:after="0" w:line="240" w:lineRule="auto"/>
              <w:jc w:val="right"/>
              <w:rPr>
                <w:ins w:id="1033" w:author="Jon.Richar" w:date="2022-12-13T10:53:00Z"/>
                <w:rFonts w:ascii="Calibri" w:eastAsia="Times New Roman" w:hAnsi="Calibri" w:cs="Calibri"/>
                <w:color w:val="000000"/>
              </w:rPr>
            </w:pPr>
            <w:ins w:id="1034" w:author="Jon.Richar" w:date="2022-12-13T10:53:00Z">
              <w:r w:rsidRPr="003D4CC4">
                <w:rPr>
                  <w:rFonts w:ascii="Calibri" w:eastAsia="Times New Roman" w:hAnsi="Calibri" w:cs="Calibri"/>
                  <w:color w:val="000000"/>
                </w:rPr>
                <w:t>-0.51</w:t>
              </w:r>
            </w:ins>
          </w:p>
        </w:tc>
        <w:tc>
          <w:tcPr>
            <w:tcW w:w="960" w:type="dxa"/>
            <w:tcBorders>
              <w:top w:val="nil"/>
              <w:left w:val="nil"/>
              <w:bottom w:val="nil"/>
              <w:right w:val="nil"/>
            </w:tcBorders>
            <w:shd w:val="clear" w:color="000000" w:fill="FFFFFF"/>
            <w:noWrap/>
            <w:vAlign w:val="bottom"/>
            <w:hideMark/>
            <w:tcPrChange w:id="1035" w:author="Jon.Richar" w:date="2022-12-13T10:59:00Z">
              <w:tcPr>
                <w:tcW w:w="960" w:type="dxa"/>
                <w:tcBorders>
                  <w:top w:val="nil"/>
                  <w:left w:val="nil"/>
                  <w:bottom w:val="nil"/>
                  <w:right w:val="nil"/>
                </w:tcBorders>
                <w:shd w:val="clear" w:color="000000" w:fill="FFFFFF"/>
                <w:noWrap/>
                <w:vAlign w:val="bottom"/>
                <w:hideMark/>
              </w:tcPr>
            </w:tcPrChange>
          </w:tcPr>
          <w:p w14:paraId="6201C677" w14:textId="77777777" w:rsidR="003D4CC4" w:rsidRPr="003D4CC4" w:rsidRDefault="003D4CC4" w:rsidP="003D4CC4">
            <w:pPr>
              <w:spacing w:after="0" w:line="240" w:lineRule="auto"/>
              <w:jc w:val="right"/>
              <w:rPr>
                <w:ins w:id="1036" w:author="Jon.Richar" w:date="2022-12-13T10:53:00Z"/>
                <w:rFonts w:ascii="Calibri" w:eastAsia="Times New Roman" w:hAnsi="Calibri" w:cs="Calibri"/>
                <w:color w:val="000000"/>
              </w:rPr>
            </w:pPr>
            <w:ins w:id="1037" w:author="Jon.Richar" w:date="2022-12-13T10:53:00Z">
              <w:r w:rsidRPr="003D4CC4">
                <w:rPr>
                  <w:rFonts w:ascii="Calibri" w:eastAsia="Times New Roman" w:hAnsi="Calibri" w:cs="Calibri"/>
                  <w:color w:val="000000"/>
                </w:rPr>
                <w:t>0.55</w:t>
              </w:r>
            </w:ins>
          </w:p>
        </w:tc>
        <w:tc>
          <w:tcPr>
            <w:tcW w:w="817" w:type="dxa"/>
            <w:tcBorders>
              <w:top w:val="nil"/>
              <w:left w:val="nil"/>
              <w:bottom w:val="nil"/>
              <w:right w:val="nil"/>
            </w:tcBorders>
            <w:shd w:val="clear" w:color="000000" w:fill="FFFFFF"/>
            <w:noWrap/>
            <w:vAlign w:val="bottom"/>
            <w:hideMark/>
            <w:tcPrChange w:id="1038" w:author="Jon.Richar" w:date="2022-12-13T10:59:00Z">
              <w:tcPr>
                <w:tcW w:w="817" w:type="dxa"/>
                <w:tcBorders>
                  <w:top w:val="nil"/>
                  <w:left w:val="nil"/>
                  <w:bottom w:val="nil"/>
                  <w:right w:val="nil"/>
                </w:tcBorders>
                <w:shd w:val="clear" w:color="000000" w:fill="FFFFFF"/>
                <w:noWrap/>
                <w:vAlign w:val="bottom"/>
                <w:hideMark/>
              </w:tcPr>
            </w:tcPrChange>
          </w:tcPr>
          <w:p w14:paraId="7927AF46" w14:textId="77777777" w:rsidR="003D4CC4" w:rsidRPr="003D4CC4" w:rsidRDefault="003D4CC4" w:rsidP="003D4CC4">
            <w:pPr>
              <w:spacing w:after="0" w:line="240" w:lineRule="auto"/>
              <w:jc w:val="right"/>
              <w:rPr>
                <w:ins w:id="1039" w:author="Jon.Richar" w:date="2022-12-13T10:53:00Z"/>
                <w:rFonts w:ascii="Calibri" w:eastAsia="Times New Roman" w:hAnsi="Calibri" w:cs="Calibri"/>
                <w:color w:val="000000"/>
              </w:rPr>
            </w:pPr>
            <w:ins w:id="1040" w:author="Jon.Richar" w:date="2022-12-13T10:53:00Z">
              <w:r w:rsidRPr="003D4CC4">
                <w:rPr>
                  <w:rFonts w:ascii="Calibri" w:eastAsia="Times New Roman" w:hAnsi="Calibri" w:cs="Calibri"/>
                  <w:color w:val="000000"/>
                </w:rPr>
                <w:t>-0.61</w:t>
              </w:r>
            </w:ins>
          </w:p>
        </w:tc>
        <w:tc>
          <w:tcPr>
            <w:tcW w:w="720" w:type="dxa"/>
            <w:tcBorders>
              <w:top w:val="nil"/>
              <w:left w:val="nil"/>
              <w:bottom w:val="nil"/>
              <w:right w:val="nil"/>
            </w:tcBorders>
            <w:shd w:val="clear" w:color="000000" w:fill="FFFFFF"/>
            <w:noWrap/>
            <w:vAlign w:val="bottom"/>
            <w:hideMark/>
            <w:tcPrChange w:id="1041" w:author="Jon.Richar" w:date="2022-12-13T10:59:00Z">
              <w:tcPr>
                <w:tcW w:w="960" w:type="dxa"/>
                <w:tcBorders>
                  <w:top w:val="nil"/>
                  <w:left w:val="nil"/>
                  <w:bottom w:val="nil"/>
                  <w:right w:val="nil"/>
                </w:tcBorders>
                <w:shd w:val="clear" w:color="000000" w:fill="FFFFFF"/>
                <w:noWrap/>
                <w:vAlign w:val="bottom"/>
                <w:hideMark/>
              </w:tcPr>
            </w:tcPrChange>
          </w:tcPr>
          <w:p w14:paraId="027C0DCA" w14:textId="77777777" w:rsidR="003D4CC4" w:rsidRPr="003D4CC4" w:rsidRDefault="003D4CC4" w:rsidP="003D4CC4">
            <w:pPr>
              <w:spacing w:after="0" w:line="240" w:lineRule="auto"/>
              <w:jc w:val="right"/>
              <w:rPr>
                <w:ins w:id="1042" w:author="Jon.Richar" w:date="2022-12-13T10:53:00Z"/>
                <w:rFonts w:ascii="Calibri" w:eastAsia="Times New Roman" w:hAnsi="Calibri" w:cs="Calibri"/>
                <w:color w:val="000000"/>
              </w:rPr>
            </w:pPr>
            <w:ins w:id="1043" w:author="Jon.Richar" w:date="2022-12-13T10:53:00Z">
              <w:r w:rsidRPr="003D4CC4">
                <w:rPr>
                  <w:rFonts w:ascii="Calibri" w:eastAsia="Times New Roman" w:hAnsi="Calibri" w:cs="Calibri"/>
                  <w:color w:val="000000"/>
                </w:rPr>
                <w:t>-0.73</w:t>
              </w:r>
            </w:ins>
          </w:p>
        </w:tc>
        <w:tc>
          <w:tcPr>
            <w:tcW w:w="630" w:type="dxa"/>
            <w:tcBorders>
              <w:top w:val="nil"/>
              <w:left w:val="nil"/>
              <w:bottom w:val="nil"/>
              <w:right w:val="nil"/>
            </w:tcBorders>
            <w:shd w:val="clear" w:color="000000" w:fill="FFFFFF"/>
            <w:noWrap/>
            <w:vAlign w:val="bottom"/>
            <w:hideMark/>
            <w:tcPrChange w:id="1044" w:author="Jon.Richar" w:date="2022-12-13T10:59:00Z">
              <w:tcPr>
                <w:tcW w:w="960" w:type="dxa"/>
                <w:tcBorders>
                  <w:top w:val="nil"/>
                  <w:left w:val="nil"/>
                  <w:bottom w:val="nil"/>
                  <w:right w:val="nil"/>
                </w:tcBorders>
                <w:shd w:val="clear" w:color="000000" w:fill="FFFFFF"/>
                <w:noWrap/>
                <w:vAlign w:val="bottom"/>
                <w:hideMark/>
              </w:tcPr>
            </w:tcPrChange>
          </w:tcPr>
          <w:p w14:paraId="6C29AD83" w14:textId="77777777" w:rsidR="003D4CC4" w:rsidRPr="003D4CC4" w:rsidRDefault="003D4CC4" w:rsidP="003D4CC4">
            <w:pPr>
              <w:spacing w:after="0" w:line="240" w:lineRule="auto"/>
              <w:jc w:val="right"/>
              <w:rPr>
                <w:ins w:id="1045" w:author="Jon.Richar" w:date="2022-12-13T10:53:00Z"/>
                <w:rFonts w:ascii="Calibri" w:eastAsia="Times New Roman" w:hAnsi="Calibri" w:cs="Calibri"/>
                <w:color w:val="000000"/>
              </w:rPr>
            </w:pPr>
            <w:ins w:id="1046" w:author="Jon.Richar" w:date="2022-12-13T10:53:00Z">
              <w:r w:rsidRPr="003D4CC4">
                <w:rPr>
                  <w:rFonts w:ascii="Calibri" w:eastAsia="Times New Roman" w:hAnsi="Calibri" w:cs="Calibri"/>
                  <w:color w:val="000000"/>
                </w:rPr>
                <w:t>-0.09</w:t>
              </w:r>
            </w:ins>
          </w:p>
        </w:tc>
        <w:tc>
          <w:tcPr>
            <w:tcW w:w="630" w:type="dxa"/>
            <w:tcBorders>
              <w:top w:val="nil"/>
              <w:left w:val="nil"/>
              <w:bottom w:val="nil"/>
              <w:right w:val="nil"/>
            </w:tcBorders>
            <w:shd w:val="clear" w:color="000000" w:fill="FFFFFF"/>
            <w:noWrap/>
            <w:vAlign w:val="bottom"/>
            <w:hideMark/>
            <w:tcPrChange w:id="1047" w:author="Jon.Richar" w:date="2022-12-13T10:59:00Z">
              <w:tcPr>
                <w:tcW w:w="960" w:type="dxa"/>
                <w:tcBorders>
                  <w:top w:val="nil"/>
                  <w:left w:val="nil"/>
                  <w:bottom w:val="nil"/>
                  <w:right w:val="nil"/>
                </w:tcBorders>
                <w:shd w:val="clear" w:color="000000" w:fill="FFFFFF"/>
                <w:noWrap/>
                <w:vAlign w:val="bottom"/>
                <w:hideMark/>
              </w:tcPr>
            </w:tcPrChange>
          </w:tcPr>
          <w:p w14:paraId="15F25E1A" w14:textId="77777777" w:rsidR="003D4CC4" w:rsidRPr="003D4CC4" w:rsidRDefault="003D4CC4" w:rsidP="003D4CC4">
            <w:pPr>
              <w:spacing w:after="0" w:line="240" w:lineRule="auto"/>
              <w:jc w:val="right"/>
              <w:rPr>
                <w:ins w:id="1048" w:author="Jon.Richar" w:date="2022-12-13T10:53:00Z"/>
                <w:rFonts w:ascii="Calibri" w:eastAsia="Times New Roman" w:hAnsi="Calibri" w:cs="Calibri"/>
                <w:color w:val="000000"/>
              </w:rPr>
            </w:pPr>
            <w:ins w:id="1049" w:author="Jon.Richar" w:date="2022-12-13T10:53:00Z">
              <w:r w:rsidRPr="003D4CC4">
                <w:rPr>
                  <w:rFonts w:ascii="Calibri" w:eastAsia="Times New Roman" w:hAnsi="Calibri" w:cs="Calibri"/>
                  <w:color w:val="000000"/>
                </w:rPr>
                <w:t>-0.16</w:t>
              </w:r>
            </w:ins>
          </w:p>
        </w:tc>
        <w:tc>
          <w:tcPr>
            <w:tcW w:w="720" w:type="dxa"/>
            <w:tcBorders>
              <w:top w:val="nil"/>
              <w:left w:val="nil"/>
              <w:bottom w:val="nil"/>
              <w:right w:val="nil"/>
            </w:tcBorders>
            <w:shd w:val="clear" w:color="000000" w:fill="FFFFFF"/>
            <w:noWrap/>
            <w:vAlign w:val="bottom"/>
            <w:hideMark/>
            <w:tcPrChange w:id="1050" w:author="Jon.Richar" w:date="2022-12-13T10:59:00Z">
              <w:tcPr>
                <w:tcW w:w="960" w:type="dxa"/>
                <w:tcBorders>
                  <w:top w:val="nil"/>
                  <w:left w:val="nil"/>
                  <w:bottom w:val="nil"/>
                  <w:right w:val="nil"/>
                </w:tcBorders>
                <w:shd w:val="clear" w:color="000000" w:fill="FFFFFF"/>
                <w:noWrap/>
                <w:vAlign w:val="bottom"/>
                <w:hideMark/>
              </w:tcPr>
            </w:tcPrChange>
          </w:tcPr>
          <w:p w14:paraId="0E10B808" w14:textId="77777777" w:rsidR="003D4CC4" w:rsidRPr="003D4CC4" w:rsidRDefault="003D4CC4" w:rsidP="003D4CC4">
            <w:pPr>
              <w:spacing w:after="0" w:line="240" w:lineRule="auto"/>
              <w:jc w:val="right"/>
              <w:rPr>
                <w:ins w:id="1051" w:author="Jon.Richar" w:date="2022-12-13T10:53:00Z"/>
                <w:rFonts w:ascii="Calibri" w:eastAsia="Times New Roman" w:hAnsi="Calibri" w:cs="Calibri"/>
                <w:color w:val="000000"/>
              </w:rPr>
            </w:pPr>
            <w:ins w:id="1052" w:author="Jon.Richar" w:date="2022-12-13T10:53:00Z">
              <w:r w:rsidRPr="003D4CC4">
                <w:rPr>
                  <w:rFonts w:ascii="Calibri" w:eastAsia="Times New Roman" w:hAnsi="Calibri" w:cs="Calibri"/>
                  <w:color w:val="000000"/>
                </w:rPr>
                <w:t>-0.06</w:t>
              </w:r>
            </w:ins>
          </w:p>
        </w:tc>
        <w:tc>
          <w:tcPr>
            <w:tcW w:w="720" w:type="dxa"/>
            <w:tcBorders>
              <w:top w:val="nil"/>
              <w:left w:val="nil"/>
              <w:bottom w:val="nil"/>
              <w:right w:val="nil"/>
            </w:tcBorders>
            <w:shd w:val="clear" w:color="000000" w:fill="FFFFFF"/>
            <w:noWrap/>
            <w:vAlign w:val="bottom"/>
            <w:hideMark/>
            <w:tcPrChange w:id="1053" w:author="Jon.Richar" w:date="2022-12-13T10:59:00Z">
              <w:tcPr>
                <w:tcW w:w="960" w:type="dxa"/>
                <w:tcBorders>
                  <w:top w:val="nil"/>
                  <w:left w:val="nil"/>
                  <w:bottom w:val="nil"/>
                  <w:right w:val="nil"/>
                </w:tcBorders>
                <w:shd w:val="clear" w:color="000000" w:fill="FFFFFF"/>
                <w:noWrap/>
                <w:vAlign w:val="bottom"/>
                <w:hideMark/>
              </w:tcPr>
            </w:tcPrChange>
          </w:tcPr>
          <w:p w14:paraId="3270C14E" w14:textId="77777777" w:rsidR="003D4CC4" w:rsidRPr="003D4CC4" w:rsidRDefault="003D4CC4" w:rsidP="003D4CC4">
            <w:pPr>
              <w:spacing w:after="0" w:line="240" w:lineRule="auto"/>
              <w:jc w:val="right"/>
              <w:rPr>
                <w:ins w:id="1054" w:author="Jon.Richar" w:date="2022-12-13T10:53:00Z"/>
                <w:rFonts w:ascii="Calibri" w:eastAsia="Times New Roman" w:hAnsi="Calibri" w:cs="Calibri"/>
                <w:color w:val="000000"/>
              </w:rPr>
            </w:pPr>
            <w:ins w:id="1055" w:author="Jon.Richar" w:date="2022-12-13T10:53:00Z">
              <w:r w:rsidRPr="003D4CC4">
                <w:rPr>
                  <w:rFonts w:ascii="Calibri" w:eastAsia="Times New Roman" w:hAnsi="Calibri" w:cs="Calibri"/>
                  <w:color w:val="000000"/>
                </w:rPr>
                <w:t>0.13</w:t>
              </w:r>
            </w:ins>
          </w:p>
        </w:tc>
      </w:tr>
      <w:tr w:rsidR="003D4CC4" w:rsidRPr="003D4CC4" w14:paraId="434CAFAC" w14:textId="77777777" w:rsidTr="003D4CC4">
        <w:trPr>
          <w:trHeight w:val="288"/>
          <w:jc w:val="center"/>
          <w:ins w:id="1056" w:author="Jon.Richar" w:date="2022-12-13T10:53:00Z"/>
          <w:trPrChange w:id="1057"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058" w:author="Jon.Richar" w:date="2022-12-13T10:59:00Z">
              <w:tcPr>
                <w:tcW w:w="1313" w:type="dxa"/>
                <w:tcBorders>
                  <w:top w:val="nil"/>
                  <w:left w:val="nil"/>
                  <w:bottom w:val="nil"/>
                  <w:right w:val="nil"/>
                </w:tcBorders>
                <w:shd w:val="clear" w:color="000000" w:fill="FFFFFF"/>
                <w:noWrap/>
                <w:vAlign w:val="bottom"/>
                <w:hideMark/>
              </w:tcPr>
            </w:tcPrChange>
          </w:tcPr>
          <w:p w14:paraId="6EC0838D" w14:textId="77777777" w:rsidR="003D4CC4" w:rsidRPr="003D4CC4" w:rsidRDefault="003D4CC4" w:rsidP="003D4CC4">
            <w:pPr>
              <w:spacing w:after="0" w:line="240" w:lineRule="auto"/>
              <w:rPr>
                <w:ins w:id="1059" w:author="Jon.Richar" w:date="2022-12-13T10:53:00Z"/>
                <w:rFonts w:ascii="Calibri" w:eastAsia="Times New Roman" w:hAnsi="Calibri" w:cs="Calibri"/>
                <w:color w:val="000000"/>
              </w:rPr>
            </w:pPr>
            <w:ins w:id="1060" w:author="Jon.Richar" w:date="2022-12-13T10:53:00Z">
              <w:r w:rsidRPr="003D4CC4">
                <w:rPr>
                  <w:rFonts w:ascii="Calibri" w:eastAsia="Times New Roman" w:hAnsi="Calibri" w:cs="Calibri"/>
                  <w:color w:val="000000"/>
                </w:rPr>
                <w:t>FHS TBM RA2</w:t>
              </w:r>
            </w:ins>
          </w:p>
        </w:tc>
        <w:tc>
          <w:tcPr>
            <w:tcW w:w="960" w:type="dxa"/>
            <w:tcBorders>
              <w:top w:val="nil"/>
              <w:left w:val="nil"/>
              <w:bottom w:val="nil"/>
              <w:right w:val="nil"/>
            </w:tcBorders>
            <w:shd w:val="clear" w:color="000000" w:fill="FFFFFF"/>
            <w:noWrap/>
            <w:vAlign w:val="bottom"/>
            <w:hideMark/>
            <w:tcPrChange w:id="1061" w:author="Jon.Richar" w:date="2022-12-13T10:59:00Z">
              <w:tcPr>
                <w:tcW w:w="960" w:type="dxa"/>
                <w:tcBorders>
                  <w:top w:val="nil"/>
                  <w:left w:val="nil"/>
                  <w:bottom w:val="nil"/>
                  <w:right w:val="nil"/>
                </w:tcBorders>
                <w:shd w:val="clear" w:color="000000" w:fill="FFFFFF"/>
                <w:noWrap/>
                <w:vAlign w:val="bottom"/>
                <w:hideMark/>
              </w:tcPr>
            </w:tcPrChange>
          </w:tcPr>
          <w:p w14:paraId="6A83BB6B" w14:textId="77777777" w:rsidR="003D4CC4" w:rsidRPr="003D4CC4" w:rsidRDefault="003D4CC4" w:rsidP="003D4CC4">
            <w:pPr>
              <w:spacing w:after="0" w:line="240" w:lineRule="auto"/>
              <w:jc w:val="right"/>
              <w:rPr>
                <w:ins w:id="1062" w:author="Jon.Richar" w:date="2022-12-13T10:53:00Z"/>
                <w:rFonts w:ascii="Calibri" w:eastAsia="Times New Roman" w:hAnsi="Calibri" w:cs="Calibri"/>
                <w:color w:val="000000"/>
              </w:rPr>
            </w:pPr>
            <w:ins w:id="1063" w:author="Jon.Richar" w:date="2022-12-13T10:53:00Z">
              <w:r w:rsidRPr="003D4CC4">
                <w:rPr>
                  <w:rFonts w:ascii="Calibri" w:eastAsia="Times New Roman" w:hAnsi="Calibri" w:cs="Calibri"/>
                  <w:color w:val="000000"/>
                </w:rPr>
                <w:t>-0.12</w:t>
              </w:r>
            </w:ins>
          </w:p>
        </w:tc>
        <w:tc>
          <w:tcPr>
            <w:tcW w:w="960" w:type="dxa"/>
            <w:tcBorders>
              <w:top w:val="nil"/>
              <w:left w:val="nil"/>
              <w:bottom w:val="nil"/>
              <w:right w:val="nil"/>
            </w:tcBorders>
            <w:shd w:val="clear" w:color="000000" w:fill="FFFFFF"/>
            <w:noWrap/>
            <w:vAlign w:val="bottom"/>
            <w:hideMark/>
            <w:tcPrChange w:id="1064" w:author="Jon.Richar" w:date="2022-12-13T10:59:00Z">
              <w:tcPr>
                <w:tcW w:w="960" w:type="dxa"/>
                <w:tcBorders>
                  <w:top w:val="nil"/>
                  <w:left w:val="nil"/>
                  <w:bottom w:val="nil"/>
                  <w:right w:val="nil"/>
                </w:tcBorders>
                <w:shd w:val="clear" w:color="000000" w:fill="FFFFFF"/>
                <w:noWrap/>
                <w:vAlign w:val="bottom"/>
                <w:hideMark/>
              </w:tcPr>
            </w:tcPrChange>
          </w:tcPr>
          <w:p w14:paraId="5AB9FA2C" w14:textId="77777777" w:rsidR="003D4CC4" w:rsidRPr="003D4CC4" w:rsidRDefault="003D4CC4" w:rsidP="003D4CC4">
            <w:pPr>
              <w:spacing w:after="0" w:line="240" w:lineRule="auto"/>
              <w:jc w:val="right"/>
              <w:rPr>
                <w:ins w:id="1065" w:author="Jon.Richar" w:date="2022-12-13T10:53:00Z"/>
                <w:rFonts w:ascii="Calibri" w:eastAsia="Times New Roman" w:hAnsi="Calibri" w:cs="Calibri"/>
                <w:color w:val="000000"/>
              </w:rPr>
            </w:pPr>
            <w:ins w:id="1066" w:author="Jon.Richar" w:date="2022-12-13T10:53:00Z">
              <w:r w:rsidRPr="003D4CC4">
                <w:rPr>
                  <w:rFonts w:ascii="Calibri" w:eastAsia="Times New Roman" w:hAnsi="Calibri" w:cs="Calibri"/>
                  <w:color w:val="000000"/>
                </w:rPr>
                <w:t>-0.57</w:t>
              </w:r>
            </w:ins>
          </w:p>
        </w:tc>
        <w:tc>
          <w:tcPr>
            <w:tcW w:w="960" w:type="dxa"/>
            <w:tcBorders>
              <w:top w:val="nil"/>
              <w:left w:val="nil"/>
              <w:bottom w:val="nil"/>
              <w:right w:val="nil"/>
            </w:tcBorders>
            <w:shd w:val="clear" w:color="000000" w:fill="FFFFFF"/>
            <w:noWrap/>
            <w:vAlign w:val="bottom"/>
            <w:hideMark/>
            <w:tcPrChange w:id="1067" w:author="Jon.Richar" w:date="2022-12-13T10:59:00Z">
              <w:tcPr>
                <w:tcW w:w="960" w:type="dxa"/>
                <w:tcBorders>
                  <w:top w:val="nil"/>
                  <w:left w:val="nil"/>
                  <w:bottom w:val="nil"/>
                  <w:right w:val="nil"/>
                </w:tcBorders>
                <w:shd w:val="clear" w:color="000000" w:fill="FFFFFF"/>
                <w:noWrap/>
                <w:vAlign w:val="bottom"/>
                <w:hideMark/>
              </w:tcPr>
            </w:tcPrChange>
          </w:tcPr>
          <w:p w14:paraId="2BBF3EF4" w14:textId="77777777" w:rsidR="003D4CC4" w:rsidRPr="003D4CC4" w:rsidRDefault="003D4CC4" w:rsidP="003D4CC4">
            <w:pPr>
              <w:spacing w:after="0" w:line="240" w:lineRule="auto"/>
              <w:jc w:val="right"/>
              <w:rPr>
                <w:ins w:id="1068" w:author="Jon.Richar" w:date="2022-12-13T10:53:00Z"/>
                <w:rFonts w:ascii="Calibri" w:eastAsia="Times New Roman" w:hAnsi="Calibri" w:cs="Calibri"/>
                <w:color w:val="000000"/>
              </w:rPr>
            </w:pPr>
            <w:ins w:id="1069" w:author="Jon.Richar" w:date="2022-12-13T10:53:00Z">
              <w:r w:rsidRPr="003D4CC4">
                <w:rPr>
                  <w:rFonts w:ascii="Calibri" w:eastAsia="Times New Roman" w:hAnsi="Calibri" w:cs="Calibri"/>
                  <w:color w:val="000000"/>
                </w:rPr>
                <w:t>1.00</w:t>
              </w:r>
            </w:ins>
          </w:p>
        </w:tc>
        <w:tc>
          <w:tcPr>
            <w:tcW w:w="960" w:type="dxa"/>
            <w:tcBorders>
              <w:top w:val="nil"/>
              <w:left w:val="nil"/>
              <w:bottom w:val="nil"/>
              <w:right w:val="nil"/>
            </w:tcBorders>
            <w:shd w:val="clear" w:color="000000" w:fill="FFFFFF"/>
            <w:noWrap/>
            <w:vAlign w:val="bottom"/>
            <w:hideMark/>
            <w:tcPrChange w:id="1070" w:author="Jon.Richar" w:date="2022-12-13T10:59:00Z">
              <w:tcPr>
                <w:tcW w:w="960" w:type="dxa"/>
                <w:tcBorders>
                  <w:top w:val="nil"/>
                  <w:left w:val="nil"/>
                  <w:bottom w:val="nil"/>
                  <w:right w:val="nil"/>
                </w:tcBorders>
                <w:shd w:val="clear" w:color="000000" w:fill="FFFFFF"/>
                <w:noWrap/>
                <w:vAlign w:val="bottom"/>
                <w:hideMark/>
              </w:tcPr>
            </w:tcPrChange>
          </w:tcPr>
          <w:p w14:paraId="62DEEFBB" w14:textId="77777777" w:rsidR="003D4CC4" w:rsidRPr="003D4CC4" w:rsidRDefault="003D4CC4" w:rsidP="003D4CC4">
            <w:pPr>
              <w:spacing w:after="0" w:line="240" w:lineRule="auto"/>
              <w:jc w:val="right"/>
              <w:rPr>
                <w:ins w:id="1071" w:author="Jon.Richar" w:date="2022-12-13T10:53:00Z"/>
                <w:rFonts w:ascii="Calibri" w:eastAsia="Times New Roman" w:hAnsi="Calibri" w:cs="Calibri"/>
                <w:color w:val="000000"/>
              </w:rPr>
            </w:pPr>
            <w:ins w:id="1072" w:author="Jon.Richar" w:date="2022-12-13T10:53:00Z">
              <w:r w:rsidRPr="003D4CC4">
                <w:rPr>
                  <w:rFonts w:ascii="Calibri" w:eastAsia="Times New Roman" w:hAnsi="Calibri" w:cs="Calibri"/>
                  <w:color w:val="000000"/>
                </w:rPr>
                <w:t>0.83</w:t>
              </w:r>
            </w:ins>
          </w:p>
        </w:tc>
        <w:tc>
          <w:tcPr>
            <w:tcW w:w="960" w:type="dxa"/>
            <w:tcBorders>
              <w:top w:val="nil"/>
              <w:left w:val="nil"/>
              <w:bottom w:val="nil"/>
              <w:right w:val="nil"/>
            </w:tcBorders>
            <w:shd w:val="clear" w:color="000000" w:fill="FFFFFF"/>
            <w:noWrap/>
            <w:vAlign w:val="bottom"/>
            <w:hideMark/>
            <w:tcPrChange w:id="1073" w:author="Jon.Richar" w:date="2022-12-13T10:59:00Z">
              <w:tcPr>
                <w:tcW w:w="960" w:type="dxa"/>
                <w:tcBorders>
                  <w:top w:val="nil"/>
                  <w:left w:val="nil"/>
                  <w:bottom w:val="nil"/>
                  <w:right w:val="nil"/>
                </w:tcBorders>
                <w:shd w:val="clear" w:color="000000" w:fill="FFFFFF"/>
                <w:noWrap/>
                <w:vAlign w:val="bottom"/>
                <w:hideMark/>
              </w:tcPr>
            </w:tcPrChange>
          </w:tcPr>
          <w:p w14:paraId="1D9FB1A7" w14:textId="77777777" w:rsidR="003D4CC4" w:rsidRPr="003D4CC4" w:rsidRDefault="003D4CC4" w:rsidP="003D4CC4">
            <w:pPr>
              <w:spacing w:after="0" w:line="240" w:lineRule="auto"/>
              <w:jc w:val="right"/>
              <w:rPr>
                <w:ins w:id="1074" w:author="Jon.Richar" w:date="2022-12-13T10:53:00Z"/>
                <w:rFonts w:ascii="Calibri" w:eastAsia="Times New Roman" w:hAnsi="Calibri" w:cs="Calibri"/>
                <w:color w:val="000000"/>
              </w:rPr>
            </w:pPr>
            <w:ins w:id="1075" w:author="Jon.Richar" w:date="2022-12-13T10:53:00Z">
              <w:r w:rsidRPr="003D4CC4">
                <w:rPr>
                  <w:rFonts w:ascii="Calibri" w:eastAsia="Times New Roman" w:hAnsi="Calibri" w:cs="Calibri"/>
                  <w:color w:val="000000"/>
                </w:rPr>
                <w:t>0.06</w:t>
              </w:r>
            </w:ins>
          </w:p>
        </w:tc>
        <w:tc>
          <w:tcPr>
            <w:tcW w:w="817" w:type="dxa"/>
            <w:tcBorders>
              <w:top w:val="nil"/>
              <w:left w:val="nil"/>
              <w:bottom w:val="nil"/>
              <w:right w:val="nil"/>
            </w:tcBorders>
            <w:shd w:val="clear" w:color="000000" w:fill="FFFFFF"/>
            <w:noWrap/>
            <w:vAlign w:val="bottom"/>
            <w:hideMark/>
            <w:tcPrChange w:id="1076" w:author="Jon.Richar" w:date="2022-12-13T10:59:00Z">
              <w:tcPr>
                <w:tcW w:w="817" w:type="dxa"/>
                <w:tcBorders>
                  <w:top w:val="nil"/>
                  <w:left w:val="nil"/>
                  <w:bottom w:val="nil"/>
                  <w:right w:val="nil"/>
                </w:tcBorders>
                <w:shd w:val="clear" w:color="000000" w:fill="FFFFFF"/>
                <w:noWrap/>
                <w:vAlign w:val="bottom"/>
                <w:hideMark/>
              </w:tcPr>
            </w:tcPrChange>
          </w:tcPr>
          <w:p w14:paraId="126F098B" w14:textId="77777777" w:rsidR="003D4CC4" w:rsidRPr="003D4CC4" w:rsidRDefault="003D4CC4" w:rsidP="003D4CC4">
            <w:pPr>
              <w:spacing w:after="0" w:line="240" w:lineRule="auto"/>
              <w:jc w:val="right"/>
              <w:rPr>
                <w:ins w:id="1077" w:author="Jon.Richar" w:date="2022-12-13T10:53:00Z"/>
                <w:rFonts w:ascii="Calibri" w:eastAsia="Times New Roman" w:hAnsi="Calibri" w:cs="Calibri"/>
                <w:color w:val="000000"/>
              </w:rPr>
            </w:pPr>
            <w:ins w:id="1078" w:author="Jon.Richar" w:date="2022-12-13T10:53:00Z">
              <w:r w:rsidRPr="003D4CC4">
                <w:rPr>
                  <w:rFonts w:ascii="Calibri" w:eastAsia="Times New Roman" w:hAnsi="Calibri" w:cs="Calibri"/>
                  <w:color w:val="000000"/>
                </w:rPr>
                <w:t>0.41</w:t>
              </w:r>
            </w:ins>
          </w:p>
        </w:tc>
        <w:tc>
          <w:tcPr>
            <w:tcW w:w="720" w:type="dxa"/>
            <w:tcBorders>
              <w:top w:val="nil"/>
              <w:left w:val="nil"/>
              <w:bottom w:val="nil"/>
              <w:right w:val="nil"/>
            </w:tcBorders>
            <w:shd w:val="clear" w:color="000000" w:fill="FFFFFF"/>
            <w:noWrap/>
            <w:vAlign w:val="bottom"/>
            <w:hideMark/>
            <w:tcPrChange w:id="1079" w:author="Jon.Richar" w:date="2022-12-13T10:59:00Z">
              <w:tcPr>
                <w:tcW w:w="960" w:type="dxa"/>
                <w:tcBorders>
                  <w:top w:val="nil"/>
                  <w:left w:val="nil"/>
                  <w:bottom w:val="nil"/>
                  <w:right w:val="nil"/>
                </w:tcBorders>
                <w:shd w:val="clear" w:color="000000" w:fill="FFFFFF"/>
                <w:noWrap/>
                <w:vAlign w:val="bottom"/>
                <w:hideMark/>
              </w:tcPr>
            </w:tcPrChange>
          </w:tcPr>
          <w:p w14:paraId="48CDE3F9" w14:textId="77777777" w:rsidR="003D4CC4" w:rsidRPr="003D4CC4" w:rsidRDefault="003D4CC4" w:rsidP="003D4CC4">
            <w:pPr>
              <w:spacing w:after="0" w:line="240" w:lineRule="auto"/>
              <w:jc w:val="right"/>
              <w:rPr>
                <w:ins w:id="1080" w:author="Jon.Richar" w:date="2022-12-13T10:53:00Z"/>
                <w:rFonts w:ascii="Calibri" w:eastAsia="Times New Roman" w:hAnsi="Calibri" w:cs="Calibri"/>
                <w:color w:val="000000"/>
              </w:rPr>
            </w:pPr>
            <w:ins w:id="1081" w:author="Jon.Richar" w:date="2022-12-13T10:53:00Z">
              <w:r w:rsidRPr="003D4CC4">
                <w:rPr>
                  <w:rFonts w:ascii="Calibri" w:eastAsia="Times New Roman" w:hAnsi="Calibri" w:cs="Calibri"/>
                  <w:color w:val="000000"/>
                </w:rPr>
                <w:t>0.61</w:t>
              </w:r>
            </w:ins>
          </w:p>
        </w:tc>
        <w:tc>
          <w:tcPr>
            <w:tcW w:w="630" w:type="dxa"/>
            <w:tcBorders>
              <w:top w:val="nil"/>
              <w:left w:val="nil"/>
              <w:bottom w:val="nil"/>
              <w:right w:val="nil"/>
            </w:tcBorders>
            <w:shd w:val="clear" w:color="000000" w:fill="FFFFFF"/>
            <w:noWrap/>
            <w:vAlign w:val="bottom"/>
            <w:hideMark/>
            <w:tcPrChange w:id="1082" w:author="Jon.Richar" w:date="2022-12-13T10:59:00Z">
              <w:tcPr>
                <w:tcW w:w="960" w:type="dxa"/>
                <w:tcBorders>
                  <w:top w:val="nil"/>
                  <w:left w:val="nil"/>
                  <w:bottom w:val="nil"/>
                  <w:right w:val="nil"/>
                </w:tcBorders>
                <w:shd w:val="clear" w:color="000000" w:fill="FFFFFF"/>
                <w:noWrap/>
                <w:vAlign w:val="bottom"/>
                <w:hideMark/>
              </w:tcPr>
            </w:tcPrChange>
          </w:tcPr>
          <w:p w14:paraId="1DAFB66E" w14:textId="77777777" w:rsidR="003D4CC4" w:rsidRPr="003D4CC4" w:rsidRDefault="003D4CC4" w:rsidP="003D4CC4">
            <w:pPr>
              <w:spacing w:after="0" w:line="240" w:lineRule="auto"/>
              <w:jc w:val="right"/>
              <w:rPr>
                <w:ins w:id="1083" w:author="Jon.Richar" w:date="2022-12-13T10:53:00Z"/>
                <w:rFonts w:ascii="Calibri" w:eastAsia="Times New Roman" w:hAnsi="Calibri" w:cs="Calibri"/>
                <w:color w:val="000000"/>
              </w:rPr>
            </w:pPr>
            <w:ins w:id="1084" w:author="Jon.Richar" w:date="2022-12-13T10:53:00Z">
              <w:r w:rsidRPr="003D4CC4">
                <w:rPr>
                  <w:rFonts w:ascii="Calibri" w:eastAsia="Times New Roman" w:hAnsi="Calibri" w:cs="Calibri"/>
                  <w:color w:val="000000"/>
                </w:rPr>
                <w:t>-0.14</w:t>
              </w:r>
            </w:ins>
          </w:p>
        </w:tc>
        <w:tc>
          <w:tcPr>
            <w:tcW w:w="630" w:type="dxa"/>
            <w:tcBorders>
              <w:top w:val="nil"/>
              <w:left w:val="nil"/>
              <w:bottom w:val="nil"/>
              <w:right w:val="nil"/>
            </w:tcBorders>
            <w:shd w:val="clear" w:color="000000" w:fill="FFFFFF"/>
            <w:noWrap/>
            <w:vAlign w:val="bottom"/>
            <w:hideMark/>
            <w:tcPrChange w:id="1085" w:author="Jon.Richar" w:date="2022-12-13T10:59:00Z">
              <w:tcPr>
                <w:tcW w:w="960" w:type="dxa"/>
                <w:tcBorders>
                  <w:top w:val="nil"/>
                  <w:left w:val="nil"/>
                  <w:bottom w:val="nil"/>
                  <w:right w:val="nil"/>
                </w:tcBorders>
                <w:shd w:val="clear" w:color="000000" w:fill="FFFFFF"/>
                <w:noWrap/>
                <w:vAlign w:val="bottom"/>
                <w:hideMark/>
              </w:tcPr>
            </w:tcPrChange>
          </w:tcPr>
          <w:p w14:paraId="78F64DCF" w14:textId="77777777" w:rsidR="003D4CC4" w:rsidRPr="003D4CC4" w:rsidRDefault="003D4CC4" w:rsidP="003D4CC4">
            <w:pPr>
              <w:spacing w:after="0" w:line="240" w:lineRule="auto"/>
              <w:jc w:val="right"/>
              <w:rPr>
                <w:ins w:id="1086" w:author="Jon.Richar" w:date="2022-12-13T10:53:00Z"/>
                <w:rFonts w:ascii="Calibri" w:eastAsia="Times New Roman" w:hAnsi="Calibri" w:cs="Calibri"/>
                <w:color w:val="000000"/>
              </w:rPr>
            </w:pPr>
            <w:ins w:id="1087" w:author="Jon.Richar" w:date="2022-12-13T10:53:00Z">
              <w:r w:rsidRPr="003D4CC4">
                <w:rPr>
                  <w:rFonts w:ascii="Calibri" w:eastAsia="Times New Roman" w:hAnsi="Calibri" w:cs="Calibri"/>
                  <w:color w:val="000000"/>
                </w:rPr>
                <w:t>0.02</w:t>
              </w:r>
            </w:ins>
          </w:p>
        </w:tc>
        <w:tc>
          <w:tcPr>
            <w:tcW w:w="720" w:type="dxa"/>
            <w:tcBorders>
              <w:top w:val="nil"/>
              <w:left w:val="nil"/>
              <w:bottom w:val="nil"/>
              <w:right w:val="nil"/>
            </w:tcBorders>
            <w:shd w:val="clear" w:color="000000" w:fill="FFFFFF"/>
            <w:noWrap/>
            <w:vAlign w:val="bottom"/>
            <w:hideMark/>
            <w:tcPrChange w:id="1088" w:author="Jon.Richar" w:date="2022-12-13T10:59:00Z">
              <w:tcPr>
                <w:tcW w:w="960" w:type="dxa"/>
                <w:tcBorders>
                  <w:top w:val="nil"/>
                  <w:left w:val="nil"/>
                  <w:bottom w:val="nil"/>
                  <w:right w:val="nil"/>
                </w:tcBorders>
                <w:shd w:val="clear" w:color="000000" w:fill="FFFFFF"/>
                <w:noWrap/>
                <w:vAlign w:val="bottom"/>
                <w:hideMark/>
              </w:tcPr>
            </w:tcPrChange>
          </w:tcPr>
          <w:p w14:paraId="1C13F2B7" w14:textId="77777777" w:rsidR="003D4CC4" w:rsidRPr="003D4CC4" w:rsidRDefault="003D4CC4" w:rsidP="003D4CC4">
            <w:pPr>
              <w:spacing w:after="0" w:line="240" w:lineRule="auto"/>
              <w:jc w:val="right"/>
              <w:rPr>
                <w:ins w:id="1089" w:author="Jon.Richar" w:date="2022-12-13T10:53:00Z"/>
                <w:rFonts w:ascii="Calibri" w:eastAsia="Times New Roman" w:hAnsi="Calibri" w:cs="Calibri"/>
                <w:color w:val="000000"/>
              </w:rPr>
            </w:pPr>
            <w:ins w:id="1090" w:author="Jon.Richar" w:date="2022-12-13T10:53:00Z">
              <w:r w:rsidRPr="003D4CC4">
                <w:rPr>
                  <w:rFonts w:ascii="Calibri" w:eastAsia="Times New Roman" w:hAnsi="Calibri" w:cs="Calibri"/>
                  <w:color w:val="000000"/>
                </w:rPr>
                <w:t>-0.15</w:t>
              </w:r>
            </w:ins>
          </w:p>
        </w:tc>
        <w:tc>
          <w:tcPr>
            <w:tcW w:w="720" w:type="dxa"/>
            <w:tcBorders>
              <w:top w:val="nil"/>
              <w:left w:val="nil"/>
              <w:bottom w:val="nil"/>
              <w:right w:val="nil"/>
            </w:tcBorders>
            <w:shd w:val="clear" w:color="000000" w:fill="FFFFFF"/>
            <w:noWrap/>
            <w:vAlign w:val="bottom"/>
            <w:hideMark/>
            <w:tcPrChange w:id="1091" w:author="Jon.Richar" w:date="2022-12-13T10:59:00Z">
              <w:tcPr>
                <w:tcW w:w="960" w:type="dxa"/>
                <w:tcBorders>
                  <w:top w:val="nil"/>
                  <w:left w:val="nil"/>
                  <w:bottom w:val="nil"/>
                  <w:right w:val="nil"/>
                </w:tcBorders>
                <w:shd w:val="clear" w:color="000000" w:fill="FFFFFF"/>
                <w:noWrap/>
                <w:vAlign w:val="bottom"/>
                <w:hideMark/>
              </w:tcPr>
            </w:tcPrChange>
          </w:tcPr>
          <w:p w14:paraId="44531B57" w14:textId="77777777" w:rsidR="003D4CC4" w:rsidRPr="003D4CC4" w:rsidRDefault="003D4CC4" w:rsidP="003D4CC4">
            <w:pPr>
              <w:spacing w:after="0" w:line="240" w:lineRule="auto"/>
              <w:jc w:val="right"/>
              <w:rPr>
                <w:ins w:id="1092" w:author="Jon.Richar" w:date="2022-12-13T10:53:00Z"/>
                <w:rFonts w:ascii="Calibri" w:eastAsia="Times New Roman" w:hAnsi="Calibri" w:cs="Calibri"/>
                <w:color w:val="000000"/>
              </w:rPr>
            </w:pPr>
            <w:ins w:id="1093" w:author="Jon.Richar" w:date="2022-12-13T10:53:00Z">
              <w:r w:rsidRPr="003D4CC4">
                <w:rPr>
                  <w:rFonts w:ascii="Calibri" w:eastAsia="Times New Roman" w:hAnsi="Calibri" w:cs="Calibri"/>
                  <w:color w:val="000000"/>
                </w:rPr>
                <w:t>-0.06</w:t>
              </w:r>
            </w:ins>
          </w:p>
        </w:tc>
      </w:tr>
      <w:tr w:rsidR="003D4CC4" w:rsidRPr="003D4CC4" w14:paraId="60F8F0D4" w14:textId="77777777" w:rsidTr="003D4CC4">
        <w:trPr>
          <w:trHeight w:val="288"/>
          <w:jc w:val="center"/>
          <w:ins w:id="1094" w:author="Jon.Richar" w:date="2022-12-13T10:53:00Z"/>
          <w:trPrChange w:id="1095"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096" w:author="Jon.Richar" w:date="2022-12-13T10:59:00Z">
              <w:tcPr>
                <w:tcW w:w="1313" w:type="dxa"/>
                <w:tcBorders>
                  <w:top w:val="nil"/>
                  <w:left w:val="nil"/>
                  <w:bottom w:val="nil"/>
                  <w:right w:val="nil"/>
                </w:tcBorders>
                <w:shd w:val="clear" w:color="000000" w:fill="FFFFFF"/>
                <w:noWrap/>
                <w:vAlign w:val="bottom"/>
                <w:hideMark/>
              </w:tcPr>
            </w:tcPrChange>
          </w:tcPr>
          <w:p w14:paraId="6FFC35DE" w14:textId="77777777" w:rsidR="003D4CC4" w:rsidRPr="003D4CC4" w:rsidRDefault="003D4CC4" w:rsidP="003D4CC4">
            <w:pPr>
              <w:spacing w:after="0" w:line="240" w:lineRule="auto"/>
              <w:rPr>
                <w:ins w:id="1097" w:author="Jon.Richar" w:date="2022-12-13T10:53:00Z"/>
                <w:rFonts w:ascii="Calibri" w:eastAsia="Times New Roman" w:hAnsi="Calibri" w:cs="Calibri"/>
                <w:color w:val="000000"/>
              </w:rPr>
            </w:pPr>
            <w:ins w:id="1098" w:author="Jon.Richar" w:date="2022-12-13T10:53:00Z">
              <w:r w:rsidRPr="003D4CC4">
                <w:rPr>
                  <w:rFonts w:ascii="Calibri" w:eastAsia="Times New Roman" w:hAnsi="Calibri" w:cs="Calibri"/>
                  <w:color w:val="000000"/>
                </w:rPr>
                <w:t>FHS TBM</w:t>
              </w:r>
            </w:ins>
          </w:p>
        </w:tc>
        <w:tc>
          <w:tcPr>
            <w:tcW w:w="960" w:type="dxa"/>
            <w:tcBorders>
              <w:top w:val="nil"/>
              <w:left w:val="nil"/>
              <w:bottom w:val="nil"/>
              <w:right w:val="nil"/>
            </w:tcBorders>
            <w:shd w:val="clear" w:color="000000" w:fill="FFFFFF"/>
            <w:noWrap/>
            <w:vAlign w:val="bottom"/>
            <w:hideMark/>
            <w:tcPrChange w:id="1099" w:author="Jon.Richar" w:date="2022-12-13T10:59:00Z">
              <w:tcPr>
                <w:tcW w:w="960" w:type="dxa"/>
                <w:tcBorders>
                  <w:top w:val="nil"/>
                  <w:left w:val="nil"/>
                  <w:bottom w:val="nil"/>
                  <w:right w:val="nil"/>
                </w:tcBorders>
                <w:shd w:val="clear" w:color="000000" w:fill="FFFFFF"/>
                <w:noWrap/>
                <w:vAlign w:val="bottom"/>
                <w:hideMark/>
              </w:tcPr>
            </w:tcPrChange>
          </w:tcPr>
          <w:p w14:paraId="39AB846E" w14:textId="77777777" w:rsidR="003D4CC4" w:rsidRPr="003D4CC4" w:rsidRDefault="003D4CC4" w:rsidP="003D4CC4">
            <w:pPr>
              <w:spacing w:after="0" w:line="240" w:lineRule="auto"/>
              <w:jc w:val="right"/>
              <w:rPr>
                <w:ins w:id="1100" w:author="Jon.Richar" w:date="2022-12-13T10:53:00Z"/>
                <w:rFonts w:ascii="Calibri" w:eastAsia="Times New Roman" w:hAnsi="Calibri" w:cs="Calibri"/>
                <w:color w:val="000000"/>
              </w:rPr>
            </w:pPr>
            <w:ins w:id="1101" w:author="Jon.Richar" w:date="2022-12-13T10:53:00Z">
              <w:r w:rsidRPr="003D4CC4">
                <w:rPr>
                  <w:rFonts w:ascii="Calibri" w:eastAsia="Times New Roman" w:hAnsi="Calibri" w:cs="Calibri"/>
                  <w:color w:val="000000"/>
                </w:rPr>
                <w:t>-0.12</w:t>
              </w:r>
            </w:ins>
          </w:p>
        </w:tc>
        <w:tc>
          <w:tcPr>
            <w:tcW w:w="960" w:type="dxa"/>
            <w:tcBorders>
              <w:top w:val="nil"/>
              <w:left w:val="nil"/>
              <w:bottom w:val="nil"/>
              <w:right w:val="nil"/>
            </w:tcBorders>
            <w:shd w:val="clear" w:color="000000" w:fill="FFFFFF"/>
            <w:noWrap/>
            <w:vAlign w:val="bottom"/>
            <w:hideMark/>
            <w:tcPrChange w:id="1102" w:author="Jon.Richar" w:date="2022-12-13T10:59:00Z">
              <w:tcPr>
                <w:tcW w:w="960" w:type="dxa"/>
                <w:tcBorders>
                  <w:top w:val="nil"/>
                  <w:left w:val="nil"/>
                  <w:bottom w:val="nil"/>
                  <w:right w:val="nil"/>
                </w:tcBorders>
                <w:shd w:val="clear" w:color="000000" w:fill="FFFFFF"/>
                <w:noWrap/>
                <w:vAlign w:val="bottom"/>
                <w:hideMark/>
              </w:tcPr>
            </w:tcPrChange>
          </w:tcPr>
          <w:p w14:paraId="04043054" w14:textId="77777777" w:rsidR="003D4CC4" w:rsidRPr="003D4CC4" w:rsidRDefault="003D4CC4" w:rsidP="003D4CC4">
            <w:pPr>
              <w:spacing w:after="0" w:line="240" w:lineRule="auto"/>
              <w:jc w:val="right"/>
              <w:rPr>
                <w:ins w:id="1103" w:author="Jon.Richar" w:date="2022-12-13T10:53:00Z"/>
                <w:rFonts w:ascii="Calibri" w:eastAsia="Times New Roman" w:hAnsi="Calibri" w:cs="Calibri"/>
                <w:color w:val="000000"/>
              </w:rPr>
            </w:pPr>
            <w:ins w:id="1104" w:author="Jon.Richar" w:date="2022-12-13T10:53:00Z">
              <w:r w:rsidRPr="003D4CC4">
                <w:rPr>
                  <w:rFonts w:ascii="Calibri" w:eastAsia="Times New Roman" w:hAnsi="Calibri" w:cs="Calibri"/>
                  <w:color w:val="000000"/>
                </w:rPr>
                <w:t>-0.51</w:t>
              </w:r>
            </w:ins>
          </w:p>
        </w:tc>
        <w:tc>
          <w:tcPr>
            <w:tcW w:w="960" w:type="dxa"/>
            <w:tcBorders>
              <w:top w:val="nil"/>
              <w:left w:val="nil"/>
              <w:bottom w:val="nil"/>
              <w:right w:val="nil"/>
            </w:tcBorders>
            <w:shd w:val="clear" w:color="000000" w:fill="FFFFFF"/>
            <w:noWrap/>
            <w:vAlign w:val="bottom"/>
            <w:hideMark/>
            <w:tcPrChange w:id="1105" w:author="Jon.Richar" w:date="2022-12-13T10:59:00Z">
              <w:tcPr>
                <w:tcW w:w="960" w:type="dxa"/>
                <w:tcBorders>
                  <w:top w:val="nil"/>
                  <w:left w:val="nil"/>
                  <w:bottom w:val="nil"/>
                  <w:right w:val="nil"/>
                </w:tcBorders>
                <w:shd w:val="clear" w:color="000000" w:fill="FFFFFF"/>
                <w:noWrap/>
                <w:vAlign w:val="bottom"/>
                <w:hideMark/>
              </w:tcPr>
            </w:tcPrChange>
          </w:tcPr>
          <w:p w14:paraId="2FBEBB1E" w14:textId="77777777" w:rsidR="003D4CC4" w:rsidRPr="003D4CC4" w:rsidRDefault="003D4CC4" w:rsidP="003D4CC4">
            <w:pPr>
              <w:spacing w:after="0" w:line="240" w:lineRule="auto"/>
              <w:jc w:val="right"/>
              <w:rPr>
                <w:ins w:id="1106" w:author="Jon.Richar" w:date="2022-12-13T10:53:00Z"/>
                <w:rFonts w:ascii="Calibri" w:eastAsia="Times New Roman" w:hAnsi="Calibri" w:cs="Calibri"/>
                <w:color w:val="000000"/>
              </w:rPr>
            </w:pPr>
            <w:ins w:id="1107" w:author="Jon.Richar" w:date="2022-12-13T10:53:00Z">
              <w:r w:rsidRPr="003D4CC4">
                <w:rPr>
                  <w:rFonts w:ascii="Calibri" w:eastAsia="Times New Roman" w:hAnsi="Calibri" w:cs="Calibri"/>
                  <w:color w:val="000000"/>
                </w:rPr>
                <w:t>0.83</w:t>
              </w:r>
            </w:ins>
          </w:p>
        </w:tc>
        <w:tc>
          <w:tcPr>
            <w:tcW w:w="960" w:type="dxa"/>
            <w:tcBorders>
              <w:top w:val="nil"/>
              <w:left w:val="nil"/>
              <w:bottom w:val="nil"/>
              <w:right w:val="nil"/>
            </w:tcBorders>
            <w:shd w:val="clear" w:color="000000" w:fill="FFFFFF"/>
            <w:noWrap/>
            <w:vAlign w:val="bottom"/>
            <w:hideMark/>
            <w:tcPrChange w:id="1108" w:author="Jon.Richar" w:date="2022-12-13T10:59:00Z">
              <w:tcPr>
                <w:tcW w:w="960" w:type="dxa"/>
                <w:tcBorders>
                  <w:top w:val="nil"/>
                  <w:left w:val="nil"/>
                  <w:bottom w:val="nil"/>
                  <w:right w:val="nil"/>
                </w:tcBorders>
                <w:shd w:val="clear" w:color="000000" w:fill="FFFFFF"/>
                <w:noWrap/>
                <w:vAlign w:val="bottom"/>
                <w:hideMark/>
              </w:tcPr>
            </w:tcPrChange>
          </w:tcPr>
          <w:p w14:paraId="431D3501" w14:textId="77777777" w:rsidR="003D4CC4" w:rsidRPr="003D4CC4" w:rsidRDefault="003D4CC4" w:rsidP="003D4CC4">
            <w:pPr>
              <w:spacing w:after="0" w:line="240" w:lineRule="auto"/>
              <w:jc w:val="right"/>
              <w:rPr>
                <w:ins w:id="1109" w:author="Jon.Richar" w:date="2022-12-13T10:53:00Z"/>
                <w:rFonts w:ascii="Calibri" w:eastAsia="Times New Roman" w:hAnsi="Calibri" w:cs="Calibri"/>
                <w:color w:val="000000"/>
              </w:rPr>
            </w:pPr>
            <w:ins w:id="1110" w:author="Jon.Richar" w:date="2022-12-13T10:53:00Z">
              <w:r w:rsidRPr="003D4CC4">
                <w:rPr>
                  <w:rFonts w:ascii="Calibri" w:eastAsia="Times New Roman" w:hAnsi="Calibri" w:cs="Calibri"/>
                  <w:color w:val="000000"/>
                </w:rPr>
                <w:t>1.00</w:t>
              </w:r>
            </w:ins>
          </w:p>
        </w:tc>
        <w:tc>
          <w:tcPr>
            <w:tcW w:w="960" w:type="dxa"/>
            <w:tcBorders>
              <w:top w:val="nil"/>
              <w:left w:val="nil"/>
              <w:bottom w:val="nil"/>
              <w:right w:val="nil"/>
            </w:tcBorders>
            <w:shd w:val="clear" w:color="000000" w:fill="FFFFFF"/>
            <w:noWrap/>
            <w:vAlign w:val="bottom"/>
            <w:hideMark/>
            <w:tcPrChange w:id="1111" w:author="Jon.Richar" w:date="2022-12-13T10:59:00Z">
              <w:tcPr>
                <w:tcW w:w="960" w:type="dxa"/>
                <w:tcBorders>
                  <w:top w:val="nil"/>
                  <w:left w:val="nil"/>
                  <w:bottom w:val="nil"/>
                  <w:right w:val="nil"/>
                </w:tcBorders>
                <w:shd w:val="clear" w:color="000000" w:fill="FFFFFF"/>
                <w:noWrap/>
                <w:vAlign w:val="bottom"/>
                <w:hideMark/>
              </w:tcPr>
            </w:tcPrChange>
          </w:tcPr>
          <w:p w14:paraId="52874FAA" w14:textId="77777777" w:rsidR="003D4CC4" w:rsidRPr="003D4CC4" w:rsidRDefault="003D4CC4" w:rsidP="003D4CC4">
            <w:pPr>
              <w:spacing w:after="0" w:line="240" w:lineRule="auto"/>
              <w:jc w:val="right"/>
              <w:rPr>
                <w:ins w:id="1112" w:author="Jon.Richar" w:date="2022-12-13T10:53:00Z"/>
                <w:rFonts w:ascii="Calibri" w:eastAsia="Times New Roman" w:hAnsi="Calibri" w:cs="Calibri"/>
                <w:color w:val="000000"/>
              </w:rPr>
            </w:pPr>
            <w:ins w:id="1113" w:author="Jon.Richar" w:date="2022-12-13T10:53:00Z">
              <w:r w:rsidRPr="003D4CC4">
                <w:rPr>
                  <w:rFonts w:ascii="Calibri" w:eastAsia="Times New Roman" w:hAnsi="Calibri" w:cs="Calibri"/>
                  <w:color w:val="000000"/>
                </w:rPr>
                <w:t>0.02</w:t>
              </w:r>
            </w:ins>
          </w:p>
        </w:tc>
        <w:tc>
          <w:tcPr>
            <w:tcW w:w="817" w:type="dxa"/>
            <w:tcBorders>
              <w:top w:val="nil"/>
              <w:left w:val="nil"/>
              <w:bottom w:val="nil"/>
              <w:right w:val="nil"/>
            </w:tcBorders>
            <w:shd w:val="clear" w:color="000000" w:fill="FFFFFF"/>
            <w:noWrap/>
            <w:vAlign w:val="bottom"/>
            <w:hideMark/>
            <w:tcPrChange w:id="1114" w:author="Jon.Richar" w:date="2022-12-13T10:59:00Z">
              <w:tcPr>
                <w:tcW w:w="817" w:type="dxa"/>
                <w:tcBorders>
                  <w:top w:val="nil"/>
                  <w:left w:val="nil"/>
                  <w:bottom w:val="nil"/>
                  <w:right w:val="nil"/>
                </w:tcBorders>
                <w:shd w:val="clear" w:color="000000" w:fill="FFFFFF"/>
                <w:noWrap/>
                <w:vAlign w:val="bottom"/>
                <w:hideMark/>
              </w:tcPr>
            </w:tcPrChange>
          </w:tcPr>
          <w:p w14:paraId="2C08009B" w14:textId="77777777" w:rsidR="003D4CC4" w:rsidRPr="003D4CC4" w:rsidRDefault="003D4CC4" w:rsidP="003D4CC4">
            <w:pPr>
              <w:spacing w:after="0" w:line="240" w:lineRule="auto"/>
              <w:jc w:val="right"/>
              <w:rPr>
                <w:ins w:id="1115" w:author="Jon.Richar" w:date="2022-12-13T10:53:00Z"/>
                <w:rFonts w:ascii="Calibri" w:eastAsia="Times New Roman" w:hAnsi="Calibri" w:cs="Calibri"/>
                <w:color w:val="000000"/>
              </w:rPr>
            </w:pPr>
            <w:ins w:id="1116" w:author="Jon.Richar" w:date="2022-12-13T10:53:00Z">
              <w:r w:rsidRPr="003D4CC4">
                <w:rPr>
                  <w:rFonts w:ascii="Calibri" w:eastAsia="Times New Roman" w:hAnsi="Calibri" w:cs="Calibri"/>
                  <w:color w:val="000000"/>
                </w:rPr>
                <w:t>0.30</w:t>
              </w:r>
            </w:ins>
          </w:p>
        </w:tc>
        <w:tc>
          <w:tcPr>
            <w:tcW w:w="720" w:type="dxa"/>
            <w:tcBorders>
              <w:top w:val="nil"/>
              <w:left w:val="nil"/>
              <w:bottom w:val="nil"/>
              <w:right w:val="nil"/>
            </w:tcBorders>
            <w:shd w:val="clear" w:color="000000" w:fill="FFFFFF"/>
            <w:noWrap/>
            <w:vAlign w:val="bottom"/>
            <w:hideMark/>
            <w:tcPrChange w:id="1117" w:author="Jon.Richar" w:date="2022-12-13T10:59:00Z">
              <w:tcPr>
                <w:tcW w:w="960" w:type="dxa"/>
                <w:tcBorders>
                  <w:top w:val="nil"/>
                  <w:left w:val="nil"/>
                  <w:bottom w:val="nil"/>
                  <w:right w:val="nil"/>
                </w:tcBorders>
                <w:shd w:val="clear" w:color="000000" w:fill="FFFFFF"/>
                <w:noWrap/>
                <w:vAlign w:val="bottom"/>
                <w:hideMark/>
              </w:tcPr>
            </w:tcPrChange>
          </w:tcPr>
          <w:p w14:paraId="4A0BF79A" w14:textId="77777777" w:rsidR="003D4CC4" w:rsidRPr="003D4CC4" w:rsidRDefault="003D4CC4" w:rsidP="003D4CC4">
            <w:pPr>
              <w:spacing w:after="0" w:line="240" w:lineRule="auto"/>
              <w:jc w:val="right"/>
              <w:rPr>
                <w:ins w:id="1118" w:author="Jon.Richar" w:date="2022-12-13T10:53:00Z"/>
                <w:rFonts w:ascii="Calibri" w:eastAsia="Times New Roman" w:hAnsi="Calibri" w:cs="Calibri"/>
                <w:color w:val="000000"/>
              </w:rPr>
            </w:pPr>
            <w:ins w:id="1119" w:author="Jon.Richar" w:date="2022-12-13T10:53:00Z">
              <w:r w:rsidRPr="003D4CC4">
                <w:rPr>
                  <w:rFonts w:ascii="Calibri" w:eastAsia="Times New Roman" w:hAnsi="Calibri" w:cs="Calibri"/>
                  <w:color w:val="000000"/>
                </w:rPr>
                <w:t>0.63</w:t>
              </w:r>
            </w:ins>
          </w:p>
        </w:tc>
        <w:tc>
          <w:tcPr>
            <w:tcW w:w="630" w:type="dxa"/>
            <w:tcBorders>
              <w:top w:val="nil"/>
              <w:left w:val="nil"/>
              <w:bottom w:val="nil"/>
              <w:right w:val="nil"/>
            </w:tcBorders>
            <w:shd w:val="clear" w:color="000000" w:fill="FFFFFF"/>
            <w:noWrap/>
            <w:vAlign w:val="bottom"/>
            <w:hideMark/>
            <w:tcPrChange w:id="1120" w:author="Jon.Richar" w:date="2022-12-13T10:59:00Z">
              <w:tcPr>
                <w:tcW w:w="960" w:type="dxa"/>
                <w:tcBorders>
                  <w:top w:val="nil"/>
                  <w:left w:val="nil"/>
                  <w:bottom w:val="nil"/>
                  <w:right w:val="nil"/>
                </w:tcBorders>
                <w:shd w:val="clear" w:color="000000" w:fill="FFFFFF"/>
                <w:noWrap/>
                <w:vAlign w:val="bottom"/>
                <w:hideMark/>
              </w:tcPr>
            </w:tcPrChange>
          </w:tcPr>
          <w:p w14:paraId="482698C0" w14:textId="77777777" w:rsidR="003D4CC4" w:rsidRPr="003D4CC4" w:rsidRDefault="003D4CC4" w:rsidP="003D4CC4">
            <w:pPr>
              <w:spacing w:after="0" w:line="240" w:lineRule="auto"/>
              <w:jc w:val="right"/>
              <w:rPr>
                <w:ins w:id="1121" w:author="Jon.Richar" w:date="2022-12-13T10:53:00Z"/>
                <w:rFonts w:ascii="Calibri" w:eastAsia="Times New Roman" w:hAnsi="Calibri" w:cs="Calibri"/>
                <w:color w:val="000000"/>
              </w:rPr>
            </w:pPr>
            <w:ins w:id="1122" w:author="Jon.Richar" w:date="2022-12-13T10:53:00Z">
              <w:r w:rsidRPr="003D4CC4">
                <w:rPr>
                  <w:rFonts w:ascii="Calibri" w:eastAsia="Times New Roman" w:hAnsi="Calibri" w:cs="Calibri"/>
                  <w:color w:val="000000"/>
                </w:rPr>
                <w:t>-0.07</w:t>
              </w:r>
            </w:ins>
          </w:p>
        </w:tc>
        <w:tc>
          <w:tcPr>
            <w:tcW w:w="630" w:type="dxa"/>
            <w:tcBorders>
              <w:top w:val="nil"/>
              <w:left w:val="nil"/>
              <w:bottom w:val="nil"/>
              <w:right w:val="nil"/>
            </w:tcBorders>
            <w:shd w:val="clear" w:color="000000" w:fill="FFFFFF"/>
            <w:noWrap/>
            <w:vAlign w:val="bottom"/>
            <w:hideMark/>
            <w:tcPrChange w:id="1123" w:author="Jon.Richar" w:date="2022-12-13T10:59:00Z">
              <w:tcPr>
                <w:tcW w:w="960" w:type="dxa"/>
                <w:tcBorders>
                  <w:top w:val="nil"/>
                  <w:left w:val="nil"/>
                  <w:bottom w:val="nil"/>
                  <w:right w:val="nil"/>
                </w:tcBorders>
                <w:shd w:val="clear" w:color="000000" w:fill="FFFFFF"/>
                <w:noWrap/>
                <w:vAlign w:val="bottom"/>
                <w:hideMark/>
              </w:tcPr>
            </w:tcPrChange>
          </w:tcPr>
          <w:p w14:paraId="0BBED45F" w14:textId="77777777" w:rsidR="003D4CC4" w:rsidRPr="003D4CC4" w:rsidRDefault="003D4CC4" w:rsidP="003D4CC4">
            <w:pPr>
              <w:spacing w:after="0" w:line="240" w:lineRule="auto"/>
              <w:jc w:val="right"/>
              <w:rPr>
                <w:ins w:id="1124" w:author="Jon.Richar" w:date="2022-12-13T10:53:00Z"/>
                <w:rFonts w:ascii="Calibri" w:eastAsia="Times New Roman" w:hAnsi="Calibri" w:cs="Calibri"/>
                <w:color w:val="000000"/>
              </w:rPr>
            </w:pPr>
            <w:ins w:id="1125" w:author="Jon.Richar" w:date="2022-12-13T10:53:00Z">
              <w:r w:rsidRPr="003D4CC4">
                <w:rPr>
                  <w:rFonts w:ascii="Calibri" w:eastAsia="Times New Roman" w:hAnsi="Calibri" w:cs="Calibri"/>
                  <w:color w:val="000000"/>
                </w:rPr>
                <w:t>0.19</w:t>
              </w:r>
            </w:ins>
          </w:p>
        </w:tc>
        <w:tc>
          <w:tcPr>
            <w:tcW w:w="720" w:type="dxa"/>
            <w:tcBorders>
              <w:top w:val="nil"/>
              <w:left w:val="nil"/>
              <w:bottom w:val="nil"/>
              <w:right w:val="nil"/>
            </w:tcBorders>
            <w:shd w:val="clear" w:color="000000" w:fill="FFFFFF"/>
            <w:noWrap/>
            <w:vAlign w:val="bottom"/>
            <w:hideMark/>
            <w:tcPrChange w:id="1126" w:author="Jon.Richar" w:date="2022-12-13T10:59:00Z">
              <w:tcPr>
                <w:tcW w:w="960" w:type="dxa"/>
                <w:tcBorders>
                  <w:top w:val="nil"/>
                  <w:left w:val="nil"/>
                  <w:bottom w:val="nil"/>
                  <w:right w:val="nil"/>
                </w:tcBorders>
                <w:shd w:val="clear" w:color="000000" w:fill="FFFFFF"/>
                <w:noWrap/>
                <w:vAlign w:val="bottom"/>
                <w:hideMark/>
              </w:tcPr>
            </w:tcPrChange>
          </w:tcPr>
          <w:p w14:paraId="32E5F317" w14:textId="77777777" w:rsidR="003D4CC4" w:rsidRPr="003D4CC4" w:rsidRDefault="003D4CC4" w:rsidP="003D4CC4">
            <w:pPr>
              <w:spacing w:after="0" w:line="240" w:lineRule="auto"/>
              <w:jc w:val="right"/>
              <w:rPr>
                <w:ins w:id="1127" w:author="Jon.Richar" w:date="2022-12-13T10:53:00Z"/>
                <w:rFonts w:ascii="Calibri" w:eastAsia="Times New Roman" w:hAnsi="Calibri" w:cs="Calibri"/>
                <w:color w:val="000000"/>
              </w:rPr>
            </w:pPr>
            <w:ins w:id="1128" w:author="Jon.Richar" w:date="2022-12-13T10:53:00Z">
              <w:r w:rsidRPr="003D4CC4">
                <w:rPr>
                  <w:rFonts w:ascii="Calibri" w:eastAsia="Times New Roman" w:hAnsi="Calibri" w:cs="Calibri"/>
                  <w:color w:val="000000"/>
                </w:rPr>
                <w:t>-0.22</w:t>
              </w:r>
            </w:ins>
          </w:p>
        </w:tc>
        <w:tc>
          <w:tcPr>
            <w:tcW w:w="720" w:type="dxa"/>
            <w:tcBorders>
              <w:top w:val="nil"/>
              <w:left w:val="nil"/>
              <w:bottom w:val="nil"/>
              <w:right w:val="nil"/>
            </w:tcBorders>
            <w:shd w:val="clear" w:color="000000" w:fill="FFFFFF"/>
            <w:noWrap/>
            <w:vAlign w:val="bottom"/>
            <w:hideMark/>
            <w:tcPrChange w:id="1129" w:author="Jon.Richar" w:date="2022-12-13T10:59:00Z">
              <w:tcPr>
                <w:tcW w:w="960" w:type="dxa"/>
                <w:tcBorders>
                  <w:top w:val="nil"/>
                  <w:left w:val="nil"/>
                  <w:bottom w:val="nil"/>
                  <w:right w:val="nil"/>
                </w:tcBorders>
                <w:shd w:val="clear" w:color="000000" w:fill="FFFFFF"/>
                <w:noWrap/>
                <w:vAlign w:val="bottom"/>
                <w:hideMark/>
              </w:tcPr>
            </w:tcPrChange>
          </w:tcPr>
          <w:p w14:paraId="3AAB8422" w14:textId="77777777" w:rsidR="003D4CC4" w:rsidRPr="003D4CC4" w:rsidRDefault="003D4CC4" w:rsidP="003D4CC4">
            <w:pPr>
              <w:spacing w:after="0" w:line="240" w:lineRule="auto"/>
              <w:jc w:val="right"/>
              <w:rPr>
                <w:ins w:id="1130" w:author="Jon.Richar" w:date="2022-12-13T10:53:00Z"/>
                <w:rFonts w:ascii="Calibri" w:eastAsia="Times New Roman" w:hAnsi="Calibri" w:cs="Calibri"/>
                <w:color w:val="000000"/>
              </w:rPr>
            </w:pPr>
            <w:ins w:id="1131" w:author="Jon.Richar" w:date="2022-12-13T10:53:00Z">
              <w:r w:rsidRPr="003D4CC4">
                <w:rPr>
                  <w:rFonts w:ascii="Calibri" w:eastAsia="Times New Roman" w:hAnsi="Calibri" w:cs="Calibri"/>
                  <w:color w:val="000000"/>
                </w:rPr>
                <w:t>-0.12</w:t>
              </w:r>
            </w:ins>
          </w:p>
        </w:tc>
      </w:tr>
      <w:tr w:rsidR="003D4CC4" w:rsidRPr="003D4CC4" w14:paraId="71E53ACA" w14:textId="77777777" w:rsidTr="003D4CC4">
        <w:trPr>
          <w:trHeight w:val="288"/>
          <w:jc w:val="center"/>
          <w:ins w:id="1132" w:author="Jon.Richar" w:date="2022-12-13T10:53:00Z"/>
          <w:trPrChange w:id="1133"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134" w:author="Jon.Richar" w:date="2022-12-13T10:59:00Z">
              <w:tcPr>
                <w:tcW w:w="1313" w:type="dxa"/>
                <w:tcBorders>
                  <w:top w:val="nil"/>
                  <w:left w:val="nil"/>
                  <w:bottom w:val="nil"/>
                  <w:right w:val="nil"/>
                </w:tcBorders>
                <w:shd w:val="clear" w:color="000000" w:fill="FFFFFF"/>
                <w:noWrap/>
                <w:vAlign w:val="bottom"/>
                <w:hideMark/>
              </w:tcPr>
            </w:tcPrChange>
          </w:tcPr>
          <w:p w14:paraId="493BE51C" w14:textId="77777777" w:rsidR="003D4CC4" w:rsidRPr="003D4CC4" w:rsidRDefault="003D4CC4" w:rsidP="003D4CC4">
            <w:pPr>
              <w:spacing w:after="0" w:line="240" w:lineRule="auto"/>
              <w:rPr>
                <w:ins w:id="1135" w:author="Jon.Richar" w:date="2022-12-13T10:53:00Z"/>
                <w:rFonts w:ascii="Calibri" w:eastAsia="Times New Roman" w:hAnsi="Calibri" w:cs="Calibri"/>
                <w:color w:val="000000"/>
              </w:rPr>
            </w:pPr>
            <w:ins w:id="1136" w:author="Jon.Richar" w:date="2022-12-13T10:53:00Z">
              <w:r w:rsidRPr="003D4CC4">
                <w:rPr>
                  <w:rFonts w:ascii="Calibri" w:eastAsia="Times New Roman" w:hAnsi="Calibri" w:cs="Calibri"/>
                  <w:color w:val="000000"/>
                </w:rPr>
                <w:t>Opilio females</w:t>
              </w:r>
            </w:ins>
          </w:p>
        </w:tc>
        <w:tc>
          <w:tcPr>
            <w:tcW w:w="960" w:type="dxa"/>
            <w:tcBorders>
              <w:top w:val="nil"/>
              <w:left w:val="nil"/>
              <w:bottom w:val="nil"/>
              <w:right w:val="nil"/>
            </w:tcBorders>
            <w:shd w:val="clear" w:color="000000" w:fill="FFFFFF"/>
            <w:noWrap/>
            <w:vAlign w:val="bottom"/>
            <w:hideMark/>
            <w:tcPrChange w:id="1137" w:author="Jon.Richar" w:date="2022-12-13T10:59:00Z">
              <w:tcPr>
                <w:tcW w:w="960" w:type="dxa"/>
                <w:tcBorders>
                  <w:top w:val="nil"/>
                  <w:left w:val="nil"/>
                  <w:bottom w:val="nil"/>
                  <w:right w:val="nil"/>
                </w:tcBorders>
                <w:shd w:val="clear" w:color="000000" w:fill="FFFFFF"/>
                <w:noWrap/>
                <w:vAlign w:val="bottom"/>
                <w:hideMark/>
              </w:tcPr>
            </w:tcPrChange>
          </w:tcPr>
          <w:p w14:paraId="19D132D3" w14:textId="77777777" w:rsidR="003D4CC4" w:rsidRPr="003D4CC4" w:rsidRDefault="003D4CC4" w:rsidP="003D4CC4">
            <w:pPr>
              <w:spacing w:after="0" w:line="240" w:lineRule="auto"/>
              <w:jc w:val="right"/>
              <w:rPr>
                <w:ins w:id="1138" w:author="Jon.Richar" w:date="2022-12-13T10:53:00Z"/>
                <w:rFonts w:ascii="Calibri" w:eastAsia="Times New Roman" w:hAnsi="Calibri" w:cs="Calibri"/>
                <w:color w:val="000000"/>
              </w:rPr>
            </w:pPr>
            <w:ins w:id="1139" w:author="Jon.Richar" w:date="2022-12-13T10:53:00Z">
              <w:r w:rsidRPr="003D4CC4">
                <w:rPr>
                  <w:rFonts w:ascii="Calibri" w:eastAsia="Times New Roman" w:hAnsi="Calibri" w:cs="Calibri"/>
                  <w:color w:val="000000"/>
                </w:rPr>
                <w:t>-0.23</w:t>
              </w:r>
            </w:ins>
          </w:p>
        </w:tc>
        <w:tc>
          <w:tcPr>
            <w:tcW w:w="960" w:type="dxa"/>
            <w:tcBorders>
              <w:top w:val="nil"/>
              <w:left w:val="nil"/>
              <w:bottom w:val="nil"/>
              <w:right w:val="nil"/>
            </w:tcBorders>
            <w:shd w:val="clear" w:color="000000" w:fill="FFFFFF"/>
            <w:noWrap/>
            <w:vAlign w:val="bottom"/>
            <w:hideMark/>
            <w:tcPrChange w:id="1140" w:author="Jon.Richar" w:date="2022-12-13T10:59:00Z">
              <w:tcPr>
                <w:tcW w:w="960" w:type="dxa"/>
                <w:tcBorders>
                  <w:top w:val="nil"/>
                  <w:left w:val="nil"/>
                  <w:bottom w:val="nil"/>
                  <w:right w:val="nil"/>
                </w:tcBorders>
                <w:shd w:val="clear" w:color="000000" w:fill="FFFFFF"/>
                <w:noWrap/>
                <w:vAlign w:val="bottom"/>
                <w:hideMark/>
              </w:tcPr>
            </w:tcPrChange>
          </w:tcPr>
          <w:p w14:paraId="09977F5B" w14:textId="77777777" w:rsidR="003D4CC4" w:rsidRPr="003D4CC4" w:rsidRDefault="003D4CC4" w:rsidP="003D4CC4">
            <w:pPr>
              <w:spacing w:after="0" w:line="240" w:lineRule="auto"/>
              <w:jc w:val="right"/>
              <w:rPr>
                <w:ins w:id="1141" w:author="Jon.Richar" w:date="2022-12-13T10:53:00Z"/>
                <w:rFonts w:ascii="Calibri" w:eastAsia="Times New Roman" w:hAnsi="Calibri" w:cs="Calibri"/>
                <w:color w:val="000000"/>
              </w:rPr>
            </w:pPr>
            <w:ins w:id="1142" w:author="Jon.Richar" w:date="2022-12-13T10:53:00Z">
              <w:r w:rsidRPr="003D4CC4">
                <w:rPr>
                  <w:rFonts w:ascii="Calibri" w:eastAsia="Times New Roman" w:hAnsi="Calibri" w:cs="Calibri"/>
                  <w:color w:val="000000"/>
                </w:rPr>
                <w:t>0.55</w:t>
              </w:r>
            </w:ins>
          </w:p>
        </w:tc>
        <w:tc>
          <w:tcPr>
            <w:tcW w:w="960" w:type="dxa"/>
            <w:tcBorders>
              <w:top w:val="nil"/>
              <w:left w:val="nil"/>
              <w:bottom w:val="nil"/>
              <w:right w:val="nil"/>
            </w:tcBorders>
            <w:shd w:val="clear" w:color="000000" w:fill="FFFFFF"/>
            <w:noWrap/>
            <w:vAlign w:val="bottom"/>
            <w:hideMark/>
            <w:tcPrChange w:id="1143" w:author="Jon.Richar" w:date="2022-12-13T10:59:00Z">
              <w:tcPr>
                <w:tcW w:w="960" w:type="dxa"/>
                <w:tcBorders>
                  <w:top w:val="nil"/>
                  <w:left w:val="nil"/>
                  <w:bottom w:val="nil"/>
                  <w:right w:val="nil"/>
                </w:tcBorders>
                <w:shd w:val="clear" w:color="000000" w:fill="FFFFFF"/>
                <w:noWrap/>
                <w:vAlign w:val="bottom"/>
                <w:hideMark/>
              </w:tcPr>
            </w:tcPrChange>
          </w:tcPr>
          <w:p w14:paraId="13FD6A1A" w14:textId="77777777" w:rsidR="003D4CC4" w:rsidRPr="003D4CC4" w:rsidRDefault="003D4CC4" w:rsidP="003D4CC4">
            <w:pPr>
              <w:spacing w:after="0" w:line="240" w:lineRule="auto"/>
              <w:jc w:val="right"/>
              <w:rPr>
                <w:ins w:id="1144" w:author="Jon.Richar" w:date="2022-12-13T10:53:00Z"/>
                <w:rFonts w:ascii="Calibri" w:eastAsia="Times New Roman" w:hAnsi="Calibri" w:cs="Calibri"/>
                <w:color w:val="000000"/>
              </w:rPr>
            </w:pPr>
            <w:ins w:id="1145" w:author="Jon.Richar" w:date="2022-12-13T10:53:00Z">
              <w:r w:rsidRPr="003D4CC4">
                <w:rPr>
                  <w:rFonts w:ascii="Calibri" w:eastAsia="Times New Roman" w:hAnsi="Calibri" w:cs="Calibri"/>
                  <w:color w:val="000000"/>
                </w:rPr>
                <w:t>0.06</w:t>
              </w:r>
            </w:ins>
          </w:p>
        </w:tc>
        <w:tc>
          <w:tcPr>
            <w:tcW w:w="960" w:type="dxa"/>
            <w:tcBorders>
              <w:top w:val="nil"/>
              <w:left w:val="nil"/>
              <w:bottom w:val="nil"/>
              <w:right w:val="nil"/>
            </w:tcBorders>
            <w:shd w:val="clear" w:color="000000" w:fill="FFFFFF"/>
            <w:noWrap/>
            <w:vAlign w:val="bottom"/>
            <w:hideMark/>
            <w:tcPrChange w:id="1146" w:author="Jon.Richar" w:date="2022-12-13T10:59:00Z">
              <w:tcPr>
                <w:tcW w:w="960" w:type="dxa"/>
                <w:tcBorders>
                  <w:top w:val="nil"/>
                  <w:left w:val="nil"/>
                  <w:bottom w:val="nil"/>
                  <w:right w:val="nil"/>
                </w:tcBorders>
                <w:shd w:val="clear" w:color="000000" w:fill="FFFFFF"/>
                <w:noWrap/>
                <w:vAlign w:val="bottom"/>
                <w:hideMark/>
              </w:tcPr>
            </w:tcPrChange>
          </w:tcPr>
          <w:p w14:paraId="7BDC2914" w14:textId="77777777" w:rsidR="003D4CC4" w:rsidRPr="003D4CC4" w:rsidRDefault="003D4CC4" w:rsidP="003D4CC4">
            <w:pPr>
              <w:spacing w:after="0" w:line="240" w:lineRule="auto"/>
              <w:jc w:val="right"/>
              <w:rPr>
                <w:ins w:id="1147" w:author="Jon.Richar" w:date="2022-12-13T10:53:00Z"/>
                <w:rFonts w:ascii="Calibri" w:eastAsia="Times New Roman" w:hAnsi="Calibri" w:cs="Calibri"/>
                <w:color w:val="000000"/>
              </w:rPr>
            </w:pPr>
            <w:ins w:id="1148" w:author="Jon.Richar" w:date="2022-12-13T10:53:00Z">
              <w:r w:rsidRPr="003D4CC4">
                <w:rPr>
                  <w:rFonts w:ascii="Calibri" w:eastAsia="Times New Roman" w:hAnsi="Calibri" w:cs="Calibri"/>
                  <w:color w:val="000000"/>
                </w:rPr>
                <w:t>0.02</w:t>
              </w:r>
            </w:ins>
          </w:p>
        </w:tc>
        <w:tc>
          <w:tcPr>
            <w:tcW w:w="960" w:type="dxa"/>
            <w:tcBorders>
              <w:top w:val="nil"/>
              <w:left w:val="nil"/>
              <w:bottom w:val="nil"/>
              <w:right w:val="nil"/>
            </w:tcBorders>
            <w:shd w:val="clear" w:color="000000" w:fill="FFFFFF"/>
            <w:noWrap/>
            <w:vAlign w:val="bottom"/>
            <w:hideMark/>
            <w:tcPrChange w:id="1149" w:author="Jon.Richar" w:date="2022-12-13T10:59:00Z">
              <w:tcPr>
                <w:tcW w:w="960" w:type="dxa"/>
                <w:tcBorders>
                  <w:top w:val="nil"/>
                  <w:left w:val="nil"/>
                  <w:bottom w:val="nil"/>
                  <w:right w:val="nil"/>
                </w:tcBorders>
                <w:shd w:val="clear" w:color="000000" w:fill="FFFFFF"/>
                <w:noWrap/>
                <w:vAlign w:val="bottom"/>
                <w:hideMark/>
              </w:tcPr>
            </w:tcPrChange>
          </w:tcPr>
          <w:p w14:paraId="4820E8F7" w14:textId="77777777" w:rsidR="003D4CC4" w:rsidRPr="003D4CC4" w:rsidRDefault="003D4CC4" w:rsidP="003D4CC4">
            <w:pPr>
              <w:spacing w:after="0" w:line="240" w:lineRule="auto"/>
              <w:jc w:val="right"/>
              <w:rPr>
                <w:ins w:id="1150" w:author="Jon.Richar" w:date="2022-12-13T10:53:00Z"/>
                <w:rFonts w:ascii="Calibri" w:eastAsia="Times New Roman" w:hAnsi="Calibri" w:cs="Calibri"/>
                <w:color w:val="000000"/>
              </w:rPr>
            </w:pPr>
            <w:ins w:id="1151" w:author="Jon.Richar" w:date="2022-12-13T10:53:00Z">
              <w:r w:rsidRPr="003D4CC4">
                <w:rPr>
                  <w:rFonts w:ascii="Calibri" w:eastAsia="Times New Roman" w:hAnsi="Calibri" w:cs="Calibri"/>
                  <w:color w:val="000000"/>
                </w:rPr>
                <w:t>1.00</w:t>
              </w:r>
            </w:ins>
          </w:p>
        </w:tc>
        <w:tc>
          <w:tcPr>
            <w:tcW w:w="817" w:type="dxa"/>
            <w:tcBorders>
              <w:top w:val="nil"/>
              <w:left w:val="nil"/>
              <w:bottom w:val="nil"/>
              <w:right w:val="nil"/>
            </w:tcBorders>
            <w:shd w:val="clear" w:color="000000" w:fill="FFFFFF"/>
            <w:noWrap/>
            <w:vAlign w:val="bottom"/>
            <w:hideMark/>
            <w:tcPrChange w:id="1152" w:author="Jon.Richar" w:date="2022-12-13T10:59:00Z">
              <w:tcPr>
                <w:tcW w:w="817" w:type="dxa"/>
                <w:tcBorders>
                  <w:top w:val="nil"/>
                  <w:left w:val="nil"/>
                  <w:bottom w:val="nil"/>
                  <w:right w:val="nil"/>
                </w:tcBorders>
                <w:shd w:val="clear" w:color="000000" w:fill="FFFFFF"/>
                <w:noWrap/>
                <w:vAlign w:val="bottom"/>
                <w:hideMark/>
              </w:tcPr>
            </w:tcPrChange>
          </w:tcPr>
          <w:p w14:paraId="31961995" w14:textId="77777777" w:rsidR="003D4CC4" w:rsidRPr="003D4CC4" w:rsidRDefault="003D4CC4" w:rsidP="003D4CC4">
            <w:pPr>
              <w:spacing w:after="0" w:line="240" w:lineRule="auto"/>
              <w:jc w:val="right"/>
              <w:rPr>
                <w:ins w:id="1153" w:author="Jon.Richar" w:date="2022-12-13T10:53:00Z"/>
                <w:rFonts w:ascii="Calibri" w:eastAsia="Times New Roman" w:hAnsi="Calibri" w:cs="Calibri"/>
                <w:color w:val="000000"/>
              </w:rPr>
            </w:pPr>
            <w:ins w:id="1154" w:author="Jon.Richar" w:date="2022-12-13T10:53:00Z">
              <w:r w:rsidRPr="003D4CC4">
                <w:rPr>
                  <w:rFonts w:ascii="Calibri" w:eastAsia="Times New Roman" w:hAnsi="Calibri" w:cs="Calibri"/>
                  <w:color w:val="000000"/>
                </w:rPr>
                <w:t>-0.38</w:t>
              </w:r>
            </w:ins>
          </w:p>
        </w:tc>
        <w:tc>
          <w:tcPr>
            <w:tcW w:w="720" w:type="dxa"/>
            <w:tcBorders>
              <w:top w:val="nil"/>
              <w:left w:val="nil"/>
              <w:bottom w:val="nil"/>
              <w:right w:val="nil"/>
            </w:tcBorders>
            <w:shd w:val="clear" w:color="000000" w:fill="FFFFFF"/>
            <w:noWrap/>
            <w:vAlign w:val="bottom"/>
            <w:hideMark/>
            <w:tcPrChange w:id="1155" w:author="Jon.Richar" w:date="2022-12-13T10:59:00Z">
              <w:tcPr>
                <w:tcW w:w="960" w:type="dxa"/>
                <w:tcBorders>
                  <w:top w:val="nil"/>
                  <w:left w:val="nil"/>
                  <w:bottom w:val="nil"/>
                  <w:right w:val="nil"/>
                </w:tcBorders>
                <w:shd w:val="clear" w:color="000000" w:fill="FFFFFF"/>
                <w:noWrap/>
                <w:vAlign w:val="bottom"/>
                <w:hideMark/>
              </w:tcPr>
            </w:tcPrChange>
          </w:tcPr>
          <w:p w14:paraId="66603867" w14:textId="77777777" w:rsidR="003D4CC4" w:rsidRPr="003D4CC4" w:rsidRDefault="003D4CC4" w:rsidP="003D4CC4">
            <w:pPr>
              <w:spacing w:after="0" w:line="240" w:lineRule="auto"/>
              <w:jc w:val="right"/>
              <w:rPr>
                <w:ins w:id="1156" w:author="Jon.Richar" w:date="2022-12-13T10:53:00Z"/>
                <w:rFonts w:ascii="Calibri" w:eastAsia="Times New Roman" w:hAnsi="Calibri" w:cs="Calibri"/>
                <w:color w:val="000000"/>
              </w:rPr>
            </w:pPr>
            <w:ins w:id="1157" w:author="Jon.Richar" w:date="2022-12-13T10:53:00Z">
              <w:r w:rsidRPr="003D4CC4">
                <w:rPr>
                  <w:rFonts w:ascii="Calibri" w:eastAsia="Times New Roman" w:hAnsi="Calibri" w:cs="Calibri"/>
                  <w:color w:val="000000"/>
                </w:rPr>
                <w:t>-0.30</w:t>
              </w:r>
            </w:ins>
          </w:p>
        </w:tc>
        <w:tc>
          <w:tcPr>
            <w:tcW w:w="630" w:type="dxa"/>
            <w:tcBorders>
              <w:top w:val="nil"/>
              <w:left w:val="nil"/>
              <w:bottom w:val="nil"/>
              <w:right w:val="nil"/>
            </w:tcBorders>
            <w:shd w:val="clear" w:color="000000" w:fill="FFFFFF"/>
            <w:noWrap/>
            <w:vAlign w:val="bottom"/>
            <w:hideMark/>
            <w:tcPrChange w:id="1158" w:author="Jon.Richar" w:date="2022-12-13T10:59:00Z">
              <w:tcPr>
                <w:tcW w:w="960" w:type="dxa"/>
                <w:tcBorders>
                  <w:top w:val="nil"/>
                  <w:left w:val="nil"/>
                  <w:bottom w:val="nil"/>
                  <w:right w:val="nil"/>
                </w:tcBorders>
                <w:shd w:val="clear" w:color="000000" w:fill="FFFFFF"/>
                <w:noWrap/>
                <w:vAlign w:val="bottom"/>
                <w:hideMark/>
              </w:tcPr>
            </w:tcPrChange>
          </w:tcPr>
          <w:p w14:paraId="1460A801" w14:textId="77777777" w:rsidR="003D4CC4" w:rsidRPr="003D4CC4" w:rsidRDefault="003D4CC4" w:rsidP="003D4CC4">
            <w:pPr>
              <w:spacing w:after="0" w:line="240" w:lineRule="auto"/>
              <w:jc w:val="right"/>
              <w:rPr>
                <w:ins w:id="1159" w:author="Jon.Richar" w:date="2022-12-13T10:53:00Z"/>
                <w:rFonts w:ascii="Calibri" w:eastAsia="Times New Roman" w:hAnsi="Calibri" w:cs="Calibri"/>
                <w:color w:val="000000"/>
              </w:rPr>
            </w:pPr>
            <w:ins w:id="1160" w:author="Jon.Richar" w:date="2022-12-13T10:53:00Z">
              <w:r w:rsidRPr="003D4CC4">
                <w:rPr>
                  <w:rFonts w:ascii="Calibri" w:eastAsia="Times New Roman" w:hAnsi="Calibri" w:cs="Calibri"/>
                  <w:color w:val="000000"/>
                </w:rPr>
                <w:t>-0.38</w:t>
              </w:r>
            </w:ins>
          </w:p>
        </w:tc>
        <w:tc>
          <w:tcPr>
            <w:tcW w:w="630" w:type="dxa"/>
            <w:tcBorders>
              <w:top w:val="nil"/>
              <w:left w:val="nil"/>
              <w:bottom w:val="nil"/>
              <w:right w:val="nil"/>
            </w:tcBorders>
            <w:shd w:val="clear" w:color="000000" w:fill="FFFFFF"/>
            <w:noWrap/>
            <w:vAlign w:val="bottom"/>
            <w:hideMark/>
            <w:tcPrChange w:id="1161" w:author="Jon.Richar" w:date="2022-12-13T10:59:00Z">
              <w:tcPr>
                <w:tcW w:w="960" w:type="dxa"/>
                <w:tcBorders>
                  <w:top w:val="nil"/>
                  <w:left w:val="nil"/>
                  <w:bottom w:val="nil"/>
                  <w:right w:val="nil"/>
                </w:tcBorders>
                <w:shd w:val="clear" w:color="000000" w:fill="FFFFFF"/>
                <w:noWrap/>
                <w:vAlign w:val="bottom"/>
                <w:hideMark/>
              </w:tcPr>
            </w:tcPrChange>
          </w:tcPr>
          <w:p w14:paraId="5B19E702" w14:textId="77777777" w:rsidR="003D4CC4" w:rsidRPr="003D4CC4" w:rsidRDefault="003D4CC4" w:rsidP="003D4CC4">
            <w:pPr>
              <w:spacing w:after="0" w:line="240" w:lineRule="auto"/>
              <w:jc w:val="right"/>
              <w:rPr>
                <w:ins w:id="1162" w:author="Jon.Richar" w:date="2022-12-13T10:53:00Z"/>
                <w:rFonts w:ascii="Calibri" w:eastAsia="Times New Roman" w:hAnsi="Calibri" w:cs="Calibri"/>
                <w:color w:val="000000"/>
              </w:rPr>
            </w:pPr>
            <w:ins w:id="1163" w:author="Jon.Richar" w:date="2022-12-13T10:53:00Z">
              <w:r w:rsidRPr="003D4CC4">
                <w:rPr>
                  <w:rFonts w:ascii="Calibri" w:eastAsia="Times New Roman" w:hAnsi="Calibri" w:cs="Calibri"/>
                  <w:color w:val="000000"/>
                </w:rPr>
                <w:t>-0.12</w:t>
              </w:r>
            </w:ins>
          </w:p>
        </w:tc>
        <w:tc>
          <w:tcPr>
            <w:tcW w:w="720" w:type="dxa"/>
            <w:tcBorders>
              <w:top w:val="nil"/>
              <w:left w:val="nil"/>
              <w:bottom w:val="nil"/>
              <w:right w:val="nil"/>
            </w:tcBorders>
            <w:shd w:val="clear" w:color="000000" w:fill="FFFFFF"/>
            <w:noWrap/>
            <w:vAlign w:val="bottom"/>
            <w:hideMark/>
            <w:tcPrChange w:id="1164" w:author="Jon.Richar" w:date="2022-12-13T10:59:00Z">
              <w:tcPr>
                <w:tcW w:w="960" w:type="dxa"/>
                <w:tcBorders>
                  <w:top w:val="nil"/>
                  <w:left w:val="nil"/>
                  <w:bottom w:val="nil"/>
                  <w:right w:val="nil"/>
                </w:tcBorders>
                <w:shd w:val="clear" w:color="000000" w:fill="FFFFFF"/>
                <w:noWrap/>
                <w:vAlign w:val="bottom"/>
                <w:hideMark/>
              </w:tcPr>
            </w:tcPrChange>
          </w:tcPr>
          <w:p w14:paraId="0BC01DDB" w14:textId="77777777" w:rsidR="003D4CC4" w:rsidRPr="003D4CC4" w:rsidRDefault="003D4CC4" w:rsidP="003D4CC4">
            <w:pPr>
              <w:spacing w:after="0" w:line="240" w:lineRule="auto"/>
              <w:jc w:val="right"/>
              <w:rPr>
                <w:ins w:id="1165" w:author="Jon.Richar" w:date="2022-12-13T10:53:00Z"/>
                <w:rFonts w:ascii="Calibri" w:eastAsia="Times New Roman" w:hAnsi="Calibri" w:cs="Calibri"/>
                <w:color w:val="000000"/>
              </w:rPr>
            </w:pPr>
            <w:ins w:id="1166" w:author="Jon.Richar" w:date="2022-12-13T10:53:00Z">
              <w:r w:rsidRPr="003D4CC4">
                <w:rPr>
                  <w:rFonts w:ascii="Calibri" w:eastAsia="Times New Roman" w:hAnsi="Calibri" w:cs="Calibri"/>
                  <w:color w:val="000000"/>
                </w:rPr>
                <w:t>-0.20</w:t>
              </w:r>
            </w:ins>
          </w:p>
        </w:tc>
        <w:tc>
          <w:tcPr>
            <w:tcW w:w="720" w:type="dxa"/>
            <w:tcBorders>
              <w:top w:val="nil"/>
              <w:left w:val="nil"/>
              <w:bottom w:val="nil"/>
              <w:right w:val="nil"/>
            </w:tcBorders>
            <w:shd w:val="clear" w:color="000000" w:fill="FFFFFF"/>
            <w:noWrap/>
            <w:vAlign w:val="bottom"/>
            <w:hideMark/>
            <w:tcPrChange w:id="1167" w:author="Jon.Richar" w:date="2022-12-13T10:59:00Z">
              <w:tcPr>
                <w:tcW w:w="960" w:type="dxa"/>
                <w:tcBorders>
                  <w:top w:val="nil"/>
                  <w:left w:val="nil"/>
                  <w:bottom w:val="nil"/>
                  <w:right w:val="nil"/>
                </w:tcBorders>
                <w:shd w:val="clear" w:color="000000" w:fill="FFFFFF"/>
                <w:noWrap/>
                <w:vAlign w:val="bottom"/>
                <w:hideMark/>
              </w:tcPr>
            </w:tcPrChange>
          </w:tcPr>
          <w:p w14:paraId="64462423" w14:textId="77777777" w:rsidR="003D4CC4" w:rsidRPr="003D4CC4" w:rsidRDefault="003D4CC4" w:rsidP="003D4CC4">
            <w:pPr>
              <w:spacing w:after="0" w:line="240" w:lineRule="auto"/>
              <w:jc w:val="right"/>
              <w:rPr>
                <w:ins w:id="1168" w:author="Jon.Richar" w:date="2022-12-13T10:53:00Z"/>
                <w:rFonts w:ascii="Calibri" w:eastAsia="Times New Roman" w:hAnsi="Calibri" w:cs="Calibri"/>
                <w:color w:val="000000"/>
              </w:rPr>
            </w:pPr>
            <w:ins w:id="1169" w:author="Jon.Richar" w:date="2022-12-13T10:53:00Z">
              <w:r w:rsidRPr="003D4CC4">
                <w:rPr>
                  <w:rFonts w:ascii="Calibri" w:eastAsia="Times New Roman" w:hAnsi="Calibri" w:cs="Calibri"/>
                  <w:color w:val="000000"/>
                </w:rPr>
                <w:t>0.01</w:t>
              </w:r>
            </w:ins>
          </w:p>
        </w:tc>
      </w:tr>
      <w:tr w:rsidR="003D4CC4" w:rsidRPr="003D4CC4" w14:paraId="3DA49789" w14:textId="77777777" w:rsidTr="003D4CC4">
        <w:trPr>
          <w:trHeight w:val="288"/>
          <w:jc w:val="center"/>
          <w:ins w:id="1170" w:author="Jon.Richar" w:date="2022-12-13T10:53:00Z"/>
          <w:trPrChange w:id="1171"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172" w:author="Jon.Richar" w:date="2022-12-13T10:59:00Z">
              <w:tcPr>
                <w:tcW w:w="1313" w:type="dxa"/>
                <w:tcBorders>
                  <w:top w:val="nil"/>
                  <w:left w:val="nil"/>
                  <w:bottom w:val="nil"/>
                  <w:right w:val="nil"/>
                </w:tcBorders>
                <w:shd w:val="clear" w:color="000000" w:fill="FFFFFF"/>
                <w:noWrap/>
                <w:vAlign w:val="bottom"/>
                <w:hideMark/>
              </w:tcPr>
            </w:tcPrChange>
          </w:tcPr>
          <w:p w14:paraId="020D3CB1" w14:textId="77777777" w:rsidR="003D4CC4" w:rsidRPr="003D4CC4" w:rsidRDefault="003D4CC4" w:rsidP="003D4CC4">
            <w:pPr>
              <w:spacing w:after="0" w:line="240" w:lineRule="auto"/>
              <w:rPr>
                <w:ins w:id="1173" w:author="Jon.Richar" w:date="2022-12-13T10:53:00Z"/>
                <w:rFonts w:ascii="Calibri" w:eastAsia="Times New Roman" w:hAnsi="Calibri" w:cs="Calibri"/>
                <w:color w:val="000000"/>
              </w:rPr>
            </w:pPr>
            <w:ins w:id="1174" w:author="Jon.Richar" w:date="2022-12-13T10:53:00Z">
              <w:r w:rsidRPr="003D4CC4">
                <w:rPr>
                  <w:rFonts w:ascii="Calibri" w:eastAsia="Times New Roman" w:hAnsi="Calibri" w:cs="Calibri"/>
                  <w:color w:val="000000"/>
                </w:rPr>
                <w:t xml:space="preserve">PDO_RA3 </w:t>
              </w:r>
            </w:ins>
          </w:p>
        </w:tc>
        <w:tc>
          <w:tcPr>
            <w:tcW w:w="960" w:type="dxa"/>
            <w:tcBorders>
              <w:top w:val="nil"/>
              <w:left w:val="nil"/>
              <w:bottom w:val="nil"/>
              <w:right w:val="nil"/>
            </w:tcBorders>
            <w:shd w:val="clear" w:color="000000" w:fill="FFFFFF"/>
            <w:noWrap/>
            <w:vAlign w:val="bottom"/>
            <w:hideMark/>
            <w:tcPrChange w:id="1175" w:author="Jon.Richar" w:date="2022-12-13T10:59:00Z">
              <w:tcPr>
                <w:tcW w:w="960" w:type="dxa"/>
                <w:tcBorders>
                  <w:top w:val="nil"/>
                  <w:left w:val="nil"/>
                  <w:bottom w:val="nil"/>
                  <w:right w:val="nil"/>
                </w:tcBorders>
                <w:shd w:val="clear" w:color="000000" w:fill="FFFFFF"/>
                <w:noWrap/>
                <w:vAlign w:val="bottom"/>
                <w:hideMark/>
              </w:tcPr>
            </w:tcPrChange>
          </w:tcPr>
          <w:p w14:paraId="50DDF597" w14:textId="77777777" w:rsidR="003D4CC4" w:rsidRPr="003D4CC4" w:rsidRDefault="003D4CC4" w:rsidP="003D4CC4">
            <w:pPr>
              <w:spacing w:after="0" w:line="240" w:lineRule="auto"/>
              <w:jc w:val="right"/>
              <w:rPr>
                <w:ins w:id="1176" w:author="Jon.Richar" w:date="2022-12-13T10:53:00Z"/>
                <w:rFonts w:ascii="Calibri" w:eastAsia="Times New Roman" w:hAnsi="Calibri" w:cs="Calibri"/>
                <w:color w:val="000000"/>
              </w:rPr>
            </w:pPr>
            <w:ins w:id="1177" w:author="Jon.Richar" w:date="2022-12-13T10:53:00Z">
              <w:r w:rsidRPr="003D4CC4">
                <w:rPr>
                  <w:rFonts w:ascii="Calibri" w:eastAsia="Times New Roman" w:hAnsi="Calibri" w:cs="Calibri"/>
                  <w:color w:val="000000"/>
                </w:rPr>
                <w:t>-0.02</w:t>
              </w:r>
            </w:ins>
          </w:p>
        </w:tc>
        <w:tc>
          <w:tcPr>
            <w:tcW w:w="960" w:type="dxa"/>
            <w:tcBorders>
              <w:top w:val="nil"/>
              <w:left w:val="nil"/>
              <w:bottom w:val="nil"/>
              <w:right w:val="nil"/>
            </w:tcBorders>
            <w:shd w:val="clear" w:color="000000" w:fill="FFFFFF"/>
            <w:noWrap/>
            <w:vAlign w:val="bottom"/>
            <w:hideMark/>
            <w:tcPrChange w:id="1178" w:author="Jon.Richar" w:date="2022-12-13T10:59:00Z">
              <w:tcPr>
                <w:tcW w:w="960" w:type="dxa"/>
                <w:tcBorders>
                  <w:top w:val="nil"/>
                  <w:left w:val="nil"/>
                  <w:bottom w:val="nil"/>
                  <w:right w:val="nil"/>
                </w:tcBorders>
                <w:shd w:val="clear" w:color="000000" w:fill="FFFFFF"/>
                <w:noWrap/>
                <w:vAlign w:val="bottom"/>
                <w:hideMark/>
              </w:tcPr>
            </w:tcPrChange>
          </w:tcPr>
          <w:p w14:paraId="6E2390E6" w14:textId="77777777" w:rsidR="003D4CC4" w:rsidRPr="003D4CC4" w:rsidRDefault="003D4CC4" w:rsidP="003D4CC4">
            <w:pPr>
              <w:spacing w:after="0" w:line="240" w:lineRule="auto"/>
              <w:jc w:val="right"/>
              <w:rPr>
                <w:ins w:id="1179" w:author="Jon.Richar" w:date="2022-12-13T10:53:00Z"/>
                <w:rFonts w:ascii="Calibri" w:eastAsia="Times New Roman" w:hAnsi="Calibri" w:cs="Calibri"/>
                <w:color w:val="000000"/>
              </w:rPr>
            </w:pPr>
            <w:ins w:id="1180" w:author="Jon.Richar" w:date="2022-12-13T10:53:00Z">
              <w:r w:rsidRPr="003D4CC4">
                <w:rPr>
                  <w:rFonts w:ascii="Calibri" w:eastAsia="Times New Roman" w:hAnsi="Calibri" w:cs="Calibri"/>
                  <w:color w:val="000000"/>
                </w:rPr>
                <w:t>-0.61</w:t>
              </w:r>
            </w:ins>
          </w:p>
        </w:tc>
        <w:tc>
          <w:tcPr>
            <w:tcW w:w="960" w:type="dxa"/>
            <w:tcBorders>
              <w:top w:val="nil"/>
              <w:left w:val="nil"/>
              <w:bottom w:val="nil"/>
              <w:right w:val="nil"/>
            </w:tcBorders>
            <w:shd w:val="clear" w:color="000000" w:fill="FFFFFF"/>
            <w:noWrap/>
            <w:vAlign w:val="bottom"/>
            <w:hideMark/>
            <w:tcPrChange w:id="1181" w:author="Jon.Richar" w:date="2022-12-13T10:59:00Z">
              <w:tcPr>
                <w:tcW w:w="960" w:type="dxa"/>
                <w:tcBorders>
                  <w:top w:val="nil"/>
                  <w:left w:val="nil"/>
                  <w:bottom w:val="nil"/>
                  <w:right w:val="nil"/>
                </w:tcBorders>
                <w:shd w:val="clear" w:color="000000" w:fill="FFFFFF"/>
                <w:noWrap/>
                <w:vAlign w:val="bottom"/>
                <w:hideMark/>
              </w:tcPr>
            </w:tcPrChange>
          </w:tcPr>
          <w:p w14:paraId="657ABFBD" w14:textId="77777777" w:rsidR="003D4CC4" w:rsidRPr="003D4CC4" w:rsidRDefault="003D4CC4" w:rsidP="003D4CC4">
            <w:pPr>
              <w:spacing w:after="0" w:line="240" w:lineRule="auto"/>
              <w:jc w:val="right"/>
              <w:rPr>
                <w:ins w:id="1182" w:author="Jon.Richar" w:date="2022-12-13T10:53:00Z"/>
                <w:rFonts w:ascii="Calibri" w:eastAsia="Times New Roman" w:hAnsi="Calibri" w:cs="Calibri"/>
                <w:color w:val="000000"/>
              </w:rPr>
            </w:pPr>
            <w:ins w:id="1183" w:author="Jon.Richar" w:date="2022-12-13T10:53:00Z">
              <w:r w:rsidRPr="003D4CC4">
                <w:rPr>
                  <w:rFonts w:ascii="Calibri" w:eastAsia="Times New Roman" w:hAnsi="Calibri" w:cs="Calibri"/>
                  <w:color w:val="000000"/>
                </w:rPr>
                <w:t>0.41</w:t>
              </w:r>
            </w:ins>
          </w:p>
        </w:tc>
        <w:tc>
          <w:tcPr>
            <w:tcW w:w="960" w:type="dxa"/>
            <w:tcBorders>
              <w:top w:val="nil"/>
              <w:left w:val="nil"/>
              <w:bottom w:val="nil"/>
              <w:right w:val="nil"/>
            </w:tcBorders>
            <w:shd w:val="clear" w:color="000000" w:fill="FFFFFF"/>
            <w:noWrap/>
            <w:vAlign w:val="bottom"/>
            <w:hideMark/>
            <w:tcPrChange w:id="1184" w:author="Jon.Richar" w:date="2022-12-13T10:59:00Z">
              <w:tcPr>
                <w:tcW w:w="960" w:type="dxa"/>
                <w:tcBorders>
                  <w:top w:val="nil"/>
                  <w:left w:val="nil"/>
                  <w:bottom w:val="nil"/>
                  <w:right w:val="nil"/>
                </w:tcBorders>
                <w:shd w:val="clear" w:color="000000" w:fill="FFFFFF"/>
                <w:noWrap/>
                <w:vAlign w:val="bottom"/>
                <w:hideMark/>
              </w:tcPr>
            </w:tcPrChange>
          </w:tcPr>
          <w:p w14:paraId="311A9CFD" w14:textId="77777777" w:rsidR="003D4CC4" w:rsidRPr="003D4CC4" w:rsidRDefault="003D4CC4" w:rsidP="003D4CC4">
            <w:pPr>
              <w:spacing w:after="0" w:line="240" w:lineRule="auto"/>
              <w:jc w:val="right"/>
              <w:rPr>
                <w:ins w:id="1185" w:author="Jon.Richar" w:date="2022-12-13T10:53:00Z"/>
                <w:rFonts w:ascii="Calibri" w:eastAsia="Times New Roman" w:hAnsi="Calibri" w:cs="Calibri"/>
                <w:color w:val="000000"/>
              </w:rPr>
            </w:pPr>
            <w:ins w:id="1186" w:author="Jon.Richar" w:date="2022-12-13T10:53:00Z">
              <w:r w:rsidRPr="003D4CC4">
                <w:rPr>
                  <w:rFonts w:ascii="Calibri" w:eastAsia="Times New Roman" w:hAnsi="Calibri" w:cs="Calibri"/>
                  <w:color w:val="000000"/>
                </w:rPr>
                <w:t>0.30</w:t>
              </w:r>
            </w:ins>
          </w:p>
        </w:tc>
        <w:tc>
          <w:tcPr>
            <w:tcW w:w="960" w:type="dxa"/>
            <w:tcBorders>
              <w:top w:val="nil"/>
              <w:left w:val="nil"/>
              <w:bottom w:val="nil"/>
              <w:right w:val="nil"/>
            </w:tcBorders>
            <w:shd w:val="clear" w:color="000000" w:fill="FFFFFF"/>
            <w:noWrap/>
            <w:vAlign w:val="bottom"/>
            <w:hideMark/>
            <w:tcPrChange w:id="1187" w:author="Jon.Richar" w:date="2022-12-13T10:59:00Z">
              <w:tcPr>
                <w:tcW w:w="960" w:type="dxa"/>
                <w:tcBorders>
                  <w:top w:val="nil"/>
                  <w:left w:val="nil"/>
                  <w:bottom w:val="nil"/>
                  <w:right w:val="nil"/>
                </w:tcBorders>
                <w:shd w:val="clear" w:color="000000" w:fill="FFFFFF"/>
                <w:noWrap/>
                <w:vAlign w:val="bottom"/>
                <w:hideMark/>
              </w:tcPr>
            </w:tcPrChange>
          </w:tcPr>
          <w:p w14:paraId="65055BE4" w14:textId="77777777" w:rsidR="003D4CC4" w:rsidRPr="003D4CC4" w:rsidRDefault="003D4CC4" w:rsidP="003D4CC4">
            <w:pPr>
              <w:spacing w:after="0" w:line="240" w:lineRule="auto"/>
              <w:jc w:val="right"/>
              <w:rPr>
                <w:ins w:id="1188" w:author="Jon.Richar" w:date="2022-12-13T10:53:00Z"/>
                <w:rFonts w:ascii="Calibri" w:eastAsia="Times New Roman" w:hAnsi="Calibri" w:cs="Calibri"/>
                <w:color w:val="000000"/>
              </w:rPr>
            </w:pPr>
            <w:ins w:id="1189" w:author="Jon.Richar" w:date="2022-12-13T10:53:00Z">
              <w:r w:rsidRPr="003D4CC4">
                <w:rPr>
                  <w:rFonts w:ascii="Calibri" w:eastAsia="Times New Roman" w:hAnsi="Calibri" w:cs="Calibri"/>
                  <w:color w:val="000000"/>
                </w:rPr>
                <w:t>-0.38</w:t>
              </w:r>
            </w:ins>
          </w:p>
        </w:tc>
        <w:tc>
          <w:tcPr>
            <w:tcW w:w="817" w:type="dxa"/>
            <w:tcBorders>
              <w:top w:val="nil"/>
              <w:left w:val="nil"/>
              <w:bottom w:val="nil"/>
              <w:right w:val="nil"/>
            </w:tcBorders>
            <w:shd w:val="clear" w:color="000000" w:fill="FFFFFF"/>
            <w:noWrap/>
            <w:vAlign w:val="bottom"/>
            <w:hideMark/>
            <w:tcPrChange w:id="1190" w:author="Jon.Richar" w:date="2022-12-13T10:59:00Z">
              <w:tcPr>
                <w:tcW w:w="817" w:type="dxa"/>
                <w:tcBorders>
                  <w:top w:val="nil"/>
                  <w:left w:val="nil"/>
                  <w:bottom w:val="nil"/>
                  <w:right w:val="nil"/>
                </w:tcBorders>
                <w:shd w:val="clear" w:color="000000" w:fill="FFFFFF"/>
                <w:noWrap/>
                <w:vAlign w:val="bottom"/>
                <w:hideMark/>
              </w:tcPr>
            </w:tcPrChange>
          </w:tcPr>
          <w:p w14:paraId="19A32CB2" w14:textId="77777777" w:rsidR="003D4CC4" w:rsidRPr="003D4CC4" w:rsidRDefault="003D4CC4" w:rsidP="003D4CC4">
            <w:pPr>
              <w:spacing w:after="0" w:line="240" w:lineRule="auto"/>
              <w:jc w:val="right"/>
              <w:rPr>
                <w:ins w:id="1191" w:author="Jon.Richar" w:date="2022-12-13T10:53:00Z"/>
                <w:rFonts w:ascii="Calibri" w:eastAsia="Times New Roman" w:hAnsi="Calibri" w:cs="Calibri"/>
                <w:color w:val="000000"/>
              </w:rPr>
            </w:pPr>
            <w:ins w:id="1192" w:author="Jon.Richar" w:date="2022-12-13T10:53:00Z">
              <w:r w:rsidRPr="003D4CC4">
                <w:rPr>
                  <w:rFonts w:ascii="Calibri" w:eastAsia="Times New Roman" w:hAnsi="Calibri" w:cs="Calibri"/>
                  <w:color w:val="000000"/>
                </w:rPr>
                <w:t>1.00</w:t>
              </w:r>
            </w:ins>
          </w:p>
        </w:tc>
        <w:tc>
          <w:tcPr>
            <w:tcW w:w="720" w:type="dxa"/>
            <w:tcBorders>
              <w:top w:val="nil"/>
              <w:left w:val="nil"/>
              <w:bottom w:val="nil"/>
              <w:right w:val="nil"/>
            </w:tcBorders>
            <w:shd w:val="clear" w:color="000000" w:fill="FFFFFF"/>
            <w:noWrap/>
            <w:vAlign w:val="bottom"/>
            <w:hideMark/>
            <w:tcPrChange w:id="1193" w:author="Jon.Richar" w:date="2022-12-13T10:59:00Z">
              <w:tcPr>
                <w:tcW w:w="960" w:type="dxa"/>
                <w:tcBorders>
                  <w:top w:val="nil"/>
                  <w:left w:val="nil"/>
                  <w:bottom w:val="nil"/>
                  <w:right w:val="nil"/>
                </w:tcBorders>
                <w:shd w:val="clear" w:color="000000" w:fill="FFFFFF"/>
                <w:noWrap/>
                <w:vAlign w:val="bottom"/>
                <w:hideMark/>
              </w:tcPr>
            </w:tcPrChange>
          </w:tcPr>
          <w:p w14:paraId="23F66D9A" w14:textId="77777777" w:rsidR="003D4CC4" w:rsidRPr="003D4CC4" w:rsidRDefault="003D4CC4" w:rsidP="003D4CC4">
            <w:pPr>
              <w:spacing w:after="0" w:line="240" w:lineRule="auto"/>
              <w:jc w:val="right"/>
              <w:rPr>
                <w:ins w:id="1194" w:author="Jon.Richar" w:date="2022-12-13T10:53:00Z"/>
                <w:rFonts w:ascii="Calibri" w:eastAsia="Times New Roman" w:hAnsi="Calibri" w:cs="Calibri"/>
                <w:color w:val="000000"/>
              </w:rPr>
            </w:pPr>
            <w:ins w:id="1195" w:author="Jon.Richar" w:date="2022-12-13T10:53:00Z">
              <w:r w:rsidRPr="003D4CC4">
                <w:rPr>
                  <w:rFonts w:ascii="Calibri" w:eastAsia="Times New Roman" w:hAnsi="Calibri" w:cs="Calibri"/>
                  <w:color w:val="000000"/>
                </w:rPr>
                <w:t>0.68</w:t>
              </w:r>
            </w:ins>
          </w:p>
        </w:tc>
        <w:tc>
          <w:tcPr>
            <w:tcW w:w="630" w:type="dxa"/>
            <w:tcBorders>
              <w:top w:val="nil"/>
              <w:left w:val="nil"/>
              <w:bottom w:val="nil"/>
              <w:right w:val="nil"/>
            </w:tcBorders>
            <w:shd w:val="clear" w:color="000000" w:fill="FFFFFF"/>
            <w:noWrap/>
            <w:vAlign w:val="bottom"/>
            <w:hideMark/>
            <w:tcPrChange w:id="1196" w:author="Jon.Richar" w:date="2022-12-13T10:59:00Z">
              <w:tcPr>
                <w:tcW w:w="960" w:type="dxa"/>
                <w:tcBorders>
                  <w:top w:val="nil"/>
                  <w:left w:val="nil"/>
                  <w:bottom w:val="nil"/>
                  <w:right w:val="nil"/>
                </w:tcBorders>
                <w:shd w:val="clear" w:color="000000" w:fill="FFFFFF"/>
                <w:noWrap/>
                <w:vAlign w:val="bottom"/>
                <w:hideMark/>
              </w:tcPr>
            </w:tcPrChange>
          </w:tcPr>
          <w:p w14:paraId="3FD7649E" w14:textId="77777777" w:rsidR="003D4CC4" w:rsidRPr="003D4CC4" w:rsidRDefault="003D4CC4" w:rsidP="003D4CC4">
            <w:pPr>
              <w:spacing w:after="0" w:line="240" w:lineRule="auto"/>
              <w:jc w:val="right"/>
              <w:rPr>
                <w:ins w:id="1197" w:author="Jon.Richar" w:date="2022-12-13T10:53:00Z"/>
                <w:rFonts w:ascii="Calibri" w:eastAsia="Times New Roman" w:hAnsi="Calibri" w:cs="Calibri"/>
                <w:color w:val="000000"/>
              </w:rPr>
            </w:pPr>
            <w:ins w:id="1198" w:author="Jon.Richar" w:date="2022-12-13T10:53:00Z">
              <w:r w:rsidRPr="003D4CC4">
                <w:rPr>
                  <w:rFonts w:ascii="Calibri" w:eastAsia="Times New Roman" w:hAnsi="Calibri" w:cs="Calibri"/>
                  <w:color w:val="000000"/>
                </w:rPr>
                <w:t>0.35</w:t>
              </w:r>
            </w:ins>
          </w:p>
        </w:tc>
        <w:tc>
          <w:tcPr>
            <w:tcW w:w="630" w:type="dxa"/>
            <w:tcBorders>
              <w:top w:val="nil"/>
              <w:left w:val="nil"/>
              <w:bottom w:val="nil"/>
              <w:right w:val="nil"/>
            </w:tcBorders>
            <w:shd w:val="clear" w:color="000000" w:fill="FFFFFF"/>
            <w:noWrap/>
            <w:vAlign w:val="bottom"/>
            <w:hideMark/>
            <w:tcPrChange w:id="1199" w:author="Jon.Richar" w:date="2022-12-13T10:59:00Z">
              <w:tcPr>
                <w:tcW w:w="960" w:type="dxa"/>
                <w:tcBorders>
                  <w:top w:val="nil"/>
                  <w:left w:val="nil"/>
                  <w:bottom w:val="nil"/>
                  <w:right w:val="nil"/>
                </w:tcBorders>
                <w:shd w:val="clear" w:color="000000" w:fill="FFFFFF"/>
                <w:noWrap/>
                <w:vAlign w:val="bottom"/>
                <w:hideMark/>
              </w:tcPr>
            </w:tcPrChange>
          </w:tcPr>
          <w:p w14:paraId="453BD9AA" w14:textId="77777777" w:rsidR="003D4CC4" w:rsidRPr="003D4CC4" w:rsidRDefault="003D4CC4" w:rsidP="003D4CC4">
            <w:pPr>
              <w:spacing w:after="0" w:line="240" w:lineRule="auto"/>
              <w:jc w:val="right"/>
              <w:rPr>
                <w:ins w:id="1200" w:author="Jon.Richar" w:date="2022-12-13T10:53:00Z"/>
                <w:rFonts w:ascii="Calibri" w:eastAsia="Times New Roman" w:hAnsi="Calibri" w:cs="Calibri"/>
                <w:color w:val="000000"/>
              </w:rPr>
            </w:pPr>
            <w:ins w:id="1201" w:author="Jon.Richar" w:date="2022-12-13T10:53:00Z">
              <w:r w:rsidRPr="003D4CC4">
                <w:rPr>
                  <w:rFonts w:ascii="Calibri" w:eastAsia="Times New Roman" w:hAnsi="Calibri" w:cs="Calibri"/>
                  <w:color w:val="000000"/>
                </w:rPr>
                <w:t>0.58</w:t>
              </w:r>
            </w:ins>
          </w:p>
        </w:tc>
        <w:tc>
          <w:tcPr>
            <w:tcW w:w="720" w:type="dxa"/>
            <w:tcBorders>
              <w:top w:val="nil"/>
              <w:left w:val="nil"/>
              <w:bottom w:val="nil"/>
              <w:right w:val="nil"/>
            </w:tcBorders>
            <w:shd w:val="clear" w:color="000000" w:fill="FFFFFF"/>
            <w:noWrap/>
            <w:vAlign w:val="bottom"/>
            <w:hideMark/>
            <w:tcPrChange w:id="1202" w:author="Jon.Richar" w:date="2022-12-13T10:59:00Z">
              <w:tcPr>
                <w:tcW w:w="960" w:type="dxa"/>
                <w:tcBorders>
                  <w:top w:val="nil"/>
                  <w:left w:val="nil"/>
                  <w:bottom w:val="nil"/>
                  <w:right w:val="nil"/>
                </w:tcBorders>
                <w:shd w:val="clear" w:color="000000" w:fill="FFFFFF"/>
                <w:noWrap/>
                <w:vAlign w:val="bottom"/>
                <w:hideMark/>
              </w:tcPr>
            </w:tcPrChange>
          </w:tcPr>
          <w:p w14:paraId="241A278D" w14:textId="77777777" w:rsidR="003D4CC4" w:rsidRPr="003D4CC4" w:rsidRDefault="003D4CC4" w:rsidP="003D4CC4">
            <w:pPr>
              <w:spacing w:after="0" w:line="240" w:lineRule="auto"/>
              <w:jc w:val="right"/>
              <w:rPr>
                <w:ins w:id="1203" w:author="Jon.Richar" w:date="2022-12-13T10:53:00Z"/>
                <w:rFonts w:ascii="Calibri" w:eastAsia="Times New Roman" w:hAnsi="Calibri" w:cs="Calibri"/>
                <w:color w:val="000000"/>
              </w:rPr>
            </w:pPr>
            <w:ins w:id="1204" w:author="Jon.Richar" w:date="2022-12-13T10:53:00Z">
              <w:r w:rsidRPr="003D4CC4">
                <w:rPr>
                  <w:rFonts w:ascii="Calibri" w:eastAsia="Times New Roman" w:hAnsi="Calibri" w:cs="Calibri"/>
                  <w:color w:val="000000"/>
                </w:rPr>
                <w:t>-0.01</w:t>
              </w:r>
            </w:ins>
          </w:p>
        </w:tc>
        <w:tc>
          <w:tcPr>
            <w:tcW w:w="720" w:type="dxa"/>
            <w:tcBorders>
              <w:top w:val="nil"/>
              <w:left w:val="nil"/>
              <w:bottom w:val="nil"/>
              <w:right w:val="nil"/>
            </w:tcBorders>
            <w:shd w:val="clear" w:color="000000" w:fill="FFFFFF"/>
            <w:noWrap/>
            <w:vAlign w:val="bottom"/>
            <w:hideMark/>
            <w:tcPrChange w:id="1205" w:author="Jon.Richar" w:date="2022-12-13T10:59:00Z">
              <w:tcPr>
                <w:tcW w:w="960" w:type="dxa"/>
                <w:tcBorders>
                  <w:top w:val="nil"/>
                  <w:left w:val="nil"/>
                  <w:bottom w:val="nil"/>
                  <w:right w:val="nil"/>
                </w:tcBorders>
                <w:shd w:val="clear" w:color="000000" w:fill="FFFFFF"/>
                <w:noWrap/>
                <w:vAlign w:val="bottom"/>
                <w:hideMark/>
              </w:tcPr>
            </w:tcPrChange>
          </w:tcPr>
          <w:p w14:paraId="1A6C0911" w14:textId="77777777" w:rsidR="003D4CC4" w:rsidRPr="003D4CC4" w:rsidRDefault="003D4CC4" w:rsidP="003D4CC4">
            <w:pPr>
              <w:spacing w:after="0" w:line="240" w:lineRule="auto"/>
              <w:jc w:val="right"/>
              <w:rPr>
                <w:ins w:id="1206" w:author="Jon.Richar" w:date="2022-12-13T10:53:00Z"/>
                <w:rFonts w:ascii="Calibri" w:eastAsia="Times New Roman" w:hAnsi="Calibri" w:cs="Calibri"/>
                <w:color w:val="000000"/>
              </w:rPr>
            </w:pPr>
            <w:ins w:id="1207" w:author="Jon.Richar" w:date="2022-12-13T10:53:00Z">
              <w:r w:rsidRPr="003D4CC4">
                <w:rPr>
                  <w:rFonts w:ascii="Calibri" w:eastAsia="Times New Roman" w:hAnsi="Calibri" w:cs="Calibri"/>
                  <w:color w:val="000000"/>
                </w:rPr>
                <w:t>0.14</w:t>
              </w:r>
            </w:ins>
          </w:p>
        </w:tc>
      </w:tr>
      <w:tr w:rsidR="003D4CC4" w:rsidRPr="003D4CC4" w14:paraId="595984ED" w14:textId="77777777" w:rsidTr="003D4CC4">
        <w:trPr>
          <w:trHeight w:val="288"/>
          <w:jc w:val="center"/>
          <w:ins w:id="1208" w:author="Jon.Richar" w:date="2022-12-13T10:53:00Z"/>
          <w:trPrChange w:id="1209"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210" w:author="Jon.Richar" w:date="2022-12-13T10:59:00Z">
              <w:tcPr>
                <w:tcW w:w="1313" w:type="dxa"/>
                <w:tcBorders>
                  <w:top w:val="nil"/>
                  <w:left w:val="nil"/>
                  <w:bottom w:val="nil"/>
                  <w:right w:val="nil"/>
                </w:tcBorders>
                <w:shd w:val="clear" w:color="000000" w:fill="FFFFFF"/>
                <w:noWrap/>
                <w:vAlign w:val="bottom"/>
                <w:hideMark/>
              </w:tcPr>
            </w:tcPrChange>
          </w:tcPr>
          <w:p w14:paraId="6E562BBF" w14:textId="77777777" w:rsidR="003D4CC4" w:rsidRPr="003D4CC4" w:rsidRDefault="003D4CC4" w:rsidP="003D4CC4">
            <w:pPr>
              <w:spacing w:after="0" w:line="240" w:lineRule="auto"/>
              <w:rPr>
                <w:ins w:id="1211" w:author="Jon.Richar" w:date="2022-12-13T10:53:00Z"/>
                <w:rFonts w:ascii="Calibri" w:eastAsia="Times New Roman" w:hAnsi="Calibri" w:cs="Calibri"/>
                <w:color w:val="000000"/>
              </w:rPr>
            </w:pPr>
            <w:ins w:id="1212" w:author="Jon.Richar" w:date="2022-12-13T10:53:00Z">
              <w:r w:rsidRPr="003D4CC4">
                <w:rPr>
                  <w:rFonts w:ascii="Calibri" w:eastAsia="Times New Roman" w:hAnsi="Calibri" w:cs="Calibri"/>
                  <w:color w:val="000000"/>
                </w:rPr>
                <w:t>SST MJ</w:t>
              </w:r>
            </w:ins>
          </w:p>
        </w:tc>
        <w:tc>
          <w:tcPr>
            <w:tcW w:w="960" w:type="dxa"/>
            <w:tcBorders>
              <w:top w:val="nil"/>
              <w:left w:val="nil"/>
              <w:bottom w:val="nil"/>
              <w:right w:val="nil"/>
            </w:tcBorders>
            <w:shd w:val="clear" w:color="000000" w:fill="FFFFFF"/>
            <w:noWrap/>
            <w:vAlign w:val="bottom"/>
            <w:hideMark/>
            <w:tcPrChange w:id="1213" w:author="Jon.Richar" w:date="2022-12-13T10:59:00Z">
              <w:tcPr>
                <w:tcW w:w="960" w:type="dxa"/>
                <w:tcBorders>
                  <w:top w:val="nil"/>
                  <w:left w:val="nil"/>
                  <w:bottom w:val="nil"/>
                  <w:right w:val="nil"/>
                </w:tcBorders>
                <w:shd w:val="clear" w:color="000000" w:fill="FFFFFF"/>
                <w:noWrap/>
                <w:vAlign w:val="bottom"/>
                <w:hideMark/>
              </w:tcPr>
            </w:tcPrChange>
          </w:tcPr>
          <w:p w14:paraId="7AD93B70" w14:textId="77777777" w:rsidR="003D4CC4" w:rsidRPr="003D4CC4" w:rsidRDefault="003D4CC4" w:rsidP="003D4CC4">
            <w:pPr>
              <w:spacing w:after="0" w:line="240" w:lineRule="auto"/>
              <w:jc w:val="right"/>
              <w:rPr>
                <w:ins w:id="1214" w:author="Jon.Richar" w:date="2022-12-13T10:53:00Z"/>
                <w:rFonts w:ascii="Calibri" w:eastAsia="Times New Roman" w:hAnsi="Calibri" w:cs="Calibri"/>
                <w:color w:val="000000"/>
              </w:rPr>
            </w:pPr>
            <w:ins w:id="1215" w:author="Jon.Richar" w:date="2022-12-13T10:53:00Z">
              <w:r w:rsidRPr="003D4CC4">
                <w:rPr>
                  <w:rFonts w:ascii="Calibri" w:eastAsia="Times New Roman" w:hAnsi="Calibri" w:cs="Calibri"/>
                  <w:color w:val="000000"/>
                </w:rPr>
                <w:t>-0.17</w:t>
              </w:r>
            </w:ins>
          </w:p>
        </w:tc>
        <w:tc>
          <w:tcPr>
            <w:tcW w:w="960" w:type="dxa"/>
            <w:tcBorders>
              <w:top w:val="nil"/>
              <w:left w:val="nil"/>
              <w:bottom w:val="nil"/>
              <w:right w:val="nil"/>
            </w:tcBorders>
            <w:shd w:val="clear" w:color="000000" w:fill="FFFFFF"/>
            <w:noWrap/>
            <w:vAlign w:val="bottom"/>
            <w:hideMark/>
            <w:tcPrChange w:id="1216" w:author="Jon.Richar" w:date="2022-12-13T10:59:00Z">
              <w:tcPr>
                <w:tcW w:w="960" w:type="dxa"/>
                <w:tcBorders>
                  <w:top w:val="nil"/>
                  <w:left w:val="nil"/>
                  <w:bottom w:val="nil"/>
                  <w:right w:val="nil"/>
                </w:tcBorders>
                <w:shd w:val="clear" w:color="000000" w:fill="FFFFFF"/>
                <w:noWrap/>
                <w:vAlign w:val="bottom"/>
                <w:hideMark/>
              </w:tcPr>
            </w:tcPrChange>
          </w:tcPr>
          <w:p w14:paraId="7ACA3E08" w14:textId="77777777" w:rsidR="003D4CC4" w:rsidRPr="003D4CC4" w:rsidRDefault="003D4CC4" w:rsidP="003D4CC4">
            <w:pPr>
              <w:spacing w:after="0" w:line="240" w:lineRule="auto"/>
              <w:jc w:val="right"/>
              <w:rPr>
                <w:ins w:id="1217" w:author="Jon.Richar" w:date="2022-12-13T10:53:00Z"/>
                <w:rFonts w:ascii="Calibri" w:eastAsia="Times New Roman" w:hAnsi="Calibri" w:cs="Calibri"/>
                <w:color w:val="000000"/>
              </w:rPr>
            </w:pPr>
            <w:ins w:id="1218" w:author="Jon.Richar" w:date="2022-12-13T10:53:00Z">
              <w:r w:rsidRPr="003D4CC4">
                <w:rPr>
                  <w:rFonts w:ascii="Calibri" w:eastAsia="Times New Roman" w:hAnsi="Calibri" w:cs="Calibri"/>
                  <w:color w:val="000000"/>
                </w:rPr>
                <w:t>-0.73</w:t>
              </w:r>
            </w:ins>
          </w:p>
        </w:tc>
        <w:tc>
          <w:tcPr>
            <w:tcW w:w="960" w:type="dxa"/>
            <w:tcBorders>
              <w:top w:val="nil"/>
              <w:left w:val="nil"/>
              <w:bottom w:val="nil"/>
              <w:right w:val="nil"/>
            </w:tcBorders>
            <w:shd w:val="clear" w:color="000000" w:fill="FFFFFF"/>
            <w:noWrap/>
            <w:vAlign w:val="bottom"/>
            <w:hideMark/>
            <w:tcPrChange w:id="1219" w:author="Jon.Richar" w:date="2022-12-13T10:59:00Z">
              <w:tcPr>
                <w:tcW w:w="960" w:type="dxa"/>
                <w:tcBorders>
                  <w:top w:val="nil"/>
                  <w:left w:val="nil"/>
                  <w:bottom w:val="nil"/>
                  <w:right w:val="nil"/>
                </w:tcBorders>
                <w:shd w:val="clear" w:color="000000" w:fill="FFFFFF"/>
                <w:noWrap/>
                <w:vAlign w:val="bottom"/>
                <w:hideMark/>
              </w:tcPr>
            </w:tcPrChange>
          </w:tcPr>
          <w:p w14:paraId="3BBAACF9" w14:textId="77777777" w:rsidR="003D4CC4" w:rsidRPr="003D4CC4" w:rsidRDefault="003D4CC4" w:rsidP="003D4CC4">
            <w:pPr>
              <w:spacing w:after="0" w:line="240" w:lineRule="auto"/>
              <w:jc w:val="right"/>
              <w:rPr>
                <w:ins w:id="1220" w:author="Jon.Richar" w:date="2022-12-13T10:53:00Z"/>
                <w:rFonts w:ascii="Calibri" w:eastAsia="Times New Roman" w:hAnsi="Calibri" w:cs="Calibri"/>
                <w:color w:val="000000"/>
              </w:rPr>
            </w:pPr>
            <w:ins w:id="1221" w:author="Jon.Richar" w:date="2022-12-13T10:53:00Z">
              <w:r w:rsidRPr="003D4CC4">
                <w:rPr>
                  <w:rFonts w:ascii="Calibri" w:eastAsia="Times New Roman" w:hAnsi="Calibri" w:cs="Calibri"/>
                  <w:color w:val="000000"/>
                </w:rPr>
                <w:t>0.61</w:t>
              </w:r>
            </w:ins>
          </w:p>
        </w:tc>
        <w:tc>
          <w:tcPr>
            <w:tcW w:w="960" w:type="dxa"/>
            <w:tcBorders>
              <w:top w:val="nil"/>
              <w:left w:val="nil"/>
              <w:bottom w:val="nil"/>
              <w:right w:val="nil"/>
            </w:tcBorders>
            <w:shd w:val="clear" w:color="000000" w:fill="FFFFFF"/>
            <w:noWrap/>
            <w:vAlign w:val="bottom"/>
            <w:hideMark/>
            <w:tcPrChange w:id="1222" w:author="Jon.Richar" w:date="2022-12-13T10:59:00Z">
              <w:tcPr>
                <w:tcW w:w="960" w:type="dxa"/>
                <w:tcBorders>
                  <w:top w:val="nil"/>
                  <w:left w:val="nil"/>
                  <w:bottom w:val="nil"/>
                  <w:right w:val="nil"/>
                </w:tcBorders>
                <w:shd w:val="clear" w:color="000000" w:fill="FFFFFF"/>
                <w:noWrap/>
                <w:vAlign w:val="bottom"/>
                <w:hideMark/>
              </w:tcPr>
            </w:tcPrChange>
          </w:tcPr>
          <w:p w14:paraId="038A8DE0" w14:textId="77777777" w:rsidR="003D4CC4" w:rsidRPr="003D4CC4" w:rsidRDefault="003D4CC4" w:rsidP="003D4CC4">
            <w:pPr>
              <w:spacing w:after="0" w:line="240" w:lineRule="auto"/>
              <w:jc w:val="right"/>
              <w:rPr>
                <w:ins w:id="1223" w:author="Jon.Richar" w:date="2022-12-13T10:53:00Z"/>
                <w:rFonts w:ascii="Calibri" w:eastAsia="Times New Roman" w:hAnsi="Calibri" w:cs="Calibri"/>
                <w:color w:val="000000"/>
              </w:rPr>
            </w:pPr>
            <w:ins w:id="1224" w:author="Jon.Richar" w:date="2022-12-13T10:53:00Z">
              <w:r w:rsidRPr="003D4CC4">
                <w:rPr>
                  <w:rFonts w:ascii="Calibri" w:eastAsia="Times New Roman" w:hAnsi="Calibri" w:cs="Calibri"/>
                  <w:color w:val="000000"/>
                </w:rPr>
                <w:t>0.63</w:t>
              </w:r>
            </w:ins>
          </w:p>
        </w:tc>
        <w:tc>
          <w:tcPr>
            <w:tcW w:w="960" w:type="dxa"/>
            <w:tcBorders>
              <w:top w:val="nil"/>
              <w:left w:val="nil"/>
              <w:bottom w:val="nil"/>
              <w:right w:val="nil"/>
            </w:tcBorders>
            <w:shd w:val="clear" w:color="000000" w:fill="FFFFFF"/>
            <w:noWrap/>
            <w:vAlign w:val="bottom"/>
            <w:hideMark/>
            <w:tcPrChange w:id="1225" w:author="Jon.Richar" w:date="2022-12-13T10:59:00Z">
              <w:tcPr>
                <w:tcW w:w="960" w:type="dxa"/>
                <w:tcBorders>
                  <w:top w:val="nil"/>
                  <w:left w:val="nil"/>
                  <w:bottom w:val="nil"/>
                  <w:right w:val="nil"/>
                </w:tcBorders>
                <w:shd w:val="clear" w:color="000000" w:fill="FFFFFF"/>
                <w:noWrap/>
                <w:vAlign w:val="bottom"/>
                <w:hideMark/>
              </w:tcPr>
            </w:tcPrChange>
          </w:tcPr>
          <w:p w14:paraId="75716D70" w14:textId="77777777" w:rsidR="003D4CC4" w:rsidRPr="003D4CC4" w:rsidRDefault="003D4CC4" w:rsidP="003D4CC4">
            <w:pPr>
              <w:spacing w:after="0" w:line="240" w:lineRule="auto"/>
              <w:jc w:val="right"/>
              <w:rPr>
                <w:ins w:id="1226" w:author="Jon.Richar" w:date="2022-12-13T10:53:00Z"/>
                <w:rFonts w:ascii="Calibri" w:eastAsia="Times New Roman" w:hAnsi="Calibri" w:cs="Calibri"/>
                <w:color w:val="000000"/>
              </w:rPr>
            </w:pPr>
            <w:ins w:id="1227" w:author="Jon.Richar" w:date="2022-12-13T10:53:00Z">
              <w:r w:rsidRPr="003D4CC4">
                <w:rPr>
                  <w:rFonts w:ascii="Calibri" w:eastAsia="Times New Roman" w:hAnsi="Calibri" w:cs="Calibri"/>
                  <w:color w:val="000000"/>
                </w:rPr>
                <w:t>-0.30</w:t>
              </w:r>
            </w:ins>
          </w:p>
        </w:tc>
        <w:tc>
          <w:tcPr>
            <w:tcW w:w="817" w:type="dxa"/>
            <w:tcBorders>
              <w:top w:val="nil"/>
              <w:left w:val="nil"/>
              <w:bottom w:val="nil"/>
              <w:right w:val="nil"/>
            </w:tcBorders>
            <w:shd w:val="clear" w:color="000000" w:fill="FFFFFF"/>
            <w:noWrap/>
            <w:vAlign w:val="bottom"/>
            <w:hideMark/>
            <w:tcPrChange w:id="1228" w:author="Jon.Richar" w:date="2022-12-13T10:59:00Z">
              <w:tcPr>
                <w:tcW w:w="817" w:type="dxa"/>
                <w:tcBorders>
                  <w:top w:val="nil"/>
                  <w:left w:val="nil"/>
                  <w:bottom w:val="nil"/>
                  <w:right w:val="nil"/>
                </w:tcBorders>
                <w:shd w:val="clear" w:color="000000" w:fill="FFFFFF"/>
                <w:noWrap/>
                <w:vAlign w:val="bottom"/>
                <w:hideMark/>
              </w:tcPr>
            </w:tcPrChange>
          </w:tcPr>
          <w:p w14:paraId="1B806231" w14:textId="77777777" w:rsidR="003D4CC4" w:rsidRPr="003D4CC4" w:rsidRDefault="003D4CC4" w:rsidP="003D4CC4">
            <w:pPr>
              <w:spacing w:after="0" w:line="240" w:lineRule="auto"/>
              <w:jc w:val="right"/>
              <w:rPr>
                <w:ins w:id="1229" w:author="Jon.Richar" w:date="2022-12-13T10:53:00Z"/>
                <w:rFonts w:ascii="Calibri" w:eastAsia="Times New Roman" w:hAnsi="Calibri" w:cs="Calibri"/>
                <w:color w:val="000000"/>
              </w:rPr>
            </w:pPr>
            <w:ins w:id="1230" w:author="Jon.Richar" w:date="2022-12-13T10:53:00Z">
              <w:r w:rsidRPr="003D4CC4">
                <w:rPr>
                  <w:rFonts w:ascii="Calibri" w:eastAsia="Times New Roman" w:hAnsi="Calibri" w:cs="Calibri"/>
                  <w:color w:val="000000"/>
                </w:rPr>
                <w:t>0.68</w:t>
              </w:r>
            </w:ins>
          </w:p>
        </w:tc>
        <w:tc>
          <w:tcPr>
            <w:tcW w:w="720" w:type="dxa"/>
            <w:tcBorders>
              <w:top w:val="nil"/>
              <w:left w:val="nil"/>
              <w:bottom w:val="nil"/>
              <w:right w:val="nil"/>
            </w:tcBorders>
            <w:shd w:val="clear" w:color="000000" w:fill="FFFFFF"/>
            <w:noWrap/>
            <w:vAlign w:val="bottom"/>
            <w:hideMark/>
            <w:tcPrChange w:id="1231" w:author="Jon.Richar" w:date="2022-12-13T10:59:00Z">
              <w:tcPr>
                <w:tcW w:w="960" w:type="dxa"/>
                <w:tcBorders>
                  <w:top w:val="nil"/>
                  <w:left w:val="nil"/>
                  <w:bottom w:val="nil"/>
                  <w:right w:val="nil"/>
                </w:tcBorders>
                <w:shd w:val="clear" w:color="000000" w:fill="FFFFFF"/>
                <w:noWrap/>
                <w:vAlign w:val="bottom"/>
                <w:hideMark/>
              </w:tcPr>
            </w:tcPrChange>
          </w:tcPr>
          <w:p w14:paraId="2743B90F" w14:textId="77777777" w:rsidR="003D4CC4" w:rsidRPr="003D4CC4" w:rsidRDefault="003D4CC4" w:rsidP="003D4CC4">
            <w:pPr>
              <w:spacing w:after="0" w:line="240" w:lineRule="auto"/>
              <w:jc w:val="right"/>
              <w:rPr>
                <w:ins w:id="1232" w:author="Jon.Richar" w:date="2022-12-13T10:53:00Z"/>
                <w:rFonts w:ascii="Calibri" w:eastAsia="Times New Roman" w:hAnsi="Calibri" w:cs="Calibri"/>
                <w:color w:val="000000"/>
              </w:rPr>
            </w:pPr>
            <w:ins w:id="1233" w:author="Jon.Richar" w:date="2022-12-13T10:53:00Z">
              <w:r w:rsidRPr="003D4CC4">
                <w:rPr>
                  <w:rFonts w:ascii="Calibri" w:eastAsia="Times New Roman" w:hAnsi="Calibri" w:cs="Calibri"/>
                  <w:color w:val="000000"/>
                </w:rPr>
                <w:t>1.00</w:t>
              </w:r>
            </w:ins>
          </w:p>
        </w:tc>
        <w:tc>
          <w:tcPr>
            <w:tcW w:w="630" w:type="dxa"/>
            <w:tcBorders>
              <w:top w:val="nil"/>
              <w:left w:val="nil"/>
              <w:bottom w:val="nil"/>
              <w:right w:val="nil"/>
            </w:tcBorders>
            <w:shd w:val="clear" w:color="000000" w:fill="FFFFFF"/>
            <w:noWrap/>
            <w:vAlign w:val="bottom"/>
            <w:hideMark/>
            <w:tcPrChange w:id="1234" w:author="Jon.Richar" w:date="2022-12-13T10:59:00Z">
              <w:tcPr>
                <w:tcW w:w="960" w:type="dxa"/>
                <w:tcBorders>
                  <w:top w:val="nil"/>
                  <w:left w:val="nil"/>
                  <w:bottom w:val="nil"/>
                  <w:right w:val="nil"/>
                </w:tcBorders>
                <w:shd w:val="clear" w:color="000000" w:fill="FFFFFF"/>
                <w:noWrap/>
                <w:vAlign w:val="bottom"/>
                <w:hideMark/>
              </w:tcPr>
            </w:tcPrChange>
          </w:tcPr>
          <w:p w14:paraId="6C1F4452" w14:textId="77777777" w:rsidR="003D4CC4" w:rsidRPr="003D4CC4" w:rsidRDefault="003D4CC4" w:rsidP="003D4CC4">
            <w:pPr>
              <w:spacing w:after="0" w:line="240" w:lineRule="auto"/>
              <w:jc w:val="right"/>
              <w:rPr>
                <w:ins w:id="1235" w:author="Jon.Richar" w:date="2022-12-13T10:53:00Z"/>
                <w:rFonts w:ascii="Calibri" w:eastAsia="Times New Roman" w:hAnsi="Calibri" w:cs="Calibri"/>
                <w:color w:val="000000"/>
              </w:rPr>
            </w:pPr>
            <w:ins w:id="1236" w:author="Jon.Richar" w:date="2022-12-13T10:53:00Z">
              <w:r w:rsidRPr="003D4CC4">
                <w:rPr>
                  <w:rFonts w:ascii="Calibri" w:eastAsia="Times New Roman" w:hAnsi="Calibri" w:cs="Calibri"/>
                  <w:color w:val="000000"/>
                </w:rPr>
                <w:t>0.16</w:t>
              </w:r>
            </w:ins>
          </w:p>
        </w:tc>
        <w:tc>
          <w:tcPr>
            <w:tcW w:w="630" w:type="dxa"/>
            <w:tcBorders>
              <w:top w:val="nil"/>
              <w:left w:val="nil"/>
              <w:bottom w:val="nil"/>
              <w:right w:val="nil"/>
            </w:tcBorders>
            <w:shd w:val="clear" w:color="000000" w:fill="FFFFFF"/>
            <w:noWrap/>
            <w:vAlign w:val="bottom"/>
            <w:hideMark/>
            <w:tcPrChange w:id="1237" w:author="Jon.Richar" w:date="2022-12-13T10:59:00Z">
              <w:tcPr>
                <w:tcW w:w="960" w:type="dxa"/>
                <w:tcBorders>
                  <w:top w:val="nil"/>
                  <w:left w:val="nil"/>
                  <w:bottom w:val="nil"/>
                  <w:right w:val="nil"/>
                </w:tcBorders>
                <w:shd w:val="clear" w:color="000000" w:fill="FFFFFF"/>
                <w:noWrap/>
                <w:vAlign w:val="bottom"/>
                <w:hideMark/>
              </w:tcPr>
            </w:tcPrChange>
          </w:tcPr>
          <w:p w14:paraId="068CEFC2" w14:textId="77777777" w:rsidR="003D4CC4" w:rsidRPr="003D4CC4" w:rsidRDefault="003D4CC4" w:rsidP="003D4CC4">
            <w:pPr>
              <w:spacing w:after="0" w:line="240" w:lineRule="auto"/>
              <w:jc w:val="right"/>
              <w:rPr>
                <w:ins w:id="1238" w:author="Jon.Richar" w:date="2022-12-13T10:53:00Z"/>
                <w:rFonts w:ascii="Calibri" w:eastAsia="Times New Roman" w:hAnsi="Calibri" w:cs="Calibri"/>
                <w:color w:val="000000"/>
              </w:rPr>
            </w:pPr>
            <w:ins w:id="1239" w:author="Jon.Richar" w:date="2022-12-13T10:53:00Z">
              <w:r w:rsidRPr="003D4CC4">
                <w:rPr>
                  <w:rFonts w:ascii="Calibri" w:eastAsia="Times New Roman" w:hAnsi="Calibri" w:cs="Calibri"/>
                  <w:color w:val="000000"/>
                </w:rPr>
                <w:t>0.57</w:t>
              </w:r>
            </w:ins>
          </w:p>
        </w:tc>
        <w:tc>
          <w:tcPr>
            <w:tcW w:w="720" w:type="dxa"/>
            <w:tcBorders>
              <w:top w:val="nil"/>
              <w:left w:val="nil"/>
              <w:bottom w:val="nil"/>
              <w:right w:val="nil"/>
            </w:tcBorders>
            <w:shd w:val="clear" w:color="000000" w:fill="FFFFFF"/>
            <w:noWrap/>
            <w:vAlign w:val="bottom"/>
            <w:hideMark/>
            <w:tcPrChange w:id="1240" w:author="Jon.Richar" w:date="2022-12-13T10:59:00Z">
              <w:tcPr>
                <w:tcW w:w="960" w:type="dxa"/>
                <w:tcBorders>
                  <w:top w:val="nil"/>
                  <w:left w:val="nil"/>
                  <w:bottom w:val="nil"/>
                  <w:right w:val="nil"/>
                </w:tcBorders>
                <w:shd w:val="clear" w:color="000000" w:fill="FFFFFF"/>
                <w:noWrap/>
                <w:vAlign w:val="bottom"/>
                <w:hideMark/>
              </w:tcPr>
            </w:tcPrChange>
          </w:tcPr>
          <w:p w14:paraId="67D6A397" w14:textId="77777777" w:rsidR="003D4CC4" w:rsidRPr="003D4CC4" w:rsidRDefault="003D4CC4" w:rsidP="003D4CC4">
            <w:pPr>
              <w:spacing w:after="0" w:line="240" w:lineRule="auto"/>
              <w:jc w:val="right"/>
              <w:rPr>
                <w:ins w:id="1241" w:author="Jon.Richar" w:date="2022-12-13T10:53:00Z"/>
                <w:rFonts w:ascii="Calibri" w:eastAsia="Times New Roman" w:hAnsi="Calibri" w:cs="Calibri"/>
                <w:color w:val="000000"/>
              </w:rPr>
            </w:pPr>
            <w:ins w:id="1242" w:author="Jon.Richar" w:date="2022-12-13T10:53:00Z">
              <w:r w:rsidRPr="003D4CC4">
                <w:rPr>
                  <w:rFonts w:ascii="Calibri" w:eastAsia="Times New Roman" w:hAnsi="Calibri" w:cs="Calibri"/>
                  <w:color w:val="000000"/>
                </w:rPr>
                <w:t>-0.23</w:t>
              </w:r>
            </w:ins>
          </w:p>
        </w:tc>
        <w:tc>
          <w:tcPr>
            <w:tcW w:w="720" w:type="dxa"/>
            <w:tcBorders>
              <w:top w:val="nil"/>
              <w:left w:val="nil"/>
              <w:bottom w:val="nil"/>
              <w:right w:val="nil"/>
            </w:tcBorders>
            <w:shd w:val="clear" w:color="000000" w:fill="FFFFFF"/>
            <w:noWrap/>
            <w:vAlign w:val="bottom"/>
            <w:hideMark/>
            <w:tcPrChange w:id="1243" w:author="Jon.Richar" w:date="2022-12-13T10:59:00Z">
              <w:tcPr>
                <w:tcW w:w="960" w:type="dxa"/>
                <w:tcBorders>
                  <w:top w:val="nil"/>
                  <w:left w:val="nil"/>
                  <w:bottom w:val="nil"/>
                  <w:right w:val="nil"/>
                </w:tcBorders>
                <w:shd w:val="clear" w:color="000000" w:fill="FFFFFF"/>
                <w:noWrap/>
                <w:vAlign w:val="bottom"/>
                <w:hideMark/>
              </w:tcPr>
            </w:tcPrChange>
          </w:tcPr>
          <w:p w14:paraId="304EC7F3" w14:textId="77777777" w:rsidR="003D4CC4" w:rsidRPr="003D4CC4" w:rsidRDefault="003D4CC4" w:rsidP="003D4CC4">
            <w:pPr>
              <w:spacing w:after="0" w:line="240" w:lineRule="auto"/>
              <w:jc w:val="right"/>
              <w:rPr>
                <w:ins w:id="1244" w:author="Jon.Richar" w:date="2022-12-13T10:53:00Z"/>
                <w:rFonts w:ascii="Calibri" w:eastAsia="Times New Roman" w:hAnsi="Calibri" w:cs="Calibri"/>
                <w:color w:val="000000"/>
              </w:rPr>
            </w:pPr>
            <w:ins w:id="1245" w:author="Jon.Richar" w:date="2022-12-13T10:53:00Z">
              <w:r w:rsidRPr="003D4CC4">
                <w:rPr>
                  <w:rFonts w:ascii="Calibri" w:eastAsia="Times New Roman" w:hAnsi="Calibri" w:cs="Calibri"/>
                  <w:color w:val="000000"/>
                </w:rPr>
                <w:t>-0.20</w:t>
              </w:r>
            </w:ins>
          </w:p>
        </w:tc>
      </w:tr>
      <w:tr w:rsidR="003D4CC4" w:rsidRPr="003D4CC4" w14:paraId="048F6E2B" w14:textId="77777777" w:rsidTr="003D4CC4">
        <w:trPr>
          <w:trHeight w:val="288"/>
          <w:jc w:val="center"/>
          <w:ins w:id="1246" w:author="Jon.Richar" w:date="2022-12-13T10:53:00Z"/>
          <w:trPrChange w:id="1247"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248" w:author="Jon.Richar" w:date="2022-12-13T10:59:00Z">
              <w:tcPr>
                <w:tcW w:w="1313" w:type="dxa"/>
                <w:tcBorders>
                  <w:top w:val="nil"/>
                  <w:left w:val="nil"/>
                  <w:bottom w:val="nil"/>
                  <w:right w:val="nil"/>
                </w:tcBorders>
                <w:shd w:val="clear" w:color="000000" w:fill="FFFFFF"/>
                <w:noWrap/>
                <w:vAlign w:val="bottom"/>
                <w:hideMark/>
              </w:tcPr>
            </w:tcPrChange>
          </w:tcPr>
          <w:p w14:paraId="5A4D5528" w14:textId="77777777" w:rsidR="003D4CC4" w:rsidRPr="003D4CC4" w:rsidRDefault="003D4CC4" w:rsidP="003D4CC4">
            <w:pPr>
              <w:spacing w:after="0" w:line="240" w:lineRule="auto"/>
              <w:rPr>
                <w:ins w:id="1249" w:author="Jon.Richar" w:date="2022-12-13T10:53:00Z"/>
                <w:rFonts w:ascii="Calibri" w:eastAsia="Times New Roman" w:hAnsi="Calibri" w:cs="Calibri"/>
                <w:color w:val="000000"/>
              </w:rPr>
            </w:pPr>
            <w:ins w:id="1250" w:author="Jon.Richar" w:date="2022-12-13T10:53:00Z">
              <w:r w:rsidRPr="003D4CC4">
                <w:rPr>
                  <w:rFonts w:ascii="Calibri" w:eastAsia="Times New Roman" w:hAnsi="Calibri" w:cs="Calibri"/>
                  <w:color w:val="000000"/>
                </w:rPr>
                <w:t>AO RA3</w:t>
              </w:r>
            </w:ins>
          </w:p>
        </w:tc>
        <w:tc>
          <w:tcPr>
            <w:tcW w:w="960" w:type="dxa"/>
            <w:tcBorders>
              <w:top w:val="nil"/>
              <w:left w:val="nil"/>
              <w:bottom w:val="nil"/>
              <w:right w:val="nil"/>
            </w:tcBorders>
            <w:shd w:val="clear" w:color="000000" w:fill="FFFFFF"/>
            <w:noWrap/>
            <w:vAlign w:val="bottom"/>
            <w:hideMark/>
            <w:tcPrChange w:id="1251" w:author="Jon.Richar" w:date="2022-12-13T10:59:00Z">
              <w:tcPr>
                <w:tcW w:w="960" w:type="dxa"/>
                <w:tcBorders>
                  <w:top w:val="nil"/>
                  <w:left w:val="nil"/>
                  <w:bottom w:val="nil"/>
                  <w:right w:val="nil"/>
                </w:tcBorders>
                <w:shd w:val="clear" w:color="000000" w:fill="FFFFFF"/>
                <w:noWrap/>
                <w:vAlign w:val="bottom"/>
                <w:hideMark/>
              </w:tcPr>
            </w:tcPrChange>
          </w:tcPr>
          <w:p w14:paraId="63C8D04C" w14:textId="77777777" w:rsidR="003D4CC4" w:rsidRPr="003D4CC4" w:rsidRDefault="003D4CC4" w:rsidP="003D4CC4">
            <w:pPr>
              <w:spacing w:after="0" w:line="240" w:lineRule="auto"/>
              <w:jc w:val="right"/>
              <w:rPr>
                <w:ins w:id="1252" w:author="Jon.Richar" w:date="2022-12-13T10:53:00Z"/>
                <w:rFonts w:ascii="Calibri" w:eastAsia="Times New Roman" w:hAnsi="Calibri" w:cs="Calibri"/>
                <w:color w:val="000000"/>
              </w:rPr>
            </w:pPr>
            <w:ins w:id="1253" w:author="Jon.Richar" w:date="2022-12-13T10:53:00Z">
              <w:r w:rsidRPr="003D4CC4">
                <w:rPr>
                  <w:rFonts w:ascii="Calibri" w:eastAsia="Times New Roman" w:hAnsi="Calibri" w:cs="Calibri"/>
                  <w:color w:val="000000"/>
                </w:rPr>
                <w:t>0.06</w:t>
              </w:r>
            </w:ins>
          </w:p>
        </w:tc>
        <w:tc>
          <w:tcPr>
            <w:tcW w:w="960" w:type="dxa"/>
            <w:tcBorders>
              <w:top w:val="nil"/>
              <w:left w:val="nil"/>
              <w:bottom w:val="nil"/>
              <w:right w:val="nil"/>
            </w:tcBorders>
            <w:shd w:val="clear" w:color="000000" w:fill="FFFFFF"/>
            <w:noWrap/>
            <w:vAlign w:val="bottom"/>
            <w:hideMark/>
            <w:tcPrChange w:id="1254" w:author="Jon.Richar" w:date="2022-12-13T10:59:00Z">
              <w:tcPr>
                <w:tcW w:w="960" w:type="dxa"/>
                <w:tcBorders>
                  <w:top w:val="nil"/>
                  <w:left w:val="nil"/>
                  <w:bottom w:val="nil"/>
                  <w:right w:val="nil"/>
                </w:tcBorders>
                <w:shd w:val="clear" w:color="000000" w:fill="FFFFFF"/>
                <w:noWrap/>
                <w:vAlign w:val="bottom"/>
                <w:hideMark/>
              </w:tcPr>
            </w:tcPrChange>
          </w:tcPr>
          <w:p w14:paraId="29EBDB9D" w14:textId="77777777" w:rsidR="003D4CC4" w:rsidRPr="003D4CC4" w:rsidRDefault="003D4CC4" w:rsidP="003D4CC4">
            <w:pPr>
              <w:spacing w:after="0" w:line="240" w:lineRule="auto"/>
              <w:jc w:val="right"/>
              <w:rPr>
                <w:ins w:id="1255" w:author="Jon.Richar" w:date="2022-12-13T10:53:00Z"/>
                <w:rFonts w:ascii="Calibri" w:eastAsia="Times New Roman" w:hAnsi="Calibri" w:cs="Calibri"/>
                <w:color w:val="000000"/>
              </w:rPr>
            </w:pPr>
            <w:ins w:id="1256" w:author="Jon.Richar" w:date="2022-12-13T10:53:00Z">
              <w:r w:rsidRPr="003D4CC4">
                <w:rPr>
                  <w:rFonts w:ascii="Calibri" w:eastAsia="Times New Roman" w:hAnsi="Calibri" w:cs="Calibri"/>
                  <w:color w:val="000000"/>
                </w:rPr>
                <w:t>-0.09</w:t>
              </w:r>
            </w:ins>
          </w:p>
        </w:tc>
        <w:tc>
          <w:tcPr>
            <w:tcW w:w="960" w:type="dxa"/>
            <w:tcBorders>
              <w:top w:val="nil"/>
              <w:left w:val="nil"/>
              <w:bottom w:val="nil"/>
              <w:right w:val="nil"/>
            </w:tcBorders>
            <w:shd w:val="clear" w:color="000000" w:fill="FFFFFF"/>
            <w:noWrap/>
            <w:vAlign w:val="bottom"/>
            <w:hideMark/>
            <w:tcPrChange w:id="1257" w:author="Jon.Richar" w:date="2022-12-13T10:59:00Z">
              <w:tcPr>
                <w:tcW w:w="960" w:type="dxa"/>
                <w:tcBorders>
                  <w:top w:val="nil"/>
                  <w:left w:val="nil"/>
                  <w:bottom w:val="nil"/>
                  <w:right w:val="nil"/>
                </w:tcBorders>
                <w:shd w:val="clear" w:color="000000" w:fill="FFFFFF"/>
                <w:noWrap/>
                <w:vAlign w:val="bottom"/>
                <w:hideMark/>
              </w:tcPr>
            </w:tcPrChange>
          </w:tcPr>
          <w:p w14:paraId="5854CE01" w14:textId="77777777" w:rsidR="003D4CC4" w:rsidRPr="003D4CC4" w:rsidRDefault="003D4CC4" w:rsidP="003D4CC4">
            <w:pPr>
              <w:spacing w:after="0" w:line="240" w:lineRule="auto"/>
              <w:jc w:val="right"/>
              <w:rPr>
                <w:ins w:id="1258" w:author="Jon.Richar" w:date="2022-12-13T10:53:00Z"/>
                <w:rFonts w:ascii="Calibri" w:eastAsia="Times New Roman" w:hAnsi="Calibri" w:cs="Calibri"/>
                <w:color w:val="000000"/>
              </w:rPr>
            </w:pPr>
            <w:ins w:id="1259" w:author="Jon.Richar" w:date="2022-12-13T10:53:00Z">
              <w:r w:rsidRPr="003D4CC4">
                <w:rPr>
                  <w:rFonts w:ascii="Calibri" w:eastAsia="Times New Roman" w:hAnsi="Calibri" w:cs="Calibri"/>
                  <w:color w:val="000000"/>
                </w:rPr>
                <w:t>-0.14</w:t>
              </w:r>
            </w:ins>
          </w:p>
        </w:tc>
        <w:tc>
          <w:tcPr>
            <w:tcW w:w="960" w:type="dxa"/>
            <w:tcBorders>
              <w:top w:val="nil"/>
              <w:left w:val="nil"/>
              <w:bottom w:val="nil"/>
              <w:right w:val="nil"/>
            </w:tcBorders>
            <w:shd w:val="clear" w:color="000000" w:fill="FFFFFF"/>
            <w:noWrap/>
            <w:vAlign w:val="bottom"/>
            <w:hideMark/>
            <w:tcPrChange w:id="1260" w:author="Jon.Richar" w:date="2022-12-13T10:59:00Z">
              <w:tcPr>
                <w:tcW w:w="960" w:type="dxa"/>
                <w:tcBorders>
                  <w:top w:val="nil"/>
                  <w:left w:val="nil"/>
                  <w:bottom w:val="nil"/>
                  <w:right w:val="nil"/>
                </w:tcBorders>
                <w:shd w:val="clear" w:color="000000" w:fill="FFFFFF"/>
                <w:noWrap/>
                <w:vAlign w:val="bottom"/>
                <w:hideMark/>
              </w:tcPr>
            </w:tcPrChange>
          </w:tcPr>
          <w:p w14:paraId="486FF080" w14:textId="77777777" w:rsidR="003D4CC4" w:rsidRPr="003D4CC4" w:rsidRDefault="003D4CC4" w:rsidP="003D4CC4">
            <w:pPr>
              <w:spacing w:after="0" w:line="240" w:lineRule="auto"/>
              <w:jc w:val="right"/>
              <w:rPr>
                <w:ins w:id="1261" w:author="Jon.Richar" w:date="2022-12-13T10:53:00Z"/>
                <w:rFonts w:ascii="Calibri" w:eastAsia="Times New Roman" w:hAnsi="Calibri" w:cs="Calibri"/>
                <w:color w:val="000000"/>
              </w:rPr>
            </w:pPr>
            <w:ins w:id="1262" w:author="Jon.Richar" w:date="2022-12-13T10:53:00Z">
              <w:r w:rsidRPr="003D4CC4">
                <w:rPr>
                  <w:rFonts w:ascii="Calibri" w:eastAsia="Times New Roman" w:hAnsi="Calibri" w:cs="Calibri"/>
                  <w:color w:val="000000"/>
                </w:rPr>
                <w:t>-0.07</w:t>
              </w:r>
            </w:ins>
          </w:p>
        </w:tc>
        <w:tc>
          <w:tcPr>
            <w:tcW w:w="960" w:type="dxa"/>
            <w:tcBorders>
              <w:top w:val="nil"/>
              <w:left w:val="nil"/>
              <w:bottom w:val="nil"/>
              <w:right w:val="nil"/>
            </w:tcBorders>
            <w:shd w:val="clear" w:color="000000" w:fill="FFFFFF"/>
            <w:noWrap/>
            <w:vAlign w:val="bottom"/>
            <w:hideMark/>
            <w:tcPrChange w:id="1263" w:author="Jon.Richar" w:date="2022-12-13T10:59:00Z">
              <w:tcPr>
                <w:tcW w:w="960" w:type="dxa"/>
                <w:tcBorders>
                  <w:top w:val="nil"/>
                  <w:left w:val="nil"/>
                  <w:bottom w:val="nil"/>
                  <w:right w:val="nil"/>
                </w:tcBorders>
                <w:shd w:val="clear" w:color="000000" w:fill="FFFFFF"/>
                <w:noWrap/>
                <w:vAlign w:val="bottom"/>
                <w:hideMark/>
              </w:tcPr>
            </w:tcPrChange>
          </w:tcPr>
          <w:p w14:paraId="096A4D2C" w14:textId="77777777" w:rsidR="003D4CC4" w:rsidRPr="003D4CC4" w:rsidRDefault="003D4CC4" w:rsidP="003D4CC4">
            <w:pPr>
              <w:spacing w:after="0" w:line="240" w:lineRule="auto"/>
              <w:jc w:val="right"/>
              <w:rPr>
                <w:ins w:id="1264" w:author="Jon.Richar" w:date="2022-12-13T10:53:00Z"/>
                <w:rFonts w:ascii="Calibri" w:eastAsia="Times New Roman" w:hAnsi="Calibri" w:cs="Calibri"/>
                <w:color w:val="000000"/>
              </w:rPr>
            </w:pPr>
            <w:ins w:id="1265" w:author="Jon.Richar" w:date="2022-12-13T10:53:00Z">
              <w:r w:rsidRPr="003D4CC4">
                <w:rPr>
                  <w:rFonts w:ascii="Calibri" w:eastAsia="Times New Roman" w:hAnsi="Calibri" w:cs="Calibri"/>
                  <w:color w:val="000000"/>
                </w:rPr>
                <w:t>-0.38</w:t>
              </w:r>
            </w:ins>
          </w:p>
        </w:tc>
        <w:tc>
          <w:tcPr>
            <w:tcW w:w="817" w:type="dxa"/>
            <w:tcBorders>
              <w:top w:val="nil"/>
              <w:left w:val="nil"/>
              <w:bottom w:val="nil"/>
              <w:right w:val="nil"/>
            </w:tcBorders>
            <w:shd w:val="clear" w:color="000000" w:fill="FFFFFF"/>
            <w:noWrap/>
            <w:vAlign w:val="bottom"/>
            <w:hideMark/>
            <w:tcPrChange w:id="1266" w:author="Jon.Richar" w:date="2022-12-13T10:59:00Z">
              <w:tcPr>
                <w:tcW w:w="817" w:type="dxa"/>
                <w:tcBorders>
                  <w:top w:val="nil"/>
                  <w:left w:val="nil"/>
                  <w:bottom w:val="nil"/>
                  <w:right w:val="nil"/>
                </w:tcBorders>
                <w:shd w:val="clear" w:color="000000" w:fill="FFFFFF"/>
                <w:noWrap/>
                <w:vAlign w:val="bottom"/>
                <w:hideMark/>
              </w:tcPr>
            </w:tcPrChange>
          </w:tcPr>
          <w:p w14:paraId="4E1F4F53" w14:textId="77777777" w:rsidR="003D4CC4" w:rsidRPr="003D4CC4" w:rsidRDefault="003D4CC4" w:rsidP="003D4CC4">
            <w:pPr>
              <w:spacing w:after="0" w:line="240" w:lineRule="auto"/>
              <w:jc w:val="right"/>
              <w:rPr>
                <w:ins w:id="1267" w:author="Jon.Richar" w:date="2022-12-13T10:53:00Z"/>
                <w:rFonts w:ascii="Calibri" w:eastAsia="Times New Roman" w:hAnsi="Calibri" w:cs="Calibri"/>
                <w:color w:val="000000"/>
              </w:rPr>
            </w:pPr>
            <w:ins w:id="1268" w:author="Jon.Richar" w:date="2022-12-13T10:53:00Z">
              <w:r w:rsidRPr="003D4CC4">
                <w:rPr>
                  <w:rFonts w:ascii="Calibri" w:eastAsia="Times New Roman" w:hAnsi="Calibri" w:cs="Calibri"/>
                  <w:color w:val="000000"/>
                </w:rPr>
                <w:t>0.35</w:t>
              </w:r>
            </w:ins>
          </w:p>
        </w:tc>
        <w:tc>
          <w:tcPr>
            <w:tcW w:w="720" w:type="dxa"/>
            <w:tcBorders>
              <w:top w:val="nil"/>
              <w:left w:val="nil"/>
              <w:bottom w:val="nil"/>
              <w:right w:val="nil"/>
            </w:tcBorders>
            <w:shd w:val="clear" w:color="000000" w:fill="FFFFFF"/>
            <w:noWrap/>
            <w:vAlign w:val="bottom"/>
            <w:hideMark/>
            <w:tcPrChange w:id="1269" w:author="Jon.Richar" w:date="2022-12-13T10:59:00Z">
              <w:tcPr>
                <w:tcW w:w="960" w:type="dxa"/>
                <w:tcBorders>
                  <w:top w:val="nil"/>
                  <w:left w:val="nil"/>
                  <w:bottom w:val="nil"/>
                  <w:right w:val="nil"/>
                </w:tcBorders>
                <w:shd w:val="clear" w:color="000000" w:fill="FFFFFF"/>
                <w:noWrap/>
                <w:vAlign w:val="bottom"/>
                <w:hideMark/>
              </w:tcPr>
            </w:tcPrChange>
          </w:tcPr>
          <w:p w14:paraId="223301CA" w14:textId="77777777" w:rsidR="003D4CC4" w:rsidRPr="003D4CC4" w:rsidRDefault="003D4CC4" w:rsidP="003D4CC4">
            <w:pPr>
              <w:spacing w:after="0" w:line="240" w:lineRule="auto"/>
              <w:jc w:val="right"/>
              <w:rPr>
                <w:ins w:id="1270" w:author="Jon.Richar" w:date="2022-12-13T10:53:00Z"/>
                <w:rFonts w:ascii="Calibri" w:eastAsia="Times New Roman" w:hAnsi="Calibri" w:cs="Calibri"/>
                <w:color w:val="000000"/>
              </w:rPr>
            </w:pPr>
            <w:ins w:id="1271" w:author="Jon.Richar" w:date="2022-12-13T10:53:00Z">
              <w:r w:rsidRPr="003D4CC4">
                <w:rPr>
                  <w:rFonts w:ascii="Calibri" w:eastAsia="Times New Roman" w:hAnsi="Calibri" w:cs="Calibri"/>
                  <w:color w:val="000000"/>
                </w:rPr>
                <w:t>0.16</w:t>
              </w:r>
            </w:ins>
          </w:p>
        </w:tc>
        <w:tc>
          <w:tcPr>
            <w:tcW w:w="630" w:type="dxa"/>
            <w:tcBorders>
              <w:top w:val="nil"/>
              <w:left w:val="nil"/>
              <w:bottom w:val="nil"/>
              <w:right w:val="nil"/>
            </w:tcBorders>
            <w:shd w:val="clear" w:color="000000" w:fill="FFFFFF"/>
            <w:noWrap/>
            <w:vAlign w:val="bottom"/>
            <w:hideMark/>
            <w:tcPrChange w:id="1272" w:author="Jon.Richar" w:date="2022-12-13T10:59:00Z">
              <w:tcPr>
                <w:tcW w:w="960" w:type="dxa"/>
                <w:tcBorders>
                  <w:top w:val="nil"/>
                  <w:left w:val="nil"/>
                  <w:bottom w:val="nil"/>
                  <w:right w:val="nil"/>
                </w:tcBorders>
                <w:shd w:val="clear" w:color="000000" w:fill="FFFFFF"/>
                <w:noWrap/>
                <w:vAlign w:val="bottom"/>
                <w:hideMark/>
              </w:tcPr>
            </w:tcPrChange>
          </w:tcPr>
          <w:p w14:paraId="19D865AC" w14:textId="77777777" w:rsidR="003D4CC4" w:rsidRPr="003D4CC4" w:rsidRDefault="003D4CC4" w:rsidP="003D4CC4">
            <w:pPr>
              <w:spacing w:after="0" w:line="240" w:lineRule="auto"/>
              <w:jc w:val="right"/>
              <w:rPr>
                <w:ins w:id="1273" w:author="Jon.Richar" w:date="2022-12-13T10:53:00Z"/>
                <w:rFonts w:ascii="Calibri" w:eastAsia="Times New Roman" w:hAnsi="Calibri" w:cs="Calibri"/>
                <w:color w:val="000000"/>
              </w:rPr>
            </w:pPr>
            <w:ins w:id="1274" w:author="Jon.Richar" w:date="2022-12-13T10:53:00Z">
              <w:r w:rsidRPr="003D4CC4">
                <w:rPr>
                  <w:rFonts w:ascii="Calibri" w:eastAsia="Times New Roman" w:hAnsi="Calibri" w:cs="Calibri"/>
                  <w:color w:val="000000"/>
                </w:rPr>
                <w:t>1.00</w:t>
              </w:r>
            </w:ins>
          </w:p>
        </w:tc>
        <w:tc>
          <w:tcPr>
            <w:tcW w:w="630" w:type="dxa"/>
            <w:tcBorders>
              <w:top w:val="nil"/>
              <w:left w:val="nil"/>
              <w:bottom w:val="nil"/>
              <w:right w:val="nil"/>
            </w:tcBorders>
            <w:shd w:val="clear" w:color="000000" w:fill="FFFFFF"/>
            <w:noWrap/>
            <w:vAlign w:val="bottom"/>
            <w:hideMark/>
            <w:tcPrChange w:id="1275" w:author="Jon.Richar" w:date="2022-12-13T10:59:00Z">
              <w:tcPr>
                <w:tcW w:w="960" w:type="dxa"/>
                <w:tcBorders>
                  <w:top w:val="nil"/>
                  <w:left w:val="nil"/>
                  <w:bottom w:val="nil"/>
                  <w:right w:val="nil"/>
                </w:tcBorders>
                <w:shd w:val="clear" w:color="000000" w:fill="FFFFFF"/>
                <w:noWrap/>
                <w:vAlign w:val="bottom"/>
                <w:hideMark/>
              </w:tcPr>
            </w:tcPrChange>
          </w:tcPr>
          <w:p w14:paraId="1DC12F4F" w14:textId="77777777" w:rsidR="003D4CC4" w:rsidRPr="003D4CC4" w:rsidRDefault="003D4CC4" w:rsidP="003D4CC4">
            <w:pPr>
              <w:spacing w:after="0" w:line="240" w:lineRule="auto"/>
              <w:jc w:val="right"/>
              <w:rPr>
                <w:ins w:id="1276" w:author="Jon.Richar" w:date="2022-12-13T10:53:00Z"/>
                <w:rFonts w:ascii="Calibri" w:eastAsia="Times New Roman" w:hAnsi="Calibri" w:cs="Calibri"/>
                <w:color w:val="000000"/>
              </w:rPr>
            </w:pPr>
            <w:ins w:id="1277" w:author="Jon.Richar" w:date="2022-12-13T10:53:00Z">
              <w:r w:rsidRPr="003D4CC4">
                <w:rPr>
                  <w:rFonts w:ascii="Calibri" w:eastAsia="Times New Roman" w:hAnsi="Calibri" w:cs="Calibri"/>
                  <w:color w:val="000000"/>
                </w:rPr>
                <w:t>0.42</w:t>
              </w:r>
            </w:ins>
          </w:p>
        </w:tc>
        <w:tc>
          <w:tcPr>
            <w:tcW w:w="720" w:type="dxa"/>
            <w:tcBorders>
              <w:top w:val="nil"/>
              <w:left w:val="nil"/>
              <w:bottom w:val="nil"/>
              <w:right w:val="nil"/>
            </w:tcBorders>
            <w:shd w:val="clear" w:color="000000" w:fill="FFFFFF"/>
            <w:noWrap/>
            <w:vAlign w:val="bottom"/>
            <w:hideMark/>
            <w:tcPrChange w:id="1278" w:author="Jon.Richar" w:date="2022-12-13T10:59:00Z">
              <w:tcPr>
                <w:tcW w:w="960" w:type="dxa"/>
                <w:tcBorders>
                  <w:top w:val="nil"/>
                  <w:left w:val="nil"/>
                  <w:bottom w:val="nil"/>
                  <w:right w:val="nil"/>
                </w:tcBorders>
                <w:shd w:val="clear" w:color="000000" w:fill="FFFFFF"/>
                <w:noWrap/>
                <w:vAlign w:val="bottom"/>
                <w:hideMark/>
              </w:tcPr>
            </w:tcPrChange>
          </w:tcPr>
          <w:p w14:paraId="1740A98A" w14:textId="77777777" w:rsidR="003D4CC4" w:rsidRPr="003D4CC4" w:rsidRDefault="003D4CC4" w:rsidP="003D4CC4">
            <w:pPr>
              <w:spacing w:after="0" w:line="240" w:lineRule="auto"/>
              <w:jc w:val="right"/>
              <w:rPr>
                <w:ins w:id="1279" w:author="Jon.Richar" w:date="2022-12-13T10:53:00Z"/>
                <w:rFonts w:ascii="Calibri" w:eastAsia="Times New Roman" w:hAnsi="Calibri" w:cs="Calibri"/>
                <w:color w:val="000000"/>
              </w:rPr>
            </w:pPr>
            <w:ins w:id="1280" w:author="Jon.Richar" w:date="2022-12-13T10:53:00Z">
              <w:r w:rsidRPr="003D4CC4">
                <w:rPr>
                  <w:rFonts w:ascii="Calibri" w:eastAsia="Times New Roman" w:hAnsi="Calibri" w:cs="Calibri"/>
                  <w:color w:val="000000"/>
                </w:rPr>
                <w:t>0.40</w:t>
              </w:r>
            </w:ins>
          </w:p>
        </w:tc>
        <w:tc>
          <w:tcPr>
            <w:tcW w:w="720" w:type="dxa"/>
            <w:tcBorders>
              <w:top w:val="nil"/>
              <w:left w:val="nil"/>
              <w:bottom w:val="nil"/>
              <w:right w:val="nil"/>
            </w:tcBorders>
            <w:shd w:val="clear" w:color="000000" w:fill="FFFFFF"/>
            <w:noWrap/>
            <w:vAlign w:val="bottom"/>
            <w:hideMark/>
            <w:tcPrChange w:id="1281" w:author="Jon.Richar" w:date="2022-12-13T10:59:00Z">
              <w:tcPr>
                <w:tcW w:w="960" w:type="dxa"/>
                <w:tcBorders>
                  <w:top w:val="nil"/>
                  <w:left w:val="nil"/>
                  <w:bottom w:val="nil"/>
                  <w:right w:val="nil"/>
                </w:tcBorders>
                <w:shd w:val="clear" w:color="000000" w:fill="FFFFFF"/>
                <w:noWrap/>
                <w:vAlign w:val="bottom"/>
                <w:hideMark/>
              </w:tcPr>
            </w:tcPrChange>
          </w:tcPr>
          <w:p w14:paraId="26B4E3AF" w14:textId="77777777" w:rsidR="003D4CC4" w:rsidRPr="003D4CC4" w:rsidRDefault="003D4CC4" w:rsidP="003D4CC4">
            <w:pPr>
              <w:spacing w:after="0" w:line="240" w:lineRule="auto"/>
              <w:jc w:val="right"/>
              <w:rPr>
                <w:ins w:id="1282" w:author="Jon.Richar" w:date="2022-12-13T10:53:00Z"/>
                <w:rFonts w:ascii="Calibri" w:eastAsia="Times New Roman" w:hAnsi="Calibri" w:cs="Calibri"/>
                <w:color w:val="000000"/>
              </w:rPr>
            </w:pPr>
            <w:ins w:id="1283" w:author="Jon.Richar" w:date="2022-12-13T10:53:00Z">
              <w:r w:rsidRPr="003D4CC4">
                <w:rPr>
                  <w:rFonts w:ascii="Calibri" w:eastAsia="Times New Roman" w:hAnsi="Calibri" w:cs="Calibri"/>
                  <w:color w:val="000000"/>
                </w:rPr>
                <w:t>0.45</w:t>
              </w:r>
            </w:ins>
          </w:p>
        </w:tc>
      </w:tr>
      <w:tr w:rsidR="003D4CC4" w:rsidRPr="003D4CC4" w14:paraId="1B04EA20" w14:textId="77777777" w:rsidTr="003D4CC4">
        <w:trPr>
          <w:trHeight w:val="288"/>
          <w:jc w:val="center"/>
          <w:ins w:id="1284" w:author="Jon.Richar" w:date="2022-12-13T10:53:00Z"/>
          <w:trPrChange w:id="1285"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286" w:author="Jon.Richar" w:date="2022-12-13T10:59:00Z">
              <w:tcPr>
                <w:tcW w:w="1313" w:type="dxa"/>
                <w:tcBorders>
                  <w:top w:val="nil"/>
                  <w:left w:val="nil"/>
                  <w:bottom w:val="nil"/>
                  <w:right w:val="nil"/>
                </w:tcBorders>
                <w:shd w:val="clear" w:color="000000" w:fill="FFFFFF"/>
                <w:noWrap/>
                <w:vAlign w:val="bottom"/>
                <w:hideMark/>
              </w:tcPr>
            </w:tcPrChange>
          </w:tcPr>
          <w:p w14:paraId="0D8226F0" w14:textId="77777777" w:rsidR="003D4CC4" w:rsidRPr="003D4CC4" w:rsidRDefault="003D4CC4" w:rsidP="003D4CC4">
            <w:pPr>
              <w:spacing w:after="0" w:line="240" w:lineRule="auto"/>
              <w:rPr>
                <w:ins w:id="1287" w:author="Jon.Richar" w:date="2022-12-13T10:53:00Z"/>
                <w:rFonts w:ascii="Calibri" w:eastAsia="Times New Roman" w:hAnsi="Calibri" w:cs="Calibri"/>
                <w:color w:val="000000"/>
              </w:rPr>
            </w:pPr>
            <w:ins w:id="1288" w:author="Jon.Richar" w:date="2022-12-13T10:53:00Z">
              <w:r w:rsidRPr="003D4CC4">
                <w:rPr>
                  <w:rFonts w:ascii="Calibri" w:eastAsia="Times New Roman" w:hAnsi="Calibri" w:cs="Calibri"/>
                  <w:color w:val="000000"/>
                </w:rPr>
                <w:t>NBT RA3</w:t>
              </w:r>
            </w:ins>
          </w:p>
        </w:tc>
        <w:tc>
          <w:tcPr>
            <w:tcW w:w="960" w:type="dxa"/>
            <w:tcBorders>
              <w:top w:val="nil"/>
              <w:left w:val="nil"/>
              <w:bottom w:val="nil"/>
              <w:right w:val="nil"/>
            </w:tcBorders>
            <w:shd w:val="clear" w:color="000000" w:fill="FFFFFF"/>
            <w:noWrap/>
            <w:vAlign w:val="bottom"/>
            <w:hideMark/>
            <w:tcPrChange w:id="1289" w:author="Jon.Richar" w:date="2022-12-13T10:59:00Z">
              <w:tcPr>
                <w:tcW w:w="960" w:type="dxa"/>
                <w:tcBorders>
                  <w:top w:val="nil"/>
                  <w:left w:val="nil"/>
                  <w:bottom w:val="nil"/>
                  <w:right w:val="nil"/>
                </w:tcBorders>
                <w:shd w:val="clear" w:color="000000" w:fill="FFFFFF"/>
                <w:noWrap/>
                <w:vAlign w:val="bottom"/>
                <w:hideMark/>
              </w:tcPr>
            </w:tcPrChange>
          </w:tcPr>
          <w:p w14:paraId="551C8B52" w14:textId="77777777" w:rsidR="003D4CC4" w:rsidRPr="003D4CC4" w:rsidRDefault="003D4CC4" w:rsidP="003D4CC4">
            <w:pPr>
              <w:spacing w:after="0" w:line="240" w:lineRule="auto"/>
              <w:jc w:val="right"/>
              <w:rPr>
                <w:ins w:id="1290" w:author="Jon.Richar" w:date="2022-12-13T10:53:00Z"/>
                <w:rFonts w:ascii="Calibri" w:eastAsia="Times New Roman" w:hAnsi="Calibri" w:cs="Calibri"/>
                <w:color w:val="000000"/>
              </w:rPr>
            </w:pPr>
            <w:ins w:id="1291" w:author="Jon.Richar" w:date="2022-12-13T10:53:00Z">
              <w:r w:rsidRPr="003D4CC4">
                <w:rPr>
                  <w:rFonts w:ascii="Calibri" w:eastAsia="Times New Roman" w:hAnsi="Calibri" w:cs="Calibri"/>
                  <w:color w:val="000000"/>
                </w:rPr>
                <w:t>0.11</w:t>
              </w:r>
            </w:ins>
          </w:p>
        </w:tc>
        <w:tc>
          <w:tcPr>
            <w:tcW w:w="960" w:type="dxa"/>
            <w:tcBorders>
              <w:top w:val="nil"/>
              <w:left w:val="nil"/>
              <w:bottom w:val="nil"/>
              <w:right w:val="nil"/>
            </w:tcBorders>
            <w:shd w:val="clear" w:color="000000" w:fill="FFFFFF"/>
            <w:noWrap/>
            <w:vAlign w:val="bottom"/>
            <w:hideMark/>
            <w:tcPrChange w:id="1292" w:author="Jon.Richar" w:date="2022-12-13T10:59:00Z">
              <w:tcPr>
                <w:tcW w:w="960" w:type="dxa"/>
                <w:tcBorders>
                  <w:top w:val="nil"/>
                  <w:left w:val="nil"/>
                  <w:bottom w:val="nil"/>
                  <w:right w:val="nil"/>
                </w:tcBorders>
                <w:shd w:val="clear" w:color="000000" w:fill="FFFFFF"/>
                <w:noWrap/>
                <w:vAlign w:val="bottom"/>
                <w:hideMark/>
              </w:tcPr>
            </w:tcPrChange>
          </w:tcPr>
          <w:p w14:paraId="4319A33A" w14:textId="77777777" w:rsidR="003D4CC4" w:rsidRPr="003D4CC4" w:rsidRDefault="003D4CC4" w:rsidP="003D4CC4">
            <w:pPr>
              <w:spacing w:after="0" w:line="240" w:lineRule="auto"/>
              <w:jc w:val="right"/>
              <w:rPr>
                <w:ins w:id="1293" w:author="Jon.Richar" w:date="2022-12-13T10:53:00Z"/>
                <w:rFonts w:ascii="Calibri" w:eastAsia="Times New Roman" w:hAnsi="Calibri" w:cs="Calibri"/>
                <w:color w:val="000000"/>
              </w:rPr>
            </w:pPr>
            <w:ins w:id="1294" w:author="Jon.Richar" w:date="2022-12-13T10:53:00Z">
              <w:r w:rsidRPr="003D4CC4">
                <w:rPr>
                  <w:rFonts w:ascii="Calibri" w:eastAsia="Times New Roman" w:hAnsi="Calibri" w:cs="Calibri"/>
                  <w:color w:val="000000"/>
                </w:rPr>
                <w:t>-0.16</w:t>
              </w:r>
            </w:ins>
          </w:p>
        </w:tc>
        <w:tc>
          <w:tcPr>
            <w:tcW w:w="960" w:type="dxa"/>
            <w:tcBorders>
              <w:top w:val="nil"/>
              <w:left w:val="nil"/>
              <w:bottom w:val="nil"/>
              <w:right w:val="nil"/>
            </w:tcBorders>
            <w:shd w:val="clear" w:color="000000" w:fill="FFFFFF"/>
            <w:noWrap/>
            <w:vAlign w:val="bottom"/>
            <w:hideMark/>
            <w:tcPrChange w:id="1295" w:author="Jon.Richar" w:date="2022-12-13T10:59:00Z">
              <w:tcPr>
                <w:tcW w:w="960" w:type="dxa"/>
                <w:tcBorders>
                  <w:top w:val="nil"/>
                  <w:left w:val="nil"/>
                  <w:bottom w:val="nil"/>
                  <w:right w:val="nil"/>
                </w:tcBorders>
                <w:shd w:val="clear" w:color="000000" w:fill="FFFFFF"/>
                <w:noWrap/>
                <w:vAlign w:val="bottom"/>
                <w:hideMark/>
              </w:tcPr>
            </w:tcPrChange>
          </w:tcPr>
          <w:p w14:paraId="4997CB20" w14:textId="77777777" w:rsidR="003D4CC4" w:rsidRPr="003D4CC4" w:rsidRDefault="003D4CC4" w:rsidP="003D4CC4">
            <w:pPr>
              <w:spacing w:after="0" w:line="240" w:lineRule="auto"/>
              <w:jc w:val="right"/>
              <w:rPr>
                <w:ins w:id="1296" w:author="Jon.Richar" w:date="2022-12-13T10:53:00Z"/>
                <w:rFonts w:ascii="Calibri" w:eastAsia="Times New Roman" w:hAnsi="Calibri" w:cs="Calibri"/>
                <w:color w:val="000000"/>
              </w:rPr>
            </w:pPr>
            <w:ins w:id="1297" w:author="Jon.Richar" w:date="2022-12-13T10:53:00Z">
              <w:r w:rsidRPr="003D4CC4">
                <w:rPr>
                  <w:rFonts w:ascii="Calibri" w:eastAsia="Times New Roman" w:hAnsi="Calibri" w:cs="Calibri"/>
                  <w:color w:val="000000"/>
                </w:rPr>
                <w:t>0.02</w:t>
              </w:r>
            </w:ins>
          </w:p>
        </w:tc>
        <w:tc>
          <w:tcPr>
            <w:tcW w:w="960" w:type="dxa"/>
            <w:tcBorders>
              <w:top w:val="nil"/>
              <w:left w:val="nil"/>
              <w:bottom w:val="nil"/>
              <w:right w:val="nil"/>
            </w:tcBorders>
            <w:shd w:val="clear" w:color="000000" w:fill="FFFFFF"/>
            <w:noWrap/>
            <w:vAlign w:val="bottom"/>
            <w:hideMark/>
            <w:tcPrChange w:id="1298" w:author="Jon.Richar" w:date="2022-12-13T10:59:00Z">
              <w:tcPr>
                <w:tcW w:w="960" w:type="dxa"/>
                <w:tcBorders>
                  <w:top w:val="nil"/>
                  <w:left w:val="nil"/>
                  <w:bottom w:val="nil"/>
                  <w:right w:val="nil"/>
                </w:tcBorders>
                <w:shd w:val="clear" w:color="000000" w:fill="FFFFFF"/>
                <w:noWrap/>
                <w:vAlign w:val="bottom"/>
                <w:hideMark/>
              </w:tcPr>
            </w:tcPrChange>
          </w:tcPr>
          <w:p w14:paraId="5F586968" w14:textId="77777777" w:rsidR="003D4CC4" w:rsidRPr="003D4CC4" w:rsidRDefault="003D4CC4" w:rsidP="003D4CC4">
            <w:pPr>
              <w:spacing w:after="0" w:line="240" w:lineRule="auto"/>
              <w:jc w:val="right"/>
              <w:rPr>
                <w:ins w:id="1299" w:author="Jon.Richar" w:date="2022-12-13T10:53:00Z"/>
                <w:rFonts w:ascii="Calibri" w:eastAsia="Times New Roman" w:hAnsi="Calibri" w:cs="Calibri"/>
                <w:color w:val="000000"/>
              </w:rPr>
            </w:pPr>
            <w:ins w:id="1300" w:author="Jon.Richar" w:date="2022-12-13T10:53:00Z">
              <w:r w:rsidRPr="003D4CC4">
                <w:rPr>
                  <w:rFonts w:ascii="Calibri" w:eastAsia="Times New Roman" w:hAnsi="Calibri" w:cs="Calibri"/>
                  <w:color w:val="000000"/>
                </w:rPr>
                <w:t>0.19</w:t>
              </w:r>
            </w:ins>
          </w:p>
        </w:tc>
        <w:tc>
          <w:tcPr>
            <w:tcW w:w="960" w:type="dxa"/>
            <w:tcBorders>
              <w:top w:val="nil"/>
              <w:left w:val="nil"/>
              <w:bottom w:val="nil"/>
              <w:right w:val="nil"/>
            </w:tcBorders>
            <w:shd w:val="clear" w:color="000000" w:fill="FFFFFF"/>
            <w:noWrap/>
            <w:vAlign w:val="bottom"/>
            <w:hideMark/>
            <w:tcPrChange w:id="1301" w:author="Jon.Richar" w:date="2022-12-13T10:59:00Z">
              <w:tcPr>
                <w:tcW w:w="960" w:type="dxa"/>
                <w:tcBorders>
                  <w:top w:val="nil"/>
                  <w:left w:val="nil"/>
                  <w:bottom w:val="nil"/>
                  <w:right w:val="nil"/>
                </w:tcBorders>
                <w:shd w:val="clear" w:color="000000" w:fill="FFFFFF"/>
                <w:noWrap/>
                <w:vAlign w:val="bottom"/>
                <w:hideMark/>
              </w:tcPr>
            </w:tcPrChange>
          </w:tcPr>
          <w:p w14:paraId="5DD0B25E" w14:textId="77777777" w:rsidR="003D4CC4" w:rsidRPr="003D4CC4" w:rsidRDefault="003D4CC4" w:rsidP="003D4CC4">
            <w:pPr>
              <w:spacing w:after="0" w:line="240" w:lineRule="auto"/>
              <w:jc w:val="right"/>
              <w:rPr>
                <w:ins w:id="1302" w:author="Jon.Richar" w:date="2022-12-13T10:53:00Z"/>
                <w:rFonts w:ascii="Calibri" w:eastAsia="Times New Roman" w:hAnsi="Calibri" w:cs="Calibri"/>
                <w:color w:val="000000"/>
              </w:rPr>
            </w:pPr>
            <w:ins w:id="1303" w:author="Jon.Richar" w:date="2022-12-13T10:53:00Z">
              <w:r w:rsidRPr="003D4CC4">
                <w:rPr>
                  <w:rFonts w:ascii="Calibri" w:eastAsia="Times New Roman" w:hAnsi="Calibri" w:cs="Calibri"/>
                  <w:color w:val="000000"/>
                </w:rPr>
                <w:t>-0.12</w:t>
              </w:r>
            </w:ins>
          </w:p>
        </w:tc>
        <w:tc>
          <w:tcPr>
            <w:tcW w:w="817" w:type="dxa"/>
            <w:tcBorders>
              <w:top w:val="nil"/>
              <w:left w:val="nil"/>
              <w:bottom w:val="nil"/>
              <w:right w:val="nil"/>
            </w:tcBorders>
            <w:shd w:val="clear" w:color="000000" w:fill="FFFFFF"/>
            <w:noWrap/>
            <w:vAlign w:val="bottom"/>
            <w:hideMark/>
            <w:tcPrChange w:id="1304" w:author="Jon.Richar" w:date="2022-12-13T10:59:00Z">
              <w:tcPr>
                <w:tcW w:w="817" w:type="dxa"/>
                <w:tcBorders>
                  <w:top w:val="nil"/>
                  <w:left w:val="nil"/>
                  <w:bottom w:val="nil"/>
                  <w:right w:val="nil"/>
                </w:tcBorders>
                <w:shd w:val="clear" w:color="000000" w:fill="FFFFFF"/>
                <w:noWrap/>
                <w:vAlign w:val="bottom"/>
                <w:hideMark/>
              </w:tcPr>
            </w:tcPrChange>
          </w:tcPr>
          <w:p w14:paraId="2A579618" w14:textId="77777777" w:rsidR="003D4CC4" w:rsidRPr="003D4CC4" w:rsidRDefault="003D4CC4" w:rsidP="003D4CC4">
            <w:pPr>
              <w:spacing w:after="0" w:line="240" w:lineRule="auto"/>
              <w:jc w:val="right"/>
              <w:rPr>
                <w:ins w:id="1305" w:author="Jon.Richar" w:date="2022-12-13T10:53:00Z"/>
                <w:rFonts w:ascii="Calibri" w:eastAsia="Times New Roman" w:hAnsi="Calibri" w:cs="Calibri"/>
                <w:color w:val="000000"/>
              </w:rPr>
            </w:pPr>
            <w:ins w:id="1306" w:author="Jon.Richar" w:date="2022-12-13T10:53:00Z">
              <w:r w:rsidRPr="003D4CC4">
                <w:rPr>
                  <w:rFonts w:ascii="Calibri" w:eastAsia="Times New Roman" w:hAnsi="Calibri" w:cs="Calibri"/>
                  <w:color w:val="000000"/>
                </w:rPr>
                <w:t>0.58</w:t>
              </w:r>
            </w:ins>
          </w:p>
        </w:tc>
        <w:tc>
          <w:tcPr>
            <w:tcW w:w="720" w:type="dxa"/>
            <w:tcBorders>
              <w:top w:val="nil"/>
              <w:left w:val="nil"/>
              <w:bottom w:val="nil"/>
              <w:right w:val="nil"/>
            </w:tcBorders>
            <w:shd w:val="clear" w:color="000000" w:fill="FFFFFF"/>
            <w:noWrap/>
            <w:vAlign w:val="bottom"/>
            <w:hideMark/>
            <w:tcPrChange w:id="1307" w:author="Jon.Richar" w:date="2022-12-13T10:59:00Z">
              <w:tcPr>
                <w:tcW w:w="960" w:type="dxa"/>
                <w:tcBorders>
                  <w:top w:val="nil"/>
                  <w:left w:val="nil"/>
                  <w:bottom w:val="nil"/>
                  <w:right w:val="nil"/>
                </w:tcBorders>
                <w:shd w:val="clear" w:color="000000" w:fill="FFFFFF"/>
                <w:noWrap/>
                <w:vAlign w:val="bottom"/>
                <w:hideMark/>
              </w:tcPr>
            </w:tcPrChange>
          </w:tcPr>
          <w:p w14:paraId="7D25D74E" w14:textId="77777777" w:rsidR="003D4CC4" w:rsidRPr="003D4CC4" w:rsidRDefault="003D4CC4" w:rsidP="003D4CC4">
            <w:pPr>
              <w:spacing w:after="0" w:line="240" w:lineRule="auto"/>
              <w:jc w:val="right"/>
              <w:rPr>
                <w:ins w:id="1308" w:author="Jon.Richar" w:date="2022-12-13T10:53:00Z"/>
                <w:rFonts w:ascii="Calibri" w:eastAsia="Times New Roman" w:hAnsi="Calibri" w:cs="Calibri"/>
                <w:color w:val="000000"/>
              </w:rPr>
            </w:pPr>
            <w:ins w:id="1309" w:author="Jon.Richar" w:date="2022-12-13T10:53:00Z">
              <w:r w:rsidRPr="003D4CC4">
                <w:rPr>
                  <w:rFonts w:ascii="Calibri" w:eastAsia="Times New Roman" w:hAnsi="Calibri" w:cs="Calibri"/>
                  <w:color w:val="000000"/>
                </w:rPr>
                <w:t>0.57</w:t>
              </w:r>
            </w:ins>
          </w:p>
        </w:tc>
        <w:tc>
          <w:tcPr>
            <w:tcW w:w="630" w:type="dxa"/>
            <w:tcBorders>
              <w:top w:val="nil"/>
              <w:left w:val="nil"/>
              <w:bottom w:val="nil"/>
              <w:right w:val="nil"/>
            </w:tcBorders>
            <w:shd w:val="clear" w:color="000000" w:fill="FFFFFF"/>
            <w:noWrap/>
            <w:vAlign w:val="bottom"/>
            <w:hideMark/>
            <w:tcPrChange w:id="1310" w:author="Jon.Richar" w:date="2022-12-13T10:59:00Z">
              <w:tcPr>
                <w:tcW w:w="960" w:type="dxa"/>
                <w:tcBorders>
                  <w:top w:val="nil"/>
                  <w:left w:val="nil"/>
                  <w:bottom w:val="nil"/>
                  <w:right w:val="nil"/>
                </w:tcBorders>
                <w:shd w:val="clear" w:color="000000" w:fill="FFFFFF"/>
                <w:noWrap/>
                <w:vAlign w:val="bottom"/>
                <w:hideMark/>
              </w:tcPr>
            </w:tcPrChange>
          </w:tcPr>
          <w:p w14:paraId="2FC1BB35" w14:textId="77777777" w:rsidR="003D4CC4" w:rsidRPr="003D4CC4" w:rsidRDefault="003D4CC4" w:rsidP="003D4CC4">
            <w:pPr>
              <w:spacing w:after="0" w:line="240" w:lineRule="auto"/>
              <w:jc w:val="right"/>
              <w:rPr>
                <w:ins w:id="1311" w:author="Jon.Richar" w:date="2022-12-13T10:53:00Z"/>
                <w:rFonts w:ascii="Calibri" w:eastAsia="Times New Roman" w:hAnsi="Calibri" w:cs="Calibri"/>
                <w:color w:val="000000"/>
              </w:rPr>
            </w:pPr>
            <w:ins w:id="1312" w:author="Jon.Richar" w:date="2022-12-13T10:53:00Z">
              <w:r w:rsidRPr="003D4CC4">
                <w:rPr>
                  <w:rFonts w:ascii="Calibri" w:eastAsia="Times New Roman" w:hAnsi="Calibri" w:cs="Calibri"/>
                  <w:color w:val="000000"/>
                </w:rPr>
                <w:t>0.42</w:t>
              </w:r>
            </w:ins>
          </w:p>
        </w:tc>
        <w:tc>
          <w:tcPr>
            <w:tcW w:w="630" w:type="dxa"/>
            <w:tcBorders>
              <w:top w:val="nil"/>
              <w:left w:val="nil"/>
              <w:bottom w:val="nil"/>
              <w:right w:val="nil"/>
            </w:tcBorders>
            <w:shd w:val="clear" w:color="000000" w:fill="FFFFFF"/>
            <w:noWrap/>
            <w:vAlign w:val="bottom"/>
            <w:hideMark/>
            <w:tcPrChange w:id="1313" w:author="Jon.Richar" w:date="2022-12-13T10:59:00Z">
              <w:tcPr>
                <w:tcW w:w="960" w:type="dxa"/>
                <w:tcBorders>
                  <w:top w:val="nil"/>
                  <w:left w:val="nil"/>
                  <w:bottom w:val="nil"/>
                  <w:right w:val="nil"/>
                </w:tcBorders>
                <w:shd w:val="clear" w:color="000000" w:fill="FFFFFF"/>
                <w:noWrap/>
                <w:vAlign w:val="bottom"/>
                <w:hideMark/>
              </w:tcPr>
            </w:tcPrChange>
          </w:tcPr>
          <w:p w14:paraId="36379B13" w14:textId="77777777" w:rsidR="003D4CC4" w:rsidRPr="003D4CC4" w:rsidRDefault="003D4CC4" w:rsidP="003D4CC4">
            <w:pPr>
              <w:spacing w:after="0" w:line="240" w:lineRule="auto"/>
              <w:jc w:val="right"/>
              <w:rPr>
                <w:ins w:id="1314" w:author="Jon.Richar" w:date="2022-12-13T10:53:00Z"/>
                <w:rFonts w:ascii="Calibri" w:eastAsia="Times New Roman" w:hAnsi="Calibri" w:cs="Calibri"/>
                <w:color w:val="000000"/>
              </w:rPr>
            </w:pPr>
            <w:ins w:id="1315" w:author="Jon.Richar" w:date="2022-12-13T10:53:00Z">
              <w:r w:rsidRPr="003D4CC4">
                <w:rPr>
                  <w:rFonts w:ascii="Calibri" w:eastAsia="Times New Roman" w:hAnsi="Calibri" w:cs="Calibri"/>
                  <w:color w:val="000000"/>
                </w:rPr>
                <w:t>1.00</w:t>
              </w:r>
            </w:ins>
          </w:p>
        </w:tc>
        <w:tc>
          <w:tcPr>
            <w:tcW w:w="720" w:type="dxa"/>
            <w:tcBorders>
              <w:top w:val="nil"/>
              <w:left w:val="nil"/>
              <w:bottom w:val="nil"/>
              <w:right w:val="nil"/>
            </w:tcBorders>
            <w:shd w:val="clear" w:color="000000" w:fill="FFFFFF"/>
            <w:noWrap/>
            <w:vAlign w:val="bottom"/>
            <w:hideMark/>
            <w:tcPrChange w:id="1316" w:author="Jon.Richar" w:date="2022-12-13T10:59:00Z">
              <w:tcPr>
                <w:tcW w:w="960" w:type="dxa"/>
                <w:tcBorders>
                  <w:top w:val="nil"/>
                  <w:left w:val="nil"/>
                  <w:bottom w:val="nil"/>
                  <w:right w:val="nil"/>
                </w:tcBorders>
                <w:shd w:val="clear" w:color="000000" w:fill="FFFFFF"/>
                <w:noWrap/>
                <w:vAlign w:val="bottom"/>
                <w:hideMark/>
              </w:tcPr>
            </w:tcPrChange>
          </w:tcPr>
          <w:p w14:paraId="0E44F1EF" w14:textId="77777777" w:rsidR="003D4CC4" w:rsidRPr="003D4CC4" w:rsidRDefault="003D4CC4" w:rsidP="003D4CC4">
            <w:pPr>
              <w:spacing w:after="0" w:line="240" w:lineRule="auto"/>
              <w:jc w:val="right"/>
              <w:rPr>
                <w:ins w:id="1317" w:author="Jon.Richar" w:date="2022-12-13T10:53:00Z"/>
                <w:rFonts w:ascii="Calibri" w:eastAsia="Times New Roman" w:hAnsi="Calibri" w:cs="Calibri"/>
                <w:color w:val="000000"/>
              </w:rPr>
            </w:pPr>
            <w:ins w:id="1318" w:author="Jon.Richar" w:date="2022-12-13T10:53:00Z">
              <w:r w:rsidRPr="003D4CC4">
                <w:rPr>
                  <w:rFonts w:ascii="Calibri" w:eastAsia="Times New Roman" w:hAnsi="Calibri" w:cs="Calibri"/>
                  <w:color w:val="000000"/>
                </w:rPr>
                <w:t>-0.04</w:t>
              </w:r>
            </w:ins>
          </w:p>
        </w:tc>
        <w:tc>
          <w:tcPr>
            <w:tcW w:w="720" w:type="dxa"/>
            <w:tcBorders>
              <w:top w:val="nil"/>
              <w:left w:val="nil"/>
              <w:bottom w:val="nil"/>
              <w:right w:val="nil"/>
            </w:tcBorders>
            <w:shd w:val="clear" w:color="000000" w:fill="FFFFFF"/>
            <w:noWrap/>
            <w:vAlign w:val="bottom"/>
            <w:hideMark/>
            <w:tcPrChange w:id="1319" w:author="Jon.Richar" w:date="2022-12-13T10:59:00Z">
              <w:tcPr>
                <w:tcW w:w="960" w:type="dxa"/>
                <w:tcBorders>
                  <w:top w:val="nil"/>
                  <w:left w:val="nil"/>
                  <w:bottom w:val="nil"/>
                  <w:right w:val="nil"/>
                </w:tcBorders>
                <w:shd w:val="clear" w:color="000000" w:fill="FFFFFF"/>
                <w:noWrap/>
                <w:vAlign w:val="bottom"/>
                <w:hideMark/>
              </w:tcPr>
            </w:tcPrChange>
          </w:tcPr>
          <w:p w14:paraId="060222FD" w14:textId="77777777" w:rsidR="003D4CC4" w:rsidRPr="003D4CC4" w:rsidRDefault="003D4CC4" w:rsidP="003D4CC4">
            <w:pPr>
              <w:spacing w:after="0" w:line="240" w:lineRule="auto"/>
              <w:jc w:val="right"/>
              <w:rPr>
                <w:ins w:id="1320" w:author="Jon.Richar" w:date="2022-12-13T10:53:00Z"/>
                <w:rFonts w:ascii="Calibri" w:eastAsia="Times New Roman" w:hAnsi="Calibri" w:cs="Calibri"/>
                <w:color w:val="000000"/>
              </w:rPr>
            </w:pPr>
            <w:ins w:id="1321" w:author="Jon.Richar" w:date="2022-12-13T10:53:00Z">
              <w:r w:rsidRPr="003D4CC4">
                <w:rPr>
                  <w:rFonts w:ascii="Calibri" w:eastAsia="Times New Roman" w:hAnsi="Calibri" w:cs="Calibri"/>
                  <w:color w:val="000000"/>
                </w:rPr>
                <w:t>0.19</w:t>
              </w:r>
            </w:ins>
          </w:p>
        </w:tc>
      </w:tr>
      <w:tr w:rsidR="003D4CC4" w:rsidRPr="003D4CC4" w14:paraId="328AE343" w14:textId="77777777" w:rsidTr="003D4CC4">
        <w:trPr>
          <w:trHeight w:val="288"/>
          <w:jc w:val="center"/>
          <w:ins w:id="1322" w:author="Jon.Richar" w:date="2022-12-13T10:53:00Z"/>
          <w:trPrChange w:id="1323"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324" w:author="Jon.Richar" w:date="2022-12-13T10:59:00Z">
              <w:tcPr>
                <w:tcW w:w="1313" w:type="dxa"/>
                <w:tcBorders>
                  <w:top w:val="nil"/>
                  <w:left w:val="nil"/>
                  <w:bottom w:val="nil"/>
                  <w:right w:val="nil"/>
                </w:tcBorders>
                <w:shd w:val="clear" w:color="000000" w:fill="FFFFFF"/>
                <w:noWrap/>
                <w:vAlign w:val="bottom"/>
                <w:hideMark/>
              </w:tcPr>
            </w:tcPrChange>
          </w:tcPr>
          <w:p w14:paraId="26969987" w14:textId="77777777" w:rsidR="003D4CC4" w:rsidRPr="003D4CC4" w:rsidRDefault="003D4CC4" w:rsidP="003D4CC4">
            <w:pPr>
              <w:spacing w:after="0" w:line="240" w:lineRule="auto"/>
              <w:rPr>
                <w:ins w:id="1325" w:author="Jon.Richar" w:date="2022-12-13T10:53:00Z"/>
                <w:rFonts w:ascii="Calibri" w:eastAsia="Times New Roman" w:hAnsi="Calibri" w:cs="Calibri"/>
                <w:color w:val="000000"/>
              </w:rPr>
            </w:pPr>
            <w:ins w:id="1326" w:author="Jon.Richar" w:date="2022-12-13T10:53:00Z">
              <w:r w:rsidRPr="003D4CC4">
                <w:rPr>
                  <w:rFonts w:ascii="Calibri" w:eastAsia="Times New Roman" w:hAnsi="Calibri" w:cs="Calibri"/>
                  <w:color w:val="000000"/>
                </w:rPr>
                <w:t>SE wind</w:t>
              </w:r>
            </w:ins>
          </w:p>
        </w:tc>
        <w:tc>
          <w:tcPr>
            <w:tcW w:w="960" w:type="dxa"/>
            <w:tcBorders>
              <w:top w:val="nil"/>
              <w:left w:val="nil"/>
              <w:bottom w:val="nil"/>
              <w:right w:val="nil"/>
            </w:tcBorders>
            <w:shd w:val="clear" w:color="000000" w:fill="FFFFFF"/>
            <w:noWrap/>
            <w:vAlign w:val="bottom"/>
            <w:hideMark/>
            <w:tcPrChange w:id="1327" w:author="Jon.Richar" w:date="2022-12-13T10:59:00Z">
              <w:tcPr>
                <w:tcW w:w="960" w:type="dxa"/>
                <w:tcBorders>
                  <w:top w:val="nil"/>
                  <w:left w:val="nil"/>
                  <w:bottom w:val="nil"/>
                  <w:right w:val="nil"/>
                </w:tcBorders>
                <w:shd w:val="clear" w:color="000000" w:fill="FFFFFF"/>
                <w:noWrap/>
                <w:vAlign w:val="bottom"/>
                <w:hideMark/>
              </w:tcPr>
            </w:tcPrChange>
          </w:tcPr>
          <w:p w14:paraId="7A8CA9F4" w14:textId="77777777" w:rsidR="003D4CC4" w:rsidRPr="003D4CC4" w:rsidRDefault="003D4CC4" w:rsidP="003D4CC4">
            <w:pPr>
              <w:spacing w:after="0" w:line="240" w:lineRule="auto"/>
              <w:jc w:val="right"/>
              <w:rPr>
                <w:ins w:id="1328" w:author="Jon.Richar" w:date="2022-12-13T10:53:00Z"/>
                <w:rFonts w:ascii="Calibri" w:eastAsia="Times New Roman" w:hAnsi="Calibri" w:cs="Calibri"/>
                <w:color w:val="000000"/>
              </w:rPr>
            </w:pPr>
            <w:ins w:id="1329" w:author="Jon.Richar" w:date="2022-12-13T10:53:00Z">
              <w:r w:rsidRPr="003D4CC4">
                <w:rPr>
                  <w:rFonts w:ascii="Calibri" w:eastAsia="Times New Roman" w:hAnsi="Calibri" w:cs="Calibri"/>
                  <w:color w:val="000000"/>
                </w:rPr>
                <w:t>0.50</w:t>
              </w:r>
            </w:ins>
          </w:p>
        </w:tc>
        <w:tc>
          <w:tcPr>
            <w:tcW w:w="960" w:type="dxa"/>
            <w:tcBorders>
              <w:top w:val="nil"/>
              <w:left w:val="nil"/>
              <w:bottom w:val="nil"/>
              <w:right w:val="nil"/>
            </w:tcBorders>
            <w:shd w:val="clear" w:color="000000" w:fill="FFFFFF"/>
            <w:noWrap/>
            <w:vAlign w:val="bottom"/>
            <w:hideMark/>
            <w:tcPrChange w:id="1330" w:author="Jon.Richar" w:date="2022-12-13T10:59:00Z">
              <w:tcPr>
                <w:tcW w:w="960" w:type="dxa"/>
                <w:tcBorders>
                  <w:top w:val="nil"/>
                  <w:left w:val="nil"/>
                  <w:bottom w:val="nil"/>
                  <w:right w:val="nil"/>
                </w:tcBorders>
                <w:shd w:val="clear" w:color="000000" w:fill="FFFFFF"/>
                <w:noWrap/>
                <w:vAlign w:val="bottom"/>
                <w:hideMark/>
              </w:tcPr>
            </w:tcPrChange>
          </w:tcPr>
          <w:p w14:paraId="0160F4A6" w14:textId="77777777" w:rsidR="003D4CC4" w:rsidRPr="003D4CC4" w:rsidRDefault="003D4CC4" w:rsidP="003D4CC4">
            <w:pPr>
              <w:spacing w:after="0" w:line="240" w:lineRule="auto"/>
              <w:jc w:val="right"/>
              <w:rPr>
                <w:ins w:id="1331" w:author="Jon.Richar" w:date="2022-12-13T10:53:00Z"/>
                <w:rFonts w:ascii="Calibri" w:eastAsia="Times New Roman" w:hAnsi="Calibri" w:cs="Calibri"/>
                <w:color w:val="000000"/>
              </w:rPr>
            </w:pPr>
            <w:ins w:id="1332" w:author="Jon.Richar" w:date="2022-12-13T10:53:00Z">
              <w:r w:rsidRPr="003D4CC4">
                <w:rPr>
                  <w:rFonts w:ascii="Calibri" w:eastAsia="Times New Roman" w:hAnsi="Calibri" w:cs="Calibri"/>
                  <w:color w:val="000000"/>
                </w:rPr>
                <w:t>-0.06</w:t>
              </w:r>
            </w:ins>
          </w:p>
        </w:tc>
        <w:tc>
          <w:tcPr>
            <w:tcW w:w="960" w:type="dxa"/>
            <w:tcBorders>
              <w:top w:val="nil"/>
              <w:left w:val="nil"/>
              <w:bottom w:val="nil"/>
              <w:right w:val="nil"/>
            </w:tcBorders>
            <w:shd w:val="clear" w:color="000000" w:fill="FFFFFF"/>
            <w:noWrap/>
            <w:vAlign w:val="bottom"/>
            <w:hideMark/>
            <w:tcPrChange w:id="1333" w:author="Jon.Richar" w:date="2022-12-13T10:59:00Z">
              <w:tcPr>
                <w:tcW w:w="960" w:type="dxa"/>
                <w:tcBorders>
                  <w:top w:val="nil"/>
                  <w:left w:val="nil"/>
                  <w:bottom w:val="nil"/>
                  <w:right w:val="nil"/>
                </w:tcBorders>
                <w:shd w:val="clear" w:color="000000" w:fill="FFFFFF"/>
                <w:noWrap/>
                <w:vAlign w:val="bottom"/>
                <w:hideMark/>
              </w:tcPr>
            </w:tcPrChange>
          </w:tcPr>
          <w:p w14:paraId="7F963348" w14:textId="77777777" w:rsidR="003D4CC4" w:rsidRPr="003D4CC4" w:rsidRDefault="003D4CC4" w:rsidP="003D4CC4">
            <w:pPr>
              <w:spacing w:after="0" w:line="240" w:lineRule="auto"/>
              <w:jc w:val="right"/>
              <w:rPr>
                <w:ins w:id="1334" w:author="Jon.Richar" w:date="2022-12-13T10:53:00Z"/>
                <w:rFonts w:ascii="Calibri" w:eastAsia="Times New Roman" w:hAnsi="Calibri" w:cs="Calibri"/>
                <w:color w:val="000000"/>
              </w:rPr>
            </w:pPr>
            <w:ins w:id="1335" w:author="Jon.Richar" w:date="2022-12-13T10:53:00Z">
              <w:r w:rsidRPr="003D4CC4">
                <w:rPr>
                  <w:rFonts w:ascii="Calibri" w:eastAsia="Times New Roman" w:hAnsi="Calibri" w:cs="Calibri"/>
                  <w:color w:val="000000"/>
                </w:rPr>
                <w:t>-0.15</w:t>
              </w:r>
            </w:ins>
          </w:p>
        </w:tc>
        <w:tc>
          <w:tcPr>
            <w:tcW w:w="960" w:type="dxa"/>
            <w:tcBorders>
              <w:top w:val="nil"/>
              <w:left w:val="nil"/>
              <w:bottom w:val="nil"/>
              <w:right w:val="nil"/>
            </w:tcBorders>
            <w:shd w:val="clear" w:color="000000" w:fill="FFFFFF"/>
            <w:noWrap/>
            <w:vAlign w:val="bottom"/>
            <w:hideMark/>
            <w:tcPrChange w:id="1336" w:author="Jon.Richar" w:date="2022-12-13T10:59:00Z">
              <w:tcPr>
                <w:tcW w:w="960" w:type="dxa"/>
                <w:tcBorders>
                  <w:top w:val="nil"/>
                  <w:left w:val="nil"/>
                  <w:bottom w:val="nil"/>
                  <w:right w:val="nil"/>
                </w:tcBorders>
                <w:shd w:val="clear" w:color="000000" w:fill="FFFFFF"/>
                <w:noWrap/>
                <w:vAlign w:val="bottom"/>
                <w:hideMark/>
              </w:tcPr>
            </w:tcPrChange>
          </w:tcPr>
          <w:p w14:paraId="403A4D17" w14:textId="77777777" w:rsidR="003D4CC4" w:rsidRPr="003D4CC4" w:rsidRDefault="003D4CC4" w:rsidP="003D4CC4">
            <w:pPr>
              <w:spacing w:after="0" w:line="240" w:lineRule="auto"/>
              <w:jc w:val="right"/>
              <w:rPr>
                <w:ins w:id="1337" w:author="Jon.Richar" w:date="2022-12-13T10:53:00Z"/>
                <w:rFonts w:ascii="Calibri" w:eastAsia="Times New Roman" w:hAnsi="Calibri" w:cs="Calibri"/>
                <w:color w:val="000000"/>
              </w:rPr>
            </w:pPr>
            <w:ins w:id="1338" w:author="Jon.Richar" w:date="2022-12-13T10:53:00Z">
              <w:r w:rsidRPr="003D4CC4">
                <w:rPr>
                  <w:rFonts w:ascii="Calibri" w:eastAsia="Times New Roman" w:hAnsi="Calibri" w:cs="Calibri"/>
                  <w:color w:val="000000"/>
                </w:rPr>
                <w:t>-0.22</w:t>
              </w:r>
            </w:ins>
          </w:p>
        </w:tc>
        <w:tc>
          <w:tcPr>
            <w:tcW w:w="960" w:type="dxa"/>
            <w:tcBorders>
              <w:top w:val="nil"/>
              <w:left w:val="nil"/>
              <w:bottom w:val="nil"/>
              <w:right w:val="nil"/>
            </w:tcBorders>
            <w:shd w:val="clear" w:color="000000" w:fill="FFFFFF"/>
            <w:noWrap/>
            <w:vAlign w:val="bottom"/>
            <w:hideMark/>
            <w:tcPrChange w:id="1339" w:author="Jon.Richar" w:date="2022-12-13T10:59:00Z">
              <w:tcPr>
                <w:tcW w:w="960" w:type="dxa"/>
                <w:tcBorders>
                  <w:top w:val="nil"/>
                  <w:left w:val="nil"/>
                  <w:bottom w:val="nil"/>
                  <w:right w:val="nil"/>
                </w:tcBorders>
                <w:shd w:val="clear" w:color="000000" w:fill="FFFFFF"/>
                <w:noWrap/>
                <w:vAlign w:val="bottom"/>
                <w:hideMark/>
              </w:tcPr>
            </w:tcPrChange>
          </w:tcPr>
          <w:p w14:paraId="17AC3B02" w14:textId="77777777" w:rsidR="003D4CC4" w:rsidRPr="003D4CC4" w:rsidRDefault="003D4CC4" w:rsidP="003D4CC4">
            <w:pPr>
              <w:spacing w:after="0" w:line="240" w:lineRule="auto"/>
              <w:jc w:val="right"/>
              <w:rPr>
                <w:ins w:id="1340" w:author="Jon.Richar" w:date="2022-12-13T10:53:00Z"/>
                <w:rFonts w:ascii="Calibri" w:eastAsia="Times New Roman" w:hAnsi="Calibri" w:cs="Calibri"/>
                <w:color w:val="000000"/>
              </w:rPr>
            </w:pPr>
            <w:ins w:id="1341" w:author="Jon.Richar" w:date="2022-12-13T10:53:00Z">
              <w:r w:rsidRPr="003D4CC4">
                <w:rPr>
                  <w:rFonts w:ascii="Calibri" w:eastAsia="Times New Roman" w:hAnsi="Calibri" w:cs="Calibri"/>
                  <w:color w:val="000000"/>
                </w:rPr>
                <w:t>-0.20</w:t>
              </w:r>
            </w:ins>
          </w:p>
        </w:tc>
        <w:tc>
          <w:tcPr>
            <w:tcW w:w="817" w:type="dxa"/>
            <w:tcBorders>
              <w:top w:val="nil"/>
              <w:left w:val="nil"/>
              <w:bottom w:val="nil"/>
              <w:right w:val="nil"/>
            </w:tcBorders>
            <w:shd w:val="clear" w:color="000000" w:fill="FFFFFF"/>
            <w:noWrap/>
            <w:vAlign w:val="bottom"/>
            <w:hideMark/>
            <w:tcPrChange w:id="1342" w:author="Jon.Richar" w:date="2022-12-13T10:59:00Z">
              <w:tcPr>
                <w:tcW w:w="817" w:type="dxa"/>
                <w:tcBorders>
                  <w:top w:val="nil"/>
                  <w:left w:val="nil"/>
                  <w:bottom w:val="nil"/>
                  <w:right w:val="nil"/>
                </w:tcBorders>
                <w:shd w:val="clear" w:color="000000" w:fill="FFFFFF"/>
                <w:noWrap/>
                <w:vAlign w:val="bottom"/>
                <w:hideMark/>
              </w:tcPr>
            </w:tcPrChange>
          </w:tcPr>
          <w:p w14:paraId="4560726D" w14:textId="77777777" w:rsidR="003D4CC4" w:rsidRPr="003D4CC4" w:rsidRDefault="003D4CC4" w:rsidP="003D4CC4">
            <w:pPr>
              <w:spacing w:after="0" w:line="240" w:lineRule="auto"/>
              <w:jc w:val="right"/>
              <w:rPr>
                <w:ins w:id="1343" w:author="Jon.Richar" w:date="2022-12-13T10:53:00Z"/>
                <w:rFonts w:ascii="Calibri" w:eastAsia="Times New Roman" w:hAnsi="Calibri" w:cs="Calibri"/>
                <w:color w:val="000000"/>
              </w:rPr>
            </w:pPr>
            <w:ins w:id="1344" w:author="Jon.Richar" w:date="2022-12-13T10:53:00Z">
              <w:r w:rsidRPr="003D4CC4">
                <w:rPr>
                  <w:rFonts w:ascii="Calibri" w:eastAsia="Times New Roman" w:hAnsi="Calibri" w:cs="Calibri"/>
                  <w:color w:val="000000"/>
                </w:rPr>
                <w:t>-0.01</w:t>
              </w:r>
            </w:ins>
          </w:p>
        </w:tc>
        <w:tc>
          <w:tcPr>
            <w:tcW w:w="720" w:type="dxa"/>
            <w:tcBorders>
              <w:top w:val="nil"/>
              <w:left w:val="nil"/>
              <w:bottom w:val="nil"/>
              <w:right w:val="nil"/>
            </w:tcBorders>
            <w:shd w:val="clear" w:color="000000" w:fill="FFFFFF"/>
            <w:noWrap/>
            <w:vAlign w:val="bottom"/>
            <w:hideMark/>
            <w:tcPrChange w:id="1345" w:author="Jon.Richar" w:date="2022-12-13T10:59:00Z">
              <w:tcPr>
                <w:tcW w:w="960" w:type="dxa"/>
                <w:tcBorders>
                  <w:top w:val="nil"/>
                  <w:left w:val="nil"/>
                  <w:bottom w:val="nil"/>
                  <w:right w:val="nil"/>
                </w:tcBorders>
                <w:shd w:val="clear" w:color="000000" w:fill="FFFFFF"/>
                <w:noWrap/>
                <w:vAlign w:val="bottom"/>
                <w:hideMark/>
              </w:tcPr>
            </w:tcPrChange>
          </w:tcPr>
          <w:p w14:paraId="20128A01" w14:textId="77777777" w:rsidR="003D4CC4" w:rsidRPr="003D4CC4" w:rsidRDefault="003D4CC4" w:rsidP="003D4CC4">
            <w:pPr>
              <w:spacing w:after="0" w:line="240" w:lineRule="auto"/>
              <w:jc w:val="right"/>
              <w:rPr>
                <w:ins w:id="1346" w:author="Jon.Richar" w:date="2022-12-13T10:53:00Z"/>
                <w:rFonts w:ascii="Calibri" w:eastAsia="Times New Roman" w:hAnsi="Calibri" w:cs="Calibri"/>
                <w:color w:val="000000"/>
              </w:rPr>
            </w:pPr>
            <w:ins w:id="1347" w:author="Jon.Richar" w:date="2022-12-13T10:53:00Z">
              <w:r w:rsidRPr="003D4CC4">
                <w:rPr>
                  <w:rFonts w:ascii="Calibri" w:eastAsia="Times New Roman" w:hAnsi="Calibri" w:cs="Calibri"/>
                  <w:color w:val="000000"/>
                </w:rPr>
                <w:t>-0.23</w:t>
              </w:r>
            </w:ins>
          </w:p>
        </w:tc>
        <w:tc>
          <w:tcPr>
            <w:tcW w:w="630" w:type="dxa"/>
            <w:tcBorders>
              <w:top w:val="nil"/>
              <w:left w:val="nil"/>
              <w:bottom w:val="nil"/>
              <w:right w:val="nil"/>
            </w:tcBorders>
            <w:shd w:val="clear" w:color="000000" w:fill="FFFFFF"/>
            <w:noWrap/>
            <w:vAlign w:val="bottom"/>
            <w:hideMark/>
            <w:tcPrChange w:id="1348" w:author="Jon.Richar" w:date="2022-12-13T10:59:00Z">
              <w:tcPr>
                <w:tcW w:w="960" w:type="dxa"/>
                <w:tcBorders>
                  <w:top w:val="nil"/>
                  <w:left w:val="nil"/>
                  <w:bottom w:val="nil"/>
                  <w:right w:val="nil"/>
                </w:tcBorders>
                <w:shd w:val="clear" w:color="000000" w:fill="FFFFFF"/>
                <w:noWrap/>
                <w:vAlign w:val="bottom"/>
                <w:hideMark/>
              </w:tcPr>
            </w:tcPrChange>
          </w:tcPr>
          <w:p w14:paraId="02450A01" w14:textId="77777777" w:rsidR="003D4CC4" w:rsidRPr="003D4CC4" w:rsidRDefault="003D4CC4" w:rsidP="003D4CC4">
            <w:pPr>
              <w:spacing w:after="0" w:line="240" w:lineRule="auto"/>
              <w:jc w:val="right"/>
              <w:rPr>
                <w:ins w:id="1349" w:author="Jon.Richar" w:date="2022-12-13T10:53:00Z"/>
                <w:rFonts w:ascii="Calibri" w:eastAsia="Times New Roman" w:hAnsi="Calibri" w:cs="Calibri"/>
                <w:color w:val="000000"/>
              </w:rPr>
            </w:pPr>
            <w:ins w:id="1350" w:author="Jon.Richar" w:date="2022-12-13T10:53:00Z">
              <w:r w:rsidRPr="003D4CC4">
                <w:rPr>
                  <w:rFonts w:ascii="Calibri" w:eastAsia="Times New Roman" w:hAnsi="Calibri" w:cs="Calibri"/>
                  <w:color w:val="000000"/>
                </w:rPr>
                <w:t>0.40</w:t>
              </w:r>
            </w:ins>
          </w:p>
        </w:tc>
        <w:tc>
          <w:tcPr>
            <w:tcW w:w="630" w:type="dxa"/>
            <w:tcBorders>
              <w:top w:val="nil"/>
              <w:left w:val="nil"/>
              <w:bottom w:val="nil"/>
              <w:right w:val="nil"/>
            </w:tcBorders>
            <w:shd w:val="clear" w:color="000000" w:fill="FFFFFF"/>
            <w:noWrap/>
            <w:vAlign w:val="bottom"/>
            <w:hideMark/>
            <w:tcPrChange w:id="1351" w:author="Jon.Richar" w:date="2022-12-13T10:59:00Z">
              <w:tcPr>
                <w:tcW w:w="960" w:type="dxa"/>
                <w:tcBorders>
                  <w:top w:val="nil"/>
                  <w:left w:val="nil"/>
                  <w:bottom w:val="nil"/>
                  <w:right w:val="nil"/>
                </w:tcBorders>
                <w:shd w:val="clear" w:color="000000" w:fill="FFFFFF"/>
                <w:noWrap/>
                <w:vAlign w:val="bottom"/>
                <w:hideMark/>
              </w:tcPr>
            </w:tcPrChange>
          </w:tcPr>
          <w:p w14:paraId="2D9D8056" w14:textId="77777777" w:rsidR="003D4CC4" w:rsidRPr="003D4CC4" w:rsidRDefault="003D4CC4" w:rsidP="003D4CC4">
            <w:pPr>
              <w:spacing w:after="0" w:line="240" w:lineRule="auto"/>
              <w:jc w:val="right"/>
              <w:rPr>
                <w:ins w:id="1352" w:author="Jon.Richar" w:date="2022-12-13T10:53:00Z"/>
                <w:rFonts w:ascii="Calibri" w:eastAsia="Times New Roman" w:hAnsi="Calibri" w:cs="Calibri"/>
                <w:color w:val="000000"/>
              </w:rPr>
            </w:pPr>
            <w:ins w:id="1353" w:author="Jon.Richar" w:date="2022-12-13T10:53:00Z">
              <w:r w:rsidRPr="003D4CC4">
                <w:rPr>
                  <w:rFonts w:ascii="Calibri" w:eastAsia="Times New Roman" w:hAnsi="Calibri" w:cs="Calibri"/>
                  <w:color w:val="000000"/>
                </w:rPr>
                <w:t>-0.04</w:t>
              </w:r>
            </w:ins>
          </w:p>
        </w:tc>
        <w:tc>
          <w:tcPr>
            <w:tcW w:w="720" w:type="dxa"/>
            <w:tcBorders>
              <w:top w:val="nil"/>
              <w:left w:val="nil"/>
              <w:bottom w:val="nil"/>
              <w:right w:val="nil"/>
            </w:tcBorders>
            <w:shd w:val="clear" w:color="000000" w:fill="FFFFFF"/>
            <w:noWrap/>
            <w:vAlign w:val="bottom"/>
            <w:hideMark/>
            <w:tcPrChange w:id="1354" w:author="Jon.Richar" w:date="2022-12-13T10:59:00Z">
              <w:tcPr>
                <w:tcW w:w="960" w:type="dxa"/>
                <w:tcBorders>
                  <w:top w:val="nil"/>
                  <w:left w:val="nil"/>
                  <w:bottom w:val="nil"/>
                  <w:right w:val="nil"/>
                </w:tcBorders>
                <w:shd w:val="clear" w:color="000000" w:fill="FFFFFF"/>
                <w:noWrap/>
                <w:vAlign w:val="bottom"/>
                <w:hideMark/>
              </w:tcPr>
            </w:tcPrChange>
          </w:tcPr>
          <w:p w14:paraId="0E513106" w14:textId="77777777" w:rsidR="003D4CC4" w:rsidRPr="003D4CC4" w:rsidRDefault="003D4CC4" w:rsidP="003D4CC4">
            <w:pPr>
              <w:spacing w:after="0" w:line="240" w:lineRule="auto"/>
              <w:jc w:val="right"/>
              <w:rPr>
                <w:ins w:id="1355" w:author="Jon.Richar" w:date="2022-12-13T10:53:00Z"/>
                <w:rFonts w:ascii="Calibri" w:eastAsia="Times New Roman" w:hAnsi="Calibri" w:cs="Calibri"/>
                <w:color w:val="000000"/>
              </w:rPr>
            </w:pPr>
            <w:ins w:id="1356" w:author="Jon.Richar" w:date="2022-12-13T10:53:00Z">
              <w:r w:rsidRPr="003D4CC4">
                <w:rPr>
                  <w:rFonts w:ascii="Calibri" w:eastAsia="Times New Roman" w:hAnsi="Calibri" w:cs="Calibri"/>
                  <w:color w:val="000000"/>
                </w:rPr>
                <w:t>1.00</w:t>
              </w:r>
            </w:ins>
          </w:p>
        </w:tc>
        <w:tc>
          <w:tcPr>
            <w:tcW w:w="720" w:type="dxa"/>
            <w:tcBorders>
              <w:top w:val="nil"/>
              <w:left w:val="nil"/>
              <w:bottom w:val="nil"/>
              <w:right w:val="nil"/>
            </w:tcBorders>
            <w:shd w:val="clear" w:color="000000" w:fill="FFFFFF"/>
            <w:noWrap/>
            <w:vAlign w:val="bottom"/>
            <w:hideMark/>
            <w:tcPrChange w:id="1357" w:author="Jon.Richar" w:date="2022-12-13T10:59:00Z">
              <w:tcPr>
                <w:tcW w:w="960" w:type="dxa"/>
                <w:tcBorders>
                  <w:top w:val="nil"/>
                  <w:left w:val="nil"/>
                  <w:bottom w:val="nil"/>
                  <w:right w:val="nil"/>
                </w:tcBorders>
                <w:shd w:val="clear" w:color="000000" w:fill="FFFFFF"/>
                <w:noWrap/>
                <w:vAlign w:val="bottom"/>
                <w:hideMark/>
              </w:tcPr>
            </w:tcPrChange>
          </w:tcPr>
          <w:p w14:paraId="5BD26C20" w14:textId="77777777" w:rsidR="003D4CC4" w:rsidRPr="003D4CC4" w:rsidRDefault="003D4CC4" w:rsidP="003D4CC4">
            <w:pPr>
              <w:spacing w:after="0" w:line="240" w:lineRule="auto"/>
              <w:jc w:val="right"/>
              <w:rPr>
                <w:ins w:id="1358" w:author="Jon.Richar" w:date="2022-12-13T10:53:00Z"/>
                <w:rFonts w:ascii="Calibri" w:eastAsia="Times New Roman" w:hAnsi="Calibri" w:cs="Calibri"/>
                <w:color w:val="000000"/>
              </w:rPr>
            </w:pPr>
            <w:ins w:id="1359" w:author="Jon.Richar" w:date="2022-12-13T10:53:00Z">
              <w:r w:rsidRPr="003D4CC4">
                <w:rPr>
                  <w:rFonts w:ascii="Calibri" w:eastAsia="Times New Roman" w:hAnsi="Calibri" w:cs="Calibri"/>
                  <w:color w:val="000000"/>
                </w:rPr>
                <w:t>0.41</w:t>
              </w:r>
            </w:ins>
          </w:p>
        </w:tc>
      </w:tr>
      <w:tr w:rsidR="003D4CC4" w:rsidRPr="003D4CC4" w14:paraId="09C90486" w14:textId="77777777" w:rsidTr="003D4CC4">
        <w:trPr>
          <w:trHeight w:val="288"/>
          <w:jc w:val="center"/>
          <w:ins w:id="1360" w:author="Jon.Richar" w:date="2022-12-13T10:53:00Z"/>
          <w:trPrChange w:id="1361" w:author="Jon.Richar" w:date="2022-12-13T10:59:00Z">
            <w:trPr>
              <w:trHeight w:val="288"/>
              <w:jc w:val="center"/>
            </w:trPr>
          </w:trPrChange>
        </w:trPr>
        <w:tc>
          <w:tcPr>
            <w:tcW w:w="1350" w:type="dxa"/>
            <w:tcBorders>
              <w:top w:val="nil"/>
              <w:left w:val="nil"/>
              <w:bottom w:val="nil"/>
              <w:right w:val="nil"/>
            </w:tcBorders>
            <w:shd w:val="clear" w:color="000000" w:fill="FFFFFF"/>
            <w:noWrap/>
            <w:vAlign w:val="bottom"/>
            <w:hideMark/>
            <w:tcPrChange w:id="1362" w:author="Jon.Richar" w:date="2022-12-13T10:59:00Z">
              <w:tcPr>
                <w:tcW w:w="1313" w:type="dxa"/>
                <w:tcBorders>
                  <w:top w:val="nil"/>
                  <w:left w:val="nil"/>
                  <w:bottom w:val="nil"/>
                  <w:right w:val="nil"/>
                </w:tcBorders>
                <w:shd w:val="clear" w:color="000000" w:fill="FFFFFF"/>
                <w:noWrap/>
                <w:vAlign w:val="bottom"/>
                <w:hideMark/>
              </w:tcPr>
            </w:tcPrChange>
          </w:tcPr>
          <w:p w14:paraId="153D60CD" w14:textId="77777777" w:rsidR="003D4CC4" w:rsidRPr="003D4CC4" w:rsidRDefault="003D4CC4" w:rsidP="003D4CC4">
            <w:pPr>
              <w:spacing w:after="0" w:line="240" w:lineRule="auto"/>
              <w:rPr>
                <w:ins w:id="1363" w:author="Jon.Richar" w:date="2022-12-13T10:53:00Z"/>
                <w:rFonts w:ascii="Calibri" w:eastAsia="Times New Roman" w:hAnsi="Calibri" w:cs="Calibri"/>
                <w:color w:val="000000"/>
              </w:rPr>
            </w:pPr>
            <w:ins w:id="1364" w:author="Jon.Richar" w:date="2022-12-13T10:53:00Z">
              <w:r w:rsidRPr="003D4CC4">
                <w:rPr>
                  <w:rFonts w:ascii="Calibri" w:eastAsia="Times New Roman" w:hAnsi="Calibri" w:cs="Calibri"/>
                  <w:color w:val="000000"/>
                </w:rPr>
                <w:t>NE wind</w:t>
              </w:r>
            </w:ins>
          </w:p>
        </w:tc>
        <w:tc>
          <w:tcPr>
            <w:tcW w:w="960" w:type="dxa"/>
            <w:tcBorders>
              <w:top w:val="nil"/>
              <w:left w:val="nil"/>
              <w:bottom w:val="nil"/>
              <w:right w:val="nil"/>
            </w:tcBorders>
            <w:shd w:val="clear" w:color="000000" w:fill="FFFFFF"/>
            <w:noWrap/>
            <w:vAlign w:val="bottom"/>
            <w:hideMark/>
            <w:tcPrChange w:id="1365" w:author="Jon.Richar" w:date="2022-12-13T10:59:00Z">
              <w:tcPr>
                <w:tcW w:w="960" w:type="dxa"/>
                <w:tcBorders>
                  <w:top w:val="nil"/>
                  <w:left w:val="nil"/>
                  <w:bottom w:val="nil"/>
                  <w:right w:val="nil"/>
                </w:tcBorders>
                <w:shd w:val="clear" w:color="000000" w:fill="FFFFFF"/>
                <w:noWrap/>
                <w:vAlign w:val="bottom"/>
                <w:hideMark/>
              </w:tcPr>
            </w:tcPrChange>
          </w:tcPr>
          <w:p w14:paraId="6EB75BAE" w14:textId="77777777" w:rsidR="003D4CC4" w:rsidRPr="003D4CC4" w:rsidRDefault="003D4CC4" w:rsidP="003D4CC4">
            <w:pPr>
              <w:spacing w:after="0" w:line="240" w:lineRule="auto"/>
              <w:jc w:val="right"/>
              <w:rPr>
                <w:ins w:id="1366" w:author="Jon.Richar" w:date="2022-12-13T10:53:00Z"/>
                <w:rFonts w:ascii="Calibri" w:eastAsia="Times New Roman" w:hAnsi="Calibri" w:cs="Calibri"/>
                <w:color w:val="000000"/>
              </w:rPr>
            </w:pPr>
            <w:ins w:id="1367" w:author="Jon.Richar" w:date="2022-12-13T10:53:00Z">
              <w:r w:rsidRPr="003D4CC4">
                <w:rPr>
                  <w:rFonts w:ascii="Calibri" w:eastAsia="Times New Roman" w:hAnsi="Calibri" w:cs="Calibri"/>
                  <w:color w:val="000000"/>
                </w:rPr>
                <w:t>0.01</w:t>
              </w:r>
            </w:ins>
          </w:p>
        </w:tc>
        <w:tc>
          <w:tcPr>
            <w:tcW w:w="960" w:type="dxa"/>
            <w:tcBorders>
              <w:top w:val="nil"/>
              <w:left w:val="nil"/>
              <w:bottom w:val="nil"/>
              <w:right w:val="nil"/>
            </w:tcBorders>
            <w:shd w:val="clear" w:color="000000" w:fill="FFFFFF"/>
            <w:noWrap/>
            <w:vAlign w:val="bottom"/>
            <w:hideMark/>
            <w:tcPrChange w:id="1368" w:author="Jon.Richar" w:date="2022-12-13T10:59:00Z">
              <w:tcPr>
                <w:tcW w:w="960" w:type="dxa"/>
                <w:tcBorders>
                  <w:top w:val="nil"/>
                  <w:left w:val="nil"/>
                  <w:bottom w:val="nil"/>
                  <w:right w:val="nil"/>
                </w:tcBorders>
                <w:shd w:val="clear" w:color="000000" w:fill="FFFFFF"/>
                <w:noWrap/>
                <w:vAlign w:val="bottom"/>
                <w:hideMark/>
              </w:tcPr>
            </w:tcPrChange>
          </w:tcPr>
          <w:p w14:paraId="0B451FCB" w14:textId="77777777" w:rsidR="003D4CC4" w:rsidRPr="003D4CC4" w:rsidRDefault="003D4CC4" w:rsidP="003D4CC4">
            <w:pPr>
              <w:spacing w:after="0" w:line="240" w:lineRule="auto"/>
              <w:jc w:val="right"/>
              <w:rPr>
                <w:ins w:id="1369" w:author="Jon.Richar" w:date="2022-12-13T10:53:00Z"/>
                <w:rFonts w:ascii="Calibri" w:eastAsia="Times New Roman" w:hAnsi="Calibri" w:cs="Calibri"/>
                <w:color w:val="000000"/>
              </w:rPr>
            </w:pPr>
            <w:ins w:id="1370" w:author="Jon.Richar" w:date="2022-12-13T10:53:00Z">
              <w:r w:rsidRPr="003D4CC4">
                <w:rPr>
                  <w:rFonts w:ascii="Calibri" w:eastAsia="Times New Roman" w:hAnsi="Calibri" w:cs="Calibri"/>
                  <w:color w:val="000000"/>
                </w:rPr>
                <w:t>0.13</w:t>
              </w:r>
            </w:ins>
          </w:p>
        </w:tc>
        <w:tc>
          <w:tcPr>
            <w:tcW w:w="960" w:type="dxa"/>
            <w:tcBorders>
              <w:top w:val="nil"/>
              <w:left w:val="nil"/>
              <w:bottom w:val="nil"/>
              <w:right w:val="nil"/>
            </w:tcBorders>
            <w:shd w:val="clear" w:color="000000" w:fill="FFFFFF"/>
            <w:noWrap/>
            <w:vAlign w:val="bottom"/>
            <w:hideMark/>
            <w:tcPrChange w:id="1371" w:author="Jon.Richar" w:date="2022-12-13T10:59:00Z">
              <w:tcPr>
                <w:tcW w:w="960" w:type="dxa"/>
                <w:tcBorders>
                  <w:top w:val="nil"/>
                  <w:left w:val="nil"/>
                  <w:bottom w:val="nil"/>
                  <w:right w:val="nil"/>
                </w:tcBorders>
                <w:shd w:val="clear" w:color="000000" w:fill="FFFFFF"/>
                <w:noWrap/>
                <w:vAlign w:val="bottom"/>
                <w:hideMark/>
              </w:tcPr>
            </w:tcPrChange>
          </w:tcPr>
          <w:p w14:paraId="75E172B4" w14:textId="77777777" w:rsidR="003D4CC4" w:rsidRPr="003D4CC4" w:rsidRDefault="003D4CC4" w:rsidP="003D4CC4">
            <w:pPr>
              <w:spacing w:after="0" w:line="240" w:lineRule="auto"/>
              <w:jc w:val="right"/>
              <w:rPr>
                <w:ins w:id="1372" w:author="Jon.Richar" w:date="2022-12-13T10:53:00Z"/>
                <w:rFonts w:ascii="Calibri" w:eastAsia="Times New Roman" w:hAnsi="Calibri" w:cs="Calibri"/>
                <w:color w:val="000000"/>
              </w:rPr>
            </w:pPr>
            <w:ins w:id="1373" w:author="Jon.Richar" w:date="2022-12-13T10:53:00Z">
              <w:r w:rsidRPr="003D4CC4">
                <w:rPr>
                  <w:rFonts w:ascii="Calibri" w:eastAsia="Times New Roman" w:hAnsi="Calibri" w:cs="Calibri"/>
                  <w:color w:val="000000"/>
                </w:rPr>
                <w:t>-0.06</w:t>
              </w:r>
            </w:ins>
          </w:p>
        </w:tc>
        <w:tc>
          <w:tcPr>
            <w:tcW w:w="960" w:type="dxa"/>
            <w:tcBorders>
              <w:top w:val="nil"/>
              <w:left w:val="nil"/>
              <w:bottom w:val="nil"/>
              <w:right w:val="nil"/>
            </w:tcBorders>
            <w:shd w:val="clear" w:color="000000" w:fill="FFFFFF"/>
            <w:noWrap/>
            <w:vAlign w:val="bottom"/>
            <w:hideMark/>
            <w:tcPrChange w:id="1374" w:author="Jon.Richar" w:date="2022-12-13T10:59:00Z">
              <w:tcPr>
                <w:tcW w:w="960" w:type="dxa"/>
                <w:tcBorders>
                  <w:top w:val="nil"/>
                  <w:left w:val="nil"/>
                  <w:bottom w:val="nil"/>
                  <w:right w:val="nil"/>
                </w:tcBorders>
                <w:shd w:val="clear" w:color="000000" w:fill="FFFFFF"/>
                <w:noWrap/>
                <w:vAlign w:val="bottom"/>
                <w:hideMark/>
              </w:tcPr>
            </w:tcPrChange>
          </w:tcPr>
          <w:p w14:paraId="64FA59ED" w14:textId="77777777" w:rsidR="003D4CC4" w:rsidRPr="003D4CC4" w:rsidRDefault="003D4CC4" w:rsidP="003D4CC4">
            <w:pPr>
              <w:spacing w:after="0" w:line="240" w:lineRule="auto"/>
              <w:jc w:val="right"/>
              <w:rPr>
                <w:ins w:id="1375" w:author="Jon.Richar" w:date="2022-12-13T10:53:00Z"/>
                <w:rFonts w:ascii="Calibri" w:eastAsia="Times New Roman" w:hAnsi="Calibri" w:cs="Calibri"/>
                <w:color w:val="000000"/>
              </w:rPr>
            </w:pPr>
            <w:ins w:id="1376" w:author="Jon.Richar" w:date="2022-12-13T10:53:00Z">
              <w:r w:rsidRPr="003D4CC4">
                <w:rPr>
                  <w:rFonts w:ascii="Calibri" w:eastAsia="Times New Roman" w:hAnsi="Calibri" w:cs="Calibri"/>
                  <w:color w:val="000000"/>
                </w:rPr>
                <w:t>-0.12</w:t>
              </w:r>
            </w:ins>
          </w:p>
        </w:tc>
        <w:tc>
          <w:tcPr>
            <w:tcW w:w="960" w:type="dxa"/>
            <w:tcBorders>
              <w:top w:val="nil"/>
              <w:left w:val="nil"/>
              <w:bottom w:val="nil"/>
              <w:right w:val="nil"/>
            </w:tcBorders>
            <w:shd w:val="clear" w:color="000000" w:fill="FFFFFF"/>
            <w:noWrap/>
            <w:vAlign w:val="bottom"/>
            <w:hideMark/>
            <w:tcPrChange w:id="1377" w:author="Jon.Richar" w:date="2022-12-13T10:59:00Z">
              <w:tcPr>
                <w:tcW w:w="960" w:type="dxa"/>
                <w:tcBorders>
                  <w:top w:val="nil"/>
                  <w:left w:val="nil"/>
                  <w:bottom w:val="nil"/>
                  <w:right w:val="nil"/>
                </w:tcBorders>
                <w:shd w:val="clear" w:color="000000" w:fill="FFFFFF"/>
                <w:noWrap/>
                <w:vAlign w:val="bottom"/>
                <w:hideMark/>
              </w:tcPr>
            </w:tcPrChange>
          </w:tcPr>
          <w:p w14:paraId="7358C0B8" w14:textId="77777777" w:rsidR="003D4CC4" w:rsidRPr="003D4CC4" w:rsidRDefault="003D4CC4" w:rsidP="003D4CC4">
            <w:pPr>
              <w:spacing w:after="0" w:line="240" w:lineRule="auto"/>
              <w:jc w:val="right"/>
              <w:rPr>
                <w:ins w:id="1378" w:author="Jon.Richar" w:date="2022-12-13T10:53:00Z"/>
                <w:rFonts w:ascii="Calibri" w:eastAsia="Times New Roman" w:hAnsi="Calibri" w:cs="Calibri"/>
                <w:color w:val="000000"/>
              </w:rPr>
            </w:pPr>
            <w:ins w:id="1379" w:author="Jon.Richar" w:date="2022-12-13T10:53:00Z">
              <w:r w:rsidRPr="003D4CC4">
                <w:rPr>
                  <w:rFonts w:ascii="Calibri" w:eastAsia="Times New Roman" w:hAnsi="Calibri" w:cs="Calibri"/>
                  <w:color w:val="000000"/>
                </w:rPr>
                <w:t>0.01</w:t>
              </w:r>
            </w:ins>
          </w:p>
        </w:tc>
        <w:tc>
          <w:tcPr>
            <w:tcW w:w="817" w:type="dxa"/>
            <w:tcBorders>
              <w:top w:val="nil"/>
              <w:left w:val="nil"/>
              <w:bottom w:val="nil"/>
              <w:right w:val="nil"/>
            </w:tcBorders>
            <w:shd w:val="clear" w:color="000000" w:fill="FFFFFF"/>
            <w:noWrap/>
            <w:vAlign w:val="bottom"/>
            <w:hideMark/>
            <w:tcPrChange w:id="1380" w:author="Jon.Richar" w:date="2022-12-13T10:59:00Z">
              <w:tcPr>
                <w:tcW w:w="817" w:type="dxa"/>
                <w:tcBorders>
                  <w:top w:val="nil"/>
                  <w:left w:val="nil"/>
                  <w:bottom w:val="nil"/>
                  <w:right w:val="nil"/>
                </w:tcBorders>
                <w:shd w:val="clear" w:color="000000" w:fill="FFFFFF"/>
                <w:noWrap/>
                <w:vAlign w:val="bottom"/>
                <w:hideMark/>
              </w:tcPr>
            </w:tcPrChange>
          </w:tcPr>
          <w:p w14:paraId="2EE65B11" w14:textId="77777777" w:rsidR="003D4CC4" w:rsidRPr="003D4CC4" w:rsidRDefault="003D4CC4" w:rsidP="003D4CC4">
            <w:pPr>
              <w:spacing w:after="0" w:line="240" w:lineRule="auto"/>
              <w:jc w:val="right"/>
              <w:rPr>
                <w:ins w:id="1381" w:author="Jon.Richar" w:date="2022-12-13T10:53:00Z"/>
                <w:rFonts w:ascii="Calibri" w:eastAsia="Times New Roman" w:hAnsi="Calibri" w:cs="Calibri"/>
                <w:color w:val="000000"/>
              </w:rPr>
            </w:pPr>
            <w:ins w:id="1382" w:author="Jon.Richar" w:date="2022-12-13T10:53:00Z">
              <w:r w:rsidRPr="003D4CC4">
                <w:rPr>
                  <w:rFonts w:ascii="Calibri" w:eastAsia="Times New Roman" w:hAnsi="Calibri" w:cs="Calibri"/>
                  <w:color w:val="000000"/>
                </w:rPr>
                <w:t>0.14</w:t>
              </w:r>
            </w:ins>
          </w:p>
        </w:tc>
        <w:tc>
          <w:tcPr>
            <w:tcW w:w="720" w:type="dxa"/>
            <w:tcBorders>
              <w:top w:val="nil"/>
              <w:left w:val="nil"/>
              <w:bottom w:val="nil"/>
              <w:right w:val="nil"/>
            </w:tcBorders>
            <w:shd w:val="clear" w:color="000000" w:fill="FFFFFF"/>
            <w:noWrap/>
            <w:vAlign w:val="bottom"/>
            <w:hideMark/>
            <w:tcPrChange w:id="1383" w:author="Jon.Richar" w:date="2022-12-13T10:59:00Z">
              <w:tcPr>
                <w:tcW w:w="960" w:type="dxa"/>
                <w:tcBorders>
                  <w:top w:val="nil"/>
                  <w:left w:val="nil"/>
                  <w:bottom w:val="nil"/>
                  <w:right w:val="nil"/>
                </w:tcBorders>
                <w:shd w:val="clear" w:color="000000" w:fill="FFFFFF"/>
                <w:noWrap/>
                <w:vAlign w:val="bottom"/>
                <w:hideMark/>
              </w:tcPr>
            </w:tcPrChange>
          </w:tcPr>
          <w:p w14:paraId="56405758" w14:textId="77777777" w:rsidR="003D4CC4" w:rsidRPr="003D4CC4" w:rsidRDefault="003D4CC4" w:rsidP="003D4CC4">
            <w:pPr>
              <w:spacing w:after="0" w:line="240" w:lineRule="auto"/>
              <w:jc w:val="right"/>
              <w:rPr>
                <w:ins w:id="1384" w:author="Jon.Richar" w:date="2022-12-13T10:53:00Z"/>
                <w:rFonts w:ascii="Calibri" w:eastAsia="Times New Roman" w:hAnsi="Calibri" w:cs="Calibri"/>
                <w:color w:val="000000"/>
              </w:rPr>
            </w:pPr>
            <w:ins w:id="1385" w:author="Jon.Richar" w:date="2022-12-13T10:53:00Z">
              <w:r w:rsidRPr="003D4CC4">
                <w:rPr>
                  <w:rFonts w:ascii="Calibri" w:eastAsia="Times New Roman" w:hAnsi="Calibri" w:cs="Calibri"/>
                  <w:color w:val="000000"/>
                </w:rPr>
                <w:t>-0.20</w:t>
              </w:r>
            </w:ins>
          </w:p>
        </w:tc>
        <w:tc>
          <w:tcPr>
            <w:tcW w:w="630" w:type="dxa"/>
            <w:tcBorders>
              <w:top w:val="nil"/>
              <w:left w:val="nil"/>
              <w:bottom w:val="nil"/>
              <w:right w:val="nil"/>
            </w:tcBorders>
            <w:shd w:val="clear" w:color="000000" w:fill="FFFFFF"/>
            <w:noWrap/>
            <w:vAlign w:val="bottom"/>
            <w:hideMark/>
            <w:tcPrChange w:id="1386" w:author="Jon.Richar" w:date="2022-12-13T10:59:00Z">
              <w:tcPr>
                <w:tcW w:w="960" w:type="dxa"/>
                <w:tcBorders>
                  <w:top w:val="nil"/>
                  <w:left w:val="nil"/>
                  <w:bottom w:val="nil"/>
                  <w:right w:val="nil"/>
                </w:tcBorders>
                <w:shd w:val="clear" w:color="000000" w:fill="FFFFFF"/>
                <w:noWrap/>
                <w:vAlign w:val="bottom"/>
                <w:hideMark/>
              </w:tcPr>
            </w:tcPrChange>
          </w:tcPr>
          <w:p w14:paraId="7D639F56" w14:textId="77777777" w:rsidR="003D4CC4" w:rsidRPr="003D4CC4" w:rsidRDefault="003D4CC4" w:rsidP="003D4CC4">
            <w:pPr>
              <w:spacing w:after="0" w:line="240" w:lineRule="auto"/>
              <w:jc w:val="right"/>
              <w:rPr>
                <w:ins w:id="1387" w:author="Jon.Richar" w:date="2022-12-13T10:53:00Z"/>
                <w:rFonts w:ascii="Calibri" w:eastAsia="Times New Roman" w:hAnsi="Calibri" w:cs="Calibri"/>
                <w:color w:val="000000"/>
              </w:rPr>
            </w:pPr>
            <w:ins w:id="1388" w:author="Jon.Richar" w:date="2022-12-13T10:53:00Z">
              <w:r w:rsidRPr="003D4CC4">
                <w:rPr>
                  <w:rFonts w:ascii="Calibri" w:eastAsia="Times New Roman" w:hAnsi="Calibri" w:cs="Calibri"/>
                  <w:color w:val="000000"/>
                </w:rPr>
                <w:t>0.45</w:t>
              </w:r>
            </w:ins>
          </w:p>
        </w:tc>
        <w:tc>
          <w:tcPr>
            <w:tcW w:w="630" w:type="dxa"/>
            <w:tcBorders>
              <w:top w:val="nil"/>
              <w:left w:val="nil"/>
              <w:bottom w:val="nil"/>
              <w:right w:val="nil"/>
            </w:tcBorders>
            <w:shd w:val="clear" w:color="000000" w:fill="FFFFFF"/>
            <w:noWrap/>
            <w:vAlign w:val="bottom"/>
            <w:hideMark/>
            <w:tcPrChange w:id="1389" w:author="Jon.Richar" w:date="2022-12-13T10:59:00Z">
              <w:tcPr>
                <w:tcW w:w="960" w:type="dxa"/>
                <w:tcBorders>
                  <w:top w:val="nil"/>
                  <w:left w:val="nil"/>
                  <w:bottom w:val="nil"/>
                  <w:right w:val="nil"/>
                </w:tcBorders>
                <w:shd w:val="clear" w:color="000000" w:fill="FFFFFF"/>
                <w:noWrap/>
                <w:vAlign w:val="bottom"/>
                <w:hideMark/>
              </w:tcPr>
            </w:tcPrChange>
          </w:tcPr>
          <w:p w14:paraId="71E4944F" w14:textId="77777777" w:rsidR="003D4CC4" w:rsidRPr="003D4CC4" w:rsidRDefault="003D4CC4" w:rsidP="003D4CC4">
            <w:pPr>
              <w:spacing w:after="0" w:line="240" w:lineRule="auto"/>
              <w:jc w:val="right"/>
              <w:rPr>
                <w:ins w:id="1390" w:author="Jon.Richar" w:date="2022-12-13T10:53:00Z"/>
                <w:rFonts w:ascii="Calibri" w:eastAsia="Times New Roman" w:hAnsi="Calibri" w:cs="Calibri"/>
                <w:color w:val="000000"/>
              </w:rPr>
            </w:pPr>
            <w:ins w:id="1391" w:author="Jon.Richar" w:date="2022-12-13T10:53:00Z">
              <w:r w:rsidRPr="003D4CC4">
                <w:rPr>
                  <w:rFonts w:ascii="Calibri" w:eastAsia="Times New Roman" w:hAnsi="Calibri" w:cs="Calibri"/>
                  <w:color w:val="000000"/>
                </w:rPr>
                <w:t>0.19</w:t>
              </w:r>
            </w:ins>
          </w:p>
        </w:tc>
        <w:tc>
          <w:tcPr>
            <w:tcW w:w="720" w:type="dxa"/>
            <w:tcBorders>
              <w:top w:val="nil"/>
              <w:left w:val="nil"/>
              <w:bottom w:val="nil"/>
              <w:right w:val="nil"/>
            </w:tcBorders>
            <w:shd w:val="clear" w:color="000000" w:fill="FFFFFF"/>
            <w:noWrap/>
            <w:vAlign w:val="bottom"/>
            <w:hideMark/>
            <w:tcPrChange w:id="1392" w:author="Jon.Richar" w:date="2022-12-13T10:59:00Z">
              <w:tcPr>
                <w:tcW w:w="960" w:type="dxa"/>
                <w:tcBorders>
                  <w:top w:val="nil"/>
                  <w:left w:val="nil"/>
                  <w:bottom w:val="nil"/>
                  <w:right w:val="nil"/>
                </w:tcBorders>
                <w:shd w:val="clear" w:color="000000" w:fill="FFFFFF"/>
                <w:noWrap/>
                <w:vAlign w:val="bottom"/>
                <w:hideMark/>
              </w:tcPr>
            </w:tcPrChange>
          </w:tcPr>
          <w:p w14:paraId="691A9475" w14:textId="77777777" w:rsidR="003D4CC4" w:rsidRPr="003D4CC4" w:rsidRDefault="003D4CC4" w:rsidP="003D4CC4">
            <w:pPr>
              <w:spacing w:after="0" w:line="240" w:lineRule="auto"/>
              <w:jc w:val="right"/>
              <w:rPr>
                <w:ins w:id="1393" w:author="Jon.Richar" w:date="2022-12-13T10:53:00Z"/>
                <w:rFonts w:ascii="Calibri" w:eastAsia="Times New Roman" w:hAnsi="Calibri" w:cs="Calibri"/>
                <w:color w:val="000000"/>
              </w:rPr>
            </w:pPr>
            <w:ins w:id="1394" w:author="Jon.Richar" w:date="2022-12-13T10:53:00Z">
              <w:r w:rsidRPr="003D4CC4">
                <w:rPr>
                  <w:rFonts w:ascii="Calibri" w:eastAsia="Times New Roman" w:hAnsi="Calibri" w:cs="Calibri"/>
                  <w:color w:val="000000"/>
                </w:rPr>
                <w:t>0.41</w:t>
              </w:r>
            </w:ins>
          </w:p>
        </w:tc>
        <w:tc>
          <w:tcPr>
            <w:tcW w:w="720" w:type="dxa"/>
            <w:tcBorders>
              <w:top w:val="nil"/>
              <w:left w:val="nil"/>
              <w:bottom w:val="nil"/>
              <w:right w:val="nil"/>
            </w:tcBorders>
            <w:shd w:val="clear" w:color="000000" w:fill="FFFFFF"/>
            <w:noWrap/>
            <w:vAlign w:val="bottom"/>
            <w:hideMark/>
            <w:tcPrChange w:id="1395" w:author="Jon.Richar" w:date="2022-12-13T10:59:00Z">
              <w:tcPr>
                <w:tcW w:w="960" w:type="dxa"/>
                <w:tcBorders>
                  <w:top w:val="nil"/>
                  <w:left w:val="nil"/>
                  <w:bottom w:val="nil"/>
                  <w:right w:val="nil"/>
                </w:tcBorders>
                <w:shd w:val="clear" w:color="000000" w:fill="FFFFFF"/>
                <w:noWrap/>
                <w:vAlign w:val="bottom"/>
                <w:hideMark/>
              </w:tcPr>
            </w:tcPrChange>
          </w:tcPr>
          <w:p w14:paraId="3BBE2CCA" w14:textId="77777777" w:rsidR="003D4CC4" w:rsidRPr="003D4CC4" w:rsidRDefault="003D4CC4" w:rsidP="003D4CC4">
            <w:pPr>
              <w:spacing w:after="0" w:line="240" w:lineRule="auto"/>
              <w:jc w:val="right"/>
              <w:rPr>
                <w:ins w:id="1396" w:author="Jon.Richar" w:date="2022-12-13T10:53:00Z"/>
                <w:rFonts w:ascii="Calibri" w:eastAsia="Times New Roman" w:hAnsi="Calibri" w:cs="Calibri"/>
                <w:color w:val="000000"/>
              </w:rPr>
            </w:pPr>
            <w:ins w:id="1397" w:author="Jon.Richar" w:date="2022-12-13T10:53:00Z">
              <w:r w:rsidRPr="003D4CC4">
                <w:rPr>
                  <w:rFonts w:ascii="Calibri" w:eastAsia="Times New Roman" w:hAnsi="Calibri" w:cs="Calibri"/>
                  <w:color w:val="000000"/>
                </w:rPr>
                <w:t>1.00</w:t>
              </w:r>
            </w:ins>
          </w:p>
        </w:tc>
      </w:tr>
    </w:tbl>
    <w:p w14:paraId="5F55A464" w14:textId="601B2796" w:rsidR="00337BAD" w:rsidDel="001003A2" w:rsidRDefault="00337BAD" w:rsidP="0037113C">
      <w:pPr>
        <w:spacing w:line="480" w:lineRule="auto"/>
        <w:rPr>
          <w:del w:id="1398" w:author="Jon.Richar" w:date="2022-12-13T10:51:00Z"/>
          <w:rFonts w:ascii="Times New Roman" w:hAnsi="Times New Roman" w:cs="Times New Roman"/>
          <w:sz w:val="24"/>
          <w:szCs w:val="24"/>
        </w:rPr>
      </w:pPr>
    </w:p>
    <w:p w14:paraId="5FFBC32F" w14:textId="3265E3FC" w:rsidR="001003A2" w:rsidRDefault="001003A2" w:rsidP="001003A2">
      <w:pPr>
        <w:spacing w:line="480" w:lineRule="auto"/>
        <w:rPr>
          <w:ins w:id="1399" w:author="Jon.Richar" w:date="2022-12-13T11:59:00Z"/>
          <w:rFonts w:ascii="Times New Roman" w:hAnsi="Times New Roman" w:cs="Times New Roman"/>
          <w:sz w:val="24"/>
          <w:szCs w:val="24"/>
        </w:rPr>
      </w:pPr>
      <w:ins w:id="1400" w:author="Jon.Richar" w:date="2022-12-13T11:59:00Z">
        <w:r>
          <w:rPr>
            <w:rFonts w:ascii="Times New Roman" w:hAnsi="Times New Roman" w:cs="Times New Roman"/>
            <w:sz w:val="24"/>
            <w:szCs w:val="24"/>
          </w:rPr>
          <w:t>Table 4</w:t>
        </w:r>
        <w:r>
          <w:rPr>
            <w:rFonts w:ascii="Times New Roman" w:hAnsi="Times New Roman" w:cs="Times New Roman"/>
            <w:sz w:val="24"/>
            <w:szCs w:val="24"/>
          </w:rPr>
          <w:t xml:space="preserve">. Correlations among investigated biophysical variables for </w:t>
        </w:r>
        <w:r>
          <w:rPr>
            <w:rFonts w:ascii="Times New Roman" w:hAnsi="Times New Roman" w:cs="Times New Roman"/>
            <w:sz w:val="24"/>
            <w:szCs w:val="24"/>
          </w:rPr>
          <w:t>era 2</w:t>
        </w:r>
        <w:r>
          <w:rPr>
            <w:rFonts w:ascii="Times New Roman" w:hAnsi="Times New Roman" w:cs="Times New Roman"/>
            <w:sz w:val="24"/>
            <w:szCs w:val="24"/>
          </w:rPr>
          <w:t>.</w:t>
        </w:r>
      </w:ins>
    </w:p>
    <w:p w14:paraId="0CCAA134" w14:textId="77777777" w:rsidR="001003A2" w:rsidRDefault="001003A2" w:rsidP="0037113C">
      <w:pPr>
        <w:spacing w:line="480" w:lineRule="auto"/>
        <w:rPr>
          <w:ins w:id="1401" w:author="Jon.Richar" w:date="2022-12-13T11:59:00Z"/>
          <w:rFonts w:ascii="Times New Roman" w:hAnsi="Times New Roman" w:cs="Times New Roman"/>
          <w:sz w:val="24"/>
          <w:szCs w:val="24"/>
        </w:rPr>
      </w:pPr>
    </w:p>
    <w:p w14:paraId="5C5BE097" w14:textId="77777777" w:rsidR="005C6E5D" w:rsidRDefault="005C6E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C6E5D" w:rsidRPr="005C6E5D" w14:paraId="222902DB" w14:textId="77777777" w:rsidTr="00636C65">
        <w:trPr>
          <w:trHeight w:val="310"/>
        </w:trPr>
        <w:tc>
          <w:tcPr>
            <w:tcW w:w="960" w:type="dxa"/>
            <w:shd w:val="clear" w:color="auto" w:fill="auto"/>
            <w:noWrap/>
            <w:vAlign w:val="bottom"/>
            <w:hideMark/>
          </w:tcPr>
          <w:p w14:paraId="4BC3E7A8" w14:textId="77777777" w:rsidR="005C6E5D" w:rsidRPr="005C6E5D" w:rsidRDefault="005C6E5D" w:rsidP="005C6E5D">
            <w:pPr>
              <w:spacing w:after="0" w:line="240" w:lineRule="auto"/>
              <w:rPr>
                <w:rFonts w:ascii="Times New Roman" w:eastAsia="Times New Roman" w:hAnsi="Times New Roman" w:cs="Times New Roman"/>
                <w:sz w:val="24"/>
                <w:szCs w:val="24"/>
              </w:rPr>
            </w:pPr>
            <w:commentRangeStart w:id="1402"/>
          </w:p>
        </w:tc>
        <w:tc>
          <w:tcPr>
            <w:tcW w:w="1940" w:type="dxa"/>
            <w:shd w:val="clear" w:color="auto" w:fill="auto"/>
            <w:noWrap/>
            <w:vAlign w:val="bottom"/>
            <w:hideMark/>
          </w:tcPr>
          <w:p w14:paraId="359AF9F7" w14:textId="77777777" w:rsidR="005C6E5D" w:rsidRPr="005C6E5D" w:rsidRDefault="005C6E5D" w:rsidP="005C6E5D">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15743BB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2723C42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C6E5D" w:rsidRPr="005C6E5D" w14:paraId="3F48FBD6" w14:textId="77777777" w:rsidTr="00636C65">
        <w:trPr>
          <w:trHeight w:val="310"/>
        </w:trPr>
        <w:tc>
          <w:tcPr>
            <w:tcW w:w="960" w:type="dxa"/>
            <w:shd w:val="clear" w:color="auto" w:fill="auto"/>
            <w:noWrap/>
            <w:vAlign w:val="bottom"/>
            <w:hideMark/>
          </w:tcPr>
          <w:p w14:paraId="1A5F5A9C"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5723DE59"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1615E7B5"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6166C96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C6E5D" w:rsidRPr="005C6E5D" w14:paraId="136FACC9" w14:textId="77777777" w:rsidTr="00636C65">
        <w:trPr>
          <w:trHeight w:val="310"/>
        </w:trPr>
        <w:tc>
          <w:tcPr>
            <w:tcW w:w="960" w:type="dxa"/>
            <w:shd w:val="clear" w:color="auto" w:fill="auto"/>
            <w:noWrap/>
            <w:vAlign w:val="bottom"/>
            <w:hideMark/>
          </w:tcPr>
          <w:p w14:paraId="6DF219E8"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7BD8B8F6"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443CB3EC"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67CF36A1"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C6E5D" w:rsidRPr="005C6E5D" w14:paraId="61AF043A" w14:textId="77777777" w:rsidTr="00636C65">
        <w:trPr>
          <w:trHeight w:val="310"/>
        </w:trPr>
        <w:tc>
          <w:tcPr>
            <w:tcW w:w="960" w:type="dxa"/>
            <w:shd w:val="clear" w:color="auto" w:fill="auto"/>
            <w:noWrap/>
            <w:vAlign w:val="bottom"/>
            <w:hideMark/>
          </w:tcPr>
          <w:p w14:paraId="3E445CE2"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5FAC16FA"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FA5C9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0ABF230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commentRangeEnd w:id="1402"/>
            <w:r w:rsidR="0011032D">
              <w:rPr>
                <w:rStyle w:val="CommentReference"/>
              </w:rPr>
              <w:commentReference w:id="1402"/>
            </w:r>
          </w:p>
        </w:tc>
      </w:tr>
    </w:tbl>
    <w:p w14:paraId="1242129E" w14:textId="77777777" w:rsidR="005C6E5D" w:rsidRDefault="005C6E5D" w:rsidP="0037113C">
      <w:pPr>
        <w:spacing w:line="480" w:lineRule="auto"/>
        <w:rPr>
          <w:rFonts w:ascii="Times New Roman" w:hAnsi="Times New Roman" w:cs="Times New Roman"/>
          <w:sz w:val="24"/>
          <w:szCs w:val="24"/>
        </w:rPr>
      </w:pPr>
    </w:p>
    <w:p w14:paraId="0BD1004F" w14:textId="419B4F5C"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commentRangeStart w:id="1403"/>
      <w:r>
        <w:rPr>
          <w:rFonts w:ascii="Times New Roman" w:hAnsi="Times New Roman" w:cs="Times New Roman"/>
          <w:sz w:val="24"/>
          <w:szCs w:val="24"/>
        </w:rPr>
        <w:t xml:space="preserve">Table </w:t>
      </w:r>
      <w:ins w:id="1404" w:author="Jon.Richar" w:date="2022-12-13T12:00:00Z">
        <w:r w:rsidR="004A3F46">
          <w:rPr>
            <w:rFonts w:ascii="Times New Roman" w:hAnsi="Times New Roman" w:cs="Times New Roman"/>
            <w:sz w:val="24"/>
            <w:szCs w:val="24"/>
          </w:rPr>
          <w:t>5</w:t>
        </w:r>
      </w:ins>
      <w:del w:id="1405" w:author="Jon.Richar" w:date="2022-12-13T12:00:00Z">
        <w:r w:rsidR="00ED6F53" w:rsidDel="004A3F46">
          <w:rPr>
            <w:rFonts w:ascii="Times New Roman" w:hAnsi="Times New Roman" w:cs="Times New Roman"/>
            <w:sz w:val="24"/>
            <w:szCs w:val="24"/>
          </w:rPr>
          <w:delText>3</w:delText>
        </w:r>
      </w:del>
      <w:r w:rsidRPr="005C6E5D">
        <w:rPr>
          <w:rFonts w:ascii="Times New Roman" w:hAnsi="Times New Roman" w:cs="Times New Roman"/>
          <w:sz w:val="24"/>
          <w:szCs w:val="24"/>
        </w:rPr>
        <w:t xml:space="preserve">. </w:t>
      </w:r>
      <w:r w:rsidR="00ED6F53">
        <w:rPr>
          <w:rFonts w:ascii="Times New Roman" w:hAnsi="Times New Roman" w:cs="Times New Roman"/>
          <w:sz w:val="24"/>
          <w:szCs w:val="24"/>
        </w:rPr>
        <w:t>Generalized least squares</w:t>
      </w:r>
      <w:r w:rsidR="00543CD5">
        <w:rPr>
          <w:rFonts w:ascii="Times New Roman" w:hAnsi="Times New Roman" w:cs="Times New Roman"/>
          <w:sz w:val="24"/>
          <w:szCs w:val="24"/>
        </w:rPr>
        <w:t xml:space="preserve"> (GLS)</w:t>
      </w:r>
      <w:r w:rsidR="00ED6F53">
        <w:rPr>
          <w:rFonts w:ascii="Times New Roman" w:hAnsi="Times New Roman" w:cs="Times New Roman"/>
          <w:sz w:val="24"/>
          <w:szCs w:val="24"/>
        </w:rPr>
        <w:t xml:space="preserve"> s</w:t>
      </w:r>
      <w:r w:rsidR="00ED6F53" w:rsidRPr="005C6E5D">
        <w:rPr>
          <w:rFonts w:ascii="Times New Roman" w:hAnsi="Times New Roman" w:cs="Times New Roman"/>
          <w:sz w:val="24"/>
          <w:szCs w:val="24"/>
        </w:rPr>
        <w:t>tock</w:t>
      </w:r>
      <w:r w:rsidRPr="005C6E5D">
        <w:rPr>
          <w:rFonts w:ascii="Times New Roman" w:hAnsi="Times New Roman" w:cs="Times New Roman"/>
          <w:sz w:val="24"/>
          <w:szCs w:val="24"/>
        </w:rPr>
        <w:t>-recruit model out</w:t>
      </w:r>
      <w:r w:rsidR="00B70FEF">
        <w:rPr>
          <w:rFonts w:ascii="Times New Roman" w:hAnsi="Times New Roman" w:cs="Times New Roman"/>
          <w:sz w:val="24"/>
          <w:szCs w:val="24"/>
        </w:rPr>
        <w:t>put</w:t>
      </w:r>
      <w:r w:rsidRPr="005C6E5D">
        <w:rPr>
          <w:rFonts w:ascii="Times New Roman" w:hAnsi="Times New Roman" w:cs="Times New Roman"/>
          <w:sz w:val="24"/>
          <w:szCs w:val="24"/>
        </w:rPr>
        <w:t>. Param</w:t>
      </w:r>
      <w:r w:rsidR="00056229">
        <w:rPr>
          <w:rFonts w:ascii="Times New Roman" w:hAnsi="Times New Roman" w:cs="Times New Roman"/>
          <w:sz w:val="24"/>
          <w:szCs w:val="24"/>
        </w:rPr>
        <w:t>e</w:t>
      </w:r>
      <w:r w:rsidRPr="005C6E5D">
        <w:rPr>
          <w:rFonts w:ascii="Times New Roman" w:hAnsi="Times New Roman" w:cs="Times New Roman"/>
          <w:sz w:val="24"/>
          <w:szCs w:val="24"/>
        </w:rPr>
        <w:t xml:space="preserve">ter estimates and associated p-values </w:t>
      </w:r>
      <w:commentRangeStart w:id="1406"/>
      <w:r w:rsidRPr="005C6E5D">
        <w:rPr>
          <w:rFonts w:ascii="Times New Roman" w:hAnsi="Times New Roman" w:cs="Times New Roman"/>
          <w:sz w:val="24"/>
          <w:szCs w:val="24"/>
        </w:rPr>
        <w:t>for</w:t>
      </w:r>
      <w:commentRangeEnd w:id="1406"/>
      <w:r w:rsidR="00ED6F53">
        <w:rPr>
          <w:rStyle w:val="CommentReference"/>
        </w:rPr>
        <w:commentReference w:id="1406"/>
      </w:r>
      <w:r w:rsidRPr="005C6E5D">
        <w:rPr>
          <w:rFonts w:ascii="Times New Roman" w:hAnsi="Times New Roman" w:cs="Times New Roman"/>
          <w:sz w:val="24"/>
          <w:szCs w:val="24"/>
        </w:rPr>
        <w:t xml:space="preserve"> linearized Ricker stock-recruit models by l</w:t>
      </w:r>
      <w:r w:rsidR="00B70FEF">
        <w:rPr>
          <w:rFonts w:ascii="Times New Roman" w:hAnsi="Times New Roman" w:cs="Times New Roman"/>
          <w:sz w:val="24"/>
          <w:szCs w:val="24"/>
        </w:rPr>
        <w:t>a</w:t>
      </w:r>
      <w:r w:rsidRPr="005C6E5D">
        <w:rPr>
          <w:rFonts w:ascii="Times New Roman" w:hAnsi="Times New Roman" w:cs="Times New Roman"/>
          <w:sz w:val="24"/>
          <w:szCs w:val="24"/>
        </w:rPr>
        <w:t>g</w:t>
      </w:r>
      <w:r w:rsidR="00B70FEF">
        <w:rPr>
          <w:rFonts w:ascii="Times New Roman" w:hAnsi="Times New Roman" w:cs="Times New Roman"/>
          <w:sz w:val="24"/>
          <w:szCs w:val="24"/>
        </w:rPr>
        <w:t>.</w:t>
      </w:r>
      <w:commentRangeEnd w:id="1403"/>
      <w:r w:rsidR="008F70B2">
        <w:rPr>
          <w:rStyle w:val="CommentReference"/>
        </w:rPr>
        <w:commentReference w:id="1403"/>
      </w:r>
      <w:r w:rsidR="00ED6F53">
        <w:rPr>
          <w:rFonts w:ascii="Times New Roman" w:hAnsi="Times New Roman" w:cs="Times New Roman"/>
          <w:sz w:val="24"/>
          <w:szCs w:val="24"/>
        </w:rPr>
        <w:t xml:space="preserve"> Phi values denote strength of autocorrelation</w:t>
      </w:r>
      <w:r w:rsidR="00543CD5">
        <w:rPr>
          <w:rFonts w:ascii="Times New Roman" w:hAnsi="Times New Roman" w:cs="Times New Roman"/>
          <w:sz w:val="24"/>
          <w:szCs w:val="24"/>
        </w:rPr>
        <w:t>, which is then accounted for in GLS procedures</w:t>
      </w:r>
      <w:r w:rsidR="00ED6F53">
        <w:rPr>
          <w:rFonts w:ascii="Times New Roman" w:hAnsi="Times New Roman" w:cs="Times New Roman"/>
          <w:sz w:val="24"/>
          <w:szCs w:val="24"/>
        </w:rPr>
        <w:t>.</w:t>
      </w:r>
    </w:p>
    <w:p w14:paraId="6C05800F" w14:textId="77777777" w:rsidR="005C6E5D" w:rsidRDefault="005C6E5D" w:rsidP="0037113C">
      <w:pPr>
        <w:spacing w:line="480" w:lineRule="auto"/>
        <w:rPr>
          <w:rFonts w:ascii="Times New Roman" w:hAnsi="Times New Roman" w:cs="Times New Roman"/>
          <w:sz w:val="24"/>
          <w:szCs w:val="24"/>
        </w:rPr>
      </w:pPr>
    </w:p>
    <w:p w14:paraId="2A0EA37B" w14:textId="77777777"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p>
    <w:p w14:paraId="0EA26C0B" w14:textId="77777777" w:rsidR="005C6E5D" w:rsidRDefault="005C6E5D" w:rsidP="005C6E5D">
      <w:pPr>
        <w:pBdr>
          <w:between w:val="single" w:sz="4" w:space="1" w:color="auto"/>
          <w:bar w:val="single" w:sz="4" w:color="auto"/>
        </w:pBdr>
        <w:spacing w:line="480" w:lineRule="auto"/>
        <w:rPr>
          <w:rFonts w:ascii="Times New Roman" w:hAnsi="Times New Roman" w:cs="Times New Roman"/>
          <w:sz w:val="24"/>
          <w:szCs w:val="24"/>
        </w:rPr>
        <w:sectPr w:rsidR="005C6E5D" w:rsidSect="008968AC">
          <w:pgSz w:w="12240" w:h="15840"/>
          <w:pgMar w:top="1440" w:right="1440" w:bottom="1440" w:left="1440" w:header="720" w:footer="720" w:gutter="0"/>
          <w:cols w:space="720"/>
          <w:docGrid w:linePitch="360"/>
        </w:sectPr>
      </w:pPr>
    </w:p>
    <w:p w14:paraId="06CF81B5" w14:textId="77777777" w:rsidR="008968AC" w:rsidRDefault="008968AC" w:rsidP="0037113C">
      <w:pPr>
        <w:spacing w:line="480" w:lineRule="auto"/>
        <w:rPr>
          <w:rFonts w:ascii="Times New Roman" w:hAnsi="Times New Roman" w:cs="Times New Roman"/>
          <w:sz w:val="24"/>
          <w:szCs w:val="24"/>
        </w:rPr>
      </w:pP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315"/>
        <w:gridCol w:w="6040"/>
      </w:tblGrid>
      <w:tr w:rsidR="0033179C" w:rsidRPr="0033179C" w14:paraId="3E76F022" w14:textId="77777777" w:rsidTr="0008650F">
        <w:trPr>
          <w:trHeight w:val="288"/>
        </w:trPr>
        <w:tc>
          <w:tcPr>
            <w:tcW w:w="960" w:type="dxa"/>
            <w:shd w:val="clear" w:color="auto" w:fill="auto"/>
            <w:noWrap/>
            <w:vAlign w:val="bottom"/>
            <w:hideMark/>
          </w:tcPr>
          <w:p w14:paraId="2B848D8A"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Model</w:t>
            </w:r>
          </w:p>
        </w:tc>
        <w:tc>
          <w:tcPr>
            <w:tcW w:w="960" w:type="dxa"/>
            <w:shd w:val="clear" w:color="auto" w:fill="auto"/>
            <w:noWrap/>
            <w:vAlign w:val="bottom"/>
            <w:hideMark/>
          </w:tcPr>
          <w:p w14:paraId="1736B7FC"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AICc</w:t>
            </w:r>
          </w:p>
        </w:tc>
        <w:tc>
          <w:tcPr>
            <w:tcW w:w="1315" w:type="dxa"/>
            <w:shd w:val="clear" w:color="auto" w:fill="auto"/>
            <w:noWrap/>
            <w:vAlign w:val="bottom"/>
            <w:hideMark/>
          </w:tcPr>
          <w:p w14:paraId="293CF1A6" w14:textId="77777777" w:rsidR="0033179C" w:rsidRPr="0033179C" w:rsidRDefault="0033179C" w:rsidP="0033179C">
            <w:pPr>
              <w:spacing w:after="0" w:line="240" w:lineRule="auto"/>
              <w:jc w:val="center"/>
              <w:rPr>
                <w:rFonts w:ascii="Calibri" w:eastAsia="Times New Roman" w:hAnsi="Calibri" w:cs="Calibri"/>
                <w:color w:val="000000"/>
                <w:u w:val="single"/>
              </w:rPr>
            </w:pPr>
            <w:commentRangeStart w:id="1407"/>
            <w:r w:rsidRPr="0033179C">
              <w:rPr>
                <w:rFonts w:ascii="Calibri" w:eastAsia="Times New Roman" w:hAnsi="Calibri" w:cs="Calibri"/>
                <w:color w:val="000000"/>
                <w:u w:val="single"/>
              </w:rPr>
              <w:t>Delta AICc</w:t>
            </w:r>
            <w:commentRangeEnd w:id="1407"/>
            <w:r w:rsidR="0011032D">
              <w:rPr>
                <w:rStyle w:val="CommentReference"/>
              </w:rPr>
              <w:commentReference w:id="1407"/>
            </w:r>
          </w:p>
        </w:tc>
        <w:tc>
          <w:tcPr>
            <w:tcW w:w="6040" w:type="dxa"/>
            <w:shd w:val="clear" w:color="auto" w:fill="auto"/>
            <w:noWrap/>
            <w:vAlign w:val="bottom"/>
            <w:hideMark/>
          </w:tcPr>
          <w:p w14:paraId="220F4280"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Model variables</w:t>
            </w:r>
          </w:p>
        </w:tc>
      </w:tr>
      <w:tr w:rsidR="0033179C" w:rsidRPr="0033179C" w14:paraId="68DE6C11" w14:textId="77777777" w:rsidTr="0008650F">
        <w:trPr>
          <w:trHeight w:val="288"/>
        </w:trPr>
        <w:tc>
          <w:tcPr>
            <w:tcW w:w="960" w:type="dxa"/>
            <w:shd w:val="clear" w:color="auto" w:fill="auto"/>
            <w:noWrap/>
            <w:vAlign w:val="bottom"/>
            <w:hideMark/>
          </w:tcPr>
          <w:p w14:paraId="73E714B3"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15</w:t>
            </w:r>
          </w:p>
        </w:tc>
        <w:tc>
          <w:tcPr>
            <w:tcW w:w="960" w:type="dxa"/>
            <w:shd w:val="clear" w:color="auto" w:fill="auto"/>
            <w:noWrap/>
            <w:vAlign w:val="bottom"/>
            <w:hideMark/>
          </w:tcPr>
          <w:p w14:paraId="03121AC1"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83.79</w:t>
            </w:r>
          </w:p>
        </w:tc>
        <w:tc>
          <w:tcPr>
            <w:tcW w:w="1315" w:type="dxa"/>
            <w:shd w:val="clear" w:color="auto" w:fill="auto"/>
            <w:noWrap/>
            <w:vAlign w:val="bottom"/>
            <w:hideMark/>
          </w:tcPr>
          <w:p w14:paraId="68991E2D" w14:textId="33BE8560" w:rsidR="0033179C" w:rsidRPr="0033179C" w:rsidRDefault="00543CD5" w:rsidP="0033179C">
            <w:pPr>
              <w:spacing w:after="0" w:line="240" w:lineRule="auto"/>
              <w:jc w:val="center"/>
              <w:rPr>
                <w:rFonts w:ascii="Calibri" w:eastAsia="Times New Roman" w:hAnsi="Calibri" w:cs="Calibri"/>
                <w:color w:val="000000"/>
              </w:rPr>
            </w:pPr>
            <w:ins w:id="1408" w:author="Jon.Richar" w:date="2022-09-27T14:24:00Z">
              <w:r>
                <w:rPr>
                  <w:rFonts w:ascii="Calibri" w:eastAsia="Times New Roman" w:hAnsi="Calibri" w:cs="Calibri"/>
                  <w:color w:val="000000"/>
                </w:rPr>
                <w:t>+</w:t>
              </w:r>
            </w:ins>
            <w:r w:rsidR="0033179C" w:rsidRPr="0033179C">
              <w:rPr>
                <w:rFonts w:ascii="Calibri" w:eastAsia="Times New Roman" w:hAnsi="Calibri" w:cs="Calibri"/>
                <w:color w:val="000000"/>
              </w:rPr>
              <w:t>2.06</w:t>
            </w:r>
          </w:p>
        </w:tc>
        <w:tc>
          <w:tcPr>
            <w:tcW w:w="6040" w:type="dxa"/>
            <w:shd w:val="clear" w:color="auto" w:fill="auto"/>
            <w:noWrap/>
            <w:vAlign w:val="bottom"/>
            <w:hideMark/>
          </w:tcPr>
          <w:p w14:paraId="552789CD"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SST MJ</w:t>
            </w:r>
          </w:p>
        </w:tc>
      </w:tr>
      <w:tr w:rsidR="0033179C" w:rsidRPr="0033179C" w14:paraId="3A57EF27" w14:textId="77777777" w:rsidTr="0008650F">
        <w:trPr>
          <w:trHeight w:val="288"/>
        </w:trPr>
        <w:tc>
          <w:tcPr>
            <w:tcW w:w="960" w:type="dxa"/>
            <w:shd w:val="clear" w:color="auto" w:fill="auto"/>
            <w:noWrap/>
            <w:vAlign w:val="bottom"/>
            <w:hideMark/>
          </w:tcPr>
          <w:p w14:paraId="37E4A5E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w:t>
            </w:r>
          </w:p>
        </w:tc>
        <w:tc>
          <w:tcPr>
            <w:tcW w:w="960" w:type="dxa"/>
            <w:shd w:val="clear" w:color="auto" w:fill="auto"/>
            <w:noWrap/>
            <w:vAlign w:val="bottom"/>
            <w:hideMark/>
          </w:tcPr>
          <w:p w14:paraId="59BDBE6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81.73</w:t>
            </w:r>
          </w:p>
        </w:tc>
        <w:tc>
          <w:tcPr>
            <w:tcW w:w="1315" w:type="dxa"/>
            <w:shd w:val="clear" w:color="auto" w:fill="auto"/>
            <w:noWrap/>
            <w:vAlign w:val="bottom"/>
            <w:hideMark/>
          </w:tcPr>
          <w:p w14:paraId="5F3E385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0 - baseline</w:t>
            </w:r>
          </w:p>
        </w:tc>
        <w:tc>
          <w:tcPr>
            <w:tcW w:w="6040" w:type="dxa"/>
            <w:shd w:val="clear" w:color="auto" w:fill="auto"/>
            <w:noWrap/>
            <w:vAlign w:val="bottom"/>
            <w:hideMark/>
          </w:tcPr>
          <w:p w14:paraId="7103D038"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w:t>
            </w:r>
          </w:p>
        </w:tc>
      </w:tr>
      <w:tr w:rsidR="0033179C" w:rsidRPr="0033179C" w14:paraId="656630B8" w14:textId="77777777" w:rsidTr="0008650F">
        <w:trPr>
          <w:trHeight w:val="288"/>
        </w:trPr>
        <w:tc>
          <w:tcPr>
            <w:tcW w:w="960" w:type="dxa"/>
            <w:shd w:val="clear" w:color="auto" w:fill="auto"/>
            <w:noWrap/>
            <w:vAlign w:val="bottom"/>
            <w:hideMark/>
          </w:tcPr>
          <w:p w14:paraId="5A7E79EB"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5</w:t>
            </w:r>
          </w:p>
        </w:tc>
        <w:tc>
          <w:tcPr>
            <w:tcW w:w="960" w:type="dxa"/>
            <w:shd w:val="clear" w:color="auto" w:fill="auto"/>
            <w:noWrap/>
            <w:vAlign w:val="bottom"/>
            <w:hideMark/>
          </w:tcPr>
          <w:p w14:paraId="4118028A"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81.37</w:t>
            </w:r>
          </w:p>
        </w:tc>
        <w:tc>
          <w:tcPr>
            <w:tcW w:w="1315" w:type="dxa"/>
            <w:shd w:val="clear" w:color="auto" w:fill="auto"/>
            <w:noWrap/>
            <w:vAlign w:val="bottom"/>
            <w:hideMark/>
          </w:tcPr>
          <w:p w14:paraId="51263DA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-0.36</w:t>
            </w:r>
          </w:p>
        </w:tc>
        <w:tc>
          <w:tcPr>
            <w:tcW w:w="6040" w:type="dxa"/>
            <w:shd w:val="clear" w:color="auto" w:fill="auto"/>
            <w:noWrap/>
            <w:vAlign w:val="bottom"/>
            <w:hideMark/>
          </w:tcPr>
          <w:p w14:paraId="431706A1"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3 yr rolling average of Pacific cod</w:t>
            </w:r>
          </w:p>
        </w:tc>
      </w:tr>
      <w:tr w:rsidR="0033179C" w:rsidRPr="0033179C" w14:paraId="2C62404B" w14:textId="77777777" w:rsidTr="0008650F">
        <w:trPr>
          <w:trHeight w:val="288"/>
        </w:trPr>
        <w:tc>
          <w:tcPr>
            <w:tcW w:w="960" w:type="dxa"/>
            <w:shd w:val="clear" w:color="auto" w:fill="auto"/>
            <w:noWrap/>
            <w:vAlign w:val="bottom"/>
            <w:hideMark/>
          </w:tcPr>
          <w:p w14:paraId="1C67E1B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3</w:t>
            </w:r>
          </w:p>
        </w:tc>
        <w:tc>
          <w:tcPr>
            <w:tcW w:w="960" w:type="dxa"/>
            <w:shd w:val="clear" w:color="auto" w:fill="auto"/>
            <w:noWrap/>
            <w:vAlign w:val="bottom"/>
            <w:hideMark/>
          </w:tcPr>
          <w:p w14:paraId="584A8E9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79.65</w:t>
            </w:r>
          </w:p>
        </w:tc>
        <w:tc>
          <w:tcPr>
            <w:tcW w:w="1315" w:type="dxa"/>
            <w:shd w:val="clear" w:color="auto" w:fill="auto"/>
            <w:noWrap/>
            <w:vAlign w:val="bottom"/>
            <w:hideMark/>
          </w:tcPr>
          <w:p w14:paraId="3F4CBBF3"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-2.08</w:t>
            </w:r>
          </w:p>
        </w:tc>
        <w:tc>
          <w:tcPr>
            <w:tcW w:w="6040" w:type="dxa"/>
            <w:shd w:val="clear" w:color="auto" w:fill="auto"/>
            <w:noWrap/>
            <w:vAlign w:val="bottom"/>
            <w:hideMark/>
          </w:tcPr>
          <w:p w14:paraId="7DD3409A"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(1978-2005. 2006 to 2019)</w:t>
            </w:r>
          </w:p>
        </w:tc>
      </w:tr>
      <w:tr w:rsidR="0033179C" w:rsidRPr="0033179C" w14:paraId="1D6A30B8" w14:textId="77777777" w:rsidTr="0008650F">
        <w:trPr>
          <w:trHeight w:val="288"/>
        </w:trPr>
        <w:tc>
          <w:tcPr>
            <w:tcW w:w="960" w:type="dxa"/>
            <w:shd w:val="clear" w:color="auto" w:fill="auto"/>
            <w:noWrap/>
            <w:vAlign w:val="bottom"/>
            <w:hideMark/>
          </w:tcPr>
          <w:p w14:paraId="504949E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w:t>
            </w:r>
          </w:p>
        </w:tc>
        <w:tc>
          <w:tcPr>
            <w:tcW w:w="960" w:type="dxa"/>
            <w:shd w:val="clear" w:color="auto" w:fill="auto"/>
            <w:noWrap/>
            <w:vAlign w:val="bottom"/>
            <w:hideMark/>
          </w:tcPr>
          <w:p w14:paraId="26A4CF6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67.91</w:t>
            </w:r>
          </w:p>
        </w:tc>
        <w:tc>
          <w:tcPr>
            <w:tcW w:w="1315" w:type="dxa"/>
            <w:shd w:val="clear" w:color="auto" w:fill="auto"/>
            <w:noWrap/>
            <w:vAlign w:val="bottom"/>
            <w:hideMark/>
          </w:tcPr>
          <w:p w14:paraId="1BB65E6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-13.82</w:t>
            </w:r>
          </w:p>
        </w:tc>
        <w:tc>
          <w:tcPr>
            <w:tcW w:w="6040" w:type="dxa"/>
            <w:shd w:val="clear" w:color="auto" w:fill="auto"/>
            <w:noWrap/>
            <w:vAlign w:val="bottom"/>
            <w:hideMark/>
          </w:tcPr>
          <w:p w14:paraId="3E4FFB58"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(1983 and later)</w:t>
            </w:r>
          </w:p>
        </w:tc>
      </w:tr>
      <w:tr w:rsidR="0033179C" w:rsidRPr="0033179C" w14:paraId="3AF856BF" w14:textId="77777777" w:rsidTr="0008650F">
        <w:trPr>
          <w:trHeight w:val="288"/>
        </w:trPr>
        <w:tc>
          <w:tcPr>
            <w:tcW w:w="960" w:type="dxa"/>
            <w:shd w:val="clear" w:color="auto" w:fill="auto"/>
            <w:noWrap/>
            <w:vAlign w:val="bottom"/>
            <w:hideMark/>
          </w:tcPr>
          <w:p w14:paraId="0DDBBCD7"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17</w:t>
            </w:r>
          </w:p>
        </w:tc>
        <w:tc>
          <w:tcPr>
            <w:tcW w:w="960" w:type="dxa"/>
            <w:shd w:val="clear" w:color="auto" w:fill="auto"/>
            <w:noWrap/>
            <w:vAlign w:val="bottom"/>
            <w:hideMark/>
          </w:tcPr>
          <w:p w14:paraId="41E84E3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65.5</w:t>
            </w:r>
          </w:p>
        </w:tc>
        <w:tc>
          <w:tcPr>
            <w:tcW w:w="1315" w:type="dxa"/>
            <w:shd w:val="clear" w:color="auto" w:fill="auto"/>
            <w:noWrap/>
            <w:vAlign w:val="bottom"/>
            <w:hideMark/>
          </w:tcPr>
          <w:p w14:paraId="080D39C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-16.23</w:t>
            </w:r>
          </w:p>
        </w:tc>
        <w:tc>
          <w:tcPr>
            <w:tcW w:w="6040" w:type="dxa"/>
            <w:shd w:val="clear" w:color="auto" w:fill="auto"/>
            <w:noWrap/>
            <w:vAlign w:val="bottom"/>
            <w:hideMark/>
          </w:tcPr>
          <w:p w14:paraId="7E6D1CD7"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PDO 3-yr rolling average</w:t>
            </w:r>
          </w:p>
        </w:tc>
      </w:tr>
      <w:tr w:rsidR="0033179C" w:rsidRPr="0033179C" w14:paraId="78A416C2" w14:textId="77777777" w:rsidTr="0008650F">
        <w:trPr>
          <w:trHeight w:val="288"/>
        </w:trPr>
        <w:tc>
          <w:tcPr>
            <w:tcW w:w="960" w:type="dxa"/>
            <w:shd w:val="clear" w:color="auto" w:fill="auto"/>
            <w:noWrap/>
            <w:vAlign w:val="bottom"/>
            <w:hideMark/>
          </w:tcPr>
          <w:p w14:paraId="6424B3E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7</w:t>
            </w:r>
          </w:p>
        </w:tc>
        <w:tc>
          <w:tcPr>
            <w:tcW w:w="960" w:type="dxa"/>
            <w:shd w:val="clear" w:color="auto" w:fill="auto"/>
            <w:noWrap/>
            <w:vAlign w:val="bottom"/>
            <w:hideMark/>
          </w:tcPr>
          <w:p w14:paraId="6F17836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65.46</w:t>
            </w:r>
          </w:p>
        </w:tc>
        <w:tc>
          <w:tcPr>
            <w:tcW w:w="1315" w:type="dxa"/>
            <w:shd w:val="clear" w:color="auto" w:fill="auto"/>
            <w:noWrap/>
            <w:vAlign w:val="bottom"/>
            <w:hideMark/>
          </w:tcPr>
          <w:p w14:paraId="741A083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-16.27</w:t>
            </w:r>
          </w:p>
        </w:tc>
        <w:tc>
          <w:tcPr>
            <w:tcW w:w="6040" w:type="dxa"/>
            <w:shd w:val="clear" w:color="auto" w:fill="auto"/>
            <w:noWrap/>
            <w:vAlign w:val="bottom"/>
            <w:hideMark/>
          </w:tcPr>
          <w:p w14:paraId="25BA56E3"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(1983 and later), flathead sole TBM 2 yr rolling average</w:t>
            </w:r>
          </w:p>
        </w:tc>
      </w:tr>
      <w:tr w:rsidR="0033179C" w:rsidRPr="0033179C" w14:paraId="2F8DD9F5" w14:textId="77777777" w:rsidTr="0008650F">
        <w:trPr>
          <w:trHeight w:val="288"/>
        </w:trPr>
        <w:tc>
          <w:tcPr>
            <w:tcW w:w="960" w:type="dxa"/>
            <w:shd w:val="clear" w:color="auto" w:fill="auto"/>
            <w:noWrap/>
            <w:vAlign w:val="bottom"/>
            <w:hideMark/>
          </w:tcPr>
          <w:p w14:paraId="4A09F79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4</w:t>
            </w:r>
          </w:p>
        </w:tc>
        <w:tc>
          <w:tcPr>
            <w:tcW w:w="960" w:type="dxa"/>
            <w:shd w:val="clear" w:color="auto" w:fill="auto"/>
            <w:noWrap/>
            <w:vAlign w:val="bottom"/>
            <w:hideMark/>
          </w:tcPr>
          <w:p w14:paraId="7B6BC03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64.79</w:t>
            </w:r>
          </w:p>
        </w:tc>
        <w:tc>
          <w:tcPr>
            <w:tcW w:w="1315" w:type="dxa"/>
            <w:shd w:val="clear" w:color="auto" w:fill="auto"/>
            <w:noWrap/>
            <w:vAlign w:val="bottom"/>
            <w:hideMark/>
          </w:tcPr>
          <w:p w14:paraId="6FB98A1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-16.94</w:t>
            </w:r>
          </w:p>
        </w:tc>
        <w:tc>
          <w:tcPr>
            <w:tcW w:w="6040" w:type="dxa"/>
            <w:shd w:val="clear" w:color="auto" w:fill="auto"/>
            <w:noWrap/>
            <w:vAlign w:val="bottom"/>
            <w:hideMark/>
          </w:tcPr>
          <w:p w14:paraId="3BF48B39"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ovigerous CO females</w:t>
            </w:r>
          </w:p>
        </w:tc>
      </w:tr>
      <w:tr w:rsidR="0033179C" w:rsidRPr="0033179C" w14:paraId="071F637C" w14:textId="77777777" w:rsidTr="0008650F">
        <w:trPr>
          <w:trHeight w:val="288"/>
        </w:trPr>
        <w:tc>
          <w:tcPr>
            <w:tcW w:w="960" w:type="dxa"/>
            <w:shd w:val="clear" w:color="auto" w:fill="auto"/>
            <w:noWrap/>
            <w:vAlign w:val="bottom"/>
            <w:hideMark/>
          </w:tcPr>
          <w:p w14:paraId="6FEF541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14</w:t>
            </w:r>
          </w:p>
        </w:tc>
        <w:tc>
          <w:tcPr>
            <w:tcW w:w="960" w:type="dxa"/>
            <w:shd w:val="clear" w:color="auto" w:fill="auto"/>
            <w:noWrap/>
            <w:vAlign w:val="bottom"/>
            <w:hideMark/>
          </w:tcPr>
          <w:p w14:paraId="4B799FCA"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64.53</w:t>
            </w:r>
          </w:p>
        </w:tc>
        <w:tc>
          <w:tcPr>
            <w:tcW w:w="1315" w:type="dxa"/>
            <w:shd w:val="clear" w:color="auto" w:fill="auto"/>
            <w:noWrap/>
            <w:vAlign w:val="bottom"/>
            <w:hideMark/>
          </w:tcPr>
          <w:p w14:paraId="13F3F37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-17.2</w:t>
            </w:r>
          </w:p>
        </w:tc>
        <w:tc>
          <w:tcPr>
            <w:tcW w:w="6040" w:type="dxa"/>
            <w:shd w:val="clear" w:color="auto" w:fill="auto"/>
            <w:noWrap/>
            <w:vAlign w:val="bottom"/>
            <w:hideMark/>
          </w:tcPr>
          <w:p w14:paraId="10CF98A3" w14:textId="64D3AC40"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SST M</w:t>
            </w:r>
            <w:r w:rsidR="00D86057">
              <w:rPr>
                <w:rFonts w:ascii="Calibri" w:eastAsia="Times New Roman" w:hAnsi="Calibri" w:cs="Calibri"/>
                <w:color w:val="000000"/>
              </w:rPr>
              <w:t>ay-</w:t>
            </w:r>
            <w:r w:rsidRPr="0033179C">
              <w:rPr>
                <w:rFonts w:ascii="Calibri" w:eastAsia="Times New Roman" w:hAnsi="Calibri" w:cs="Calibri"/>
                <w:color w:val="000000"/>
              </w:rPr>
              <w:t>J</w:t>
            </w:r>
            <w:r w:rsidR="00D86057">
              <w:rPr>
                <w:rFonts w:ascii="Calibri" w:eastAsia="Times New Roman" w:hAnsi="Calibri" w:cs="Calibri"/>
                <w:color w:val="000000"/>
              </w:rPr>
              <w:t>uly</w:t>
            </w:r>
            <w:r w:rsidRPr="0033179C">
              <w:rPr>
                <w:rFonts w:ascii="Calibri" w:eastAsia="Times New Roman" w:hAnsi="Calibri" w:cs="Calibri"/>
                <w:color w:val="000000"/>
              </w:rPr>
              <w:t xml:space="preserve"> (GLS model)</w:t>
            </w:r>
          </w:p>
        </w:tc>
      </w:tr>
      <w:tr w:rsidR="0033179C" w:rsidRPr="0033179C" w14:paraId="6D56AF65" w14:textId="77777777" w:rsidTr="0008650F">
        <w:trPr>
          <w:trHeight w:val="288"/>
        </w:trPr>
        <w:tc>
          <w:tcPr>
            <w:tcW w:w="960" w:type="dxa"/>
            <w:shd w:val="clear" w:color="auto" w:fill="auto"/>
            <w:noWrap/>
            <w:vAlign w:val="bottom"/>
            <w:hideMark/>
          </w:tcPr>
          <w:p w14:paraId="5A383D5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11</w:t>
            </w:r>
          </w:p>
        </w:tc>
        <w:tc>
          <w:tcPr>
            <w:tcW w:w="960" w:type="dxa"/>
            <w:shd w:val="clear" w:color="auto" w:fill="auto"/>
            <w:noWrap/>
            <w:vAlign w:val="bottom"/>
            <w:hideMark/>
          </w:tcPr>
          <w:p w14:paraId="3A966D1A"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63.48</w:t>
            </w:r>
          </w:p>
        </w:tc>
        <w:tc>
          <w:tcPr>
            <w:tcW w:w="1315" w:type="dxa"/>
            <w:shd w:val="clear" w:color="auto" w:fill="auto"/>
            <w:noWrap/>
            <w:vAlign w:val="bottom"/>
            <w:hideMark/>
          </w:tcPr>
          <w:p w14:paraId="37E45C42"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-18.25</w:t>
            </w:r>
          </w:p>
        </w:tc>
        <w:tc>
          <w:tcPr>
            <w:tcW w:w="6040" w:type="dxa"/>
            <w:shd w:val="clear" w:color="auto" w:fill="auto"/>
            <w:noWrap/>
            <w:vAlign w:val="bottom"/>
            <w:hideMark/>
          </w:tcPr>
          <w:p w14:paraId="4EB41356"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AO 3-yr rolling average</w:t>
            </w:r>
          </w:p>
        </w:tc>
      </w:tr>
      <w:tr w:rsidR="0033179C" w:rsidRPr="0033179C" w14:paraId="49F50F85" w14:textId="77777777" w:rsidTr="0008650F">
        <w:trPr>
          <w:trHeight w:val="288"/>
        </w:trPr>
        <w:tc>
          <w:tcPr>
            <w:tcW w:w="960" w:type="dxa"/>
            <w:shd w:val="clear" w:color="auto" w:fill="auto"/>
            <w:noWrap/>
            <w:vAlign w:val="bottom"/>
            <w:hideMark/>
          </w:tcPr>
          <w:p w14:paraId="319397C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9</w:t>
            </w:r>
          </w:p>
        </w:tc>
        <w:tc>
          <w:tcPr>
            <w:tcW w:w="960" w:type="dxa"/>
            <w:shd w:val="clear" w:color="auto" w:fill="auto"/>
            <w:noWrap/>
            <w:vAlign w:val="bottom"/>
            <w:hideMark/>
          </w:tcPr>
          <w:p w14:paraId="063257E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63.38</w:t>
            </w:r>
          </w:p>
        </w:tc>
        <w:tc>
          <w:tcPr>
            <w:tcW w:w="1315" w:type="dxa"/>
            <w:shd w:val="clear" w:color="auto" w:fill="auto"/>
            <w:noWrap/>
            <w:vAlign w:val="bottom"/>
            <w:hideMark/>
          </w:tcPr>
          <w:p w14:paraId="5464067F"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-18.35</w:t>
            </w:r>
          </w:p>
        </w:tc>
        <w:tc>
          <w:tcPr>
            <w:tcW w:w="6040" w:type="dxa"/>
            <w:shd w:val="clear" w:color="auto" w:fill="auto"/>
            <w:noWrap/>
            <w:vAlign w:val="bottom"/>
            <w:hideMark/>
          </w:tcPr>
          <w:p w14:paraId="1C5A2974"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NE wind</w:t>
            </w:r>
          </w:p>
        </w:tc>
      </w:tr>
      <w:tr w:rsidR="0033179C" w:rsidRPr="0033179C" w14:paraId="1A0AEC2D" w14:textId="77777777" w:rsidTr="0008650F">
        <w:trPr>
          <w:trHeight w:val="288"/>
        </w:trPr>
        <w:tc>
          <w:tcPr>
            <w:tcW w:w="960" w:type="dxa"/>
            <w:shd w:val="clear" w:color="auto" w:fill="auto"/>
            <w:noWrap/>
            <w:vAlign w:val="bottom"/>
            <w:hideMark/>
          </w:tcPr>
          <w:p w14:paraId="59614CF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10</w:t>
            </w:r>
          </w:p>
        </w:tc>
        <w:tc>
          <w:tcPr>
            <w:tcW w:w="960" w:type="dxa"/>
            <w:shd w:val="clear" w:color="auto" w:fill="auto"/>
            <w:noWrap/>
            <w:vAlign w:val="bottom"/>
            <w:hideMark/>
          </w:tcPr>
          <w:p w14:paraId="04D3606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62.92</w:t>
            </w:r>
          </w:p>
        </w:tc>
        <w:tc>
          <w:tcPr>
            <w:tcW w:w="1315" w:type="dxa"/>
            <w:shd w:val="clear" w:color="auto" w:fill="auto"/>
            <w:noWrap/>
            <w:vAlign w:val="bottom"/>
            <w:hideMark/>
          </w:tcPr>
          <w:p w14:paraId="3C26F942"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-18.81</w:t>
            </w:r>
          </w:p>
        </w:tc>
        <w:tc>
          <w:tcPr>
            <w:tcW w:w="6040" w:type="dxa"/>
            <w:shd w:val="clear" w:color="auto" w:fill="auto"/>
            <w:noWrap/>
            <w:vAlign w:val="bottom"/>
            <w:hideMark/>
          </w:tcPr>
          <w:p w14:paraId="3E3533A4"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SE wind</w:t>
            </w:r>
          </w:p>
        </w:tc>
      </w:tr>
      <w:tr w:rsidR="0033179C" w:rsidRPr="0033179C" w14:paraId="34CDD02C" w14:textId="77777777" w:rsidTr="0008650F">
        <w:trPr>
          <w:trHeight w:val="288"/>
        </w:trPr>
        <w:tc>
          <w:tcPr>
            <w:tcW w:w="960" w:type="dxa"/>
            <w:shd w:val="clear" w:color="auto" w:fill="auto"/>
            <w:noWrap/>
            <w:vAlign w:val="bottom"/>
            <w:hideMark/>
          </w:tcPr>
          <w:p w14:paraId="30134CC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w:t>
            </w:r>
          </w:p>
        </w:tc>
        <w:tc>
          <w:tcPr>
            <w:tcW w:w="960" w:type="dxa"/>
            <w:shd w:val="clear" w:color="auto" w:fill="auto"/>
            <w:noWrap/>
            <w:vAlign w:val="bottom"/>
            <w:hideMark/>
          </w:tcPr>
          <w:p w14:paraId="6F74F3E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61.83</w:t>
            </w:r>
          </w:p>
        </w:tc>
        <w:tc>
          <w:tcPr>
            <w:tcW w:w="1315" w:type="dxa"/>
            <w:shd w:val="clear" w:color="auto" w:fill="auto"/>
            <w:noWrap/>
            <w:vAlign w:val="bottom"/>
            <w:hideMark/>
          </w:tcPr>
          <w:p w14:paraId="74BE2362"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-19.9</w:t>
            </w:r>
          </w:p>
        </w:tc>
        <w:tc>
          <w:tcPr>
            <w:tcW w:w="6040" w:type="dxa"/>
            <w:shd w:val="clear" w:color="auto" w:fill="auto"/>
            <w:noWrap/>
            <w:vAlign w:val="bottom"/>
            <w:hideMark/>
          </w:tcPr>
          <w:p w14:paraId="3D605C9D" w14:textId="4321F276"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w:t>
            </w:r>
            <w:ins w:id="1409" w:author="Jon.Richar" w:date="2022-09-27T14:25:00Z">
              <w:r w:rsidR="00543CD5">
                <w:rPr>
                  <w:rFonts w:ascii="Calibri" w:eastAsia="Times New Roman" w:hAnsi="Calibri" w:cs="Calibri"/>
                  <w:color w:val="000000"/>
                </w:rPr>
                <w:t xml:space="preserve"> </w:t>
              </w:r>
            </w:ins>
            <w:r w:rsidRPr="0033179C">
              <w:rPr>
                <w:rFonts w:ascii="Calibri" w:eastAsia="Times New Roman" w:hAnsi="Calibri" w:cs="Calibri"/>
                <w:color w:val="000000"/>
              </w:rPr>
              <w:t>flathead sole TBM</w:t>
            </w:r>
          </w:p>
        </w:tc>
      </w:tr>
      <w:tr w:rsidR="0033179C" w:rsidRPr="0033179C" w14:paraId="742AA043" w14:textId="77777777" w:rsidTr="0008650F">
        <w:trPr>
          <w:trHeight w:val="288"/>
        </w:trPr>
        <w:tc>
          <w:tcPr>
            <w:tcW w:w="960" w:type="dxa"/>
            <w:shd w:val="clear" w:color="auto" w:fill="auto"/>
            <w:noWrap/>
            <w:vAlign w:val="bottom"/>
            <w:hideMark/>
          </w:tcPr>
          <w:p w14:paraId="56B7F95B"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12</w:t>
            </w:r>
          </w:p>
        </w:tc>
        <w:tc>
          <w:tcPr>
            <w:tcW w:w="960" w:type="dxa"/>
            <w:shd w:val="clear" w:color="auto" w:fill="auto"/>
            <w:noWrap/>
            <w:vAlign w:val="bottom"/>
            <w:hideMark/>
          </w:tcPr>
          <w:p w14:paraId="6AE5FBF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61.29</w:t>
            </w:r>
          </w:p>
        </w:tc>
        <w:tc>
          <w:tcPr>
            <w:tcW w:w="1315" w:type="dxa"/>
            <w:shd w:val="clear" w:color="auto" w:fill="auto"/>
            <w:noWrap/>
            <w:vAlign w:val="bottom"/>
            <w:hideMark/>
          </w:tcPr>
          <w:p w14:paraId="13FF04E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-20.44</w:t>
            </w:r>
          </w:p>
        </w:tc>
        <w:tc>
          <w:tcPr>
            <w:tcW w:w="6040" w:type="dxa"/>
            <w:shd w:val="clear" w:color="auto" w:fill="auto"/>
            <w:noWrap/>
            <w:vAlign w:val="bottom"/>
            <w:hideMark/>
          </w:tcPr>
          <w:p w14:paraId="396BB5CF"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NBT 3-yr rolling average</w:t>
            </w:r>
          </w:p>
        </w:tc>
      </w:tr>
      <w:tr w:rsidR="0033179C" w:rsidRPr="0033179C" w14:paraId="63A48F2F" w14:textId="77777777" w:rsidTr="0008650F">
        <w:trPr>
          <w:trHeight w:val="288"/>
        </w:trPr>
        <w:tc>
          <w:tcPr>
            <w:tcW w:w="960" w:type="dxa"/>
            <w:shd w:val="clear" w:color="auto" w:fill="auto"/>
            <w:noWrap/>
            <w:vAlign w:val="bottom"/>
            <w:hideMark/>
          </w:tcPr>
          <w:p w14:paraId="225310EB"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w:t>
            </w:r>
          </w:p>
        </w:tc>
        <w:tc>
          <w:tcPr>
            <w:tcW w:w="960" w:type="dxa"/>
            <w:shd w:val="clear" w:color="auto" w:fill="auto"/>
            <w:noWrap/>
            <w:vAlign w:val="bottom"/>
            <w:hideMark/>
          </w:tcPr>
          <w:p w14:paraId="67BCD478"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60.93</w:t>
            </w:r>
          </w:p>
        </w:tc>
        <w:tc>
          <w:tcPr>
            <w:tcW w:w="1315" w:type="dxa"/>
            <w:shd w:val="clear" w:color="auto" w:fill="auto"/>
            <w:noWrap/>
            <w:vAlign w:val="bottom"/>
            <w:hideMark/>
          </w:tcPr>
          <w:p w14:paraId="522FFC4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-20.8</w:t>
            </w:r>
          </w:p>
        </w:tc>
        <w:tc>
          <w:tcPr>
            <w:tcW w:w="6040" w:type="dxa"/>
            <w:shd w:val="clear" w:color="auto" w:fill="auto"/>
            <w:noWrap/>
            <w:vAlign w:val="bottom"/>
            <w:hideMark/>
          </w:tcPr>
          <w:p w14:paraId="15EDECDD"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(1983 and later) flathead sole TBM</w:t>
            </w:r>
          </w:p>
        </w:tc>
      </w:tr>
      <w:tr w:rsidR="0033179C" w:rsidRPr="0033179C" w14:paraId="31EF5DC1" w14:textId="77777777" w:rsidTr="0008650F">
        <w:trPr>
          <w:trHeight w:val="288"/>
        </w:trPr>
        <w:tc>
          <w:tcPr>
            <w:tcW w:w="960" w:type="dxa"/>
            <w:shd w:val="clear" w:color="auto" w:fill="auto"/>
            <w:noWrap/>
            <w:vAlign w:val="bottom"/>
            <w:hideMark/>
          </w:tcPr>
          <w:p w14:paraId="3B15E10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13</w:t>
            </w:r>
          </w:p>
        </w:tc>
        <w:tc>
          <w:tcPr>
            <w:tcW w:w="960" w:type="dxa"/>
            <w:shd w:val="clear" w:color="auto" w:fill="auto"/>
            <w:noWrap/>
            <w:vAlign w:val="bottom"/>
            <w:hideMark/>
          </w:tcPr>
          <w:p w14:paraId="5167ADE7"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60.57</w:t>
            </w:r>
          </w:p>
        </w:tc>
        <w:tc>
          <w:tcPr>
            <w:tcW w:w="1315" w:type="dxa"/>
            <w:shd w:val="clear" w:color="auto" w:fill="auto"/>
            <w:noWrap/>
            <w:vAlign w:val="bottom"/>
            <w:hideMark/>
          </w:tcPr>
          <w:p w14:paraId="11874C4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-21.16</w:t>
            </w:r>
          </w:p>
        </w:tc>
        <w:tc>
          <w:tcPr>
            <w:tcW w:w="6040" w:type="dxa"/>
            <w:shd w:val="clear" w:color="auto" w:fill="auto"/>
            <w:noWrap/>
            <w:vAlign w:val="bottom"/>
            <w:hideMark/>
          </w:tcPr>
          <w:p w14:paraId="0E857BE9" w14:textId="7A0B864E" w:rsidR="0033179C" w:rsidRPr="0033179C" w:rsidRDefault="0033179C" w:rsidP="00655846">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SST M</w:t>
            </w:r>
            <w:r w:rsidR="00D86057">
              <w:rPr>
                <w:rFonts w:ascii="Calibri" w:eastAsia="Times New Roman" w:hAnsi="Calibri" w:cs="Calibri"/>
                <w:color w:val="000000"/>
              </w:rPr>
              <w:t>ay-July</w:t>
            </w:r>
          </w:p>
        </w:tc>
      </w:tr>
      <w:tr w:rsidR="0033179C" w:rsidRPr="0033179C" w14:paraId="674EE3AC" w14:textId="77777777" w:rsidTr="0008650F">
        <w:trPr>
          <w:trHeight w:val="288"/>
        </w:trPr>
        <w:tc>
          <w:tcPr>
            <w:tcW w:w="960" w:type="dxa"/>
            <w:shd w:val="clear" w:color="auto" w:fill="auto"/>
            <w:noWrap/>
            <w:vAlign w:val="bottom"/>
            <w:hideMark/>
          </w:tcPr>
          <w:p w14:paraId="46EC933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w:t>
            </w:r>
          </w:p>
        </w:tc>
        <w:tc>
          <w:tcPr>
            <w:tcW w:w="960" w:type="dxa"/>
            <w:shd w:val="clear" w:color="auto" w:fill="auto"/>
            <w:noWrap/>
            <w:vAlign w:val="bottom"/>
            <w:hideMark/>
          </w:tcPr>
          <w:p w14:paraId="7CD8D0F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55.64</w:t>
            </w:r>
          </w:p>
        </w:tc>
        <w:tc>
          <w:tcPr>
            <w:tcW w:w="1315" w:type="dxa"/>
            <w:shd w:val="clear" w:color="auto" w:fill="auto"/>
            <w:noWrap/>
            <w:vAlign w:val="bottom"/>
            <w:hideMark/>
          </w:tcPr>
          <w:p w14:paraId="24D4823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-26.09</w:t>
            </w:r>
          </w:p>
        </w:tc>
        <w:tc>
          <w:tcPr>
            <w:tcW w:w="6040" w:type="dxa"/>
            <w:shd w:val="clear" w:color="auto" w:fill="auto"/>
            <w:noWrap/>
            <w:vAlign w:val="bottom"/>
            <w:hideMark/>
          </w:tcPr>
          <w:p w14:paraId="07948214"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PDO 3-yr rolling average</w:t>
            </w:r>
          </w:p>
        </w:tc>
      </w:tr>
    </w:tbl>
    <w:p w14:paraId="575A2080" w14:textId="77777777" w:rsidR="0033179C" w:rsidRDefault="0033179C" w:rsidP="0037113C">
      <w:pPr>
        <w:spacing w:line="480" w:lineRule="auto"/>
        <w:rPr>
          <w:rFonts w:ascii="Times New Roman" w:hAnsi="Times New Roman" w:cs="Times New Roman"/>
          <w:sz w:val="24"/>
          <w:szCs w:val="24"/>
        </w:rPr>
      </w:pPr>
    </w:p>
    <w:p w14:paraId="5CC0A848" w14:textId="3E1710D3" w:rsidR="00971464" w:rsidRDefault="008968AC" w:rsidP="0037113C">
      <w:pPr>
        <w:spacing w:line="480" w:lineRule="auto"/>
        <w:rPr>
          <w:ins w:id="1410" w:author="Jon.Richar" w:date="2022-12-12T16:52:00Z"/>
          <w:rFonts w:ascii="Times New Roman" w:hAnsi="Times New Roman" w:cs="Times New Roman"/>
          <w:sz w:val="24"/>
          <w:szCs w:val="24"/>
        </w:rPr>
      </w:pPr>
      <w:r>
        <w:rPr>
          <w:rFonts w:ascii="Times New Roman" w:hAnsi="Times New Roman" w:cs="Times New Roman"/>
          <w:sz w:val="24"/>
          <w:szCs w:val="24"/>
        </w:rPr>
        <w:t xml:space="preserve">Table </w:t>
      </w:r>
      <w:ins w:id="1411" w:author="Jon.Richar" w:date="2022-12-13T12:00:00Z">
        <w:r w:rsidR="004A3F46">
          <w:rPr>
            <w:rFonts w:ascii="Times New Roman" w:hAnsi="Times New Roman" w:cs="Times New Roman"/>
            <w:sz w:val="24"/>
            <w:szCs w:val="24"/>
          </w:rPr>
          <w:t>6</w:t>
        </w:r>
      </w:ins>
      <w:del w:id="1412" w:author="Jon.Richar" w:date="2022-12-13T12:00:00Z">
        <w:r w:rsidR="00ED6F53" w:rsidDel="004A3F46">
          <w:rPr>
            <w:rFonts w:ascii="Times New Roman" w:hAnsi="Times New Roman" w:cs="Times New Roman"/>
            <w:sz w:val="24"/>
            <w:szCs w:val="24"/>
          </w:rPr>
          <w:delText>4</w:delText>
        </w:r>
      </w:del>
      <w:r>
        <w:rPr>
          <w:rFonts w:ascii="Times New Roman" w:hAnsi="Times New Roman" w:cs="Times New Roman"/>
          <w:sz w:val="24"/>
          <w:szCs w:val="24"/>
        </w:rPr>
        <w:t>. Mo</w:t>
      </w:r>
      <w:del w:id="1413" w:author="Jon.Richar" w:date="2022-12-13T12:00:00Z">
        <w:r w:rsidDel="004A3F46">
          <w:rPr>
            <w:rFonts w:ascii="Times New Roman" w:hAnsi="Times New Roman" w:cs="Times New Roman"/>
            <w:sz w:val="24"/>
            <w:szCs w:val="24"/>
          </w:rPr>
          <w:delText>d</w:delText>
        </w:r>
      </w:del>
      <w:r>
        <w:rPr>
          <w:rFonts w:ascii="Times New Roman" w:hAnsi="Times New Roman" w:cs="Times New Roman"/>
          <w:sz w:val="24"/>
          <w:szCs w:val="24"/>
        </w:rPr>
        <w:t xml:space="preserve">el output for </w:t>
      </w:r>
      <w:ins w:id="1414" w:author="Jon.Richar" w:date="2022-12-09T14:01:00Z">
        <w:r w:rsidR="00756E2D">
          <w:rPr>
            <w:rFonts w:ascii="Times New Roman" w:hAnsi="Times New Roman" w:cs="Times New Roman"/>
            <w:sz w:val="24"/>
            <w:szCs w:val="24"/>
          </w:rPr>
          <w:t xml:space="preserve">full time series </w:t>
        </w:r>
      </w:ins>
      <w:r>
        <w:rPr>
          <w:rFonts w:ascii="Times New Roman" w:hAnsi="Times New Roman" w:cs="Times New Roman"/>
          <w:sz w:val="24"/>
          <w:szCs w:val="24"/>
        </w:rPr>
        <w:t>GAM models.</w:t>
      </w:r>
      <w:r w:rsidR="00180A4D">
        <w:rPr>
          <w:rFonts w:ascii="Times New Roman" w:hAnsi="Times New Roman" w:cs="Times New Roman"/>
          <w:sz w:val="24"/>
          <w:szCs w:val="24"/>
        </w:rPr>
        <w:t xml:space="preserve"> </w:t>
      </w:r>
      <w:r>
        <w:rPr>
          <w:rFonts w:ascii="Times New Roman" w:hAnsi="Times New Roman" w:cs="Times New Roman"/>
          <w:sz w:val="24"/>
          <w:szCs w:val="24"/>
        </w:rPr>
        <w:t xml:space="preserve">CB = Bairdi, CO = opilio, </w:t>
      </w:r>
      <w:r w:rsidR="00D86057">
        <w:rPr>
          <w:rFonts w:ascii="Times New Roman" w:hAnsi="Times New Roman" w:cs="Times New Roman"/>
          <w:sz w:val="24"/>
          <w:szCs w:val="24"/>
        </w:rPr>
        <w:t>TBM = total biomass, NBT = near bottom temperature, SST = sea surface temperature.</w:t>
      </w:r>
      <w:r w:rsidR="00BC1346">
        <w:rPr>
          <w:rFonts w:ascii="Times New Roman" w:hAnsi="Times New Roman" w:cs="Times New Roman"/>
          <w:sz w:val="24"/>
          <w:szCs w:val="24"/>
        </w:rPr>
        <w:t xml:space="preserve"> For model #1</w:t>
      </w:r>
      <w:r w:rsidR="00D86057">
        <w:rPr>
          <w:rFonts w:ascii="Times New Roman" w:hAnsi="Times New Roman" w:cs="Times New Roman"/>
          <w:sz w:val="24"/>
          <w:szCs w:val="24"/>
        </w:rPr>
        <w:t>4</w:t>
      </w:r>
      <w:r w:rsidR="00BC1346">
        <w:rPr>
          <w:rFonts w:ascii="Times New Roman" w:hAnsi="Times New Roman" w:cs="Times New Roman"/>
          <w:sz w:val="24"/>
          <w:szCs w:val="24"/>
        </w:rPr>
        <w:t>, FHS TBM was incorporated as a linear variable.</w:t>
      </w:r>
      <w:ins w:id="1415" w:author="Jon.Richar" w:date="2022-09-27T14:25:00Z">
        <w:r w:rsidR="00543CD5">
          <w:rPr>
            <w:rFonts w:ascii="Times New Roman" w:hAnsi="Times New Roman" w:cs="Times New Roman"/>
            <w:sz w:val="24"/>
            <w:szCs w:val="24"/>
          </w:rPr>
          <w:t xml:space="preserve"> Delta AICc for each model is determined relative to </w:t>
        </w:r>
      </w:ins>
      <w:ins w:id="1416" w:author="Jon.Richar" w:date="2022-09-27T14:26:00Z">
        <w:r w:rsidR="00543CD5">
          <w:rPr>
            <w:rFonts w:ascii="Times New Roman" w:hAnsi="Times New Roman" w:cs="Times New Roman"/>
            <w:sz w:val="24"/>
            <w:szCs w:val="24"/>
          </w:rPr>
          <w:t>the baseline model (</w:t>
        </w:r>
      </w:ins>
      <w:ins w:id="1417" w:author="Jon.Richar" w:date="2022-09-27T14:25:00Z">
        <w:r w:rsidR="00543CD5">
          <w:rPr>
            <w:rFonts w:ascii="Times New Roman" w:hAnsi="Times New Roman" w:cs="Times New Roman"/>
            <w:sz w:val="24"/>
            <w:szCs w:val="24"/>
          </w:rPr>
          <w:t>Model 1</w:t>
        </w:r>
      </w:ins>
      <w:ins w:id="1418" w:author="Jon.Richar" w:date="2022-09-27T14:26:00Z">
        <w:r w:rsidR="00543CD5">
          <w:rPr>
            <w:rFonts w:ascii="Times New Roman" w:hAnsi="Times New Roman" w:cs="Times New Roman"/>
            <w:sz w:val="24"/>
            <w:szCs w:val="24"/>
          </w:rPr>
          <w:t>).</w:t>
        </w:r>
      </w:ins>
    </w:p>
    <w:p w14:paraId="3009629C" w14:textId="77777777" w:rsidR="00971464" w:rsidRDefault="00971464" w:rsidP="00971464">
      <w:pPr>
        <w:spacing w:line="480" w:lineRule="auto"/>
        <w:rPr>
          <w:ins w:id="1419" w:author="Jon.Richar" w:date="2022-12-12T16:53:00Z"/>
          <w:rFonts w:ascii="Times New Roman" w:hAnsi="Times New Roman" w:cs="Times New Roman"/>
          <w:sz w:val="24"/>
          <w:szCs w:val="24"/>
        </w:rPr>
      </w:pPr>
      <w:ins w:id="1420" w:author="Jon.Richar" w:date="2022-12-12T16:52:00Z">
        <w:r>
          <w:rPr>
            <w:rFonts w:ascii="Times New Roman" w:hAnsi="Times New Roman" w:cs="Times New Roman"/>
            <w:sz w:val="24"/>
            <w:szCs w:val="24"/>
          </w:rPr>
          <w:br w:type="column"/>
        </w:r>
      </w:ins>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222"/>
        <w:gridCol w:w="6739"/>
        <w:tblGridChange w:id="1421">
          <w:tblGrid>
            <w:gridCol w:w="5"/>
            <w:gridCol w:w="955"/>
            <w:gridCol w:w="5"/>
            <w:gridCol w:w="1048"/>
            <w:gridCol w:w="5"/>
            <w:gridCol w:w="1048"/>
            <w:gridCol w:w="174"/>
            <w:gridCol w:w="4829"/>
            <w:gridCol w:w="1910"/>
          </w:tblGrid>
        </w:tblGridChange>
      </w:tblGrid>
      <w:tr w:rsidR="00971464" w:rsidRPr="00971464" w14:paraId="64720900" w14:textId="77777777" w:rsidTr="00971464">
        <w:trPr>
          <w:trHeight w:val="288"/>
          <w:ins w:id="1422" w:author="Jon.Richar" w:date="2022-12-12T16:53:00Z"/>
        </w:trPr>
        <w:tc>
          <w:tcPr>
            <w:tcW w:w="960" w:type="dxa"/>
            <w:shd w:val="clear" w:color="auto" w:fill="auto"/>
            <w:noWrap/>
            <w:vAlign w:val="bottom"/>
            <w:hideMark/>
          </w:tcPr>
          <w:p w14:paraId="7318D974" w14:textId="77777777" w:rsidR="00971464" w:rsidRPr="00971464" w:rsidRDefault="00971464" w:rsidP="00971464">
            <w:pPr>
              <w:spacing w:after="0" w:line="240" w:lineRule="auto"/>
              <w:rPr>
                <w:ins w:id="1423" w:author="Jon.Richar" w:date="2022-12-12T16:53:00Z"/>
                <w:rFonts w:ascii="Calibri" w:eastAsia="Times New Roman" w:hAnsi="Calibri" w:cs="Calibri"/>
                <w:color w:val="000000"/>
              </w:rPr>
            </w:pPr>
            <w:ins w:id="1424" w:author="Jon.Richar" w:date="2022-12-12T16:53:00Z">
              <w:r w:rsidRPr="00971464">
                <w:rPr>
                  <w:rFonts w:ascii="Calibri" w:eastAsia="Times New Roman" w:hAnsi="Calibri" w:cs="Calibri"/>
                  <w:color w:val="000000"/>
                </w:rPr>
                <w:t>Model</w:t>
              </w:r>
            </w:ins>
          </w:p>
        </w:tc>
        <w:tc>
          <w:tcPr>
            <w:tcW w:w="1053" w:type="dxa"/>
            <w:shd w:val="clear" w:color="auto" w:fill="auto"/>
            <w:noWrap/>
            <w:vAlign w:val="bottom"/>
            <w:hideMark/>
          </w:tcPr>
          <w:p w14:paraId="1B5B2EBB" w14:textId="77777777" w:rsidR="00971464" w:rsidRPr="00971464" w:rsidRDefault="00971464" w:rsidP="00971464">
            <w:pPr>
              <w:spacing w:after="0" w:line="240" w:lineRule="auto"/>
              <w:rPr>
                <w:ins w:id="1425" w:author="Jon.Richar" w:date="2022-12-12T16:53:00Z"/>
                <w:rFonts w:ascii="Calibri" w:eastAsia="Times New Roman" w:hAnsi="Calibri" w:cs="Calibri"/>
                <w:color w:val="000000"/>
              </w:rPr>
            </w:pPr>
            <w:ins w:id="1426" w:author="Jon.Richar" w:date="2022-12-12T16:53:00Z">
              <w:r w:rsidRPr="00971464">
                <w:rPr>
                  <w:rFonts w:ascii="Calibri" w:eastAsia="Times New Roman" w:hAnsi="Calibri" w:cs="Calibri"/>
                  <w:color w:val="000000"/>
                </w:rPr>
                <w:t>AICc</w:t>
              </w:r>
            </w:ins>
          </w:p>
        </w:tc>
        <w:tc>
          <w:tcPr>
            <w:tcW w:w="1222" w:type="dxa"/>
            <w:shd w:val="clear" w:color="auto" w:fill="auto"/>
            <w:noWrap/>
            <w:vAlign w:val="bottom"/>
            <w:hideMark/>
          </w:tcPr>
          <w:p w14:paraId="141C6B84" w14:textId="77777777" w:rsidR="00971464" w:rsidRPr="00971464" w:rsidRDefault="00971464" w:rsidP="00971464">
            <w:pPr>
              <w:spacing w:after="0" w:line="240" w:lineRule="auto"/>
              <w:rPr>
                <w:ins w:id="1427" w:author="Jon.Richar" w:date="2022-12-12T16:53:00Z"/>
                <w:rFonts w:ascii="Calibri" w:eastAsia="Times New Roman" w:hAnsi="Calibri" w:cs="Calibri"/>
                <w:color w:val="000000"/>
              </w:rPr>
            </w:pPr>
            <w:ins w:id="1428" w:author="Jon.Richar" w:date="2022-12-12T16:53:00Z">
              <w:r w:rsidRPr="00971464">
                <w:rPr>
                  <w:rFonts w:ascii="Calibri" w:eastAsia="Times New Roman" w:hAnsi="Calibri" w:cs="Calibri"/>
                  <w:color w:val="000000"/>
                </w:rPr>
                <w:t>Delta AICc</w:t>
              </w:r>
            </w:ins>
          </w:p>
        </w:tc>
        <w:tc>
          <w:tcPr>
            <w:tcW w:w="6739" w:type="dxa"/>
            <w:shd w:val="clear" w:color="auto" w:fill="auto"/>
            <w:noWrap/>
            <w:vAlign w:val="bottom"/>
            <w:hideMark/>
          </w:tcPr>
          <w:p w14:paraId="2155678B" w14:textId="77777777" w:rsidR="00971464" w:rsidRPr="00971464" w:rsidRDefault="00971464" w:rsidP="00971464">
            <w:pPr>
              <w:spacing w:after="0" w:line="240" w:lineRule="auto"/>
              <w:rPr>
                <w:ins w:id="1429" w:author="Jon.Richar" w:date="2022-12-12T16:53:00Z"/>
                <w:rFonts w:ascii="Calibri" w:eastAsia="Times New Roman" w:hAnsi="Calibri" w:cs="Calibri"/>
                <w:color w:val="000000"/>
              </w:rPr>
            </w:pPr>
            <w:ins w:id="1430" w:author="Jon.Richar" w:date="2022-12-12T16:53:00Z">
              <w:r w:rsidRPr="00971464">
                <w:rPr>
                  <w:rFonts w:ascii="Calibri" w:eastAsia="Times New Roman" w:hAnsi="Calibri" w:cs="Calibri"/>
                  <w:color w:val="000000"/>
                </w:rPr>
                <w:t>Model variables</w:t>
              </w:r>
            </w:ins>
          </w:p>
        </w:tc>
      </w:tr>
      <w:tr w:rsidR="00971464" w:rsidRPr="00971464" w14:paraId="0CF79805"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31" w:author="Jon.Richar" w:date="2022-12-12T16:54:00Z">
            <w:tblPrEx>
              <w:tblW w:w="7983" w:type="dxa"/>
            </w:tblPrEx>
          </w:tblPrExChange>
        </w:tblPrEx>
        <w:trPr>
          <w:trHeight w:val="288"/>
          <w:ins w:id="1432" w:author="Jon.Richar" w:date="2022-12-12T16:53:00Z"/>
          <w:trPrChange w:id="1433" w:author="Jon.Richar" w:date="2022-12-12T16:54:00Z">
            <w:trPr>
              <w:gridAfter w:val="0"/>
              <w:trHeight w:val="288"/>
            </w:trPr>
          </w:trPrChange>
        </w:trPr>
        <w:tc>
          <w:tcPr>
            <w:tcW w:w="960" w:type="dxa"/>
            <w:shd w:val="clear" w:color="auto" w:fill="auto"/>
            <w:noWrap/>
            <w:vAlign w:val="bottom"/>
            <w:hideMark/>
            <w:tcPrChange w:id="1434" w:author="Jon.Richar" w:date="2022-12-12T16:54:00Z">
              <w:tcPr>
                <w:tcW w:w="960" w:type="dxa"/>
                <w:gridSpan w:val="2"/>
                <w:tcBorders>
                  <w:top w:val="nil"/>
                  <w:left w:val="nil"/>
                  <w:bottom w:val="nil"/>
                  <w:right w:val="nil"/>
                </w:tcBorders>
                <w:shd w:val="clear" w:color="auto" w:fill="auto"/>
                <w:noWrap/>
                <w:vAlign w:val="bottom"/>
                <w:hideMark/>
              </w:tcPr>
            </w:tcPrChange>
          </w:tcPr>
          <w:p w14:paraId="05D0261C" w14:textId="77777777" w:rsidR="00971464" w:rsidRPr="00971464" w:rsidRDefault="00971464" w:rsidP="00971464">
            <w:pPr>
              <w:spacing w:after="0" w:line="240" w:lineRule="auto"/>
              <w:jc w:val="right"/>
              <w:rPr>
                <w:ins w:id="1435" w:author="Jon.Richar" w:date="2022-12-12T16:53:00Z"/>
                <w:rFonts w:ascii="Calibri" w:eastAsia="Times New Roman" w:hAnsi="Calibri" w:cs="Calibri"/>
                <w:color w:val="000000"/>
              </w:rPr>
            </w:pPr>
            <w:ins w:id="1436" w:author="Jon.Richar" w:date="2022-12-12T16:53:00Z">
              <w:r w:rsidRPr="00971464">
                <w:rPr>
                  <w:rFonts w:ascii="Calibri" w:eastAsia="Times New Roman" w:hAnsi="Calibri" w:cs="Calibri"/>
                  <w:color w:val="000000"/>
                </w:rPr>
                <w:t>7</w:t>
              </w:r>
            </w:ins>
          </w:p>
        </w:tc>
        <w:tc>
          <w:tcPr>
            <w:tcW w:w="1053" w:type="dxa"/>
            <w:shd w:val="clear" w:color="auto" w:fill="auto"/>
            <w:noWrap/>
            <w:vAlign w:val="bottom"/>
            <w:hideMark/>
            <w:tcPrChange w:id="1437" w:author="Jon.Richar" w:date="2022-12-12T16:54:00Z">
              <w:tcPr>
                <w:tcW w:w="980" w:type="dxa"/>
                <w:gridSpan w:val="2"/>
                <w:tcBorders>
                  <w:top w:val="nil"/>
                  <w:left w:val="nil"/>
                  <w:bottom w:val="nil"/>
                  <w:right w:val="nil"/>
                </w:tcBorders>
                <w:shd w:val="clear" w:color="auto" w:fill="auto"/>
                <w:noWrap/>
                <w:vAlign w:val="bottom"/>
                <w:hideMark/>
              </w:tcPr>
            </w:tcPrChange>
          </w:tcPr>
          <w:p w14:paraId="1D52C33C" w14:textId="77777777" w:rsidR="00971464" w:rsidRPr="00971464" w:rsidRDefault="00971464" w:rsidP="00971464">
            <w:pPr>
              <w:spacing w:after="0" w:line="240" w:lineRule="auto"/>
              <w:jc w:val="right"/>
              <w:rPr>
                <w:ins w:id="1438" w:author="Jon.Richar" w:date="2022-12-12T16:53:00Z"/>
                <w:rFonts w:ascii="Calibri" w:eastAsia="Times New Roman" w:hAnsi="Calibri" w:cs="Calibri"/>
                <w:color w:val="000000"/>
              </w:rPr>
            </w:pPr>
            <w:ins w:id="1439" w:author="Jon.Richar" w:date="2022-12-12T16:53:00Z">
              <w:r w:rsidRPr="00971464">
                <w:rPr>
                  <w:rFonts w:ascii="Calibri" w:eastAsia="Times New Roman" w:hAnsi="Calibri" w:cs="Calibri"/>
                  <w:color w:val="000000"/>
                </w:rPr>
                <w:t>28.84667</w:t>
              </w:r>
            </w:ins>
          </w:p>
        </w:tc>
        <w:tc>
          <w:tcPr>
            <w:tcW w:w="1222" w:type="dxa"/>
            <w:shd w:val="clear" w:color="auto" w:fill="auto"/>
            <w:noWrap/>
            <w:vAlign w:val="bottom"/>
            <w:hideMark/>
            <w:tcPrChange w:id="1440" w:author="Jon.Richar" w:date="2022-12-12T16:54:00Z">
              <w:tcPr>
                <w:tcW w:w="1040" w:type="dxa"/>
                <w:gridSpan w:val="2"/>
                <w:tcBorders>
                  <w:top w:val="nil"/>
                  <w:left w:val="nil"/>
                  <w:bottom w:val="nil"/>
                  <w:right w:val="nil"/>
                </w:tcBorders>
                <w:shd w:val="clear" w:color="auto" w:fill="auto"/>
                <w:noWrap/>
                <w:vAlign w:val="bottom"/>
                <w:hideMark/>
              </w:tcPr>
            </w:tcPrChange>
          </w:tcPr>
          <w:p w14:paraId="0B189E15" w14:textId="77777777" w:rsidR="00971464" w:rsidRPr="00971464" w:rsidRDefault="00971464" w:rsidP="00971464">
            <w:pPr>
              <w:spacing w:after="0" w:line="240" w:lineRule="auto"/>
              <w:jc w:val="right"/>
              <w:rPr>
                <w:ins w:id="1441" w:author="Jon.Richar" w:date="2022-12-12T16:53:00Z"/>
                <w:rFonts w:ascii="Calibri" w:eastAsia="Times New Roman" w:hAnsi="Calibri" w:cs="Calibri"/>
                <w:color w:val="000000"/>
              </w:rPr>
            </w:pPr>
            <w:ins w:id="1442" w:author="Jon.Richar" w:date="2022-12-12T16:53:00Z">
              <w:r w:rsidRPr="00971464">
                <w:rPr>
                  <w:rFonts w:ascii="Calibri" w:eastAsia="Times New Roman" w:hAnsi="Calibri" w:cs="Calibri"/>
                  <w:color w:val="000000"/>
                </w:rPr>
                <w:t>-15.54493</w:t>
              </w:r>
            </w:ins>
          </w:p>
        </w:tc>
        <w:tc>
          <w:tcPr>
            <w:tcW w:w="6739" w:type="dxa"/>
            <w:shd w:val="clear" w:color="auto" w:fill="auto"/>
            <w:noWrap/>
            <w:vAlign w:val="bottom"/>
            <w:hideMark/>
            <w:tcPrChange w:id="1443" w:author="Jon.Richar" w:date="2022-12-12T16:54:00Z">
              <w:tcPr>
                <w:tcW w:w="5003" w:type="dxa"/>
                <w:gridSpan w:val="2"/>
                <w:tcBorders>
                  <w:top w:val="nil"/>
                  <w:left w:val="nil"/>
                  <w:bottom w:val="nil"/>
                  <w:right w:val="nil"/>
                </w:tcBorders>
                <w:shd w:val="clear" w:color="auto" w:fill="auto"/>
                <w:noWrap/>
                <w:vAlign w:val="bottom"/>
                <w:hideMark/>
              </w:tcPr>
            </w:tcPrChange>
          </w:tcPr>
          <w:p w14:paraId="4A753178" w14:textId="77777777" w:rsidR="00971464" w:rsidRPr="00971464" w:rsidRDefault="00971464" w:rsidP="00971464">
            <w:pPr>
              <w:spacing w:after="0" w:line="240" w:lineRule="auto"/>
              <w:rPr>
                <w:ins w:id="1444" w:author="Jon.Richar" w:date="2022-12-12T16:53:00Z"/>
                <w:rFonts w:ascii="Calibri" w:eastAsia="Times New Roman" w:hAnsi="Calibri" w:cs="Calibri"/>
                <w:color w:val="000000"/>
              </w:rPr>
            </w:pPr>
            <w:ins w:id="1445" w:author="Jon.Richar" w:date="2022-12-12T16:53:00Z">
              <w:r w:rsidRPr="00971464">
                <w:rPr>
                  <w:rFonts w:ascii="Calibri" w:eastAsia="Times New Roman" w:hAnsi="Calibri" w:cs="Calibri"/>
                  <w:color w:val="000000"/>
                </w:rPr>
                <w:t>CB females, flathead sole TBM</w:t>
              </w:r>
            </w:ins>
          </w:p>
        </w:tc>
      </w:tr>
      <w:tr w:rsidR="00971464" w:rsidRPr="00971464" w14:paraId="00D285C6"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46" w:author="Jon.Richar" w:date="2022-12-12T16:54:00Z">
            <w:tblPrEx>
              <w:tblW w:w="7983" w:type="dxa"/>
            </w:tblPrEx>
          </w:tblPrExChange>
        </w:tblPrEx>
        <w:trPr>
          <w:trHeight w:val="288"/>
          <w:ins w:id="1447" w:author="Jon.Richar" w:date="2022-12-12T16:53:00Z"/>
          <w:trPrChange w:id="1448" w:author="Jon.Richar" w:date="2022-12-12T16:54:00Z">
            <w:trPr>
              <w:gridAfter w:val="0"/>
              <w:trHeight w:val="288"/>
            </w:trPr>
          </w:trPrChange>
        </w:trPr>
        <w:tc>
          <w:tcPr>
            <w:tcW w:w="960" w:type="dxa"/>
            <w:shd w:val="clear" w:color="auto" w:fill="auto"/>
            <w:noWrap/>
            <w:vAlign w:val="bottom"/>
            <w:hideMark/>
            <w:tcPrChange w:id="1449" w:author="Jon.Richar" w:date="2022-12-12T16:54:00Z">
              <w:tcPr>
                <w:tcW w:w="960" w:type="dxa"/>
                <w:gridSpan w:val="2"/>
                <w:tcBorders>
                  <w:top w:val="nil"/>
                  <w:left w:val="nil"/>
                  <w:bottom w:val="nil"/>
                  <w:right w:val="nil"/>
                </w:tcBorders>
                <w:shd w:val="clear" w:color="auto" w:fill="auto"/>
                <w:noWrap/>
                <w:vAlign w:val="bottom"/>
                <w:hideMark/>
              </w:tcPr>
            </w:tcPrChange>
          </w:tcPr>
          <w:p w14:paraId="118FBFFA" w14:textId="77777777" w:rsidR="00971464" w:rsidRPr="00971464" w:rsidRDefault="00971464" w:rsidP="00971464">
            <w:pPr>
              <w:spacing w:after="0" w:line="240" w:lineRule="auto"/>
              <w:jc w:val="right"/>
              <w:rPr>
                <w:ins w:id="1450" w:author="Jon.Richar" w:date="2022-12-12T16:53:00Z"/>
                <w:rFonts w:ascii="Calibri" w:eastAsia="Times New Roman" w:hAnsi="Calibri" w:cs="Calibri"/>
                <w:color w:val="000000"/>
              </w:rPr>
            </w:pPr>
            <w:ins w:id="1451" w:author="Jon.Richar" w:date="2022-12-12T16:53:00Z">
              <w:r w:rsidRPr="00971464">
                <w:rPr>
                  <w:rFonts w:ascii="Calibri" w:eastAsia="Times New Roman" w:hAnsi="Calibri" w:cs="Calibri"/>
                  <w:color w:val="000000"/>
                </w:rPr>
                <w:t>2</w:t>
              </w:r>
            </w:ins>
          </w:p>
        </w:tc>
        <w:tc>
          <w:tcPr>
            <w:tcW w:w="1053" w:type="dxa"/>
            <w:shd w:val="clear" w:color="auto" w:fill="auto"/>
            <w:noWrap/>
            <w:vAlign w:val="bottom"/>
            <w:hideMark/>
            <w:tcPrChange w:id="1452" w:author="Jon.Richar" w:date="2022-12-12T16:54:00Z">
              <w:tcPr>
                <w:tcW w:w="980" w:type="dxa"/>
                <w:gridSpan w:val="2"/>
                <w:tcBorders>
                  <w:top w:val="nil"/>
                  <w:left w:val="nil"/>
                  <w:bottom w:val="nil"/>
                  <w:right w:val="nil"/>
                </w:tcBorders>
                <w:shd w:val="clear" w:color="auto" w:fill="auto"/>
                <w:noWrap/>
                <w:vAlign w:val="bottom"/>
                <w:hideMark/>
              </w:tcPr>
            </w:tcPrChange>
          </w:tcPr>
          <w:p w14:paraId="52C48A39" w14:textId="77777777" w:rsidR="00971464" w:rsidRPr="00971464" w:rsidRDefault="00971464" w:rsidP="00971464">
            <w:pPr>
              <w:spacing w:after="0" w:line="240" w:lineRule="auto"/>
              <w:jc w:val="right"/>
              <w:rPr>
                <w:ins w:id="1453" w:author="Jon.Richar" w:date="2022-12-12T16:53:00Z"/>
                <w:rFonts w:ascii="Calibri" w:eastAsia="Times New Roman" w:hAnsi="Calibri" w:cs="Calibri"/>
                <w:color w:val="000000"/>
              </w:rPr>
            </w:pPr>
            <w:ins w:id="1454" w:author="Jon.Richar" w:date="2022-12-12T16:53:00Z">
              <w:r w:rsidRPr="00971464">
                <w:rPr>
                  <w:rFonts w:ascii="Calibri" w:eastAsia="Times New Roman" w:hAnsi="Calibri" w:cs="Calibri"/>
                  <w:color w:val="000000"/>
                </w:rPr>
                <w:t>29.84613</w:t>
              </w:r>
            </w:ins>
          </w:p>
        </w:tc>
        <w:tc>
          <w:tcPr>
            <w:tcW w:w="1222" w:type="dxa"/>
            <w:shd w:val="clear" w:color="auto" w:fill="auto"/>
            <w:noWrap/>
            <w:vAlign w:val="bottom"/>
            <w:hideMark/>
            <w:tcPrChange w:id="1455" w:author="Jon.Richar" w:date="2022-12-12T16:54:00Z">
              <w:tcPr>
                <w:tcW w:w="1040" w:type="dxa"/>
                <w:gridSpan w:val="2"/>
                <w:tcBorders>
                  <w:top w:val="nil"/>
                  <w:left w:val="nil"/>
                  <w:bottom w:val="nil"/>
                  <w:right w:val="nil"/>
                </w:tcBorders>
                <w:shd w:val="clear" w:color="auto" w:fill="auto"/>
                <w:noWrap/>
                <w:vAlign w:val="bottom"/>
                <w:hideMark/>
              </w:tcPr>
            </w:tcPrChange>
          </w:tcPr>
          <w:p w14:paraId="58F79395" w14:textId="77777777" w:rsidR="00971464" w:rsidRPr="00971464" w:rsidRDefault="00971464" w:rsidP="00971464">
            <w:pPr>
              <w:spacing w:after="0" w:line="240" w:lineRule="auto"/>
              <w:jc w:val="right"/>
              <w:rPr>
                <w:ins w:id="1456" w:author="Jon.Richar" w:date="2022-12-12T16:53:00Z"/>
                <w:rFonts w:ascii="Calibri" w:eastAsia="Times New Roman" w:hAnsi="Calibri" w:cs="Calibri"/>
                <w:color w:val="000000"/>
              </w:rPr>
            </w:pPr>
            <w:ins w:id="1457" w:author="Jon.Richar" w:date="2022-12-12T16:53:00Z">
              <w:r w:rsidRPr="00971464">
                <w:rPr>
                  <w:rFonts w:ascii="Calibri" w:eastAsia="Times New Roman" w:hAnsi="Calibri" w:cs="Calibri"/>
                  <w:color w:val="000000"/>
                </w:rPr>
                <w:t>-14.54547</w:t>
              </w:r>
            </w:ins>
          </w:p>
        </w:tc>
        <w:tc>
          <w:tcPr>
            <w:tcW w:w="6739" w:type="dxa"/>
            <w:shd w:val="clear" w:color="auto" w:fill="auto"/>
            <w:noWrap/>
            <w:vAlign w:val="bottom"/>
            <w:hideMark/>
            <w:tcPrChange w:id="1458" w:author="Jon.Richar" w:date="2022-12-12T16:54:00Z">
              <w:tcPr>
                <w:tcW w:w="5003" w:type="dxa"/>
                <w:gridSpan w:val="2"/>
                <w:tcBorders>
                  <w:top w:val="nil"/>
                  <w:left w:val="nil"/>
                  <w:bottom w:val="nil"/>
                  <w:right w:val="nil"/>
                </w:tcBorders>
                <w:shd w:val="clear" w:color="auto" w:fill="auto"/>
                <w:noWrap/>
                <w:vAlign w:val="bottom"/>
                <w:hideMark/>
              </w:tcPr>
            </w:tcPrChange>
          </w:tcPr>
          <w:p w14:paraId="2CE5A408" w14:textId="77777777" w:rsidR="00971464" w:rsidRPr="00971464" w:rsidRDefault="00971464" w:rsidP="00971464">
            <w:pPr>
              <w:spacing w:after="0" w:line="240" w:lineRule="auto"/>
              <w:rPr>
                <w:ins w:id="1459" w:author="Jon.Richar" w:date="2022-12-12T16:53:00Z"/>
                <w:rFonts w:ascii="Calibri" w:eastAsia="Times New Roman" w:hAnsi="Calibri" w:cs="Calibri"/>
                <w:color w:val="000000"/>
              </w:rPr>
            </w:pPr>
            <w:ins w:id="1460" w:author="Jon.Richar" w:date="2022-12-12T16:53:00Z">
              <w:r w:rsidRPr="00971464">
                <w:rPr>
                  <w:rFonts w:ascii="Calibri" w:eastAsia="Times New Roman" w:hAnsi="Calibri" w:cs="Calibri"/>
                  <w:color w:val="000000"/>
                </w:rPr>
                <w:t>CB females (shortened period)</w:t>
              </w:r>
            </w:ins>
          </w:p>
        </w:tc>
      </w:tr>
      <w:tr w:rsidR="00971464" w:rsidRPr="00971464" w14:paraId="5EA371C3"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61" w:author="Jon.Richar" w:date="2022-12-12T16:54:00Z">
            <w:tblPrEx>
              <w:tblW w:w="7983" w:type="dxa"/>
            </w:tblPrEx>
          </w:tblPrExChange>
        </w:tblPrEx>
        <w:trPr>
          <w:trHeight w:val="288"/>
          <w:ins w:id="1462" w:author="Jon.Richar" w:date="2022-12-12T16:53:00Z"/>
          <w:trPrChange w:id="1463" w:author="Jon.Richar" w:date="2022-12-12T16:54:00Z">
            <w:trPr>
              <w:gridAfter w:val="0"/>
              <w:trHeight w:val="288"/>
            </w:trPr>
          </w:trPrChange>
        </w:trPr>
        <w:tc>
          <w:tcPr>
            <w:tcW w:w="960" w:type="dxa"/>
            <w:shd w:val="clear" w:color="auto" w:fill="auto"/>
            <w:noWrap/>
            <w:vAlign w:val="bottom"/>
            <w:hideMark/>
            <w:tcPrChange w:id="1464" w:author="Jon.Richar" w:date="2022-12-12T16:54:00Z">
              <w:tcPr>
                <w:tcW w:w="960" w:type="dxa"/>
                <w:gridSpan w:val="2"/>
                <w:tcBorders>
                  <w:top w:val="nil"/>
                  <w:left w:val="nil"/>
                  <w:bottom w:val="nil"/>
                  <w:right w:val="nil"/>
                </w:tcBorders>
                <w:shd w:val="clear" w:color="auto" w:fill="auto"/>
                <w:noWrap/>
                <w:vAlign w:val="bottom"/>
                <w:hideMark/>
              </w:tcPr>
            </w:tcPrChange>
          </w:tcPr>
          <w:p w14:paraId="2762BF9E" w14:textId="77777777" w:rsidR="00971464" w:rsidRPr="00971464" w:rsidRDefault="00971464" w:rsidP="00971464">
            <w:pPr>
              <w:spacing w:after="0" w:line="240" w:lineRule="auto"/>
              <w:jc w:val="right"/>
              <w:rPr>
                <w:ins w:id="1465" w:author="Jon.Richar" w:date="2022-12-12T16:53:00Z"/>
                <w:rFonts w:ascii="Calibri" w:eastAsia="Times New Roman" w:hAnsi="Calibri" w:cs="Calibri"/>
                <w:color w:val="000000"/>
              </w:rPr>
            </w:pPr>
            <w:ins w:id="1466" w:author="Jon.Richar" w:date="2022-12-12T16:53:00Z">
              <w:r w:rsidRPr="00971464">
                <w:rPr>
                  <w:rFonts w:ascii="Calibri" w:eastAsia="Times New Roman" w:hAnsi="Calibri" w:cs="Calibri"/>
                  <w:color w:val="000000"/>
                </w:rPr>
                <w:t>5</w:t>
              </w:r>
            </w:ins>
          </w:p>
        </w:tc>
        <w:tc>
          <w:tcPr>
            <w:tcW w:w="1053" w:type="dxa"/>
            <w:shd w:val="clear" w:color="auto" w:fill="auto"/>
            <w:noWrap/>
            <w:vAlign w:val="bottom"/>
            <w:hideMark/>
            <w:tcPrChange w:id="1467" w:author="Jon.Richar" w:date="2022-12-12T16:54:00Z">
              <w:tcPr>
                <w:tcW w:w="980" w:type="dxa"/>
                <w:gridSpan w:val="2"/>
                <w:tcBorders>
                  <w:top w:val="nil"/>
                  <w:left w:val="nil"/>
                  <w:bottom w:val="nil"/>
                  <w:right w:val="nil"/>
                </w:tcBorders>
                <w:shd w:val="clear" w:color="auto" w:fill="auto"/>
                <w:noWrap/>
                <w:vAlign w:val="bottom"/>
                <w:hideMark/>
              </w:tcPr>
            </w:tcPrChange>
          </w:tcPr>
          <w:p w14:paraId="125DDD34" w14:textId="77777777" w:rsidR="00971464" w:rsidRPr="00971464" w:rsidRDefault="00971464" w:rsidP="00971464">
            <w:pPr>
              <w:spacing w:after="0" w:line="240" w:lineRule="auto"/>
              <w:jc w:val="right"/>
              <w:rPr>
                <w:ins w:id="1468" w:author="Jon.Richar" w:date="2022-12-12T16:53:00Z"/>
                <w:rFonts w:ascii="Calibri" w:eastAsia="Times New Roman" w:hAnsi="Calibri" w:cs="Calibri"/>
                <w:color w:val="000000"/>
              </w:rPr>
            </w:pPr>
            <w:ins w:id="1469" w:author="Jon.Richar" w:date="2022-12-12T16:53:00Z">
              <w:r w:rsidRPr="00971464">
                <w:rPr>
                  <w:rFonts w:ascii="Calibri" w:eastAsia="Times New Roman" w:hAnsi="Calibri" w:cs="Calibri"/>
                  <w:color w:val="000000"/>
                </w:rPr>
                <w:t>30.69598</w:t>
              </w:r>
            </w:ins>
          </w:p>
        </w:tc>
        <w:tc>
          <w:tcPr>
            <w:tcW w:w="1222" w:type="dxa"/>
            <w:shd w:val="clear" w:color="auto" w:fill="auto"/>
            <w:noWrap/>
            <w:vAlign w:val="bottom"/>
            <w:hideMark/>
            <w:tcPrChange w:id="1470" w:author="Jon.Richar" w:date="2022-12-12T16:54:00Z">
              <w:tcPr>
                <w:tcW w:w="1040" w:type="dxa"/>
                <w:gridSpan w:val="2"/>
                <w:tcBorders>
                  <w:top w:val="nil"/>
                  <w:left w:val="nil"/>
                  <w:bottom w:val="nil"/>
                  <w:right w:val="nil"/>
                </w:tcBorders>
                <w:shd w:val="clear" w:color="auto" w:fill="auto"/>
                <w:noWrap/>
                <w:vAlign w:val="bottom"/>
                <w:hideMark/>
              </w:tcPr>
            </w:tcPrChange>
          </w:tcPr>
          <w:p w14:paraId="35FBD9D6" w14:textId="77777777" w:rsidR="00971464" w:rsidRPr="00971464" w:rsidRDefault="00971464" w:rsidP="00971464">
            <w:pPr>
              <w:spacing w:after="0" w:line="240" w:lineRule="auto"/>
              <w:jc w:val="right"/>
              <w:rPr>
                <w:ins w:id="1471" w:author="Jon.Richar" w:date="2022-12-12T16:53:00Z"/>
                <w:rFonts w:ascii="Calibri" w:eastAsia="Times New Roman" w:hAnsi="Calibri" w:cs="Calibri"/>
                <w:color w:val="000000"/>
              </w:rPr>
            </w:pPr>
            <w:ins w:id="1472" w:author="Jon.Richar" w:date="2022-12-12T16:53:00Z">
              <w:r w:rsidRPr="00971464">
                <w:rPr>
                  <w:rFonts w:ascii="Calibri" w:eastAsia="Times New Roman" w:hAnsi="Calibri" w:cs="Calibri"/>
                  <w:color w:val="000000"/>
                </w:rPr>
                <w:t>-13.69562</w:t>
              </w:r>
            </w:ins>
          </w:p>
        </w:tc>
        <w:tc>
          <w:tcPr>
            <w:tcW w:w="6739" w:type="dxa"/>
            <w:shd w:val="clear" w:color="auto" w:fill="auto"/>
            <w:noWrap/>
            <w:vAlign w:val="bottom"/>
            <w:hideMark/>
            <w:tcPrChange w:id="1473" w:author="Jon.Richar" w:date="2022-12-12T16:54:00Z">
              <w:tcPr>
                <w:tcW w:w="5003" w:type="dxa"/>
                <w:gridSpan w:val="2"/>
                <w:tcBorders>
                  <w:top w:val="nil"/>
                  <w:left w:val="nil"/>
                  <w:bottom w:val="nil"/>
                  <w:right w:val="nil"/>
                </w:tcBorders>
                <w:shd w:val="clear" w:color="auto" w:fill="auto"/>
                <w:noWrap/>
                <w:vAlign w:val="bottom"/>
                <w:hideMark/>
              </w:tcPr>
            </w:tcPrChange>
          </w:tcPr>
          <w:p w14:paraId="19E0C2F2" w14:textId="77777777" w:rsidR="00971464" w:rsidRPr="00971464" w:rsidRDefault="00971464" w:rsidP="00971464">
            <w:pPr>
              <w:spacing w:after="0" w:line="240" w:lineRule="auto"/>
              <w:rPr>
                <w:ins w:id="1474" w:author="Jon.Richar" w:date="2022-12-12T16:53:00Z"/>
                <w:rFonts w:ascii="Calibri" w:eastAsia="Times New Roman" w:hAnsi="Calibri" w:cs="Calibri"/>
                <w:color w:val="000000"/>
              </w:rPr>
            </w:pPr>
            <w:ins w:id="1475" w:author="Jon.Richar" w:date="2022-12-12T16:53:00Z">
              <w:r w:rsidRPr="00971464">
                <w:rPr>
                  <w:rFonts w:ascii="Calibri" w:eastAsia="Times New Roman" w:hAnsi="Calibri" w:cs="Calibri"/>
                  <w:color w:val="000000"/>
                </w:rPr>
                <w:t>CB females, flathead sole TBM (shortened period)</w:t>
              </w:r>
            </w:ins>
          </w:p>
        </w:tc>
      </w:tr>
      <w:tr w:rsidR="00971464" w:rsidRPr="00971464" w14:paraId="61E8AD1D"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76" w:author="Jon.Richar" w:date="2022-12-12T16:54:00Z">
            <w:tblPrEx>
              <w:tblW w:w="7983" w:type="dxa"/>
            </w:tblPrEx>
          </w:tblPrExChange>
        </w:tblPrEx>
        <w:trPr>
          <w:trHeight w:val="288"/>
          <w:ins w:id="1477" w:author="Jon.Richar" w:date="2022-12-12T16:53:00Z"/>
          <w:trPrChange w:id="1478" w:author="Jon.Richar" w:date="2022-12-12T16:54:00Z">
            <w:trPr>
              <w:gridAfter w:val="0"/>
              <w:trHeight w:val="288"/>
            </w:trPr>
          </w:trPrChange>
        </w:trPr>
        <w:tc>
          <w:tcPr>
            <w:tcW w:w="960" w:type="dxa"/>
            <w:shd w:val="clear" w:color="auto" w:fill="auto"/>
            <w:noWrap/>
            <w:vAlign w:val="bottom"/>
            <w:hideMark/>
            <w:tcPrChange w:id="1479" w:author="Jon.Richar" w:date="2022-12-12T16:54:00Z">
              <w:tcPr>
                <w:tcW w:w="960" w:type="dxa"/>
                <w:gridSpan w:val="2"/>
                <w:tcBorders>
                  <w:top w:val="nil"/>
                  <w:left w:val="nil"/>
                  <w:bottom w:val="nil"/>
                  <w:right w:val="nil"/>
                </w:tcBorders>
                <w:shd w:val="clear" w:color="auto" w:fill="auto"/>
                <w:noWrap/>
                <w:vAlign w:val="bottom"/>
                <w:hideMark/>
              </w:tcPr>
            </w:tcPrChange>
          </w:tcPr>
          <w:p w14:paraId="3F503A5B" w14:textId="77777777" w:rsidR="00971464" w:rsidRPr="00971464" w:rsidRDefault="00971464" w:rsidP="00971464">
            <w:pPr>
              <w:spacing w:after="0" w:line="240" w:lineRule="auto"/>
              <w:jc w:val="right"/>
              <w:rPr>
                <w:ins w:id="1480" w:author="Jon.Richar" w:date="2022-12-12T16:53:00Z"/>
                <w:rFonts w:ascii="Calibri" w:eastAsia="Times New Roman" w:hAnsi="Calibri" w:cs="Calibri"/>
                <w:color w:val="000000"/>
              </w:rPr>
            </w:pPr>
            <w:ins w:id="1481" w:author="Jon.Richar" w:date="2022-12-12T16:53:00Z">
              <w:r w:rsidRPr="00971464">
                <w:rPr>
                  <w:rFonts w:ascii="Calibri" w:eastAsia="Times New Roman" w:hAnsi="Calibri" w:cs="Calibri"/>
                  <w:color w:val="000000"/>
                </w:rPr>
                <w:t>6</w:t>
              </w:r>
            </w:ins>
          </w:p>
        </w:tc>
        <w:tc>
          <w:tcPr>
            <w:tcW w:w="1053" w:type="dxa"/>
            <w:shd w:val="clear" w:color="auto" w:fill="auto"/>
            <w:noWrap/>
            <w:vAlign w:val="bottom"/>
            <w:hideMark/>
            <w:tcPrChange w:id="1482" w:author="Jon.Richar" w:date="2022-12-12T16:54:00Z">
              <w:tcPr>
                <w:tcW w:w="980" w:type="dxa"/>
                <w:gridSpan w:val="2"/>
                <w:tcBorders>
                  <w:top w:val="nil"/>
                  <w:left w:val="nil"/>
                  <w:bottom w:val="nil"/>
                  <w:right w:val="nil"/>
                </w:tcBorders>
                <w:shd w:val="clear" w:color="auto" w:fill="auto"/>
                <w:noWrap/>
                <w:vAlign w:val="bottom"/>
                <w:hideMark/>
              </w:tcPr>
            </w:tcPrChange>
          </w:tcPr>
          <w:p w14:paraId="03DB79D9" w14:textId="77777777" w:rsidR="00971464" w:rsidRPr="00971464" w:rsidRDefault="00971464" w:rsidP="00971464">
            <w:pPr>
              <w:spacing w:after="0" w:line="240" w:lineRule="auto"/>
              <w:jc w:val="right"/>
              <w:rPr>
                <w:ins w:id="1483" w:author="Jon.Richar" w:date="2022-12-12T16:53:00Z"/>
                <w:rFonts w:ascii="Calibri" w:eastAsia="Times New Roman" w:hAnsi="Calibri" w:cs="Calibri"/>
                <w:color w:val="000000"/>
              </w:rPr>
            </w:pPr>
            <w:ins w:id="1484" w:author="Jon.Richar" w:date="2022-12-12T16:53:00Z">
              <w:r w:rsidRPr="00971464">
                <w:rPr>
                  <w:rFonts w:ascii="Calibri" w:eastAsia="Times New Roman" w:hAnsi="Calibri" w:cs="Calibri"/>
                  <w:color w:val="000000"/>
                </w:rPr>
                <w:t>35.44197</w:t>
              </w:r>
            </w:ins>
          </w:p>
        </w:tc>
        <w:tc>
          <w:tcPr>
            <w:tcW w:w="1222" w:type="dxa"/>
            <w:shd w:val="clear" w:color="auto" w:fill="auto"/>
            <w:noWrap/>
            <w:vAlign w:val="bottom"/>
            <w:hideMark/>
            <w:tcPrChange w:id="1485" w:author="Jon.Richar" w:date="2022-12-12T16:54:00Z">
              <w:tcPr>
                <w:tcW w:w="1040" w:type="dxa"/>
                <w:gridSpan w:val="2"/>
                <w:tcBorders>
                  <w:top w:val="nil"/>
                  <w:left w:val="nil"/>
                  <w:bottom w:val="nil"/>
                  <w:right w:val="nil"/>
                </w:tcBorders>
                <w:shd w:val="clear" w:color="auto" w:fill="auto"/>
                <w:noWrap/>
                <w:vAlign w:val="bottom"/>
                <w:hideMark/>
              </w:tcPr>
            </w:tcPrChange>
          </w:tcPr>
          <w:p w14:paraId="15DE2392" w14:textId="77777777" w:rsidR="00971464" w:rsidRPr="00971464" w:rsidRDefault="00971464" w:rsidP="00971464">
            <w:pPr>
              <w:spacing w:after="0" w:line="240" w:lineRule="auto"/>
              <w:jc w:val="right"/>
              <w:rPr>
                <w:ins w:id="1486" w:author="Jon.Richar" w:date="2022-12-12T16:53:00Z"/>
                <w:rFonts w:ascii="Calibri" w:eastAsia="Times New Roman" w:hAnsi="Calibri" w:cs="Calibri"/>
                <w:color w:val="000000"/>
              </w:rPr>
            </w:pPr>
            <w:ins w:id="1487" w:author="Jon.Richar" w:date="2022-12-12T16:53:00Z">
              <w:r w:rsidRPr="00971464">
                <w:rPr>
                  <w:rFonts w:ascii="Calibri" w:eastAsia="Times New Roman" w:hAnsi="Calibri" w:cs="Calibri"/>
                  <w:color w:val="000000"/>
                </w:rPr>
                <w:t>-8.94963</w:t>
              </w:r>
            </w:ins>
          </w:p>
        </w:tc>
        <w:tc>
          <w:tcPr>
            <w:tcW w:w="6739" w:type="dxa"/>
            <w:shd w:val="clear" w:color="auto" w:fill="auto"/>
            <w:noWrap/>
            <w:vAlign w:val="bottom"/>
            <w:hideMark/>
            <w:tcPrChange w:id="1488" w:author="Jon.Richar" w:date="2022-12-12T16:54:00Z">
              <w:tcPr>
                <w:tcW w:w="5003" w:type="dxa"/>
                <w:gridSpan w:val="2"/>
                <w:tcBorders>
                  <w:top w:val="nil"/>
                  <w:left w:val="nil"/>
                  <w:bottom w:val="nil"/>
                  <w:right w:val="nil"/>
                </w:tcBorders>
                <w:shd w:val="clear" w:color="auto" w:fill="auto"/>
                <w:noWrap/>
                <w:vAlign w:val="bottom"/>
                <w:hideMark/>
              </w:tcPr>
            </w:tcPrChange>
          </w:tcPr>
          <w:p w14:paraId="06075230" w14:textId="77777777" w:rsidR="00971464" w:rsidRPr="00971464" w:rsidRDefault="00971464" w:rsidP="00971464">
            <w:pPr>
              <w:spacing w:after="0" w:line="240" w:lineRule="auto"/>
              <w:rPr>
                <w:ins w:id="1489" w:author="Jon.Richar" w:date="2022-12-12T16:53:00Z"/>
                <w:rFonts w:ascii="Calibri" w:eastAsia="Times New Roman" w:hAnsi="Calibri" w:cs="Calibri"/>
                <w:color w:val="000000"/>
              </w:rPr>
            </w:pPr>
            <w:ins w:id="1490" w:author="Jon.Richar" w:date="2022-12-12T16:53:00Z">
              <w:r w:rsidRPr="00971464">
                <w:rPr>
                  <w:rFonts w:ascii="Calibri" w:eastAsia="Times New Roman" w:hAnsi="Calibri" w:cs="Calibri"/>
                  <w:color w:val="000000"/>
                </w:rPr>
                <w:t>CB females, flathead sole TBM 2 yr rolling average</w:t>
              </w:r>
            </w:ins>
          </w:p>
        </w:tc>
      </w:tr>
      <w:tr w:rsidR="00971464" w:rsidRPr="00971464" w14:paraId="65AF75E2"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91" w:author="Jon.Richar" w:date="2022-12-12T16:54:00Z">
            <w:tblPrEx>
              <w:tblW w:w="7983" w:type="dxa"/>
            </w:tblPrEx>
          </w:tblPrExChange>
        </w:tblPrEx>
        <w:trPr>
          <w:trHeight w:val="288"/>
          <w:ins w:id="1492" w:author="Jon.Richar" w:date="2022-12-12T16:53:00Z"/>
          <w:trPrChange w:id="1493" w:author="Jon.Richar" w:date="2022-12-12T16:54:00Z">
            <w:trPr>
              <w:gridAfter w:val="0"/>
              <w:trHeight w:val="288"/>
            </w:trPr>
          </w:trPrChange>
        </w:trPr>
        <w:tc>
          <w:tcPr>
            <w:tcW w:w="960" w:type="dxa"/>
            <w:shd w:val="clear" w:color="auto" w:fill="auto"/>
            <w:noWrap/>
            <w:vAlign w:val="bottom"/>
            <w:hideMark/>
            <w:tcPrChange w:id="1494" w:author="Jon.Richar" w:date="2022-12-12T16:54:00Z">
              <w:tcPr>
                <w:tcW w:w="960" w:type="dxa"/>
                <w:gridSpan w:val="2"/>
                <w:tcBorders>
                  <w:top w:val="nil"/>
                  <w:left w:val="nil"/>
                  <w:bottom w:val="nil"/>
                  <w:right w:val="nil"/>
                </w:tcBorders>
                <w:shd w:val="clear" w:color="auto" w:fill="auto"/>
                <w:noWrap/>
                <w:vAlign w:val="bottom"/>
                <w:hideMark/>
              </w:tcPr>
            </w:tcPrChange>
          </w:tcPr>
          <w:p w14:paraId="36461BC9" w14:textId="77777777" w:rsidR="00971464" w:rsidRPr="00971464" w:rsidRDefault="00971464" w:rsidP="00971464">
            <w:pPr>
              <w:spacing w:after="0" w:line="240" w:lineRule="auto"/>
              <w:jc w:val="right"/>
              <w:rPr>
                <w:ins w:id="1495" w:author="Jon.Richar" w:date="2022-12-12T16:53:00Z"/>
                <w:rFonts w:ascii="Calibri" w:eastAsia="Times New Roman" w:hAnsi="Calibri" w:cs="Calibri"/>
                <w:color w:val="000000"/>
              </w:rPr>
            </w:pPr>
            <w:ins w:id="1496" w:author="Jon.Richar" w:date="2022-12-12T16:53:00Z">
              <w:r w:rsidRPr="00971464">
                <w:rPr>
                  <w:rFonts w:ascii="Calibri" w:eastAsia="Times New Roman" w:hAnsi="Calibri" w:cs="Calibri"/>
                  <w:color w:val="000000"/>
                </w:rPr>
                <w:t>8</w:t>
              </w:r>
            </w:ins>
          </w:p>
        </w:tc>
        <w:tc>
          <w:tcPr>
            <w:tcW w:w="1053" w:type="dxa"/>
            <w:shd w:val="clear" w:color="auto" w:fill="auto"/>
            <w:noWrap/>
            <w:vAlign w:val="bottom"/>
            <w:hideMark/>
            <w:tcPrChange w:id="1497" w:author="Jon.Richar" w:date="2022-12-12T16:54:00Z">
              <w:tcPr>
                <w:tcW w:w="980" w:type="dxa"/>
                <w:gridSpan w:val="2"/>
                <w:tcBorders>
                  <w:top w:val="nil"/>
                  <w:left w:val="nil"/>
                  <w:bottom w:val="nil"/>
                  <w:right w:val="nil"/>
                </w:tcBorders>
                <w:shd w:val="clear" w:color="auto" w:fill="auto"/>
                <w:noWrap/>
                <w:vAlign w:val="bottom"/>
                <w:hideMark/>
              </w:tcPr>
            </w:tcPrChange>
          </w:tcPr>
          <w:p w14:paraId="3AA4B73A" w14:textId="77777777" w:rsidR="00971464" w:rsidRPr="00971464" w:rsidRDefault="00971464" w:rsidP="00971464">
            <w:pPr>
              <w:spacing w:after="0" w:line="240" w:lineRule="auto"/>
              <w:jc w:val="right"/>
              <w:rPr>
                <w:ins w:id="1498" w:author="Jon.Richar" w:date="2022-12-12T16:53:00Z"/>
                <w:rFonts w:ascii="Calibri" w:eastAsia="Times New Roman" w:hAnsi="Calibri" w:cs="Calibri"/>
                <w:color w:val="000000"/>
              </w:rPr>
            </w:pPr>
            <w:ins w:id="1499" w:author="Jon.Richar" w:date="2022-12-12T16:53:00Z">
              <w:r w:rsidRPr="00971464">
                <w:rPr>
                  <w:rFonts w:ascii="Calibri" w:eastAsia="Times New Roman" w:hAnsi="Calibri" w:cs="Calibri"/>
                  <w:color w:val="000000"/>
                </w:rPr>
                <w:t>35.90449</w:t>
              </w:r>
            </w:ins>
          </w:p>
        </w:tc>
        <w:tc>
          <w:tcPr>
            <w:tcW w:w="1222" w:type="dxa"/>
            <w:shd w:val="clear" w:color="auto" w:fill="auto"/>
            <w:noWrap/>
            <w:vAlign w:val="bottom"/>
            <w:hideMark/>
            <w:tcPrChange w:id="1500" w:author="Jon.Richar" w:date="2022-12-12T16:54:00Z">
              <w:tcPr>
                <w:tcW w:w="1040" w:type="dxa"/>
                <w:gridSpan w:val="2"/>
                <w:tcBorders>
                  <w:top w:val="nil"/>
                  <w:left w:val="nil"/>
                  <w:bottom w:val="nil"/>
                  <w:right w:val="nil"/>
                </w:tcBorders>
                <w:shd w:val="clear" w:color="auto" w:fill="auto"/>
                <w:noWrap/>
                <w:vAlign w:val="bottom"/>
                <w:hideMark/>
              </w:tcPr>
            </w:tcPrChange>
          </w:tcPr>
          <w:p w14:paraId="5C15F14D" w14:textId="77777777" w:rsidR="00971464" w:rsidRPr="00971464" w:rsidRDefault="00971464" w:rsidP="00971464">
            <w:pPr>
              <w:spacing w:after="0" w:line="240" w:lineRule="auto"/>
              <w:jc w:val="right"/>
              <w:rPr>
                <w:ins w:id="1501" w:author="Jon.Richar" w:date="2022-12-12T16:53:00Z"/>
                <w:rFonts w:ascii="Calibri" w:eastAsia="Times New Roman" w:hAnsi="Calibri" w:cs="Calibri"/>
                <w:color w:val="000000"/>
              </w:rPr>
            </w:pPr>
            <w:ins w:id="1502" w:author="Jon.Richar" w:date="2022-12-12T16:53:00Z">
              <w:r w:rsidRPr="00971464">
                <w:rPr>
                  <w:rFonts w:ascii="Calibri" w:eastAsia="Times New Roman" w:hAnsi="Calibri" w:cs="Calibri"/>
                  <w:color w:val="000000"/>
                </w:rPr>
                <w:t>-8.48711</w:t>
              </w:r>
            </w:ins>
          </w:p>
        </w:tc>
        <w:tc>
          <w:tcPr>
            <w:tcW w:w="6739" w:type="dxa"/>
            <w:shd w:val="clear" w:color="auto" w:fill="auto"/>
            <w:noWrap/>
            <w:vAlign w:val="bottom"/>
            <w:hideMark/>
            <w:tcPrChange w:id="1503" w:author="Jon.Richar" w:date="2022-12-12T16:54:00Z">
              <w:tcPr>
                <w:tcW w:w="5003" w:type="dxa"/>
                <w:gridSpan w:val="2"/>
                <w:tcBorders>
                  <w:top w:val="nil"/>
                  <w:left w:val="nil"/>
                  <w:bottom w:val="nil"/>
                  <w:right w:val="nil"/>
                </w:tcBorders>
                <w:shd w:val="clear" w:color="auto" w:fill="auto"/>
                <w:noWrap/>
                <w:vAlign w:val="bottom"/>
                <w:hideMark/>
              </w:tcPr>
            </w:tcPrChange>
          </w:tcPr>
          <w:p w14:paraId="50D710E1" w14:textId="77777777" w:rsidR="00971464" w:rsidRPr="00971464" w:rsidRDefault="00971464" w:rsidP="00971464">
            <w:pPr>
              <w:spacing w:after="0" w:line="240" w:lineRule="auto"/>
              <w:rPr>
                <w:ins w:id="1504" w:author="Jon.Richar" w:date="2022-12-12T16:53:00Z"/>
                <w:rFonts w:ascii="Calibri" w:eastAsia="Times New Roman" w:hAnsi="Calibri" w:cs="Calibri"/>
                <w:color w:val="000000"/>
              </w:rPr>
            </w:pPr>
            <w:ins w:id="1505" w:author="Jon.Richar" w:date="2022-12-12T16:53:00Z">
              <w:r w:rsidRPr="00971464">
                <w:rPr>
                  <w:rFonts w:ascii="Calibri" w:eastAsia="Times New Roman" w:hAnsi="Calibri" w:cs="Calibri"/>
                  <w:color w:val="000000"/>
                </w:rPr>
                <w:t>CB females, flathead sole TBM, NE wind</w:t>
              </w:r>
            </w:ins>
          </w:p>
        </w:tc>
      </w:tr>
      <w:tr w:rsidR="00971464" w:rsidRPr="00971464" w14:paraId="573ACEAA"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06" w:author="Jon.Richar" w:date="2022-12-12T16:54:00Z">
            <w:tblPrEx>
              <w:tblW w:w="7983" w:type="dxa"/>
            </w:tblPrEx>
          </w:tblPrExChange>
        </w:tblPrEx>
        <w:trPr>
          <w:trHeight w:val="288"/>
          <w:ins w:id="1507" w:author="Jon.Richar" w:date="2022-12-12T16:53:00Z"/>
          <w:trPrChange w:id="1508" w:author="Jon.Richar" w:date="2022-12-12T16:54:00Z">
            <w:trPr>
              <w:gridAfter w:val="0"/>
              <w:trHeight w:val="288"/>
            </w:trPr>
          </w:trPrChange>
        </w:trPr>
        <w:tc>
          <w:tcPr>
            <w:tcW w:w="960" w:type="dxa"/>
            <w:shd w:val="clear" w:color="auto" w:fill="auto"/>
            <w:noWrap/>
            <w:vAlign w:val="bottom"/>
            <w:hideMark/>
            <w:tcPrChange w:id="1509" w:author="Jon.Richar" w:date="2022-12-12T16:54:00Z">
              <w:tcPr>
                <w:tcW w:w="960" w:type="dxa"/>
                <w:gridSpan w:val="2"/>
                <w:tcBorders>
                  <w:top w:val="nil"/>
                  <w:left w:val="nil"/>
                  <w:bottom w:val="nil"/>
                  <w:right w:val="nil"/>
                </w:tcBorders>
                <w:shd w:val="clear" w:color="auto" w:fill="auto"/>
                <w:noWrap/>
                <w:vAlign w:val="bottom"/>
                <w:hideMark/>
              </w:tcPr>
            </w:tcPrChange>
          </w:tcPr>
          <w:p w14:paraId="174A3965" w14:textId="77777777" w:rsidR="00971464" w:rsidRPr="00971464" w:rsidRDefault="00971464" w:rsidP="00971464">
            <w:pPr>
              <w:spacing w:after="0" w:line="240" w:lineRule="auto"/>
              <w:jc w:val="right"/>
              <w:rPr>
                <w:ins w:id="1510" w:author="Jon.Richar" w:date="2022-12-12T16:53:00Z"/>
                <w:rFonts w:ascii="Calibri" w:eastAsia="Times New Roman" w:hAnsi="Calibri" w:cs="Calibri"/>
                <w:color w:val="000000"/>
              </w:rPr>
            </w:pPr>
            <w:ins w:id="1511" w:author="Jon.Richar" w:date="2022-12-12T16:53:00Z">
              <w:r w:rsidRPr="00971464">
                <w:rPr>
                  <w:rFonts w:ascii="Calibri" w:eastAsia="Times New Roman" w:hAnsi="Calibri" w:cs="Calibri"/>
                  <w:color w:val="000000"/>
                </w:rPr>
                <w:t>11</w:t>
              </w:r>
            </w:ins>
          </w:p>
        </w:tc>
        <w:tc>
          <w:tcPr>
            <w:tcW w:w="1053" w:type="dxa"/>
            <w:shd w:val="clear" w:color="auto" w:fill="auto"/>
            <w:noWrap/>
            <w:vAlign w:val="bottom"/>
            <w:hideMark/>
            <w:tcPrChange w:id="1512" w:author="Jon.Richar" w:date="2022-12-12T16:54:00Z">
              <w:tcPr>
                <w:tcW w:w="980" w:type="dxa"/>
                <w:gridSpan w:val="2"/>
                <w:tcBorders>
                  <w:top w:val="nil"/>
                  <w:left w:val="nil"/>
                  <w:bottom w:val="nil"/>
                  <w:right w:val="nil"/>
                </w:tcBorders>
                <w:shd w:val="clear" w:color="auto" w:fill="auto"/>
                <w:noWrap/>
                <w:vAlign w:val="bottom"/>
                <w:hideMark/>
              </w:tcPr>
            </w:tcPrChange>
          </w:tcPr>
          <w:p w14:paraId="15888673" w14:textId="77777777" w:rsidR="00971464" w:rsidRPr="00971464" w:rsidRDefault="00971464" w:rsidP="00971464">
            <w:pPr>
              <w:spacing w:after="0" w:line="240" w:lineRule="auto"/>
              <w:jc w:val="right"/>
              <w:rPr>
                <w:ins w:id="1513" w:author="Jon.Richar" w:date="2022-12-12T16:53:00Z"/>
                <w:rFonts w:ascii="Calibri" w:eastAsia="Times New Roman" w:hAnsi="Calibri" w:cs="Calibri"/>
                <w:color w:val="000000"/>
              </w:rPr>
            </w:pPr>
            <w:ins w:id="1514" w:author="Jon.Richar" w:date="2022-12-12T16:53:00Z">
              <w:r w:rsidRPr="00971464">
                <w:rPr>
                  <w:rFonts w:ascii="Calibri" w:eastAsia="Times New Roman" w:hAnsi="Calibri" w:cs="Calibri"/>
                  <w:color w:val="000000"/>
                </w:rPr>
                <w:t>35.96803</w:t>
              </w:r>
            </w:ins>
          </w:p>
        </w:tc>
        <w:tc>
          <w:tcPr>
            <w:tcW w:w="1222" w:type="dxa"/>
            <w:shd w:val="clear" w:color="auto" w:fill="auto"/>
            <w:noWrap/>
            <w:vAlign w:val="bottom"/>
            <w:hideMark/>
            <w:tcPrChange w:id="1515" w:author="Jon.Richar" w:date="2022-12-12T16:54:00Z">
              <w:tcPr>
                <w:tcW w:w="1040" w:type="dxa"/>
                <w:gridSpan w:val="2"/>
                <w:tcBorders>
                  <w:top w:val="nil"/>
                  <w:left w:val="nil"/>
                  <w:bottom w:val="nil"/>
                  <w:right w:val="nil"/>
                </w:tcBorders>
                <w:shd w:val="clear" w:color="auto" w:fill="auto"/>
                <w:noWrap/>
                <w:vAlign w:val="bottom"/>
                <w:hideMark/>
              </w:tcPr>
            </w:tcPrChange>
          </w:tcPr>
          <w:p w14:paraId="319AAA71" w14:textId="77777777" w:rsidR="00971464" w:rsidRPr="00971464" w:rsidRDefault="00971464" w:rsidP="00971464">
            <w:pPr>
              <w:spacing w:after="0" w:line="240" w:lineRule="auto"/>
              <w:jc w:val="right"/>
              <w:rPr>
                <w:ins w:id="1516" w:author="Jon.Richar" w:date="2022-12-12T16:53:00Z"/>
                <w:rFonts w:ascii="Calibri" w:eastAsia="Times New Roman" w:hAnsi="Calibri" w:cs="Calibri"/>
                <w:color w:val="000000"/>
              </w:rPr>
            </w:pPr>
            <w:ins w:id="1517" w:author="Jon.Richar" w:date="2022-12-12T16:53:00Z">
              <w:r w:rsidRPr="00971464">
                <w:rPr>
                  <w:rFonts w:ascii="Calibri" w:eastAsia="Times New Roman" w:hAnsi="Calibri" w:cs="Calibri"/>
                  <w:color w:val="000000"/>
                </w:rPr>
                <w:t>-8.42357</w:t>
              </w:r>
            </w:ins>
          </w:p>
        </w:tc>
        <w:tc>
          <w:tcPr>
            <w:tcW w:w="6739" w:type="dxa"/>
            <w:shd w:val="clear" w:color="auto" w:fill="auto"/>
            <w:noWrap/>
            <w:vAlign w:val="bottom"/>
            <w:hideMark/>
            <w:tcPrChange w:id="1518" w:author="Jon.Richar" w:date="2022-12-12T16:54:00Z">
              <w:tcPr>
                <w:tcW w:w="5003" w:type="dxa"/>
                <w:gridSpan w:val="2"/>
                <w:tcBorders>
                  <w:top w:val="nil"/>
                  <w:left w:val="nil"/>
                  <w:bottom w:val="nil"/>
                  <w:right w:val="nil"/>
                </w:tcBorders>
                <w:shd w:val="clear" w:color="auto" w:fill="auto"/>
                <w:noWrap/>
                <w:vAlign w:val="bottom"/>
                <w:hideMark/>
              </w:tcPr>
            </w:tcPrChange>
          </w:tcPr>
          <w:p w14:paraId="15898187" w14:textId="77777777" w:rsidR="00971464" w:rsidRPr="00971464" w:rsidRDefault="00971464" w:rsidP="00971464">
            <w:pPr>
              <w:spacing w:after="0" w:line="240" w:lineRule="auto"/>
              <w:rPr>
                <w:ins w:id="1519" w:author="Jon.Richar" w:date="2022-12-12T16:53:00Z"/>
                <w:rFonts w:ascii="Calibri" w:eastAsia="Times New Roman" w:hAnsi="Calibri" w:cs="Calibri"/>
                <w:color w:val="000000"/>
              </w:rPr>
            </w:pPr>
            <w:ins w:id="1520" w:author="Jon.Richar" w:date="2022-12-12T16:53:00Z">
              <w:r w:rsidRPr="00971464">
                <w:rPr>
                  <w:rFonts w:ascii="Calibri" w:eastAsia="Times New Roman" w:hAnsi="Calibri" w:cs="Calibri"/>
                  <w:color w:val="000000"/>
                </w:rPr>
                <w:t>CB females, flathead sole TBM, NBT 3 yr rolling average</w:t>
              </w:r>
            </w:ins>
          </w:p>
        </w:tc>
      </w:tr>
      <w:tr w:rsidR="00971464" w:rsidRPr="00971464" w14:paraId="466D0547"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21" w:author="Jon.Richar" w:date="2022-12-12T16:54:00Z">
            <w:tblPrEx>
              <w:tblW w:w="7983" w:type="dxa"/>
            </w:tblPrEx>
          </w:tblPrExChange>
        </w:tblPrEx>
        <w:trPr>
          <w:trHeight w:val="288"/>
          <w:ins w:id="1522" w:author="Jon.Richar" w:date="2022-12-12T16:53:00Z"/>
          <w:trPrChange w:id="1523" w:author="Jon.Richar" w:date="2022-12-12T16:54:00Z">
            <w:trPr>
              <w:gridAfter w:val="0"/>
              <w:trHeight w:val="288"/>
            </w:trPr>
          </w:trPrChange>
        </w:trPr>
        <w:tc>
          <w:tcPr>
            <w:tcW w:w="960" w:type="dxa"/>
            <w:shd w:val="clear" w:color="auto" w:fill="auto"/>
            <w:noWrap/>
            <w:vAlign w:val="bottom"/>
            <w:hideMark/>
            <w:tcPrChange w:id="1524" w:author="Jon.Richar" w:date="2022-12-12T16:54:00Z">
              <w:tcPr>
                <w:tcW w:w="960" w:type="dxa"/>
                <w:gridSpan w:val="2"/>
                <w:tcBorders>
                  <w:top w:val="nil"/>
                  <w:left w:val="nil"/>
                  <w:bottom w:val="nil"/>
                  <w:right w:val="nil"/>
                </w:tcBorders>
                <w:shd w:val="clear" w:color="auto" w:fill="auto"/>
                <w:noWrap/>
                <w:vAlign w:val="bottom"/>
                <w:hideMark/>
              </w:tcPr>
            </w:tcPrChange>
          </w:tcPr>
          <w:p w14:paraId="0617398F" w14:textId="77777777" w:rsidR="00971464" w:rsidRPr="00971464" w:rsidRDefault="00971464" w:rsidP="00971464">
            <w:pPr>
              <w:spacing w:after="0" w:line="240" w:lineRule="auto"/>
              <w:jc w:val="right"/>
              <w:rPr>
                <w:ins w:id="1525" w:author="Jon.Richar" w:date="2022-12-12T16:53:00Z"/>
                <w:rFonts w:ascii="Calibri" w:eastAsia="Times New Roman" w:hAnsi="Calibri" w:cs="Calibri"/>
                <w:color w:val="000000"/>
              </w:rPr>
            </w:pPr>
            <w:ins w:id="1526" w:author="Jon.Richar" w:date="2022-12-12T16:53:00Z">
              <w:r w:rsidRPr="00971464">
                <w:rPr>
                  <w:rFonts w:ascii="Calibri" w:eastAsia="Times New Roman" w:hAnsi="Calibri" w:cs="Calibri"/>
                  <w:color w:val="000000"/>
                </w:rPr>
                <w:t>12</w:t>
              </w:r>
            </w:ins>
          </w:p>
        </w:tc>
        <w:tc>
          <w:tcPr>
            <w:tcW w:w="1053" w:type="dxa"/>
            <w:shd w:val="clear" w:color="auto" w:fill="auto"/>
            <w:noWrap/>
            <w:vAlign w:val="bottom"/>
            <w:hideMark/>
            <w:tcPrChange w:id="1527" w:author="Jon.Richar" w:date="2022-12-12T16:54:00Z">
              <w:tcPr>
                <w:tcW w:w="980" w:type="dxa"/>
                <w:gridSpan w:val="2"/>
                <w:tcBorders>
                  <w:top w:val="nil"/>
                  <w:left w:val="nil"/>
                  <w:bottom w:val="nil"/>
                  <w:right w:val="nil"/>
                </w:tcBorders>
                <w:shd w:val="clear" w:color="auto" w:fill="auto"/>
                <w:noWrap/>
                <w:vAlign w:val="bottom"/>
                <w:hideMark/>
              </w:tcPr>
            </w:tcPrChange>
          </w:tcPr>
          <w:p w14:paraId="4407E8B5" w14:textId="77777777" w:rsidR="00971464" w:rsidRPr="00971464" w:rsidRDefault="00971464" w:rsidP="00971464">
            <w:pPr>
              <w:spacing w:after="0" w:line="240" w:lineRule="auto"/>
              <w:jc w:val="right"/>
              <w:rPr>
                <w:ins w:id="1528" w:author="Jon.Richar" w:date="2022-12-12T16:53:00Z"/>
                <w:rFonts w:ascii="Calibri" w:eastAsia="Times New Roman" w:hAnsi="Calibri" w:cs="Calibri"/>
                <w:color w:val="000000"/>
              </w:rPr>
            </w:pPr>
            <w:ins w:id="1529" w:author="Jon.Richar" w:date="2022-12-12T16:53:00Z">
              <w:r w:rsidRPr="00971464">
                <w:rPr>
                  <w:rFonts w:ascii="Calibri" w:eastAsia="Times New Roman" w:hAnsi="Calibri" w:cs="Calibri"/>
                  <w:color w:val="000000"/>
                </w:rPr>
                <w:t>36.62199</w:t>
              </w:r>
            </w:ins>
          </w:p>
        </w:tc>
        <w:tc>
          <w:tcPr>
            <w:tcW w:w="1222" w:type="dxa"/>
            <w:shd w:val="clear" w:color="auto" w:fill="auto"/>
            <w:noWrap/>
            <w:vAlign w:val="bottom"/>
            <w:hideMark/>
            <w:tcPrChange w:id="1530" w:author="Jon.Richar" w:date="2022-12-12T16:54:00Z">
              <w:tcPr>
                <w:tcW w:w="1040" w:type="dxa"/>
                <w:gridSpan w:val="2"/>
                <w:tcBorders>
                  <w:top w:val="nil"/>
                  <w:left w:val="nil"/>
                  <w:bottom w:val="nil"/>
                  <w:right w:val="nil"/>
                </w:tcBorders>
                <w:shd w:val="clear" w:color="auto" w:fill="auto"/>
                <w:noWrap/>
                <w:vAlign w:val="bottom"/>
                <w:hideMark/>
              </w:tcPr>
            </w:tcPrChange>
          </w:tcPr>
          <w:p w14:paraId="7E7745B6" w14:textId="77777777" w:rsidR="00971464" w:rsidRPr="00971464" w:rsidRDefault="00971464" w:rsidP="00971464">
            <w:pPr>
              <w:spacing w:after="0" w:line="240" w:lineRule="auto"/>
              <w:jc w:val="right"/>
              <w:rPr>
                <w:ins w:id="1531" w:author="Jon.Richar" w:date="2022-12-12T16:53:00Z"/>
                <w:rFonts w:ascii="Calibri" w:eastAsia="Times New Roman" w:hAnsi="Calibri" w:cs="Calibri"/>
                <w:color w:val="000000"/>
              </w:rPr>
            </w:pPr>
            <w:ins w:id="1532" w:author="Jon.Richar" w:date="2022-12-12T16:53:00Z">
              <w:r w:rsidRPr="00971464">
                <w:rPr>
                  <w:rFonts w:ascii="Calibri" w:eastAsia="Times New Roman" w:hAnsi="Calibri" w:cs="Calibri"/>
                  <w:color w:val="000000"/>
                </w:rPr>
                <w:t>-7.76961</w:t>
              </w:r>
            </w:ins>
          </w:p>
        </w:tc>
        <w:tc>
          <w:tcPr>
            <w:tcW w:w="6739" w:type="dxa"/>
            <w:shd w:val="clear" w:color="auto" w:fill="auto"/>
            <w:noWrap/>
            <w:vAlign w:val="bottom"/>
            <w:hideMark/>
            <w:tcPrChange w:id="1533" w:author="Jon.Richar" w:date="2022-12-12T16:54:00Z">
              <w:tcPr>
                <w:tcW w:w="5003" w:type="dxa"/>
                <w:gridSpan w:val="2"/>
                <w:tcBorders>
                  <w:top w:val="nil"/>
                  <w:left w:val="nil"/>
                  <w:bottom w:val="nil"/>
                  <w:right w:val="nil"/>
                </w:tcBorders>
                <w:shd w:val="clear" w:color="auto" w:fill="auto"/>
                <w:noWrap/>
                <w:vAlign w:val="bottom"/>
                <w:hideMark/>
              </w:tcPr>
            </w:tcPrChange>
          </w:tcPr>
          <w:p w14:paraId="40BA4EC7" w14:textId="77777777" w:rsidR="00971464" w:rsidRPr="00971464" w:rsidRDefault="00971464" w:rsidP="00971464">
            <w:pPr>
              <w:spacing w:after="0" w:line="240" w:lineRule="auto"/>
              <w:rPr>
                <w:ins w:id="1534" w:author="Jon.Richar" w:date="2022-12-12T16:53:00Z"/>
                <w:rFonts w:ascii="Calibri" w:eastAsia="Times New Roman" w:hAnsi="Calibri" w:cs="Calibri"/>
                <w:color w:val="000000"/>
              </w:rPr>
            </w:pPr>
            <w:ins w:id="1535" w:author="Jon.Richar" w:date="2022-12-12T16:53:00Z">
              <w:r w:rsidRPr="00971464">
                <w:rPr>
                  <w:rFonts w:ascii="Calibri" w:eastAsia="Times New Roman" w:hAnsi="Calibri" w:cs="Calibri"/>
                  <w:color w:val="000000"/>
                </w:rPr>
                <w:t>CB females, flathead sole TBM, May-July SST</w:t>
              </w:r>
            </w:ins>
          </w:p>
        </w:tc>
      </w:tr>
      <w:tr w:rsidR="00971464" w:rsidRPr="00971464" w14:paraId="13C0A04C"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36" w:author="Jon.Richar" w:date="2022-12-12T16:54:00Z">
            <w:tblPrEx>
              <w:tblW w:w="7983" w:type="dxa"/>
            </w:tblPrEx>
          </w:tblPrExChange>
        </w:tblPrEx>
        <w:trPr>
          <w:trHeight w:val="288"/>
          <w:ins w:id="1537" w:author="Jon.Richar" w:date="2022-12-12T16:53:00Z"/>
          <w:trPrChange w:id="1538" w:author="Jon.Richar" w:date="2022-12-12T16:54:00Z">
            <w:trPr>
              <w:gridAfter w:val="0"/>
              <w:trHeight w:val="288"/>
            </w:trPr>
          </w:trPrChange>
        </w:trPr>
        <w:tc>
          <w:tcPr>
            <w:tcW w:w="960" w:type="dxa"/>
            <w:shd w:val="clear" w:color="auto" w:fill="auto"/>
            <w:noWrap/>
            <w:vAlign w:val="bottom"/>
            <w:hideMark/>
            <w:tcPrChange w:id="1539" w:author="Jon.Richar" w:date="2022-12-12T16:54:00Z">
              <w:tcPr>
                <w:tcW w:w="960" w:type="dxa"/>
                <w:gridSpan w:val="2"/>
                <w:tcBorders>
                  <w:top w:val="nil"/>
                  <w:left w:val="nil"/>
                  <w:bottom w:val="nil"/>
                  <w:right w:val="nil"/>
                </w:tcBorders>
                <w:shd w:val="clear" w:color="auto" w:fill="auto"/>
                <w:noWrap/>
                <w:vAlign w:val="bottom"/>
                <w:hideMark/>
              </w:tcPr>
            </w:tcPrChange>
          </w:tcPr>
          <w:p w14:paraId="5F705E97" w14:textId="77777777" w:rsidR="00971464" w:rsidRPr="00971464" w:rsidRDefault="00971464" w:rsidP="00971464">
            <w:pPr>
              <w:spacing w:after="0" w:line="240" w:lineRule="auto"/>
              <w:jc w:val="right"/>
              <w:rPr>
                <w:ins w:id="1540" w:author="Jon.Richar" w:date="2022-12-12T16:53:00Z"/>
                <w:rFonts w:ascii="Calibri" w:eastAsia="Times New Roman" w:hAnsi="Calibri" w:cs="Calibri"/>
                <w:color w:val="000000"/>
              </w:rPr>
            </w:pPr>
            <w:ins w:id="1541" w:author="Jon.Richar" w:date="2022-12-12T16:53:00Z">
              <w:r w:rsidRPr="00971464">
                <w:rPr>
                  <w:rFonts w:ascii="Calibri" w:eastAsia="Times New Roman" w:hAnsi="Calibri" w:cs="Calibri"/>
                  <w:color w:val="000000"/>
                </w:rPr>
                <w:t>13</w:t>
              </w:r>
            </w:ins>
          </w:p>
        </w:tc>
        <w:tc>
          <w:tcPr>
            <w:tcW w:w="1053" w:type="dxa"/>
            <w:shd w:val="clear" w:color="auto" w:fill="auto"/>
            <w:noWrap/>
            <w:vAlign w:val="bottom"/>
            <w:hideMark/>
            <w:tcPrChange w:id="1542" w:author="Jon.Richar" w:date="2022-12-12T16:54:00Z">
              <w:tcPr>
                <w:tcW w:w="980" w:type="dxa"/>
                <w:gridSpan w:val="2"/>
                <w:tcBorders>
                  <w:top w:val="nil"/>
                  <w:left w:val="nil"/>
                  <w:bottom w:val="nil"/>
                  <w:right w:val="nil"/>
                </w:tcBorders>
                <w:shd w:val="clear" w:color="auto" w:fill="auto"/>
                <w:noWrap/>
                <w:vAlign w:val="bottom"/>
                <w:hideMark/>
              </w:tcPr>
            </w:tcPrChange>
          </w:tcPr>
          <w:p w14:paraId="74E9B2F9" w14:textId="77777777" w:rsidR="00971464" w:rsidRPr="00971464" w:rsidRDefault="00971464" w:rsidP="00971464">
            <w:pPr>
              <w:spacing w:after="0" w:line="240" w:lineRule="auto"/>
              <w:jc w:val="right"/>
              <w:rPr>
                <w:ins w:id="1543" w:author="Jon.Richar" w:date="2022-12-12T16:53:00Z"/>
                <w:rFonts w:ascii="Calibri" w:eastAsia="Times New Roman" w:hAnsi="Calibri" w:cs="Calibri"/>
                <w:color w:val="000000"/>
              </w:rPr>
            </w:pPr>
            <w:ins w:id="1544" w:author="Jon.Richar" w:date="2022-12-12T16:53:00Z">
              <w:r w:rsidRPr="00971464">
                <w:rPr>
                  <w:rFonts w:ascii="Calibri" w:eastAsia="Times New Roman" w:hAnsi="Calibri" w:cs="Calibri"/>
                  <w:color w:val="000000"/>
                </w:rPr>
                <w:t>36.62199</w:t>
              </w:r>
            </w:ins>
          </w:p>
        </w:tc>
        <w:tc>
          <w:tcPr>
            <w:tcW w:w="1222" w:type="dxa"/>
            <w:shd w:val="clear" w:color="auto" w:fill="auto"/>
            <w:noWrap/>
            <w:vAlign w:val="bottom"/>
            <w:hideMark/>
            <w:tcPrChange w:id="1545" w:author="Jon.Richar" w:date="2022-12-12T16:54:00Z">
              <w:tcPr>
                <w:tcW w:w="1040" w:type="dxa"/>
                <w:gridSpan w:val="2"/>
                <w:tcBorders>
                  <w:top w:val="nil"/>
                  <w:left w:val="nil"/>
                  <w:bottom w:val="nil"/>
                  <w:right w:val="nil"/>
                </w:tcBorders>
                <w:shd w:val="clear" w:color="auto" w:fill="auto"/>
                <w:noWrap/>
                <w:vAlign w:val="bottom"/>
                <w:hideMark/>
              </w:tcPr>
            </w:tcPrChange>
          </w:tcPr>
          <w:p w14:paraId="4483FEC8" w14:textId="77777777" w:rsidR="00971464" w:rsidRPr="00971464" w:rsidRDefault="00971464" w:rsidP="00971464">
            <w:pPr>
              <w:spacing w:after="0" w:line="240" w:lineRule="auto"/>
              <w:jc w:val="right"/>
              <w:rPr>
                <w:ins w:id="1546" w:author="Jon.Richar" w:date="2022-12-12T16:53:00Z"/>
                <w:rFonts w:ascii="Calibri" w:eastAsia="Times New Roman" w:hAnsi="Calibri" w:cs="Calibri"/>
                <w:color w:val="000000"/>
              </w:rPr>
            </w:pPr>
            <w:ins w:id="1547" w:author="Jon.Richar" w:date="2022-12-12T16:53:00Z">
              <w:r w:rsidRPr="00971464">
                <w:rPr>
                  <w:rFonts w:ascii="Calibri" w:eastAsia="Times New Roman" w:hAnsi="Calibri" w:cs="Calibri"/>
                  <w:color w:val="000000"/>
                </w:rPr>
                <w:t>-7.76961</w:t>
              </w:r>
            </w:ins>
          </w:p>
        </w:tc>
        <w:tc>
          <w:tcPr>
            <w:tcW w:w="6739" w:type="dxa"/>
            <w:shd w:val="clear" w:color="auto" w:fill="auto"/>
            <w:noWrap/>
            <w:vAlign w:val="bottom"/>
            <w:hideMark/>
            <w:tcPrChange w:id="1548" w:author="Jon.Richar" w:date="2022-12-12T16:54:00Z">
              <w:tcPr>
                <w:tcW w:w="5003" w:type="dxa"/>
                <w:gridSpan w:val="2"/>
                <w:tcBorders>
                  <w:top w:val="nil"/>
                  <w:left w:val="nil"/>
                  <w:bottom w:val="nil"/>
                  <w:right w:val="nil"/>
                </w:tcBorders>
                <w:shd w:val="clear" w:color="auto" w:fill="auto"/>
                <w:noWrap/>
                <w:vAlign w:val="bottom"/>
                <w:hideMark/>
              </w:tcPr>
            </w:tcPrChange>
          </w:tcPr>
          <w:p w14:paraId="16D2101B" w14:textId="77777777" w:rsidR="00971464" w:rsidRPr="00971464" w:rsidRDefault="00971464" w:rsidP="00971464">
            <w:pPr>
              <w:spacing w:after="0" w:line="240" w:lineRule="auto"/>
              <w:rPr>
                <w:ins w:id="1549" w:author="Jon.Richar" w:date="2022-12-12T16:53:00Z"/>
                <w:rFonts w:ascii="Calibri" w:eastAsia="Times New Roman" w:hAnsi="Calibri" w:cs="Calibri"/>
                <w:color w:val="000000"/>
              </w:rPr>
            </w:pPr>
            <w:ins w:id="1550" w:author="Jon.Richar" w:date="2022-12-12T16:53:00Z">
              <w:r w:rsidRPr="00971464">
                <w:rPr>
                  <w:rFonts w:ascii="Calibri" w:eastAsia="Times New Roman" w:hAnsi="Calibri" w:cs="Calibri"/>
                  <w:color w:val="000000"/>
                </w:rPr>
                <w:t>CB females, flathead sole TBM (linear), May-July SST</w:t>
              </w:r>
            </w:ins>
          </w:p>
        </w:tc>
      </w:tr>
      <w:tr w:rsidR="00971464" w:rsidRPr="00971464" w14:paraId="2F258B5A"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51" w:author="Jon.Richar" w:date="2022-12-12T16:54:00Z">
            <w:tblPrEx>
              <w:tblW w:w="7983" w:type="dxa"/>
            </w:tblPrEx>
          </w:tblPrExChange>
        </w:tblPrEx>
        <w:trPr>
          <w:trHeight w:val="288"/>
          <w:ins w:id="1552" w:author="Jon.Richar" w:date="2022-12-12T16:53:00Z"/>
          <w:trPrChange w:id="1553" w:author="Jon.Richar" w:date="2022-12-12T16:54:00Z">
            <w:trPr>
              <w:gridAfter w:val="0"/>
              <w:trHeight w:val="288"/>
            </w:trPr>
          </w:trPrChange>
        </w:trPr>
        <w:tc>
          <w:tcPr>
            <w:tcW w:w="960" w:type="dxa"/>
            <w:shd w:val="clear" w:color="auto" w:fill="auto"/>
            <w:noWrap/>
            <w:vAlign w:val="bottom"/>
            <w:hideMark/>
            <w:tcPrChange w:id="1554" w:author="Jon.Richar" w:date="2022-12-12T16:54:00Z">
              <w:tcPr>
                <w:tcW w:w="960" w:type="dxa"/>
                <w:gridSpan w:val="2"/>
                <w:tcBorders>
                  <w:top w:val="nil"/>
                  <w:left w:val="nil"/>
                  <w:bottom w:val="nil"/>
                  <w:right w:val="nil"/>
                </w:tcBorders>
                <w:shd w:val="clear" w:color="auto" w:fill="auto"/>
                <w:noWrap/>
                <w:vAlign w:val="bottom"/>
                <w:hideMark/>
              </w:tcPr>
            </w:tcPrChange>
          </w:tcPr>
          <w:p w14:paraId="5FD237D5" w14:textId="77777777" w:rsidR="00971464" w:rsidRPr="00971464" w:rsidRDefault="00971464" w:rsidP="00971464">
            <w:pPr>
              <w:spacing w:after="0" w:line="240" w:lineRule="auto"/>
              <w:jc w:val="right"/>
              <w:rPr>
                <w:ins w:id="1555" w:author="Jon.Richar" w:date="2022-12-12T16:53:00Z"/>
                <w:rFonts w:ascii="Calibri" w:eastAsia="Times New Roman" w:hAnsi="Calibri" w:cs="Calibri"/>
                <w:color w:val="000000"/>
              </w:rPr>
            </w:pPr>
            <w:ins w:id="1556" w:author="Jon.Richar" w:date="2022-12-12T16:53:00Z">
              <w:r w:rsidRPr="00971464">
                <w:rPr>
                  <w:rFonts w:ascii="Calibri" w:eastAsia="Times New Roman" w:hAnsi="Calibri" w:cs="Calibri"/>
                  <w:color w:val="000000"/>
                </w:rPr>
                <w:t>10</w:t>
              </w:r>
            </w:ins>
          </w:p>
        </w:tc>
        <w:tc>
          <w:tcPr>
            <w:tcW w:w="1053" w:type="dxa"/>
            <w:shd w:val="clear" w:color="auto" w:fill="auto"/>
            <w:noWrap/>
            <w:vAlign w:val="bottom"/>
            <w:hideMark/>
            <w:tcPrChange w:id="1557" w:author="Jon.Richar" w:date="2022-12-12T16:54:00Z">
              <w:tcPr>
                <w:tcW w:w="980" w:type="dxa"/>
                <w:gridSpan w:val="2"/>
                <w:tcBorders>
                  <w:top w:val="nil"/>
                  <w:left w:val="nil"/>
                  <w:bottom w:val="nil"/>
                  <w:right w:val="nil"/>
                </w:tcBorders>
                <w:shd w:val="clear" w:color="auto" w:fill="auto"/>
                <w:noWrap/>
                <w:vAlign w:val="bottom"/>
                <w:hideMark/>
              </w:tcPr>
            </w:tcPrChange>
          </w:tcPr>
          <w:p w14:paraId="1EB4D760" w14:textId="77777777" w:rsidR="00971464" w:rsidRPr="00971464" w:rsidRDefault="00971464" w:rsidP="00971464">
            <w:pPr>
              <w:spacing w:after="0" w:line="240" w:lineRule="auto"/>
              <w:jc w:val="right"/>
              <w:rPr>
                <w:ins w:id="1558" w:author="Jon.Richar" w:date="2022-12-12T16:53:00Z"/>
                <w:rFonts w:ascii="Calibri" w:eastAsia="Times New Roman" w:hAnsi="Calibri" w:cs="Calibri"/>
                <w:color w:val="000000"/>
              </w:rPr>
            </w:pPr>
            <w:ins w:id="1559" w:author="Jon.Richar" w:date="2022-12-12T16:53:00Z">
              <w:r w:rsidRPr="00971464">
                <w:rPr>
                  <w:rFonts w:ascii="Calibri" w:eastAsia="Times New Roman" w:hAnsi="Calibri" w:cs="Calibri"/>
                  <w:color w:val="000000"/>
                </w:rPr>
                <w:t>37.01495</w:t>
              </w:r>
            </w:ins>
          </w:p>
        </w:tc>
        <w:tc>
          <w:tcPr>
            <w:tcW w:w="1222" w:type="dxa"/>
            <w:shd w:val="clear" w:color="auto" w:fill="auto"/>
            <w:noWrap/>
            <w:vAlign w:val="bottom"/>
            <w:hideMark/>
            <w:tcPrChange w:id="1560" w:author="Jon.Richar" w:date="2022-12-12T16:54:00Z">
              <w:tcPr>
                <w:tcW w:w="1040" w:type="dxa"/>
                <w:gridSpan w:val="2"/>
                <w:tcBorders>
                  <w:top w:val="nil"/>
                  <w:left w:val="nil"/>
                  <w:bottom w:val="nil"/>
                  <w:right w:val="nil"/>
                </w:tcBorders>
                <w:shd w:val="clear" w:color="auto" w:fill="auto"/>
                <w:noWrap/>
                <w:vAlign w:val="bottom"/>
                <w:hideMark/>
              </w:tcPr>
            </w:tcPrChange>
          </w:tcPr>
          <w:p w14:paraId="1AB72E0E" w14:textId="77777777" w:rsidR="00971464" w:rsidRPr="00971464" w:rsidRDefault="00971464" w:rsidP="00971464">
            <w:pPr>
              <w:spacing w:after="0" w:line="240" w:lineRule="auto"/>
              <w:jc w:val="right"/>
              <w:rPr>
                <w:ins w:id="1561" w:author="Jon.Richar" w:date="2022-12-12T16:53:00Z"/>
                <w:rFonts w:ascii="Calibri" w:eastAsia="Times New Roman" w:hAnsi="Calibri" w:cs="Calibri"/>
                <w:color w:val="000000"/>
              </w:rPr>
            </w:pPr>
            <w:ins w:id="1562" w:author="Jon.Richar" w:date="2022-12-12T16:53:00Z">
              <w:r w:rsidRPr="00971464">
                <w:rPr>
                  <w:rFonts w:ascii="Calibri" w:eastAsia="Times New Roman" w:hAnsi="Calibri" w:cs="Calibri"/>
                  <w:color w:val="000000"/>
                </w:rPr>
                <w:t>-7.37665</w:t>
              </w:r>
            </w:ins>
          </w:p>
        </w:tc>
        <w:tc>
          <w:tcPr>
            <w:tcW w:w="6739" w:type="dxa"/>
            <w:shd w:val="clear" w:color="auto" w:fill="auto"/>
            <w:noWrap/>
            <w:vAlign w:val="bottom"/>
            <w:hideMark/>
            <w:tcPrChange w:id="1563" w:author="Jon.Richar" w:date="2022-12-12T16:54:00Z">
              <w:tcPr>
                <w:tcW w:w="5003" w:type="dxa"/>
                <w:gridSpan w:val="2"/>
                <w:tcBorders>
                  <w:top w:val="nil"/>
                  <w:left w:val="nil"/>
                  <w:bottom w:val="nil"/>
                  <w:right w:val="nil"/>
                </w:tcBorders>
                <w:shd w:val="clear" w:color="auto" w:fill="auto"/>
                <w:noWrap/>
                <w:vAlign w:val="bottom"/>
                <w:hideMark/>
              </w:tcPr>
            </w:tcPrChange>
          </w:tcPr>
          <w:p w14:paraId="006EA110" w14:textId="77777777" w:rsidR="00971464" w:rsidRPr="00971464" w:rsidRDefault="00971464" w:rsidP="00971464">
            <w:pPr>
              <w:spacing w:after="0" w:line="240" w:lineRule="auto"/>
              <w:rPr>
                <w:ins w:id="1564" w:author="Jon.Richar" w:date="2022-12-12T16:53:00Z"/>
                <w:rFonts w:ascii="Calibri" w:eastAsia="Times New Roman" w:hAnsi="Calibri" w:cs="Calibri"/>
                <w:color w:val="000000"/>
              </w:rPr>
            </w:pPr>
            <w:ins w:id="1565" w:author="Jon.Richar" w:date="2022-12-12T16:53:00Z">
              <w:r w:rsidRPr="00971464">
                <w:rPr>
                  <w:rFonts w:ascii="Calibri" w:eastAsia="Times New Roman" w:hAnsi="Calibri" w:cs="Calibri"/>
                  <w:color w:val="000000"/>
                </w:rPr>
                <w:t>CB females, flathead sole TBM, AO 3 yr rolling average</w:t>
              </w:r>
            </w:ins>
          </w:p>
        </w:tc>
      </w:tr>
      <w:tr w:rsidR="00971464" w:rsidRPr="00971464" w14:paraId="34E5933E"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66" w:author="Jon.Richar" w:date="2022-12-12T16:54:00Z">
            <w:tblPrEx>
              <w:tblW w:w="7983" w:type="dxa"/>
            </w:tblPrEx>
          </w:tblPrExChange>
        </w:tblPrEx>
        <w:trPr>
          <w:trHeight w:val="288"/>
          <w:ins w:id="1567" w:author="Jon.Richar" w:date="2022-12-12T16:53:00Z"/>
          <w:trPrChange w:id="1568" w:author="Jon.Richar" w:date="2022-12-12T16:54:00Z">
            <w:trPr>
              <w:gridAfter w:val="0"/>
              <w:trHeight w:val="288"/>
            </w:trPr>
          </w:trPrChange>
        </w:trPr>
        <w:tc>
          <w:tcPr>
            <w:tcW w:w="960" w:type="dxa"/>
            <w:shd w:val="clear" w:color="auto" w:fill="auto"/>
            <w:noWrap/>
            <w:vAlign w:val="bottom"/>
            <w:hideMark/>
            <w:tcPrChange w:id="1569" w:author="Jon.Richar" w:date="2022-12-12T16:54:00Z">
              <w:tcPr>
                <w:tcW w:w="960" w:type="dxa"/>
                <w:gridSpan w:val="2"/>
                <w:tcBorders>
                  <w:top w:val="nil"/>
                  <w:left w:val="nil"/>
                  <w:bottom w:val="nil"/>
                  <w:right w:val="nil"/>
                </w:tcBorders>
                <w:shd w:val="clear" w:color="auto" w:fill="auto"/>
                <w:noWrap/>
                <w:vAlign w:val="bottom"/>
                <w:hideMark/>
              </w:tcPr>
            </w:tcPrChange>
          </w:tcPr>
          <w:p w14:paraId="4E5FB970" w14:textId="77777777" w:rsidR="00971464" w:rsidRPr="00971464" w:rsidRDefault="00971464" w:rsidP="00971464">
            <w:pPr>
              <w:spacing w:after="0" w:line="240" w:lineRule="auto"/>
              <w:jc w:val="right"/>
              <w:rPr>
                <w:ins w:id="1570" w:author="Jon.Richar" w:date="2022-12-12T16:53:00Z"/>
                <w:rFonts w:ascii="Calibri" w:eastAsia="Times New Roman" w:hAnsi="Calibri" w:cs="Calibri"/>
                <w:color w:val="000000"/>
              </w:rPr>
            </w:pPr>
            <w:ins w:id="1571" w:author="Jon.Richar" w:date="2022-12-12T16:53:00Z">
              <w:r w:rsidRPr="00971464">
                <w:rPr>
                  <w:rFonts w:ascii="Calibri" w:eastAsia="Times New Roman" w:hAnsi="Calibri" w:cs="Calibri"/>
                  <w:color w:val="000000"/>
                </w:rPr>
                <w:t>9</w:t>
              </w:r>
            </w:ins>
          </w:p>
        </w:tc>
        <w:tc>
          <w:tcPr>
            <w:tcW w:w="1053" w:type="dxa"/>
            <w:shd w:val="clear" w:color="auto" w:fill="auto"/>
            <w:noWrap/>
            <w:vAlign w:val="bottom"/>
            <w:hideMark/>
            <w:tcPrChange w:id="1572" w:author="Jon.Richar" w:date="2022-12-12T16:54:00Z">
              <w:tcPr>
                <w:tcW w:w="980" w:type="dxa"/>
                <w:gridSpan w:val="2"/>
                <w:tcBorders>
                  <w:top w:val="nil"/>
                  <w:left w:val="nil"/>
                  <w:bottom w:val="nil"/>
                  <w:right w:val="nil"/>
                </w:tcBorders>
                <w:shd w:val="clear" w:color="auto" w:fill="auto"/>
                <w:noWrap/>
                <w:vAlign w:val="bottom"/>
                <w:hideMark/>
              </w:tcPr>
            </w:tcPrChange>
          </w:tcPr>
          <w:p w14:paraId="4959D671" w14:textId="77777777" w:rsidR="00971464" w:rsidRPr="00971464" w:rsidRDefault="00971464" w:rsidP="00971464">
            <w:pPr>
              <w:spacing w:after="0" w:line="240" w:lineRule="auto"/>
              <w:jc w:val="right"/>
              <w:rPr>
                <w:ins w:id="1573" w:author="Jon.Richar" w:date="2022-12-12T16:53:00Z"/>
                <w:rFonts w:ascii="Calibri" w:eastAsia="Times New Roman" w:hAnsi="Calibri" w:cs="Calibri"/>
                <w:color w:val="000000"/>
              </w:rPr>
            </w:pPr>
            <w:ins w:id="1574" w:author="Jon.Richar" w:date="2022-12-12T16:53:00Z">
              <w:r w:rsidRPr="00971464">
                <w:rPr>
                  <w:rFonts w:ascii="Calibri" w:eastAsia="Times New Roman" w:hAnsi="Calibri" w:cs="Calibri"/>
                  <w:color w:val="000000"/>
                </w:rPr>
                <w:t>39.57688</w:t>
              </w:r>
            </w:ins>
          </w:p>
        </w:tc>
        <w:tc>
          <w:tcPr>
            <w:tcW w:w="1222" w:type="dxa"/>
            <w:shd w:val="clear" w:color="auto" w:fill="auto"/>
            <w:noWrap/>
            <w:vAlign w:val="bottom"/>
            <w:hideMark/>
            <w:tcPrChange w:id="1575" w:author="Jon.Richar" w:date="2022-12-12T16:54:00Z">
              <w:tcPr>
                <w:tcW w:w="1040" w:type="dxa"/>
                <w:gridSpan w:val="2"/>
                <w:tcBorders>
                  <w:top w:val="nil"/>
                  <w:left w:val="nil"/>
                  <w:bottom w:val="nil"/>
                  <w:right w:val="nil"/>
                </w:tcBorders>
                <w:shd w:val="clear" w:color="auto" w:fill="auto"/>
                <w:noWrap/>
                <w:vAlign w:val="bottom"/>
                <w:hideMark/>
              </w:tcPr>
            </w:tcPrChange>
          </w:tcPr>
          <w:p w14:paraId="168479A1" w14:textId="77777777" w:rsidR="00971464" w:rsidRPr="00971464" w:rsidRDefault="00971464" w:rsidP="00971464">
            <w:pPr>
              <w:spacing w:after="0" w:line="240" w:lineRule="auto"/>
              <w:jc w:val="right"/>
              <w:rPr>
                <w:ins w:id="1576" w:author="Jon.Richar" w:date="2022-12-12T16:53:00Z"/>
                <w:rFonts w:ascii="Calibri" w:eastAsia="Times New Roman" w:hAnsi="Calibri" w:cs="Calibri"/>
                <w:color w:val="000000"/>
              </w:rPr>
            </w:pPr>
            <w:ins w:id="1577" w:author="Jon.Richar" w:date="2022-12-12T16:53:00Z">
              <w:r w:rsidRPr="00971464">
                <w:rPr>
                  <w:rFonts w:ascii="Calibri" w:eastAsia="Times New Roman" w:hAnsi="Calibri" w:cs="Calibri"/>
                  <w:color w:val="000000"/>
                </w:rPr>
                <w:t>-4.81472</w:t>
              </w:r>
            </w:ins>
          </w:p>
        </w:tc>
        <w:tc>
          <w:tcPr>
            <w:tcW w:w="6739" w:type="dxa"/>
            <w:shd w:val="clear" w:color="auto" w:fill="auto"/>
            <w:noWrap/>
            <w:vAlign w:val="bottom"/>
            <w:hideMark/>
            <w:tcPrChange w:id="1578" w:author="Jon.Richar" w:date="2022-12-12T16:54:00Z">
              <w:tcPr>
                <w:tcW w:w="5003" w:type="dxa"/>
                <w:gridSpan w:val="2"/>
                <w:tcBorders>
                  <w:top w:val="nil"/>
                  <w:left w:val="nil"/>
                  <w:bottom w:val="nil"/>
                  <w:right w:val="nil"/>
                </w:tcBorders>
                <w:shd w:val="clear" w:color="auto" w:fill="auto"/>
                <w:noWrap/>
                <w:vAlign w:val="bottom"/>
                <w:hideMark/>
              </w:tcPr>
            </w:tcPrChange>
          </w:tcPr>
          <w:p w14:paraId="733AE163" w14:textId="77777777" w:rsidR="00971464" w:rsidRPr="00971464" w:rsidRDefault="00971464" w:rsidP="00971464">
            <w:pPr>
              <w:spacing w:after="0" w:line="240" w:lineRule="auto"/>
              <w:rPr>
                <w:ins w:id="1579" w:author="Jon.Richar" w:date="2022-12-12T16:53:00Z"/>
                <w:rFonts w:ascii="Calibri" w:eastAsia="Times New Roman" w:hAnsi="Calibri" w:cs="Calibri"/>
                <w:color w:val="000000"/>
              </w:rPr>
            </w:pPr>
            <w:ins w:id="1580" w:author="Jon.Richar" w:date="2022-12-12T16:53:00Z">
              <w:r w:rsidRPr="00971464">
                <w:rPr>
                  <w:rFonts w:ascii="Calibri" w:eastAsia="Times New Roman" w:hAnsi="Calibri" w:cs="Calibri"/>
                  <w:color w:val="000000"/>
                </w:rPr>
                <w:t>CB females, flathead sole TBM, SE wind</w:t>
              </w:r>
            </w:ins>
          </w:p>
        </w:tc>
      </w:tr>
      <w:tr w:rsidR="00971464" w:rsidRPr="00971464" w14:paraId="289BEA98"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81" w:author="Jon.Richar" w:date="2022-12-12T16:54:00Z">
            <w:tblPrEx>
              <w:tblW w:w="7983" w:type="dxa"/>
            </w:tblPrEx>
          </w:tblPrExChange>
        </w:tblPrEx>
        <w:trPr>
          <w:trHeight w:val="288"/>
          <w:ins w:id="1582" w:author="Jon.Richar" w:date="2022-12-12T16:53:00Z"/>
          <w:trPrChange w:id="1583" w:author="Jon.Richar" w:date="2022-12-12T16:54:00Z">
            <w:trPr>
              <w:gridAfter w:val="0"/>
              <w:trHeight w:val="288"/>
            </w:trPr>
          </w:trPrChange>
        </w:trPr>
        <w:tc>
          <w:tcPr>
            <w:tcW w:w="960" w:type="dxa"/>
            <w:shd w:val="clear" w:color="auto" w:fill="auto"/>
            <w:noWrap/>
            <w:vAlign w:val="bottom"/>
            <w:hideMark/>
            <w:tcPrChange w:id="1584" w:author="Jon.Richar" w:date="2022-12-12T16:54:00Z">
              <w:tcPr>
                <w:tcW w:w="960" w:type="dxa"/>
                <w:gridSpan w:val="2"/>
                <w:tcBorders>
                  <w:top w:val="nil"/>
                  <w:left w:val="nil"/>
                  <w:bottom w:val="nil"/>
                  <w:right w:val="nil"/>
                </w:tcBorders>
                <w:shd w:val="clear" w:color="auto" w:fill="auto"/>
                <w:noWrap/>
                <w:vAlign w:val="bottom"/>
                <w:hideMark/>
              </w:tcPr>
            </w:tcPrChange>
          </w:tcPr>
          <w:p w14:paraId="664E8A29" w14:textId="77777777" w:rsidR="00971464" w:rsidRPr="00971464" w:rsidRDefault="00971464" w:rsidP="00971464">
            <w:pPr>
              <w:spacing w:after="0" w:line="240" w:lineRule="auto"/>
              <w:jc w:val="right"/>
              <w:rPr>
                <w:ins w:id="1585" w:author="Jon.Richar" w:date="2022-12-12T16:53:00Z"/>
                <w:rFonts w:ascii="Calibri" w:eastAsia="Times New Roman" w:hAnsi="Calibri" w:cs="Calibri"/>
                <w:color w:val="000000"/>
              </w:rPr>
            </w:pPr>
            <w:ins w:id="1586" w:author="Jon.Richar" w:date="2022-12-12T16:53:00Z">
              <w:r w:rsidRPr="00971464">
                <w:rPr>
                  <w:rFonts w:ascii="Calibri" w:eastAsia="Times New Roman" w:hAnsi="Calibri" w:cs="Calibri"/>
                  <w:color w:val="000000"/>
                </w:rPr>
                <w:t>14</w:t>
              </w:r>
            </w:ins>
          </w:p>
        </w:tc>
        <w:tc>
          <w:tcPr>
            <w:tcW w:w="1053" w:type="dxa"/>
            <w:shd w:val="clear" w:color="auto" w:fill="auto"/>
            <w:noWrap/>
            <w:vAlign w:val="bottom"/>
            <w:hideMark/>
            <w:tcPrChange w:id="1587" w:author="Jon.Richar" w:date="2022-12-12T16:54:00Z">
              <w:tcPr>
                <w:tcW w:w="980" w:type="dxa"/>
                <w:gridSpan w:val="2"/>
                <w:tcBorders>
                  <w:top w:val="nil"/>
                  <w:left w:val="nil"/>
                  <w:bottom w:val="nil"/>
                  <w:right w:val="nil"/>
                </w:tcBorders>
                <w:shd w:val="clear" w:color="auto" w:fill="auto"/>
                <w:noWrap/>
                <w:vAlign w:val="bottom"/>
                <w:hideMark/>
              </w:tcPr>
            </w:tcPrChange>
          </w:tcPr>
          <w:p w14:paraId="6E174286" w14:textId="77777777" w:rsidR="00971464" w:rsidRPr="00971464" w:rsidRDefault="00971464" w:rsidP="00971464">
            <w:pPr>
              <w:spacing w:after="0" w:line="240" w:lineRule="auto"/>
              <w:jc w:val="right"/>
              <w:rPr>
                <w:ins w:id="1588" w:author="Jon.Richar" w:date="2022-12-12T16:53:00Z"/>
                <w:rFonts w:ascii="Calibri" w:eastAsia="Times New Roman" w:hAnsi="Calibri" w:cs="Calibri"/>
                <w:color w:val="000000"/>
              </w:rPr>
            </w:pPr>
            <w:ins w:id="1589" w:author="Jon.Richar" w:date="2022-12-12T16:53:00Z">
              <w:r w:rsidRPr="00971464">
                <w:rPr>
                  <w:rFonts w:ascii="Calibri" w:eastAsia="Times New Roman" w:hAnsi="Calibri" w:cs="Calibri"/>
                  <w:color w:val="000000"/>
                </w:rPr>
                <w:t>39.71084</w:t>
              </w:r>
            </w:ins>
          </w:p>
        </w:tc>
        <w:tc>
          <w:tcPr>
            <w:tcW w:w="1222" w:type="dxa"/>
            <w:shd w:val="clear" w:color="auto" w:fill="auto"/>
            <w:noWrap/>
            <w:vAlign w:val="bottom"/>
            <w:hideMark/>
            <w:tcPrChange w:id="1590" w:author="Jon.Richar" w:date="2022-12-12T16:54:00Z">
              <w:tcPr>
                <w:tcW w:w="1040" w:type="dxa"/>
                <w:gridSpan w:val="2"/>
                <w:tcBorders>
                  <w:top w:val="nil"/>
                  <w:left w:val="nil"/>
                  <w:bottom w:val="nil"/>
                  <w:right w:val="nil"/>
                </w:tcBorders>
                <w:shd w:val="clear" w:color="auto" w:fill="auto"/>
                <w:noWrap/>
                <w:vAlign w:val="bottom"/>
                <w:hideMark/>
              </w:tcPr>
            </w:tcPrChange>
          </w:tcPr>
          <w:p w14:paraId="0D6003A5" w14:textId="77777777" w:rsidR="00971464" w:rsidRPr="00971464" w:rsidRDefault="00971464" w:rsidP="00971464">
            <w:pPr>
              <w:spacing w:after="0" w:line="240" w:lineRule="auto"/>
              <w:jc w:val="right"/>
              <w:rPr>
                <w:ins w:id="1591" w:author="Jon.Richar" w:date="2022-12-12T16:53:00Z"/>
                <w:rFonts w:ascii="Calibri" w:eastAsia="Times New Roman" w:hAnsi="Calibri" w:cs="Calibri"/>
                <w:color w:val="000000"/>
              </w:rPr>
            </w:pPr>
            <w:ins w:id="1592" w:author="Jon.Richar" w:date="2022-12-12T16:53:00Z">
              <w:r w:rsidRPr="00971464">
                <w:rPr>
                  <w:rFonts w:ascii="Calibri" w:eastAsia="Times New Roman" w:hAnsi="Calibri" w:cs="Calibri"/>
                  <w:color w:val="000000"/>
                </w:rPr>
                <w:t>-4.68076</w:t>
              </w:r>
            </w:ins>
          </w:p>
        </w:tc>
        <w:tc>
          <w:tcPr>
            <w:tcW w:w="6739" w:type="dxa"/>
            <w:shd w:val="clear" w:color="auto" w:fill="auto"/>
            <w:noWrap/>
            <w:vAlign w:val="bottom"/>
            <w:hideMark/>
            <w:tcPrChange w:id="1593" w:author="Jon.Richar" w:date="2022-12-12T16:54:00Z">
              <w:tcPr>
                <w:tcW w:w="5003" w:type="dxa"/>
                <w:gridSpan w:val="2"/>
                <w:tcBorders>
                  <w:top w:val="nil"/>
                  <w:left w:val="nil"/>
                  <w:bottom w:val="nil"/>
                  <w:right w:val="nil"/>
                </w:tcBorders>
                <w:shd w:val="clear" w:color="auto" w:fill="auto"/>
                <w:noWrap/>
                <w:vAlign w:val="bottom"/>
                <w:hideMark/>
              </w:tcPr>
            </w:tcPrChange>
          </w:tcPr>
          <w:p w14:paraId="37789940" w14:textId="77777777" w:rsidR="00971464" w:rsidRPr="00971464" w:rsidRDefault="00971464" w:rsidP="00971464">
            <w:pPr>
              <w:spacing w:after="0" w:line="240" w:lineRule="auto"/>
              <w:rPr>
                <w:ins w:id="1594" w:author="Jon.Richar" w:date="2022-12-12T16:53:00Z"/>
                <w:rFonts w:ascii="Calibri" w:eastAsia="Times New Roman" w:hAnsi="Calibri" w:cs="Calibri"/>
                <w:color w:val="000000"/>
              </w:rPr>
            </w:pPr>
            <w:ins w:id="1595" w:author="Jon.Richar" w:date="2022-12-12T16:53:00Z">
              <w:r w:rsidRPr="00971464">
                <w:rPr>
                  <w:rFonts w:ascii="Calibri" w:eastAsia="Times New Roman" w:hAnsi="Calibri" w:cs="Calibri"/>
                  <w:color w:val="000000"/>
                </w:rPr>
                <w:t>CB females, flathead sole TBM, PDO 3 yr rolling average</w:t>
              </w:r>
            </w:ins>
          </w:p>
        </w:tc>
      </w:tr>
      <w:tr w:rsidR="00971464" w:rsidRPr="00971464" w14:paraId="3C065DD9"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96" w:author="Jon.Richar" w:date="2022-12-12T16:54:00Z">
            <w:tblPrEx>
              <w:tblW w:w="7983" w:type="dxa"/>
            </w:tblPrEx>
          </w:tblPrExChange>
        </w:tblPrEx>
        <w:trPr>
          <w:trHeight w:val="288"/>
          <w:ins w:id="1597" w:author="Jon.Richar" w:date="2022-12-12T16:53:00Z"/>
          <w:trPrChange w:id="1598" w:author="Jon.Richar" w:date="2022-12-12T16:54:00Z">
            <w:trPr>
              <w:gridAfter w:val="0"/>
              <w:trHeight w:val="288"/>
            </w:trPr>
          </w:trPrChange>
        </w:trPr>
        <w:tc>
          <w:tcPr>
            <w:tcW w:w="960" w:type="dxa"/>
            <w:shd w:val="clear" w:color="auto" w:fill="auto"/>
            <w:noWrap/>
            <w:vAlign w:val="bottom"/>
            <w:hideMark/>
            <w:tcPrChange w:id="1599" w:author="Jon.Richar" w:date="2022-12-12T16:54:00Z">
              <w:tcPr>
                <w:tcW w:w="960" w:type="dxa"/>
                <w:gridSpan w:val="2"/>
                <w:tcBorders>
                  <w:top w:val="nil"/>
                  <w:left w:val="nil"/>
                  <w:bottom w:val="nil"/>
                  <w:right w:val="nil"/>
                </w:tcBorders>
                <w:shd w:val="clear" w:color="auto" w:fill="auto"/>
                <w:noWrap/>
                <w:vAlign w:val="bottom"/>
                <w:hideMark/>
              </w:tcPr>
            </w:tcPrChange>
          </w:tcPr>
          <w:p w14:paraId="0083817E" w14:textId="77777777" w:rsidR="00971464" w:rsidRPr="00971464" w:rsidRDefault="00971464" w:rsidP="00971464">
            <w:pPr>
              <w:spacing w:after="0" w:line="240" w:lineRule="auto"/>
              <w:jc w:val="right"/>
              <w:rPr>
                <w:ins w:id="1600" w:author="Jon.Richar" w:date="2022-12-12T16:53:00Z"/>
                <w:rFonts w:ascii="Calibri" w:eastAsia="Times New Roman" w:hAnsi="Calibri" w:cs="Calibri"/>
                <w:color w:val="000000"/>
              </w:rPr>
            </w:pPr>
            <w:ins w:id="1601" w:author="Jon.Richar" w:date="2022-12-12T16:53:00Z">
              <w:r w:rsidRPr="00971464">
                <w:rPr>
                  <w:rFonts w:ascii="Calibri" w:eastAsia="Times New Roman" w:hAnsi="Calibri" w:cs="Calibri"/>
                  <w:color w:val="000000"/>
                </w:rPr>
                <w:t>3</w:t>
              </w:r>
            </w:ins>
          </w:p>
        </w:tc>
        <w:tc>
          <w:tcPr>
            <w:tcW w:w="1053" w:type="dxa"/>
            <w:shd w:val="clear" w:color="auto" w:fill="auto"/>
            <w:noWrap/>
            <w:vAlign w:val="bottom"/>
            <w:hideMark/>
            <w:tcPrChange w:id="1602" w:author="Jon.Richar" w:date="2022-12-12T16:54:00Z">
              <w:tcPr>
                <w:tcW w:w="980" w:type="dxa"/>
                <w:gridSpan w:val="2"/>
                <w:tcBorders>
                  <w:top w:val="nil"/>
                  <w:left w:val="nil"/>
                  <w:bottom w:val="nil"/>
                  <w:right w:val="nil"/>
                </w:tcBorders>
                <w:shd w:val="clear" w:color="auto" w:fill="auto"/>
                <w:noWrap/>
                <w:vAlign w:val="bottom"/>
                <w:hideMark/>
              </w:tcPr>
            </w:tcPrChange>
          </w:tcPr>
          <w:p w14:paraId="500B820F" w14:textId="77777777" w:rsidR="00971464" w:rsidRPr="00971464" w:rsidRDefault="00971464" w:rsidP="00971464">
            <w:pPr>
              <w:spacing w:after="0" w:line="240" w:lineRule="auto"/>
              <w:jc w:val="right"/>
              <w:rPr>
                <w:ins w:id="1603" w:author="Jon.Richar" w:date="2022-12-12T16:53:00Z"/>
                <w:rFonts w:ascii="Calibri" w:eastAsia="Times New Roman" w:hAnsi="Calibri" w:cs="Calibri"/>
                <w:color w:val="000000"/>
              </w:rPr>
            </w:pPr>
            <w:ins w:id="1604" w:author="Jon.Richar" w:date="2022-12-12T16:53:00Z">
              <w:r w:rsidRPr="00971464">
                <w:rPr>
                  <w:rFonts w:ascii="Calibri" w:eastAsia="Times New Roman" w:hAnsi="Calibri" w:cs="Calibri"/>
                  <w:color w:val="000000"/>
                </w:rPr>
                <w:t>40.3267</w:t>
              </w:r>
            </w:ins>
          </w:p>
        </w:tc>
        <w:tc>
          <w:tcPr>
            <w:tcW w:w="1222" w:type="dxa"/>
            <w:shd w:val="clear" w:color="auto" w:fill="auto"/>
            <w:noWrap/>
            <w:vAlign w:val="bottom"/>
            <w:hideMark/>
            <w:tcPrChange w:id="1605" w:author="Jon.Richar" w:date="2022-12-12T16:54:00Z">
              <w:tcPr>
                <w:tcW w:w="1040" w:type="dxa"/>
                <w:gridSpan w:val="2"/>
                <w:tcBorders>
                  <w:top w:val="nil"/>
                  <w:left w:val="nil"/>
                  <w:bottom w:val="nil"/>
                  <w:right w:val="nil"/>
                </w:tcBorders>
                <w:shd w:val="clear" w:color="auto" w:fill="auto"/>
                <w:noWrap/>
                <w:vAlign w:val="bottom"/>
                <w:hideMark/>
              </w:tcPr>
            </w:tcPrChange>
          </w:tcPr>
          <w:p w14:paraId="648957A2" w14:textId="77777777" w:rsidR="00971464" w:rsidRPr="00971464" w:rsidRDefault="00971464" w:rsidP="00971464">
            <w:pPr>
              <w:spacing w:after="0" w:line="240" w:lineRule="auto"/>
              <w:jc w:val="right"/>
              <w:rPr>
                <w:ins w:id="1606" w:author="Jon.Richar" w:date="2022-12-12T16:53:00Z"/>
                <w:rFonts w:ascii="Calibri" w:eastAsia="Times New Roman" w:hAnsi="Calibri" w:cs="Calibri"/>
                <w:color w:val="000000"/>
              </w:rPr>
            </w:pPr>
            <w:ins w:id="1607" w:author="Jon.Richar" w:date="2022-12-12T16:53:00Z">
              <w:r w:rsidRPr="00971464">
                <w:rPr>
                  <w:rFonts w:ascii="Calibri" w:eastAsia="Times New Roman" w:hAnsi="Calibri" w:cs="Calibri"/>
                  <w:color w:val="000000"/>
                </w:rPr>
                <w:t>-4.0649</w:t>
              </w:r>
            </w:ins>
          </w:p>
        </w:tc>
        <w:tc>
          <w:tcPr>
            <w:tcW w:w="6739" w:type="dxa"/>
            <w:shd w:val="clear" w:color="auto" w:fill="auto"/>
            <w:noWrap/>
            <w:vAlign w:val="bottom"/>
            <w:hideMark/>
            <w:tcPrChange w:id="1608" w:author="Jon.Richar" w:date="2022-12-12T16:54:00Z">
              <w:tcPr>
                <w:tcW w:w="5003" w:type="dxa"/>
                <w:gridSpan w:val="2"/>
                <w:tcBorders>
                  <w:top w:val="nil"/>
                  <w:left w:val="nil"/>
                  <w:bottom w:val="nil"/>
                  <w:right w:val="nil"/>
                </w:tcBorders>
                <w:shd w:val="clear" w:color="auto" w:fill="auto"/>
                <w:noWrap/>
                <w:vAlign w:val="bottom"/>
                <w:hideMark/>
              </w:tcPr>
            </w:tcPrChange>
          </w:tcPr>
          <w:p w14:paraId="03F3D386" w14:textId="77777777" w:rsidR="00971464" w:rsidRPr="00971464" w:rsidRDefault="00971464" w:rsidP="00971464">
            <w:pPr>
              <w:spacing w:after="0" w:line="240" w:lineRule="auto"/>
              <w:rPr>
                <w:ins w:id="1609" w:author="Jon.Richar" w:date="2022-12-12T16:53:00Z"/>
                <w:rFonts w:ascii="Calibri" w:eastAsia="Times New Roman" w:hAnsi="Calibri" w:cs="Calibri"/>
                <w:color w:val="000000"/>
              </w:rPr>
            </w:pPr>
            <w:ins w:id="1610" w:author="Jon.Richar" w:date="2022-12-12T16:53:00Z">
              <w:r w:rsidRPr="00971464">
                <w:rPr>
                  <w:rFonts w:ascii="Calibri" w:eastAsia="Times New Roman" w:hAnsi="Calibri" w:cs="Calibri"/>
                  <w:color w:val="000000"/>
                </w:rPr>
                <w:t>CB females, ovig opilio females</w:t>
              </w:r>
            </w:ins>
          </w:p>
        </w:tc>
      </w:tr>
      <w:tr w:rsidR="00971464" w:rsidRPr="00971464" w14:paraId="09DEBD86"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11" w:author="Jon.Richar" w:date="2022-12-12T16:54:00Z">
            <w:tblPrEx>
              <w:tblW w:w="7983" w:type="dxa"/>
            </w:tblPrEx>
          </w:tblPrExChange>
        </w:tblPrEx>
        <w:trPr>
          <w:trHeight w:val="288"/>
          <w:ins w:id="1612" w:author="Jon.Richar" w:date="2022-12-12T16:53:00Z"/>
          <w:trPrChange w:id="1613" w:author="Jon.Richar" w:date="2022-12-12T16:54:00Z">
            <w:trPr>
              <w:gridAfter w:val="0"/>
              <w:trHeight w:val="288"/>
            </w:trPr>
          </w:trPrChange>
        </w:trPr>
        <w:tc>
          <w:tcPr>
            <w:tcW w:w="960" w:type="dxa"/>
            <w:shd w:val="clear" w:color="auto" w:fill="auto"/>
            <w:noWrap/>
            <w:vAlign w:val="bottom"/>
            <w:hideMark/>
            <w:tcPrChange w:id="1614" w:author="Jon.Richar" w:date="2022-12-12T16:54:00Z">
              <w:tcPr>
                <w:tcW w:w="960" w:type="dxa"/>
                <w:gridSpan w:val="2"/>
                <w:tcBorders>
                  <w:top w:val="nil"/>
                  <w:left w:val="nil"/>
                  <w:bottom w:val="nil"/>
                  <w:right w:val="nil"/>
                </w:tcBorders>
                <w:shd w:val="clear" w:color="auto" w:fill="auto"/>
                <w:noWrap/>
                <w:vAlign w:val="bottom"/>
                <w:hideMark/>
              </w:tcPr>
            </w:tcPrChange>
          </w:tcPr>
          <w:p w14:paraId="5B4B2113" w14:textId="77777777" w:rsidR="00971464" w:rsidRPr="00971464" w:rsidRDefault="00971464" w:rsidP="00971464">
            <w:pPr>
              <w:spacing w:after="0" w:line="240" w:lineRule="auto"/>
              <w:jc w:val="right"/>
              <w:rPr>
                <w:ins w:id="1615" w:author="Jon.Richar" w:date="2022-12-12T16:53:00Z"/>
                <w:rFonts w:ascii="Calibri" w:eastAsia="Times New Roman" w:hAnsi="Calibri" w:cs="Calibri"/>
                <w:color w:val="000000"/>
              </w:rPr>
            </w:pPr>
            <w:ins w:id="1616" w:author="Jon.Richar" w:date="2022-12-12T16:53:00Z">
              <w:r w:rsidRPr="00971464">
                <w:rPr>
                  <w:rFonts w:ascii="Calibri" w:eastAsia="Times New Roman" w:hAnsi="Calibri" w:cs="Calibri"/>
                  <w:color w:val="000000"/>
                </w:rPr>
                <w:t>1</w:t>
              </w:r>
            </w:ins>
          </w:p>
        </w:tc>
        <w:tc>
          <w:tcPr>
            <w:tcW w:w="1053" w:type="dxa"/>
            <w:shd w:val="clear" w:color="auto" w:fill="auto"/>
            <w:noWrap/>
            <w:vAlign w:val="bottom"/>
            <w:hideMark/>
            <w:tcPrChange w:id="1617" w:author="Jon.Richar" w:date="2022-12-12T16:54:00Z">
              <w:tcPr>
                <w:tcW w:w="980" w:type="dxa"/>
                <w:gridSpan w:val="2"/>
                <w:tcBorders>
                  <w:top w:val="nil"/>
                  <w:left w:val="nil"/>
                  <w:bottom w:val="nil"/>
                  <w:right w:val="nil"/>
                </w:tcBorders>
                <w:shd w:val="clear" w:color="auto" w:fill="auto"/>
                <w:noWrap/>
                <w:vAlign w:val="bottom"/>
                <w:hideMark/>
              </w:tcPr>
            </w:tcPrChange>
          </w:tcPr>
          <w:p w14:paraId="6C40CE89" w14:textId="77777777" w:rsidR="00971464" w:rsidRPr="00971464" w:rsidRDefault="00971464" w:rsidP="00971464">
            <w:pPr>
              <w:spacing w:after="0" w:line="240" w:lineRule="auto"/>
              <w:jc w:val="right"/>
              <w:rPr>
                <w:ins w:id="1618" w:author="Jon.Richar" w:date="2022-12-12T16:53:00Z"/>
                <w:rFonts w:ascii="Calibri" w:eastAsia="Times New Roman" w:hAnsi="Calibri" w:cs="Calibri"/>
                <w:color w:val="000000"/>
              </w:rPr>
            </w:pPr>
            <w:ins w:id="1619" w:author="Jon.Richar" w:date="2022-12-12T16:53:00Z">
              <w:r w:rsidRPr="00971464">
                <w:rPr>
                  <w:rFonts w:ascii="Calibri" w:eastAsia="Times New Roman" w:hAnsi="Calibri" w:cs="Calibri"/>
                  <w:color w:val="000000"/>
                </w:rPr>
                <w:t>44.3916</w:t>
              </w:r>
            </w:ins>
          </w:p>
        </w:tc>
        <w:tc>
          <w:tcPr>
            <w:tcW w:w="1222" w:type="dxa"/>
            <w:shd w:val="clear" w:color="auto" w:fill="auto"/>
            <w:noWrap/>
            <w:vAlign w:val="bottom"/>
            <w:hideMark/>
            <w:tcPrChange w:id="1620" w:author="Jon.Richar" w:date="2022-12-12T16:54:00Z">
              <w:tcPr>
                <w:tcW w:w="1040" w:type="dxa"/>
                <w:gridSpan w:val="2"/>
                <w:tcBorders>
                  <w:top w:val="nil"/>
                  <w:left w:val="nil"/>
                  <w:bottom w:val="nil"/>
                  <w:right w:val="nil"/>
                </w:tcBorders>
                <w:shd w:val="clear" w:color="auto" w:fill="auto"/>
                <w:noWrap/>
                <w:vAlign w:val="bottom"/>
                <w:hideMark/>
              </w:tcPr>
            </w:tcPrChange>
          </w:tcPr>
          <w:p w14:paraId="0D40488C" w14:textId="77777777" w:rsidR="00971464" w:rsidRPr="00971464" w:rsidRDefault="00971464" w:rsidP="00971464">
            <w:pPr>
              <w:spacing w:after="0" w:line="240" w:lineRule="auto"/>
              <w:jc w:val="right"/>
              <w:rPr>
                <w:ins w:id="1621" w:author="Jon.Richar" w:date="2022-12-12T16:53:00Z"/>
                <w:rFonts w:ascii="Calibri" w:eastAsia="Times New Roman" w:hAnsi="Calibri" w:cs="Calibri"/>
                <w:color w:val="000000"/>
              </w:rPr>
            </w:pPr>
            <w:ins w:id="1622" w:author="Jon.Richar" w:date="2022-12-12T16:53:00Z">
              <w:r w:rsidRPr="00971464">
                <w:rPr>
                  <w:rFonts w:ascii="Calibri" w:eastAsia="Times New Roman" w:hAnsi="Calibri" w:cs="Calibri"/>
                  <w:color w:val="000000"/>
                </w:rPr>
                <w:t>0</w:t>
              </w:r>
            </w:ins>
          </w:p>
        </w:tc>
        <w:tc>
          <w:tcPr>
            <w:tcW w:w="6739" w:type="dxa"/>
            <w:shd w:val="clear" w:color="auto" w:fill="auto"/>
            <w:noWrap/>
            <w:vAlign w:val="bottom"/>
            <w:hideMark/>
            <w:tcPrChange w:id="1623" w:author="Jon.Richar" w:date="2022-12-12T16:54:00Z">
              <w:tcPr>
                <w:tcW w:w="5003" w:type="dxa"/>
                <w:gridSpan w:val="2"/>
                <w:tcBorders>
                  <w:top w:val="nil"/>
                  <w:left w:val="nil"/>
                  <w:bottom w:val="nil"/>
                  <w:right w:val="nil"/>
                </w:tcBorders>
                <w:shd w:val="clear" w:color="auto" w:fill="auto"/>
                <w:noWrap/>
                <w:vAlign w:val="bottom"/>
                <w:hideMark/>
              </w:tcPr>
            </w:tcPrChange>
          </w:tcPr>
          <w:p w14:paraId="762BD030" w14:textId="77777777" w:rsidR="00971464" w:rsidRPr="00971464" w:rsidRDefault="00971464" w:rsidP="00971464">
            <w:pPr>
              <w:spacing w:after="0" w:line="240" w:lineRule="auto"/>
              <w:rPr>
                <w:ins w:id="1624" w:author="Jon.Richar" w:date="2022-12-12T16:53:00Z"/>
                <w:rFonts w:ascii="Calibri" w:eastAsia="Times New Roman" w:hAnsi="Calibri" w:cs="Calibri"/>
                <w:color w:val="000000"/>
              </w:rPr>
            </w:pPr>
            <w:ins w:id="1625" w:author="Jon.Richar" w:date="2022-12-12T16:53:00Z">
              <w:r w:rsidRPr="00971464">
                <w:rPr>
                  <w:rFonts w:ascii="Calibri" w:eastAsia="Times New Roman" w:hAnsi="Calibri" w:cs="Calibri"/>
                  <w:color w:val="000000"/>
                </w:rPr>
                <w:t>CB females</w:t>
              </w:r>
            </w:ins>
          </w:p>
        </w:tc>
      </w:tr>
      <w:tr w:rsidR="00971464" w:rsidRPr="00971464" w14:paraId="4A4949FA" w14:textId="77777777" w:rsidTr="00971464">
        <w:tblPrEx>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26" w:author="Jon.Richar" w:date="2022-12-12T16:54:00Z">
            <w:tblPrEx>
              <w:tblW w:w="7983" w:type="dxa"/>
            </w:tblPrEx>
          </w:tblPrExChange>
        </w:tblPrEx>
        <w:trPr>
          <w:trHeight w:val="288"/>
          <w:ins w:id="1627" w:author="Jon.Richar" w:date="2022-12-12T16:53:00Z"/>
          <w:trPrChange w:id="1628" w:author="Jon.Richar" w:date="2022-12-12T16:54:00Z">
            <w:trPr>
              <w:gridAfter w:val="0"/>
              <w:trHeight w:val="288"/>
            </w:trPr>
          </w:trPrChange>
        </w:trPr>
        <w:tc>
          <w:tcPr>
            <w:tcW w:w="960" w:type="dxa"/>
            <w:shd w:val="clear" w:color="auto" w:fill="auto"/>
            <w:noWrap/>
            <w:vAlign w:val="bottom"/>
            <w:hideMark/>
            <w:tcPrChange w:id="1629" w:author="Jon.Richar" w:date="2022-12-12T16:54:00Z">
              <w:tcPr>
                <w:tcW w:w="960" w:type="dxa"/>
                <w:gridSpan w:val="2"/>
                <w:tcBorders>
                  <w:top w:val="nil"/>
                  <w:left w:val="nil"/>
                  <w:bottom w:val="nil"/>
                  <w:right w:val="nil"/>
                </w:tcBorders>
                <w:shd w:val="clear" w:color="auto" w:fill="auto"/>
                <w:noWrap/>
                <w:vAlign w:val="bottom"/>
                <w:hideMark/>
              </w:tcPr>
            </w:tcPrChange>
          </w:tcPr>
          <w:p w14:paraId="4119695D" w14:textId="77777777" w:rsidR="00971464" w:rsidRPr="00971464" w:rsidRDefault="00971464" w:rsidP="00971464">
            <w:pPr>
              <w:spacing w:after="0" w:line="240" w:lineRule="auto"/>
              <w:jc w:val="right"/>
              <w:rPr>
                <w:ins w:id="1630" w:author="Jon.Richar" w:date="2022-12-12T16:53:00Z"/>
                <w:rFonts w:ascii="Calibri" w:eastAsia="Times New Roman" w:hAnsi="Calibri" w:cs="Calibri"/>
                <w:color w:val="000000"/>
              </w:rPr>
            </w:pPr>
            <w:ins w:id="1631" w:author="Jon.Richar" w:date="2022-12-12T16:53:00Z">
              <w:r w:rsidRPr="00971464">
                <w:rPr>
                  <w:rFonts w:ascii="Calibri" w:eastAsia="Times New Roman" w:hAnsi="Calibri" w:cs="Calibri"/>
                  <w:color w:val="000000"/>
                </w:rPr>
                <w:t>4</w:t>
              </w:r>
            </w:ins>
          </w:p>
        </w:tc>
        <w:tc>
          <w:tcPr>
            <w:tcW w:w="1053" w:type="dxa"/>
            <w:shd w:val="clear" w:color="auto" w:fill="auto"/>
            <w:noWrap/>
            <w:vAlign w:val="bottom"/>
            <w:hideMark/>
            <w:tcPrChange w:id="1632" w:author="Jon.Richar" w:date="2022-12-12T16:54:00Z">
              <w:tcPr>
                <w:tcW w:w="980" w:type="dxa"/>
                <w:gridSpan w:val="2"/>
                <w:tcBorders>
                  <w:top w:val="nil"/>
                  <w:left w:val="nil"/>
                  <w:bottom w:val="nil"/>
                  <w:right w:val="nil"/>
                </w:tcBorders>
                <w:shd w:val="clear" w:color="auto" w:fill="auto"/>
                <w:noWrap/>
                <w:vAlign w:val="bottom"/>
                <w:hideMark/>
              </w:tcPr>
            </w:tcPrChange>
          </w:tcPr>
          <w:p w14:paraId="06EBEAA8" w14:textId="77777777" w:rsidR="00971464" w:rsidRPr="00971464" w:rsidRDefault="00971464" w:rsidP="00971464">
            <w:pPr>
              <w:spacing w:after="0" w:line="240" w:lineRule="auto"/>
              <w:jc w:val="right"/>
              <w:rPr>
                <w:ins w:id="1633" w:author="Jon.Richar" w:date="2022-12-12T16:53:00Z"/>
                <w:rFonts w:ascii="Calibri" w:eastAsia="Times New Roman" w:hAnsi="Calibri" w:cs="Calibri"/>
                <w:color w:val="000000"/>
              </w:rPr>
            </w:pPr>
            <w:ins w:id="1634" w:author="Jon.Richar" w:date="2022-12-12T16:53:00Z">
              <w:r w:rsidRPr="00971464">
                <w:rPr>
                  <w:rFonts w:ascii="Calibri" w:eastAsia="Times New Roman" w:hAnsi="Calibri" w:cs="Calibri"/>
                  <w:color w:val="000000"/>
                </w:rPr>
                <w:t>48.70081</w:t>
              </w:r>
            </w:ins>
          </w:p>
        </w:tc>
        <w:tc>
          <w:tcPr>
            <w:tcW w:w="1222" w:type="dxa"/>
            <w:shd w:val="clear" w:color="auto" w:fill="auto"/>
            <w:noWrap/>
            <w:vAlign w:val="bottom"/>
            <w:hideMark/>
            <w:tcPrChange w:id="1635" w:author="Jon.Richar" w:date="2022-12-12T16:54:00Z">
              <w:tcPr>
                <w:tcW w:w="1040" w:type="dxa"/>
                <w:gridSpan w:val="2"/>
                <w:tcBorders>
                  <w:top w:val="nil"/>
                  <w:left w:val="nil"/>
                  <w:bottom w:val="nil"/>
                  <w:right w:val="nil"/>
                </w:tcBorders>
                <w:shd w:val="clear" w:color="auto" w:fill="auto"/>
                <w:noWrap/>
                <w:vAlign w:val="bottom"/>
                <w:hideMark/>
              </w:tcPr>
            </w:tcPrChange>
          </w:tcPr>
          <w:p w14:paraId="2395E8A7" w14:textId="77777777" w:rsidR="00971464" w:rsidRPr="00971464" w:rsidRDefault="00971464" w:rsidP="00971464">
            <w:pPr>
              <w:spacing w:after="0" w:line="240" w:lineRule="auto"/>
              <w:jc w:val="right"/>
              <w:rPr>
                <w:ins w:id="1636" w:author="Jon.Richar" w:date="2022-12-12T16:53:00Z"/>
                <w:rFonts w:ascii="Calibri" w:eastAsia="Times New Roman" w:hAnsi="Calibri" w:cs="Calibri"/>
                <w:color w:val="000000"/>
              </w:rPr>
            </w:pPr>
            <w:ins w:id="1637" w:author="Jon.Richar" w:date="2022-12-12T16:53:00Z">
              <w:r w:rsidRPr="00971464">
                <w:rPr>
                  <w:rFonts w:ascii="Calibri" w:eastAsia="Times New Roman" w:hAnsi="Calibri" w:cs="Calibri"/>
                  <w:color w:val="000000"/>
                </w:rPr>
                <w:t>4.30921</w:t>
              </w:r>
            </w:ins>
          </w:p>
        </w:tc>
        <w:tc>
          <w:tcPr>
            <w:tcW w:w="6739" w:type="dxa"/>
            <w:shd w:val="clear" w:color="auto" w:fill="auto"/>
            <w:noWrap/>
            <w:vAlign w:val="bottom"/>
            <w:hideMark/>
            <w:tcPrChange w:id="1638" w:author="Jon.Richar" w:date="2022-12-12T16:54:00Z">
              <w:tcPr>
                <w:tcW w:w="5003" w:type="dxa"/>
                <w:gridSpan w:val="2"/>
                <w:tcBorders>
                  <w:top w:val="nil"/>
                  <w:left w:val="nil"/>
                  <w:bottom w:val="nil"/>
                  <w:right w:val="nil"/>
                </w:tcBorders>
                <w:shd w:val="clear" w:color="auto" w:fill="auto"/>
                <w:noWrap/>
                <w:vAlign w:val="bottom"/>
                <w:hideMark/>
              </w:tcPr>
            </w:tcPrChange>
          </w:tcPr>
          <w:p w14:paraId="490B1C4B" w14:textId="77777777" w:rsidR="00971464" w:rsidRPr="00971464" w:rsidRDefault="00971464" w:rsidP="00971464">
            <w:pPr>
              <w:spacing w:after="0" w:line="240" w:lineRule="auto"/>
              <w:rPr>
                <w:ins w:id="1639" w:author="Jon.Richar" w:date="2022-12-12T16:53:00Z"/>
                <w:rFonts w:ascii="Calibri" w:eastAsia="Times New Roman" w:hAnsi="Calibri" w:cs="Calibri"/>
                <w:color w:val="000000"/>
              </w:rPr>
            </w:pPr>
            <w:ins w:id="1640" w:author="Jon.Richar" w:date="2022-12-12T16:53:00Z">
              <w:r w:rsidRPr="00971464">
                <w:rPr>
                  <w:rFonts w:ascii="Calibri" w:eastAsia="Times New Roman" w:hAnsi="Calibri" w:cs="Calibri"/>
                  <w:color w:val="000000"/>
                </w:rPr>
                <w:t>CB females, Pacific cod 3 yr rolling average</w:t>
              </w:r>
            </w:ins>
          </w:p>
        </w:tc>
      </w:tr>
    </w:tbl>
    <w:p w14:paraId="559DC0B8" w14:textId="77777777" w:rsidR="00777144" w:rsidRDefault="00777144" w:rsidP="00971464">
      <w:pPr>
        <w:spacing w:line="480" w:lineRule="auto"/>
        <w:rPr>
          <w:ins w:id="1641" w:author="Jon.Richar" w:date="2022-12-12T16:59:00Z"/>
          <w:rFonts w:ascii="Times New Roman" w:hAnsi="Times New Roman" w:cs="Times New Roman"/>
          <w:sz w:val="24"/>
          <w:szCs w:val="24"/>
        </w:rPr>
      </w:pPr>
    </w:p>
    <w:p w14:paraId="08AA1C4C" w14:textId="1C4DE19B" w:rsidR="00777144" w:rsidRDefault="004A3F46" w:rsidP="00971464">
      <w:pPr>
        <w:spacing w:line="480" w:lineRule="auto"/>
        <w:rPr>
          <w:ins w:id="1642" w:author="Jon.Richar" w:date="2022-12-12T16:55:00Z"/>
          <w:rFonts w:ascii="Times New Roman" w:hAnsi="Times New Roman" w:cs="Times New Roman"/>
          <w:sz w:val="24"/>
          <w:szCs w:val="24"/>
        </w:rPr>
      </w:pPr>
      <w:ins w:id="1643" w:author="Jon.Richar" w:date="2022-12-12T16:52:00Z">
        <w:r>
          <w:rPr>
            <w:rFonts w:ascii="Times New Roman" w:hAnsi="Times New Roman" w:cs="Times New Roman"/>
            <w:sz w:val="24"/>
            <w:szCs w:val="24"/>
          </w:rPr>
          <w:t>Table 7</w:t>
        </w:r>
        <w:r w:rsidR="00971464">
          <w:rPr>
            <w:rFonts w:ascii="Times New Roman" w:hAnsi="Times New Roman" w:cs="Times New Roman"/>
            <w:sz w:val="24"/>
            <w:szCs w:val="24"/>
          </w:rPr>
          <w:t xml:space="preserve">. Model output for </w:t>
        </w:r>
      </w:ins>
      <w:ins w:id="1644" w:author="Jon.Richar" w:date="2022-12-12T16:54:00Z">
        <w:r w:rsidR="00971464">
          <w:rPr>
            <w:rFonts w:ascii="Times New Roman" w:hAnsi="Times New Roman" w:cs="Times New Roman"/>
            <w:sz w:val="24"/>
            <w:szCs w:val="24"/>
          </w:rPr>
          <w:t>Era 1</w:t>
        </w:r>
      </w:ins>
      <w:ins w:id="1645" w:author="Jon.Richar" w:date="2022-12-12T16:52:00Z">
        <w:r w:rsidR="00971464">
          <w:rPr>
            <w:rFonts w:ascii="Times New Roman" w:hAnsi="Times New Roman" w:cs="Times New Roman"/>
            <w:sz w:val="24"/>
            <w:szCs w:val="24"/>
          </w:rPr>
          <w:t xml:space="preserve"> GAM models. CB = Bairdi, CO = opilio, TBM = total biomass, NBT = near bottom temperature, SST = sea surface temperature. For model #14, FHS TBM was incorporated as a linear variable. Delta AICc for each model is determined relative to the baseline model (Model 1).</w:t>
        </w:r>
      </w:ins>
    </w:p>
    <w:p w14:paraId="3DC80C7C" w14:textId="77777777" w:rsidR="00777144" w:rsidRDefault="00777144" w:rsidP="00777144">
      <w:pPr>
        <w:spacing w:line="480" w:lineRule="auto"/>
        <w:rPr>
          <w:ins w:id="1646" w:author="Jon.Richar" w:date="2022-12-12T16:55:00Z"/>
          <w:rFonts w:ascii="Times New Roman" w:hAnsi="Times New Roman" w:cs="Times New Roman"/>
          <w:sz w:val="24"/>
          <w:szCs w:val="24"/>
        </w:rPr>
      </w:pPr>
      <w:ins w:id="1647" w:author="Jon.Richar" w:date="2022-12-12T16:55:00Z">
        <w:r>
          <w:rPr>
            <w:rFonts w:ascii="Times New Roman" w:hAnsi="Times New Roman" w:cs="Times New Roman"/>
            <w:sz w:val="24"/>
            <w:szCs w:val="24"/>
          </w:rPr>
          <w:br w:type="column"/>
        </w:r>
      </w:ins>
    </w:p>
    <w:tbl>
      <w:tblPr>
        <w:tblW w:w="10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648" w:author="Jon.Richar" w:date="2022-12-12T16:57:00Z">
          <w:tblPr>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30"/>
        <w:gridCol w:w="1021"/>
        <w:gridCol w:w="1102"/>
        <w:gridCol w:w="7334"/>
        <w:tblGridChange w:id="1649">
          <w:tblGrid>
            <w:gridCol w:w="930"/>
            <w:gridCol w:w="30"/>
            <w:gridCol w:w="990"/>
            <w:gridCol w:w="63"/>
            <w:gridCol w:w="1038"/>
            <w:gridCol w:w="99"/>
            <w:gridCol w:w="7228"/>
            <w:gridCol w:w="332"/>
          </w:tblGrid>
        </w:tblGridChange>
      </w:tblGrid>
      <w:tr w:rsidR="00777144" w:rsidRPr="00777144" w14:paraId="06845280" w14:textId="77777777" w:rsidTr="00777144">
        <w:trPr>
          <w:trHeight w:val="231"/>
          <w:ins w:id="1650" w:author="Jon.Richar" w:date="2022-12-12T16:55:00Z"/>
          <w:trPrChange w:id="1651" w:author="Jon.Richar" w:date="2022-12-12T16:57:00Z">
            <w:trPr>
              <w:trHeight w:val="288"/>
            </w:trPr>
          </w:trPrChange>
        </w:trPr>
        <w:tc>
          <w:tcPr>
            <w:tcW w:w="930" w:type="dxa"/>
            <w:shd w:val="clear" w:color="auto" w:fill="auto"/>
            <w:noWrap/>
            <w:vAlign w:val="bottom"/>
            <w:hideMark/>
            <w:tcPrChange w:id="1652" w:author="Jon.Richar" w:date="2022-12-12T16:57:00Z">
              <w:tcPr>
                <w:tcW w:w="960" w:type="dxa"/>
                <w:gridSpan w:val="2"/>
                <w:shd w:val="clear" w:color="auto" w:fill="auto"/>
                <w:noWrap/>
                <w:vAlign w:val="bottom"/>
                <w:hideMark/>
              </w:tcPr>
            </w:tcPrChange>
          </w:tcPr>
          <w:p w14:paraId="3E93BD2D" w14:textId="77777777" w:rsidR="00777144" w:rsidRPr="00777144" w:rsidRDefault="00777144" w:rsidP="00777144">
            <w:pPr>
              <w:spacing w:after="0" w:line="240" w:lineRule="auto"/>
              <w:rPr>
                <w:ins w:id="1653" w:author="Jon.Richar" w:date="2022-12-12T16:55:00Z"/>
                <w:rFonts w:ascii="Calibri" w:eastAsia="Times New Roman" w:hAnsi="Calibri" w:cs="Calibri"/>
                <w:color w:val="000000"/>
                <w:sz w:val="20"/>
                <w:szCs w:val="20"/>
                <w:rPrChange w:id="1654" w:author="Jon.Richar" w:date="2022-12-12T16:57:00Z">
                  <w:rPr>
                    <w:ins w:id="1655" w:author="Jon.Richar" w:date="2022-12-12T16:55:00Z"/>
                    <w:rFonts w:ascii="Calibri" w:eastAsia="Times New Roman" w:hAnsi="Calibri" w:cs="Calibri"/>
                    <w:color w:val="000000"/>
                  </w:rPr>
                </w:rPrChange>
              </w:rPr>
            </w:pPr>
            <w:ins w:id="1656" w:author="Jon.Richar" w:date="2022-12-12T16:55:00Z">
              <w:r w:rsidRPr="00777144">
                <w:rPr>
                  <w:rFonts w:ascii="Calibri" w:eastAsia="Times New Roman" w:hAnsi="Calibri" w:cs="Calibri"/>
                  <w:color w:val="000000"/>
                  <w:sz w:val="20"/>
                  <w:szCs w:val="20"/>
                  <w:rPrChange w:id="1657" w:author="Jon.Richar" w:date="2022-12-12T16:57:00Z">
                    <w:rPr>
                      <w:rFonts w:ascii="Calibri" w:eastAsia="Times New Roman" w:hAnsi="Calibri" w:cs="Calibri"/>
                      <w:color w:val="000000"/>
                    </w:rPr>
                  </w:rPrChange>
                </w:rPr>
                <w:t>Model</w:t>
              </w:r>
            </w:ins>
          </w:p>
        </w:tc>
        <w:tc>
          <w:tcPr>
            <w:tcW w:w="1021" w:type="dxa"/>
            <w:shd w:val="clear" w:color="auto" w:fill="auto"/>
            <w:noWrap/>
            <w:vAlign w:val="bottom"/>
            <w:hideMark/>
            <w:tcPrChange w:id="1658" w:author="Jon.Richar" w:date="2022-12-12T16:57:00Z">
              <w:tcPr>
                <w:tcW w:w="1053" w:type="dxa"/>
                <w:gridSpan w:val="2"/>
                <w:shd w:val="clear" w:color="auto" w:fill="auto"/>
                <w:noWrap/>
                <w:vAlign w:val="bottom"/>
                <w:hideMark/>
              </w:tcPr>
            </w:tcPrChange>
          </w:tcPr>
          <w:p w14:paraId="44CD2FCE" w14:textId="77777777" w:rsidR="00777144" w:rsidRPr="00777144" w:rsidRDefault="00777144" w:rsidP="00777144">
            <w:pPr>
              <w:spacing w:after="0" w:line="240" w:lineRule="auto"/>
              <w:rPr>
                <w:ins w:id="1659" w:author="Jon.Richar" w:date="2022-12-12T16:55:00Z"/>
                <w:rFonts w:ascii="Calibri" w:eastAsia="Times New Roman" w:hAnsi="Calibri" w:cs="Calibri"/>
                <w:color w:val="000000"/>
                <w:sz w:val="20"/>
                <w:szCs w:val="20"/>
                <w:rPrChange w:id="1660" w:author="Jon.Richar" w:date="2022-12-12T16:57:00Z">
                  <w:rPr>
                    <w:ins w:id="1661" w:author="Jon.Richar" w:date="2022-12-12T16:55:00Z"/>
                    <w:rFonts w:ascii="Calibri" w:eastAsia="Times New Roman" w:hAnsi="Calibri" w:cs="Calibri"/>
                    <w:color w:val="000000"/>
                  </w:rPr>
                </w:rPrChange>
              </w:rPr>
            </w:pPr>
            <w:ins w:id="1662" w:author="Jon.Richar" w:date="2022-12-12T16:55:00Z">
              <w:r w:rsidRPr="00777144">
                <w:rPr>
                  <w:rFonts w:ascii="Calibri" w:eastAsia="Times New Roman" w:hAnsi="Calibri" w:cs="Calibri"/>
                  <w:color w:val="000000"/>
                  <w:sz w:val="20"/>
                  <w:szCs w:val="20"/>
                  <w:rPrChange w:id="1663" w:author="Jon.Richar" w:date="2022-12-12T16:57:00Z">
                    <w:rPr>
                      <w:rFonts w:ascii="Calibri" w:eastAsia="Times New Roman" w:hAnsi="Calibri" w:cs="Calibri"/>
                      <w:color w:val="000000"/>
                    </w:rPr>
                  </w:rPrChange>
                </w:rPr>
                <w:t>AICc</w:t>
              </w:r>
            </w:ins>
          </w:p>
        </w:tc>
        <w:tc>
          <w:tcPr>
            <w:tcW w:w="1102" w:type="dxa"/>
            <w:shd w:val="clear" w:color="auto" w:fill="auto"/>
            <w:noWrap/>
            <w:vAlign w:val="bottom"/>
            <w:hideMark/>
            <w:tcPrChange w:id="1664" w:author="Jon.Richar" w:date="2022-12-12T16:57:00Z">
              <w:tcPr>
                <w:tcW w:w="1137" w:type="dxa"/>
                <w:gridSpan w:val="2"/>
                <w:shd w:val="clear" w:color="auto" w:fill="auto"/>
                <w:noWrap/>
                <w:vAlign w:val="bottom"/>
                <w:hideMark/>
              </w:tcPr>
            </w:tcPrChange>
          </w:tcPr>
          <w:p w14:paraId="0EAFBE1E" w14:textId="77777777" w:rsidR="00777144" w:rsidRPr="00777144" w:rsidRDefault="00777144" w:rsidP="00777144">
            <w:pPr>
              <w:spacing w:after="0" w:line="240" w:lineRule="auto"/>
              <w:rPr>
                <w:ins w:id="1665" w:author="Jon.Richar" w:date="2022-12-12T16:55:00Z"/>
                <w:rFonts w:ascii="Calibri" w:eastAsia="Times New Roman" w:hAnsi="Calibri" w:cs="Calibri"/>
                <w:color w:val="000000"/>
                <w:sz w:val="20"/>
                <w:szCs w:val="20"/>
                <w:rPrChange w:id="1666" w:author="Jon.Richar" w:date="2022-12-12T16:57:00Z">
                  <w:rPr>
                    <w:ins w:id="1667" w:author="Jon.Richar" w:date="2022-12-12T16:55:00Z"/>
                    <w:rFonts w:ascii="Calibri" w:eastAsia="Times New Roman" w:hAnsi="Calibri" w:cs="Calibri"/>
                    <w:color w:val="000000"/>
                  </w:rPr>
                </w:rPrChange>
              </w:rPr>
            </w:pPr>
            <w:ins w:id="1668" w:author="Jon.Richar" w:date="2022-12-12T16:55:00Z">
              <w:r w:rsidRPr="00777144">
                <w:rPr>
                  <w:rFonts w:ascii="Calibri" w:eastAsia="Times New Roman" w:hAnsi="Calibri" w:cs="Calibri"/>
                  <w:color w:val="000000"/>
                  <w:sz w:val="20"/>
                  <w:szCs w:val="20"/>
                  <w:rPrChange w:id="1669" w:author="Jon.Richar" w:date="2022-12-12T16:57:00Z">
                    <w:rPr>
                      <w:rFonts w:ascii="Calibri" w:eastAsia="Times New Roman" w:hAnsi="Calibri" w:cs="Calibri"/>
                      <w:color w:val="000000"/>
                    </w:rPr>
                  </w:rPrChange>
                </w:rPr>
                <w:t>Delta AICc</w:t>
              </w:r>
            </w:ins>
          </w:p>
        </w:tc>
        <w:tc>
          <w:tcPr>
            <w:tcW w:w="7334" w:type="dxa"/>
            <w:shd w:val="clear" w:color="auto" w:fill="auto"/>
            <w:noWrap/>
            <w:vAlign w:val="bottom"/>
            <w:hideMark/>
            <w:tcPrChange w:id="1670" w:author="Jon.Richar" w:date="2022-12-12T16:57:00Z">
              <w:tcPr>
                <w:tcW w:w="7560" w:type="dxa"/>
                <w:gridSpan w:val="2"/>
                <w:shd w:val="clear" w:color="auto" w:fill="auto"/>
                <w:noWrap/>
                <w:vAlign w:val="bottom"/>
                <w:hideMark/>
              </w:tcPr>
            </w:tcPrChange>
          </w:tcPr>
          <w:p w14:paraId="071D34EE" w14:textId="77777777" w:rsidR="00777144" w:rsidRPr="00777144" w:rsidRDefault="00777144" w:rsidP="00777144">
            <w:pPr>
              <w:spacing w:after="0" w:line="240" w:lineRule="auto"/>
              <w:rPr>
                <w:ins w:id="1671" w:author="Jon.Richar" w:date="2022-12-12T16:55:00Z"/>
                <w:rFonts w:ascii="Calibri" w:eastAsia="Times New Roman" w:hAnsi="Calibri" w:cs="Calibri"/>
                <w:color w:val="000000"/>
                <w:sz w:val="20"/>
                <w:szCs w:val="20"/>
                <w:rPrChange w:id="1672" w:author="Jon.Richar" w:date="2022-12-12T16:57:00Z">
                  <w:rPr>
                    <w:ins w:id="1673" w:author="Jon.Richar" w:date="2022-12-12T16:55:00Z"/>
                    <w:rFonts w:ascii="Calibri" w:eastAsia="Times New Roman" w:hAnsi="Calibri" w:cs="Calibri"/>
                    <w:color w:val="000000"/>
                  </w:rPr>
                </w:rPrChange>
              </w:rPr>
            </w:pPr>
            <w:ins w:id="1674" w:author="Jon.Richar" w:date="2022-12-12T16:55:00Z">
              <w:r w:rsidRPr="00777144">
                <w:rPr>
                  <w:rFonts w:ascii="Calibri" w:eastAsia="Times New Roman" w:hAnsi="Calibri" w:cs="Calibri"/>
                  <w:color w:val="000000"/>
                  <w:sz w:val="20"/>
                  <w:szCs w:val="20"/>
                  <w:rPrChange w:id="1675" w:author="Jon.Richar" w:date="2022-12-12T16:57:00Z">
                    <w:rPr>
                      <w:rFonts w:ascii="Calibri" w:eastAsia="Times New Roman" w:hAnsi="Calibri" w:cs="Calibri"/>
                      <w:color w:val="000000"/>
                    </w:rPr>
                  </w:rPrChange>
                </w:rPr>
                <w:t>Model variables</w:t>
              </w:r>
            </w:ins>
          </w:p>
        </w:tc>
      </w:tr>
      <w:tr w:rsidR="00777144" w:rsidRPr="00777144" w14:paraId="47A10284" w14:textId="77777777" w:rsidTr="00777144">
        <w:tblPrEx>
          <w:tblPrExChange w:id="1676" w:author="Jon.Richar" w:date="2022-12-12T16:57:00Z">
            <w:tblPrEx>
              <w:tblW w:w="10378" w:type="dxa"/>
            </w:tblPrEx>
          </w:tblPrExChange>
        </w:tblPrEx>
        <w:trPr>
          <w:trHeight w:val="231"/>
          <w:ins w:id="1677" w:author="Jon.Richar" w:date="2022-12-12T16:55:00Z"/>
          <w:trPrChange w:id="1678" w:author="Jon.Richar" w:date="2022-12-12T16:57:00Z">
            <w:trPr>
              <w:gridAfter w:val="0"/>
              <w:trHeight w:val="251"/>
            </w:trPr>
          </w:trPrChange>
        </w:trPr>
        <w:tc>
          <w:tcPr>
            <w:tcW w:w="930" w:type="dxa"/>
            <w:shd w:val="clear" w:color="auto" w:fill="auto"/>
            <w:noWrap/>
            <w:vAlign w:val="bottom"/>
            <w:hideMark/>
            <w:tcPrChange w:id="1679" w:author="Jon.Richar" w:date="2022-12-12T16:57:00Z">
              <w:tcPr>
                <w:tcW w:w="930" w:type="dxa"/>
                <w:shd w:val="clear" w:color="auto" w:fill="auto"/>
                <w:noWrap/>
                <w:vAlign w:val="bottom"/>
                <w:hideMark/>
              </w:tcPr>
            </w:tcPrChange>
          </w:tcPr>
          <w:p w14:paraId="1D5DA948" w14:textId="77777777" w:rsidR="00777144" w:rsidRPr="00777144" w:rsidRDefault="00777144" w:rsidP="00777144">
            <w:pPr>
              <w:spacing w:after="0" w:line="240" w:lineRule="auto"/>
              <w:jc w:val="right"/>
              <w:rPr>
                <w:ins w:id="1680" w:author="Jon.Richar" w:date="2022-12-12T16:55:00Z"/>
                <w:rFonts w:ascii="Calibri" w:eastAsia="Times New Roman" w:hAnsi="Calibri" w:cs="Calibri"/>
                <w:color w:val="000000"/>
                <w:sz w:val="20"/>
                <w:szCs w:val="20"/>
                <w:rPrChange w:id="1681" w:author="Jon.Richar" w:date="2022-12-12T16:57:00Z">
                  <w:rPr>
                    <w:ins w:id="1682" w:author="Jon.Richar" w:date="2022-12-12T16:55:00Z"/>
                    <w:rFonts w:ascii="Calibri" w:eastAsia="Times New Roman" w:hAnsi="Calibri" w:cs="Calibri"/>
                    <w:color w:val="000000"/>
                  </w:rPr>
                </w:rPrChange>
              </w:rPr>
            </w:pPr>
            <w:ins w:id="1683" w:author="Jon.Richar" w:date="2022-12-12T16:55:00Z">
              <w:r w:rsidRPr="00777144">
                <w:rPr>
                  <w:rFonts w:ascii="Calibri" w:eastAsia="Times New Roman" w:hAnsi="Calibri" w:cs="Calibri"/>
                  <w:color w:val="000000"/>
                  <w:sz w:val="20"/>
                  <w:szCs w:val="20"/>
                  <w:rPrChange w:id="1684" w:author="Jon.Richar" w:date="2022-12-12T16:57:00Z">
                    <w:rPr>
                      <w:rFonts w:ascii="Calibri" w:eastAsia="Times New Roman" w:hAnsi="Calibri" w:cs="Calibri"/>
                      <w:color w:val="000000"/>
                    </w:rPr>
                  </w:rPrChange>
                </w:rPr>
                <w:t>12</w:t>
              </w:r>
            </w:ins>
          </w:p>
        </w:tc>
        <w:tc>
          <w:tcPr>
            <w:tcW w:w="1021" w:type="dxa"/>
            <w:shd w:val="clear" w:color="auto" w:fill="auto"/>
            <w:noWrap/>
            <w:vAlign w:val="bottom"/>
            <w:hideMark/>
            <w:tcPrChange w:id="1685" w:author="Jon.Richar" w:date="2022-12-12T16:57:00Z">
              <w:tcPr>
                <w:tcW w:w="1020" w:type="dxa"/>
                <w:gridSpan w:val="2"/>
                <w:shd w:val="clear" w:color="auto" w:fill="auto"/>
                <w:noWrap/>
                <w:vAlign w:val="bottom"/>
                <w:hideMark/>
              </w:tcPr>
            </w:tcPrChange>
          </w:tcPr>
          <w:p w14:paraId="2D33EC26" w14:textId="77777777" w:rsidR="00777144" w:rsidRPr="00777144" w:rsidRDefault="00777144" w:rsidP="00777144">
            <w:pPr>
              <w:spacing w:after="0" w:line="240" w:lineRule="auto"/>
              <w:jc w:val="right"/>
              <w:rPr>
                <w:ins w:id="1686" w:author="Jon.Richar" w:date="2022-12-12T16:55:00Z"/>
                <w:rFonts w:ascii="Calibri" w:eastAsia="Times New Roman" w:hAnsi="Calibri" w:cs="Calibri"/>
                <w:color w:val="000000"/>
                <w:sz w:val="20"/>
                <w:szCs w:val="20"/>
                <w:rPrChange w:id="1687" w:author="Jon.Richar" w:date="2022-12-12T16:57:00Z">
                  <w:rPr>
                    <w:ins w:id="1688" w:author="Jon.Richar" w:date="2022-12-12T16:55:00Z"/>
                    <w:rFonts w:ascii="Calibri" w:eastAsia="Times New Roman" w:hAnsi="Calibri" w:cs="Calibri"/>
                    <w:color w:val="000000"/>
                  </w:rPr>
                </w:rPrChange>
              </w:rPr>
            </w:pPr>
            <w:ins w:id="1689" w:author="Jon.Richar" w:date="2022-12-12T16:55:00Z">
              <w:r w:rsidRPr="00777144">
                <w:rPr>
                  <w:rFonts w:ascii="Calibri" w:eastAsia="Times New Roman" w:hAnsi="Calibri" w:cs="Calibri"/>
                  <w:color w:val="000000"/>
                  <w:sz w:val="20"/>
                  <w:szCs w:val="20"/>
                  <w:rPrChange w:id="1690" w:author="Jon.Richar" w:date="2022-12-12T16:57:00Z">
                    <w:rPr>
                      <w:rFonts w:ascii="Calibri" w:eastAsia="Times New Roman" w:hAnsi="Calibri" w:cs="Calibri"/>
                      <w:color w:val="000000"/>
                    </w:rPr>
                  </w:rPrChange>
                </w:rPr>
                <w:t>29.5973</w:t>
              </w:r>
            </w:ins>
          </w:p>
        </w:tc>
        <w:tc>
          <w:tcPr>
            <w:tcW w:w="1102" w:type="dxa"/>
            <w:shd w:val="clear" w:color="auto" w:fill="auto"/>
            <w:noWrap/>
            <w:vAlign w:val="bottom"/>
            <w:hideMark/>
            <w:tcPrChange w:id="1691" w:author="Jon.Richar" w:date="2022-12-12T16:57:00Z">
              <w:tcPr>
                <w:tcW w:w="1101" w:type="dxa"/>
                <w:gridSpan w:val="2"/>
                <w:shd w:val="clear" w:color="auto" w:fill="auto"/>
                <w:noWrap/>
                <w:vAlign w:val="bottom"/>
                <w:hideMark/>
              </w:tcPr>
            </w:tcPrChange>
          </w:tcPr>
          <w:p w14:paraId="3BF74219" w14:textId="77777777" w:rsidR="00777144" w:rsidRPr="00777144" w:rsidRDefault="00777144" w:rsidP="00777144">
            <w:pPr>
              <w:spacing w:after="0" w:line="240" w:lineRule="auto"/>
              <w:jc w:val="right"/>
              <w:rPr>
                <w:ins w:id="1692" w:author="Jon.Richar" w:date="2022-12-12T16:55:00Z"/>
                <w:rFonts w:ascii="Calibri" w:eastAsia="Times New Roman" w:hAnsi="Calibri" w:cs="Calibri"/>
                <w:color w:val="000000"/>
                <w:sz w:val="20"/>
                <w:szCs w:val="20"/>
                <w:rPrChange w:id="1693" w:author="Jon.Richar" w:date="2022-12-12T16:57:00Z">
                  <w:rPr>
                    <w:ins w:id="1694" w:author="Jon.Richar" w:date="2022-12-12T16:55:00Z"/>
                    <w:rFonts w:ascii="Calibri" w:eastAsia="Times New Roman" w:hAnsi="Calibri" w:cs="Calibri"/>
                    <w:color w:val="000000"/>
                  </w:rPr>
                </w:rPrChange>
              </w:rPr>
            </w:pPr>
            <w:ins w:id="1695" w:author="Jon.Richar" w:date="2022-12-12T16:55:00Z">
              <w:r w:rsidRPr="00777144">
                <w:rPr>
                  <w:rFonts w:ascii="Calibri" w:eastAsia="Times New Roman" w:hAnsi="Calibri" w:cs="Calibri"/>
                  <w:color w:val="000000"/>
                  <w:sz w:val="20"/>
                  <w:szCs w:val="20"/>
                  <w:rPrChange w:id="1696" w:author="Jon.Richar" w:date="2022-12-12T16:57:00Z">
                    <w:rPr>
                      <w:rFonts w:ascii="Calibri" w:eastAsia="Times New Roman" w:hAnsi="Calibri" w:cs="Calibri"/>
                      <w:color w:val="000000"/>
                    </w:rPr>
                  </w:rPrChange>
                </w:rPr>
                <w:t>-15.70447</w:t>
              </w:r>
            </w:ins>
          </w:p>
        </w:tc>
        <w:tc>
          <w:tcPr>
            <w:tcW w:w="7334" w:type="dxa"/>
            <w:shd w:val="clear" w:color="auto" w:fill="auto"/>
            <w:noWrap/>
            <w:vAlign w:val="bottom"/>
            <w:hideMark/>
            <w:tcPrChange w:id="1697" w:author="Jon.Richar" w:date="2022-12-12T16:57:00Z">
              <w:tcPr>
                <w:tcW w:w="7327" w:type="dxa"/>
                <w:gridSpan w:val="2"/>
                <w:shd w:val="clear" w:color="auto" w:fill="auto"/>
                <w:noWrap/>
                <w:vAlign w:val="bottom"/>
                <w:hideMark/>
              </w:tcPr>
            </w:tcPrChange>
          </w:tcPr>
          <w:p w14:paraId="17AFA030" w14:textId="77777777" w:rsidR="00777144" w:rsidRPr="00777144" w:rsidRDefault="00777144" w:rsidP="00777144">
            <w:pPr>
              <w:spacing w:after="0" w:line="240" w:lineRule="auto"/>
              <w:rPr>
                <w:ins w:id="1698" w:author="Jon.Richar" w:date="2022-12-12T16:55:00Z"/>
                <w:rFonts w:ascii="Calibri" w:eastAsia="Times New Roman" w:hAnsi="Calibri" w:cs="Calibri"/>
                <w:color w:val="000000"/>
                <w:sz w:val="20"/>
                <w:szCs w:val="20"/>
                <w:rPrChange w:id="1699" w:author="Jon.Richar" w:date="2022-12-12T16:57:00Z">
                  <w:rPr>
                    <w:ins w:id="1700" w:author="Jon.Richar" w:date="2022-12-12T16:55:00Z"/>
                    <w:rFonts w:ascii="Calibri" w:eastAsia="Times New Roman" w:hAnsi="Calibri" w:cs="Calibri"/>
                    <w:color w:val="000000"/>
                  </w:rPr>
                </w:rPrChange>
              </w:rPr>
            </w:pPr>
            <w:ins w:id="1701" w:author="Jon.Richar" w:date="2022-12-12T16:55:00Z">
              <w:r w:rsidRPr="00777144">
                <w:rPr>
                  <w:rFonts w:ascii="Calibri" w:eastAsia="Times New Roman" w:hAnsi="Calibri" w:cs="Calibri"/>
                  <w:color w:val="000000"/>
                  <w:sz w:val="20"/>
                  <w:szCs w:val="20"/>
                  <w:rPrChange w:id="1702" w:author="Jon.Richar" w:date="2022-12-12T16:57:00Z">
                    <w:rPr>
                      <w:rFonts w:ascii="Calibri" w:eastAsia="Times New Roman" w:hAnsi="Calibri" w:cs="Calibri"/>
                      <w:color w:val="000000"/>
                    </w:rPr>
                  </w:rPrChange>
                </w:rPr>
                <w:t>CB females, FHS TBM, AO 3 yr rolling average</w:t>
              </w:r>
            </w:ins>
          </w:p>
        </w:tc>
      </w:tr>
      <w:tr w:rsidR="00777144" w:rsidRPr="00777144" w14:paraId="214CFCA2" w14:textId="77777777" w:rsidTr="00777144">
        <w:tblPrEx>
          <w:tblPrExChange w:id="1703" w:author="Jon.Richar" w:date="2022-12-12T16:57:00Z">
            <w:tblPrEx>
              <w:tblW w:w="10378" w:type="dxa"/>
            </w:tblPrEx>
          </w:tblPrExChange>
        </w:tblPrEx>
        <w:trPr>
          <w:trHeight w:val="231"/>
          <w:ins w:id="1704" w:author="Jon.Richar" w:date="2022-12-12T16:55:00Z"/>
          <w:trPrChange w:id="1705" w:author="Jon.Richar" w:date="2022-12-12T16:57:00Z">
            <w:trPr>
              <w:gridAfter w:val="0"/>
              <w:trHeight w:val="251"/>
            </w:trPr>
          </w:trPrChange>
        </w:trPr>
        <w:tc>
          <w:tcPr>
            <w:tcW w:w="930" w:type="dxa"/>
            <w:shd w:val="clear" w:color="auto" w:fill="auto"/>
            <w:noWrap/>
            <w:vAlign w:val="bottom"/>
            <w:hideMark/>
            <w:tcPrChange w:id="1706" w:author="Jon.Richar" w:date="2022-12-12T16:57:00Z">
              <w:tcPr>
                <w:tcW w:w="930" w:type="dxa"/>
                <w:shd w:val="clear" w:color="auto" w:fill="auto"/>
                <w:noWrap/>
                <w:vAlign w:val="bottom"/>
                <w:hideMark/>
              </w:tcPr>
            </w:tcPrChange>
          </w:tcPr>
          <w:p w14:paraId="06EA5AD2" w14:textId="77777777" w:rsidR="00777144" w:rsidRPr="00777144" w:rsidRDefault="00777144" w:rsidP="00777144">
            <w:pPr>
              <w:spacing w:after="0" w:line="240" w:lineRule="auto"/>
              <w:jc w:val="right"/>
              <w:rPr>
                <w:ins w:id="1707" w:author="Jon.Richar" w:date="2022-12-12T16:55:00Z"/>
                <w:rFonts w:ascii="Calibri" w:eastAsia="Times New Roman" w:hAnsi="Calibri" w:cs="Calibri"/>
                <w:color w:val="000000"/>
                <w:sz w:val="20"/>
                <w:szCs w:val="20"/>
                <w:rPrChange w:id="1708" w:author="Jon.Richar" w:date="2022-12-12T16:57:00Z">
                  <w:rPr>
                    <w:ins w:id="1709" w:author="Jon.Richar" w:date="2022-12-12T16:55:00Z"/>
                    <w:rFonts w:ascii="Calibri" w:eastAsia="Times New Roman" w:hAnsi="Calibri" w:cs="Calibri"/>
                    <w:color w:val="000000"/>
                  </w:rPr>
                </w:rPrChange>
              </w:rPr>
            </w:pPr>
            <w:ins w:id="1710" w:author="Jon.Richar" w:date="2022-12-12T16:55:00Z">
              <w:r w:rsidRPr="00777144">
                <w:rPr>
                  <w:rFonts w:ascii="Calibri" w:eastAsia="Times New Roman" w:hAnsi="Calibri" w:cs="Calibri"/>
                  <w:color w:val="000000"/>
                  <w:sz w:val="20"/>
                  <w:szCs w:val="20"/>
                  <w:rPrChange w:id="1711" w:author="Jon.Richar" w:date="2022-12-12T16:57:00Z">
                    <w:rPr>
                      <w:rFonts w:ascii="Calibri" w:eastAsia="Times New Roman" w:hAnsi="Calibri" w:cs="Calibri"/>
                      <w:color w:val="000000"/>
                    </w:rPr>
                  </w:rPrChange>
                </w:rPr>
                <w:t>25</w:t>
              </w:r>
            </w:ins>
          </w:p>
        </w:tc>
        <w:tc>
          <w:tcPr>
            <w:tcW w:w="1021" w:type="dxa"/>
            <w:shd w:val="clear" w:color="auto" w:fill="auto"/>
            <w:noWrap/>
            <w:vAlign w:val="bottom"/>
            <w:hideMark/>
            <w:tcPrChange w:id="1712" w:author="Jon.Richar" w:date="2022-12-12T16:57:00Z">
              <w:tcPr>
                <w:tcW w:w="1020" w:type="dxa"/>
                <w:gridSpan w:val="2"/>
                <w:shd w:val="clear" w:color="auto" w:fill="auto"/>
                <w:noWrap/>
                <w:vAlign w:val="bottom"/>
                <w:hideMark/>
              </w:tcPr>
            </w:tcPrChange>
          </w:tcPr>
          <w:p w14:paraId="67AAEE19" w14:textId="77777777" w:rsidR="00777144" w:rsidRPr="00777144" w:rsidRDefault="00777144" w:rsidP="00777144">
            <w:pPr>
              <w:spacing w:after="0" w:line="240" w:lineRule="auto"/>
              <w:jc w:val="right"/>
              <w:rPr>
                <w:ins w:id="1713" w:author="Jon.Richar" w:date="2022-12-12T16:55:00Z"/>
                <w:rFonts w:ascii="Calibri" w:eastAsia="Times New Roman" w:hAnsi="Calibri" w:cs="Calibri"/>
                <w:color w:val="000000"/>
                <w:sz w:val="20"/>
                <w:szCs w:val="20"/>
                <w:rPrChange w:id="1714" w:author="Jon.Richar" w:date="2022-12-12T16:57:00Z">
                  <w:rPr>
                    <w:ins w:id="1715" w:author="Jon.Richar" w:date="2022-12-12T16:55:00Z"/>
                    <w:rFonts w:ascii="Calibri" w:eastAsia="Times New Roman" w:hAnsi="Calibri" w:cs="Calibri"/>
                    <w:color w:val="000000"/>
                  </w:rPr>
                </w:rPrChange>
              </w:rPr>
            </w:pPr>
            <w:ins w:id="1716" w:author="Jon.Richar" w:date="2022-12-12T16:55:00Z">
              <w:r w:rsidRPr="00777144">
                <w:rPr>
                  <w:rFonts w:ascii="Calibri" w:eastAsia="Times New Roman" w:hAnsi="Calibri" w:cs="Calibri"/>
                  <w:color w:val="000000"/>
                  <w:sz w:val="20"/>
                  <w:szCs w:val="20"/>
                  <w:rPrChange w:id="1717" w:author="Jon.Richar" w:date="2022-12-12T16:57:00Z">
                    <w:rPr>
                      <w:rFonts w:ascii="Calibri" w:eastAsia="Times New Roman" w:hAnsi="Calibri" w:cs="Calibri"/>
                      <w:color w:val="000000"/>
                    </w:rPr>
                  </w:rPrChange>
                </w:rPr>
                <w:t>29.89241</w:t>
              </w:r>
            </w:ins>
          </w:p>
        </w:tc>
        <w:tc>
          <w:tcPr>
            <w:tcW w:w="1102" w:type="dxa"/>
            <w:shd w:val="clear" w:color="auto" w:fill="auto"/>
            <w:noWrap/>
            <w:vAlign w:val="bottom"/>
            <w:hideMark/>
            <w:tcPrChange w:id="1718" w:author="Jon.Richar" w:date="2022-12-12T16:57:00Z">
              <w:tcPr>
                <w:tcW w:w="1101" w:type="dxa"/>
                <w:gridSpan w:val="2"/>
                <w:shd w:val="clear" w:color="auto" w:fill="auto"/>
                <w:noWrap/>
                <w:vAlign w:val="bottom"/>
                <w:hideMark/>
              </w:tcPr>
            </w:tcPrChange>
          </w:tcPr>
          <w:p w14:paraId="237D1DAF" w14:textId="77777777" w:rsidR="00777144" w:rsidRPr="00777144" w:rsidRDefault="00777144" w:rsidP="00777144">
            <w:pPr>
              <w:spacing w:after="0" w:line="240" w:lineRule="auto"/>
              <w:jc w:val="right"/>
              <w:rPr>
                <w:ins w:id="1719" w:author="Jon.Richar" w:date="2022-12-12T16:55:00Z"/>
                <w:rFonts w:ascii="Calibri" w:eastAsia="Times New Roman" w:hAnsi="Calibri" w:cs="Calibri"/>
                <w:color w:val="000000"/>
                <w:sz w:val="20"/>
                <w:szCs w:val="20"/>
                <w:rPrChange w:id="1720" w:author="Jon.Richar" w:date="2022-12-12T16:57:00Z">
                  <w:rPr>
                    <w:ins w:id="1721" w:author="Jon.Richar" w:date="2022-12-12T16:55:00Z"/>
                    <w:rFonts w:ascii="Calibri" w:eastAsia="Times New Roman" w:hAnsi="Calibri" w:cs="Calibri"/>
                    <w:color w:val="000000"/>
                  </w:rPr>
                </w:rPrChange>
              </w:rPr>
            </w:pPr>
            <w:ins w:id="1722" w:author="Jon.Richar" w:date="2022-12-12T16:55:00Z">
              <w:r w:rsidRPr="00777144">
                <w:rPr>
                  <w:rFonts w:ascii="Calibri" w:eastAsia="Times New Roman" w:hAnsi="Calibri" w:cs="Calibri"/>
                  <w:color w:val="000000"/>
                  <w:sz w:val="20"/>
                  <w:szCs w:val="20"/>
                  <w:rPrChange w:id="1723" w:author="Jon.Richar" w:date="2022-12-12T16:57:00Z">
                    <w:rPr>
                      <w:rFonts w:ascii="Calibri" w:eastAsia="Times New Roman" w:hAnsi="Calibri" w:cs="Calibri"/>
                      <w:color w:val="000000"/>
                    </w:rPr>
                  </w:rPrChange>
                </w:rPr>
                <w:t>-15.40936</w:t>
              </w:r>
            </w:ins>
          </w:p>
        </w:tc>
        <w:tc>
          <w:tcPr>
            <w:tcW w:w="7334" w:type="dxa"/>
            <w:shd w:val="clear" w:color="auto" w:fill="auto"/>
            <w:noWrap/>
            <w:vAlign w:val="bottom"/>
            <w:hideMark/>
            <w:tcPrChange w:id="1724" w:author="Jon.Richar" w:date="2022-12-12T16:57:00Z">
              <w:tcPr>
                <w:tcW w:w="7327" w:type="dxa"/>
                <w:gridSpan w:val="2"/>
                <w:shd w:val="clear" w:color="auto" w:fill="auto"/>
                <w:noWrap/>
                <w:vAlign w:val="bottom"/>
                <w:hideMark/>
              </w:tcPr>
            </w:tcPrChange>
          </w:tcPr>
          <w:p w14:paraId="11E88BEF" w14:textId="77777777" w:rsidR="00777144" w:rsidRPr="00777144" w:rsidRDefault="00777144" w:rsidP="00777144">
            <w:pPr>
              <w:spacing w:after="0" w:line="240" w:lineRule="auto"/>
              <w:rPr>
                <w:ins w:id="1725" w:author="Jon.Richar" w:date="2022-12-12T16:55:00Z"/>
                <w:rFonts w:ascii="Calibri" w:eastAsia="Times New Roman" w:hAnsi="Calibri" w:cs="Calibri"/>
                <w:color w:val="000000"/>
                <w:sz w:val="20"/>
                <w:szCs w:val="20"/>
                <w:rPrChange w:id="1726" w:author="Jon.Richar" w:date="2022-12-12T16:57:00Z">
                  <w:rPr>
                    <w:ins w:id="1727" w:author="Jon.Richar" w:date="2022-12-12T16:55:00Z"/>
                    <w:rFonts w:ascii="Calibri" w:eastAsia="Times New Roman" w:hAnsi="Calibri" w:cs="Calibri"/>
                    <w:color w:val="000000"/>
                  </w:rPr>
                </w:rPrChange>
              </w:rPr>
            </w:pPr>
            <w:ins w:id="1728" w:author="Jon.Richar" w:date="2022-12-12T16:55:00Z">
              <w:r w:rsidRPr="00777144">
                <w:rPr>
                  <w:rFonts w:ascii="Calibri" w:eastAsia="Times New Roman" w:hAnsi="Calibri" w:cs="Calibri"/>
                  <w:color w:val="000000"/>
                  <w:sz w:val="20"/>
                  <w:szCs w:val="20"/>
                  <w:rPrChange w:id="1729" w:author="Jon.Richar" w:date="2022-12-12T16:57:00Z">
                    <w:rPr>
                      <w:rFonts w:ascii="Calibri" w:eastAsia="Times New Roman" w:hAnsi="Calibri" w:cs="Calibri"/>
                      <w:color w:val="000000"/>
                    </w:rPr>
                  </w:rPrChange>
                </w:rPr>
                <w:t>CB females, AO 3 yr rolling average</w:t>
              </w:r>
            </w:ins>
          </w:p>
        </w:tc>
      </w:tr>
      <w:tr w:rsidR="00777144" w:rsidRPr="00777144" w14:paraId="5FE02C7C" w14:textId="77777777" w:rsidTr="00777144">
        <w:tblPrEx>
          <w:tblPrExChange w:id="1730" w:author="Jon.Richar" w:date="2022-12-12T16:57:00Z">
            <w:tblPrEx>
              <w:tblW w:w="10378" w:type="dxa"/>
            </w:tblPrEx>
          </w:tblPrExChange>
        </w:tblPrEx>
        <w:trPr>
          <w:trHeight w:val="231"/>
          <w:ins w:id="1731" w:author="Jon.Richar" w:date="2022-12-12T16:55:00Z"/>
          <w:trPrChange w:id="1732" w:author="Jon.Richar" w:date="2022-12-12T16:57:00Z">
            <w:trPr>
              <w:gridAfter w:val="0"/>
              <w:trHeight w:val="251"/>
            </w:trPr>
          </w:trPrChange>
        </w:trPr>
        <w:tc>
          <w:tcPr>
            <w:tcW w:w="930" w:type="dxa"/>
            <w:shd w:val="clear" w:color="auto" w:fill="auto"/>
            <w:noWrap/>
            <w:vAlign w:val="bottom"/>
            <w:hideMark/>
            <w:tcPrChange w:id="1733" w:author="Jon.Richar" w:date="2022-12-12T16:57:00Z">
              <w:tcPr>
                <w:tcW w:w="930" w:type="dxa"/>
                <w:shd w:val="clear" w:color="auto" w:fill="auto"/>
                <w:noWrap/>
                <w:vAlign w:val="bottom"/>
                <w:hideMark/>
              </w:tcPr>
            </w:tcPrChange>
          </w:tcPr>
          <w:p w14:paraId="21849E28" w14:textId="77777777" w:rsidR="00777144" w:rsidRPr="00777144" w:rsidRDefault="00777144" w:rsidP="00777144">
            <w:pPr>
              <w:spacing w:after="0" w:line="240" w:lineRule="auto"/>
              <w:jc w:val="right"/>
              <w:rPr>
                <w:ins w:id="1734" w:author="Jon.Richar" w:date="2022-12-12T16:55:00Z"/>
                <w:rFonts w:ascii="Calibri" w:eastAsia="Times New Roman" w:hAnsi="Calibri" w:cs="Calibri"/>
                <w:color w:val="000000"/>
                <w:sz w:val="20"/>
                <w:szCs w:val="20"/>
                <w:rPrChange w:id="1735" w:author="Jon.Richar" w:date="2022-12-12T16:57:00Z">
                  <w:rPr>
                    <w:ins w:id="1736" w:author="Jon.Richar" w:date="2022-12-12T16:55:00Z"/>
                    <w:rFonts w:ascii="Calibri" w:eastAsia="Times New Roman" w:hAnsi="Calibri" w:cs="Calibri"/>
                    <w:color w:val="000000"/>
                  </w:rPr>
                </w:rPrChange>
              </w:rPr>
            </w:pPr>
            <w:ins w:id="1737" w:author="Jon.Richar" w:date="2022-12-12T16:55:00Z">
              <w:r w:rsidRPr="00777144">
                <w:rPr>
                  <w:rFonts w:ascii="Calibri" w:eastAsia="Times New Roman" w:hAnsi="Calibri" w:cs="Calibri"/>
                  <w:color w:val="000000"/>
                  <w:sz w:val="20"/>
                  <w:szCs w:val="20"/>
                  <w:rPrChange w:id="1738" w:author="Jon.Richar" w:date="2022-12-12T16:57:00Z">
                    <w:rPr>
                      <w:rFonts w:ascii="Calibri" w:eastAsia="Times New Roman" w:hAnsi="Calibri" w:cs="Calibri"/>
                      <w:color w:val="000000"/>
                    </w:rPr>
                  </w:rPrChange>
                </w:rPr>
                <w:t>20</w:t>
              </w:r>
            </w:ins>
          </w:p>
        </w:tc>
        <w:tc>
          <w:tcPr>
            <w:tcW w:w="1021" w:type="dxa"/>
            <w:shd w:val="clear" w:color="auto" w:fill="auto"/>
            <w:noWrap/>
            <w:vAlign w:val="bottom"/>
            <w:hideMark/>
            <w:tcPrChange w:id="1739" w:author="Jon.Richar" w:date="2022-12-12T16:57:00Z">
              <w:tcPr>
                <w:tcW w:w="1020" w:type="dxa"/>
                <w:gridSpan w:val="2"/>
                <w:shd w:val="clear" w:color="auto" w:fill="auto"/>
                <w:noWrap/>
                <w:vAlign w:val="bottom"/>
                <w:hideMark/>
              </w:tcPr>
            </w:tcPrChange>
          </w:tcPr>
          <w:p w14:paraId="77B42D0F" w14:textId="77777777" w:rsidR="00777144" w:rsidRPr="00777144" w:rsidRDefault="00777144" w:rsidP="00777144">
            <w:pPr>
              <w:spacing w:after="0" w:line="240" w:lineRule="auto"/>
              <w:jc w:val="right"/>
              <w:rPr>
                <w:ins w:id="1740" w:author="Jon.Richar" w:date="2022-12-12T16:55:00Z"/>
                <w:rFonts w:ascii="Calibri" w:eastAsia="Times New Roman" w:hAnsi="Calibri" w:cs="Calibri"/>
                <w:color w:val="000000"/>
                <w:sz w:val="20"/>
                <w:szCs w:val="20"/>
                <w:rPrChange w:id="1741" w:author="Jon.Richar" w:date="2022-12-12T16:57:00Z">
                  <w:rPr>
                    <w:ins w:id="1742" w:author="Jon.Richar" w:date="2022-12-12T16:55:00Z"/>
                    <w:rFonts w:ascii="Calibri" w:eastAsia="Times New Roman" w:hAnsi="Calibri" w:cs="Calibri"/>
                    <w:color w:val="000000"/>
                  </w:rPr>
                </w:rPrChange>
              </w:rPr>
            </w:pPr>
            <w:ins w:id="1743" w:author="Jon.Richar" w:date="2022-12-12T16:55:00Z">
              <w:r w:rsidRPr="00777144">
                <w:rPr>
                  <w:rFonts w:ascii="Calibri" w:eastAsia="Times New Roman" w:hAnsi="Calibri" w:cs="Calibri"/>
                  <w:color w:val="000000"/>
                  <w:sz w:val="20"/>
                  <w:szCs w:val="20"/>
                  <w:rPrChange w:id="1744" w:author="Jon.Richar" w:date="2022-12-12T16:57:00Z">
                    <w:rPr>
                      <w:rFonts w:ascii="Calibri" w:eastAsia="Times New Roman" w:hAnsi="Calibri" w:cs="Calibri"/>
                      <w:color w:val="000000"/>
                    </w:rPr>
                  </w:rPrChange>
                </w:rPr>
                <w:t>32.53379</w:t>
              </w:r>
            </w:ins>
          </w:p>
        </w:tc>
        <w:tc>
          <w:tcPr>
            <w:tcW w:w="1102" w:type="dxa"/>
            <w:shd w:val="clear" w:color="auto" w:fill="auto"/>
            <w:noWrap/>
            <w:vAlign w:val="bottom"/>
            <w:hideMark/>
            <w:tcPrChange w:id="1745" w:author="Jon.Richar" w:date="2022-12-12T16:57:00Z">
              <w:tcPr>
                <w:tcW w:w="1101" w:type="dxa"/>
                <w:gridSpan w:val="2"/>
                <w:shd w:val="clear" w:color="auto" w:fill="auto"/>
                <w:noWrap/>
                <w:vAlign w:val="bottom"/>
                <w:hideMark/>
              </w:tcPr>
            </w:tcPrChange>
          </w:tcPr>
          <w:p w14:paraId="5631920F" w14:textId="77777777" w:rsidR="00777144" w:rsidRPr="00777144" w:rsidRDefault="00777144" w:rsidP="00777144">
            <w:pPr>
              <w:spacing w:after="0" w:line="240" w:lineRule="auto"/>
              <w:jc w:val="right"/>
              <w:rPr>
                <w:ins w:id="1746" w:author="Jon.Richar" w:date="2022-12-12T16:55:00Z"/>
                <w:rFonts w:ascii="Calibri" w:eastAsia="Times New Roman" w:hAnsi="Calibri" w:cs="Calibri"/>
                <w:color w:val="000000"/>
                <w:sz w:val="20"/>
                <w:szCs w:val="20"/>
                <w:rPrChange w:id="1747" w:author="Jon.Richar" w:date="2022-12-12T16:57:00Z">
                  <w:rPr>
                    <w:ins w:id="1748" w:author="Jon.Richar" w:date="2022-12-12T16:55:00Z"/>
                    <w:rFonts w:ascii="Calibri" w:eastAsia="Times New Roman" w:hAnsi="Calibri" w:cs="Calibri"/>
                    <w:color w:val="000000"/>
                  </w:rPr>
                </w:rPrChange>
              </w:rPr>
            </w:pPr>
            <w:ins w:id="1749" w:author="Jon.Richar" w:date="2022-12-12T16:55:00Z">
              <w:r w:rsidRPr="00777144">
                <w:rPr>
                  <w:rFonts w:ascii="Calibri" w:eastAsia="Times New Roman" w:hAnsi="Calibri" w:cs="Calibri"/>
                  <w:color w:val="000000"/>
                  <w:sz w:val="20"/>
                  <w:szCs w:val="20"/>
                  <w:rPrChange w:id="1750" w:author="Jon.Richar" w:date="2022-12-12T16:57:00Z">
                    <w:rPr>
                      <w:rFonts w:ascii="Calibri" w:eastAsia="Times New Roman" w:hAnsi="Calibri" w:cs="Calibri"/>
                      <w:color w:val="000000"/>
                    </w:rPr>
                  </w:rPrChange>
                </w:rPr>
                <w:t>-12.76798</w:t>
              </w:r>
            </w:ins>
          </w:p>
        </w:tc>
        <w:tc>
          <w:tcPr>
            <w:tcW w:w="7334" w:type="dxa"/>
            <w:shd w:val="clear" w:color="auto" w:fill="auto"/>
            <w:noWrap/>
            <w:vAlign w:val="bottom"/>
            <w:hideMark/>
            <w:tcPrChange w:id="1751" w:author="Jon.Richar" w:date="2022-12-12T16:57:00Z">
              <w:tcPr>
                <w:tcW w:w="7327" w:type="dxa"/>
                <w:gridSpan w:val="2"/>
                <w:shd w:val="clear" w:color="auto" w:fill="auto"/>
                <w:noWrap/>
                <w:vAlign w:val="bottom"/>
                <w:hideMark/>
              </w:tcPr>
            </w:tcPrChange>
          </w:tcPr>
          <w:p w14:paraId="46BD1BCC" w14:textId="77777777" w:rsidR="00777144" w:rsidRPr="00777144" w:rsidRDefault="00777144" w:rsidP="00777144">
            <w:pPr>
              <w:spacing w:after="0" w:line="240" w:lineRule="auto"/>
              <w:rPr>
                <w:ins w:id="1752" w:author="Jon.Richar" w:date="2022-12-12T16:55:00Z"/>
                <w:rFonts w:ascii="Calibri" w:eastAsia="Times New Roman" w:hAnsi="Calibri" w:cs="Calibri"/>
                <w:color w:val="000000"/>
                <w:sz w:val="20"/>
                <w:szCs w:val="20"/>
                <w:rPrChange w:id="1753" w:author="Jon.Richar" w:date="2022-12-12T16:57:00Z">
                  <w:rPr>
                    <w:ins w:id="1754" w:author="Jon.Richar" w:date="2022-12-12T16:55:00Z"/>
                    <w:rFonts w:ascii="Calibri" w:eastAsia="Times New Roman" w:hAnsi="Calibri" w:cs="Calibri"/>
                    <w:color w:val="000000"/>
                  </w:rPr>
                </w:rPrChange>
              </w:rPr>
            </w:pPr>
            <w:ins w:id="1755" w:author="Jon.Richar" w:date="2022-12-12T16:55:00Z">
              <w:r w:rsidRPr="00777144">
                <w:rPr>
                  <w:rFonts w:ascii="Calibri" w:eastAsia="Times New Roman" w:hAnsi="Calibri" w:cs="Calibri"/>
                  <w:color w:val="000000"/>
                  <w:sz w:val="20"/>
                  <w:szCs w:val="20"/>
                  <w:rPrChange w:id="1756" w:author="Jon.Richar" w:date="2022-12-12T16:57:00Z">
                    <w:rPr>
                      <w:rFonts w:ascii="Calibri" w:eastAsia="Times New Roman" w:hAnsi="Calibri" w:cs="Calibri"/>
                      <w:color w:val="000000"/>
                    </w:rPr>
                  </w:rPrChange>
                </w:rPr>
                <w:t>CB females, Pacific cod 3 yr rolling average, AO 3 yr rolling average</w:t>
              </w:r>
            </w:ins>
          </w:p>
        </w:tc>
      </w:tr>
      <w:tr w:rsidR="00777144" w:rsidRPr="00777144" w14:paraId="7A4E8B06" w14:textId="77777777" w:rsidTr="00777144">
        <w:tblPrEx>
          <w:tblPrExChange w:id="1757" w:author="Jon.Richar" w:date="2022-12-12T16:57:00Z">
            <w:tblPrEx>
              <w:tblW w:w="10378" w:type="dxa"/>
            </w:tblPrEx>
          </w:tblPrExChange>
        </w:tblPrEx>
        <w:trPr>
          <w:trHeight w:val="231"/>
          <w:ins w:id="1758" w:author="Jon.Richar" w:date="2022-12-12T16:55:00Z"/>
          <w:trPrChange w:id="1759" w:author="Jon.Richar" w:date="2022-12-12T16:57:00Z">
            <w:trPr>
              <w:gridAfter w:val="0"/>
              <w:trHeight w:val="251"/>
            </w:trPr>
          </w:trPrChange>
        </w:trPr>
        <w:tc>
          <w:tcPr>
            <w:tcW w:w="930" w:type="dxa"/>
            <w:shd w:val="clear" w:color="auto" w:fill="auto"/>
            <w:noWrap/>
            <w:vAlign w:val="bottom"/>
            <w:hideMark/>
            <w:tcPrChange w:id="1760" w:author="Jon.Richar" w:date="2022-12-12T16:57:00Z">
              <w:tcPr>
                <w:tcW w:w="930" w:type="dxa"/>
                <w:shd w:val="clear" w:color="auto" w:fill="auto"/>
                <w:noWrap/>
                <w:vAlign w:val="bottom"/>
                <w:hideMark/>
              </w:tcPr>
            </w:tcPrChange>
          </w:tcPr>
          <w:p w14:paraId="361786E9" w14:textId="77777777" w:rsidR="00777144" w:rsidRPr="00777144" w:rsidRDefault="00777144" w:rsidP="00777144">
            <w:pPr>
              <w:spacing w:after="0" w:line="240" w:lineRule="auto"/>
              <w:jc w:val="right"/>
              <w:rPr>
                <w:ins w:id="1761" w:author="Jon.Richar" w:date="2022-12-12T16:55:00Z"/>
                <w:rFonts w:ascii="Calibri" w:eastAsia="Times New Roman" w:hAnsi="Calibri" w:cs="Calibri"/>
                <w:color w:val="000000"/>
                <w:sz w:val="20"/>
                <w:szCs w:val="20"/>
                <w:rPrChange w:id="1762" w:author="Jon.Richar" w:date="2022-12-12T16:57:00Z">
                  <w:rPr>
                    <w:ins w:id="1763" w:author="Jon.Richar" w:date="2022-12-12T16:55:00Z"/>
                    <w:rFonts w:ascii="Calibri" w:eastAsia="Times New Roman" w:hAnsi="Calibri" w:cs="Calibri"/>
                    <w:color w:val="000000"/>
                  </w:rPr>
                </w:rPrChange>
              </w:rPr>
            </w:pPr>
            <w:ins w:id="1764" w:author="Jon.Richar" w:date="2022-12-12T16:55:00Z">
              <w:r w:rsidRPr="00777144">
                <w:rPr>
                  <w:rFonts w:ascii="Calibri" w:eastAsia="Times New Roman" w:hAnsi="Calibri" w:cs="Calibri"/>
                  <w:color w:val="000000"/>
                  <w:sz w:val="20"/>
                  <w:szCs w:val="20"/>
                  <w:rPrChange w:id="1765" w:author="Jon.Richar" w:date="2022-12-12T16:57:00Z">
                    <w:rPr>
                      <w:rFonts w:ascii="Calibri" w:eastAsia="Times New Roman" w:hAnsi="Calibri" w:cs="Calibri"/>
                      <w:color w:val="000000"/>
                    </w:rPr>
                  </w:rPrChange>
                </w:rPr>
                <w:t>24</w:t>
              </w:r>
            </w:ins>
          </w:p>
        </w:tc>
        <w:tc>
          <w:tcPr>
            <w:tcW w:w="1021" w:type="dxa"/>
            <w:shd w:val="clear" w:color="auto" w:fill="auto"/>
            <w:noWrap/>
            <w:vAlign w:val="bottom"/>
            <w:hideMark/>
            <w:tcPrChange w:id="1766" w:author="Jon.Richar" w:date="2022-12-12T16:57:00Z">
              <w:tcPr>
                <w:tcW w:w="1020" w:type="dxa"/>
                <w:gridSpan w:val="2"/>
                <w:shd w:val="clear" w:color="auto" w:fill="auto"/>
                <w:noWrap/>
                <w:vAlign w:val="bottom"/>
                <w:hideMark/>
              </w:tcPr>
            </w:tcPrChange>
          </w:tcPr>
          <w:p w14:paraId="3F9F67C5" w14:textId="77777777" w:rsidR="00777144" w:rsidRPr="00777144" w:rsidRDefault="00777144" w:rsidP="00777144">
            <w:pPr>
              <w:spacing w:after="0" w:line="240" w:lineRule="auto"/>
              <w:jc w:val="right"/>
              <w:rPr>
                <w:ins w:id="1767" w:author="Jon.Richar" w:date="2022-12-12T16:55:00Z"/>
                <w:rFonts w:ascii="Calibri" w:eastAsia="Times New Roman" w:hAnsi="Calibri" w:cs="Calibri"/>
                <w:color w:val="000000"/>
                <w:sz w:val="20"/>
                <w:szCs w:val="20"/>
                <w:rPrChange w:id="1768" w:author="Jon.Richar" w:date="2022-12-12T16:57:00Z">
                  <w:rPr>
                    <w:ins w:id="1769" w:author="Jon.Richar" w:date="2022-12-12T16:55:00Z"/>
                    <w:rFonts w:ascii="Calibri" w:eastAsia="Times New Roman" w:hAnsi="Calibri" w:cs="Calibri"/>
                    <w:color w:val="000000"/>
                  </w:rPr>
                </w:rPrChange>
              </w:rPr>
            </w:pPr>
            <w:ins w:id="1770" w:author="Jon.Richar" w:date="2022-12-12T16:55:00Z">
              <w:r w:rsidRPr="00777144">
                <w:rPr>
                  <w:rFonts w:ascii="Calibri" w:eastAsia="Times New Roman" w:hAnsi="Calibri" w:cs="Calibri"/>
                  <w:color w:val="000000"/>
                  <w:sz w:val="20"/>
                  <w:szCs w:val="20"/>
                  <w:rPrChange w:id="1771" w:author="Jon.Richar" w:date="2022-12-12T16:57:00Z">
                    <w:rPr>
                      <w:rFonts w:ascii="Calibri" w:eastAsia="Times New Roman" w:hAnsi="Calibri" w:cs="Calibri"/>
                      <w:color w:val="000000"/>
                    </w:rPr>
                  </w:rPrChange>
                </w:rPr>
                <w:t>32.89242</w:t>
              </w:r>
            </w:ins>
          </w:p>
        </w:tc>
        <w:tc>
          <w:tcPr>
            <w:tcW w:w="1102" w:type="dxa"/>
            <w:shd w:val="clear" w:color="auto" w:fill="auto"/>
            <w:noWrap/>
            <w:vAlign w:val="bottom"/>
            <w:hideMark/>
            <w:tcPrChange w:id="1772" w:author="Jon.Richar" w:date="2022-12-12T16:57:00Z">
              <w:tcPr>
                <w:tcW w:w="1101" w:type="dxa"/>
                <w:gridSpan w:val="2"/>
                <w:shd w:val="clear" w:color="auto" w:fill="auto"/>
                <w:noWrap/>
                <w:vAlign w:val="bottom"/>
                <w:hideMark/>
              </w:tcPr>
            </w:tcPrChange>
          </w:tcPr>
          <w:p w14:paraId="615CC336" w14:textId="77777777" w:rsidR="00777144" w:rsidRPr="00777144" w:rsidRDefault="00777144" w:rsidP="00777144">
            <w:pPr>
              <w:spacing w:after="0" w:line="240" w:lineRule="auto"/>
              <w:jc w:val="right"/>
              <w:rPr>
                <w:ins w:id="1773" w:author="Jon.Richar" w:date="2022-12-12T16:55:00Z"/>
                <w:rFonts w:ascii="Calibri" w:eastAsia="Times New Roman" w:hAnsi="Calibri" w:cs="Calibri"/>
                <w:color w:val="000000"/>
                <w:sz w:val="20"/>
                <w:szCs w:val="20"/>
                <w:rPrChange w:id="1774" w:author="Jon.Richar" w:date="2022-12-12T16:57:00Z">
                  <w:rPr>
                    <w:ins w:id="1775" w:author="Jon.Richar" w:date="2022-12-12T16:55:00Z"/>
                    <w:rFonts w:ascii="Calibri" w:eastAsia="Times New Roman" w:hAnsi="Calibri" w:cs="Calibri"/>
                    <w:color w:val="000000"/>
                  </w:rPr>
                </w:rPrChange>
              </w:rPr>
            </w:pPr>
            <w:ins w:id="1776" w:author="Jon.Richar" w:date="2022-12-12T16:55:00Z">
              <w:r w:rsidRPr="00777144">
                <w:rPr>
                  <w:rFonts w:ascii="Calibri" w:eastAsia="Times New Roman" w:hAnsi="Calibri" w:cs="Calibri"/>
                  <w:color w:val="000000"/>
                  <w:sz w:val="20"/>
                  <w:szCs w:val="20"/>
                  <w:rPrChange w:id="1777" w:author="Jon.Richar" w:date="2022-12-12T16:57:00Z">
                    <w:rPr>
                      <w:rFonts w:ascii="Calibri" w:eastAsia="Times New Roman" w:hAnsi="Calibri" w:cs="Calibri"/>
                      <w:color w:val="000000"/>
                    </w:rPr>
                  </w:rPrChange>
                </w:rPr>
                <w:t>-12.40935</w:t>
              </w:r>
            </w:ins>
          </w:p>
        </w:tc>
        <w:tc>
          <w:tcPr>
            <w:tcW w:w="7334" w:type="dxa"/>
            <w:shd w:val="clear" w:color="auto" w:fill="auto"/>
            <w:noWrap/>
            <w:vAlign w:val="bottom"/>
            <w:hideMark/>
            <w:tcPrChange w:id="1778" w:author="Jon.Richar" w:date="2022-12-12T16:57:00Z">
              <w:tcPr>
                <w:tcW w:w="7327" w:type="dxa"/>
                <w:gridSpan w:val="2"/>
                <w:shd w:val="clear" w:color="auto" w:fill="auto"/>
                <w:noWrap/>
                <w:vAlign w:val="bottom"/>
                <w:hideMark/>
              </w:tcPr>
            </w:tcPrChange>
          </w:tcPr>
          <w:p w14:paraId="3EB9D5DE" w14:textId="77777777" w:rsidR="00777144" w:rsidRPr="00777144" w:rsidRDefault="00777144" w:rsidP="00777144">
            <w:pPr>
              <w:spacing w:after="0" w:line="240" w:lineRule="auto"/>
              <w:rPr>
                <w:ins w:id="1779" w:author="Jon.Richar" w:date="2022-12-12T16:55:00Z"/>
                <w:rFonts w:ascii="Calibri" w:eastAsia="Times New Roman" w:hAnsi="Calibri" w:cs="Calibri"/>
                <w:color w:val="000000"/>
                <w:sz w:val="20"/>
                <w:szCs w:val="20"/>
                <w:rPrChange w:id="1780" w:author="Jon.Richar" w:date="2022-12-12T16:57:00Z">
                  <w:rPr>
                    <w:ins w:id="1781" w:author="Jon.Richar" w:date="2022-12-12T16:55:00Z"/>
                    <w:rFonts w:ascii="Calibri" w:eastAsia="Times New Roman" w:hAnsi="Calibri" w:cs="Calibri"/>
                    <w:color w:val="000000"/>
                  </w:rPr>
                </w:rPrChange>
              </w:rPr>
            </w:pPr>
            <w:ins w:id="1782" w:author="Jon.Richar" w:date="2022-12-12T16:55:00Z">
              <w:r w:rsidRPr="00777144">
                <w:rPr>
                  <w:rFonts w:ascii="Calibri" w:eastAsia="Times New Roman" w:hAnsi="Calibri" w:cs="Calibri"/>
                  <w:color w:val="000000"/>
                  <w:sz w:val="20"/>
                  <w:szCs w:val="20"/>
                  <w:rPrChange w:id="1783" w:author="Jon.Richar" w:date="2022-12-12T16:57:00Z">
                    <w:rPr>
                      <w:rFonts w:ascii="Calibri" w:eastAsia="Times New Roman" w:hAnsi="Calibri" w:cs="Calibri"/>
                      <w:color w:val="000000"/>
                    </w:rPr>
                  </w:rPrChange>
                </w:rPr>
                <w:t>CB females, Pacific cod 3 yr rolling average, PDO 3 yr rolling average</w:t>
              </w:r>
            </w:ins>
          </w:p>
        </w:tc>
      </w:tr>
      <w:tr w:rsidR="00777144" w:rsidRPr="00777144" w14:paraId="2F220765" w14:textId="77777777" w:rsidTr="00777144">
        <w:tblPrEx>
          <w:tblPrExChange w:id="1784" w:author="Jon.Richar" w:date="2022-12-12T16:57:00Z">
            <w:tblPrEx>
              <w:tblW w:w="10378" w:type="dxa"/>
            </w:tblPrEx>
          </w:tblPrExChange>
        </w:tblPrEx>
        <w:trPr>
          <w:trHeight w:val="231"/>
          <w:ins w:id="1785" w:author="Jon.Richar" w:date="2022-12-12T16:55:00Z"/>
          <w:trPrChange w:id="1786" w:author="Jon.Richar" w:date="2022-12-12T16:57:00Z">
            <w:trPr>
              <w:gridAfter w:val="0"/>
              <w:trHeight w:val="251"/>
            </w:trPr>
          </w:trPrChange>
        </w:trPr>
        <w:tc>
          <w:tcPr>
            <w:tcW w:w="930" w:type="dxa"/>
            <w:shd w:val="clear" w:color="auto" w:fill="auto"/>
            <w:noWrap/>
            <w:vAlign w:val="bottom"/>
            <w:hideMark/>
            <w:tcPrChange w:id="1787" w:author="Jon.Richar" w:date="2022-12-12T16:57:00Z">
              <w:tcPr>
                <w:tcW w:w="930" w:type="dxa"/>
                <w:shd w:val="clear" w:color="auto" w:fill="auto"/>
                <w:noWrap/>
                <w:vAlign w:val="bottom"/>
                <w:hideMark/>
              </w:tcPr>
            </w:tcPrChange>
          </w:tcPr>
          <w:p w14:paraId="32385C2B" w14:textId="77777777" w:rsidR="00777144" w:rsidRPr="00777144" w:rsidRDefault="00777144" w:rsidP="00777144">
            <w:pPr>
              <w:spacing w:after="0" w:line="240" w:lineRule="auto"/>
              <w:jc w:val="right"/>
              <w:rPr>
                <w:ins w:id="1788" w:author="Jon.Richar" w:date="2022-12-12T16:55:00Z"/>
                <w:rFonts w:ascii="Calibri" w:eastAsia="Times New Roman" w:hAnsi="Calibri" w:cs="Calibri"/>
                <w:color w:val="000000"/>
                <w:sz w:val="20"/>
                <w:szCs w:val="20"/>
                <w:rPrChange w:id="1789" w:author="Jon.Richar" w:date="2022-12-12T16:57:00Z">
                  <w:rPr>
                    <w:ins w:id="1790" w:author="Jon.Richar" w:date="2022-12-12T16:55:00Z"/>
                    <w:rFonts w:ascii="Calibri" w:eastAsia="Times New Roman" w:hAnsi="Calibri" w:cs="Calibri"/>
                    <w:color w:val="000000"/>
                  </w:rPr>
                </w:rPrChange>
              </w:rPr>
            </w:pPr>
            <w:ins w:id="1791" w:author="Jon.Richar" w:date="2022-12-12T16:55:00Z">
              <w:r w:rsidRPr="00777144">
                <w:rPr>
                  <w:rFonts w:ascii="Calibri" w:eastAsia="Times New Roman" w:hAnsi="Calibri" w:cs="Calibri"/>
                  <w:color w:val="000000"/>
                  <w:sz w:val="20"/>
                  <w:szCs w:val="20"/>
                  <w:rPrChange w:id="1792" w:author="Jon.Richar" w:date="2022-12-12T16:57:00Z">
                    <w:rPr>
                      <w:rFonts w:ascii="Calibri" w:eastAsia="Times New Roman" w:hAnsi="Calibri" w:cs="Calibri"/>
                      <w:color w:val="000000"/>
                    </w:rPr>
                  </w:rPrChange>
                </w:rPr>
                <w:t>6</w:t>
              </w:r>
            </w:ins>
          </w:p>
        </w:tc>
        <w:tc>
          <w:tcPr>
            <w:tcW w:w="1021" w:type="dxa"/>
            <w:shd w:val="clear" w:color="auto" w:fill="auto"/>
            <w:noWrap/>
            <w:vAlign w:val="bottom"/>
            <w:hideMark/>
            <w:tcPrChange w:id="1793" w:author="Jon.Richar" w:date="2022-12-12T16:57:00Z">
              <w:tcPr>
                <w:tcW w:w="1020" w:type="dxa"/>
                <w:gridSpan w:val="2"/>
                <w:shd w:val="clear" w:color="auto" w:fill="auto"/>
                <w:noWrap/>
                <w:vAlign w:val="bottom"/>
                <w:hideMark/>
              </w:tcPr>
            </w:tcPrChange>
          </w:tcPr>
          <w:p w14:paraId="3734A22E" w14:textId="77777777" w:rsidR="00777144" w:rsidRPr="00777144" w:rsidRDefault="00777144" w:rsidP="00777144">
            <w:pPr>
              <w:spacing w:after="0" w:line="240" w:lineRule="auto"/>
              <w:jc w:val="right"/>
              <w:rPr>
                <w:ins w:id="1794" w:author="Jon.Richar" w:date="2022-12-12T16:55:00Z"/>
                <w:rFonts w:ascii="Calibri" w:eastAsia="Times New Roman" w:hAnsi="Calibri" w:cs="Calibri"/>
                <w:color w:val="000000"/>
                <w:sz w:val="20"/>
                <w:szCs w:val="20"/>
                <w:rPrChange w:id="1795" w:author="Jon.Richar" w:date="2022-12-12T16:57:00Z">
                  <w:rPr>
                    <w:ins w:id="1796" w:author="Jon.Richar" w:date="2022-12-12T16:55:00Z"/>
                    <w:rFonts w:ascii="Calibri" w:eastAsia="Times New Roman" w:hAnsi="Calibri" w:cs="Calibri"/>
                    <w:color w:val="000000"/>
                  </w:rPr>
                </w:rPrChange>
              </w:rPr>
            </w:pPr>
            <w:ins w:id="1797" w:author="Jon.Richar" w:date="2022-12-12T16:55:00Z">
              <w:r w:rsidRPr="00777144">
                <w:rPr>
                  <w:rFonts w:ascii="Calibri" w:eastAsia="Times New Roman" w:hAnsi="Calibri" w:cs="Calibri"/>
                  <w:color w:val="000000"/>
                  <w:sz w:val="20"/>
                  <w:szCs w:val="20"/>
                  <w:rPrChange w:id="1798" w:author="Jon.Richar" w:date="2022-12-12T16:57:00Z">
                    <w:rPr>
                      <w:rFonts w:ascii="Calibri" w:eastAsia="Times New Roman" w:hAnsi="Calibri" w:cs="Calibri"/>
                      <w:color w:val="000000"/>
                    </w:rPr>
                  </w:rPrChange>
                </w:rPr>
                <w:t>33.78239</w:t>
              </w:r>
            </w:ins>
          </w:p>
        </w:tc>
        <w:tc>
          <w:tcPr>
            <w:tcW w:w="1102" w:type="dxa"/>
            <w:shd w:val="clear" w:color="auto" w:fill="auto"/>
            <w:noWrap/>
            <w:vAlign w:val="bottom"/>
            <w:hideMark/>
            <w:tcPrChange w:id="1799" w:author="Jon.Richar" w:date="2022-12-12T16:57:00Z">
              <w:tcPr>
                <w:tcW w:w="1101" w:type="dxa"/>
                <w:gridSpan w:val="2"/>
                <w:shd w:val="clear" w:color="auto" w:fill="auto"/>
                <w:noWrap/>
                <w:vAlign w:val="bottom"/>
                <w:hideMark/>
              </w:tcPr>
            </w:tcPrChange>
          </w:tcPr>
          <w:p w14:paraId="793EA044" w14:textId="77777777" w:rsidR="00777144" w:rsidRPr="00777144" w:rsidRDefault="00777144" w:rsidP="00777144">
            <w:pPr>
              <w:spacing w:after="0" w:line="240" w:lineRule="auto"/>
              <w:jc w:val="right"/>
              <w:rPr>
                <w:ins w:id="1800" w:author="Jon.Richar" w:date="2022-12-12T16:55:00Z"/>
                <w:rFonts w:ascii="Calibri" w:eastAsia="Times New Roman" w:hAnsi="Calibri" w:cs="Calibri"/>
                <w:color w:val="000000"/>
                <w:sz w:val="20"/>
                <w:szCs w:val="20"/>
                <w:rPrChange w:id="1801" w:author="Jon.Richar" w:date="2022-12-12T16:57:00Z">
                  <w:rPr>
                    <w:ins w:id="1802" w:author="Jon.Richar" w:date="2022-12-12T16:55:00Z"/>
                    <w:rFonts w:ascii="Calibri" w:eastAsia="Times New Roman" w:hAnsi="Calibri" w:cs="Calibri"/>
                    <w:color w:val="000000"/>
                  </w:rPr>
                </w:rPrChange>
              </w:rPr>
            </w:pPr>
            <w:ins w:id="1803" w:author="Jon.Richar" w:date="2022-12-12T16:55:00Z">
              <w:r w:rsidRPr="00777144">
                <w:rPr>
                  <w:rFonts w:ascii="Calibri" w:eastAsia="Times New Roman" w:hAnsi="Calibri" w:cs="Calibri"/>
                  <w:color w:val="000000"/>
                  <w:sz w:val="20"/>
                  <w:szCs w:val="20"/>
                  <w:rPrChange w:id="1804" w:author="Jon.Richar" w:date="2022-12-12T16:57:00Z">
                    <w:rPr>
                      <w:rFonts w:ascii="Calibri" w:eastAsia="Times New Roman" w:hAnsi="Calibri" w:cs="Calibri"/>
                      <w:color w:val="000000"/>
                    </w:rPr>
                  </w:rPrChange>
                </w:rPr>
                <w:t>-11.51938</w:t>
              </w:r>
            </w:ins>
          </w:p>
        </w:tc>
        <w:tc>
          <w:tcPr>
            <w:tcW w:w="7334" w:type="dxa"/>
            <w:shd w:val="clear" w:color="auto" w:fill="auto"/>
            <w:noWrap/>
            <w:vAlign w:val="bottom"/>
            <w:hideMark/>
            <w:tcPrChange w:id="1805" w:author="Jon.Richar" w:date="2022-12-12T16:57:00Z">
              <w:tcPr>
                <w:tcW w:w="7327" w:type="dxa"/>
                <w:gridSpan w:val="2"/>
                <w:shd w:val="clear" w:color="auto" w:fill="auto"/>
                <w:noWrap/>
                <w:vAlign w:val="bottom"/>
                <w:hideMark/>
              </w:tcPr>
            </w:tcPrChange>
          </w:tcPr>
          <w:p w14:paraId="72973D92" w14:textId="77777777" w:rsidR="00777144" w:rsidRPr="00777144" w:rsidRDefault="00777144" w:rsidP="00777144">
            <w:pPr>
              <w:spacing w:after="0" w:line="240" w:lineRule="auto"/>
              <w:rPr>
                <w:ins w:id="1806" w:author="Jon.Richar" w:date="2022-12-12T16:55:00Z"/>
                <w:rFonts w:ascii="Calibri" w:eastAsia="Times New Roman" w:hAnsi="Calibri" w:cs="Calibri"/>
                <w:color w:val="000000"/>
                <w:sz w:val="20"/>
                <w:szCs w:val="20"/>
                <w:rPrChange w:id="1807" w:author="Jon.Richar" w:date="2022-12-12T16:57:00Z">
                  <w:rPr>
                    <w:ins w:id="1808" w:author="Jon.Richar" w:date="2022-12-12T16:55:00Z"/>
                    <w:rFonts w:ascii="Calibri" w:eastAsia="Times New Roman" w:hAnsi="Calibri" w:cs="Calibri"/>
                    <w:color w:val="000000"/>
                  </w:rPr>
                </w:rPrChange>
              </w:rPr>
            </w:pPr>
            <w:ins w:id="1809" w:author="Jon.Richar" w:date="2022-12-12T16:55:00Z">
              <w:r w:rsidRPr="00777144">
                <w:rPr>
                  <w:rFonts w:ascii="Calibri" w:eastAsia="Times New Roman" w:hAnsi="Calibri" w:cs="Calibri"/>
                  <w:color w:val="000000"/>
                  <w:sz w:val="20"/>
                  <w:szCs w:val="20"/>
                  <w:rPrChange w:id="1810" w:author="Jon.Richar" w:date="2022-12-12T16:57:00Z">
                    <w:rPr>
                      <w:rFonts w:ascii="Calibri" w:eastAsia="Times New Roman" w:hAnsi="Calibri" w:cs="Calibri"/>
                      <w:color w:val="000000"/>
                    </w:rPr>
                  </w:rPrChange>
                </w:rPr>
                <w:t>CB females, Pacific cod  3 yr rolling average</w:t>
              </w:r>
            </w:ins>
          </w:p>
        </w:tc>
      </w:tr>
      <w:tr w:rsidR="00777144" w:rsidRPr="00777144" w14:paraId="7AFEC132" w14:textId="77777777" w:rsidTr="00777144">
        <w:tblPrEx>
          <w:tblPrExChange w:id="1811" w:author="Jon.Richar" w:date="2022-12-12T16:57:00Z">
            <w:tblPrEx>
              <w:tblW w:w="10378" w:type="dxa"/>
            </w:tblPrEx>
          </w:tblPrExChange>
        </w:tblPrEx>
        <w:trPr>
          <w:trHeight w:val="231"/>
          <w:ins w:id="1812" w:author="Jon.Richar" w:date="2022-12-12T16:55:00Z"/>
          <w:trPrChange w:id="1813" w:author="Jon.Richar" w:date="2022-12-12T16:57:00Z">
            <w:trPr>
              <w:gridAfter w:val="0"/>
              <w:trHeight w:val="251"/>
            </w:trPr>
          </w:trPrChange>
        </w:trPr>
        <w:tc>
          <w:tcPr>
            <w:tcW w:w="930" w:type="dxa"/>
            <w:shd w:val="clear" w:color="auto" w:fill="auto"/>
            <w:noWrap/>
            <w:vAlign w:val="bottom"/>
            <w:hideMark/>
            <w:tcPrChange w:id="1814" w:author="Jon.Richar" w:date="2022-12-12T16:57:00Z">
              <w:tcPr>
                <w:tcW w:w="930" w:type="dxa"/>
                <w:shd w:val="clear" w:color="auto" w:fill="auto"/>
                <w:noWrap/>
                <w:vAlign w:val="bottom"/>
                <w:hideMark/>
              </w:tcPr>
            </w:tcPrChange>
          </w:tcPr>
          <w:p w14:paraId="4782832F" w14:textId="77777777" w:rsidR="00777144" w:rsidRPr="00777144" w:rsidRDefault="00777144" w:rsidP="00777144">
            <w:pPr>
              <w:spacing w:after="0" w:line="240" w:lineRule="auto"/>
              <w:jc w:val="right"/>
              <w:rPr>
                <w:ins w:id="1815" w:author="Jon.Richar" w:date="2022-12-12T16:55:00Z"/>
                <w:rFonts w:ascii="Calibri" w:eastAsia="Times New Roman" w:hAnsi="Calibri" w:cs="Calibri"/>
                <w:color w:val="000000"/>
                <w:sz w:val="20"/>
                <w:szCs w:val="20"/>
                <w:rPrChange w:id="1816" w:author="Jon.Richar" w:date="2022-12-12T16:57:00Z">
                  <w:rPr>
                    <w:ins w:id="1817" w:author="Jon.Richar" w:date="2022-12-12T16:55:00Z"/>
                    <w:rFonts w:ascii="Calibri" w:eastAsia="Times New Roman" w:hAnsi="Calibri" w:cs="Calibri"/>
                    <w:color w:val="000000"/>
                  </w:rPr>
                </w:rPrChange>
              </w:rPr>
            </w:pPr>
            <w:ins w:id="1818" w:author="Jon.Richar" w:date="2022-12-12T16:55:00Z">
              <w:r w:rsidRPr="00777144">
                <w:rPr>
                  <w:rFonts w:ascii="Calibri" w:eastAsia="Times New Roman" w:hAnsi="Calibri" w:cs="Calibri"/>
                  <w:color w:val="000000"/>
                  <w:sz w:val="20"/>
                  <w:szCs w:val="20"/>
                  <w:rPrChange w:id="1819" w:author="Jon.Richar" w:date="2022-12-12T16:57:00Z">
                    <w:rPr>
                      <w:rFonts w:ascii="Calibri" w:eastAsia="Times New Roman" w:hAnsi="Calibri" w:cs="Calibri"/>
                      <w:color w:val="000000"/>
                    </w:rPr>
                  </w:rPrChange>
                </w:rPr>
                <w:t>17</w:t>
              </w:r>
            </w:ins>
          </w:p>
        </w:tc>
        <w:tc>
          <w:tcPr>
            <w:tcW w:w="1021" w:type="dxa"/>
            <w:shd w:val="clear" w:color="auto" w:fill="auto"/>
            <w:noWrap/>
            <w:vAlign w:val="bottom"/>
            <w:hideMark/>
            <w:tcPrChange w:id="1820" w:author="Jon.Richar" w:date="2022-12-12T16:57:00Z">
              <w:tcPr>
                <w:tcW w:w="1020" w:type="dxa"/>
                <w:gridSpan w:val="2"/>
                <w:shd w:val="clear" w:color="auto" w:fill="auto"/>
                <w:noWrap/>
                <w:vAlign w:val="bottom"/>
                <w:hideMark/>
              </w:tcPr>
            </w:tcPrChange>
          </w:tcPr>
          <w:p w14:paraId="74EF8593" w14:textId="77777777" w:rsidR="00777144" w:rsidRPr="00777144" w:rsidRDefault="00777144" w:rsidP="00777144">
            <w:pPr>
              <w:spacing w:after="0" w:line="240" w:lineRule="auto"/>
              <w:jc w:val="right"/>
              <w:rPr>
                <w:ins w:id="1821" w:author="Jon.Richar" w:date="2022-12-12T16:55:00Z"/>
                <w:rFonts w:ascii="Calibri" w:eastAsia="Times New Roman" w:hAnsi="Calibri" w:cs="Calibri"/>
                <w:color w:val="000000"/>
                <w:sz w:val="20"/>
                <w:szCs w:val="20"/>
                <w:rPrChange w:id="1822" w:author="Jon.Richar" w:date="2022-12-12T16:57:00Z">
                  <w:rPr>
                    <w:ins w:id="1823" w:author="Jon.Richar" w:date="2022-12-12T16:55:00Z"/>
                    <w:rFonts w:ascii="Calibri" w:eastAsia="Times New Roman" w:hAnsi="Calibri" w:cs="Calibri"/>
                    <w:color w:val="000000"/>
                  </w:rPr>
                </w:rPrChange>
              </w:rPr>
            </w:pPr>
            <w:ins w:id="1824" w:author="Jon.Richar" w:date="2022-12-12T16:55:00Z">
              <w:r w:rsidRPr="00777144">
                <w:rPr>
                  <w:rFonts w:ascii="Calibri" w:eastAsia="Times New Roman" w:hAnsi="Calibri" w:cs="Calibri"/>
                  <w:color w:val="000000"/>
                  <w:sz w:val="20"/>
                  <w:szCs w:val="20"/>
                  <w:rPrChange w:id="1825" w:author="Jon.Richar" w:date="2022-12-12T16:57:00Z">
                    <w:rPr>
                      <w:rFonts w:ascii="Calibri" w:eastAsia="Times New Roman" w:hAnsi="Calibri" w:cs="Calibri"/>
                      <w:color w:val="000000"/>
                    </w:rPr>
                  </w:rPrChange>
                </w:rPr>
                <w:t>33.78239</w:t>
              </w:r>
            </w:ins>
          </w:p>
        </w:tc>
        <w:tc>
          <w:tcPr>
            <w:tcW w:w="1102" w:type="dxa"/>
            <w:shd w:val="clear" w:color="auto" w:fill="auto"/>
            <w:noWrap/>
            <w:vAlign w:val="bottom"/>
            <w:hideMark/>
            <w:tcPrChange w:id="1826" w:author="Jon.Richar" w:date="2022-12-12T16:57:00Z">
              <w:tcPr>
                <w:tcW w:w="1101" w:type="dxa"/>
                <w:gridSpan w:val="2"/>
                <w:shd w:val="clear" w:color="auto" w:fill="auto"/>
                <w:noWrap/>
                <w:vAlign w:val="bottom"/>
                <w:hideMark/>
              </w:tcPr>
            </w:tcPrChange>
          </w:tcPr>
          <w:p w14:paraId="23E46100" w14:textId="77777777" w:rsidR="00777144" w:rsidRPr="00777144" w:rsidRDefault="00777144" w:rsidP="00777144">
            <w:pPr>
              <w:spacing w:after="0" w:line="240" w:lineRule="auto"/>
              <w:jc w:val="right"/>
              <w:rPr>
                <w:ins w:id="1827" w:author="Jon.Richar" w:date="2022-12-12T16:55:00Z"/>
                <w:rFonts w:ascii="Calibri" w:eastAsia="Times New Roman" w:hAnsi="Calibri" w:cs="Calibri"/>
                <w:color w:val="000000"/>
                <w:sz w:val="20"/>
                <w:szCs w:val="20"/>
                <w:rPrChange w:id="1828" w:author="Jon.Richar" w:date="2022-12-12T16:57:00Z">
                  <w:rPr>
                    <w:ins w:id="1829" w:author="Jon.Richar" w:date="2022-12-12T16:55:00Z"/>
                    <w:rFonts w:ascii="Calibri" w:eastAsia="Times New Roman" w:hAnsi="Calibri" w:cs="Calibri"/>
                    <w:color w:val="000000"/>
                  </w:rPr>
                </w:rPrChange>
              </w:rPr>
            </w:pPr>
            <w:ins w:id="1830" w:author="Jon.Richar" w:date="2022-12-12T16:55:00Z">
              <w:r w:rsidRPr="00777144">
                <w:rPr>
                  <w:rFonts w:ascii="Calibri" w:eastAsia="Times New Roman" w:hAnsi="Calibri" w:cs="Calibri"/>
                  <w:color w:val="000000"/>
                  <w:sz w:val="20"/>
                  <w:szCs w:val="20"/>
                  <w:rPrChange w:id="1831" w:author="Jon.Richar" w:date="2022-12-12T16:57:00Z">
                    <w:rPr>
                      <w:rFonts w:ascii="Calibri" w:eastAsia="Times New Roman" w:hAnsi="Calibri" w:cs="Calibri"/>
                      <w:color w:val="000000"/>
                    </w:rPr>
                  </w:rPrChange>
                </w:rPr>
                <w:t>-11.51938</w:t>
              </w:r>
            </w:ins>
          </w:p>
        </w:tc>
        <w:tc>
          <w:tcPr>
            <w:tcW w:w="7334" w:type="dxa"/>
            <w:shd w:val="clear" w:color="auto" w:fill="auto"/>
            <w:noWrap/>
            <w:vAlign w:val="bottom"/>
            <w:hideMark/>
            <w:tcPrChange w:id="1832" w:author="Jon.Richar" w:date="2022-12-12T16:57:00Z">
              <w:tcPr>
                <w:tcW w:w="7327" w:type="dxa"/>
                <w:gridSpan w:val="2"/>
                <w:shd w:val="clear" w:color="auto" w:fill="auto"/>
                <w:noWrap/>
                <w:vAlign w:val="bottom"/>
                <w:hideMark/>
              </w:tcPr>
            </w:tcPrChange>
          </w:tcPr>
          <w:p w14:paraId="0B69F593" w14:textId="77777777" w:rsidR="00777144" w:rsidRPr="00777144" w:rsidRDefault="00777144" w:rsidP="00777144">
            <w:pPr>
              <w:spacing w:after="0" w:line="240" w:lineRule="auto"/>
              <w:rPr>
                <w:ins w:id="1833" w:author="Jon.Richar" w:date="2022-12-12T16:55:00Z"/>
                <w:rFonts w:ascii="Calibri" w:eastAsia="Times New Roman" w:hAnsi="Calibri" w:cs="Calibri"/>
                <w:color w:val="000000"/>
                <w:sz w:val="20"/>
                <w:szCs w:val="20"/>
                <w:rPrChange w:id="1834" w:author="Jon.Richar" w:date="2022-12-12T16:57:00Z">
                  <w:rPr>
                    <w:ins w:id="1835" w:author="Jon.Richar" w:date="2022-12-12T16:55:00Z"/>
                    <w:rFonts w:ascii="Calibri" w:eastAsia="Times New Roman" w:hAnsi="Calibri" w:cs="Calibri"/>
                    <w:color w:val="000000"/>
                  </w:rPr>
                </w:rPrChange>
              </w:rPr>
            </w:pPr>
            <w:ins w:id="1836" w:author="Jon.Richar" w:date="2022-12-12T16:55:00Z">
              <w:r w:rsidRPr="00777144">
                <w:rPr>
                  <w:rFonts w:ascii="Calibri" w:eastAsia="Times New Roman" w:hAnsi="Calibri" w:cs="Calibri"/>
                  <w:color w:val="000000"/>
                  <w:sz w:val="20"/>
                  <w:szCs w:val="20"/>
                  <w:rPrChange w:id="1837" w:author="Jon.Richar" w:date="2022-12-12T16:57:00Z">
                    <w:rPr>
                      <w:rFonts w:ascii="Calibri" w:eastAsia="Times New Roman" w:hAnsi="Calibri" w:cs="Calibri"/>
                      <w:color w:val="000000"/>
                    </w:rPr>
                  </w:rPrChange>
                </w:rPr>
                <w:t>CB females, Pacific cod 3 yr rolling average</w:t>
              </w:r>
            </w:ins>
          </w:p>
        </w:tc>
      </w:tr>
      <w:tr w:rsidR="00777144" w:rsidRPr="00777144" w14:paraId="38BFFEDE" w14:textId="77777777" w:rsidTr="00777144">
        <w:tblPrEx>
          <w:tblPrExChange w:id="1838" w:author="Jon.Richar" w:date="2022-12-12T16:57:00Z">
            <w:tblPrEx>
              <w:tblW w:w="10378" w:type="dxa"/>
            </w:tblPrEx>
          </w:tblPrExChange>
        </w:tblPrEx>
        <w:trPr>
          <w:trHeight w:val="231"/>
          <w:ins w:id="1839" w:author="Jon.Richar" w:date="2022-12-12T16:55:00Z"/>
          <w:trPrChange w:id="1840" w:author="Jon.Richar" w:date="2022-12-12T16:57:00Z">
            <w:trPr>
              <w:gridAfter w:val="0"/>
              <w:trHeight w:val="251"/>
            </w:trPr>
          </w:trPrChange>
        </w:trPr>
        <w:tc>
          <w:tcPr>
            <w:tcW w:w="930" w:type="dxa"/>
            <w:shd w:val="clear" w:color="auto" w:fill="auto"/>
            <w:noWrap/>
            <w:vAlign w:val="bottom"/>
            <w:hideMark/>
            <w:tcPrChange w:id="1841" w:author="Jon.Richar" w:date="2022-12-12T16:57:00Z">
              <w:tcPr>
                <w:tcW w:w="930" w:type="dxa"/>
                <w:shd w:val="clear" w:color="auto" w:fill="auto"/>
                <w:noWrap/>
                <w:vAlign w:val="bottom"/>
                <w:hideMark/>
              </w:tcPr>
            </w:tcPrChange>
          </w:tcPr>
          <w:p w14:paraId="1A468F3B" w14:textId="77777777" w:rsidR="00777144" w:rsidRPr="00777144" w:rsidRDefault="00777144" w:rsidP="00777144">
            <w:pPr>
              <w:spacing w:after="0" w:line="240" w:lineRule="auto"/>
              <w:jc w:val="right"/>
              <w:rPr>
                <w:ins w:id="1842" w:author="Jon.Richar" w:date="2022-12-12T16:55:00Z"/>
                <w:rFonts w:ascii="Calibri" w:eastAsia="Times New Roman" w:hAnsi="Calibri" w:cs="Calibri"/>
                <w:color w:val="000000"/>
                <w:sz w:val="20"/>
                <w:szCs w:val="20"/>
                <w:rPrChange w:id="1843" w:author="Jon.Richar" w:date="2022-12-12T16:57:00Z">
                  <w:rPr>
                    <w:ins w:id="1844" w:author="Jon.Richar" w:date="2022-12-12T16:55:00Z"/>
                    <w:rFonts w:ascii="Calibri" w:eastAsia="Times New Roman" w:hAnsi="Calibri" w:cs="Calibri"/>
                    <w:color w:val="000000"/>
                  </w:rPr>
                </w:rPrChange>
              </w:rPr>
            </w:pPr>
            <w:ins w:id="1845" w:author="Jon.Richar" w:date="2022-12-12T16:55:00Z">
              <w:r w:rsidRPr="00777144">
                <w:rPr>
                  <w:rFonts w:ascii="Calibri" w:eastAsia="Times New Roman" w:hAnsi="Calibri" w:cs="Calibri"/>
                  <w:color w:val="000000"/>
                  <w:sz w:val="20"/>
                  <w:szCs w:val="20"/>
                  <w:rPrChange w:id="1846" w:author="Jon.Richar" w:date="2022-12-12T16:57:00Z">
                    <w:rPr>
                      <w:rFonts w:ascii="Calibri" w:eastAsia="Times New Roman" w:hAnsi="Calibri" w:cs="Calibri"/>
                      <w:color w:val="000000"/>
                    </w:rPr>
                  </w:rPrChange>
                </w:rPr>
                <w:t>5</w:t>
              </w:r>
            </w:ins>
          </w:p>
        </w:tc>
        <w:tc>
          <w:tcPr>
            <w:tcW w:w="1021" w:type="dxa"/>
            <w:shd w:val="clear" w:color="auto" w:fill="auto"/>
            <w:noWrap/>
            <w:vAlign w:val="bottom"/>
            <w:hideMark/>
            <w:tcPrChange w:id="1847" w:author="Jon.Richar" w:date="2022-12-12T16:57:00Z">
              <w:tcPr>
                <w:tcW w:w="1020" w:type="dxa"/>
                <w:gridSpan w:val="2"/>
                <w:shd w:val="clear" w:color="auto" w:fill="auto"/>
                <w:noWrap/>
                <w:vAlign w:val="bottom"/>
                <w:hideMark/>
              </w:tcPr>
            </w:tcPrChange>
          </w:tcPr>
          <w:p w14:paraId="1FF18BD9" w14:textId="77777777" w:rsidR="00777144" w:rsidRPr="00777144" w:rsidRDefault="00777144" w:rsidP="00777144">
            <w:pPr>
              <w:spacing w:after="0" w:line="240" w:lineRule="auto"/>
              <w:jc w:val="right"/>
              <w:rPr>
                <w:ins w:id="1848" w:author="Jon.Richar" w:date="2022-12-12T16:55:00Z"/>
                <w:rFonts w:ascii="Calibri" w:eastAsia="Times New Roman" w:hAnsi="Calibri" w:cs="Calibri"/>
                <w:color w:val="000000"/>
                <w:sz w:val="20"/>
                <w:szCs w:val="20"/>
                <w:rPrChange w:id="1849" w:author="Jon.Richar" w:date="2022-12-12T16:57:00Z">
                  <w:rPr>
                    <w:ins w:id="1850" w:author="Jon.Richar" w:date="2022-12-12T16:55:00Z"/>
                    <w:rFonts w:ascii="Calibri" w:eastAsia="Times New Roman" w:hAnsi="Calibri" w:cs="Calibri"/>
                    <w:color w:val="000000"/>
                  </w:rPr>
                </w:rPrChange>
              </w:rPr>
            </w:pPr>
            <w:ins w:id="1851" w:author="Jon.Richar" w:date="2022-12-12T16:55:00Z">
              <w:r w:rsidRPr="00777144">
                <w:rPr>
                  <w:rFonts w:ascii="Calibri" w:eastAsia="Times New Roman" w:hAnsi="Calibri" w:cs="Calibri"/>
                  <w:color w:val="000000"/>
                  <w:sz w:val="20"/>
                  <w:szCs w:val="20"/>
                  <w:rPrChange w:id="1852" w:author="Jon.Richar" w:date="2022-12-12T16:57:00Z">
                    <w:rPr>
                      <w:rFonts w:ascii="Calibri" w:eastAsia="Times New Roman" w:hAnsi="Calibri" w:cs="Calibri"/>
                      <w:color w:val="000000"/>
                    </w:rPr>
                  </w:rPrChange>
                </w:rPr>
                <w:t>35.22575</w:t>
              </w:r>
            </w:ins>
          </w:p>
        </w:tc>
        <w:tc>
          <w:tcPr>
            <w:tcW w:w="1102" w:type="dxa"/>
            <w:shd w:val="clear" w:color="auto" w:fill="auto"/>
            <w:noWrap/>
            <w:vAlign w:val="bottom"/>
            <w:hideMark/>
            <w:tcPrChange w:id="1853" w:author="Jon.Richar" w:date="2022-12-12T16:57:00Z">
              <w:tcPr>
                <w:tcW w:w="1101" w:type="dxa"/>
                <w:gridSpan w:val="2"/>
                <w:shd w:val="clear" w:color="auto" w:fill="auto"/>
                <w:noWrap/>
                <w:vAlign w:val="bottom"/>
                <w:hideMark/>
              </w:tcPr>
            </w:tcPrChange>
          </w:tcPr>
          <w:p w14:paraId="108ECD44" w14:textId="77777777" w:rsidR="00777144" w:rsidRPr="00777144" w:rsidRDefault="00777144" w:rsidP="00777144">
            <w:pPr>
              <w:spacing w:after="0" w:line="240" w:lineRule="auto"/>
              <w:jc w:val="right"/>
              <w:rPr>
                <w:ins w:id="1854" w:author="Jon.Richar" w:date="2022-12-12T16:55:00Z"/>
                <w:rFonts w:ascii="Calibri" w:eastAsia="Times New Roman" w:hAnsi="Calibri" w:cs="Calibri"/>
                <w:color w:val="000000"/>
                <w:sz w:val="20"/>
                <w:szCs w:val="20"/>
                <w:rPrChange w:id="1855" w:author="Jon.Richar" w:date="2022-12-12T16:57:00Z">
                  <w:rPr>
                    <w:ins w:id="1856" w:author="Jon.Richar" w:date="2022-12-12T16:55:00Z"/>
                    <w:rFonts w:ascii="Calibri" w:eastAsia="Times New Roman" w:hAnsi="Calibri" w:cs="Calibri"/>
                    <w:color w:val="000000"/>
                  </w:rPr>
                </w:rPrChange>
              </w:rPr>
            </w:pPr>
            <w:ins w:id="1857" w:author="Jon.Richar" w:date="2022-12-12T16:55:00Z">
              <w:r w:rsidRPr="00777144">
                <w:rPr>
                  <w:rFonts w:ascii="Calibri" w:eastAsia="Times New Roman" w:hAnsi="Calibri" w:cs="Calibri"/>
                  <w:color w:val="000000"/>
                  <w:sz w:val="20"/>
                  <w:szCs w:val="20"/>
                  <w:rPrChange w:id="1858" w:author="Jon.Richar" w:date="2022-12-12T16:57:00Z">
                    <w:rPr>
                      <w:rFonts w:ascii="Calibri" w:eastAsia="Times New Roman" w:hAnsi="Calibri" w:cs="Calibri"/>
                      <w:color w:val="000000"/>
                    </w:rPr>
                  </w:rPrChange>
                </w:rPr>
                <w:t>-10.07602</w:t>
              </w:r>
            </w:ins>
          </w:p>
        </w:tc>
        <w:tc>
          <w:tcPr>
            <w:tcW w:w="7334" w:type="dxa"/>
            <w:shd w:val="clear" w:color="auto" w:fill="auto"/>
            <w:noWrap/>
            <w:vAlign w:val="bottom"/>
            <w:hideMark/>
            <w:tcPrChange w:id="1859" w:author="Jon.Richar" w:date="2022-12-12T16:57:00Z">
              <w:tcPr>
                <w:tcW w:w="7327" w:type="dxa"/>
                <w:gridSpan w:val="2"/>
                <w:shd w:val="clear" w:color="auto" w:fill="auto"/>
                <w:noWrap/>
                <w:vAlign w:val="bottom"/>
                <w:hideMark/>
              </w:tcPr>
            </w:tcPrChange>
          </w:tcPr>
          <w:p w14:paraId="51655D7A" w14:textId="77777777" w:rsidR="00777144" w:rsidRPr="00777144" w:rsidRDefault="00777144" w:rsidP="00777144">
            <w:pPr>
              <w:spacing w:after="0" w:line="240" w:lineRule="auto"/>
              <w:rPr>
                <w:ins w:id="1860" w:author="Jon.Richar" w:date="2022-12-12T16:55:00Z"/>
                <w:rFonts w:ascii="Calibri" w:eastAsia="Times New Roman" w:hAnsi="Calibri" w:cs="Calibri"/>
                <w:color w:val="000000"/>
                <w:sz w:val="20"/>
                <w:szCs w:val="20"/>
                <w:rPrChange w:id="1861" w:author="Jon.Richar" w:date="2022-12-12T16:57:00Z">
                  <w:rPr>
                    <w:ins w:id="1862" w:author="Jon.Richar" w:date="2022-12-12T16:55:00Z"/>
                    <w:rFonts w:ascii="Calibri" w:eastAsia="Times New Roman" w:hAnsi="Calibri" w:cs="Calibri"/>
                    <w:color w:val="000000"/>
                  </w:rPr>
                </w:rPrChange>
              </w:rPr>
            </w:pPr>
            <w:ins w:id="1863" w:author="Jon.Richar" w:date="2022-12-12T16:55:00Z">
              <w:r w:rsidRPr="00777144">
                <w:rPr>
                  <w:rFonts w:ascii="Calibri" w:eastAsia="Times New Roman" w:hAnsi="Calibri" w:cs="Calibri"/>
                  <w:color w:val="000000"/>
                  <w:sz w:val="20"/>
                  <w:szCs w:val="20"/>
                  <w:rPrChange w:id="1864" w:author="Jon.Richar" w:date="2022-12-12T16:57:00Z">
                    <w:rPr>
                      <w:rFonts w:ascii="Calibri" w:eastAsia="Times New Roman" w:hAnsi="Calibri" w:cs="Calibri"/>
                      <w:color w:val="000000"/>
                    </w:rPr>
                  </w:rPrChange>
                </w:rPr>
                <w:t>CB females, ovig CO females, Pacific cod 3 yr rolling average</w:t>
              </w:r>
            </w:ins>
          </w:p>
        </w:tc>
      </w:tr>
      <w:tr w:rsidR="00777144" w:rsidRPr="00777144" w14:paraId="77A7825A" w14:textId="77777777" w:rsidTr="00777144">
        <w:tblPrEx>
          <w:tblPrExChange w:id="1865" w:author="Jon.Richar" w:date="2022-12-12T16:57:00Z">
            <w:tblPrEx>
              <w:tblW w:w="10378" w:type="dxa"/>
            </w:tblPrEx>
          </w:tblPrExChange>
        </w:tblPrEx>
        <w:trPr>
          <w:trHeight w:val="231"/>
          <w:ins w:id="1866" w:author="Jon.Richar" w:date="2022-12-12T16:55:00Z"/>
          <w:trPrChange w:id="1867" w:author="Jon.Richar" w:date="2022-12-12T16:57:00Z">
            <w:trPr>
              <w:gridAfter w:val="0"/>
              <w:trHeight w:val="251"/>
            </w:trPr>
          </w:trPrChange>
        </w:trPr>
        <w:tc>
          <w:tcPr>
            <w:tcW w:w="930" w:type="dxa"/>
            <w:shd w:val="clear" w:color="auto" w:fill="auto"/>
            <w:noWrap/>
            <w:vAlign w:val="bottom"/>
            <w:hideMark/>
            <w:tcPrChange w:id="1868" w:author="Jon.Richar" w:date="2022-12-12T16:57:00Z">
              <w:tcPr>
                <w:tcW w:w="930" w:type="dxa"/>
                <w:shd w:val="clear" w:color="auto" w:fill="auto"/>
                <w:noWrap/>
                <w:vAlign w:val="bottom"/>
                <w:hideMark/>
              </w:tcPr>
            </w:tcPrChange>
          </w:tcPr>
          <w:p w14:paraId="38A1538E" w14:textId="77777777" w:rsidR="00777144" w:rsidRPr="00777144" w:rsidRDefault="00777144" w:rsidP="00777144">
            <w:pPr>
              <w:spacing w:after="0" w:line="240" w:lineRule="auto"/>
              <w:jc w:val="right"/>
              <w:rPr>
                <w:ins w:id="1869" w:author="Jon.Richar" w:date="2022-12-12T16:55:00Z"/>
                <w:rFonts w:ascii="Calibri" w:eastAsia="Times New Roman" w:hAnsi="Calibri" w:cs="Calibri"/>
                <w:color w:val="000000"/>
                <w:sz w:val="20"/>
                <w:szCs w:val="20"/>
                <w:rPrChange w:id="1870" w:author="Jon.Richar" w:date="2022-12-12T16:57:00Z">
                  <w:rPr>
                    <w:ins w:id="1871" w:author="Jon.Richar" w:date="2022-12-12T16:55:00Z"/>
                    <w:rFonts w:ascii="Calibri" w:eastAsia="Times New Roman" w:hAnsi="Calibri" w:cs="Calibri"/>
                    <w:color w:val="000000"/>
                  </w:rPr>
                </w:rPrChange>
              </w:rPr>
            </w:pPr>
            <w:ins w:id="1872" w:author="Jon.Richar" w:date="2022-12-12T16:55:00Z">
              <w:r w:rsidRPr="00777144">
                <w:rPr>
                  <w:rFonts w:ascii="Calibri" w:eastAsia="Times New Roman" w:hAnsi="Calibri" w:cs="Calibri"/>
                  <w:color w:val="000000"/>
                  <w:sz w:val="20"/>
                  <w:szCs w:val="20"/>
                  <w:rPrChange w:id="1873" w:author="Jon.Richar" w:date="2022-12-12T16:57:00Z">
                    <w:rPr>
                      <w:rFonts w:ascii="Calibri" w:eastAsia="Times New Roman" w:hAnsi="Calibri" w:cs="Calibri"/>
                      <w:color w:val="000000"/>
                    </w:rPr>
                  </w:rPrChange>
                </w:rPr>
                <w:t>16</w:t>
              </w:r>
            </w:ins>
          </w:p>
        </w:tc>
        <w:tc>
          <w:tcPr>
            <w:tcW w:w="1021" w:type="dxa"/>
            <w:shd w:val="clear" w:color="auto" w:fill="auto"/>
            <w:noWrap/>
            <w:vAlign w:val="bottom"/>
            <w:hideMark/>
            <w:tcPrChange w:id="1874" w:author="Jon.Richar" w:date="2022-12-12T16:57:00Z">
              <w:tcPr>
                <w:tcW w:w="1020" w:type="dxa"/>
                <w:gridSpan w:val="2"/>
                <w:shd w:val="clear" w:color="auto" w:fill="auto"/>
                <w:noWrap/>
                <w:vAlign w:val="bottom"/>
                <w:hideMark/>
              </w:tcPr>
            </w:tcPrChange>
          </w:tcPr>
          <w:p w14:paraId="200F3E50" w14:textId="77777777" w:rsidR="00777144" w:rsidRPr="00777144" w:rsidRDefault="00777144" w:rsidP="00777144">
            <w:pPr>
              <w:spacing w:after="0" w:line="240" w:lineRule="auto"/>
              <w:jc w:val="right"/>
              <w:rPr>
                <w:ins w:id="1875" w:author="Jon.Richar" w:date="2022-12-12T16:55:00Z"/>
                <w:rFonts w:ascii="Calibri" w:eastAsia="Times New Roman" w:hAnsi="Calibri" w:cs="Calibri"/>
                <w:color w:val="000000"/>
                <w:sz w:val="20"/>
                <w:szCs w:val="20"/>
                <w:rPrChange w:id="1876" w:author="Jon.Richar" w:date="2022-12-12T16:57:00Z">
                  <w:rPr>
                    <w:ins w:id="1877" w:author="Jon.Richar" w:date="2022-12-12T16:55:00Z"/>
                    <w:rFonts w:ascii="Calibri" w:eastAsia="Times New Roman" w:hAnsi="Calibri" w:cs="Calibri"/>
                    <w:color w:val="000000"/>
                  </w:rPr>
                </w:rPrChange>
              </w:rPr>
            </w:pPr>
            <w:ins w:id="1878" w:author="Jon.Richar" w:date="2022-12-12T16:55:00Z">
              <w:r w:rsidRPr="00777144">
                <w:rPr>
                  <w:rFonts w:ascii="Calibri" w:eastAsia="Times New Roman" w:hAnsi="Calibri" w:cs="Calibri"/>
                  <w:color w:val="000000"/>
                  <w:sz w:val="20"/>
                  <w:szCs w:val="20"/>
                  <w:rPrChange w:id="1879" w:author="Jon.Richar" w:date="2022-12-12T16:57:00Z">
                    <w:rPr>
                      <w:rFonts w:ascii="Calibri" w:eastAsia="Times New Roman" w:hAnsi="Calibri" w:cs="Calibri"/>
                      <w:color w:val="000000"/>
                    </w:rPr>
                  </w:rPrChange>
                </w:rPr>
                <w:t>35.81472</w:t>
              </w:r>
            </w:ins>
          </w:p>
        </w:tc>
        <w:tc>
          <w:tcPr>
            <w:tcW w:w="1102" w:type="dxa"/>
            <w:shd w:val="clear" w:color="auto" w:fill="auto"/>
            <w:noWrap/>
            <w:vAlign w:val="bottom"/>
            <w:hideMark/>
            <w:tcPrChange w:id="1880" w:author="Jon.Richar" w:date="2022-12-12T16:57:00Z">
              <w:tcPr>
                <w:tcW w:w="1101" w:type="dxa"/>
                <w:gridSpan w:val="2"/>
                <w:shd w:val="clear" w:color="auto" w:fill="auto"/>
                <w:noWrap/>
                <w:vAlign w:val="bottom"/>
                <w:hideMark/>
              </w:tcPr>
            </w:tcPrChange>
          </w:tcPr>
          <w:p w14:paraId="03D640BC" w14:textId="77777777" w:rsidR="00777144" w:rsidRPr="00777144" w:rsidRDefault="00777144" w:rsidP="00777144">
            <w:pPr>
              <w:spacing w:after="0" w:line="240" w:lineRule="auto"/>
              <w:jc w:val="right"/>
              <w:rPr>
                <w:ins w:id="1881" w:author="Jon.Richar" w:date="2022-12-12T16:55:00Z"/>
                <w:rFonts w:ascii="Calibri" w:eastAsia="Times New Roman" w:hAnsi="Calibri" w:cs="Calibri"/>
                <w:color w:val="000000"/>
                <w:sz w:val="20"/>
                <w:szCs w:val="20"/>
                <w:rPrChange w:id="1882" w:author="Jon.Richar" w:date="2022-12-12T16:57:00Z">
                  <w:rPr>
                    <w:ins w:id="1883" w:author="Jon.Richar" w:date="2022-12-12T16:55:00Z"/>
                    <w:rFonts w:ascii="Calibri" w:eastAsia="Times New Roman" w:hAnsi="Calibri" w:cs="Calibri"/>
                    <w:color w:val="000000"/>
                  </w:rPr>
                </w:rPrChange>
              </w:rPr>
            </w:pPr>
            <w:ins w:id="1884" w:author="Jon.Richar" w:date="2022-12-12T16:55:00Z">
              <w:r w:rsidRPr="00777144">
                <w:rPr>
                  <w:rFonts w:ascii="Calibri" w:eastAsia="Times New Roman" w:hAnsi="Calibri" w:cs="Calibri"/>
                  <w:color w:val="000000"/>
                  <w:sz w:val="20"/>
                  <w:szCs w:val="20"/>
                  <w:rPrChange w:id="1885" w:author="Jon.Richar" w:date="2022-12-12T16:57:00Z">
                    <w:rPr>
                      <w:rFonts w:ascii="Calibri" w:eastAsia="Times New Roman" w:hAnsi="Calibri" w:cs="Calibri"/>
                      <w:color w:val="000000"/>
                    </w:rPr>
                  </w:rPrChange>
                </w:rPr>
                <w:t>-9.48705</w:t>
              </w:r>
            </w:ins>
          </w:p>
        </w:tc>
        <w:tc>
          <w:tcPr>
            <w:tcW w:w="7334" w:type="dxa"/>
            <w:shd w:val="clear" w:color="auto" w:fill="auto"/>
            <w:noWrap/>
            <w:vAlign w:val="bottom"/>
            <w:hideMark/>
            <w:tcPrChange w:id="1886" w:author="Jon.Richar" w:date="2022-12-12T16:57:00Z">
              <w:tcPr>
                <w:tcW w:w="7327" w:type="dxa"/>
                <w:gridSpan w:val="2"/>
                <w:shd w:val="clear" w:color="auto" w:fill="auto"/>
                <w:noWrap/>
                <w:vAlign w:val="bottom"/>
                <w:hideMark/>
              </w:tcPr>
            </w:tcPrChange>
          </w:tcPr>
          <w:p w14:paraId="4D7E0C37" w14:textId="77777777" w:rsidR="00777144" w:rsidRPr="00777144" w:rsidRDefault="00777144" w:rsidP="00777144">
            <w:pPr>
              <w:spacing w:after="0" w:line="240" w:lineRule="auto"/>
              <w:rPr>
                <w:ins w:id="1887" w:author="Jon.Richar" w:date="2022-12-12T16:55:00Z"/>
                <w:rFonts w:ascii="Calibri" w:eastAsia="Times New Roman" w:hAnsi="Calibri" w:cs="Calibri"/>
                <w:color w:val="000000"/>
                <w:sz w:val="20"/>
                <w:szCs w:val="20"/>
                <w:rPrChange w:id="1888" w:author="Jon.Richar" w:date="2022-12-12T16:57:00Z">
                  <w:rPr>
                    <w:ins w:id="1889" w:author="Jon.Richar" w:date="2022-12-12T16:55:00Z"/>
                    <w:rFonts w:ascii="Calibri" w:eastAsia="Times New Roman" w:hAnsi="Calibri" w:cs="Calibri"/>
                    <w:color w:val="000000"/>
                  </w:rPr>
                </w:rPrChange>
              </w:rPr>
            </w:pPr>
            <w:ins w:id="1890" w:author="Jon.Richar" w:date="2022-12-12T16:55:00Z">
              <w:r w:rsidRPr="00777144">
                <w:rPr>
                  <w:rFonts w:ascii="Calibri" w:eastAsia="Times New Roman" w:hAnsi="Calibri" w:cs="Calibri"/>
                  <w:color w:val="000000"/>
                  <w:sz w:val="20"/>
                  <w:szCs w:val="20"/>
                  <w:rPrChange w:id="1891" w:author="Jon.Richar" w:date="2022-12-12T16:57:00Z">
                    <w:rPr>
                      <w:rFonts w:ascii="Calibri" w:eastAsia="Times New Roman" w:hAnsi="Calibri" w:cs="Calibri"/>
                      <w:color w:val="000000"/>
                    </w:rPr>
                  </w:rPrChange>
                </w:rPr>
                <w:t>CB females, FHS TBM, PDO 3 yr rolling average</w:t>
              </w:r>
            </w:ins>
          </w:p>
        </w:tc>
      </w:tr>
      <w:tr w:rsidR="00777144" w:rsidRPr="00777144" w14:paraId="72F46407" w14:textId="77777777" w:rsidTr="00777144">
        <w:tblPrEx>
          <w:tblPrExChange w:id="1892" w:author="Jon.Richar" w:date="2022-12-12T16:57:00Z">
            <w:tblPrEx>
              <w:tblW w:w="10378" w:type="dxa"/>
            </w:tblPrEx>
          </w:tblPrExChange>
        </w:tblPrEx>
        <w:trPr>
          <w:trHeight w:val="231"/>
          <w:ins w:id="1893" w:author="Jon.Richar" w:date="2022-12-12T16:55:00Z"/>
          <w:trPrChange w:id="1894" w:author="Jon.Richar" w:date="2022-12-12T16:57:00Z">
            <w:trPr>
              <w:gridAfter w:val="0"/>
              <w:trHeight w:val="251"/>
            </w:trPr>
          </w:trPrChange>
        </w:trPr>
        <w:tc>
          <w:tcPr>
            <w:tcW w:w="930" w:type="dxa"/>
            <w:shd w:val="clear" w:color="auto" w:fill="auto"/>
            <w:noWrap/>
            <w:vAlign w:val="bottom"/>
            <w:hideMark/>
            <w:tcPrChange w:id="1895" w:author="Jon.Richar" w:date="2022-12-12T16:57:00Z">
              <w:tcPr>
                <w:tcW w:w="930" w:type="dxa"/>
                <w:shd w:val="clear" w:color="auto" w:fill="auto"/>
                <w:noWrap/>
                <w:vAlign w:val="bottom"/>
                <w:hideMark/>
              </w:tcPr>
            </w:tcPrChange>
          </w:tcPr>
          <w:p w14:paraId="7040B7DE" w14:textId="77777777" w:rsidR="00777144" w:rsidRPr="00777144" w:rsidRDefault="00777144" w:rsidP="00777144">
            <w:pPr>
              <w:spacing w:after="0" w:line="240" w:lineRule="auto"/>
              <w:jc w:val="right"/>
              <w:rPr>
                <w:ins w:id="1896" w:author="Jon.Richar" w:date="2022-12-12T16:55:00Z"/>
                <w:rFonts w:ascii="Calibri" w:eastAsia="Times New Roman" w:hAnsi="Calibri" w:cs="Calibri"/>
                <w:color w:val="000000"/>
                <w:sz w:val="20"/>
                <w:szCs w:val="20"/>
                <w:rPrChange w:id="1897" w:author="Jon.Richar" w:date="2022-12-12T16:57:00Z">
                  <w:rPr>
                    <w:ins w:id="1898" w:author="Jon.Richar" w:date="2022-12-12T16:55:00Z"/>
                    <w:rFonts w:ascii="Calibri" w:eastAsia="Times New Roman" w:hAnsi="Calibri" w:cs="Calibri"/>
                    <w:color w:val="000000"/>
                  </w:rPr>
                </w:rPrChange>
              </w:rPr>
            </w:pPr>
            <w:ins w:id="1899" w:author="Jon.Richar" w:date="2022-12-12T16:55:00Z">
              <w:r w:rsidRPr="00777144">
                <w:rPr>
                  <w:rFonts w:ascii="Calibri" w:eastAsia="Times New Roman" w:hAnsi="Calibri" w:cs="Calibri"/>
                  <w:color w:val="000000"/>
                  <w:sz w:val="20"/>
                  <w:szCs w:val="20"/>
                  <w:rPrChange w:id="1900" w:author="Jon.Richar" w:date="2022-12-12T16:57:00Z">
                    <w:rPr>
                      <w:rFonts w:ascii="Calibri" w:eastAsia="Times New Roman" w:hAnsi="Calibri" w:cs="Calibri"/>
                      <w:color w:val="000000"/>
                    </w:rPr>
                  </w:rPrChange>
                </w:rPr>
                <w:t>13</w:t>
              </w:r>
            </w:ins>
          </w:p>
        </w:tc>
        <w:tc>
          <w:tcPr>
            <w:tcW w:w="1021" w:type="dxa"/>
            <w:shd w:val="clear" w:color="auto" w:fill="auto"/>
            <w:noWrap/>
            <w:vAlign w:val="bottom"/>
            <w:hideMark/>
            <w:tcPrChange w:id="1901" w:author="Jon.Richar" w:date="2022-12-12T16:57:00Z">
              <w:tcPr>
                <w:tcW w:w="1020" w:type="dxa"/>
                <w:gridSpan w:val="2"/>
                <w:shd w:val="clear" w:color="auto" w:fill="auto"/>
                <w:noWrap/>
                <w:vAlign w:val="bottom"/>
                <w:hideMark/>
              </w:tcPr>
            </w:tcPrChange>
          </w:tcPr>
          <w:p w14:paraId="7DDAC58B" w14:textId="77777777" w:rsidR="00777144" w:rsidRPr="00777144" w:rsidRDefault="00777144" w:rsidP="00777144">
            <w:pPr>
              <w:spacing w:after="0" w:line="240" w:lineRule="auto"/>
              <w:jc w:val="right"/>
              <w:rPr>
                <w:ins w:id="1902" w:author="Jon.Richar" w:date="2022-12-12T16:55:00Z"/>
                <w:rFonts w:ascii="Calibri" w:eastAsia="Times New Roman" w:hAnsi="Calibri" w:cs="Calibri"/>
                <w:color w:val="000000"/>
                <w:sz w:val="20"/>
                <w:szCs w:val="20"/>
                <w:rPrChange w:id="1903" w:author="Jon.Richar" w:date="2022-12-12T16:57:00Z">
                  <w:rPr>
                    <w:ins w:id="1904" w:author="Jon.Richar" w:date="2022-12-12T16:55:00Z"/>
                    <w:rFonts w:ascii="Calibri" w:eastAsia="Times New Roman" w:hAnsi="Calibri" w:cs="Calibri"/>
                    <w:color w:val="000000"/>
                  </w:rPr>
                </w:rPrChange>
              </w:rPr>
            </w:pPr>
            <w:ins w:id="1905" w:author="Jon.Richar" w:date="2022-12-12T16:55:00Z">
              <w:r w:rsidRPr="00777144">
                <w:rPr>
                  <w:rFonts w:ascii="Calibri" w:eastAsia="Times New Roman" w:hAnsi="Calibri" w:cs="Calibri"/>
                  <w:color w:val="000000"/>
                  <w:sz w:val="20"/>
                  <w:szCs w:val="20"/>
                  <w:rPrChange w:id="1906" w:author="Jon.Richar" w:date="2022-12-12T16:57:00Z">
                    <w:rPr>
                      <w:rFonts w:ascii="Calibri" w:eastAsia="Times New Roman" w:hAnsi="Calibri" w:cs="Calibri"/>
                      <w:color w:val="000000"/>
                    </w:rPr>
                  </w:rPrChange>
                </w:rPr>
                <w:t>36.15993</w:t>
              </w:r>
            </w:ins>
          </w:p>
        </w:tc>
        <w:tc>
          <w:tcPr>
            <w:tcW w:w="1102" w:type="dxa"/>
            <w:shd w:val="clear" w:color="auto" w:fill="auto"/>
            <w:noWrap/>
            <w:vAlign w:val="bottom"/>
            <w:hideMark/>
            <w:tcPrChange w:id="1907" w:author="Jon.Richar" w:date="2022-12-12T16:57:00Z">
              <w:tcPr>
                <w:tcW w:w="1101" w:type="dxa"/>
                <w:gridSpan w:val="2"/>
                <w:shd w:val="clear" w:color="auto" w:fill="auto"/>
                <w:noWrap/>
                <w:vAlign w:val="bottom"/>
                <w:hideMark/>
              </w:tcPr>
            </w:tcPrChange>
          </w:tcPr>
          <w:p w14:paraId="4CD9561D" w14:textId="77777777" w:rsidR="00777144" w:rsidRPr="00777144" w:rsidRDefault="00777144" w:rsidP="00777144">
            <w:pPr>
              <w:spacing w:after="0" w:line="240" w:lineRule="auto"/>
              <w:jc w:val="right"/>
              <w:rPr>
                <w:ins w:id="1908" w:author="Jon.Richar" w:date="2022-12-12T16:55:00Z"/>
                <w:rFonts w:ascii="Calibri" w:eastAsia="Times New Roman" w:hAnsi="Calibri" w:cs="Calibri"/>
                <w:color w:val="000000"/>
                <w:sz w:val="20"/>
                <w:szCs w:val="20"/>
                <w:rPrChange w:id="1909" w:author="Jon.Richar" w:date="2022-12-12T16:57:00Z">
                  <w:rPr>
                    <w:ins w:id="1910" w:author="Jon.Richar" w:date="2022-12-12T16:55:00Z"/>
                    <w:rFonts w:ascii="Calibri" w:eastAsia="Times New Roman" w:hAnsi="Calibri" w:cs="Calibri"/>
                    <w:color w:val="000000"/>
                  </w:rPr>
                </w:rPrChange>
              </w:rPr>
            </w:pPr>
            <w:ins w:id="1911" w:author="Jon.Richar" w:date="2022-12-12T16:55:00Z">
              <w:r w:rsidRPr="00777144">
                <w:rPr>
                  <w:rFonts w:ascii="Calibri" w:eastAsia="Times New Roman" w:hAnsi="Calibri" w:cs="Calibri"/>
                  <w:color w:val="000000"/>
                  <w:sz w:val="20"/>
                  <w:szCs w:val="20"/>
                  <w:rPrChange w:id="1912" w:author="Jon.Richar" w:date="2022-12-12T16:57:00Z">
                    <w:rPr>
                      <w:rFonts w:ascii="Calibri" w:eastAsia="Times New Roman" w:hAnsi="Calibri" w:cs="Calibri"/>
                      <w:color w:val="000000"/>
                    </w:rPr>
                  </w:rPrChange>
                </w:rPr>
                <w:t>-9.14184</w:t>
              </w:r>
            </w:ins>
          </w:p>
        </w:tc>
        <w:tc>
          <w:tcPr>
            <w:tcW w:w="7334" w:type="dxa"/>
            <w:shd w:val="clear" w:color="auto" w:fill="auto"/>
            <w:noWrap/>
            <w:vAlign w:val="bottom"/>
            <w:hideMark/>
            <w:tcPrChange w:id="1913" w:author="Jon.Richar" w:date="2022-12-12T16:57:00Z">
              <w:tcPr>
                <w:tcW w:w="7327" w:type="dxa"/>
                <w:gridSpan w:val="2"/>
                <w:shd w:val="clear" w:color="auto" w:fill="auto"/>
                <w:noWrap/>
                <w:vAlign w:val="bottom"/>
                <w:hideMark/>
              </w:tcPr>
            </w:tcPrChange>
          </w:tcPr>
          <w:p w14:paraId="48C970AC" w14:textId="77777777" w:rsidR="00777144" w:rsidRPr="00777144" w:rsidRDefault="00777144" w:rsidP="00777144">
            <w:pPr>
              <w:spacing w:after="0" w:line="240" w:lineRule="auto"/>
              <w:rPr>
                <w:ins w:id="1914" w:author="Jon.Richar" w:date="2022-12-12T16:55:00Z"/>
                <w:rFonts w:ascii="Calibri" w:eastAsia="Times New Roman" w:hAnsi="Calibri" w:cs="Calibri"/>
                <w:color w:val="000000"/>
                <w:sz w:val="20"/>
                <w:szCs w:val="20"/>
                <w:rPrChange w:id="1915" w:author="Jon.Richar" w:date="2022-12-12T16:57:00Z">
                  <w:rPr>
                    <w:ins w:id="1916" w:author="Jon.Richar" w:date="2022-12-12T16:55:00Z"/>
                    <w:rFonts w:ascii="Calibri" w:eastAsia="Times New Roman" w:hAnsi="Calibri" w:cs="Calibri"/>
                    <w:color w:val="000000"/>
                  </w:rPr>
                </w:rPrChange>
              </w:rPr>
            </w:pPr>
            <w:ins w:id="1917" w:author="Jon.Richar" w:date="2022-12-12T16:55:00Z">
              <w:r w:rsidRPr="00777144">
                <w:rPr>
                  <w:rFonts w:ascii="Calibri" w:eastAsia="Times New Roman" w:hAnsi="Calibri" w:cs="Calibri"/>
                  <w:color w:val="000000"/>
                  <w:sz w:val="20"/>
                  <w:szCs w:val="20"/>
                  <w:rPrChange w:id="1918" w:author="Jon.Richar" w:date="2022-12-12T16:57:00Z">
                    <w:rPr>
                      <w:rFonts w:ascii="Calibri" w:eastAsia="Times New Roman" w:hAnsi="Calibri" w:cs="Calibri"/>
                      <w:color w:val="000000"/>
                    </w:rPr>
                  </w:rPrChange>
                </w:rPr>
                <w:t>CB females, FHS TBM, NBT 3 yr rolling average</w:t>
              </w:r>
            </w:ins>
          </w:p>
        </w:tc>
      </w:tr>
      <w:tr w:rsidR="00777144" w:rsidRPr="00777144" w14:paraId="444C5284" w14:textId="77777777" w:rsidTr="00777144">
        <w:tblPrEx>
          <w:tblPrExChange w:id="1919" w:author="Jon.Richar" w:date="2022-12-12T16:57:00Z">
            <w:tblPrEx>
              <w:tblW w:w="10378" w:type="dxa"/>
            </w:tblPrEx>
          </w:tblPrExChange>
        </w:tblPrEx>
        <w:trPr>
          <w:trHeight w:val="231"/>
          <w:ins w:id="1920" w:author="Jon.Richar" w:date="2022-12-12T16:55:00Z"/>
          <w:trPrChange w:id="1921" w:author="Jon.Richar" w:date="2022-12-12T16:57:00Z">
            <w:trPr>
              <w:gridAfter w:val="0"/>
              <w:trHeight w:val="251"/>
            </w:trPr>
          </w:trPrChange>
        </w:trPr>
        <w:tc>
          <w:tcPr>
            <w:tcW w:w="930" w:type="dxa"/>
            <w:shd w:val="clear" w:color="auto" w:fill="auto"/>
            <w:noWrap/>
            <w:vAlign w:val="bottom"/>
            <w:hideMark/>
            <w:tcPrChange w:id="1922" w:author="Jon.Richar" w:date="2022-12-12T16:57:00Z">
              <w:tcPr>
                <w:tcW w:w="930" w:type="dxa"/>
                <w:shd w:val="clear" w:color="auto" w:fill="auto"/>
                <w:noWrap/>
                <w:vAlign w:val="bottom"/>
                <w:hideMark/>
              </w:tcPr>
            </w:tcPrChange>
          </w:tcPr>
          <w:p w14:paraId="24AE4FD0" w14:textId="77777777" w:rsidR="00777144" w:rsidRPr="00777144" w:rsidRDefault="00777144" w:rsidP="00777144">
            <w:pPr>
              <w:spacing w:after="0" w:line="240" w:lineRule="auto"/>
              <w:jc w:val="right"/>
              <w:rPr>
                <w:ins w:id="1923" w:author="Jon.Richar" w:date="2022-12-12T16:55:00Z"/>
                <w:rFonts w:ascii="Calibri" w:eastAsia="Times New Roman" w:hAnsi="Calibri" w:cs="Calibri"/>
                <w:color w:val="000000"/>
                <w:sz w:val="20"/>
                <w:szCs w:val="20"/>
                <w:rPrChange w:id="1924" w:author="Jon.Richar" w:date="2022-12-12T16:57:00Z">
                  <w:rPr>
                    <w:ins w:id="1925" w:author="Jon.Richar" w:date="2022-12-12T16:55:00Z"/>
                    <w:rFonts w:ascii="Calibri" w:eastAsia="Times New Roman" w:hAnsi="Calibri" w:cs="Calibri"/>
                    <w:color w:val="000000"/>
                  </w:rPr>
                </w:rPrChange>
              </w:rPr>
            </w:pPr>
            <w:ins w:id="1926" w:author="Jon.Richar" w:date="2022-12-12T16:55:00Z">
              <w:r w:rsidRPr="00777144">
                <w:rPr>
                  <w:rFonts w:ascii="Calibri" w:eastAsia="Times New Roman" w:hAnsi="Calibri" w:cs="Calibri"/>
                  <w:color w:val="000000"/>
                  <w:sz w:val="20"/>
                  <w:szCs w:val="20"/>
                  <w:rPrChange w:id="1927" w:author="Jon.Richar" w:date="2022-12-12T16:57:00Z">
                    <w:rPr>
                      <w:rFonts w:ascii="Calibri" w:eastAsia="Times New Roman" w:hAnsi="Calibri" w:cs="Calibri"/>
                      <w:color w:val="000000"/>
                    </w:rPr>
                  </w:rPrChange>
                </w:rPr>
                <w:t>3</w:t>
              </w:r>
            </w:ins>
          </w:p>
        </w:tc>
        <w:tc>
          <w:tcPr>
            <w:tcW w:w="1021" w:type="dxa"/>
            <w:shd w:val="clear" w:color="auto" w:fill="auto"/>
            <w:noWrap/>
            <w:vAlign w:val="bottom"/>
            <w:hideMark/>
            <w:tcPrChange w:id="1928" w:author="Jon.Richar" w:date="2022-12-12T16:57:00Z">
              <w:tcPr>
                <w:tcW w:w="1020" w:type="dxa"/>
                <w:gridSpan w:val="2"/>
                <w:shd w:val="clear" w:color="auto" w:fill="auto"/>
                <w:noWrap/>
                <w:vAlign w:val="bottom"/>
                <w:hideMark/>
              </w:tcPr>
            </w:tcPrChange>
          </w:tcPr>
          <w:p w14:paraId="4E38AE5C" w14:textId="77777777" w:rsidR="00777144" w:rsidRPr="00777144" w:rsidRDefault="00777144" w:rsidP="00777144">
            <w:pPr>
              <w:spacing w:after="0" w:line="240" w:lineRule="auto"/>
              <w:jc w:val="right"/>
              <w:rPr>
                <w:ins w:id="1929" w:author="Jon.Richar" w:date="2022-12-12T16:55:00Z"/>
                <w:rFonts w:ascii="Calibri" w:eastAsia="Times New Roman" w:hAnsi="Calibri" w:cs="Calibri"/>
                <w:color w:val="000000"/>
                <w:sz w:val="20"/>
                <w:szCs w:val="20"/>
                <w:rPrChange w:id="1930" w:author="Jon.Richar" w:date="2022-12-12T16:57:00Z">
                  <w:rPr>
                    <w:ins w:id="1931" w:author="Jon.Richar" w:date="2022-12-12T16:55:00Z"/>
                    <w:rFonts w:ascii="Calibri" w:eastAsia="Times New Roman" w:hAnsi="Calibri" w:cs="Calibri"/>
                    <w:color w:val="000000"/>
                  </w:rPr>
                </w:rPrChange>
              </w:rPr>
            </w:pPr>
            <w:ins w:id="1932" w:author="Jon.Richar" w:date="2022-12-12T16:55:00Z">
              <w:r w:rsidRPr="00777144">
                <w:rPr>
                  <w:rFonts w:ascii="Calibri" w:eastAsia="Times New Roman" w:hAnsi="Calibri" w:cs="Calibri"/>
                  <w:color w:val="000000"/>
                  <w:sz w:val="20"/>
                  <w:szCs w:val="20"/>
                  <w:rPrChange w:id="1933" w:author="Jon.Richar" w:date="2022-12-12T16:57:00Z">
                    <w:rPr>
                      <w:rFonts w:ascii="Calibri" w:eastAsia="Times New Roman" w:hAnsi="Calibri" w:cs="Calibri"/>
                      <w:color w:val="000000"/>
                    </w:rPr>
                  </w:rPrChange>
                </w:rPr>
                <w:t>36.76067</w:t>
              </w:r>
            </w:ins>
          </w:p>
        </w:tc>
        <w:tc>
          <w:tcPr>
            <w:tcW w:w="1102" w:type="dxa"/>
            <w:shd w:val="clear" w:color="auto" w:fill="auto"/>
            <w:noWrap/>
            <w:vAlign w:val="bottom"/>
            <w:hideMark/>
            <w:tcPrChange w:id="1934" w:author="Jon.Richar" w:date="2022-12-12T16:57:00Z">
              <w:tcPr>
                <w:tcW w:w="1101" w:type="dxa"/>
                <w:gridSpan w:val="2"/>
                <w:shd w:val="clear" w:color="auto" w:fill="auto"/>
                <w:noWrap/>
                <w:vAlign w:val="bottom"/>
                <w:hideMark/>
              </w:tcPr>
            </w:tcPrChange>
          </w:tcPr>
          <w:p w14:paraId="6F85EA6B" w14:textId="77777777" w:rsidR="00777144" w:rsidRPr="00777144" w:rsidRDefault="00777144" w:rsidP="00777144">
            <w:pPr>
              <w:spacing w:after="0" w:line="240" w:lineRule="auto"/>
              <w:jc w:val="right"/>
              <w:rPr>
                <w:ins w:id="1935" w:author="Jon.Richar" w:date="2022-12-12T16:55:00Z"/>
                <w:rFonts w:ascii="Calibri" w:eastAsia="Times New Roman" w:hAnsi="Calibri" w:cs="Calibri"/>
                <w:color w:val="000000"/>
                <w:sz w:val="20"/>
                <w:szCs w:val="20"/>
                <w:rPrChange w:id="1936" w:author="Jon.Richar" w:date="2022-12-12T16:57:00Z">
                  <w:rPr>
                    <w:ins w:id="1937" w:author="Jon.Richar" w:date="2022-12-12T16:55:00Z"/>
                    <w:rFonts w:ascii="Calibri" w:eastAsia="Times New Roman" w:hAnsi="Calibri" w:cs="Calibri"/>
                    <w:color w:val="000000"/>
                  </w:rPr>
                </w:rPrChange>
              </w:rPr>
            </w:pPr>
            <w:ins w:id="1938" w:author="Jon.Richar" w:date="2022-12-12T16:55:00Z">
              <w:r w:rsidRPr="00777144">
                <w:rPr>
                  <w:rFonts w:ascii="Calibri" w:eastAsia="Times New Roman" w:hAnsi="Calibri" w:cs="Calibri"/>
                  <w:color w:val="000000"/>
                  <w:sz w:val="20"/>
                  <w:szCs w:val="20"/>
                  <w:rPrChange w:id="1939" w:author="Jon.Richar" w:date="2022-12-12T16:57:00Z">
                    <w:rPr>
                      <w:rFonts w:ascii="Calibri" w:eastAsia="Times New Roman" w:hAnsi="Calibri" w:cs="Calibri"/>
                      <w:color w:val="000000"/>
                    </w:rPr>
                  </w:rPrChange>
                </w:rPr>
                <w:t>-8.5411</w:t>
              </w:r>
            </w:ins>
          </w:p>
        </w:tc>
        <w:tc>
          <w:tcPr>
            <w:tcW w:w="7334" w:type="dxa"/>
            <w:shd w:val="clear" w:color="auto" w:fill="auto"/>
            <w:noWrap/>
            <w:vAlign w:val="bottom"/>
            <w:hideMark/>
            <w:tcPrChange w:id="1940" w:author="Jon.Richar" w:date="2022-12-12T16:57:00Z">
              <w:tcPr>
                <w:tcW w:w="7327" w:type="dxa"/>
                <w:gridSpan w:val="2"/>
                <w:shd w:val="clear" w:color="auto" w:fill="auto"/>
                <w:noWrap/>
                <w:vAlign w:val="bottom"/>
                <w:hideMark/>
              </w:tcPr>
            </w:tcPrChange>
          </w:tcPr>
          <w:p w14:paraId="7F7EF364" w14:textId="77777777" w:rsidR="00777144" w:rsidRPr="00777144" w:rsidRDefault="00777144" w:rsidP="00777144">
            <w:pPr>
              <w:spacing w:after="0" w:line="240" w:lineRule="auto"/>
              <w:rPr>
                <w:ins w:id="1941" w:author="Jon.Richar" w:date="2022-12-12T16:55:00Z"/>
                <w:rFonts w:ascii="Calibri" w:eastAsia="Times New Roman" w:hAnsi="Calibri" w:cs="Calibri"/>
                <w:color w:val="000000"/>
                <w:sz w:val="20"/>
                <w:szCs w:val="20"/>
                <w:rPrChange w:id="1942" w:author="Jon.Richar" w:date="2022-12-12T16:57:00Z">
                  <w:rPr>
                    <w:ins w:id="1943" w:author="Jon.Richar" w:date="2022-12-12T16:55:00Z"/>
                    <w:rFonts w:ascii="Calibri" w:eastAsia="Times New Roman" w:hAnsi="Calibri" w:cs="Calibri"/>
                    <w:color w:val="000000"/>
                  </w:rPr>
                </w:rPrChange>
              </w:rPr>
            </w:pPr>
            <w:ins w:id="1944" w:author="Jon.Richar" w:date="2022-12-12T16:55:00Z">
              <w:r w:rsidRPr="00777144">
                <w:rPr>
                  <w:rFonts w:ascii="Calibri" w:eastAsia="Times New Roman" w:hAnsi="Calibri" w:cs="Calibri"/>
                  <w:color w:val="000000"/>
                  <w:sz w:val="20"/>
                  <w:szCs w:val="20"/>
                  <w:rPrChange w:id="1945" w:author="Jon.Richar" w:date="2022-12-12T16:57:00Z">
                    <w:rPr>
                      <w:rFonts w:ascii="Calibri" w:eastAsia="Times New Roman" w:hAnsi="Calibri" w:cs="Calibri"/>
                      <w:color w:val="000000"/>
                    </w:rPr>
                  </w:rPrChange>
                </w:rPr>
                <w:t>CB females, ovig CO females, FHS TBM</w:t>
              </w:r>
            </w:ins>
          </w:p>
        </w:tc>
      </w:tr>
      <w:tr w:rsidR="00777144" w:rsidRPr="00777144" w14:paraId="1E865671" w14:textId="77777777" w:rsidTr="00777144">
        <w:tblPrEx>
          <w:tblPrExChange w:id="1946" w:author="Jon.Richar" w:date="2022-12-12T16:57:00Z">
            <w:tblPrEx>
              <w:tblW w:w="10378" w:type="dxa"/>
            </w:tblPrEx>
          </w:tblPrExChange>
        </w:tblPrEx>
        <w:trPr>
          <w:trHeight w:val="231"/>
          <w:ins w:id="1947" w:author="Jon.Richar" w:date="2022-12-12T16:55:00Z"/>
          <w:trPrChange w:id="1948" w:author="Jon.Richar" w:date="2022-12-12T16:57:00Z">
            <w:trPr>
              <w:gridAfter w:val="0"/>
              <w:trHeight w:val="251"/>
            </w:trPr>
          </w:trPrChange>
        </w:trPr>
        <w:tc>
          <w:tcPr>
            <w:tcW w:w="930" w:type="dxa"/>
            <w:shd w:val="clear" w:color="auto" w:fill="auto"/>
            <w:noWrap/>
            <w:vAlign w:val="bottom"/>
            <w:hideMark/>
            <w:tcPrChange w:id="1949" w:author="Jon.Richar" w:date="2022-12-12T16:57:00Z">
              <w:tcPr>
                <w:tcW w:w="930" w:type="dxa"/>
                <w:shd w:val="clear" w:color="auto" w:fill="auto"/>
                <w:noWrap/>
                <w:vAlign w:val="bottom"/>
                <w:hideMark/>
              </w:tcPr>
            </w:tcPrChange>
          </w:tcPr>
          <w:p w14:paraId="3F06704A" w14:textId="77777777" w:rsidR="00777144" w:rsidRPr="00777144" w:rsidRDefault="00777144" w:rsidP="00777144">
            <w:pPr>
              <w:spacing w:after="0" w:line="240" w:lineRule="auto"/>
              <w:jc w:val="right"/>
              <w:rPr>
                <w:ins w:id="1950" w:author="Jon.Richar" w:date="2022-12-12T16:55:00Z"/>
                <w:rFonts w:ascii="Calibri" w:eastAsia="Times New Roman" w:hAnsi="Calibri" w:cs="Calibri"/>
                <w:color w:val="000000"/>
                <w:sz w:val="20"/>
                <w:szCs w:val="20"/>
                <w:rPrChange w:id="1951" w:author="Jon.Richar" w:date="2022-12-12T16:57:00Z">
                  <w:rPr>
                    <w:ins w:id="1952" w:author="Jon.Richar" w:date="2022-12-12T16:55:00Z"/>
                    <w:rFonts w:ascii="Calibri" w:eastAsia="Times New Roman" w:hAnsi="Calibri" w:cs="Calibri"/>
                    <w:color w:val="000000"/>
                  </w:rPr>
                </w:rPrChange>
              </w:rPr>
            </w:pPr>
            <w:ins w:id="1953" w:author="Jon.Richar" w:date="2022-12-12T16:55:00Z">
              <w:r w:rsidRPr="00777144">
                <w:rPr>
                  <w:rFonts w:ascii="Calibri" w:eastAsia="Times New Roman" w:hAnsi="Calibri" w:cs="Calibri"/>
                  <w:color w:val="000000"/>
                  <w:sz w:val="20"/>
                  <w:szCs w:val="20"/>
                  <w:rPrChange w:id="1954" w:author="Jon.Richar" w:date="2022-12-12T16:57:00Z">
                    <w:rPr>
                      <w:rFonts w:ascii="Calibri" w:eastAsia="Times New Roman" w:hAnsi="Calibri" w:cs="Calibri"/>
                      <w:color w:val="000000"/>
                    </w:rPr>
                  </w:rPrChange>
                </w:rPr>
                <w:t>4</w:t>
              </w:r>
            </w:ins>
          </w:p>
        </w:tc>
        <w:tc>
          <w:tcPr>
            <w:tcW w:w="1021" w:type="dxa"/>
            <w:shd w:val="clear" w:color="auto" w:fill="auto"/>
            <w:noWrap/>
            <w:vAlign w:val="bottom"/>
            <w:hideMark/>
            <w:tcPrChange w:id="1955" w:author="Jon.Richar" w:date="2022-12-12T16:57:00Z">
              <w:tcPr>
                <w:tcW w:w="1020" w:type="dxa"/>
                <w:gridSpan w:val="2"/>
                <w:shd w:val="clear" w:color="auto" w:fill="auto"/>
                <w:noWrap/>
                <w:vAlign w:val="bottom"/>
                <w:hideMark/>
              </w:tcPr>
            </w:tcPrChange>
          </w:tcPr>
          <w:p w14:paraId="750E94A8" w14:textId="77777777" w:rsidR="00777144" w:rsidRPr="00777144" w:rsidRDefault="00777144" w:rsidP="00777144">
            <w:pPr>
              <w:spacing w:after="0" w:line="240" w:lineRule="auto"/>
              <w:jc w:val="right"/>
              <w:rPr>
                <w:ins w:id="1956" w:author="Jon.Richar" w:date="2022-12-12T16:55:00Z"/>
                <w:rFonts w:ascii="Calibri" w:eastAsia="Times New Roman" w:hAnsi="Calibri" w:cs="Calibri"/>
                <w:color w:val="000000"/>
                <w:sz w:val="20"/>
                <w:szCs w:val="20"/>
                <w:rPrChange w:id="1957" w:author="Jon.Richar" w:date="2022-12-12T16:57:00Z">
                  <w:rPr>
                    <w:ins w:id="1958" w:author="Jon.Richar" w:date="2022-12-12T16:55:00Z"/>
                    <w:rFonts w:ascii="Calibri" w:eastAsia="Times New Roman" w:hAnsi="Calibri" w:cs="Calibri"/>
                    <w:color w:val="000000"/>
                  </w:rPr>
                </w:rPrChange>
              </w:rPr>
            </w:pPr>
            <w:ins w:id="1959" w:author="Jon.Richar" w:date="2022-12-12T16:55:00Z">
              <w:r w:rsidRPr="00777144">
                <w:rPr>
                  <w:rFonts w:ascii="Calibri" w:eastAsia="Times New Roman" w:hAnsi="Calibri" w:cs="Calibri"/>
                  <w:color w:val="000000"/>
                  <w:sz w:val="20"/>
                  <w:szCs w:val="20"/>
                  <w:rPrChange w:id="1960" w:author="Jon.Richar" w:date="2022-12-12T16:57:00Z">
                    <w:rPr>
                      <w:rFonts w:ascii="Calibri" w:eastAsia="Times New Roman" w:hAnsi="Calibri" w:cs="Calibri"/>
                      <w:color w:val="000000"/>
                    </w:rPr>
                  </w:rPrChange>
                </w:rPr>
                <w:t>37.64697</w:t>
              </w:r>
            </w:ins>
          </w:p>
        </w:tc>
        <w:tc>
          <w:tcPr>
            <w:tcW w:w="1102" w:type="dxa"/>
            <w:shd w:val="clear" w:color="auto" w:fill="auto"/>
            <w:noWrap/>
            <w:vAlign w:val="bottom"/>
            <w:hideMark/>
            <w:tcPrChange w:id="1961" w:author="Jon.Richar" w:date="2022-12-12T16:57:00Z">
              <w:tcPr>
                <w:tcW w:w="1101" w:type="dxa"/>
                <w:gridSpan w:val="2"/>
                <w:shd w:val="clear" w:color="auto" w:fill="auto"/>
                <w:noWrap/>
                <w:vAlign w:val="bottom"/>
                <w:hideMark/>
              </w:tcPr>
            </w:tcPrChange>
          </w:tcPr>
          <w:p w14:paraId="4B69DFB3" w14:textId="77777777" w:rsidR="00777144" w:rsidRPr="00777144" w:rsidRDefault="00777144" w:rsidP="00777144">
            <w:pPr>
              <w:spacing w:after="0" w:line="240" w:lineRule="auto"/>
              <w:jc w:val="right"/>
              <w:rPr>
                <w:ins w:id="1962" w:author="Jon.Richar" w:date="2022-12-12T16:55:00Z"/>
                <w:rFonts w:ascii="Calibri" w:eastAsia="Times New Roman" w:hAnsi="Calibri" w:cs="Calibri"/>
                <w:color w:val="000000"/>
                <w:sz w:val="20"/>
                <w:szCs w:val="20"/>
                <w:rPrChange w:id="1963" w:author="Jon.Richar" w:date="2022-12-12T16:57:00Z">
                  <w:rPr>
                    <w:ins w:id="1964" w:author="Jon.Richar" w:date="2022-12-12T16:55:00Z"/>
                    <w:rFonts w:ascii="Calibri" w:eastAsia="Times New Roman" w:hAnsi="Calibri" w:cs="Calibri"/>
                    <w:color w:val="000000"/>
                  </w:rPr>
                </w:rPrChange>
              </w:rPr>
            </w:pPr>
            <w:ins w:id="1965" w:author="Jon.Richar" w:date="2022-12-12T16:55:00Z">
              <w:r w:rsidRPr="00777144">
                <w:rPr>
                  <w:rFonts w:ascii="Calibri" w:eastAsia="Times New Roman" w:hAnsi="Calibri" w:cs="Calibri"/>
                  <w:color w:val="000000"/>
                  <w:sz w:val="20"/>
                  <w:szCs w:val="20"/>
                  <w:rPrChange w:id="1966" w:author="Jon.Richar" w:date="2022-12-12T16:57:00Z">
                    <w:rPr>
                      <w:rFonts w:ascii="Calibri" w:eastAsia="Times New Roman" w:hAnsi="Calibri" w:cs="Calibri"/>
                      <w:color w:val="000000"/>
                    </w:rPr>
                  </w:rPrChange>
                </w:rPr>
                <w:t>-7.6548</w:t>
              </w:r>
            </w:ins>
          </w:p>
        </w:tc>
        <w:tc>
          <w:tcPr>
            <w:tcW w:w="7334" w:type="dxa"/>
            <w:shd w:val="clear" w:color="auto" w:fill="auto"/>
            <w:noWrap/>
            <w:vAlign w:val="bottom"/>
            <w:hideMark/>
            <w:tcPrChange w:id="1967" w:author="Jon.Richar" w:date="2022-12-12T16:57:00Z">
              <w:tcPr>
                <w:tcW w:w="7327" w:type="dxa"/>
                <w:gridSpan w:val="2"/>
                <w:shd w:val="clear" w:color="auto" w:fill="auto"/>
                <w:noWrap/>
                <w:vAlign w:val="bottom"/>
                <w:hideMark/>
              </w:tcPr>
            </w:tcPrChange>
          </w:tcPr>
          <w:p w14:paraId="37B7BACF" w14:textId="77777777" w:rsidR="00777144" w:rsidRPr="00777144" w:rsidRDefault="00777144" w:rsidP="00777144">
            <w:pPr>
              <w:spacing w:after="0" w:line="240" w:lineRule="auto"/>
              <w:rPr>
                <w:ins w:id="1968" w:author="Jon.Richar" w:date="2022-12-12T16:55:00Z"/>
                <w:rFonts w:ascii="Calibri" w:eastAsia="Times New Roman" w:hAnsi="Calibri" w:cs="Calibri"/>
                <w:color w:val="000000"/>
                <w:sz w:val="20"/>
                <w:szCs w:val="20"/>
                <w:rPrChange w:id="1969" w:author="Jon.Richar" w:date="2022-12-12T16:57:00Z">
                  <w:rPr>
                    <w:ins w:id="1970" w:author="Jon.Richar" w:date="2022-12-12T16:55:00Z"/>
                    <w:rFonts w:ascii="Calibri" w:eastAsia="Times New Roman" w:hAnsi="Calibri" w:cs="Calibri"/>
                    <w:color w:val="000000"/>
                  </w:rPr>
                </w:rPrChange>
              </w:rPr>
            </w:pPr>
            <w:ins w:id="1971" w:author="Jon.Richar" w:date="2022-12-12T16:55:00Z">
              <w:r w:rsidRPr="00777144">
                <w:rPr>
                  <w:rFonts w:ascii="Calibri" w:eastAsia="Times New Roman" w:hAnsi="Calibri" w:cs="Calibri"/>
                  <w:color w:val="000000"/>
                  <w:sz w:val="20"/>
                  <w:szCs w:val="20"/>
                  <w:rPrChange w:id="1972" w:author="Jon.Richar" w:date="2022-12-12T16:57:00Z">
                    <w:rPr>
                      <w:rFonts w:ascii="Calibri" w:eastAsia="Times New Roman" w:hAnsi="Calibri" w:cs="Calibri"/>
                      <w:color w:val="000000"/>
                    </w:rPr>
                  </w:rPrChange>
                </w:rPr>
                <w:t>CB females, ovig CO females, FHS TBM, Pacific cod 3 yr rolling average</w:t>
              </w:r>
            </w:ins>
          </w:p>
        </w:tc>
      </w:tr>
      <w:tr w:rsidR="00777144" w:rsidRPr="00777144" w14:paraId="53D32B7A" w14:textId="77777777" w:rsidTr="00777144">
        <w:tblPrEx>
          <w:tblPrExChange w:id="1973" w:author="Jon.Richar" w:date="2022-12-12T16:57:00Z">
            <w:tblPrEx>
              <w:tblW w:w="10378" w:type="dxa"/>
            </w:tblPrEx>
          </w:tblPrExChange>
        </w:tblPrEx>
        <w:trPr>
          <w:trHeight w:val="231"/>
          <w:ins w:id="1974" w:author="Jon.Richar" w:date="2022-12-12T16:55:00Z"/>
          <w:trPrChange w:id="1975" w:author="Jon.Richar" w:date="2022-12-12T16:57:00Z">
            <w:trPr>
              <w:gridAfter w:val="0"/>
              <w:trHeight w:val="251"/>
            </w:trPr>
          </w:trPrChange>
        </w:trPr>
        <w:tc>
          <w:tcPr>
            <w:tcW w:w="930" w:type="dxa"/>
            <w:shd w:val="clear" w:color="auto" w:fill="auto"/>
            <w:noWrap/>
            <w:vAlign w:val="bottom"/>
            <w:hideMark/>
            <w:tcPrChange w:id="1976" w:author="Jon.Richar" w:date="2022-12-12T16:57:00Z">
              <w:tcPr>
                <w:tcW w:w="930" w:type="dxa"/>
                <w:shd w:val="clear" w:color="auto" w:fill="auto"/>
                <w:noWrap/>
                <w:vAlign w:val="bottom"/>
                <w:hideMark/>
              </w:tcPr>
            </w:tcPrChange>
          </w:tcPr>
          <w:p w14:paraId="22AEEC38" w14:textId="77777777" w:rsidR="00777144" w:rsidRPr="00777144" w:rsidRDefault="00777144" w:rsidP="00777144">
            <w:pPr>
              <w:spacing w:after="0" w:line="240" w:lineRule="auto"/>
              <w:jc w:val="right"/>
              <w:rPr>
                <w:ins w:id="1977" w:author="Jon.Richar" w:date="2022-12-12T16:55:00Z"/>
                <w:rFonts w:ascii="Calibri" w:eastAsia="Times New Roman" w:hAnsi="Calibri" w:cs="Calibri"/>
                <w:color w:val="000000"/>
                <w:sz w:val="20"/>
                <w:szCs w:val="20"/>
                <w:rPrChange w:id="1978" w:author="Jon.Richar" w:date="2022-12-12T16:57:00Z">
                  <w:rPr>
                    <w:ins w:id="1979" w:author="Jon.Richar" w:date="2022-12-12T16:55:00Z"/>
                    <w:rFonts w:ascii="Calibri" w:eastAsia="Times New Roman" w:hAnsi="Calibri" w:cs="Calibri"/>
                    <w:color w:val="000000"/>
                  </w:rPr>
                </w:rPrChange>
              </w:rPr>
            </w:pPr>
            <w:ins w:id="1980" w:author="Jon.Richar" w:date="2022-12-12T16:55:00Z">
              <w:r w:rsidRPr="00777144">
                <w:rPr>
                  <w:rFonts w:ascii="Calibri" w:eastAsia="Times New Roman" w:hAnsi="Calibri" w:cs="Calibri"/>
                  <w:color w:val="000000"/>
                  <w:sz w:val="20"/>
                  <w:szCs w:val="20"/>
                  <w:rPrChange w:id="1981" w:author="Jon.Richar" w:date="2022-12-12T16:57:00Z">
                    <w:rPr>
                      <w:rFonts w:ascii="Calibri" w:eastAsia="Times New Roman" w:hAnsi="Calibri" w:cs="Calibri"/>
                      <w:color w:val="000000"/>
                    </w:rPr>
                  </w:rPrChange>
                </w:rPr>
                <w:t>18</w:t>
              </w:r>
            </w:ins>
          </w:p>
        </w:tc>
        <w:tc>
          <w:tcPr>
            <w:tcW w:w="1021" w:type="dxa"/>
            <w:shd w:val="clear" w:color="auto" w:fill="auto"/>
            <w:noWrap/>
            <w:vAlign w:val="bottom"/>
            <w:hideMark/>
            <w:tcPrChange w:id="1982" w:author="Jon.Richar" w:date="2022-12-12T16:57:00Z">
              <w:tcPr>
                <w:tcW w:w="1020" w:type="dxa"/>
                <w:gridSpan w:val="2"/>
                <w:shd w:val="clear" w:color="auto" w:fill="auto"/>
                <w:noWrap/>
                <w:vAlign w:val="bottom"/>
                <w:hideMark/>
              </w:tcPr>
            </w:tcPrChange>
          </w:tcPr>
          <w:p w14:paraId="2BA8D88B" w14:textId="77777777" w:rsidR="00777144" w:rsidRPr="00777144" w:rsidRDefault="00777144" w:rsidP="00777144">
            <w:pPr>
              <w:spacing w:after="0" w:line="240" w:lineRule="auto"/>
              <w:jc w:val="right"/>
              <w:rPr>
                <w:ins w:id="1983" w:author="Jon.Richar" w:date="2022-12-12T16:55:00Z"/>
                <w:rFonts w:ascii="Calibri" w:eastAsia="Times New Roman" w:hAnsi="Calibri" w:cs="Calibri"/>
                <w:color w:val="000000"/>
                <w:sz w:val="20"/>
                <w:szCs w:val="20"/>
                <w:rPrChange w:id="1984" w:author="Jon.Richar" w:date="2022-12-12T16:57:00Z">
                  <w:rPr>
                    <w:ins w:id="1985" w:author="Jon.Richar" w:date="2022-12-12T16:55:00Z"/>
                    <w:rFonts w:ascii="Calibri" w:eastAsia="Times New Roman" w:hAnsi="Calibri" w:cs="Calibri"/>
                    <w:color w:val="000000"/>
                  </w:rPr>
                </w:rPrChange>
              </w:rPr>
            </w:pPr>
            <w:ins w:id="1986" w:author="Jon.Richar" w:date="2022-12-12T16:55:00Z">
              <w:r w:rsidRPr="00777144">
                <w:rPr>
                  <w:rFonts w:ascii="Calibri" w:eastAsia="Times New Roman" w:hAnsi="Calibri" w:cs="Calibri"/>
                  <w:color w:val="000000"/>
                  <w:sz w:val="20"/>
                  <w:szCs w:val="20"/>
                  <w:rPrChange w:id="1987" w:author="Jon.Richar" w:date="2022-12-12T16:57:00Z">
                    <w:rPr>
                      <w:rFonts w:ascii="Calibri" w:eastAsia="Times New Roman" w:hAnsi="Calibri" w:cs="Calibri"/>
                      <w:color w:val="000000"/>
                    </w:rPr>
                  </w:rPrChange>
                </w:rPr>
                <w:t>37.88617</w:t>
              </w:r>
            </w:ins>
          </w:p>
        </w:tc>
        <w:tc>
          <w:tcPr>
            <w:tcW w:w="1102" w:type="dxa"/>
            <w:shd w:val="clear" w:color="auto" w:fill="auto"/>
            <w:noWrap/>
            <w:vAlign w:val="bottom"/>
            <w:hideMark/>
            <w:tcPrChange w:id="1988" w:author="Jon.Richar" w:date="2022-12-12T16:57:00Z">
              <w:tcPr>
                <w:tcW w:w="1101" w:type="dxa"/>
                <w:gridSpan w:val="2"/>
                <w:shd w:val="clear" w:color="auto" w:fill="auto"/>
                <w:noWrap/>
                <w:vAlign w:val="bottom"/>
                <w:hideMark/>
              </w:tcPr>
            </w:tcPrChange>
          </w:tcPr>
          <w:p w14:paraId="078808D1" w14:textId="77777777" w:rsidR="00777144" w:rsidRPr="00777144" w:rsidRDefault="00777144" w:rsidP="00777144">
            <w:pPr>
              <w:spacing w:after="0" w:line="240" w:lineRule="auto"/>
              <w:jc w:val="right"/>
              <w:rPr>
                <w:ins w:id="1989" w:author="Jon.Richar" w:date="2022-12-12T16:55:00Z"/>
                <w:rFonts w:ascii="Calibri" w:eastAsia="Times New Roman" w:hAnsi="Calibri" w:cs="Calibri"/>
                <w:color w:val="000000"/>
                <w:sz w:val="20"/>
                <w:szCs w:val="20"/>
                <w:rPrChange w:id="1990" w:author="Jon.Richar" w:date="2022-12-12T16:57:00Z">
                  <w:rPr>
                    <w:ins w:id="1991" w:author="Jon.Richar" w:date="2022-12-12T16:55:00Z"/>
                    <w:rFonts w:ascii="Calibri" w:eastAsia="Times New Roman" w:hAnsi="Calibri" w:cs="Calibri"/>
                    <w:color w:val="000000"/>
                  </w:rPr>
                </w:rPrChange>
              </w:rPr>
            </w:pPr>
            <w:ins w:id="1992" w:author="Jon.Richar" w:date="2022-12-12T16:55:00Z">
              <w:r w:rsidRPr="00777144">
                <w:rPr>
                  <w:rFonts w:ascii="Calibri" w:eastAsia="Times New Roman" w:hAnsi="Calibri" w:cs="Calibri"/>
                  <w:color w:val="000000"/>
                  <w:sz w:val="20"/>
                  <w:szCs w:val="20"/>
                  <w:rPrChange w:id="1993" w:author="Jon.Richar" w:date="2022-12-12T16:57:00Z">
                    <w:rPr>
                      <w:rFonts w:ascii="Calibri" w:eastAsia="Times New Roman" w:hAnsi="Calibri" w:cs="Calibri"/>
                      <w:color w:val="000000"/>
                    </w:rPr>
                  </w:rPrChange>
                </w:rPr>
                <w:t>-7.4156</w:t>
              </w:r>
            </w:ins>
          </w:p>
        </w:tc>
        <w:tc>
          <w:tcPr>
            <w:tcW w:w="7334" w:type="dxa"/>
            <w:shd w:val="clear" w:color="auto" w:fill="auto"/>
            <w:noWrap/>
            <w:vAlign w:val="bottom"/>
            <w:hideMark/>
            <w:tcPrChange w:id="1994" w:author="Jon.Richar" w:date="2022-12-12T16:57:00Z">
              <w:tcPr>
                <w:tcW w:w="7327" w:type="dxa"/>
                <w:gridSpan w:val="2"/>
                <w:shd w:val="clear" w:color="auto" w:fill="auto"/>
                <w:noWrap/>
                <w:vAlign w:val="bottom"/>
                <w:hideMark/>
              </w:tcPr>
            </w:tcPrChange>
          </w:tcPr>
          <w:p w14:paraId="08C6F5DF" w14:textId="77777777" w:rsidR="00777144" w:rsidRPr="00777144" w:rsidRDefault="00777144" w:rsidP="00777144">
            <w:pPr>
              <w:spacing w:after="0" w:line="240" w:lineRule="auto"/>
              <w:rPr>
                <w:ins w:id="1995" w:author="Jon.Richar" w:date="2022-12-12T16:55:00Z"/>
                <w:rFonts w:ascii="Calibri" w:eastAsia="Times New Roman" w:hAnsi="Calibri" w:cs="Calibri"/>
                <w:color w:val="000000"/>
                <w:sz w:val="20"/>
                <w:szCs w:val="20"/>
                <w:rPrChange w:id="1996" w:author="Jon.Richar" w:date="2022-12-12T16:57:00Z">
                  <w:rPr>
                    <w:ins w:id="1997" w:author="Jon.Richar" w:date="2022-12-12T16:55:00Z"/>
                    <w:rFonts w:ascii="Calibri" w:eastAsia="Times New Roman" w:hAnsi="Calibri" w:cs="Calibri"/>
                    <w:color w:val="000000"/>
                  </w:rPr>
                </w:rPrChange>
              </w:rPr>
            </w:pPr>
            <w:ins w:id="1998" w:author="Jon.Richar" w:date="2022-12-12T16:55:00Z">
              <w:r w:rsidRPr="00777144">
                <w:rPr>
                  <w:rFonts w:ascii="Calibri" w:eastAsia="Times New Roman" w:hAnsi="Calibri" w:cs="Calibri"/>
                  <w:color w:val="000000"/>
                  <w:sz w:val="20"/>
                  <w:szCs w:val="20"/>
                  <w:rPrChange w:id="1999" w:author="Jon.Richar" w:date="2022-12-12T16:57:00Z">
                    <w:rPr>
                      <w:rFonts w:ascii="Calibri" w:eastAsia="Times New Roman" w:hAnsi="Calibri" w:cs="Calibri"/>
                      <w:color w:val="000000"/>
                    </w:rPr>
                  </w:rPrChange>
                </w:rPr>
                <w:t>CB females, Pacific cod 3 yr rolling average, NE wind</w:t>
              </w:r>
            </w:ins>
          </w:p>
        </w:tc>
      </w:tr>
      <w:tr w:rsidR="00777144" w:rsidRPr="00777144" w14:paraId="66CFB8C1" w14:textId="77777777" w:rsidTr="00777144">
        <w:tblPrEx>
          <w:tblPrExChange w:id="2000" w:author="Jon.Richar" w:date="2022-12-12T16:57:00Z">
            <w:tblPrEx>
              <w:tblW w:w="10378" w:type="dxa"/>
            </w:tblPrEx>
          </w:tblPrExChange>
        </w:tblPrEx>
        <w:trPr>
          <w:trHeight w:val="231"/>
          <w:ins w:id="2001" w:author="Jon.Richar" w:date="2022-12-12T16:55:00Z"/>
          <w:trPrChange w:id="2002" w:author="Jon.Richar" w:date="2022-12-12T16:57:00Z">
            <w:trPr>
              <w:gridAfter w:val="0"/>
              <w:trHeight w:val="251"/>
            </w:trPr>
          </w:trPrChange>
        </w:trPr>
        <w:tc>
          <w:tcPr>
            <w:tcW w:w="930" w:type="dxa"/>
            <w:shd w:val="clear" w:color="auto" w:fill="auto"/>
            <w:noWrap/>
            <w:vAlign w:val="bottom"/>
            <w:hideMark/>
            <w:tcPrChange w:id="2003" w:author="Jon.Richar" w:date="2022-12-12T16:57:00Z">
              <w:tcPr>
                <w:tcW w:w="930" w:type="dxa"/>
                <w:shd w:val="clear" w:color="auto" w:fill="auto"/>
                <w:noWrap/>
                <w:vAlign w:val="bottom"/>
                <w:hideMark/>
              </w:tcPr>
            </w:tcPrChange>
          </w:tcPr>
          <w:p w14:paraId="6737BB63" w14:textId="77777777" w:rsidR="00777144" w:rsidRPr="00777144" w:rsidRDefault="00777144" w:rsidP="00777144">
            <w:pPr>
              <w:spacing w:after="0" w:line="240" w:lineRule="auto"/>
              <w:jc w:val="right"/>
              <w:rPr>
                <w:ins w:id="2004" w:author="Jon.Richar" w:date="2022-12-12T16:55:00Z"/>
                <w:rFonts w:ascii="Calibri" w:eastAsia="Times New Roman" w:hAnsi="Calibri" w:cs="Calibri"/>
                <w:color w:val="000000"/>
                <w:sz w:val="20"/>
                <w:szCs w:val="20"/>
                <w:rPrChange w:id="2005" w:author="Jon.Richar" w:date="2022-12-12T16:57:00Z">
                  <w:rPr>
                    <w:ins w:id="2006" w:author="Jon.Richar" w:date="2022-12-12T16:55:00Z"/>
                    <w:rFonts w:ascii="Calibri" w:eastAsia="Times New Roman" w:hAnsi="Calibri" w:cs="Calibri"/>
                    <w:color w:val="000000"/>
                  </w:rPr>
                </w:rPrChange>
              </w:rPr>
            </w:pPr>
            <w:ins w:id="2007" w:author="Jon.Richar" w:date="2022-12-12T16:55:00Z">
              <w:r w:rsidRPr="00777144">
                <w:rPr>
                  <w:rFonts w:ascii="Calibri" w:eastAsia="Times New Roman" w:hAnsi="Calibri" w:cs="Calibri"/>
                  <w:color w:val="000000"/>
                  <w:sz w:val="20"/>
                  <w:szCs w:val="20"/>
                  <w:rPrChange w:id="2008" w:author="Jon.Richar" w:date="2022-12-12T16:57:00Z">
                    <w:rPr>
                      <w:rFonts w:ascii="Calibri" w:eastAsia="Times New Roman" w:hAnsi="Calibri" w:cs="Calibri"/>
                      <w:color w:val="000000"/>
                    </w:rPr>
                  </w:rPrChange>
                </w:rPr>
                <w:t>22</w:t>
              </w:r>
            </w:ins>
          </w:p>
        </w:tc>
        <w:tc>
          <w:tcPr>
            <w:tcW w:w="1021" w:type="dxa"/>
            <w:shd w:val="clear" w:color="auto" w:fill="auto"/>
            <w:noWrap/>
            <w:vAlign w:val="bottom"/>
            <w:hideMark/>
            <w:tcPrChange w:id="2009" w:author="Jon.Richar" w:date="2022-12-12T16:57:00Z">
              <w:tcPr>
                <w:tcW w:w="1020" w:type="dxa"/>
                <w:gridSpan w:val="2"/>
                <w:shd w:val="clear" w:color="auto" w:fill="auto"/>
                <w:noWrap/>
                <w:vAlign w:val="bottom"/>
                <w:hideMark/>
              </w:tcPr>
            </w:tcPrChange>
          </w:tcPr>
          <w:p w14:paraId="601CBD86" w14:textId="77777777" w:rsidR="00777144" w:rsidRPr="00777144" w:rsidRDefault="00777144" w:rsidP="00777144">
            <w:pPr>
              <w:spacing w:after="0" w:line="240" w:lineRule="auto"/>
              <w:jc w:val="right"/>
              <w:rPr>
                <w:ins w:id="2010" w:author="Jon.Richar" w:date="2022-12-12T16:55:00Z"/>
                <w:rFonts w:ascii="Calibri" w:eastAsia="Times New Roman" w:hAnsi="Calibri" w:cs="Calibri"/>
                <w:color w:val="000000"/>
                <w:sz w:val="20"/>
                <w:szCs w:val="20"/>
                <w:rPrChange w:id="2011" w:author="Jon.Richar" w:date="2022-12-12T16:57:00Z">
                  <w:rPr>
                    <w:ins w:id="2012" w:author="Jon.Richar" w:date="2022-12-12T16:55:00Z"/>
                    <w:rFonts w:ascii="Calibri" w:eastAsia="Times New Roman" w:hAnsi="Calibri" w:cs="Calibri"/>
                    <w:color w:val="000000"/>
                  </w:rPr>
                </w:rPrChange>
              </w:rPr>
            </w:pPr>
            <w:ins w:id="2013" w:author="Jon.Richar" w:date="2022-12-12T16:55:00Z">
              <w:r w:rsidRPr="00777144">
                <w:rPr>
                  <w:rFonts w:ascii="Calibri" w:eastAsia="Times New Roman" w:hAnsi="Calibri" w:cs="Calibri"/>
                  <w:color w:val="000000"/>
                  <w:sz w:val="20"/>
                  <w:szCs w:val="20"/>
                  <w:rPrChange w:id="2014" w:author="Jon.Richar" w:date="2022-12-12T16:57:00Z">
                    <w:rPr>
                      <w:rFonts w:ascii="Calibri" w:eastAsia="Times New Roman" w:hAnsi="Calibri" w:cs="Calibri"/>
                      <w:color w:val="000000"/>
                    </w:rPr>
                  </w:rPrChange>
                </w:rPr>
                <w:t>38.0943</w:t>
              </w:r>
            </w:ins>
          </w:p>
        </w:tc>
        <w:tc>
          <w:tcPr>
            <w:tcW w:w="1102" w:type="dxa"/>
            <w:shd w:val="clear" w:color="auto" w:fill="auto"/>
            <w:noWrap/>
            <w:vAlign w:val="bottom"/>
            <w:hideMark/>
            <w:tcPrChange w:id="2015" w:author="Jon.Richar" w:date="2022-12-12T16:57:00Z">
              <w:tcPr>
                <w:tcW w:w="1101" w:type="dxa"/>
                <w:gridSpan w:val="2"/>
                <w:shd w:val="clear" w:color="auto" w:fill="auto"/>
                <w:noWrap/>
                <w:vAlign w:val="bottom"/>
                <w:hideMark/>
              </w:tcPr>
            </w:tcPrChange>
          </w:tcPr>
          <w:p w14:paraId="499FA17C" w14:textId="77777777" w:rsidR="00777144" w:rsidRPr="00777144" w:rsidRDefault="00777144" w:rsidP="00777144">
            <w:pPr>
              <w:spacing w:after="0" w:line="240" w:lineRule="auto"/>
              <w:jc w:val="right"/>
              <w:rPr>
                <w:ins w:id="2016" w:author="Jon.Richar" w:date="2022-12-12T16:55:00Z"/>
                <w:rFonts w:ascii="Calibri" w:eastAsia="Times New Roman" w:hAnsi="Calibri" w:cs="Calibri"/>
                <w:color w:val="000000"/>
                <w:sz w:val="20"/>
                <w:szCs w:val="20"/>
                <w:rPrChange w:id="2017" w:author="Jon.Richar" w:date="2022-12-12T16:57:00Z">
                  <w:rPr>
                    <w:ins w:id="2018" w:author="Jon.Richar" w:date="2022-12-12T16:55:00Z"/>
                    <w:rFonts w:ascii="Calibri" w:eastAsia="Times New Roman" w:hAnsi="Calibri" w:cs="Calibri"/>
                    <w:color w:val="000000"/>
                  </w:rPr>
                </w:rPrChange>
              </w:rPr>
            </w:pPr>
            <w:ins w:id="2019" w:author="Jon.Richar" w:date="2022-12-12T16:55:00Z">
              <w:r w:rsidRPr="00777144">
                <w:rPr>
                  <w:rFonts w:ascii="Calibri" w:eastAsia="Times New Roman" w:hAnsi="Calibri" w:cs="Calibri"/>
                  <w:color w:val="000000"/>
                  <w:sz w:val="20"/>
                  <w:szCs w:val="20"/>
                  <w:rPrChange w:id="2020" w:author="Jon.Richar" w:date="2022-12-12T16:57:00Z">
                    <w:rPr>
                      <w:rFonts w:ascii="Calibri" w:eastAsia="Times New Roman" w:hAnsi="Calibri" w:cs="Calibri"/>
                      <w:color w:val="000000"/>
                    </w:rPr>
                  </w:rPrChange>
                </w:rPr>
                <w:t>-7.20747</w:t>
              </w:r>
            </w:ins>
          </w:p>
        </w:tc>
        <w:tc>
          <w:tcPr>
            <w:tcW w:w="7334" w:type="dxa"/>
            <w:shd w:val="clear" w:color="auto" w:fill="auto"/>
            <w:noWrap/>
            <w:vAlign w:val="bottom"/>
            <w:hideMark/>
            <w:tcPrChange w:id="2021" w:author="Jon.Richar" w:date="2022-12-12T16:57:00Z">
              <w:tcPr>
                <w:tcW w:w="7327" w:type="dxa"/>
                <w:gridSpan w:val="2"/>
                <w:shd w:val="clear" w:color="auto" w:fill="auto"/>
                <w:noWrap/>
                <w:vAlign w:val="bottom"/>
                <w:hideMark/>
              </w:tcPr>
            </w:tcPrChange>
          </w:tcPr>
          <w:p w14:paraId="0C02E9CB" w14:textId="77777777" w:rsidR="00777144" w:rsidRPr="00777144" w:rsidRDefault="00777144" w:rsidP="00777144">
            <w:pPr>
              <w:spacing w:after="0" w:line="240" w:lineRule="auto"/>
              <w:rPr>
                <w:ins w:id="2022" w:author="Jon.Richar" w:date="2022-12-12T16:55:00Z"/>
                <w:rFonts w:ascii="Calibri" w:eastAsia="Times New Roman" w:hAnsi="Calibri" w:cs="Calibri"/>
                <w:color w:val="000000"/>
                <w:sz w:val="20"/>
                <w:szCs w:val="20"/>
                <w:rPrChange w:id="2023" w:author="Jon.Richar" w:date="2022-12-12T16:57:00Z">
                  <w:rPr>
                    <w:ins w:id="2024" w:author="Jon.Richar" w:date="2022-12-12T16:55:00Z"/>
                    <w:rFonts w:ascii="Calibri" w:eastAsia="Times New Roman" w:hAnsi="Calibri" w:cs="Calibri"/>
                    <w:color w:val="000000"/>
                  </w:rPr>
                </w:rPrChange>
              </w:rPr>
            </w:pPr>
            <w:ins w:id="2025" w:author="Jon.Richar" w:date="2022-12-12T16:55:00Z">
              <w:r w:rsidRPr="00777144">
                <w:rPr>
                  <w:rFonts w:ascii="Calibri" w:eastAsia="Times New Roman" w:hAnsi="Calibri" w:cs="Calibri"/>
                  <w:color w:val="000000"/>
                  <w:sz w:val="20"/>
                  <w:szCs w:val="20"/>
                  <w:rPrChange w:id="2026" w:author="Jon.Richar" w:date="2022-12-12T16:57:00Z">
                    <w:rPr>
                      <w:rFonts w:ascii="Calibri" w:eastAsia="Times New Roman" w:hAnsi="Calibri" w:cs="Calibri"/>
                      <w:color w:val="000000"/>
                    </w:rPr>
                  </w:rPrChange>
                </w:rPr>
                <w:t>CB females, Pacific cod 3 yr rolling average, SST May-July</w:t>
              </w:r>
            </w:ins>
          </w:p>
        </w:tc>
      </w:tr>
      <w:tr w:rsidR="00777144" w:rsidRPr="00777144" w14:paraId="326E7D17" w14:textId="77777777" w:rsidTr="00777144">
        <w:tblPrEx>
          <w:tblPrExChange w:id="2027" w:author="Jon.Richar" w:date="2022-12-12T16:57:00Z">
            <w:tblPrEx>
              <w:tblW w:w="10378" w:type="dxa"/>
            </w:tblPrEx>
          </w:tblPrExChange>
        </w:tblPrEx>
        <w:trPr>
          <w:trHeight w:val="231"/>
          <w:ins w:id="2028" w:author="Jon.Richar" w:date="2022-12-12T16:55:00Z"/>
          <w:trPrChange w:id="2029" w:author="Jon.Richar" w:date="2022-12-12T16:57:00Z">
            <w:trPr>
              <w:gridAfter w:val="0"/>
              <w:trHeight w:val="251"/>
            </w:trPr>
          </w:trPrChange>
        </w:trPr>
        <w:tc>
          <w:tcPr>
            <w:tcW w:w="930" w:type="dxa"/>
            <w:shd w:val="clear" w:color="auto" w:fill="auto"/>
            <w:noWrap/>
            <w:vAlign w:val="bottom"/>
            <w:hideMark/>
            <w:tcPrChange w:id="2030" w:author="Jon.Richar" w:date="2022-12-12T16:57:00Z">
              <w:tcPr>
                <w:tcW w:w="930" w:type="dxa"/>
                <w:shd w:val="clear" w:color="auto" w:fill="auto"/>
                <w:noWrap/>
                <w:vAlign w:val="bottom"/>
                <w:hideMark/>
              </w:tcPr>
            </w:tcPrChange>
          </w:tcPr>
          <w:p w14:paraId="49EFC42A" w14:textId="77777777" w:rsidR="00777144" w:rsidRPr="00777144" w:rsidRDefault="00777144" w:rsidP="00777144">
            <w:pPr>
              <w:spacing w:after="0" w:line="240" w:lineRule="auto"/>
              <w:jc w:val="right"/>
              <w:rPr>
                <w:ins w:id="2031" w:author="Jon.Richar" w:date="2022-12-12T16:55:00Z"/>
                <w:rFonts w:ascii="Calibri" w:eastAsia="Times New Roman" w:hAnsi="Calibri" w:cs="Calibri"/>
                <w:color w:val="000000"/>
                <w:sz w:val="20"/>
                <w:szCs w:val="20"/>
                <w:rPrChange w:id="2032" w:author="Jon.Richar" w:date="2022-12-12T16:57:00Z">
                  <w:rPr>
                    <w:ins w:id="2033" w:author="Jon.Richar" w:date="2022-12-12T16:55:00Z"/>
                    <w:rFonts w:ascii="Calibri" w:eastAsia="Times New Roman" w:hAnsi="Calibri" w:cs="Calibri"/>
                    <w:color w:val="000000"/>
                  </w:rPr>
                </w:rPrChange>
              </w:rPr>
            </w:pPr>
            <w:ins w:id="2034" w:author="Jon.Richar" w:date="2022-12-12T16:55:00Z">
              <w:r w:rsidRPr="00777144">
                <w:rPr>
                  <w:rFonts w:ascii="Calibri" w:eastAsia="Times New Roman" w:hAnsi="Calibri" w:cs="Calibri"/>
                  <w:color w:val="000000"/>
                  <w:sz w:val="20"/>
                  <w:szCs w:val="20"/>
                  <w:rPrChange w:id="2035" w:author="Jon.Richar" w:date="2022-12-12T16:57:00Z">
                    <w:rPr>
                      <w:rFonts w:ascii="Calibri" w:eastAsia="Times New Roman" w:hAnsi="Calibri" w:cs="Calibri"/>
                      <w:color w:val="000000"/>
                    </w:rPr>
                  </w:rPrChange>
                </w:rPr>
                <w:t>19</w:t>
              </w:r>
            </w:ins>
          </w:p>
        </w:tc>
        <w:tc>
          <w:tcPr>
            <w:tcW w:w="1021" w:type="dxa"/>
            <w:shd w:val="clear" w:color="auto" w:fill="auto"/>
            <w:noWrap/>
            <w:vAlign w:val="bottom"/>
            <w:hideMark/>
            <w:tcPrChange w:id="2036" w:author="Jon.Richar" w:date="2022-12-12T16:57:00Z">
              <w:tcPr>
                <w:tcW w:w="1020" w:type="dxa"/>
                <w:gridSpan w:val="2"/>
                <w:shd w:val="clear" w:color="auto" w:fill="auto"/>
                <w:noWrap/>
                <w:vAlign w:val="bottom"/>
                <w:hideMark/>
              </w:tcPr>
            </w:tcPrChange>
          </w:tcPr>
          <w:p w14:paraId="0E45695C" w14:textId="77777777" w:rsidR="00777144" w:rsidRPr="00777144" w:rsidRDefault="00777144" w:rsidP="00777144">
            <w:pPr>
              <w:spacing w:after="0" w:line="240" w:lineRule="auto"/>
              <w:jc w:val="right"/>
              <w:rPr>
                <w:ins w:id="2037" w:author="Jon.Richar" w:date="2022-12-12T16:55:00Z"/>
                <w:rFonts w:ascii="Calibri" w:eastAsia="Times New Roman" w:hAnsi="Calibri" w:cs="Calibri"/>
                <w:color w:val="000000"/>
                <w:sz w:val="20"/>
                <w:szCs w:val="20"/>
                <w:rPrChange w:id="2038" w:author="Jon.Richar" w:date="2022-12-12T16:57:00Z">
                  <w:rPr>
                    <w:ins w:id="2039" w:author="Jon.Richar" w:date="2022-12-12T16:55:00Z"/>
                    <w:rFonts w:ascii="Calibri" w:eastAsia="Times New Roman" w:hAnsi="Calibri" w:cs="Calibri"/>
                    <w:color w:val="000000"/>
                  </w:rPr>
                </w:rPrChange>
              </w:rPr>
            </w:pPr>
            <w:ins w:id="2040" w:author="Jon.Richar" w:date="2022-12-12T16:55:00Z">
              <w:r w:rsidRPr="00777144">
                <w:rPr>
                  <w:rFonts w:ascii="Calibri" w:eastAsia="Times New Roman" w:hAnsi="Calibri" w:cs="Calibri"/>
                  <w:color w:val="000000"/>
                  <w:sz w:val="20"/>
                  <w:szCs w:val="20"/>
                  <w:rPrChange w:id="2041" w:author="Jon.Richar" w:date="2022-12-12T16:57:00Z">
                    <w:rPr>
                      <w:rFonts w:ascii="Calibri" w:eastAsia="Times New Roman" w:hAnsi="Calibri" w:cs="Calibri"/>
                      <w:color w:val="000000"/>
                    </w:rPr>
                  </w:rPrChange>
                </w:rPr>
                <w:t>40.17339</w:t>
              </w:r>
            </w:ins>
          </w:p>
        </w:tc>
        <w:tc>
          <w:tcPr>
            <w:tcW w:w="1102" w:type="dxa"/>
            <w:shd w:val="clear" w:color="auto" w:fill="auto"/>
            <w:noWrap/>
            <w:vAlign w:val="bottom"/>
            <w:hideMark/>
            <w:tcPrChange w:id="2042" w:author="Jon.Richar" w:date="2022-12-12T16:57:00Z">
              <w:tcPr>
                <w:tcW w:w="1101" w:type="dxa"/>
                <w:gridSpan w:val="2"/>
                <w:shd w:val="clear" w:color="auto" w:fill="auto"/>
                <w:noWrap/>
                <w:vAlign w:val="bottom"/>
                <w:hideMark/>
              </w:tcPr>
            </w:tcPrChange>
          </w:tcPr>
          <w:p w14:paraId="17E7A9B1" w14:textId="77777777" w:rsidR="00777144" w:rsidRPr="00777144" w:rsidRDefault="00777144" w:rsidP="00777144">
            <w:pPr>
              <w:spacing w:after="0" w:line="240" w:lineRule="auto"/>
              <w:jc w:val="right"/>
              <w:rPr>
                <w:ins w:id="2043" w:author="Jon.Richar" w:date="2022-12-12T16:55:00Z"/>
                <w:rFonts w:ascii="Calibri" w:eastAsia="Times New Roman" w:hAnsi="Calibri" w:cs="Calibri"/>
                <w:color w:val="000000"/>
                <w:sz w:val="20"/>
                <w:szCs w:val="20"/>
                <w:rPrChange w:id="2044" w:author="Jon.Richar" w:date="2022-12-12T16:57:00Z">
                  <w:rPr>
                    <w:ins w:id="2045" w:author="Jon.Richar" w:date="2022-12-12T16:55:00Z"/>
                    <w:rFonts w:ascii="Calibri" w:eastAsia="Times New Roman" w:hAnsi="Calibri" w:cs="Calibri"/>
                    <w:color w:val="000000"/>
                  </w:rPr>
                </w:rPrChange>
              </w:rPr>
            </w:pPr>
            <w:ins w:id="2046" w:author="Jon.Richar" w:date="2022-12-12T16:55:00Z">
              <w:r w:rsidRPr="00777144">
                <w:rPr>
                  <w:rFonts w:ascii="Calibri" w:eastAsia="Times New Roman" w:hAnsi="Calibri" w:cs="Calibri"/>
                  <w:color w:val="000000"/>
                  <w:sz w:val="20"/>
                  <w:szCs w:val="20"/>
                  <w:rPrChange w:id="2047" w:author="Jon.Richar" w:date="2022-12-12T16:57:00Z">
                    <w:rPr>
                      <w:rFonts w:ascii="Calibri" w:eastAsia="Times New Roman" w:hAnsi="Calibri" w:cs="Calibri"/>
                      <w:color w:val="000000"/>
                    </w:rPr>
                  </w:rPrChange>
                </w:rPr>
                <w:t>-5.12838</w:t>
              </w:r>
            </w:ins>
          </w:p>
        </w:tc>
        <w:tc>
          <w:tcPr>
            <w:tcW w:w="7334" w:type="dxa"/>
            <w:shd w:val="clear" w:color="auto" w:fill="auto"/>
            <w:noWrap/>
            <w:vAlign w:val="bottom"/>
            <w:hideMark/>
            <w:tcPrChange w:id="2048" w:author="Jon.Richar" w:date="2022-12-12T16:57:00Z">
              <w:tcPr>
                <w:tcW w:w="7327" w:type="dxa"/>
                <w:gridSpan w:val="2"/>
                <w:shd w:val="clear" w:color="auto" w:fill="auto"/>
                <w:noWrap/>
                <w:vAlign w:val="bottom"/>
                <w:hideMark/>
              </w:tcPr>
            </w:tcPrChange>
          </w:tcPr>
          <w:p w14:paraId="2D65B8C7" w14:textId="77777777" w:rsidR="00777144" w:rsidRPr="00777144" w:rsidRDefault="00777144" w:rsidP="00777144">
            <w:pPr>
              <w:spacing w:after="0" w:line="240" w:lineRule="auto"/>
              <w:rPr>
                <w:ins w:id="2049" w:author="Jon.Richar" w:date="2022-12-12T16:55:00Z"/>
                <w:rFonts w:ascii="Calibri" w:eastAsia="Times New Roman" w:hAnsi="Calibri" w:cs="Calibri"/>
                <w:color w:val="000000"/>
                <w:sz w:val="20"/>
                <w:szCs w:val="20"/>
                <w:rPrChange w:id="2050" w:author="Jon.Richar" w:date="2022-12-12T16:57:00Z">
                  <w:rPr>
                    <w:ins w:id="2051" w:author="Jon.Richar" w:date="2022-12-12T16:55:00Z"/>
                    <w:rFonts w:ascii="Calibri" w:eastAsia="Times New Roman" w:hAnsi="Calibri" w:cs="Calibri"/>
                    <w:color w:val="000000"/>
                  </w:rPr>
                </w:rPrChange>
              </w:rPr>
            </w:pPr>
            <w:ins w:id="2052" w:author="Jon.Richar" w:date="2022-12-12T16:55:00Z">
              <w:r w:rsidRPr="00777144">
                <w:rPr>
                  <w:rFonts w:ascii="Calibri" w:eastAsia="Times New Roman" w:hAnsi="Calibri" w:cs="Calibri"/>
                  <w:color w:val="000000"/>
                  <w:sz w:val="20"/>
                  <w:szCs w:val="20"/>
                  <w:rPrChange w:id="2053" w:author="Jon.Richar" w:date="2022-12-12T16:57:00Z">
                    <w:rPr>
                      <w:rFonts w:ascii="Calibri" w:eastAsia="Times New Roman" w:hAnsi="Calibri" w:cs="Calibri"/>
                      <w:color w:val="000000"/>
                    </w:rPr>
                  </w:rPrChange>
                </w:rPr>
                <w:t>CB females, Pacific cod 3 yr rolling average, SE wind</w:t>
              </w:r>
            </w:ins>
          </w:p>
        </w:tc>
      </w:tr>
      <w:tr w:rsidR="00777144" w:rsidRPr="00777144" w14:paraId="1244AF5B" w14:textId="77777777" w:rsidTr="00777144">
        <w:tblPrEx>
          <w:tblPrExChange w:id="2054" w:author="Jon.Richar" w:date="2022-12-12T16:57:00Z">
            <w:tblPrEx>
              <w:tblW w:w="10378" w:type="dxa"/>
            </w:tblPrEx>
          </w:tblPrExChange>
        </w:tblPrEx>
        <w:trPr>
          <w:trHeight w:val="231"/>
          <w:ins w:id="2055" w:author="Jon.Richar" w:date="2022-12-12T16:55:00Z"/>
          <w:trPrChange w:id="2056" w:author="Jon.Richar" w:date="2022-12-12T16:57:00Z">
            <w:trPr>
              <w:gridAfter w:val="0"/>
              <w:trHeight w:val="251"/>
            </w:trPr>
          </w:trPrChange>
        </w:trPr>
        <w:tc>
          <w:tcPr>
            <w:tcW w:w="930" w:type="dxa"/>
            <w:shd w:val="clear" w:color="auto" w:fill="auto"/>
            <w:noWrap/>
            <w:vAlign w:val="bottom"/>
            <w:hideMark/>
            <w:tcPrChange w:id="2057" w:author="Jon.Richar" w:date="2022-12-12T16:57:00Z">
              <w:tcPr>
                <w:tcW w:w="930" w:type="dxa"/>
                <w:shd w:val="clear" w:color="auto" w:fill="auto"/>
                <w:noWrap/>
                <w:vAlign w:val="bottom"/>
                <w:hideMark/>
              </w:tcPr>
            </w:tcPrChange>
          </w:tcPr>
          <w:p w14:paraId="53C1AA2E" w14:textId="77777777" w:rsidR="00777144" w:rsidRPr="00777144" w:rsidRDefault="00777144" w:rsidP="00777144">
            <w:pPr>
              <w:spacing w:after="0" w:line="240" w:lineRule="auto"/>
              <w:jc w:val="right"/>
              <w:rPr>
                <w:ins w:id="2058" w:author="Jon.Richar" w:date="2022-12-12T16:55:00Z"/>
                <w:rFonts w:ascii="Calibri" w:eastAsia="Times New Roman" w:hAnsi="Calibri" w:cs="Calibri"/>
                <w:color w:val="000000"/>
                <w:sz w:val="20"/>
                <w:szCs w:val="20"/>
                <w:rPrChange w:id="2059" w:author="Jon.Richar" w:date="2022-12-12T16:57:00Z">
                  <w:rPr>
                    <w:ins w:id="2060" w:author="Jon.Richar" w:date="2022-12-12T16:55:00Z"/>
                    <w:rFonts w:ascii="Calibri" w:eastAsia="Times New Roman" w:hAnsi="Calibri" w:cs="Calibri"/>
                    <w:color w:val="000000"/>
                  </w:rPr>
                </w:rPrChange>
              </w:rPr>
            </w:pPr>
            <w:ins w:id="2061" w:author="Jon.Richar" w:date="2022-12-12T16:55:00Z">
              <w:r w:rsidRPr="00777144">
                <w:rPr>
                  <w:rFonts w:ascii="Calibri" w:eastAsia="Times New Roman" w:hAnsi="Calibri" w:cs="Calibri"/>
                  <w:color w:val="000000"/>
                  <w:sz w:val="20"/>
                  <w:szCs w:val="20"/>
                  <w:rPrChange w:id="2062" w:author="Jon.Richar" w:date="2022-12-12T16:57:00Z">
                    <w:rPr>
                      <w:rFonts w:ascii="Calibri" w:eastAsia="Times New Roman" w:hAnsi="Calibri" w:cs="Calibri"/>
                      <w:color w:val="000000"/>
                    </w:rPr>
                  </w:rPrChange>
                </w:rPr>
                <w:t>21</w:t>
              </w:r>
            </w:ins>
          </w:p>
        </w:tc>
        <w:tc>
          <w:tcPr>
            <w:tcW w:w="1021" w:type="dxa"/>
            <w:shd w:val="clear" w:color="auto" w:fill="auto"/>
            <w:noWrap/>
            <w:vAlign w:val="bottom"/>
            <w:hideMark/>
            <w:tcPrChange w:id="2063" w:author="Jon.Richar" w:date="2022-12-12T16:57:00Z">
              <w:tcPr>
                <w:tcW w:w="1020" w:type="dxa"/>
                <w:gridSpan w:val="2"/>
                <w:shd w:val="clear" w:color="auto" w:fill="auto"/>
                <w:noWrap/>
                <w:vAlign w:val="bottom"/>
                <w:hideMark/>
              </w:tcPr>
            </w:tcPrChange>
          </w:tcPr>
          <w:p w14:paraId="47AA83D9" w14:textId="77777777" w:rsidR="00777144" w:rsidRPr="00777144" w:rsidRDefault="00777144" w:rsidP="00777144">
            <w:pPr>
              <w:spacing w:after="0" w:line="240" w:lineRule="auto"/>
              <w:jc w:val="right"/>
              <w:rPr>
                <w:ins w:id="2064" w:author="Jon.Richar" w:date="2022-12-12T16:55:00Z"/>
                <w:rFonts w:ascii="Calibri" w:eastAsia="Times New Roman" w:hAnsi="Calibri" w:cs="Calibri"/>
                <w:color w:val="000000"/>
                <w:sz w:val="20"/>
                <w:szCs w:val="20"/>
                <w:rPrChange w:id="2065" w:author="Jon.Richar" w:date="2022-12-12T16:57:00Z">
                  <w:rPr>
                    <w:ins w:id="2066" w:author="Jon.Richar" w:date="2022-12-12T16:55:00Z"/>
                    <w:rFonts w:ascii="Calibri" w:eastAsia="Times New Roman" w:hAnsi="Calibri" w:cs="Calibri"/>
                    <w:color w:val="000000"/>
                  </w:rPr>
                </w:rPrChange>
              </w:rPr>
            </w:pPr>
            <w:ins w:id="2067" w:author="Jon.Richar" w:date="2022-12-12T16:55:00Z">
              <w:r w:rsidRPr="00777144">
                <w:rPr>
                  <w:rFonts w:ascii="Calibri" w:eastAsia="Times New Roman" w:hAnsi="Calibri" w:cs="Calibri"/>
                  <w:color w:val="000000"/>
                  <w:sz w:val="20"/>
                  <w:szCs w:val="20"/>
                  <w:rPrChange w:id="2068" w:author="Jon.Richar" w:date="2022-12-12T16:57:00Z">
                    <w:rPr>
                      <w:rFonts w:ascii="Calibri" w:eastAsia="Times New Roman" w:hAnsi="Calibri" w:cs="Calibri"/>
                      <w:color w:val="000000"/>
                    </w:rPr>
                  </w:rPrChange>
                </w:rPr>
                <w:t>41.25201</w:t>
              </w:r>
            </w:ins>
          </w:p>
        </w:tc>
        <w:tc>
          <w:tcPr>
            <w:tcW w:w="1102" w:type="dxa"/>
            <w:shd w:val="clear" w:color="auto" w:fill="auto"/>
            <w:noWrap/>
            <w:vAlign w:val="bottom"/>
            <w:hideMark/>
            <w:tcPrChange w:id="2069" w:author="Jon.Richar" w:date="2022-12-12T16:57:00Z">
              <w:tcPr>
                <w:tcW w:w="1101" w:type="dxa"/>
                <w:gridSpan w:val="2"/>
                <w:shd w:val="clear" w:color="auto" w:fill="auto"/>
                <w:noWrap/>
                <w:vAlign w:val="bottom"/>
                <w:hideMark/>
              </w:tcPr>
            </w:tcPrChange>
          </w:tcPr>
          <w:p w14:paraId="7390ED34" w14:textId="77777777" w:rsidR="00777144" w:rsidRPr="00777144" w:rsidRDefault="00777144" w:rsidP="00777144">
            <w:pPr>
              <w:spacing w:after="0" w:line="240" w:lineRule="auto"/>
              <w:jc w:val="right"/>
              <w:rPr>
                <w:ins w:id="2070" w:author="Jon.Richar" w:date="2022-12-12T16:55:00Z"/>
                <w:rFonts w:ascii="Calibri" w:eastAsia="Times New Roman" w:hAnsi="Calibri" w:cs="Calibri"/>
                <w:color w:val="000000"/>
                <w:sz w:val="20"/>
                <w:szCs w:val="20"/>
                <w:rPrChange w:id="2071" w:author="Jon.Richar" w:date="2022-12-12T16:57:00Z">
                  <w:rPr>
                    <w:ins w:id="2072" w:author="Jon.Richar" w:date="2022-12-12T16:55:00Z"/>
                    <w:rFonts w:ascii="Calibri" w:eastAsia="Times New Roman" w:hAnsi="Calibri" w:cs="Calibri"/>
                    <w:color w:val="000000"/>
                  </w:rPr>
                </w:rPrChange>
              </w:rPr>
            </w:pPr>
            <w:ins w:id="2073" w:author="Jon.Richar" w:date="2022-12-12T16:55:00Z">
              <w:r w:rsidRPr="00777144">
                <w:rPr>
                  <w:rFonts w:ascii="Calibri" w:eastAsia="Times New Roman" w:hAnsi="Calibri" w:cs="Calibri"/>
                  <w:color w:val="000000"/>
                  <w:sz w:val="20"/>
                  <w:szCs w:val="20"/>
                  <w:rPrChange w:id="2074" w:author="Jon.Richar" w:date="2022-12-12T16:57:00Z">
                    <w:rPr>
                      <w:rFonts w:ascii="Calibri" w:eastAsia="Times New Roman" w:hAnsi="Calibri" w:cs="Calibri"/>
                      <w:color w:val="000000"/>
                    </w:rPr>
                  </w:rPrChange>
                </w:rPr>
                <w:t>-4.04976</w:t>
              </w:r>
            </w:ins>
          </w:p>
        </w:tc>
        <w:tc>
          <w:tcPr>
            <w:tcW w:w="7334" w:type="dxa"/>
            <w:shd w:val="clear" w:color="auto" w:fill="auto"/>
            <w:noWrap/>
            <w:vAlign w:val="bottom"/>
            <w:hideMark/>
            <w:tcPrChange w:id="2075" w:author="Jon.Richar" w:date="2022-12-12T16:57:00Z">
              <w:tcPr>
                <w:tcW w:w="7327" w:type="dxa"/>
                <w:gridSpan w:val="2"/>
                <w:shd w:val="clear" w:color="auto" w:fill="auto"/>
                <w:noWrap/>
                <w:vAlign w:val="bottom"/>
                <w:hideMark/>
              </w:tcPr>
            </w:tcPrChange>
          </w:tcPr>
          <w:p w14:paraId="19E8C7C6" w14:textId="77777777" w:rsidR="00777144" w:rsidRPr="00777144" w:rsidRDefault="00777144" w:rsidP="00777144">
            <w:pPr>
              <w:spacing w:after="0" w:line="240" w:lineRule="auto"/>
              <w:rPr>
                <w:ins w:id="2076" w:author="Jon.Richar" w:date="2022-12-12T16:55:00Z"/>
                <w:rFonts w:ascii="Calibri" w:eastAsia="Times New Roman" w:hAnsi="Calibri" w:cs="Calibri"/>
                <w:color w:val="000000"/>
                <w:sz w:val="20"/>
                <w:szCs w:val="20"/>
                <w:rPrChange w:id="2077" w:author="Jon.Richar" w:date="2022-12-12T16:57:00Z">
                  <w:rPr>
                    <w:ins w:id="2078" w:author="Jon.Richar" w:date="2022-12-12T16:55:00Z"/>
                    <w:rFonts w:ascii="Calibri" w:eastAsia="Times New Roman" w:hAnsi="Calibri" w:cs="Calibri"/>
                    <w:color w:val="000000"/>
                  </w:rPr>
                </w:rPrChange>
              </w:rPr>
            </w:pPr>
            <w:ins w:id="2079" w:author="Jon.Richar" w:date="2022-12-12T16:55:00Z">
              <w:r w:rsidRPr="00777144">
                <w:rPr>
                  <w:rFonts w:ascii="Calibri" w:eastAsia="Times New Roman" w:hAnsi="Calibri" w:cs="Calibri"/>
                  <w:color w:val="000000"/>
                  <w:sz w:val="20"/>
                  <w:szCs w:val="20"/>
                  <w:rPrChange w:id="2080" w:author="Jon.Richar" w:date="2022-12-12T16:57:00Z">
                    <w:rPr>
                      <w:rFonts w:ascii="Calibri" w:eastAsia="Times New Roman" w:hAnsi="Calibri" w:cs="Calibri"/>
                      <w:color w:val="000000"/>
                    </w:rPr>
                  </w:rPrChange>
                </w:rPr>
                <w:t>CB females, Pacific cod 3 yr rolling average, NBT 3 yr rolling average</w:t>
              </w:r>
            </w:ins>
          </w:p>
        </w:tc>
      </w:tr>
      <w:tr w:rsidR="00777144" w:rsidRPr="00777144" w14:paraId="0768A0E0" w14:textId="77777777" w:rsidTr="00777144">
        <w:tblPrEx>
          <w:tblPrExChange w:id="2081" w:author="Jon.Richar" w:date="2022-12-12T16:57:00Z">
            <w:tblPrEx>
              <w:tblW w:w="10378" w:type="dxa"/>
            </w:tblPrEx>
          </w:tblPrExChange>
        </w:tblPrEx>
        <w:trPr>
          <w:trHeight w:val="231"/>
          <w:ins w:id="2082" w:author="Jon.Richar" w:date="2022-12-12T16:55:00Z"/>
          <w:trPrChange w:id="2083" w:author="Jon.Richar" w:date="2022-12-12T16:57:00Z">
            <w:trPr>
              <w:gridAfter w:val="0"/>
              <w:trHeight w:val="251"/>
            </w:trPr>
          </w:trPrChange>
        </w:trPr>
        <w:tc>
          <w:tcPr>
            <w:tcW w:w="930" w:type="dxa"/>
            <w:shd w:val="clear" w:color="auto" w:fill="auto"/>
            <w:noWrap/>
            <w:vAlign w:val="bottom"/>
            <w:hideMark/>
            <w:tcPrChange w:id="2084" w:author="Jon.Richar" w:date="2022-12-12T16:57:00Z">
              <w:tcPr>
                <w:tcW w:w="930" w:type="dxa"/>
                <w:shd w:val="clear" w:color="auto" w:fill="auto"/>
                <w:noWrap/>
                <w:vAlign w:val="bottom"/>
                <w:hideMark/>
              </w:tcPr>
            </w:tcPrChange>
          </w:tcPr>
          <w:p w14:paraId="7007E0EA" w14:textId="77777777" w:rsidR="00777144" w:rsidRPr="00777144" w:rsidRDefault="00777144" w:rsidP="00777144">
            <w:pPr>
              <w:spacing w:after="0" w:line="240" w:lineRule="auto"/>
              <w:jc w:val="right"/>
              <w:rPr>
                <w:ins w:id="2085" w:author="Jon.Richar" w:date="2022-12-12T16:55:00Z"/>
                <w:rFonts w:ascii="Calibri" w:eastAsia="Times New Roman" w:hAnsi="Calibri" w:cs="Calibri"/>
                <w:color w:val="000000"/>
                <w:sz w:val="20"/>
                <w:szCs w:val="20"/>
                <w:rPrChange w:id="2086" w:author="Jon.Richar" w:date="2022-12-12T16:57:00Z">
                  <w:rPr>
                    <w:ins w:id="2087" w:author="Jon.Richar" w:date="2022-12-12T16:55:00Z"/>
                    <w:rFonts w:ascii="Calibri" w:eastAsia="Times New Roman" w:hAnsi="Calibri" w:cs="Calibri"/>
                    <w:color w:val="000000"/>
                  </w:rPr>
                </w:rPrChange>
              </w:rPr>
            </w:pPr>
            <w:ins w:id="2088" w:author="Jon.Richar" w:date="2022-12-12T16:55:00Z">
              <w:r w:rsidRPr="00777144">
                <w:rPr>
                  <w:rFonts w:ascii="Calibri" w:eastAsia="Times New Roman" w:hAnsi="Calibri" w:cs="Calibri"/>
                  <w:color w:val="000000"/>
                  <w:sz w:val="20"/>
                  <w:szCs w:val="20"/>
                  <w:rPrChange w:id="2089" w:author="Jon.Richar" w:date="2022-12-12T16:57:00Z">
                    <w:rPr>
                      <w:rFonts w:ascii="Calibri" w:eastAsia="Times New Roman" w:hAnsi="Calibri" w:cs="Calibri"/>
                      <w:color w:val="000000"/>
                    </w:rPr>
                  </w:rPrChange>
                </w:rPr>
                <w:t>2</w:t>
              </w:r>
            </w:ins>
          </w:p>
        </w:tc>
        <w:tc>
          <w:tcPr>
            <w:tcW w:w="1021" w:type="dxa"/>
            <w:shd w:val="clear" w:color="auto" w:fill="auto"/>
            <w:noWrap/>
            <w:vAlign w:val="bottom"/>
            <w:hideMark/>
            <w:tcPrChange w:id="2090" w:author="Jon.Richar" w:date="2022-12-12T16:57:00Z">
              <w:tcPr>
                <w:tcW w:w="1020" w:type="dxa"/>
                <w:gridSpan w:val="2"/>
                <w:shd w:val="clear" w:color="auto" w:fill="auto"/>
                <w:noWrap/>
                <w:vAlign w:val="bottom"/>
                <w:hideMark/>
              </w:tcPr>
            </w:tcPrChange>
          </w:tcPr>
          <w:p w14:paraId="794C6D50" w14:textId="77777777" w:rsidR="00777144" w:rsidRPr="00777144" w:rsidRDefault="00777144" w:rsidP="00777144">
            <w:pPr>
              <w:spacing w:after="0" w:line="240" w:lineRule="auto"/>
              <w:jc w:val="right"/>
              <w:rPr>
                <w:ins w:id="2091" w:author="Jon.Richar" w:date="2022-12-12T16:55:00Z"/>
                <w:rFonts w:ascii="Calibri" w:eastAsia="Times New Roman" w:hAnsi="Calibri" w:cs="Calibri"/>
                <w:color w:val="000000"/>
                <w:sz w:val="20"/>
                <w:szCs w:val="20"/>
                <w:rPrChange w:id="2092" w:author="Jon.Richar" w:date="2022-12-12T16:57:00Z">
                  <w:rPr>
                    <w:ins w:id="2093" w:author="Jon.Richar" w:date="2022-12-12T16:55:00Z"/>
                    <w:rFonts w:ascii="Calibri" w:eastAsia="Times New Roman" w:hAnsi="Calibri" w:cs="Calibri"/>
                    <w:color w:val="000000"/>
                  </w:rPr>
                </w:rPrChange>
              </w:rPr>
            </w:pPr>
            <w:ins w:id="2094" w:author="Jon.Richar" w:date="2022-12-12T16:55:00Z">
              <w:r w:rsidRPr="00777144">
                <w:rPr>
                  <w:rFonts w:ascii="Calibri" w:eastAsia="Times New Roman" w:hAnsi="Calibri" w:cs="Calibri"/>
                  <w:color w:val="000000"/>
                  <w:sz w:val="20"/>
                  <w:szCs w:val="20"/>
                  <w:rPrChange w:id="2095" w:author="Jon.Richar" w:date="2022-12-12T16:57:00Z">
                    <w:rPr>
                      <w:rFonts w:ascii="Calibri" w:eastAsia="Times New Roman" w:hAnsi="Calibri" w:cs="Calibri"/>
                      <w:color w:val="000000"/>
                    </w:rPr>
                  </w:rPrChange>
                </w:rPr>
                <w:t>41.45848</w:t>
              </w:r>
            </w:ins>
          </w:p>
        </w:tc>
        <w:tc>
          <w:tcPr>
            <w:tcW w:w="1102" w:type="dxa"/>
            <w:shd w:val="clear" w:color="auto" w:fill="auto"/>
            <w:noWrap/>
            <w:vAlign w:val="bottom"/>
            <w:hideMark/>
            <w:tcPrChange w:id="2096" w:author="Jon.Richar" w:date="2022-12-12T16:57:00Z">
              <w:tcPr>
                <w:tcW w:w="1101" w:type="dxa"/>
                <w:gridSpan w:val="2"/>
                <w:shd w:val="clear" w:color="auto" w:fill="auto"/>
                <w:noWrap/>
                <w:vAlign w:val="bottom"/>
                <w:hideMark/>
              </w:tcPr>
            </w:tcPrChange>
          </w:tcPr>
          <w:p w14:paraId="040A7D18" w14:textId="77777777" w:rsidR="00777144" w:rsidRPr="00777144" w:rsidRDefault="00777144" w:rsidP="00777144">
            <w:pPr>
              <w:spacing w:after="0" w:line="240" w:lineRule="auto"/>
              <w:jc w:val="right"/>
              <w:rPr>
                <w:ins w:id="2097" w:author="Jon.Richar" w:date="2022-12-12T16:55:00Z"/>
                <w:rFonts w:ascii="Calibri" w:eastAsia="Times New Roman" w:hAnsi="Calibri" w:cs="Calibri"/>
                <w:color w:val="000000"/>
                <w:sz w:val="20"/>
                <w:szCs w:val="20"/>
                <w:rPrChange w:id="2098" w:author="Jon.Richar" w:date="2022-12-12T16:57:00Z">
                  <w:rPr>
                    <w:ins w:id="2099" w:author="Jon.Richar" w:date="2022-12-12T16:55:00Z"/>
                    <w:rFonts w:ascii="Calibri" w:eastAsia="Times New Roman" w:hAnsi="Calibri" w:cs="Calibri"/>
                    <w:color w:val="000000"/>
                  </w:rPr>
                </w:rPrChange>
              </w:rPr>
            </w:pPr>
            <w:ins w:id="2100" w:author="Jon.Richar" w:date="2022-12-12T16:55:00Z">
              <w:r w:rsidRPr="00777144">
                <w:rPr>
                  <w:rFonts w:ascii="Calibri" w:eastAsia="Times New Roman" w:hAnsi="Calibri" w:cs="Calibri"/>
                  <w:color w:val="000000"/>
                  <w:sz w:val="20"/>
                  <w:szCs w:val="20"/>
                  <w:rPrChange w:id="2101" w:author="Jon.Richar" w:date="2022-12-12T16:57:00Z">
                    <w:rPr>
                      <w:rFonts w:ascii="Calibri" w:eastAsia="Times New Roman" w:hAnsi="Calibri" w:cs="Calibri"/>
                      <w:color w:val="000000"/>
                    </w:rPr>
                  </w:rPrChange>
                </w:rPr>
                <w:t>-3.84329</w:t>
              </w:r>
            </w:ins>
          </w:p>
        </w:tc>
        <w:tc>
          <w:tcPr>
            <w:tcW w:w="7334" w:type="dxa"/>
            <w:shd w:val="clear" w:color="auto" w:fill="auto"/>
            <w:noWrap/>
            <w:vAlign w:val="bottom"/>
            <w:hideMark/>
            <w:tcPrChange w:id="2102" w:author="Jon.Richar" w:date="2022-12-12T16:57:00Z">
              <w:tcPr>
                <w:tcW w:w="7327" w:type="dxa"/>
                <w:gridSpan w:val="2"/>
                <w:shd w:val="clear" w:color="auto" w:fill="auto"/>
                <w:noWrap/>
                <w:vAlign w:val="bottom"/>
                <w:hideMark/>
              </w:tcPr>
            </w:tcPrChange>
          </w:tcPr>
          <w:p w14:paraId="216DABE8" w14:textId="77777777" w:rsidR="00777144" w:rsidRPr="00777144" w:rsidRDefault="00777144" w:rsidP="00777144">
            <w:pPr>
              <w:spacing w:after="0" w:line="240" w:lineRule="auto"/>
              <w:rPr>
                <w:ins w:id="2103" w:author="Jon.Richar" w:date="2022-12-12T16:55:00Z"/>
                <w:rFonts w:ascii="Calibri" w:eastAsia="Times New Roman" w:hAnsi="Calibri" w:cs="Calibri"/>
                <w:color w:val="000000"/>
                <w:sz w:val="20"/>
                <w:szCs w:val="20"/>
                <w:rPrChange w:id="2104" w:author="Jon.Richar" w:date="2022-12-12T16:57:00Z">
                  <w:rPr>
                    <w:ins w:id="2105" w:author="Jon.Richar" w:date="2022-12-12T16:55:00Z"/>
                    <w:rFonts w:ascii="Calibri" w:eastAsia="Times New Roman" w:hAnsi="Calibri" w:cs="Calibri"/>
                    <w:color w:val="000000"/>
                  </w:rPr>
                </w:rPrChange>
              </w:rPr>
            </w:pPr>
            <w:ins w:id="2106" w:author="Jon.Richar" w:date="2022-12-12T16:55:00Z">
              <w:r w:rsidRPr="00777144">
                <w:rPr>
                  <w:rFonts w:ascii="Calibri" w:eastAsia="Times New Roman" w:hAnsi="Calibri" w:cs="Calibri"/>
                  <w:color w:val="000000"/>
                  <w:sz w:val="20"/>
                  <w:szCs w:val="20"/>
                  <w:rPrChange w:id="2107" w:author="Jon.Richar" w:date="2022-12-12T16:57:00Z">
                    <w:rPr>
                      <w:rFonts w:ascii="Calibri" w:eastAsia="Times New Roman" w:hAnsi="Calibri" w:cs="Calibri"/>
                      <w:color w:val="000000"/>
                    </w:rPr>
                  </w:rPrChange>
                </w:rPr>
                <w:t>CB females, ovig CO females</w:t>
              </w:r>
            </w:ins>
          </w:p>
        </w:tc>
      </w:tr>
      <w:tr w:rsidR="00777144" w:rsidRPr="00777144" w14:paraId="6FAF46F9" w14:textId="77777777" w:rsidTr="00777144">
        <w:tblPrEx>
          <w:tblPrExChange w:id="2108" w:author="Jon.Richar" w:date="2022-12-12T16:57:00Z">
            <w:tblPrEx>
              <w:tblW w:w="10378" w:type="dxa"/>
            </w:tblPrEx>
          </w:tblPrExChange>
        </w:tblPrEx>
        <w:trPr>
          <w:trHeight w:val="231"/>
          <w:ins w:id="2109" w:author="Jon.Richar" w:date="2022-12-12T16:55:00Z"/>
          <w:trPrChange w:id="2110" w:author="Jon.Richar" w:date="2022-12-12T16:57:00Z">
            <w:trPr>
              <w:gridAfter w:val="0"/>
              <w:trHeight w:val="251"/>
            </w:trPr>
          </w:trPrChange>
        </w:trPr>
        <w:tc>
          <w:tcPr>
            <w:tcW w:w="930" w:type="dxa"/>
            <w:shd w:val="clear" w:color="auto" w:fill="auto"/>
            <w:noWrap/>
            <w:vAlign w:val="bottom"/>
            <w:hideMark/>
            <w:tcPrChange w:id="2111" w:author="Jon.Richar" w:date="2022-12-12T16:57:00Z">
              <w:tcPr>
                <w:tcW w:w="930" w:type="dxa"/>
                <w:shd w:val="clear" w:color="auto" w:fill="auto"/>
                <w:noWrap/>
                <w:vAlign w:val="bottom"/>
                <w:hideMark/>
              </w:tcPr>
            </w:tcPrChange>
          </w:tcPr>
          <w:p w14:paraId="53F070B0" w14:textId="77777777" w:rsidR="00777144" w:rsidRPr="00777144" w:rsidRDefault="00777144" w:rsidP="00777144">
            <w:pPr>
              <w:spacing w:after="0" w:line="240" w:lineRule="auto"/>
              <w:jc w:val="right"/>
              <w:rPr>
                <w:ins w:id="2112" w:author="Jon.Richar" w:date="2022-12-12T16:55:00Z"/>
                <w:rFonts w:ascii="Calibri" w:eastAsia="Times New Roman" w:hAnsi="Calibri" w:cs="Calibri"/>
                <w:color w:val="000000"/>
                <w:sz w:val="20"/>
                <w:szCs w:val="20"/>
                <w:rPrChange w:id="2113" w:author="Jon.Richar" w:date="2022-12-12T16:57:00Z">
                  <w:rPr>
                    <w:ins w:id="2114" w:author="Jon.Richar" w:date="2022-12-12T16:55:00Z"/>
                    <w:rFonts w:ascii="Calibri" w:eastAsia="Times New Roman" w:hAnsi="Calibri" w:cs="Calibri"/>
                    <w:color w:val="000000"/>
                  </w:rPr>
                </w:rPrChange>
              </w:rPr>
            </w:pPr>
            <w:ins w:id="2115" w:author="Jon.Richar" w:date="2022-12-12T16:55:00Z">
              <w:r w:rsidRPr="00777144">
                <w:rPr>
                  <w:rFonts w:ascii="Calibri" w:eastAsia="Times New Roman" w:hAnsi="Calibri" w:cs="Calibri"/>
                  <w:color w:val="000000"/>
                  <w:sz w:val="20"/>
                  <w:szCs w:val="20"/>
                  <w:rPrChange w:id="2116" w:author="Jon.Richar" w:date="2022-12-12T16:57:00Z">
                    <w:rPr>
                      <w:rFonts w:ascii="Calibri" w:eastAsia="Times New Roman" w:hAnsi="Calibri" w:cs="Calibri"/>
                      <w:color w:val="000000"/>
                    </w:rPr>
                  </w:rPrChange>
                </w:rPr>
                <w:t>14</w:t>
              </w:r>
            </w:ins>
          </w:p>
        </w:tc>
        <w:tc>
          <w:tcPr>
            <w:tcW w:w="1021" w:type="dxa"/>
            <w:shd w:val="clear" w:color="auto" w:fill="auto"/>
            <w:noWrap/>
            <w:vAlign w:val="bottom"/>
            <w:hideMark/>
            <w:tcPrChange w:id="2117" w:author="Jon.Richar" w:date="2022-12-12T16:57:00Z">
              <w:tcPr>
                <w:tcW w:w="1020" w:type="dxa"/>
                <w:gridSpan w:val="2"/>
                <w:shd w:val="clear" w:color="auto" w:fill="auto"/>
                <w:noWrap/>
                <w:vAlign w:val="bottom"/>
                <w:hideMark/>
              </w:tcPr>
            </w:tcPrChange>
          </w:tcPr>
          <w:p w14:paraId="4A1FFC6F" w14:textId="77777777" w:rsidR="00777144" w:rsidRPr="00777144" w:rsidRDefault="00777144" w:rsidP="00777144">
            <w:pPr>
              <w:spacing w:after="0" w:line="240" w:lineRule="auto"/>
              <w:jc w:val="right"/>
              <w:rPr>
                <w:ins w:id="2118" w:author="Jon.Richar" w:date="2022-12-12T16:55:00Z"/>
                <w:rFonts w:ascii="Calibri" w:eastAsia="Times New Roman" w:hAnsi="Calibri" w:cs="Calibri"/>
                <w:color w:val="000000"/>
                <w:sz w:val="20"/>
                <w:szCs w:val="20"/>
                <w:rPrChange w:id="2119" w:author="Jon.Richar" w:date="2022-12-12T16:57:00Z">
                  <w:rPr>
                    <w:ins w:id="2120" w:author="Jon.Richar" w:date="2022-12-12T16:55:00Z"/>
                    <w:rFonts w:ascii="Calibri" w:eastAsia="Times New Roman" w:hAnsi="Calibri" w:cs="Calibri"/>
                    <w:color w:val="000000"/>
                  </w:rPr>
                </w:rPrChange>
              </w:rPr>
            </w:pPr>
            <w:ins w:id="2121" w:author="Jon.Richar" w:date="2022-12-12T16:55:00Z">
              <w:r w:rsidRPr="00777144">
                <w:rPr>
                  <w:rFonts w:ascii="Calibri" w:eastAsia="Times New Roman" w:hAnsi="Calibri" w:cs="Calibri"/>
                  <w:color w:val="000000"/>
                  <w:sz w:val="20"/>
                  <w:szCs w:val="20"/>
                  <w:rPrChange w:id="2122" w:author="Jon.Richar" w:date="2022-12-12T16:57:00Z">
                    <w:rPr>
                      <w:rFonts w:ascii="Calibri" w:eastAsia="Times New Roman" w:hAnsi="Calibri" w:cs="Calibri"/>
                      <w:color w:val="000000"/>
                    </w:rPr>
                  </w:rPrChange>
                </w:rPr>
                <w:t>43.67759</w:t>
              </w:r>
            </w:ins>
          </w:p>
        </w:tc>
        <w:tc>
          <w:tcPr>
            <w:tcW w:w="1102" w:type="dxa"/>
            <w:shd w:val="clear" w:color="auto" w:fill="auto"/>
            <w:noWrap/>
            <w:vAlign w:val="bottom"/>
            <w:hideMark/>
            <w:tcPrChange w:id="2123" w:author="Jon.Richar" w:date="2022-12-12T16:57:00Z">
              <w:tcPr>
                <w:tcW w:w="1101" w:type="dxa"/>
                <w:gridSpan w:val="2"/>
                <w:shd w:val="clear" w:color="auto" w:fill="auto"/>
                <w:noWrap/>
                <w:vAlign w:val="bottom"/>
                <w:hideMark/>
              </w:tcPr>
            </w:tcPrChange>
          </w:tcPr>
          <w:p w14:paraId="482408C3" w14:textId="77777777" w:rsidR="00777144" w:rsidRPr="00777144" w:rsidRDefault="00777144" w:rsidP="00777144">
            <w:pPr>
              <w:spacing w:after="0" w:line="240" w:lineRule="auto"/>
              <w:jc w:val="right"/>
              <w:rPr>
                <w:ins w:id="2124" w:author="Jon.Richar" w:date="2022-12-12T16:55:00Z"/>
                <w:rFonts w:ascii="Calibri" w:eastAsia="Times New Roman" w:hAnsi="Calibri" w:cs="Calibri"/>
                <w:color w:val="000000"/>
                <w:sz w:val="20"/>
                <w:szCs w:val="20"/>
                <w:rPrChange w:id="2125" w:author="Jon.Richar" w:date="2022-12-12T16:57:00Z">
                  <w:rPr>
                    <w:ins w:id="2126" w:author="Jon.Richar" w:date="2022-12-12T16:55:00Z"/>
                    <w:rFonts w:ascii="Calibri" w:eastAsia="Times New Roman" w:hAnsi="Calibri" w:cs="Calibri"/>
                    <w:color w:val="000000"/>
                  </w:rPr>
                </w:rPrChange>
              </w:rPr>
            </w:pPr>
            <w:ins w:id="2127" w:author="Jon.Richar" w:date="2022-12-12T16:55:00Z">
              <w:r w:rsidRPr="00777144">
                <w:rPr>
                  <w:rFonts w:ascii="Calibri" w:eastAsia="Times New Roman" w:hAnsi="Calibri" w:cs="Calibri"/>
                  <w:color w:val="000000"/>
                  <w:sz w:val="20"/>
                  <w:szCs w:val="20"/>
                  <w:rPrChange w:id="2128" w:author="Jon.Richar" w:date="2022-12-12T16:57:00Z">
                    <w:rPr>
                      <w:rFonts w:ascii="Calibri" w:eastAsia="Times New Roman" w:hAnsi="Calibri" w:cs="Calibri"/>
                      <w:color w:val="000000"/>
                    </w:rPr>
                  </w:rPrChange>
                </w:rPr>
                <w:t>-1.62418</w:t>
              </w:r>
            </w:ins>
          </w:p>
        </w:tc>
        <w:tc>
          <w:tcPr>
            <w:tcW w:w="7334" w:type="dxa"/>
            <w:shd w:val="clear" w:color="auto" w:fill="auto"/>
            <w:noWrap/>
            <w:vAlign w:val="bottom"/>
            <w:hideMark/>
            <w:tcPrChange w:id="2129" w:author="Jon.Richar" w:date="2022-12-12T16:57:00Z">
              <w:tcPr>
                <w:tcW w:w="7327" w:type="dxa"/>
                <w:gridSpan w:val="2"/>
                <w:shd w:val="clear" w:color="auto" w:fill="auto"/>
                <w:noWrap/>
                <w:vAlign w:val="bottom"/>
                <w:hideMark/>
              </w:tcPr>
            </w:tcPrChange>
          </w:tcPr>
          <w:p w14:paraId="297103E6" w14:textId="77777777" w:rsidR="00777144" w:rsidRPr="00777144" w:rsidRDefault="00777144" w:rsidP="00777144">
            <w:pPr>
              <w:spacing w:after="0" w:line="240" w:lineRule="auto"/>
              <w:rPr>
                <w:ins w:id="2130" w:author="Jon.Richar" w:date="2022-12-12T16:55:00Z"/>
                <w:rFonts w:ascii="Calibri" w:eastAsia="Times New Roman" w:hAnsi="Calibri" w:cs="Calibri"/>
                <w:color w:val="000000"/>
                <w:sz w:val="20"/>
                <w:szCs w:val="20"/>
                <w:rPrChange w:id="2131" w:author="Jon.Richar" w:date="2022-12-12T16:57:00Z">
                  <w:rPr>
                    <w:ins w:id="2132" w:author="Jon.Richar" w:date="2022-12-12T16:55:00Z"/>
                    <w:rFonts w:ascii="Calibri" w:eastAsia="Times New Roman" w:hAnsi="Calibri" w:cs="Calibri"/>
                    <w:color w:val="000000"/>
                  </w:rPr>
                </w:rPrChange>
              </w:rPr>
            </w:pPr>
            <w:ins w:id="2133" w:author="Jon.Richar" w:date="2022-12-12T16:55:00Z">
              <w:r w:rsidRPr="00777144">
                <w:rPr>
                  <w:rFonts w:ascii="Calibri" w:eastAsia="Times New Roman" w:hAnsi="Calibri" w:cs="Calibri"/>
                  <w:color w:val="000000"/>
                  <w:sz w:val="20"/>
                  <w:szCs w:val="20"/>
                  <w:rPrChange w:id="2134" w:author="Jon.Richar" w:date="2022-12-12T16:57:00Z">
                    <w:rPr>
                      <w:rFonts w:ascii="Calibri" w:eastAsia="Times New Roman" w:hAnsi="Calibri" w:cs="Calibri"/>
                      <w:color w:val="000000"/>
                    </w:rPr>
                  </w:rPrChange>
                </w:rPr>
                <w:t>CB females, FHS TBM, SST May-July</w:t>
              </w:r>
            </w:ins>
          </w:p>
        </w:tc>
      </w:tr>
      <w:tr w:rsidR="00777144" w:rsidRPr="00777144" w14:paraId="0AE7363D" w14:textId="77777777" w:rsidTr="00777144">
        <w:tblPrEx>
          <w:tblPrExChange w:id="2135" w:author="Jon.Richar" w:date="2022-12-12T16:57:00Z">
            <w:tblPrEx>
              <w:tblW w:w="10378" w:type="dxa"/>
            </w:tblPrEx>
          </w:tblPrExChange>
        </w:tblPrEx>
        <w:trPr>
          <w:trHeight w:val="231"/>
          <w:ins w:id="2136" w:author="Jon.Richar" w:date="2022-12-12T16:55:00Z"/>
          <w:trPrChange w:id="2137" w:author="Jon.Richar" w:date="2022-12-12T16:57:00Z">
            <w:trPr>
              <w:gridAfter w:val="0"/>
              <w:trHeight w:val="251"/>
            </w:trPr>
          </w:trPrChange>
        </w:trPr>
        <w:tc>
          <w:tcPr>
            <w:tcW w:w="930" w:type="dxa"/>
            <w:shd w:val="clear" w:color="auto" w:fill="auto"/>
            <w:noWrap/>
            <w:vAlign w:val="bottom"/>
            <w:hideMark/>
            <w:tcPrChange w:id="2138" w:author="Jon.Richar" w:date="2022-12-12T16:57:00Z">
              <w:tcPr>
                <w:tcW w:w="930" w:type="dxa"/>
                <w:shd w:val="clear" w:color="auto" w:fill="auto"/>
                <w:noWrap/>
                <w:vAlign w:val="bottom"/>
                <w:hideMark/>
              </w:tcPr>
            </w:tcPrChange>
          </w:tcPr>
          <w:p w14:paraId="3242B60B" w14:textId="77777777" w:rsidR="00777144" w:rsidRPr="00777144" w:rsidRDefault="00777144" w:rsidP="00777144">
            <w:pPr>
              <w:spacing w:after="0" w:line="240" w:lineRule="auto"/>
              <w:jc w:val="right"/>
              <w:rPr>
                <w:ins w:id="2139" w:author="Jon.Richar" w:date="2022-12-12T16:55:00Z"/>
                <w:rFonts w:ascii="Calibri" w:eastAsia="Times New Roman" w:hAnsi="Calibri" w:cs="Calibri"/>
                <w:color w:val="000000"/>
                <w:sz w:val="20"/>
                <w:szCs w:val="20"/>
                <w:rPrChange w:id="2140" w:author="Jon.Richar" w:date="2022-12-12T16:57:00Z">
                  <w:rPr>
                    <w:ins w:id="2141" w:author="Jon.Richar" w:date="2022-12-12T16:55:00Z"/>
                    <w:rFonts w:ascii="Calibri" w:eastAsia="Times New Roman" w:hAnsi="Calibri" w:cs="Calibri"/>
                    <w:color w:val="000000"/>
                  </w:rPr>
                </w:rPrChange>
              </w:rPr>
            </w:pPr>
            <w:ins w:id="2142" w:author="Jon.Richar" w:date="2022-12-12T16:55:00Z">
              <w:r w:rsidRPr="00777144">
                <w:rPr>
                  <w:rFonts w:ascii="Calibri" w:eastAsia="Times New Roman" w:hAnsi="Calibri" w:cs="Calibri"/>
                  <w:color w:val="000000"/>
                  <w:sz w:val="20"/>
                  <w:szCs w:val="20"/>
                  <w:rPrChange w:id="2143" w:author="Jon.Richar" w:date="2022-12-12T16:57:00Z">
                    <w:rPr>
                      <w:rFonts w:ascii="Calibri" w:eastAsia="Times New Roman" w:hAnsi="Calibri" w:cs="Calibri"/>
                      <w:color w:val="000000"/>
                    </w:rPr>
                  </w:rPrChange>
                </w:rPr>
                <w:t>7</w:t>
              </w:r>
            </w:ins>
          </w:p>
        </w:tc>
        <w:tc>
          <w:tcPr>
            <w:tcW w:w="1021" w:type="dxa"/>
            <w:shd w:val="clear" w:color="auto" w:fill="auto"/>
            <w:noWrap/>
            <w:vAlign w:val="bottom"/>
            <w:hideMark/>
            <w:tcPrChange w:id="2144" w:author="Jon.Richar" w:date="2022-12-12T16:57:00Z">
              <w:tcPr>
                <w:tcW w:w="1020" w:type="dxa"/>
                <w:gridSpan w:val="2"/>
                <w:shd w:val="clear" w:color="auto" w:fill="auto"/>
                <w:noWrap/>
                <w:vAlign w:val="bottom"/>
                <w:hideMark/>
              </w:tcPr>
            </w:tcPrChange>
          </w:tcPr>
          <w:p w14:paraId="444E99F0" w14:textId="77777777" w:rsidR="00777144" w:rsidRPr="00777144" w:rsidRDefault="00777144" w:rsidP="00777144">
            <w:pPr>
              <w:spacing w:after="0" w:line="240" w:lineRule="auto"/>
              <w:jc w:val="right"/>
              <w:rPr>
                <w:ins w:id="2145" w:author="Jon.Richar" w:date="2022-12-12T16:55:00Z"/>
                <w:rFonts w:ascii="Calibri" w:eastAsia="Times New Roman" w:hAnsi="Calibri" w:cs="Calibri"/>
                <w:color w:val="000000"/>
                <w:sz w:val="20"/>
                <w:szCs w:val="20"/>
                <w:rPrChange w:id="2146" w:author="Jon.Richar" w:date="2022-12-12T16:57:00Z">
                  <w:rPr>
                    <w:ins w:id="2147" w:author="Jon.Richar" w:date="2022-12-12T16:55:00Z"/>
                    <w:rFonts w:ascii="Calibri" w:eastAsia="Times New Roman" w:hAnsi="Calibri" w:cs="Calibri"/>
                    <w:color w:val="000000"/>
                  </w:rPr>
                </w:rPrChange>
              </w:rPr>
            </w:pPr>
            <w:ins w:id="2148" w:author="Jon.Richar" w:date="2022-12-12T16:55:00Z">
              <w:r w:rsidRPr="00777144">
                <w:rPr>
                  <w:rFonts w:ascii="Calibri" w:eastAsia="Times New Roman" w:hAnsi="Calibri" w:cs="Calibri"/>
                  <w:color w:val="000000"/>
                  <w:sz w:val="20"/>
                  <w:szCs w:val="20"/>
                  <w:rPrChange w:id="2149" w:author="Jon.Richar" w:date="2022-12-12T16:57:00Z">
                    <w:rPr>
                      <w:rFonts w:ascii="Calibri" w:eastAsia="Times New Roman" w:hAnsi="Calibri" w:cs="Calibri"/>
                      <w:color w:val="000000"/>
                    </w:rPr>
                  </w:rPrChange>
                </w:rPr>
                <w:t>44.94375</w:t>
              </w:r>
            </w:ins>
          </w:p>
        </w:tc>
        <w:tc>
          <w:tcPr>
            <w:tcW w:w="1102" w:type="dxa"/>
            <w:shd w:val="clear" w:color="auto" w:fill="auto"/>
            <w:noWrap/>
            <w:vAlign w:val="bottom"/>
            <w:hideMark/>
            <w:tcPrChange w:id="2150" w:author="Jon.Richar" w:date="2022-12-12T16:57:00Z">
              <w:tcPr>
                <w:tcW w:w="1101" w:type="dxa"/>
                <w:gridSpan w:val="2"/>
                <w:shd w:val="clear" w:color="auto" w:fill="auto"/>
                <w:noWrap/>
                <w:vAlign w:val="bottom"/>
                <w:hideMark/>
              </w:tcPr>
            </w:tcPrChange>
          </w:tcPr>
          <w:p w14:paraId="16747324" w14:textId="77777777" w:rsidR="00777144" w:rsidRPr="00777144" w:rsidRDefault="00777144" w:rsidP="00777144">
            <w:pPr>
              <w:spacing w:after="0" w:line="240" w:lineRule="auto"/>
              <w:jc w:val="right"/>
              <w:rPr>
                <w:ins w:id="2151" w:author="Jon.Richar" w:date="2022-12-12T16:55:00Z"/>
                <w:rFonts w:ascii="Calibri" w:eastAsia="Times New Roman" w:hAnsi="Calibri" w:cs="Calibri"/>
                <w:color w:val="000000"/>
                <w:sz w:val="20"/>
                <w:szCs w:val="20"/>
                <w:rPrChange w:id="2152" w:author="Jon.Richar" w:date="2022-12-12T16:57:00Z">
                  <w:rPr>
                    <w:ins w:id="2153" w:author="Jon.Richar" w:date="2022-12-12T16:55:00Z"/>
                    <w:rFonts w:ascii="Calibri" w:eastAsia="Times New Roman" w:hAnsi="Calibri" w:cs="Calibri"/>
                    <w:color w:val="000000"/>
                  </w:rPr>
                </w:rPrChange>
              </w:rPr>
            </w:pPr>
            <w:ins w:id="2154" w:author="Jon.Richar" w:date="2022-12-12T16:55:00Z">
              <w:r w:rsidRPr="00777144">
                <w:rPr>
                  <w:rFonts w:ascii="Calibri" w:eastAsia="Times New Roman" w:hAnsi="Calibri" w:cs="Calibri"/>
                  <w:color w:val="000000"/>
                  <w:sz w:val="20"/>
                  <w:szCs w:val="20"/>
                  <w:rPrChange w:id="2155" w:author="Jon.Richar" w:date="2022-12-12T16:57:00Z">
                    <w:rPr>
                      <w:rFonts w:ascii="Calibri" w:eastAsia="Times New Roman" w:hAnsi="Calibri" w:cs="Calibri"/>
                      <w:color w:val="000000"/>
                    </w:rPr>
                  </w:rPrChange>
                </w:rPr>
                <w:t>-0.35802</w:t>
              </w:r>
            </w:ins>
          </w:p>
        </w:tc>
        <w:tc>
          <w:tcPr>
            <w:tcW w:w="7334" w:type="dxa"/>
            <w:shd w:val="clear" w:color="auto" w:fill="auto"/>
            <w:noWrap/>
            <w:vAlign w:val="bottom"/>
            <w:hideMark/>
            <w:tcPrChange w:id="2156" w:author="Jon.Richar" w:date="2022-12-12T16:57:00Z">
              <w:tcPr>
                <w:tcW w:w="7327" w:type="dxa"/>
                <w:gridSpan w:val="2"/>
                <w:shd w:val="clear" w:color="auto" w:fill="auto"/>
                <w:noWrap/>
                <w:vAlign w:val="bottom"/>
                <w:hideMark/>
              </w:tcPr>
            </w:tcPrChange>
          </w:tcPr>
          <w:p w14:paraId="0C71F596" w14:textId="77777777" w:rsidR="00777144" w:rsidRPr="00777144" w:rsidRDefault="00777144" w:rsidP="00777144">
            <w:pPr>
              <w:spacing w:after="0" w:line="240" w:lineRule="auto"/>
              <w:rPr>
                <w:ins w:id="2157" w:author="Jon.Richar" w:date="2022-12-12T16:55:00Z"/>
                <w:rFonts w:ascii="Calibri" w:eastAsia="Times New Roman" w:hAnsi="Calibri" w:cs="Calibri"/>
                <w:color w:val="000000"/>
                <w:sz w:val="20"/>
                <w:szCs w:val="20"/>
                <w:rPrChange w:id="2158" w:author="Jon.Richar" w:date="2022-12-12T16:57:00Z">
                  <w:rPr>
                    <w:ins w:id="2159" w:author="Jon.Richar" w:date="2022-12-12T16:55:00Z"/>
                    <w:rFonts w:ascii="Calibri" w:eastAsia="Times New Roman" w:hAnsi="Calibri" w:cs="Calibri"/>
                    <w:color w:val="000000"/>
                  </w:rPr>
                </w:rPrChange>
              </w:rPr>
            </w:pPr>
            <w:ins w:id="2160" w:author="Jon.Richar" w:date="2022-12-12T16:55:00Z">
              <w:r w:rsidRPr="00777144">
                <w:rPr>
                  <w:rFonts w:ascii="Calibri" w:eastAsia="Times New Roman" w:hAnsi="Calibri" w:cs="Calibri"/>
                  <w:color w:val="000000"/>
                  <w:sz w:val="20"/>
                  <w:szCs w:val="20"/>
                  <w:rPrChange w:id="2161" w:author="Jon.Richar" w:date="2022-12-12T16:57:00Z">
                    <w:rPr>
                      <w:rFonts w:ascii="Calibri" w:eastAsia="Times New Roman" w:hAnsi="Calibri" w:cs="Calibri"/>
                      <w:color w:val="000000"/>
                    </w:rPr>
                  </w:rPrChange>
                </w:rPr>
                <w:t>CB females, FHS TBM</w:t>
              </w:r>
            </w:ins>
          </w:p>
        </w:tc>
      </w:tr>
      <w:tr w:rsidR="00777144" w:rsidRPr="00777144" w14:paraId="0F2FEA87" w14:textId="77777777" w:rsidTr="00777144">
        <w:tblPrEx>
          <w:tblPrExChange w:id="2162" w:author="Jon.Richar" w:date="2022-12-12T16:57:00Z">
            <w:tblPrEx>
              <w:tblW w:w="10378" w:type="dxa"/>
            </w:tblPrEx>
          </w:tblPrExChange>
        </w:tblPrEx>
        <w:trPr>
          <w:trHeight w:val="231"/>
          <w:ins w:id="2163" w:author="Jon.Richar" w:date="2022-12-12T16:55:00Z"/>
          <w:trPrChange w:id="2164" w:author="Jon.Richar" w:date="2022-12-12T16:57:00Z">
            <w:trPr>
              <w:gridAfter w:val="0"/>
              <w:trHeight w:val="251"/>
            </w:trPr>
          </w:trPrChange>
        </w:trPr>
        <w:tc>
          <w:tcPr>
            <w:tcW w:w="930" w:type="dxa"/>
            <w:shd w:val="clear" w:color="auto" w:fill="auto"/>
            <w:noWrap/>
            <w:vAlign w:val="bottom"/>
            <w:hideMark/>
            <w:tcPrChange w:id="2165" w:author="Jon.Richar" w:date="2022-12-12T16:57:00Z">
              <w:tcPr>
                <w:tcW w:w="930" w:type="dxa"/>
                <w:shd w:val="clear" w:color="auto" w:fill="auto"/>
                <w:noWrap/>
                <w:vAlign w:val="bottom"/>
                <w:hideMark/>
              </w:tcPr>
            </w:tcPrChange>
          </w:tcPr>
          <w:p w14:paraId="63188538" w14:textId="77777777" w:rsidR="00777144" w:rsidRPr="00777144" w:rsidRDefault="00777144" w:rsidP="00777144">
            <w:pPr>
              <w:spacing w:after="0" w:line="240" w:lineRule="auto"/>
              <w:jc w:val="right"/>
              <w:rPr>
                <w:ins w:id="2166" w:author="Jon.Richar" w:date="2022-12-12T16:55:00Z"/>
                <w:rFonts w:ascii="Calibri" w:eastAsia="Times New Roman" w:hAnsi="Calibri" w:cs="Calibri"/>
                <w:color w:val="000000"/>
                <w:sz w:val="20"/>
                <w:szCs w:val="20"/>
                <w:rPrChange w:id="2167" w:author="Jon.Richar" w:date="2022-12-12T16:57:00Z">
                  <w:rPr>
                    <w:ins w:id="2168" w:author="Jon.Richar" w:date="2022-12-12T16:55:00Z"/>
                    <w:rFonts w:ascii="Calibri" w:eastAsia="Times New Roman" w:hAnsi="Calibri" w:cs="Calibri"/>
                    <w:color w:val="000000"/>
                  </w:rPr>
                </w:rPrChange>
              </w:rPr>
            </w:pPr>
            <w:ins w:id="2169" w:author="Jon.Richar" w:date="2022-12-12T16:55:00Z">
              <w:r w:rsidRPr="00777144">
                <w:rPr>
                  <w:rFonts w:ascii="Calibri" w:eastAsia="Times New Roman" w:hAnsi="Calibri" w:cs="Calibri"/>
                  <w:color w:val="000000"/>
                  <w:sz w:val="20"/>
                  <w:szCs w:val="20"/>
                  <w:rPrChange w:id="2170" w:author="Jon.Richar" w:date="2022-12-12T16:57:00Z">
                    <w:rPr>
                      <w:rFonts w:ascii="Calibri" w:eastAsia="Times New Roman" w:hAnsi="Calibri" w:cs="Calibri"/>
                      <w:color w:val="000000"/>
                    </w:rPr>
                  </w:rPrChange>
                </w:rPr>
                <w:t>9</w:t>
              </w:r>
            </w:ins>
          </w:p>
        </w:tc>
        <w:tc>
          <w:tcPr>
            <w:tcW w:w="1021" w:type="dxa"/>
            <w:shd w:val="clear" w:color="auto" w:fill="auto"/>
            <w:noWrap/>
            <w:vAlign w:val="bottom"/>
            <w:hideMark/>
            <w:tcPrChange w:id="2171" w:author="Jon.Richar" w:date="2022-12-12T16:57:00Z">
              <w:tcPr>
                <w:tcW w:w="1020" w:type="dxa"/>
                <w:gridSpan w:val="2"/>
                <w:shd w:val="clear" w:color="auto" w:fill="auto"/>
                <w:noWrap/>
                <w:vAlign w:val="bottom"/>
                <w:hideMark/>
              </w:tcPr>
            </w:tcPrChange>
          </w:tcPr>
          <w:p w14:paraId="3EBBA4FD" w14:textId="77777777" w:rsidR="00777144" w:rsidRPr="00777144" w:rsidRDefault="00777144" w:rsidP="00777144">
            <w:pPr>
              <w:spacing w:after="0" w:line="240" w:lineRule="auto"/>
              <w:jc w:val="right"/>
              <w:rPr>
                <w:ins w:id="2172" w:author="Jon.Richar" w:date="2022-12-12T16:55:00Z"/>
                <w:rFonts w:ascii="Calibri" w:eastAsia="Times New Roman" w:hAnsi="Calibri" w:cs="Calibri"/>
                <w:color w:val="000000"/>
                <w:sz w:val="20"/>
                <w:szCs w:val="20"/>
                <w:rPrChange w:id="2173" w:author="Jon.Richar" w:date="2022-12-12T16:57:00Z">
                  <w:rPr>
                    <w:ins w:id="2174" w:author="Jon.Richar" w:date="2022-12-12T16:55:00Z"/>
                    <w:rFonts w:ascii="Calibri" w:eastAsia="Times New Roman" w:hAnsi="Calibri" w:cs="Calibri"/>
                    <w:color w:val="000000"/>
                  </w:rPr>
                </w:rPrChange>
              </w:rPr>
            </w:pPr>
            <w:ins w:id="2175" w:author="Jon.Richar" w:date="2022-12-12T16:55:00Z">
              <w:r w:rsidRPr="00777144">
                <w:rPr>
                  <w:rFonts w:ascii="Calibri" w:eastAsia="Times New Roman" w:hAnsi="Calibri" w:cs="Calibri"/>
                  <w:color w:val="000000"/>
                  <w:sz w:val="20"/>
                  <w:szCs w:val="20"/>
                  <w:rPrChange w:id="2176" w:author="Jon.Richar" w:date="2022-12-12T16:57:00Z">
                    <w:rPr>
                      <w:rFonts w:ascii="Calibri" w:eastAsia="Times New Roman" w:hAnsi="Calibri" w:cs="Calibri"/>
                      <w:color w:val="000000"/>
                    </w:rPr>
                  </w:rPrChange>
                </w:rPr>
                <w:t>44.94375</w:t>
              </w:r>
            </w:ins>
          </w:p>
        </w:tc>
        <w:tc>
          <w:tcPr>
            <w:tcW w:w="1102" w:type="dxa"/>
            <w:shd w:val="clear" w:color="auto" w:fill="auto"/>
            <w:noWrap/>
            <w:vAlign w:val="bottom"/>
            <w:hideMark/>
            <w:tcPrChange w:id="2177" w:author="Jon.Richar" w:date="2022-12-12T16:57:00Z">
              <w:tcPr>
                <w:tcW w:w="1101" w:type="dxa"/>
                <w:gridSpan w:val="2"/>
                <w:shd w:val="clear" w:color="auto" w:fill="auto"/>
                <w:noWrap/>
                <w:vAlign w:val="bottom"/>
                <w:hideMark/>
              </w:tcPr>
            </w:tcPrChange>
          </w:tcPr>
          <w:p w14:paraId="3FB54A1D" w14:textId="77777777" w:rsidR="00777144" w:rsidRPr="00777144" w:rsidRDefault="00777144" w:rsidP="00777144">
            <w:pPr>
              <w:spacing w:after="0" w:line="240" w:lineRule="auto"/>
              <w:jc w:val="right"/>
              <w:rPr>
                <w:ins w:id="2178" w:author="Jon.Richar" w:date="2022-12-12T16:55:00Z"/>
                <w:rFonts w:ascii="Calibri" w:eastAsia="Times New Roman" w:hAnsi="Calibri" w:cs="Calibri"/>
                <w:color w:val="000000"/>
                <w:sz w:val="20"/>
                <w:szCs w:val="20"/>
                <w:rPrChange w:id="2179" w:author="Jon.Richar" w:date="2022-12-12T16:57:00Z">
                  <w:rPr>
                    <w:ins w:id="2180" w:author="Jon.Richar" w:date="2022-12-12T16:55:00Z"/>
                    <w:rFonts w:ascii="Calibri" w:eastAsia="Times New Roman" w:hAnsi="Calibri" w:cs="Calibri"/>
                    <w:color w:val="000000"/>
                  </w:rPr>
                </w:rPrChange>
              </w:rPr>
            </w:pPr>
            <w:ins w:id="2181" w:author="Jon.Richar" w:date="2022-12-12T16:55:00Z">
              <w:r w:rsidRPr="00777144">
                <w:rPr>
                  <w:rFonts w:ascii="Calibri" w:eastAsia="Times New Roman" w:hAnsi="Calibri" w:cs="Calibri"/>
                  <w:color w:val="000000"/>
                  <w:sz w:val="20"/>
                  <w:szCs w:val="20"/>
                  <w:rPrChange w:id="2182" w:author="Jon.Richar" w:date="2022-12-12T16:57:00Z">
                    <w:rPr>
                      <w:rFonts w:ascii="Calibri" w:eastAsia="Times New Roman" w:hAnsi="Calibri" w:cs="Calibri"/>
                      <w:color w:val="000000"/>
                    </w:rPr>
                  </w:rPrChange>
                </w:rPr>
                <w:t>-0.35802</w:t>
              </w:r>
            </w:ins>
          </w:p>
        </w:tc>
        <w:tc>
          <w:tcPr>
            <w:tcW w:w="7334" w:type="dxa"/>
            <w:shd w:val="clear" w:color="auto" w:fill="auto"/>
            <w:noWrap/>
            <w:vAlign w:val="bottom"/>
            <w:hideMark/>
            <w:tcPrChange w:id="2183" w:author="Jon.Richar" w:date="2022-12-12T16:57:00Z">
              <w:tcPr>
                <w:tcW w:w="7327" w:type="dxa"/>
                <w:gridSpan w:val="2"/>
                <w:shd w:val="clear" w:color="auto" w:fill="auto"/>
                <w:noWrap/>
                <w:vAlign w:val="bottom"/>
                <w:hideMark/>
              </w:tcPr>
            </w:tcPrChange>
          </w:tcPr>
          <w:p w14:paraId="28E909F6" w14:textId="77777777" w:rsidR="00777144" w:rsidRPr="00777144" w:rsidRDefault="00777144" w:rsidP="00777144">
            <w:pPr>
              <w:spacing w:after="0" w:line="240" w:lineRule="auto"/>
              <w:rPr>
                <w:ins w:id="2184" w:author="Jon.Richar" w:date="2022-12-12T16:55:00Z"/>
                <w:rFonts w:ascii="Calibri" w:eastAsia="Times New Roman" w:hAnsi="Calibri" w:cs="Calibri"/>
                <w:color w:val="000000"/>
                <w:sz w:val="20"/>
                <w:szCs w:val="20"/>
                <w:rPrChange w:id="2185" w:author="Jon.Richar" w:date="2022-12-12T16:57:00Z">
                  <w:rPr>
                    <w:ins w:id="2186" w:author="Jon.Richar" w:date="2022-12-12T16:55:00Z"/>
                    <w:rFonts w:ascii="Calibri" w:eastAsia="Times New Roman" w:hAnsi="Calibri" w:cs="Calibri"/>
                    <w:color w:val="000000"/>
                  </w:rPr>
                </w:rPrChange>
              </w:rPr>
            </w:pPr>
            <w:ins w:id="2187" w:author="Jon.Richar" w:date="2022-12-12T16:55:00Z">
              <w:r w:rsidRPr="00777144">
                <w:rPr>
                  <w:rFonts w:ascii="Calibri" w:eastAsia="Times New Roman" w:hAnsi="Calibri" w:cs="Calibri"/>
                  <w:color w:val="000000"/>
                  <w:sz w:val="20"/>
                  <w:szCs w:val="20"/>
                  <w:rPrChange w:id="2188" w:author="Jon.Richar" w:date="2022-12-12T16:57:00Z">
                    <w:rPr>
                      <w:rFonts w:ascii="Calibri" w:eastAsia="Times New Roman" w:hAnsi="Calibri" w:cs="Calibri"/>
                      <w:color w:val="000000"/>
                    </w:rPr>
                  </w:rPrChange>
                </w:rPr>
                <w:t>CB females, FHS TBM</w:t>
              </w:r>
            </w:ins>
          </w:p>
        </w:tc>
      </w:tr>
      <w:tr w:rsidR="00777144" w:rsidRPr="00777144" w14:paraId="4CBFB03A" w14:textId="77777777" w:rsidTr="00777144">
        <w:tblPrEx>
          <w:tblPrExChange w:id="2189" w:author="Jon.Richar" w:date="2022-12-12T16:57:00Z">
            <w:tblPrEx>
              <w:tblW w:w="10378" w:type="dxa"/>
            </w:tblPrEx>
          </w:tblPrExChange>
        </w:tblPrEx>
        <w:trPr>
          <w:trHeight w:val="231"/>
          <w:ins w:id="2190" w:author="Jon.Richar" w:date="2022-12-12T16:55:00Z"/>
          <w:trPrChange w:id="2191" w:author="Jon.Richar" w:date="2022-12-12T16:57:00Z">
            <w:trPr>
              <w:gridAfter w:val="0"/>
              <w:trHeight w:val="251"/>
            </w:trPr>
          </w:trPrChange>
        </w:trPr>
        <w:tc>
          <w:tcPr>
            <w:tcW w:w="930" w:type="dxa"/>
            <w:shd w:val="clear" w:color="auto" w:fill="auto"/>
            <w:noWrap/>
            <w:vAlign w:val="bottom"/>
            <w:hideMark/>
            <w:tcPrChange w:id="2192" w:author="Jon.Richar" w:date="2022-12-12T16:57:00Z">
              <w:tcPr>
                <w:tcW w:w="930" w:type="dxa"/>
                <w:shd w:val="clear" w:color="auto" w:fill="auto"/>
                <w:noWrap/>
                <w:vAlign w:val="bottom"/>
                <w:hideMark/>
              </w:tcPr>
            </w:tcPrChange>
          </w:tcPr>
          <w:p w14:paraId="3C44ED72" w14:textId="77777777" w:rsidR="00777144" w:rsidRPr="00777144" w:rsidRDefault="00777144" w:rsidP="00777144">
            <w:pPr>
              <w:spacing w:after="0" w:line="240" w:lineRule="auto"/>
              <w:jc w:val="right"/>
              <w:rPr>
                <w:ins w:id="2193" w:author="Jon.Richar" w:date="2022-12-12T16:55:00Z"/>
                <w:rFonts w:ascii="Calibri" w:eastAsia="Times New Roman" w:hAnsi="Calibri" w:cs="Calibri"/>
                <w:color w:val="000000"/>
                <w:sz w:val="20"/>
                <w:szCs w:val="20"/>
                <w:rPrChange w:id="2194" w:author="Jon.Richar" w:date="2022-12-12T16:57:00Z">
                  <w:rPr>
                    <w:ins w:id="2195" w:author="Jon.Richar" w:date="2022-12-12T16:55:00Z"/>
                    <w:rFonts w:ascii="Calibri" w:eastAsia="Times New Roman" w:hAnsi="Calibri" w:cs="Calibri"/>
                    <w:color w:val="000000"/>
                  </w:rPr>
                </w:rPrChange>
              </w:rPr>
            </w:pPr>
            <w:ins w:id="2196" w:author="Jon.Richar" w:date="2022-12-12T16:55:00Z">
              <w:r w:rsidRPr="00777144">
                <w:rPr>
                  <w:rFonts w:ascii="Calibri" w:eastAsia="Times New Roman" w:hAnsi="Calibri" w:cs="Calibri"/>
                  <w:color w:val="000000"/>
                  <w:sz w:val="20"/>
                  <w:szCs w:val="20"/>
                  <w:rPrChange w:id="2197" w:author="Jon.Richar" w:date="2022-12-12T16:57:00Z">
                    <w:rPr>
                      <w:rFonts w:ascii="Calibri" w:eastAsia="Times New Roman" w:hAnsi="Calibri" w:cs="Calibri"/>
                      <w:color w:val="000000"/>
                    </w:rPr>
                  </w:rPrChange>
                </w:rPr>
                <w:t>1</w:t>
              </w:r>
            </w:ins>
          </w:p>
        </w:tc>
        <w:tc>
          <w:tcPr>
            <w:tcW w:w="1021" w:type="dxa"/>
            <w:shd w:val="clear" w:color="auto" w:fill="auto"/>
            <w:noWrap/>
            <w:vAlign w:val="bottom"/>
            <w:hideMark/>
            <w:tcPrChange w:id="2198" w:author="Jon.Richar" w:date="2022-12-12T16:57:00Z">
              <w:tcPr>
                <w:tcW w:w="1020" w:type="dxa"/>
                <w:gridSpan w:val="2"/>
                <w:shd w:val="clear" w:color="auto" w:fill="auto"/>
                <w:noWrap/>
                <w:vAlign w:val="bottom"/>
                <w:hideMark/>
              </w:tcPr>
            </w:tcPrChange>
          </w:tcPr>
          <w:p w14:paraId="3B56154B" w14:textId="77777777" w:rsidR="00777144" w:rsidRPr="00777144" w:rsidRDefault="00777144" w:rsidP="00777144">
            <w:pPr>
              <w:spacing w:after="0" w:line="240" w:lineRule="auto"/>
              <w:jc w:val="right"/>
              <w:rPr>
                <w:ins w:id="2199" w:author="Jon.Richar" w:date="2022-12-12T16:55:00Z"/>
                <w:rFonts w:ascii="Calibri" w:eastAsia="Times New Roman" w:hAnsi="Calibri" w:cs="Calibri"/>
                <w:color w:val="000000"/>
                <w:sz w:val="20"/>
                <w:szCs w:val="20"/>
                <w:rPrChange w:id="2200" w:author="Jon.Richar" w:date="2022-12-12T16:57:00Z">
                  <w:rPr>
                    <w:ins w:id="2201" w:author="Jon.Richar" w:date="2022-12-12T16:55:00Z"/>
                    <w:rFonts w:ascii="Calibri" w:eastAsia="Times New Roman" w:hAnsi="Calibri" w:cs="Calibri"/>
                    <w:color w:val="000000"/>
                  </w:rPr>
                </w:rPrChange>
              </w:rPr>
            </w:pPr>
            <w:ins w:id="2202" w:author="Jon.Richar" w:date="2022-12-12T16:55:00Z">
              <w:r w:rsidRPr="00777144">
                <w:rPr>
                  <w:rFonts w:ascii="Calibri" w:eastAsia="Times New Roman" w:hAnsi="Calibri" w:cs="Calibri"/>
                  <w:color w:val="000000"/>
                  <w:sz w:val="20"/>
                  <w:szCs w:val="20"/>
                  <w:rPrChange w:id="2203" w:author="Jon.Richar" w:date="2022-12-12T16:57:00Z">
                    <w:rPr>
                      <w:rFonts w:ascii="Calibri" w:eastAsia="Times New Roman" w:hAnsi="Calibri" w:cs="Calibri"/>
                      <w:color w:val="000000"/>
                    </w:rPr>
                  </w:rPrChange>
                </w:rPr>
                <w:t>45.30177</w:t>
              </w:r>
            </w:ins>
          </w:p>
        </w:tc>
        <w:tc>
          <w:tcPr>
            <w:tcW w:w="1102" w:type="dxa"/>
            <w:shd w:val="clear" w:color="auto" w:fill="auto"/>
            <w:noWrap/>
            <w:vAlign w:val="bottom"/>
            <w:hideMark/>
            <w:tcPrChange w:id="2204" w:author="Jon.Richar" w:date="2022-12-12T16:57:00Z">
              <w:tcPr>
                <w:tcW w:w="1101" w:type="dxa"/>
                <w:gridSpan w:val="2"/>
                <w:shd w:val="clear" w:color="auto" w:fill="auto"/>
                <w:noWrap/>
                <w:vAlign w:val="bottom"/>
                <w:hideMark/>
              </w:tcPr>
            </w:tcPrChange>
          </w:tcPr>
          <w:p w14:paraId="707BA0C8" w14:textId="77777777" w:rsidR="00777144" w:rsidRPr="00777144" w:rsidRDefault="00777144" w:rsidP="00777144">
            <w:pPr>
              <w:spacing w:after="0" w:line="240" w:lineRule="auto"/>
              <w:jc w:val="right"/>
              <w:rPr>
                <w:ins w:id="2205" w:author="Jon.Richar" w:date="2022-12-12T16:55:00Z"/>
                <w:rFonts w:ascii="Calibri" w:eastAsia="Times New Roman" w:hAnsi="Calibri" w:cs="Calibri"/>
                <w:color w:val="000000"/>
                <w:sz w:val="20"/>
                <w:szCs w:val="20"/>
                <w:rPrChange w:id="2206" w:author="Jon.Richar" w:date="2022-12-12T16:57:00Z">
                  <w:rPr>
                    <w:ins w:id="2207" w:author="Jon.Richar" w:date="2022-12-12T16:55:00Z"/>
                    <w:rFonts w:ascii="Calibri" w:eastAsia="Times New Roman" w:hAnsi="Calibri" w:cs="Calibri"/>
                    <w:color w:val="000000"/>
                  </w:rPr>
                </w:rPrChange>
              </w:rPr>
            </w:pPr>
            <w:ins w:id="2208" w:author="Jon.Richar" w:date="2022-12-12T16:55:00Z">
              <w:r w:rsidRPr="00777144">
                <w:rPr>
                  <w:rFonts w:ascii="Calibri" w:eastAsia="Times New Roman" w:hAnsi="Calibri" w:cs="Calibri"/>
                  <w:color w:val="000000"/>
                  <w:sz w:val="20"/>
                  <w:szCs w:val="20"/>
                  <w:rPrChange w:id="2209" w:author="Jon.Richar" w:date="2022-12-12T16:57:00Z">
                    <w:rPr>
                      <w:rFonts w:ascii="Calibri" w:eastAsia="Times New Roman" w:hAnsi="Calibri" w:cs="Calibri"/>
                      <w:color w:val="000000"/>
                    </w:rPr>
                  </w:rPrChange>
                </w:rPr>
                <w:t>0</w:t>
              </w:r>
            </w:ins>
          </w:p>
        </w:tc>
        <w:tc>
          <w:tcPr>
            <w:tcW w:w="7334" w:type="dxa"/>
            <w:shd w:val="clear" w:color="auto" w:fill="auto"/>
            <w:noWrap/>
            <w:vAlign w:val="bottom"/>
            <w:hideMark/>
            <w:tcPrChange w:id="2210" w:author="Jon.Richar" w:date="2022-12-12T16:57:00Z">
              <w:tcPr>
                <w:tcW w:w="7327" w:type="dxa"/>
                <w:gridSpan w:val="2"/>
                <w:shd w:val="clear" w:color="auto" w:fill="auto"/>
                <w:noWrap/>
                <w:vAlign w:val="bottom"/>
                <w:hideMark/>
              </w:tcPr>
            </w:tcPrChange>
          </w:tcPr>
          <w:p w14:paraId="51D3FDE2" w14:textId="77777777" w:rsidR="00777144" w:rsidRPr="00777144" w:rsidRDefault="00777144" w:rsidP="00777144">
            <w:pPr>
              <w:spacing w:after="0" w:line="240" w:lineRule="auto"/>
              <w:rPr>
                <w:ins w:id="2211" w:author="Jon.Richar" w:date="2022-12-12T16:55:00Z"/>
                <w:rFonts w:ascii="Calibri" w:eastAsia="Times New Roman" w:hAnsi="Calibri" w:cs="Calibri"/>
                <w:color w:val="000000"/>
                <w:sz w:val="20"/>
                <w:szCs w:val="20"/>
                <w:rPrChange w:id="2212" w:author="Jon.Richar" w:date="2022-12-12T16:57:00Z">
                  <w:rPr>
                    <w:ins w:id="2213" w:author="Jon.Richar" w:date="2022-12-12T16:55:00Z"/>
                    <w:rFonts w:ascii="Calibri" w:eastAsia="Times New Roman" w:hAnsi="Calibri" w:cs="Calibri"/>
                    <w:color w:val="000000"/>
                  </w:rPr>
                </w:rPrChange>
              </w:rPr>
            </w:pPr>
            <w:ins w:id="2214" w:author="Jon.Richar" w:date="2022-12-12T16:55:00Z">
              <w:r w:rsidRPr="00777144">
                <w:rPr>
                  <w:rFonts w:ascii="Calibri" w:eastAsia="Times New Roman" w:hAnsi="Calibri" w:cs="Calibri"/>
                  <w:color w:val="000000"/>
                  <w:sz w:val="20"/>
                  <w:szCs w:val="20"/>
                  <w:rPrChange w:id="2215" w:author="Jon.Richar" w:date="2022-12-12T16:57:00Z">
                    <w:rPr>
                      <w:rFonts w:ascii="Calibri" w:eastAsia="Times New Roman" w:hAnsi="Calibri" w:cs="Calibri"/>
                      <w:color w:val="000000"/>
                    </w:rPr>
                  </w:rPrChange>
                </w:rPr>
                <w:t>CB females</w:t>
              </w:r>
            </w:ins>
          </w:p>
        </w:tc>
      </w:tr>
      <w:tr w:rsidR="00777144" w:rsidRPr="00777144" w14:paraId="5986AAEC" w14:textId="77777777" w:rsidTr="00777144">
        <w:tblPrEx>
          <w:tblPrExChange w:id="2216" w:author="Jon.Richar" w:date="2022-12-12T16:57:00Z">
            <w:tblPrEx>
              <w:tblW w:w="10378" w:type="dxa"/>
            </w:tblPrEx>
          </w:tblPrExChange>
        </w:tblPrEx>
        <w:trPr>
          <w:trHeight w:val="231"/>
          <w:ins w:id="2217" w:author="Jon.Richar" w:date="2022-12-12T16:55:00Z"/>
          <w:trPrChange w:id="2218" w:author="Jon.Richar" w:date="2022-12-12T16:57:00Z">
            <w:trPr>
              <w:gridAfter w:val="0"/>
              <w:trHeight w:val="251"/>
            </w:trPr>
          </w:trPrChange>
        </w:trPr>
        <w:tc>
          <w:tcPr>
            <w:tcW w:w="930" w:type="dxa"/>
            <w:shd w:val="clear" w:color="auto" w:fill="auto"/>
            <w:noWrap/>
            <w:vAlign w:val="bottom"/>
            <w:hideMark/>
            <w:tcPrChange w:id="2219" w:author="Jon.Richar" w:date="2022-12-12T16:57:00Z">
              <w:tcPr>
                <w:tcW w:w="930" w:type="dxa"/>
                <w:shd w:val="clear" w:color="auto" w:fill="auto"/>
                <w:noWrap/>
                <w:vAlign w:val="bottom"/>
                <w:hideMark/>
              </w:tcPr>
            </w:tcPrChange>
          </w:tcPr>
          <w:p w14:paraId="70D874D6" w14:textId="77777777" w:rsidR="00777144" w:rsidRPr="00777144" w:rsidRDefault="00777144" w:rsidP="00777144">
            <w:pPr>
              <w:spacing w:after="0" w:line="240" w:lineRule="auto"/>
              <w:jc w:val="right"/>
              <w:rPr>
                <w:ins w:id="2220" w:author="Jon.Richar" w:date="2022-12-12T16:55:00Z"/>
                <w:rFonts w:ascii="Calibri" w:eastAsia="Times New Roman" w:hAnsi="Calibri" w:cs="Calibri"/>
                <w:color w:val="000000"/>
                <w:sz w:val="20"/>
                <w:szCs w:val="20"/>
                <w:rPrChange w:id="2221" w:author="Jon.Richar" w:date="2022-12-12T16:57:00Z">
                  <w:rPr>
                    <w:ins w:id="2222" w:author="Jon.Richar" w:date="2022-12-12T16:55:00Z"/>
                    <w:rFonts w:ascii="Calibri" w:eastAsia="Times New Roman" w:hAnsi="Calibri" w:cs="Calibri"/>
                    <w:color w:val="000000"/>
                  </w:rPr>
                </w:rPrChange>
              </w:rPr>
            </w:pPr>
            <w:ins w:id="2223" w:author="Jon.Richar" w:date="2022-12-12T16:55:00Z">
              <w:r w:rsidRPr="00777144">
                <w:rPr>
                  <w:rFonts w:ascii="Calibri" w:eastAsia="Times New Roman" w:hAnsi="Calibri" w:cs="Calibri"/>
                  <w:color w:val="000000"/>
                  <w:sz w:val="20"/>
                  <w:szCs w:val="20"/>
                  <w:rPrChange w:id="2224" w:author="Jon.Richar" w:date="2022-12-12T16:57:00Z">
                    <w:rPr>
                      <w:rFonts w:ascii="Calibri" w:eastAsia="Times New Roman" w:hAnsi="Calibri" w:cs="Calibri"/>
                      <w:color w:val="000000"/>
                    </w:rPr>
                  </w:rPrChange>
                </w:rPr>
                <w:t>15</w:t>
              </w:r>
            </w:ins>
          </w:p>
        </w:tc>
        <w:tc>
          <w:tcPr>
            <w:tcW w:w="1021" w:type="dxa"/>
            <w:shd w:val="clear" w:color="auto" w:fill="auto"/>
            <w:noWrap/>
            <w:vAlign w:val="bottom"/>
            <w:hideMark/>
            <w:tcPrChange w:id="2225" w:author="Jon.Richar" w:date="2022-12-12T16:57:00Z">
              <w:tcPr>
                <w:tcW w:w="1020" w:type="dxa"/>
                <w:gridSpan w:val="2"/>
                <w:shd w:val="clear" w:color="auto" w:fill="auto"/>
                <w:noWrap/>
                <w:vAlign w:val="bottom"/>
                <w:hideMark/>
              </w:tcPr>
            </w:tcPrChange>
          </w:tcPr>
          <w:p w14:paraId="3B0738CB" w14:textId="77777777" w:rsidR="00777144" w:rsidRPr="00777144" w:rsidRDefault="00777144" w:rsidP="00777144">
            <w:pPr>
              <w:spacing w:after="0" w:line="240" w:lineRule="auto"/>
              <w:jc w:val="right"/>
              <w:rPr>
                <w:ins w:id="2226" w:author="Jon.Richar" w:date="2022-12-12T16:55:00Z"/>
                <w:rFonts w:ascii="Calibri" w:eastAsia="Times New Roman" w:hAnsi="Calibri" w:cs="Calibri"/>
                <w:color w:val="000000"/>
                <w:sz w:val="20"/>
                <w:szCs w:val="20"/>
                <w:rPrChange w:id="2227" w:author="Jon.Richar" w:date="2022-12-12T16:57:00Z">
                  <w:rPr>
                    <w:ins w:id="2228" w:author="Jon.Richar" w:date="2022-12-12T16:55:00Z"/>
                    <w:rFonts w:ascii="Calibri" w:eastAsia="Times New Roman" w:hAnsi="Calibri" w:cs="Calibri"/>
                    <w:color w:val="000000"/>
                  </w:rPr>
                </w:rPrChange>
              </w:rPr>
            </w:pPr>
            <w:ins w:id="2229" w:author="Jon.Richar" w:date="2022-12-12T16:55:00Z">
              <w:r w:rsidRPr="00777144">
                <w:rPr>
                  <w:rFonts w:ascii="Calibri" w:eastAsia="Times New Roman" w:hAnsi="Calibri" w:cs="Calibri"/>
                  <w:color w:val="000000"/>
                  <w:sz w:val="20"/>
                  <w:szCs w:val="20"/>
                  <w:rPrChange w:id="2230" w:author="Jon.Richar" w:date="2022-12-12T16:57:00Z">
                    <w:rPr>
                      <w:rFonts w:ascii="Calibri" w:eastAsia="Times New Roman" w:hAnsi="Calibri" w:cs="Calibri"/>
                      <w:color w:val="000000"/>
                    </w:rPr>
                  </w:rPrChange>
                </w:rPr>
                <w:t>45.91697</w:t>
              </w:r>
            </w:ins>
          </w:p>
        </w:tc>
        <w:tc>
          <w:tcPr>
            <w:tcW w:w="1102" w:type="dxa"/>
            <w:shd w:val="clear" w:color="auto" w:fill="auto"/>
            <w:noWrap/>
            <w:vAlign w:val="bottom"/>
            <w:hideMark/>
            <w:tcPrChange w:id="2231" w:author="Jon.Richar" w:date="2022-12-12T16:57:00Z">
              <w:tcPr>
                <w:tcW w:w="1101" w:type="dxa"/>
                <w:gridSpan w:val="2"/>
                <w:shd w:val="clear" w:color="auto" w:fill="auto"/>
                <w:noWrap/>
                <w:vAlign w:val="bottom"/>
                <w:hideMark/>
              </w:tcPr>
            </w:tcPrChange>
          </w:tcPr>
          <w:p w14:paraId="1F1A91C0" w14:textId="77777777" w:rsidR="00777144" w:rsidRPr="00777144" w:rsidRDefault="00777144" w:rsidP="00777144">
            <w:pPr>
              <w:spacing w:after="0" w:line="240" w:lineRule="auto"/>
              <w:jc w:val="right"/>
              <w:rPr>
                <w:ins w:id="2232" w:author="Jon.Richar" w:date="2022-12-12T16:55:00Z"/>
                <w:rFonts w:ascii="Calibri" w:eastAsia="Times New Roman" w:hAnsi="Calibri" w:cs="Calibri"/>
                <w:color w:val="000000"/>
                <w:sz w:val="20"/>
                <w:szCs w:val="20"/>
                <w:rPrChange w:id="2233" w:author="Jon.Richar" w:date="2022-12-12T16:57:00Z">
                  <w:rPr>
                    <w:ins w:id="2234" w:author="Jon.Richar" w:date="2022-12-12T16:55:00Z"/>
                    <w:rFonts w:ascii="Calibri" w:eastAsia="Times New Roman" w:hAnsi="Calibri" w:cs="Calibri"/>
                    <w:color w:val="000000"/>
                  </w:rPr>
                </w:rPrChange>
              </w:rPr>
            </w:pPr>
            <w:ins w:id="2235" w:author="Jon.Richar" w:date="2022-12-12T16:55:00Z">
              <w:r w:rsidRPr="00777144">
                <w:rPr>
                  <w:rFonts w:ascii="Calibri" w:eastAsia="Times New Roman" w:hAnsi="Calibri" w:cs="Calibri"/>
                  <w:color w:val="000000"/>
                  <w:sz w:val="20"/>
                  <w:szCs w:val="20"/>
                  <w:rPrChange w:id="2236" w:author="Jon.Richar" w:date="2022-12-12T16:57:00Z">
                    <w:rPr>
                      <w:rFonts w:ascii="Calibri" w:eastAsia="Times New Roman" w:hAnsi="Calibri" w:cs="Calibri"/>
                      <w:color w:val="000000"/>
                    </w:rPr>
                  </w:rPrChange>
                </w:rPr>
                <w:t>0.6152</w:t>
              </w:r>
            </w:ins>
          </w:p>
        </w:tc>
        <w:tc>
          <w:tcPr>
            <w:tcW w:w="7334" w:type="dxa"/>
            <w:shd w:val="clear" w:color="auto" w:fill="auto"/>
            <w:noWrap/>
            <w:vAlign w:val="bottom"/>
            <w:hideMark/>
            <w:tcPrChange w:id="2237" w:author="Jon.Richar" w:date="2022-12-12T16:57:00Z">
              <w:tcPr>
                <w:tcW w:w="7327" w:type="dxa"/>
                <w:gridSpan w:val="2"/>
                <w:shd w:val="clear" w:color="auto" w:fill="auto"/>
                <w:noWrap/>
                <w:vAlign w:val="bottom"/>
                <w:hideMark/>
              </w:tcPr>
            </w:tcPrChange>
          </w:tcPr>
          <w:p w14:paraId="59562999" w14:textId="77777777" w:rsidR="00777144" w:rsidRPr="00777144" w:rsidRDefault="00777144" w:rsidP="00777144">
            <w:pPr>
              <w:spacing w:after="0" w:line="240" w:lineRule="auto"/>
              <w:rPr>
                <w:ins w:id="2238" w:author="Jon.Richar" w:date="2022-12-12T16:55:00Z"/>
                <w:rFonts w:ascii="Calibri" w:eastAsia="Times New Roman" w:hAnsi="Calibri" w:cs="Calibri"/>
                <w:color w:val="000000"/>
                <w:sz w:val="20"/>
                <w:szCs w:val="20"/>
                <w:rPrChange w:id="2239" w:author="Jon.Richar" w:date="2022-12-12T16:57:00Z">
                  <w:rPr>
                    <w:ins w:id="2240" w:author="Jon.Richar" w:date="2022-12-12T16:55:00Z"/>
                    <w:rFonts w:ascii="Calibri" w:eastAsia="Times New Roman" w:hAnsi="Calibri" w:cs="Calibri"/>
                    <w:color w:val="000000"/>
                  </w:rPr>
                </w:rPrChange>
              </w:rPr>
            </w:pPr>
            <w:ins w:id="2241" w:author="Jon.Richar" w:date="2022-12-12T16:55:00Z">
              <w:r w:rsidRPr="00777144">
                <w:rPr>
                  <w:rFonts w:ascii="Calibri" w:eastAsia="Times New Roman" w:hAnsi="Calibri" w:cs="Calibri"/>
                  <w:color w:val="000000"/>
                  <w:sz w:val="20"/>
                  <w:szCs w:val="20"/>
                  <w:rPrChange w:id="2242" w:author="Jon.Richar" w:date="2022-12-12T16:57:00Z">
                    <w:rPr>
                      <w:rFonts w:ascii="Calibri" w:eastAsia="Times New Roman" w:hAnsi="Calibri" w:cs="Calibri"/>
                      <w:color w:val="000000"/>
                    </w:rPr>
                  </w:rPrChange>
                </w:rPr>
                <w:t>CB females, FHS TBM (linear), SST May-July</w:t>
              </w:r>
            </w:ins>
          </w:p>
        </w:tc>
      </w:tr>
      <w:tr w:rsidR="00777144" w:rsidRPr="00777144" w14:paraId="1B13AADD" w14:textId="77777777" w:rsidTr="00777144">
        <w:tblPrEx>
          <w:tblPrExChange w:id="2243" w:author="Jon.Richar" w:date="2022-12-12T16:57:00Z">
            <w:tblPrEx>
              <w:tblW w:w="10378" w:type="dxa"/>
            </w:tblPrEx>
          </w:tblPrExChange>
        </w:tblPrEx>
        <w:trPr>
          <w:trHeight w:val="231"/>
          <w:ins w:id="2244" w:author="Jon.Richar" w:date="2022-12-12T16:55:00Z"/>
          <w:trPrChange w:id="2245" w:author="Jon.Richar" w:date="2022-12-12T16:57:00Z">
            <w:trPr>
              <w:gridAfter w:val="0"/>
              <w:trHeight w:val="251"/>
            </w:trPr>
          </w:trPrChange>
        </w:trPr>
        <w:tc>
          <w:tcPr>
            <w:tcW w:w="930" w:type="dxa"/>
            <w:shd w:val="clear" w:color="auto" w:fill="auto"/>
            <w:noWrap/>
            <w:vAlign w:val="bottom"/>
            <w:hideMark/>
            <w:tcPrChange w:id="2246" w:author="Jon.Richar" w:date="2022-12-12T16:57:00Z">
              <w:tcPr>
                <w:tcW w:w="930" w:type="dxa"/>
                <w:shd w:val="clear" w:color="auto" w:fill="auto"/>
                <w:noWrap/>
                <w:vAlign w:val="bottom"/>
                <w:hideMark/>
              </w:tcPr>
            </w:tcPrChange>
          </w:tcPr>
          <w:p w14:paraId="1E57FF7F" w14:textId="77777777" w:rsidR="00777144" w:rsidRPr="00777144" w:rsidRDefault="00777144" w:rsidP="00777144">
            <w:pPr>
              <w:spacing w:after="0" w:line="240" w:lineRule="auto"/>
              <w:jc w:val="right"/>
              <w:rPr>
                <w:ins w:id="2247" w:author="Jon.Richar" w:date="2022-12-12T16:55:00Z"/>
                <w:rFonts w:ascii="Calibri" w:eastAsia="Times New Roman" w:hAnsi="Calibri" w:cs="Calibri"/>
                <w:color w:val="000000"/>
                <w:sz w:val="20"/>
                <w:szCs w:val="20"/>
                <w:rPrChange w:id="2248" w:author="Jon.Richar" w:date="2022-12-12T16:57:00Z">
                  <w:rPr>
                    <w:ins w:id="2249" w:author="Jon.Richar" w:date="2022-12-12T16:55:00Z"/>
                    <w:rFonts w:ascii="Calibri" w:eastAsia="Times New Roman" w:hAnsi="Calibri" w:cs="Calibri"/>
                    <w:color w:val="000000"/>
                  </w:rPr>
                </w:rPrChange>
              </w:rPr>
            </w:pPr>
            <w:ins w:id="2250" w:author="Jon.Richar" w:date="2022-12-12T16:55:00Z">
              <w:r w:rsidRPr="00777144">
                <w:rPr>
                  <w:rFonts w:ascii="Calibri" w:eastAsia="Times New Roman" w:hAnsi="Calibri" w:cs="Calibri"/>
                  <w:color w:val="000000"/>
                  <w:sz w:val="20"/>
                  <w:szCs w:val="20"/>
                  <w:rPrChange w:id="2251" w:author="Jon.Richar" w:date="2022-12-12T16:57:00Z">
                    <w:rPr>
                      <w:rFonts w:ascii="Calibri" w:eastAsia="Times New Roman" w:hAnsi="Calibri" w:cs="Calibri"/>
                      <w:color w:val="000000"/>
                    </w:rPr>
                  </w:rPrChange>
                </w:rPr>
                <w:t>8</w:t>
              </w:r>
            </w:ins>
          </w:p>
        </w:tc>
        <w:tc>
          <w:tcPr>
            <w:tcW w:w="1021" w:type="dxa"/>
            <w:shd w:val="clear" w:color="auto" w:fill="auto"/>
            <w:noWrap/>
            <w:vAlign w:val="bottom"/>
            <w:hideMark/>
            <w:tcPrChange w:id="2252" w:author="Jon.Richar" w:date="2022-12-12T16:57:00Z">
              <w:tcPr>
                <w:tcW w:w="1020" w:type="dxa"/>
                <w:gridSpan w:val="2"/>
                <w:shd w:val="clear" w:color="auto" w:fill="auto"/>
                <w:noWrap/>
                <w:vAlign w:val="bottom"/>
                <w:hideMark/>
              </w:tcPr>
            </w:tcPrChange>
          </w:tcPr>
          <w:p w14:paraId="30F163DC" w14:textId="77777777" w:rsidR="00777144" w:rsidRPr="00777144" w:rsidRDefault="00777144" w:rsidP="00777144">
            <w:pPr>
              <w:spacing w:after="0" w:line="240" w:lineRule="auto"/>
              <w:jc w:val="right"/>
              <w:rPr>
                <w:ins w:id="2253" w:author="Jon.Richar" w:date="2022-12-12T16:55:00Z"/>
                <w:rFonts w:ascii="Calibri" w:eastAsia="Times New Roman" w:hAnsi="Calibri" w:cs="Calibri"/>
                <w:color w:val="000000"/>
                <w:sz w:val="20"/>
                <w:szCs w:val="20"/>
                <w:rPrChange w:id="2254" w:author="Jon.Richar" w:date="2022-12-12T16:57:00Z">
                  <w:rPr>
                    <w:ins w:id="2255" w:author="Jon.Richar" w:date="2022-12-12T16:55:00Z"/>
                    <w:rFonts w:ascii="Calibri" w:eastAsia="Times New Roman" w:hAnsi="Calibri" w:cs="Calibri"/>
                    <w:color w:val="000000"/>
                  </w:rPr>
                </w:rPrChange>
              </w:rPr>
            </w:pPr>
            <w:ins w:id="2256" w:author="Jon.Richar" w:date="2022-12-12T16:55:00Z">
              <w:r w:rsidRPr="00777144">
                <w:rPr>
                  <w:rFonts w:ascii="Calibri" w:eastAsia="Times New Roman" w:hAnsi="Calibri" w:cs="Calibri"/>
                  <w:color w:val="000000"/>
                  <w:sz w:val="20"/>
                  <w:szCs w:val="20"/>
                  <w:rPrChange w:id="2257" w:author="Jon.Richar" w:date="2022-12-12T16:57:00Z">
                    <w:rPr>
                      <w:rFonts w:ascii="Calibri" w:eastAsia="Times New Roman" w:hAnsi="Calibri" w:cs="Calibri"/>
                      <w:color w:val="000000"/>
                    </w:rPr>
                  </w:rPrChange>
                </w:rPr>
                <w:t>47.68854</w:t>
              </w:r>
            </w:ins>
          </w:p>
        </w:tc>
        <w:tc>
          <w:tcPr>
            <w:tcW w:w="1102" w:type="dxa"/>
            <w:shd w:val="clear" w:color="auto" w:fill="auto"/>
            <w:noWrap/>
            <w:vAlign w:val="bottom"/>
            <w:hideMark/>
            <w:tcPrChange w:id="2258" w:author="Jon.Richar" w:date="2022-12-12T16:57:00Z">
              <w:tcPr>
                <w:tcW w:w="1101" w:type="dxa"/>
                <w:gridSpan w:val="2"/>
                <w:shd w:val="clear" w:color="auto" w:fill="auto"/>
                <w:noWrap/>
                <w:vAlign w:val="bottom"/>
                <w:hideMark/>
              </w:tcPr>
            </w:tcPrChange>
          </w:tcPr>
          <w:p w14:paraId="3790B5A8" w14:textId="77777777" w:rsidR="00777144" w:rsidRPr="00777144" w:rsidRDefault="00777144" w:rsidP="00777144">
            <w:pPr>
              <w:spacing w:after="0" w:line="240" w:lineRule="auto"/>
              <w:jc w:val="right"/>
              <w:rPr>
                <w:ins w:id="2259" w:author="Jon.Richar" w:date="2022-12-12T16:55:00Z"/>
                <w:rFonts w:ascii="Calibri" w:eastAsia="Times New Roman" w:hAnsi="Calibri" w:cs="Calibri"/>
                <w:color w:val="000000"/>
                <w:sz w:val="20"/>
                <w:szCs w:val="20"/>
                <w:rPrChange w:id="2260" w:author="Jon.Richar" w:date="2022-12-12T16:57:00Z">
                  <w:rPr>
                    <w:ins w:id="2261" w:author="Jon.Richar" w:date="2022-12-12T16:55:00Z"/>
                    <w:rFonts w:ascii="Calibri" w:eastAsia="Times New Roman" w:hAnsi="Calibri" w:cs="Calibri"/>
                    <w:color w:val="000000"/>
                  </w:rPr>
                </w:rPrChange>
              </w:rPr>
            </w:pPr>
            <w:ins w:id="2262" w:author="Jon.Richar" w:date="2022-12-12T16:55:00Z">
              <w:r w:rsidRPr="00777144">
                <w:rPr>
                  <w:rFonts w:ascii="Calibri" w:eastAsia="Times New Roman" w:hAnsi="Calibri" w:cs="Calibri"/>
                  <w:color w:val="000000"/>
                  <w:sz w:val="20"/>
                  <w:szCs w:val="20"/>
                  <w:rPrChange w:id="2263" w:author="Jon.Richar" w:date="2022-12-12T16:57:00Z">
                    <w:rPr>
                      <w:rFonts w:ascii="Calibri" w:eastAsia="Times New Roman" w:hAnsi="Calibri" w:cs="Calibri"/>
                      <w:color w:val="000000"/>
                    </w:rPr>
                  </w:rPrChange>
                </w:rPr>
                <w:t>2.38677</w:t>
              </w:r>
            </w:ins>
          </w:p>
        </w:tc>
        <w:tc>
          <w:tcPr>
            <w:tcW w:w="7334" w:type="dxa"/>
            <w:shd w:val="clear" w:color="auto" w:fill="auto"/>
            <w:noWrap/>
            <w:vAlign w:val="bottom"/>
            <w:hideMark/>
            <w:tcPrChange w:id="2264" w:author="Jon.Richar" w:date="2022-12-12T16:57:00Z">
              <w:tcPr>
                <w:tcW w:w="7327" w:type="dxa"/>
                <w:gridSpan w:val="2"/>
                <w:shd w:val="clear" w:color="auto" w:fill="auto"/>
                <w:noWrap/>
                <w:vAlign w:val="bottom"/>
                <w:hideMark/>
              </w:tcPr>
            </w:tcPrChange>
          </w:tcPr>
          <w:p w14:paraId="4595B37D" w14:textId="77777777" w:rsidR="00777144" w:rsidRPr="00777144" w:rsidRDefault="00777144" w:rsidP="00777144">
            <w:pPr>
              <w:spacing w:after="0" w:line="240" w:lineRule="auto"/>
              <w:rPr>
                <w:ins w:id="2265" w:author="Jon.Richar" w:date="2022-12-12T16:55:00Z"/>
                <w:rFonts w:ascii="Calibri" w:eastAsia="Times New Roman" w:hAnsi="Calibri" w:cs="Calibri"/>
                <w:color w:val="000000"/>
                <w:sz w:val="20"/>
                <w:szCs w:val="20"/>
                <w:rPrChange w:id="2266" w:author="Jon.Richar" w:date="2022-12-12T16:57:00Z">
                  <w:rPr>
                    <w:ins w:id="2267" w:author="Jon.Richar" w:date="2022-12-12T16:55:00Z"/>
                    <w:rFonts w:ascii="Calibri" w:eastAsia="Times New Roman" w:hAnsi="Calibri" w:cs="Calibri"/>
                    <w:color w:val="000000"/>
                  </w:rPr>
                </w:rPrChange>
              </w:rPr>
            </w:pPr>
            <w:ins w:id="2268" w:author="Jon.Richar" w:date="2022-12-12T16:55:00Z">
              <w:r w:rsidRPr="00777144">
                <w:rPr>
                  <w:rFonts w:ascii="Calibri" w:eastAsia="Times New Roman" w:hAnsi="Calibri" w:cs="Calibri"/>
                  <w:color w:val="000000"/>
                  <w:sz w:val="20"/>
                  <w:szCs w:val="20"/>
                  <w:rPrChange w:id="2269" w:author="Jon.Richar" w:date="2022-12-12T16:57:00Z">
                    <w:rPr>
                      <w:rFonts w:ascii="Calibri" w:eastAsia="Times New Roman" w:hAnsi="Calibri" w:cs="Calibri"/>
                      <w:color w:val="000000"/>
                    </w:rPr>
                  </w:rPrChange>
                </w:rPr>
                <w:t>CB females, FHS TBM 2 yr rolling average</w:t>
              </w:r>
            </w:ins>
          </w:p>
        </w:tc>
      </w:tr>
      <w:tr w:rsidR="00777144" w:rsidRPr="00777144" w14:paraId="6EA79328" w14:textId="77777777" w:rsidTr="00777144">
        <w:tblPrEx>
          <w:tblPrExChange w:id="2270" w:author="Jon.Richar" w:date="2022-12-12T16:57:00Z">
            <w:tblPrEx>
              <w:tblW w:w="10378" w:type="dxa"/>
            </w:tblPrEx>
          </w:tblPrExChange>
        </w:tblPrEx>
        <w:trPr>
          <w:trHeight w:val="231"/>
          <w:ins w:id="2271" w:author="Jon.Richar" w:date="2022-12-12T16:55:00Z"/>
          <w:trPrChange w:id="2272" w:author="Jon.Richar" w:date="2022-12-12T16:57:00Z">
            <w:trPr>
              <w:gridAfter w:val="0"/>
              <w:trHeight w:val="251"/>
            </w:trPr>
          </w:trPrChange>
        </w:trPr>
        <w:tc>
          <w:tcPr>
            <w:tcW w:w="930" w:type="dxa"/>
            <w:shd w:val="clear" w:color="auto" w:fill="auto"/>
            <w:noWrap/>
            <w:vAlign w:val="bottom"/>
            <w:hideMark/>
            <w:tcPrChange w:id="2273" w:author="Jon.Richar" w:date="2022-12-12T16:57:00Z">
              <w:tcPr>
                <w:tcW w:w="930" w:type="dxa"/>
                <w:shd w:val="clear" w:color="auto" w:fill="auto"/>
                <w:noWrap/>
                <w:vAlign w:val="bottom"/>
                <w:hideMark/>
              </w:tcPr>
            </w:tcPrChange>
          </w:tcPr>
          <w:p w14:paraId="5C8E9BB4" w14:textId="77777777" w:rsidR="00777144" w:rsidRPr="00777144" w:rsidRDefault="00777144" w:rsidP="00777144">
            <w:pPr>
              <w:spacing w:after="0" w:line="240" w:lineRule="auto"/>
              <w:jc w:val="right"/>
              <w:rPr>
                <w:ins w:id="2274" w:author="Jon.Richar" w:date="2022-12-12T16:55:00Z"/>
                <w:rFonts w:ascii="Calibri" w:eastAsia="Times New Roman" w:hAnsi="Calibri" w:cs="Calibri"/>
                <w:color w:val="000000"/>
                <w:sz w:val="20"/>
                <w:szCs w:val="20"/>
                <w:rPrChange w:id="2275" w:author="Jon.Richar" w:date="2022-12-12T16:57:00Z">
                  <w:rPr>
                    <w:ins w:id="2276" w:author="Jon.Richar" w:date="2022-12-12T16:55:00Z"/>
                    <w:rFonts w:ascii="Calibri" w:eastAsia="Times New Roman" w:hAnsi="Calibri" w:cs="Calibri"/>
                    <w:color w:val="000000"/>
                  </w:rPr>
                </w:rPrChange>
              </w:rPr>
            </w:pPr>
            <w:ins w:id="2277" w:author="Jon.Richar" w:date="2022-12-12T16:55:00Z">
              <w:r w:rsidRPr="00777144">
                <w:rPr>
                  <w:rFonts w:ascii="Calibri" w:eastAsia="Times New Roman" w:hAnsi="Calibri" w:cs="Calibri"/>
                  <w:color w:val="000000"/>
                  <w:sz w:val="20"/>
                  <w:szCs w:val="20"/>
                  <w:rPrChange w:id="2278" w:author="Jon.Richar" w:date="2022-12-12T16:57:00Z">
                    <w:rPr>
                      <w:rFonts w:ascii="Calibri" w:eastAsia="Times New Roman" w:hAnsi="Calibri" w:cs="Calibri"/>
                      <w:color w:val="000000"/>
                    </w:rPr>
                  </w:rPrChange>
                </w:rPr>
                <w:t>10</w:t>
              </w:r>
            </w:ins>
          </w:p>
        </w:tc>
        <w:tc>
          <w:tcPr>
            <w:tcW w:w="1021" w:type="dxa"/>
            <w:shd w:val="clear" w:color="auto" w:fill="auto"/>
            <w:noWrap/>
            <w:vAlign w:val="bottom"/>
            <w:hideMark/>
            <w:tcPrChange w:id="2279" w:author="Jon.Richar" w:date="2022-12-12T16:57:00Z">
              <w:tcPr>
                <w:tcW w:w="1020" w:type="dxa"/>
                <w:gridSpan w:val="2"/>
                <w:shd w:val="clear" w:color="auto" w:fill="auto"/>
                <w:noWrap/>
                <w:vAlign w:val="bottom"/>
                <w:hideMark/>
              </w:tcPr>
            </w:tcPrChange>
          </w:tcPr>
          <w:p w14:paraId="65F823CD" w14:textId="77777777" w:rsidR="00777144" w:rsidRPr="00777144" w:rsidRDefault="00777144" w:rsidP="00777144">
            <w:pPr>
              <w:spacing w:after="0" w:line="240" w:lineRule="auto"/>
              <w:jc w:val="right"/>
              <w:rPr>
                <w:ins w:id="2280" w:author="Jon.Richar" w:date="2022-12-12T16:55:00Z"/>
                <w:rFonts w:ascii="Calibri" w:eastAsia="Times New Roman" w:hAnsi="Calibri" w:cs="Calibri"/>
                <w:color w:val="000000"/>
                <w:sz w:val="20"/>
                <w:szCs w:val="20"/>
                <w:rPrChange w:id="2281" w:author="Jon.Richar" w:date="2022-12-12T16:57:00Z">
                  <w:rPr>
                    <w:ins w:id="2282" w:author="Jon.Richar" w:date="2022-12-12T16:55:00Z"/>
                    <w:rFonts w:ascii="Calibri" w:eastAsia="Times New Roman" w:hAnsi="Calibri" w:cs="Calibri"/>
                    <w:color w:val="000000"/>
                  </w:rPr>
                </w:rPrChange>
              </w:rPr>
            </w:pPr>
            <w:ins w:id="2283" w:author="Jon.Richar" w:date="2022-12-12T16:55:00Z">
              <w:r w:rsidRPr="00777144">
                <w:rPr>
                  <w:rFonts w:ascii="Calibri" w:eastAsia="Times New Roman" w:hAnsi="Calibri" w:cs="Calibri"/>
                  <w:color w:val="000000"/>
                  <w:sz w:val="20"/>
                  <w:szCs w:val="20"/>
                  <w:rPrChange w:id="2284" w:author="Jon.Richar" w:date="2022-12-12T16:57:00Z">
                    <w:rPr>
                      <w:rFonts w:ascii="Calibri" w:eastAsia="Times New Roman" w:hAnsi="Calibri" w:cs="Calibri"/>
                      <w:color w:val="000000"/>
                    </w:rPr>
                  </w:rPrChange>
                </w:rPr>
                <w:t>48.09398</w:t>
              </w:r>
            </w:ins>
          </w:p>
        </w:tc>
        <w:tc>
          <w:tcPr>
            <w:tcW w:w="1102" w:type="dxa"/>
            <w:shd w:val="clear" w:color="auto" w:fill="auto"/>
            <w:noWrap/>
            <w:vAlign w:val="bottom"/>
            <w:hideMark/>
            <w:tcPrChange w:id="2285" w:author="Jon.Richar" w:date="2022-12-12T16:57:00Z">
              <w:tcPr>
                <w:tcW w:w="1101" w:type="dxa"/>
                <w:gridSpan w:val="2"/>
                <w:shd w:val="clear" w:color="auto" w:fill="auto"/>
                <w:noWrap/>
                <w:vAlign w:val="bottom"/>
                <w:hideMark/>
              </w:tcPr>
            </w:tcPrChange>
          </w:tcPr>
          <w:p w14:paraId="7B826063" w14:textId="77777777" w:rsidR="00777144" w:rsidRPr="00777144" w:rsidRDefault="00777144" w:rsidP="00777144">
            <w:pPr>
              <w:spacing w:after="0" w:line="240" w:lineRule="auto"/>
              <w:jc w:val="right"/>
              <w:rPr>
                <w:ins w:id="2286" w:author="Jon.Richar" w:date="2022-12-12T16:55:00Z"/>
                <w:rFonts w:ascii="Calibri" w:eastAsia="Times New Roman" w:hAnsi="Calibri" w:cs="Calibri"/>
                <w:color w:val="000000"/>
                <w:sz w:val="20"/>
                <w:szCs w:val="20"/>
                <w:rPrChange w:id="2287" w:author="Jon.Richar" w:date="2022-12-12T16:57:00Z">
                  <w:rPr>
                    <w:ins w:id="2288" w:author="Jon.Richar" w:date="2022-12-12T16:55:00Z"/>
                    <w:rFonts w:ascii="Calibri" w:eastAsia="Times New Roman" w:hAnsi="Calibri" w:cs="Calibri"/>
                    <w:color w:val="000000"/>
                  </w:rPr>
                </w:rPrChange>
              </w:rPr>
            </w:pPr>
            <w:ins w:id="2289" w:author="Jon.Richar" w:date="2022-12-12T16:55:00Z">
              <w:r w:rsidRPr="00777144">
                <w:rPr>
                  <w:rFonts w:ascii="Calibri" w:eastAsia="Times New Roman" w:hAnsi="Calibri" w:cs="Calibri"/>
                  <w:color w:val="000000"/>
                  <w:sz w:val="20"/>
                  <w:szCs w:val="20"/>
                  <w:rPrChange w:id="2290" w:author="Jon.Richar" w:date="2022-12-12T16:57:00Z">
                    <w:rPr>
                      <w:rFonts w:ascii="Calibri" w:eastAsia="Times New Roman" w:hAnsi="Calibri" w:cs="Calibri"/>
                      <w:color w:val="000000"/>
                    </w:rPr>
                  </w:rPrChange>
                </w:rPr>
                <w:t>2.79221</w:t>
              </w:r>
            </w:ins>
          </w:p>
        </w:tc>
        <w:tc>
          <w:tcPr>
            <w:tcW w:w="7334" w:type="dxa"/>
            <w:shd w:val="clear" w:color="auto" w:fill="auto"/>
            <w:noWrap/>
            <w:vAlign w:val="bottom"/>
            <w:hideMark/>
            <w:tcPrChange w:id="2291" w:author="Jon.Richar" w:date="2022-12-12T16:57:00Z">
              <w:tcPr>
                <w:tcW w:w="7327" w:type="dxa"/>
                <w:gridSpan w:val="2"/>
                <w:shd w:val="clear" w:color="auto" w:fill="auto"/>
                <w:noWrap/>
                <w:vAlign w:val="bottom"/>
                <w:hideMark/>
              </w:tcPr>
            </w:tcPrChange>
          </w:tcPr>
          <w:p w14:paraId="53B8ABE7" w14:textId="77777777" w:rsidR="00777144" w:rsidRPr="00777144" w:rsidRDefault="00777144" w:rsidP="00777144">
            <w:pPr>
              <w:spacing w:after="0" w:line="240" w:lineRule="auto"/>
              <w:rPr>
                <w:ins w:id="2292" w:author="Jon.Richar" w:date="2022-12-12T16:55:00Z"/>
                <w:rFonts w:ascii="Calibri" w:eastAsia="Times New Roman" w:hAnsi="Calibri" w:cs="Calibri"/>
                <w:color w:val="000000"/>
                <w:sz w:val="20"/>
                <w:szCs w:val="20"/>
                <w:rPrChange w:id="2293" w:author="Jon.Richar" w:date="2022-12-12T16:57:00Z">
                  <w:rPr>
                    <w:ins w:id="2294" w:author="Jon.Richar" w:date="2022-12-12T16:55:00Z"/>
                    <w:rFonts w:ascii="Calibri" w:eastAsia="Times New Roman" w:hAnsi="Calibri" w:cs="Calibri"/>
                    <w:color w:val="000000"/>
                  </w:rPr>
                </w:rPrChange>
              </w:rPr>
            </w:pPr>
            <w:ins w:id="2295" w:author="Jon.Richar" w:date="2022-12-12T16:55:00Z">
              <w:r w:rsidRPr="00777144">
                <w:rPr>
                  <w:rFonts w:ascii="Calibri" w:eastAsia="Times New Roman" w:hAnsi="Calibri" w:cs="Calibri"/>
                  <w:color w:val="000000"/>
                  <w:sz w:val="20"/>
                  <w:szCs w:val="20"/>
                  <w:rPrChange w:id="2296" w:author="Jon.Richar" w:date="2022-12-12T16:57:00Z">
                    <w:rPr>
                      <w:rFonts w:ascii="Calibri" w:eastAsia="Times New Roman" w:hAnsi="Calibri" w:cs="Calibri"/>
                      <w:color w:val="000000"/>
                    </w:rPr>
                  </w:rPrChange>
                </w:rPr>
                <w:t>CB females, FHS TBM, NE wind</w:t>
              </w:r>
            </w:ins>
          </w:p>
        </w:tc>
      </w:tr>
      <w:tr w:rsidR="00777144" w:rsidRPr="00777144" w14:paraId="0E811382" w14:textId="77777777" w:rsidTr="00777144">
        <w:tblPrEx>
          <w:tblPrExChange w:id="2297" w:author="Jon.Richar" w:date="2022-12-12T16:57:00Z">
            <w:tblPrEx>
              <w:tblW w:w="10378" w:type="dxa"/>
            </w:tblPrEx>
          </w:tblPrExChange>
        </w:tblPrEx>
        <w:trPr>
          <w:trHeight w:val="231"/>
          <w:ins w:id="2298" w:author="Jon.Richar" w:date="2022-12-12T16:55:00Z"/>
          <w:trPrChange w:id="2299" w:author="Jon.Richar" w:date="2022-12-12T16:57:00Z">
            <w:trPr>
              <w:gridAfter w:val="0"/>
              <w:trHeight w:val="251"/>
            </w:trPr>
          </w:trPrChange>
        </w:trPr>
        <w:tc>
          <w:tcPr>
            <w:tcW w:w="930" w:type="dxa"/>
            <w:shd w:val="clear" w:color="auto" w:fill="auto"/>
            <w:noWrap/>
            <w:vAlign w:val="bottom"/>
            <w:hideMark/>
            <w:tcPrChange w:id="2300" w:author="Jon.Richar" w:date="2022-12-12T16:57:00Z">
              <w:tcPr>
                <w:tcW w:w="930" w:type="dxa"/>
                <w:shd w:val="clear" w:color="auto" w:fill="auto"/>
                <w:noWrap/>
                <w:vAlign w:val="bottom"/>
                <w:hideMark/>
              </w:tcPr>
            </w:tcPrChange>
          </w:tcPr>
          <w:p w14:paraId="2DC5685C" w14:textId="77777777" w:rsidR="00777144" w:rsidRPr="00777144" w:rsidRDefault="00777144" w:rsidP="00777144">
            <w:pPr>
              <w:spacing w:after="0" w:line="240" w:lineRule="auto"/>
              <w:jc w:val="right"/>
              <w:rPr>
                <w:ins w:id="2301" w:author="Jon.Richar" w:date="2022-12-12T16:55:00Z"/>
                <w:rFonts w:ascii="Calibri" w:eastAsia="Times New Roman" w:hAnsi="Calibri" w:cs="Calibri"/>
                <w:color w:val="000000"/>
                <w:sz w:val="20"/>
                <w:szCs w:val="20"/>
                <w:rPrChange w:id="2302" w:author="Jon.Richar" w:date="2022-12-12T16:57:00Z">
                  <w:rPr>
                    <w:ins w:id="2303" w:author="Jon.Richar" w:date="2022-12-12T16:55:00Z"/>
                    <w:rFonts w:ascii="Calibri" w:eastAsia="Times New Roman" w:hAnsi="Calibri" w:cs="Calibri"/>
                    <w:color w:val="000000"/>
                  </w:rPr>
                </w:rPrChange>
              </w:rPr>
            </w:pPr>
            <w:ins w:id="2304" w:author="Jon.Richar" w:date="2022-12-12T16:55:00Z">
              <w:r w:rsidRPr="00777144">
                <w:rPr>
                  <w:rFonts w:ascii="Calibri" w:eastAsia="Times New Roman" w:hAnsi="Calibri" w:cs="Calibri"/>
                  <w:color w:val="000000"/>
                  <w:sz w:val="20"/>
                  <w:szCs w:val="20"/>
                  <w:rPrChange w:id="2305" w:author="Jon.Richar" w:date="2022-12-12T16:57:00Z">
                    <w:rPr>
                      <w:rFonts w:ascii="Calibri" w:eastAsia="Times New Roman" w:hAnsi="Calibri" w:cs="Calibri"/>
                      <w:color w:val="000000"/>
                    </w:rPr>
                  </w:rPrChange>
                </w:rPr>
                <w:t>11</w:t>
              </w:r>
            </w:ins>
          </w:p>
        </w:tc>
        <w:tc>
          <w:tcPr>
            <w:tcW w:w="1021" w:type="dxa"/>
            <w:shd w:val="clear" w:color="auto" w:fill="auto"/>
            <w:noWrap/>
            <w:vAlign w:val="bottom"/>
            <w:hideMark/>
            <w:tcPrChange w:id="2306" w:author="Jon.Richar" w:date="2022-12-12T16:57:00Z">
              <w:tcPr>
                <w:tcW w:w="1020" w:type="dxa"/>
                <w:gridSpan w:val="2"/>
                <w:shd w:val="clear" w:color="auto" w:fill="auto"/>
                <w:noWrap/>
                <w:vAlign w:val="bottom"/>
                <w:hideMark/>
              </w:tcPr>
            </w:tcPrChange>
          </w:tcPr>
          <w:p w14:paraId="09414A99" w14:textId="77777777" w:rsidR="00777144" w:rsidRPr="00777144" w:rsidRDefault="00777144" w:rsidP="00777144">
            <w:pPr>
              <w:spacing w:after="0" w:line="240" w:lineRule="auto"/>
              <w:jc w:val="right"/>
              <w:rPr>
                <w:ins w:id="2307" w:author="Jon.Richar" w:date="2022-12-12T16:55:00Z"/>
                <w:rFonts w:ascii="Calibri" w:eastAsia="Times New Roman" w:hAnsi="Calibri" w:cs="Calibri"/>
                <w:color w:val="000000"/>
                <w:sz w:val="20"/>
                <w:szCs w:val="20"/>
                <w:rPrChange w:id="2308" w:author="Jon.Richar" w:date="2022-12-12T16:57:00Z">
                  <w:rPr>
                    <w:ins w:id="2309" w:author="Jon.Richar" w:date="2022-12-12T16:55:00Z"/>
                    <w:rFonts w:ascii="Calibri" w:eastAsia="Times New Roman" w:hAnsi="Calibri" w:cs="Calibri"/>
                    <w:color w:val="000000"/>
                  </w:rPr>
                </w:rPrChange>
              </w:rPr>
            </w:pPr>
            <w:ins w:id="2310" w:author="Jon.Richar" w:date="2022-12-12T16:55:00Z">
              <w:r w:rsidRPr="00777144">
                <w:rPr>
                  <w:rFonts w:ascii="Calibri" w:eastAsia="Times New Roman" w:hAnsi="Calibri" w:cs="Calibri"/>
                  <w:color w:val="000000"/>
                  <w:sz w:val="20"/>
                  <w:szCs w:val="20"/>
                  <w:rPrChange w:id="2311" w:author="Jon.Richar" w:date="2022-12-12T16:57:00Z">
                    <w:rPr>
                      <w:rFonts w:ascii="Calibri" w:eastAsia="Times New Roman" w:hAnsi="Calibri" w:cs="Calibri"/>
                      <w:color w:val="000000"/>
                    </w:rPr>
                  </w:rPrChange>
                </w:rPr>
                <w:t>50.39118</w:t>
              </w:r>
            </w:ins>
          </w:p>
        </w:tc>
        <w:tc>
          <w:tcPr>
            <w:tcW w:w="1102" w:type="dxa"/>
            <w:shd w:val="clear" w:color="auto" w:fill="auto"/>
            <w:noWrap/>
            <w:vAlign w:val="bottom"/>
            <w:hideMark/>
            <w:tcPrChange w:id="2312" w:author="Jon.Richar" w:date="2022-12-12T16:57:00Z">
              <w:tcPr>
                <w:tcW w:w="1101" w:type="dxa"/>
                <w:gridSpan w:val="2"/>
                <w:shd w:val="clear" w:color="auto" w:fill="auto"/>
                <w:noWrap/>
                <w:vAlign w:val="bottom"/>
                <w:hideMark/>
              </w:tcPr>
            </w:tcPrChange>
          </w:tcPr>
          <w:p w14:paraId="28D77366" w14:textId="77777777" w:rsidR="00777144" w:rsidRPr="00777144" w:rsidRDefault="00777144" w:rsidP="00777144">
            <w:pPr>
              <w:spacing w:after="0" w:line="240" w:lineRule="auto"/>
              <w:jc w:val="right"/>
              <w:rPr>
                <w:ins w:id="2313" w:author="Jon.Richar" w:date="2022-12-12T16:55:00Z"/>
                <w:rFonts w:ascii="Calibri" w:eastAsia="Times New Roman" w:hAnsi="Calibri" w:cs="Calibri"/>
                <w:color w:val="000000"/>
                <w:sz w:val="20"/>
                <w:szCs w:val="20"/>
                <w:rPrChange w:id="2314" w:author="Jon.Richar" w:date="2022-12-12T16:57:00Z">
                  <w:rPr>
                    <w:ins w:id="2315" w:author="Jon.Richar" w:date="2022-12-12T16:55:00Z"/>
                    <w:rFonts w:ascii="Calibri" w:eastAsia="Times New Roman" w:hAnsi="Calibri" w:cs="Calibri"/>
                    <w:color w:val="000000"/>
                  </w:rPr>
                </w:rPrChange>
              </w:rPr>
            </w:pPr>
            <w:ins w:id="2316" w:author="Jon.Richar" w:date="2022-12-12T16:55:00Z">
              <w:r w:rsidRPr="00777144">
                <w:rPr>
                  <w:rFonts w:ascii="Calibri" w:eastAsia="Times New Roman" w:hAnsi="Calibri" w:cs="Calibri"/>
                  <w:color w:val="000000"/>
                  <w:sz w:val="20"/>
                  <w:szCs w:val="20"/>
                  <w:rPrChange w:id="2317" w:author="Jon.Richar" w:date="2022-12-12T16:57:00Z">
                    <w:rPr>
                      <w:rFonts w:ascii="Calibri" w:eastAsia="Times New Roman" w:hAnsi="Calibri" w:cs="Calibri"/>
                      <w:color w:val="000000"/>
                    </w:rPr>
                  </w:rPrChange>
                </w:rPr>
                <w:t>5.08941</w:t>
              </w:r>
            </w:ins>
          </w:p>
        </w:tc>
        <w:tc>
          <w:tcPr>
            <w:tcW w:w="7334" w:type="dxa"/>
            <w:shd w:val="clear" w:color="auto" w:fill="auto"/>
            <w:noWrap/>
            <w:vAlign w:val="bottom"/>
            <w:hideMark/>
            <w:tcPrChange w:id="2318" w:author="Jon.Richar" w:date="2022-12-12T16:57:00Z">
              <w:tcPr>
                <w:tcW w:w="7327" w:type="dxa"/>
                <w:gridSpan w:val="2"/>
                <w:shd w:val="clear" w:color="auto" w:fill="auto"/>
                <w:noWrap/>
                <w:vAlign w:val="bottom"/>
                <w:hideMark/>
              </w:tcPr>
            </w:tcPrChange>
          </w:tcPr>
          <w:p w14:paraId="6C72E326" w14:textId="77777777" w:rsidR="00777144" w:rsidRPr="00777144" w:rsidRDefault="00777144" w:rsidP="00777144">
            <w:pPr>
              <w:spacing w:after="0" w:line="240" w:lineRule="auto"/>
              <w:rPr>
                <w:ins w:id="2319" w:author="Jon.Richar" w:date="2022-12-12T16:55:00Z"/>
                <w:rFonts w:ascii="Calibri" w:eastAsia="Times New Roman" w:hAnsi="Calibri" w:cs="Calibri"/>
                <w:color w:val="000000"/>
                <w:sz w:val="20"/>
                <w:szCs w:val="20"/>
                <w:rPrChange w:id="2320" w:author="Jon.Richar" w:date="2022-12-12T16:57:00Z">
                  <w:rPr>
                    <w:ins w:id="2321" w:author="Jon.Richar" w:date="2022-12-12T16:55:00Z"/>
                    <w:rFonts w:ascii="Calibri" w:eastAsia="Times New Roman" w:hAnsi="Calibri" w:cs="Calibri"/>
                    <w:color w:val="000000"/>
                  </w:rPr>
                </w:rPrChange>
              </w:rPr>
            </w:pPr>
            <w:ins w:id="2322" w:author="Jon.Richar" w:date="2022-12-12T16:55:00Z">
              <w:r w:rsidRPr="00777144">
                <w:rPr>
                  <w:rFonts w:ascii="Calibri" w:eastAsia="Times New Roman" w:hAnsi="Calibri" w:cs="Calibri"/>
                  <w:color w:val="000000"/>
                  <w:sz w:val="20"/>
                  <w:szCs w:val="20"/>
                  <w:rPrChange w:id="2323" w:author="Jon.Richar" w:date="2022-12-12T16:57:00Z">
                    <w:rPr>
                      <w:rFonts w:ascii="Calibri" w:eastAsia="Times New Roman" w:hAnsi="Calibri" w:cs="Calibri"/>
                      <w:color w:val="000000"/>
                    </w:rPr>
                  </w:rPrChange>
                </w:rPr>
                <w:t>CB females, FHS TBM, SE wind</w:t>
              </w:r>
            </w:ins>
          </w:p>
        </w:tc>
      </w:tr>
      <w:tr w:rsidR="00777144" w:rsidRPr="00777144" w14:paraId="5BC361B5" w14:textId="77777777" w:rsidTr="00777144">
        <w:tblPrEx>
          <w:tblPrExChange w:id="2324" w:author="Jon.Richar" w:date="2022-12-12T16:57:00Z">
            <w:tblPrEx>
              <w:tblW w:w="10378" w:type="dxa"/>
            </w:tblPrEx>
          </w:tblPrExChange>
        </w:tblPrEx>
        <w:trPr>
          <w:trHeight w:val="231"/>
          <w:ins w:id="2325" w:author="Jon.Richar" w:date="2022-12-12T16:55:00Z"/>
          <w:trPrChange w:id="2326" w:author="Jon.Richar" w:date="2022-12-12T16:57:00Z">
            <w:trPr>
              <w:gridAfter w:val="0"/>
              <w:trHeight w:val="251"/>
            </w:trPr>
          </w:trPrChange>
        </w:trPr>
        <w:tc>
          <w:tcPr>
            <w:tcW w:w="930" w:type="dxa"/>
            <w:shd w:val="clear" w:color="auto" w:fill="auto"/>
            <w:noWrap/>
            <w:vAlign w:val="bottom"/>
            <w:hideMark/>
            <w:tcPrChange w:id="2327" w:author="Jon.Richar" w:date="2022-12-12T16:57:00Z">
              <w:tcPr>
                <w:tcW w:w="930" w:type="dxa"/>
                <w:shd w:val="clear" w:color="auto" w:fill="auto"/>
                <w:noWrap/>
                <w:vAlign w:val="bottom"/>
                <w:hideMark/>
              </w:tcPr>
            </w:tcPrChange>
          </w:tcPr>
          <w:p w14:paraId="08D60885" w14:textId="77777777" w:rsidR="00777144" w:rsidRPr="00777144" w:rsidRDefault="00777144" w:rsidP="00777144">
            <w:pPr>
              <w:spacing w:after="0" w:line="240" w:lineRule="auto"/>
              <w:jc w:val="right"/>
              <w:rPr>
                <w:ins w:id="2328" w:author="Jon.Richar" w:date="2022-12-12T16:55:00Z"/>
                <w:rFonts w:ascii="Calibri" w:eastAsia="Times New Roman" w:hAnsi="Calibri" w:cs="Calibri"/>
                <w:color w:val="000000"/>
                <w:sz w:val="20"/>
                <w:szCs w:val="20"/>
                <w:rPrChange w:id="2329" w:author="Jon.Richar" w:date="2022-12-12T16:57:00Z">
                  <w:rPr>
                    <w:ins w:id="2330" w:author="Jon.Richar" w:date="2022-12-12T16:55:00Z"/>
                    <w:rFonts w:ascii="Calibri" w:eastAsia="Times New Roman" w:hAnsi="Calibri" w:cs="Calibri"/>
                    <w:color w:val="000000"/>
                  </w:rPr>
                </w:rPrChange>
              </w:rPr>
            </w:pPr>
            <w:ins w:id="2331" w:author="Jon.Richar" w:date="2022-12-12T16:55:00Z">
              <w:r w:rsidRPr="00777144">
                <w:rPr>
                  <w:rFonts w:ascii="Calibri" w:eastAsia="Times New Roman" w:hAnsi="Calibri" w:cs="Calibri"/>
                  <w:color w:val="000000"/>
                  <w:sz w:val="20"/>
                  <w:szCs w:val="20"/>
                  <w:rPrChange w:id="2332" w:author="Jon.Richar" w:date="2022-12-12T16:57:00Z">
                    <w:rPr>
                      <w:rFonts w:ascii="Calibri" w:eastAsia="Times New Roman" w:hAnsi="Calibri" w:cs="Calibri"/>
                      <w:color w:val="000000"/>
                    </w:rPr>
                  </w:rPrChange>
                </w:rPr>
                <w:t>23</w:t>
              </w:r>
            </w:ins>
          </w:p>
        </w:tc>
        <w:tc>
          <w:tcPr>
            <w:tcW w:w="1021" w:type="dxa"/>
            <w:shd w:val="clear" w:color="auto" w:fill="auto"/>
            <w:noWrap/>
            <w:vAlign w:val="bottom"/>
            <w:hideMark/>
            <w:tcPrChange w:id="2333" w:author="Jon.Richar" w:date="2022-12-12T16:57:00Z">
              <w:tcPr>
                <w:tcW w:w="1020" w:type="dxa"/>
                <w:gridSpan w:val="2"/>
                <w:shd w:val="clear" w:color="auto" w:fill="auto"/>
                <w:noWrap/>
                <w:vAlign w:val="bottom"/>
                <w:hideMark/>
              </w:tcPr>
            </w:tcPrChange>
          </w:tcPr>
          <w:p w14:paraId="161182D4" w14:textId="77777777" w:rsidR="00777144" w:rsidRPr="00777144" w:rsidRDefault="00777144" w:rsidP="00777144">
            <w:pPr>
              <w:spacing w:after="0" w:line="240" w:lineRule="auto"/>
              <w:jc w:val="right"/>
              <w:rPr>
                <w:ins w:id="2334" w:author="Jon.Richar" w:date="2022-12-12T16:55:00Z"/>
                <w:rFonts w:ascii="Calibri" w:eastAsia="Times New Roman" w:hAnsi="Calibri" w:cs="Calibri"/>
                <w:color w:val="000000"/>
                <w:sz w:val="20"/>
                <w:szCs w:val="20"/>
                <w:rPrChange w:id="2335" w:author="Jon.Richar" w:date="2022-12-12T16:57:00Z">
                  <w:rPr>
                    <w:ins w:id="2336" w:author="Jon.Richar" w:date="2022-12-12T16:55:00Z"/>
                    <w:rFonts w:ascii="Calibri" w:eastAsia="Times New Roman" w:hAnsi="Calibri" w:cs="Calibri"/>
                    <w:color w:val="000000"/>
                  </w:rPr>
                </w:rPrChange>
              </w:rPr>
            </w:pPr>
            <w:ins w:id="2337" w:author="Jon.Richar" w:date="2022-12-12T16:55:00Z">
              <w:r w:rsidRPr="00777144">
                <w:rPr>
                  <w:rFonts w:ascii="Calibri" w:eastAsia="Times New Roman" w:hAnsi="Calibri" w:cs="Calibri"/>
                  <w:color w:val="000000"/>
                  <w:sz w:val="20"/>
                  <w:szCs w:val="20"/>
                  <w:rPrChange w:id="2338" w:author="Jon.Richar" w:date="2022-12-12T16:57:00Z">
                    <w:rPr>
                      <w:rFonts w:ascii="Calibri" w:eastAsia="Times New Roman" w:hAnsi="Calibri" w:cs="Calibri"/>
                      <w:color w:val="000000"/>
                    </w:rPr>
                  </w:rPrChange>
                </w:rPr>
                <w:t>52.45377</w:t>
              </w:r>
            </w:ins>
          </w:p>
        </w:tc>
        <w:tc>
          <w:tcPr>
            <w:tcW w:w="1102" w:type="dxa"/>
            <w:shd w:val="clear" w:color="auto" w:fill="auto"/>
            <w:noWrap/>
            <w:vAlign w:val="bottom"/>
            <w:hideMark/>
            <w:tcPrChange w:id="2339" w:author="Jon.Richar" w:date="2022-12-12T16:57:00Z">
              <w:tcPr>
                <w:tcW w:w="1101" w:type="dxa"/>
                <w:gridSpan w:val="2"/>
                <w:shd w:val="clear" w:color="auto" w:fill="auto"/>
                <w:noWrap/>
                <w:vAlign w:val="bottom"/>
                <w:hideMark/>
              </w:tcPr>
            </w:tcPrChange>
          </w:tcPr>
          <w:p w14:paraId="38D4AE72" w14:textId="77777777" w:rsidR="00777144" w:rsidRPr="00777144" w:rsidRDefault="00777144" w:rsidP="00777144">
            <w:pPr>
              <w:spacing w:after="0" w:line="240" w:lineRule="auto"/>
              <w:jc w:val="right"/>
              <w:rPr>
                <w:ins w:id="2340" w:author="Jon.Richar" w:date="2022-12-12T16:55:00Z"/>
                <w:rFonts w:ascii="Calibri" w:eastAsia="Times New Roman" w:hAnsi="Calibri" w:cs="Calibri"/>
                <w:color w:val="000000"/>
                <w:sz w:val="20"/>
                <w:szCs w:val="20"/>
                <w:rPrChange w:id="2341" w:author="Jon.Richar" w:date="2022-12-12T16:57:00Z">
                  <w:rPr>
                    <w:ins w:id="2342" w:author="Jon.Richar" w:date="2022-12-12T16:55:00Z"/>
                    <w:rFonts w:ascii="Calibri" w:eastAsia="Times New Roman" w:hAnsi="Calibri" w:cs="Calibri"/>
                    <w:color w:val="000000"/>
                  </w:rPr>
                </w:rPrChange>
              </w:rPr>
            </w:pPr>
            <w:ins w:id="2343" w:author="Jon.Richar" w:date="2022-12-12T16:55:00Z">
              <w:r w:rsidRPr="00777144">
                <w:rPr>
                  <w:rFonts w:ascii="Calibri" w:eastAsia="Times New Roman" w:hAnsi="Calibri" w:cs="Calibri"/>
                  <w:color w:val="000000"/>
                  <w:sz w:val="20"/>
                  <w:szCs w:val="20"/>
                  <w:rPrChange w:id="2344" w:author="Jon.Richar" w:date="2022-12-12T16:57:00Z">
                    <w:rPr>
                      <w:rFonts w:ascii="Calibri" w:eastAsia="Times New Roman" w:hAnsi="Calibri" w:cs="Calibri"/>
                      <w:color w:val="000000"/>
                    </w:rPr>
                  </w:rPrChange>
                </w:rPr>
                <w:t>7.152</w:t>
              </w:r>
            </w:ins>
          </w:p>
        </w:tc>
        <w:tc>
          <w:tcPr>
            <w:tcW w:w="7334" w:type="dxa"/>
            <w:shd w:val="clear" w:color="auto" w:fill="auto"/>
            <w:noWrap/>
            <w:vAlign w:val="bottom"/>
            <w:hideMark/>
            <w:tcPrChange w:id="2345" w:author="Jon.Richar" w:date="2022-12-12T16:57:00Z">
              <w:tcPr>
                <w:tcW w:w="7327" w:type="dxa"/>
                <w:gridSpan w:val="2"/>
                <w:shd w:val="clear" w:color="auto" w:fill="auto"/>
                <w:noWrap/>
                <w:vAlign w:val="bottom"/>
                <w:hideMark/>
              </w:tcPr>
            </w:tcPrChange>
          </w:tcPr>
          <w:p w14:paraId="5235246E" w14:textId="77777777" w:rsidR="00777144" w:rsidRPr="00777144" w:rsidRDefault="00777144" w:rsidP="00777144">
            <w:pPr>
              <w:spacing w:after="0" w:line="240" w:lineRule="auto"/>
              <w:rPr>
                <w:ins w:id="2346" w:author="Jon.Richar" w:date="2022-12-12T16:55:00Z"/>
                <w:rFonts w:ascii="Calibri" w:eastAsia="Times New Roman" w:hAnsi="Calibri" w:cs="Calibri"/>
                <w:color w:val="000000"/>
                <w:sz w:val="20"/>
                <w:szCs w:val="20"/>
                <w:rPrChange w:id="2347" w:author="Jon.Richar" w:date="2022-12-12T16:57:00Z">
                  <w:rPr>
                    <w:ins w:id="2348" w:author="Jon.Richar" w:date="2022-12-12T16:55:00Z"/>
                    <w:rFonts w:ascii="Calibri" w:eastAsia="Times New Roman" w:hAnsi="Calibri" w:cs="Calibri"/>
                    <w:color w:val="000000"/>
                  </w:rPr>
                </w:rPrChange>
              </w:rPr>
            </w:pPr>
            <w:ins w:id="2349" w:author="Jon.Richar" w:date="2022-12-12T16:55:00Z">
              <w:r w:rsidRPr="00777144">
                <w:rPr>
                  <w:rFonts w:ascii="Calibri" w:eastAsia="Times New Roman" w:hAnsi="Calibri" w:cs="Calibri"/>
                  <w:color w:val="000000"/>
                  <w:sz w:val="20"/>
                  <w:szCs w:val="20"/>
                  <w:rPrChange w:id="2350" w:author="Jon.Richar" w:date="2022-12-12T16:57:00Z">
                    <w:rPr>
                      <w:rFonts w:ascii="Calibri" w:eastAsia="Times New Roman" w:hAnsi="Calibri" w:cs="Calibri"/>
                      <w:color w:val="000000"/>
                    </w:rPr>
                  </w:rPrChange>
                </w:rPr>
                <w:t>CB females, Pacific cod 3 yr rolling average (linear), SST May-July</w:t>
              </w:r>
            </w:ins>
          </w:p>
        </w:tc>
      </w:tr>
    </w:tbl>
    <w:p w14:paraId="4A2EA782" w14:textId="7BE3F316" w:rsidR="00777144" w:rsidRDefault="00777144" w:rsidP="00777144">
      <w:pPr>
        <w:spacing w:line="480" w:lineRule="auto"/>
        <w:rPr>
          <w:ins w:id="2351" w:author="Jon.Richar" w:date="2022-12-12T16:55:00Z"/>
          <w:rFonts w:ascii="Times New Roman" w:hAnsi="Times New Roman" w:cs="Times New Roman"/>
          <w:sz w:val="24"/>
          <w:szCs w:val="24"/>
        </w:rPr>
        <w:sectPr w:rsidR="00777144" w:rsidSect="0037113C">
          <w:pgSz w:w="15840" w:h="12240" w:orient="landscape"/>
          <w:pgMar w:top="1440" w:right="1440" w:bottom="1440" w:left="1440" w:header="720" w:footer="720" w:gutter="0"/>
          <w:cols w:space="720"/>
          <w:docGrid w:linePitch="360"/>
        </w:sectPr>
      </w:pPr>
      <w:ins w:id="2352" w:author="Jon.Richar" w:date="2022-12-12T16:58:00Z">
        <w:r>
          <w:rPr>
            <w:rFonts w:ascii="Times New Roman" w:hAnsi="Times New Roman" w:cs="Times New Roman"/>
            <w:sz w:val="24"/>
            <w:szCs w:val="24"/>
          </w:rPr>
          <w:t xml:space="preserve">            </w:t>
        </w:r>
        <w:bookmarkStart w:id="2353" w:name="_GoBack"/>
        <w:bookmarkEnd w:id="2353"/>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ins>
      <w:ins w:id="2354" w:author="Jon.Richar" w:date="2022-12-12T16:55:00Z">
        <w:r w:rsidR="004A3F46">
          <w:rPr>
            <w:rFonts w:ascii="Times New Roman" w:hAnsi="Times New Roman" w:cs="Times New Roman"/>
            <w:sz w:val="24"/>
            <w:szCs w:val="24"/>
          </w:rPr>
          <w:t>Table 8</w:t>
        </w:r>
        <w:r>
          <w:rPr>
            <w:rFonts w:ascii="Times New Roman" w:hAnsi="Times New Roman" w:cs="Times New Roman"/>
            <w:sz w:val="24"/>
            <w:szCs w:val="24"/>
          </w:rPr>
          <w:t>. Model output for Era 2 GAM models. CB = Bairdi, CO = opilio, TBM = total biomass, NBT = near bottom temperature, SST = sea surface temperature. For model #14, FHS TBM was incorporated as a linear variable. Delta AICc for each model is determined relative to the baseline model (Model 1</w:t>
        </w:r>
      </w:ins>
      <w:ins w:id="2355" w:author="Jon.Richar" w:date="2022-12-12T16:58:00Z">
        <w:r>
          <w:rPr>
            <w:rFonts w:ascii="Times New Roman" w:hAnsi="Times New Roman" w:cs="Times New Roman"/>
            <w:sz w:val="24"/>
            <w:szCs w:val="24"/>
          </w:rPr>
          <w:t>)</w:t>
        </w:r>
      </w:ins>
    </w:p>
    <w:p w14:paraId="12F2ACA4" w14:textId="77777777" w:rsidR="00971464" w:rsidRDefault="00971464" w:rsidP="00971464">
      <w:pPr>
        <w:spacing w:line="480" w:lineRule="auto"/>
        <w:rPr>
          <w:ins w:id="2356" w:author="Jon.Richar" w:date="2022-12-12T16:52:00Z"/>
          <w:rFonts w:ascii="Times New Roman" w:hAnsi="Times New Roman" w:cs="Times New Roman"/>
          <w:sz w:val="24"/>
          <w:szCs w:val="24"/>
        </w:rPr>
        <w:sectPr w:rsidR="00971464" w:rsidSect="0037113C">
          <w:pgSz w:w="15840" w:h="12240" w:orient="landscape"/>
          <w:pgMar w:top="1440" w:right="1440" w:bottom="1440" w:left="1440" w:header="720" w:footer="720" w:gutter="0"/>
          <w:cols w:space="720"/>
          <w:docGrid w:linePitch="360"/>
        </w:sectPr>
      </w:pPr>
    </w:p>
    <w:p w14:paraId="60F1BB2D" w14:textId="77777777" w:rsidR="00BC1346" w:rsidRDefault="00BC1346" w:rsidP="0037113C">
      <w:pPr>
        <w:spacing w:line="480" w:lineRule="auto"/>
        <w:rPr>
          <w:rFonts w:ascii="Times New Roman" w:hAnsi="Times New Roman" w:cs="Times New Roman"/>
          <w:sz w:val="24"/>
          <w:szCs w:val="24"/>
        </w:rPr>
        <w:sectPr w:rsidR="00BC1346" w:rsidSect="0037113C">
          <w:pgSz w:w="15840" w:h="12240" w:orient="landscape"/>
          <w:pgMar w:top="1440" w:right="1440" w:bottom="1440" w:left="1440" w:header="720" w:footer="720" w:gutter="0"/>
          <w:cols w:space="720"/>
          <w:docGrid w:linePitch="360"/>
        </w:sectPr>
      </w:pPr>
    </w:p>
    <w:p w14:paraId="6604AC98" w14:textId="77777777" w:rsidR="0037113C" w:rsidDel="00777144" w:rsidRDefault="0037113C" w:rsidP="0037113C">
      <w:pPr>
        <w:spacing w:line="480" w:lineRule="auto"/>
        <w:rPr>
          <w:del w:id="2357" w:author="Jon.Richar" w:date="2022-12-12T16:58:00Z"/>
          <w:rFonts w:ascii="Times New Roman" w:hAnsi="Times New Roman" w:cs="Times New Roman"/>
          <w:sz w:val="24"/>
          <w:szCs w:val="24"/>
        </w:rPr>
      </w:pPr>
    </w:p>
    <w:p w14:paraId="5C5E2646" w14:textId="77777777" w:rsidR="008968AC" w:rsidRDefault="008968AC" w:rsidP="0037113C">
      <w:pPr>
        <w:spacing w:line="480" w:lineRule="auto"/>
        <w:rPr>
          <w:rFonts w:ascii="Times New Roman" w:hAnsi="Times New Roman" w:cs="Times New Roman"/>
          <w:sz w:val="24"/>
          <w:szCs w:val="24"/>
        </w:rPr>
      </w:pPr>
    </w:p>
    <w:p w14:paraId="22EF2A37" w14:textId="58140BEA" w:rsidR="0037113C" w:rsidRDefault="007B11DE" w:rsidP="0037113C">
      <w:pPr>
        <w:spacing w:line="480" w:lineRule="auto"/>
        <w:rPr>
          <w:rFonts w:ascii="Times New Roman" w:hAnsi="Times New Roman" w:cs="Times New Roman"/>
          <w:sz w:val="24"/>
          <w:szCs w:val="24"/>
        </w:rPr>
      </w:pPr>
      <w:ins w:id="2358" w:author="Jon.Richar" w:date="2022-09-30T16:07:00Z">
        <w:r w:rsidRPr="007B11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B11DE">
          <w:rPr>
            <w:rFonts w:ascii="Times New Roman" w:hAnsi="Times New Roman" w:cs="Times New Roman"/>
            <w:noProof/>
            <w:sz w:val="24"/>
            <w:szCs w:val="24"/>
          </w:rPr>
          <w:drawing>
            <wp:inline distT="0" distB="0" distL="0" distR="0" wp14:anchorId="5D7196EB" wp14:editId="4FFA8049">
              <wp:extent cx="5943600" cy="4549865"/>
              <wp:effectExtent l="0" t="0" r="0" b="3175"/>
              <wp:docPr id="6" name="Picture 6" descr="C:\Users\jon.richar\Work\GitRepos\Chionoecetes-SR\figs\JuvenileBairdiTr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richar\Work\GitRepos\Chionoecetes-SR\figs\JuvenileBairdiTren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49865"/>
                      </a:xfrm>
                      <a:prstGeom prst="rect">
                        <a:avLst/>
                      </a:prstGeom>
                      <a:noFill/>
                      <a:ln>
                        <a:noFill/>
                      </a:ln>
                    </pic:spPr>
                  </pic:pic>
                </a:graphicData>
              </a:graphic>
            </wp:inline>
          </w:drawing>
        </w:r>
      </w:ins>
    </w:p>
    <w:p w14:paraId="4C335134" w14:textId="77777777" w:rsidR="0037113C" w:rsidRDefault="0037113C" w:rsidP="0037113C">
      <w:pPr>
        <w:spacing w:line="480" w:lineRule="auto"/>
        <w:rPr>
          <w:rFonts w:ascii="Times New Roman" w:hAnsi="Times New Roman" w:cs="Times New Roman"/>
          <w:sz w:val="24"/>
          <w:szCs w:val="24"/>
        </w:rPr>
      </w:pPr>
      <w:commentRangeStart w:id="2359"/>
      <w:r>
        <w:rPr>
          <w:rFonts w:ascii="Times New Roman" w:hAnsi="Times New Roman" w:cs="Times New Roman"/>
          <w:sz w:val="24"/>
          <w:szCs w:val="24"/>
        </w:rPr>
        <w:t>Figure 1.</w:t>
      </w:r>
      <w:commentRangeEnd w:id="2359"/>
      <w:r w:rsidR="0011032D">
        <w:rPr>
          <w:rStyle w:val="CommentReference"/>
        </w:rPr>
        <w:commentReference w:id="2359"/>
      </w:r>
      <w:r>
        <w:rPr>
          <w:rFonts w:ascii="Times New Roman" w:hAnsi="Times New Roman" w:cs="Times New Roman"/>
          <w:sz w:val="24"/>
          <w:szCs w:val="24"/>
        </w:rPr>
        <w:t xml:space="preserve"> Juvenile abundance time series.</w:t>
      </w:r>
    </w:p>
    <w:p w14:paraId="67BF0DD5"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0F293A5" wp14:editId="7516E20D">
            <wp:extent cx="4466590" cy="5795645"/>
            <wp:effectExtent l="0" t="0" r="0" b="0"/>
            <wp:docPr id="2" name="Picture 2" descr="JUvenile ACF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Uvenile ACF plo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5795645"/>
                    </a:xfrm>
                    <a:prstGeom prst="rect">
                      <a:avLst/>
                    </a:prstGeom>
                    <a:noFill/>
                    <a:ln>
                      <a:noFill/>
                    </a:ln>
                  </pic:spPr>
                </pic:pic>
              </a:graphicData>
            </a:graphic>
          </wp:inline>
        </w:drawing>
      </w:r>
    </w:p>
    <w:p w14:paraId="27828B55" w14:textId="7A038A20" w:rsidR="0037113C" w:rsidRDefault="0037113C" w:rsidP="0037113C">
      <w:pPr>
        <w:spacing w:line="480" w:lineRule="auto"/>
        <w:rPr>
          <w:rFonts w:ascii="Times New Roman" w:hAnsi="Times New Roman" w:cs="Times New Roman"/>
          <w:sz w:val="24"/>
          <w:szCs w:val="24"/>
        </w:rPr>
      </w:pPr>
      <w:commentRangeStart w:id="2360"/>
      <w:r>
        <w:rPr>
          <w:rFonts w:ascii="Times New Roman" w:hAnsi="Times New Roman" w:cs="Times New Roman"/>
          <w:sz w:val="24"/>
          <w:szCs w:val="24"/>
        </w:rPr>
        <w:t xml:space="preserve">Figure 2. </w:t>
      </w:r>
      <w:commentRangeEnd w:id="2360"/>
      <w:r w:rsidR="0011032D">
        <w:rPr>
          <w:rStyle w:val="CommentReference"/>
        </w:rPr>
        <w:commentReference w:id="2360"/>
      </w:r>
      <w:r>
        <w:rPr>
          <w:rFonts w:ascii="Times New Roman" w:hAnsi="Times New Roman" w:cs="Times New Roman"/>
          <w:sz w:val="24"/>
          <w:szCs w:val="24"/>
        </w:rPr>
        <w:t xml:space="preserve">Juvenile abundance time series autocorrelation function (ACF) plots. Note statistically significant negative autocorrelation present at </w:t>
      </w:r>
      <w:r w:rsidR="000815FA">
        <w:rPr>
          <w:rFonts w:ascii="Times New Roman" w:hAnsi="Times New Roman" w:cs="Times New Roman"/>
          <w:sz w:val="24"/>
          <w:szCs w:val="24"/>
        </w:rPr>
        <w:t xml:space="preserve">lag = </w:t>
      </w:r>
      <w:r>
        <w:rPr>
          <w:rFonts w:ascii="Times New Roman" w:hAnsi="Times New Roman" w:cs="Times New Roman"/>
          <w:sz w:val="24"/>
          <w:szCs w:val="24"/>
        </w:rPr>
        <w:t>7 in first stanza, which becomes positive and non-significant during second.</w:t>
      </w:r>
    </w:p>
    <w:p w14:paraId="56280562"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2361"/>
      <w:r>
        <w:rPr>
          <w:rFonts w:ascii="Times New Roman" w:hAnsi="Times New Roman" w:cs="Times New Roman"/>
          <w:noProof/>
          <w:sz w:val="24"/>
          <w:szCs w:val="24"/>
        </w:rPr>
        <w:lastRenderedPageBreak/>
        <w:drawing>
          <wp:inline distT="0" distB="0" distL="0" distR="0" wp14:anchorId="09EB0703" wp14:editId="1878A787">
            <wp:extent cx="5936615" cy="4171315"/>
            <wp:effectExtent l="0" t="0" r="6985" b="635"/>
            <wp:docPr id="1" name="Picture 1" descr="fema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male abundance 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2361"/>
      <w:r w:rsidR="008F70B2">
        <w:rPr>
          <w:rStyle w:val="CommentReference"/>
        </w:rPr>
        <w:commentReference w:id="2361"/>
      </w:r>
    </w:p>
    <w:p w14:paraId="586361B5" w14:textId="3275060C" w:rsidR="000E224C" w:rsidRDefault="0037113C" w:rsidP="0037113C">
      <w:pPr>
        <w:spacing w:line="480" w:lineRule="auto"/>
        <w:rPr>
          <w:ins w:id="2362" w:author="Jon.Richar" w:date="2022-12-12T17:03:00Z"/>
          <w:rFonts w:ascii="Times New Roman" w:hAnsi="Times New Roman" w:cs="Times New Roman"/>
          <w:sz w:val="24"/>
          <w:szCs w:val="24"/>
        </w:rPr>
      </w:pPr>
      <w:r>
        <w:rPr>
          <w:rFonts w:ascii="Times New Roman" w:hAnsi="Times New Roman" w:cs="Times New Roman"/>
          <w:sz w:val="24"/>
          <w:szCs w:val="24"/>
        </w:rPr>
        <w:t>Figure 3. Female abundance time</w:t>
      </w:r>
      <w:r w:rsidR="00DD030E">
        <w:rPr>
          <w:rFonts w:ascii="Times New Roman" w:hAnsi="Times New Roman" w:cs="Times New Roman"/>
          <w:sz w:val="24"/>
          <w:szCs w:val="24"/>
        </w:rPr>
        <w:t xml:space="preserve"> </w:t>
      </w:r>
      <w:r>
        <w:rPr>
          <w:rFonts w:ascii="Times New Roman" w:hAnsi="Times New Roman" w:cs="Times New Roman"/>
          <w:sz w:val="24"/>
          <w:szCs w:val="24"/>
        </w:rPr>
        <w:t>series</w:t>
      </w:r>
      <w:ins w:id="2363" w:author="Jon.Richar" w:date="2022-09-28T11:04:00Z">
        <w:r w:rsidR="001D38C4">
          <w:rPr>
            <w:rFonts w:ascii="Times New Roman" w:hAnsi="Times New Roman" w:cs="Times New Roman"/>
            <w:sz w:val="24"/>
            <w:szCs w:val="24"/>
          </w:rPr>
          <w:t>.</w:t>
        </w:r>
      </w:ins>
    </w:p>
    <w:p w14:paraId="519A95E3" w14:textId="05B15DA2" w:rsidR="008A245D" w:rsidRDefault="000E224C" w:rsidP="0037113C">
      <w:pPr>
        <w:spacing w:line="480" w:lineRule="auto"/>
        <w:rPr>
          <w:ins w:id="2364" w:author="Jon.Richar" w:date="2022-12-12T17:03:00Z"/>
          <w:rFonts w:ascii="Times New Roman" w:hAnsi="Times New Roman" w:cs="Times New Roman"/>
          <w:sz w:val="24"/>
          <w:szCs w:val="24"/>
        </w:rPr>
      </w:pPr>
      <w:ins w:id="2365" w:author="Jon.Richar" w:date="2022-12-12T17:03:00Z">
        <w:r>
          <w:rPr>
            <w:rFonts w:ascii="Times New Roman" w:hAnsi="Times New Roman" w:cs="Times New Roman"/>
            <w:sz w:val="24"/>
            <w:szCs w:val="24"/>
          </w:rPr>
          <w:br w:type="column"/>
        </w:r>
        <w:r>
          <w:rPr>
            <w:rFonts w:ascii="Times New Roman" w:hAnsi="Times New Roman" w:cs="Times New Roman"/>
            <w:sz w:val="24"/>
            <w:szCs w:val="24"/>
          </w:rPr>
          <w:lastRenderedPageBreak/>
          <w:pict w14:anchorId="53670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in;height:4in">
              <v:imagedata r:id="rId13" o:title="R_autocorrelation_candidate_windows"/>
            </v:shape>
          </w:pict>
        </w:r>
      </w:ins>
    </w:p>
    <w:p w14:paraId="0061BCF6" w14:textId="37AC4EF1" w:rsidR="000E224C" w:rsidRDefault="000E224C" w:rsidP="0037113C">
      <w:pPr>
        <w:spacing w:line="480" w:lineRule="auto"/>
        <w:rPr>
          <w:rFonts w:ascii="Times New Roman" w:hAnsi="Times New Roman" w:cs="Times New Roman"/>
          <w:sz w:val="24"/>
          <w:szCs w:val="24"/>
        </w:rPr>
      </w:pPr>
      <w:ins w:id="2366" w:author="Jon.Richar" w:date="2022-12-12T17:03:00Z">
        <w:r>
          <w:rPr>
            <w:rFonts w:ascii="Times New Roman" w:hAnsi="Times New Roman" w:cs="Times New Roman"/>
            <w:sz w:val="24"/>
            <w:szCs w:val="24"/>
          </w:rPr>
          <w:t xml:space="preserve">Figure 4. Analysis window </w:t>
        </w:r>
      </w:ins>
      <w:ins w:id="2367" w:author="Jon.Richar" w:date="2022-12-12T17:04:00Z">
        <w:r>
          <w:rPr>
            <w:rFonts w:ascii="Times New Roman" w:hAnsi="Times New Roman" w:cs="Times New Roman"/>
            <w:sz w:val="24"/>
            <w:szCs w:val="24"/>
          </w:rPr>
          <w:t>AICc values, used to split full time series into two eras for further analysis. Note valley with lowest point in 1998, indicating a change in autocorrelation.</w:t>
        </w:r>
      </w:ins>
    </w:p>
    <w:p w14:paraId="77A8462D"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2368"/>
      <w:r w:rsidR="00BA5060">
        <w:rPr>
          <w:rFonts w:ascii="Times New Roman" w:hAnsi="Times New Roman" w:cs="Times New Roman"/>
          <w:sz w:val="24"/>
          <w:szCs w:val="24"/>
        </w:rPr>
        <w:lastRenderedPageBreak/>
        <w:pict w14:anchorId="67BFAAAD">
          <v:shape id="_x0000_i1030" type="#_x0000_t75" style="width:468pt;height:543pt">
            <v:imagedata r:id="rId14" o:title="Lag3SRplots_labelled"/>
          </v:shape>
        </w:pict>
      </w:r>
      <w:commentRangeEnd w:id="2368"/>
      <w:r w:rsidR="006F73E6">
        <w:rPr>
          <w:rStyle w:val="CommentReference"/>
        </w:rPr>
        <w:commentReference w:id="2368"/>
      </w:r>
      <w:r w:rsidR="0011032D">
        <w:rPr>
          <w:rStyle w:val="CommentReference"/>
        </w:rPr>
        <w:commentReference w:id="2369"/>
      </w:r>
    </w:p>
    <w:p w14:paraId="0D991BFF" w14:textId="3DC55BAB" w:rsidR="00DA33EC" w:rsidRDefault="008A245D" w:rsidP="0037113C">
      <w:pPr>
        <w:spacing w:line="480" w:lineRule="auto"/>
        <w:rPr>
          <w:rFonts w:ascii="Times New Roman" w:hAnsi="Times New Roman" w:cs="Times New Roman"/>
          <w:sz w:val="24"/>
          <w:szCs w:val="24"/>
        </w:rPr>
      </w:pPr>
      <w:commentRangeStart w:id="2370"/>
      <w:r>
        <w:rPr>
          <w:rFonts w:ascii="Times New Roman" w:hAnsi="Times New Roman" w:cs="Times New Roman"/>
          <w:sz w:val="24"/>
          <w:szCs w:val="24"/>
        </w:rPr>
        <w:t>Figure 4</w:t>
      </w:r>
      <w:commentRangeEnd w:id="2370"/>
      <w:r w:rsidR="0011032D">
        <w:rPr>
          <w:rStyle w:val="CommentReference"/>
        </w:rPr>
        <w:commentReference w:id="2370"/>
      </w:r>
      <w:r>
        <w:rPr>
          <w:rFonts w:ascii="Times New Roman" w:hAnsi="Times New Roman" w:cs="Times New Roman"/>
          <w:sz w:val="24"/>
          <w:szCs w:val="24"/>
        </w:rPr>
        <w:t xml:space="preserve">. Lag-3 yr stock-recruit </w:t>
      </w:r>
      <w:r w:rsidR="002235D0">
        <w:rPr>
          <w:rFonts w:ascii="Times New Roman" w:hAnsi="Times New Roman" w:cs="Times New Roman"/>
          <w:sz w:val="24"/>
          <w:szCs w:val="24"/>
        </w:rPr>
        <w:t xml:space="preserve">results: </w:t>
      </w:r>
      <w:r w:rsidR="00E62047">
        <w:rPr>
          <w:rFonts w:ascii="Times New Roman" w:hAnsi="Times New Roman" w:cs="Times New Roman"/>
          <w:sz w:val="24"/>
          <w:szCs w:val="24"/>
        </w:rPr>
        <w:t xml:space="preserve">a) </w:t>
      </w:r>
      <w:del w:id="2371" w:author="Jon.Richar" w:date="2022-12-05T13:20:00Z">
        <w:r w:rsidR="00E62047" w:rsidDel="006F73E6">
          <w:rPr>
            <w:rFonts w:ascii="Times New Roman" w:hAnsi="Times New Roman" w:cs="Times New Roman"/>
            <w:sz w:val="24"/>
            <w:szCs w:val="24"/>
          </w:rPr>
          <w:delText>log-survival</w:delText>
        </w:r>
      </w:del>
      <w:ins w:id="2372" w:author="Jon.Richar" w:date="2022-12-05T13:20:00Z">
        <w:r w:rsidR="006F73E6">
          <w:rPr>
            <w:rFonts w:ascii="Times New Roman" w:hAnsi="Times New Roman" w:cs="Times New Roman"/>
            <w:sz w:val="24"/>
            <w:szCs w:val="24"/>
          </w:rPr>
          <w:t>log recruits per spawner</w:t>
        </w:r>
      </w:ins>
      <w:r w:rsidR="00E62047">
        <w:rPr>
          <w:rFonts w:ascii="Times New Roman" w:hAnsi="Times New Roman" w:cs="Times New Roman"/>
          <w:sz w:val="24"/>
          <w:szCs w:val="24"/>
        </w:rPr>
        <w:t xml:space="preserve"> vs shell condition 3 (SC3) female estimates</w:t>
      </w:r>
      <w:r w:rsidR="002235D0">
        <w:rPr>
          <w:rFonts w:ascii="Times New Roman" w:hAnsi="Times New Roman" w:cs="Times New Roman"/>
          <w:sz w:val="24"/>
          <w:szCs w:val="24"/>
        </w:rPr>
        <w:t>:</w:t>
      </w:r>
      <w:r w:rsidR="00E62047">
        <w:rPr>
          <w:rFonts w:ascii="Times New Roman" w:hAnsi="Times New Roman" w:cs="Times New Roman"/>
          <w:sz w:val="24"/>
          <w:szCs w:val="24"/>
        </w:rPr>
        <w:t xml:space="preserve"> b) stock-recruit model residuals.</w:t>
      </w:r>
    </w:p>
    <w:p w14:paraId="45D3ABA0"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3F03975F" wp14:editId="07D30044">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646BF67C" w14:textId="77777777" w:rsidR="00DA33EC" w:rsidRDefault="00DA33EC" w:rsidP="00DA33EC">
      <w:pPr>
        <w:spacing w:line="480" w:lineRule="auto"/>
        <w:rPr>
          <w:rFonts w:ascii="Times New Roman" w:hAnsi="Times New Roman" w:cs="Times New Roman"/>
          <w:sz w:val="24"/>
          <w:szCs w:val="24"/>
        </w:rPr>
      </w:pPr>
      <w:commentRangeStart w:id="2373"/>
      <w:r>
        <w:rPr>
          <w:rFonts w:ascii="Times New Roman" w:hAnsi="Times New Roman" w:cs="Times New Roman"/>
          <w:sz w:val="24"/>
          <w:szCs w:val="24"/>
        </w:rPr>
        <w:t xml:space="preserve">Figure 5. </w:t>
      </w:r>
      <w:commentRangeEnd w:id="2373"/>
      <w:r w:rsidR="0011032D">
        <w:rPr>
          <w:rStyle w:val="CommentReference"/>
        </w:rPr>
        <w:commentReference w:id="2373"/>
      </w:r>
      <w:r>
        <w:rPr>
          <w:rFonts w:ascii="Times New Roman" w:hAnsi="Times New Roman" w:cs="Times New Roman"/>
          <w:sz w:val="24"/>
          <w:szCs w:val="24"/>
        </w:rPr>
        <w:t>Graphical output for generalized additive model combining stock-recruit relation with flathead sole (FHS) and a 3 yr rolling average (RA3) of the winter Pacific Decadal Oscillation (PDO) as the environmental covariates.</w:t>
      </w:r>
    </w:p>
    <w:p w14:paraId="1CDBD954" w14:textId="0872DC97" w:rsidR="00DA33EC" w:rsidDel="006F73E6" w:rsidRDefault="00DA33EC" w:rsidP="006F73E6">
      <w:pPr>
        <w:spacing w:line="480" w:lineRule="auto"/>
        <w:rPr>
          <w:del w:id="2374" w:author="Jon.Richar" w:date="2022-12-05T13:24:00Z"/>
          <w:rFonts w:ascii="Times New Roman" w:hAnsi="Times New Roman" w:cs="Times New Roman"/>
          <w:sz w:val="24"/>
          <w:szCs w:val="24"/>
        </w:rPr>
        <w:pPrChange w:id="2375" w:author="Jon.Richar" w:date="2022-12-05T13:24:00Z">
          <w:pPr>
            <w:spacing w:line="480" w:lineRule="auto"/>
          </w:pPr>
        </w:pPrChange>
      </w:pPr>
      <w:r>
        <w:rPr>
          <w:rFonts w:ascii="Times New Roman" w:hAnsi="Times New Roman" w:cs="Times New Roman"/>
          <w:sz w:val="24"/>
          <w:szCs w:val="24"/>
        </w:rPr>
        <w:br w:type="column"/>
      </w:r>
      <w:del w:id="2376" w:author="Jon.Richar" w:date="2022-12-05T13:24:00Z">
        <w:r w:rsidDel="006F73E6">
          <w:rPr>
            <w:rFonts w:ascii="Times New Roman" w:hAnsi="Times New Roman" w:cs="Times New Roman"/>
            <w:noProof/>
            <w:sz w:val="24"/>
            <w:szCs w:val="24"/>
          </w:rPr>
          <w:lastRenderedPageBreak/>
          <w:drawing>
            <wp:inline distT="0" distB="0" distL="0" distR="0" wp14:anchorId="44BDE1A2" wp14:editId="4385CEC8">
              <wp:extent cx="5936615" cy="5078730"/>
              <wp:effectExtent l="0" t="0" r="6985" b="7620"/>
              <wp:docPr id="5" name="Picture 5" descr="C:\Users\Jon.Richar\AppData\Local\Microsoft\Windows\INetCache\Content.Word\Model9Graphics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Richar\AppData\Local\Microsoft\Windows\INetCache\Content.Word\Model9Graphics_labell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5078730"/>
                      </a:xfrm>
                      <a:prstGeom prst="rect">
                        <a:avLst/>
                      </a:prstGeom>
                      <a:noFill/>
                      <a:ln>
                        <a:noFill/>
                      </a:ln>
                    </pic:spPr>
                  </pic:pic>
                </a:graphicData>
              </a:graphic>
            </wp:inline>
          </w:drawing>
        </w:r>
      </w:del>
    </w:p>
    <w:p w14:paraId="392D1CAB" w14:textId="252C4755" w:rsidR="00DA33EC" w:rsidRDefault="00DA33EC" w:rsidP="006F73E6">
      <w:pPr>
        <w:spacing w:line="480" w:lineRule="auto"/>
        <w:rPr>
          <w:rFonts w:ascii="Times New Roman" w:hAnsi="Times New Roman" w:cs="Times New Roman"/>
          <w:sz w:val="24"/>
          <w:szCs w:val="24"/>
        </w:rPr>
        <w:pPrChange w:id="2377" w:author="Jon.Richar" w:date="2022-12-05T13:24:00Z">
          <w:pPr>
            <w:spacing w:line="480" w:lineRule="auto"/>
          </w:pPr>
        </w:pPrChange>
      </w:pPr>
      <w:commentRangeStart w:id="2378"/>
      <w:del w:id="2379" w:author="Jon.Richar" w:date="2022-12-05T13:24:00Z">
        <w:r w:rsidDel="006F73E6">
          <w:rPr>
            <w:rFonts w:ascii="Times New Roman" w:hAnsi="Times New Roman" w:cs="Times New Roman"/>
            <w:sz w:val="24"/>
            <w:szCs w:val="24"/>
          </w:rPr>
          <w:delText>Figure 6.</w:delText>
        </w:r>
        <w:commentRangeEnd w:id="2378"/>
        <w:r w:rsidR="00ED2024" w:rsidDel="006F73E6">
          <w:rPr>
            <w:rStyle w:val="CommentReference"/>
          </w:rPr>
          <w:commentReference w:id="2378"/>
        </w:r>
        <w:r w:rsidDel="006F73E6">
          <w:rPr>
            <w:rFonts w:ascii="Times New Roman" w:hAnsi="Times New Roman" w:cs="Times New Roman"/>
            <w:sz w:val="24"/>
            <w:szCs w:val="24"/>
          </w:rPr>
          <w:delText xml:space="preserve"> Graphical output for generalized additive model combining stock-recruit relation with flathead sole (FHS) and average sea surface temperature (SST) during the period May - July as the environmental covariates. Note the implausible curvilinear relationship for FHS.</w:delText>
        </w:r>
      </w:del>
    </w:p>
    <w:p w14:paraId="12B1ABF5" w14:textId="77777777" w:rsidR="00DA33EC" w:rsidRDefault="00DA33EC" w:rsidP="00DA33EC">
      <w:pPr>
        <w:spacing w:line="480" w:lineRule="auto"/>
        <w:rPr>
          <w:rFonts w:ascii="Times New Roman" w:hAnsi="Times New Roman" w:cs="Times New Roman"/>
          <w:sz w:val="24"/>
          <w:szCs w:val="24"/>
        </w:rPr>
      </w:pPr>
    </w:p>
    <w:p w14:paraId="451E95B1" w14:textId="77777777" w:rsidR="008A245D" w:rsidRDefault="008A245D" w:rsidP="0037113C">
      <w:pPr>
        <w:spacing w:line="480" w:lineRule="auto"/>
        <w:rPr>
          <w:rFonts w:ascii="Times New Roman" w:hAnsi="Times New Roman" w:cs="Times New Roman"/>
          <w:sz w:val="24"/>
          <w:szCs w:val="24"/>
        </w:rPr>
      </w:pPr>
    </w:p>
    <w:p w14:paraId="41619047" w14:textId="058FBE9C" w:rsidR="008A245D" w:rsidDel="006F73E6" w:rsidRDefault="008A245D" w:rsidP="006F73E6">
      <w:pPr>
        <w:spacing w:line="480" w:lineRule="auto"/>
        <w:rPr>
          <w:del w:id="2380" w:author="Jon.Richar" w:date="2022-12-05T13:25:00Z"/>
          <w:rFonts w:ascii="Times New Roman" w:hAnsi="Times New Roman" w:cs="Times New Roman"/>
          <w:sz w:val="24"/>
          <w:szCs w:val="24"/>
        </w:rPr>
        <w:pPrChange w:id="2381" w:author="Jon.Richar" w:date="2022-12-05T13:25:00Z">
          <w:pPr>
            <w:spacing w:line="480" w:lineRule="auto"/>
          </w:pPr>
        </w:pPrChange>
      </w:pPr>
      <w:r>
        <w:rPr>
          <w:rFonts w:ascii="Times New Roman" w:hAnsi="Times New Roman" w:cs="Times New Roman"/>
          <w:sz w:val="24"/>
          <w:szCs w:val="24"/>
        </w:rPr>
        <w:br w:type="column"/>
      </w:r>
      <w:del w:id="2382" w:author="Jon.Richar" w:date="2022-12-05T13:25:00Z">
        <w:r w:rsidR="00BA5060" w:rsidDel="006F73E6">
          <w:rPr>
            <w:rFonts w:ascii="Times New Roman" w:hAnsi="Times New Roman" w:cs="Times New Roman"/>
            <w:sz w:val="24"/>
            <w:szCs w:val="24"/>
          </w:rPr>
          <w:lastRenderedPageBreak/>
          <w:pict w14:anchorId="7F5A9AB4">
            <v:shape id="_x0000_i1026" type="#_x0000_t75" style="width:467.5pt;height:220.5pt">
              <v:imagedata r:id="rId17" o:title="Model3Graphics_labelled"/>
            </v:shape>
          </w:pict>
        </w:r>
      </w:del>
    </w:p>
    <w:p w14:paraId="56E8B9A0" w14:textId="0B6CF32E" w:rsidR="00DA33EC" w:rsidRDefault="00E62047" w:rsidP="006F73E6">
      <w:pPr>
        <w:spacing w:line="480" w:lineRule="auto"/>
        <w:rPr>
          <w:rFonts w:ascii="Times New Roman" w:hAnsi="Times New Roman" w:cs="Times New Roman"/>
          <w:sz w:val="24"/>
          <w:szCs w:val="24"/>
        </w:rPr>
        <w:pPrChange w:id="2383" w:author="Jon.Richar" w:date="2022-12-05T13:25:00Z">
          <w:pPr>
            <w:spacing w:line="480" w:lineRule="auto"/>
          </w:pPr>
        </w:pPrChange>
      </w:pPr>
      <w:commentRangeStart w:id="2384"/>
      <w:del w:id="2385" w:author="Jon.Richar" w:date="2022-12-05T13:25:00Z">
        <w:r w:rsidDel="006F73E6">
          <w:rPr>
            <w:rFonts w:ascii="Times New Roman" w:hAnsi="Times New Roman" w:cs="Times New Roman"/>
            <w:sz w:val="24"/>
            <w:szCs w:val="24"/>
          </w:rPr>
          <w:delText xml:space="preserve">Figure </w:delText>
        </w:r>
        <w:r w:rsidR="00DA33EC" w:rsidDel="006F73E6">
          <w:rPr>
            <w:rFonts w:ascii="Times New Roman" w:hAnsi="Times New Roman" w:cs="Times New Roman"/>
            <w:sz w:val="24"/>
            <w:szCs w:val="24"/>
          </w:rPr>
          <w:delText>7</w:delText>
        </w:r>
        <w:commentRangeEnd w:id="2384"/>
        <w:r w:rsidR="00ED2024" w:rsidDel="006F73E6">
          <w:rPr>
            <w:rStyle w:val="CommentReference"/>
          </w:rPr>
          <w:commentReference w:id="2384"/>
        </w:r>
        <w:r w:rsidDel="006F73E6">
          <w:rPr>
            <w:rFonts w:ascii="Times New Roman" w:hAnsi="Times New Roman" w:cs="Times New Roman"/>
            <w:sz w:val="24"/>
            <w:szCs w:val="24"/>
          </w:rPr>
          <w:delText>. Graphical output for generalized additive model combining stock-recruit relation with ovigerous female opilio abundance as the environmental covariate, with larval/juvenile crab competition as the proposed mechanism.</w:delText>
        </w:r>
      </w:del>
    </w:p>
    <w:p w14:paraId="4C24AF3A" w14:textId="754ABF5E" w:rsidR="00F0413A" w:rsidRPr="00292517" w:rsidRDefault="00F0413A" w:rsidP="00292517">
      <w:pPr>
        <w:spacing w:line="480" w:lineRule="auto"/>
        <w:rPr>
          <w:rFonts w:ascii="Times New Roman" w:hAnsi="Times New Roman" w:cs="Times New Roman"/>
          <w:sz w:val="24"/>
          <w:szCs w:val="24"/>
        </w:rPr>
      </w:pPr>
    </w:p>
    <w:sectPr w:rsidR="00F0413A" w:rsidRPr="002925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ke.Litzow" w:date="2022-11-21T16:10:00Z" w:initials="M">
    <w:p w14:paraId="5A8ED542" w14:textId="65BF4AA1" w:rsidR="003D4CC4" w:rsidRDefault="003D4CC4">
      <w:pPr>
        <w:pStyle w:val="CommentText"/>
      </w:pPr>
      <w:r>
        <w:rPr>
          <w:rStyle w:val="CommentReference"/>
        </w:rPr>
        <w:annotationRef/>
      </w:r>
      <w:r>
        <w:t xml:space="preserve"> “A stock-recruit relationship in Bering Sea Tanner crabs survey data”, or something like that?</w:t>
      </w:r>
    </w:p>
  </w:comment>
  <w:comment w:id="5" w:author="Mike.Litzow" w:date="2022-11-21T16:14:00Z" w:initials="M">
    <w:p w14:paraId="50FA8517" w14:textId="19A7F7F8" w:rsidR="003D4CC4" w:rsidRDefault="003D4CC4">
      <w:pPr>
        <w:pStyle w:val="CommentText"/>
      </w:pPr>
      <w:r>
        <w:rPr>
          <w:rStyle w:val="CommentReference"/>
        </w:rPr>
        <w:annotationRef/>
      </w:r>
      <w:r>
        <w:t>1975-2019 in Figs. 1 and 3?</w:t>
      </w:r>
    </w:p>
  </w:comment>
  <w:comment w:id="31" w:author="Mike.Litzow" w:date="2022-11-21T16:17:00Z" w:initials="M">
    <w:p w14:paraId="00FF2E21" w14:textId="1E8C19A3" w:rsidR="003D4CC4" w:rsidRDefault="003D4CC4">
      <w:pPr>
        <w:pStyle w:val="CommentText"/>
      </w:pPr>
      <w:r>
        <w:rPr>
          <w:rStyle w:val="CommentReference"/>
        </w:rPr>
        <w:annotationRef/>
      </w:r>
      <w:r>
        <w:t>This isn’t a great justification for selecting time blocks for analysis. Let’s discuss – gets to my suggestion about fitting models to different possible breakpoints and comparing AICc scores. Let’s discuss!</w:t>
      </w:r>
    </w:p>
  </w:comment>
  <w:comment w:id="36" w:author="Mike.Litzow" w:date="2022-11-21T16:20:00Z" w:initials="M">
    <w:p w14:paraId="75F66ABE" w14:textId="4D4D6003" w:rsidR="003D4CC4" w:rsidRDefault="003D4CC4">
      <w:pPr>
        <w:pStyle w:val="CommentText"/>
      </w:pPr>
      <w:r>
        <w:rPr>
          <w:rStyle w:val="CommentReference"/>
        </w:rPr>
        <w:annotationRef/>
      </w:r>
      <w:r>
        <w:t>Why not log recruits per spawner?</w:t>
      </w:r>
    </w:p>
  </w:comment>
  <w:comment w:id="38" w:author="Jon.Richar" w:date="2022-12-05T13:18:00Z" w:initials="J">
    <w:p w14:paraId="2248017E" w14:textId="388A6A70" w:rsidR="003D4CC4" w:rsidRDefault="003D4CC4">
      <w:pPr>
        <w:pStyle w:val="CommentText"/>
      </w:pPr>
      <w:r>
        <w:rPr>
          <w:rStyle w:val="CommentReference"/>
        </w:rPr>
        <w:annotationRef/>
      </w:r>
      <w:r>
        <w:t>My recollection is this was Gordon’s preference for word choice way back in 2011. I personally prefer log recruits per spawner, and will make the change…perhaps this time he won’t ask I change it?</w:t>
      </w:r>
    </w:p>
  </w:comment>
  <w:comment w:id="43" w:author="Mike.Litzow" w:date="2022-11-21T16:21:00Z" w:initials="M">
    <w:p w14:paraId="33C9B20E" w14:textId="5EE368E4" w:rsidR="003D4CC4" w:rsidRDefault="003D4CC4">
      <w:pPr>
        <w:pStyle w:val="CommentText"/>
      </w:pPr>
      <w:r>
        <w:rPr>
          <w:rStyle w:val="CommentReference"/>
        </w:rPr>
        <w:annotationRef/>
      </w:r>
      <w:r>
        <w:t>Effective df?? What was k set at – did I miss that?</w:t>
      </w:r>
    </w:p>
  </w:comment>
  <w:comment w:id="48" w:author="Mike.Litzow" w:date="2022-01-14T07:45:00Z" w:initials="M">
    <w:p w14:paraId="5E5113C4" w14:textId="7B2F9B01" w:rsidR="003D4CC4" w:rsidRDefault="003D4CC4">
      <w:pPr>
        <w:pStyle w:val="CommentText"/>
      </w:pPr>
      <w:r>
        <w:rPr>
          <w:rStyle w:val="CommentReference"/>
        </w:rPr>
        <w:annotationRef/>
      </w:r>
      <w:r>
        <w:t xml:space="preserve">Two thoughts: 1) We’ll need to defend the selection of the breakpoint (e.g., plot AICc for a lag-7 model with different possible breakpoints); 2) we should compare models with changing control of recruitment around the breakpoint in addition to the models that are presented here </w:t>
      </w:r>
    </w:p>
  </w:comment>
  <w:comment w:id="49" w:author="Jon.Richar" w:date="2022-07-28T11:25:00Z" w:initials="J">
    <w:p w14:paraId="3E300829" w14:textId="4601E601" w:rsidR="003D4CC4" w:rsidRDefault="003D4CC4">
      <w:pPr>
        <w:pStyle w:val="CommentText"/>
      </w:pPr>
      <w:r>
        <w:rPr>
          <w:rStyle w:val="CommentReference"/>
        </w:rPr>
        <w:annotationRef/>
      </w:r>
      <w:r>
        <w:t>Mike, would you please clarify what you said in the above comment? I’m not sure what you mean  by a lag 7 model, and it sounds like you’d like to break the time series up into two data sets based on the breakpoint, and run a series of additional models for these. Am I correct?</w:t>
      </w:r>
    </w:p>
  </w:comment>
  <w:comment w:id="50" w:author="Mike.Litzow" w:date="2022-11-21T16:22:00Z" w:initials="M">
    <w:p w14:paraId="6525856B" w14:textId="75EB4556" w:rsidR="003D4CC4" w:rsidRDefault="003D4CC4">
      <w:pPr>
        <w:pStyle w:val="CommentText"/>
      </w:pPr>
      <w:r>
        <w:rPr>
          <w:rStyle w:val="CommentReference"/>
        </w:rPr>
        <w:annotationRef/>
      </w:r>
      <w:r>
        <w:t>Yep – let’s discuss!</w:t>
      </w:r>
    </w:p>
  </w:comment>
  <w:comment w:id="58" w:author="Mike.Litzow" w:date="2022-11-21T16:23:00Z" w:initials="M">
    <w:p w14:paraId="63E56429" w14:textId="2573A5F0" w:rsidR="003D4CC4" w:rsidRDefault="003D4CC4">
      <w:pPr>
        <w:pStyle w:val="CommentText"/>
      </w:pPr>
      <w:r>
        <w:rPr>
          <w:rStyle w:val="CommentReference"/>
        </w:rPr>
        <w:annotationRef/>
      </w:r>
      <w:r>
        <w:t>“Cyclical” is very hard to distinguish from random autocorrelated, so I think we should avoid the term. Use “non-independence” instead?</w:t>
      </w:r>
    </w:p>
  </w:comment>
  <w:comment w:id="69" w:author="Mike.Litzow" w:date="2022-11-21T16:24:00Z" w:initials="M">
    <w:p w14:paraId="1D007DE3" w14:textId="055BF9BC" w:rsidR="003D4CC4" w:rsidRDefault="003D4CC4">
      <w:pPr>
        <w:pStyle w:val="CommentText"/>
      </w:pPr>
      <w:r>
        <w:rPr>
          <w:rStyle w:val="CommentReference"/>
        </w:rPr>
        <w:annotationRef/>
      </w:r>
      <w:r>
        <w:t>Captions usually go above Tables – see what journal style is.</w:t>
      </w:r>
    </w:p>
  </w:comment>
  <w:comment w:id="1402" w:author="Mike.Litzow" w:date="2022-11-21T16:25:00Z" w:initials="M">
    <w:p w14:paraId="45E71533" w14:textId="3B041709" w:rsidR="003D4CC4" w:rsidRDefault="003D4CC4">
      <w:pPr>
        <w:pStyle w:val="CommentText"/>
      </w:pPr>
      <w:r>
        <w:rPr>
          <w:rStyle w:val="CommentReference"/>
        </w:rPr>
        <w:annotationRef/>
      </w:r>
      <w:r>
        <w:t>Add AICc comparison</w:t>
      </w:r>
    </w:p>
  </w:comment>
  <w:comment w:id="1406" w:author="Jon.Richar" w:date="2022-09-12T13:23:00Z" w:initials="J">
    <w:p w14:paraId="3587D3E6" w14:textId="7365EEF5" w:rsidR="003D4CC4" w:rsidRDefault="003D4CC4">
      <w:pPr>
        <w:pStyle w:val="CommentText"/>
      </w:pPr>
      <w:r>
        <w:rPr>
          <w:rStyle w:val="CommentReference"/>
        </w:rPr>
        <w:annotationRef/>
      </w:r>
      <w:r>
        <w:t>It does…phi values denote strength of autocorrelation as detected and allowed for by model fitting procedure (GLS with corAR() process)</w:t>
      </w:r>
    </w:p>
  </w:comment>
  <w:comment w:id="1403" w:author="Mike.Litzow" w:date="2022-01-14T07:21:00Z" w:initials="M">
    <w:p w14:paraId="5D2FF9C3" w14:textId="4862332A" w:rsidR="003D4CC4" w:rsidRDefault="003D4CC4">
      <w:pPr>
        <w:pStyle w:val="CommentText"/>
      </w:pPr>
      <w:r>
        <w:rPr>
          <w:rStyle w:val="CommentReference"/>
        </w:rPr>
        <w:annotationRef/>
      </w:r>
      <w:r>
        <w:t>Does this control for autocorrelation? If not, the p-values aren’t trustworthy</w:t>
      </w:r>
    </w:p>
  </w:comment>
  <w:comment w:id="1407" w:author="Mike.Litzow" w:date="2022-11-21T16:26:00Z" w:initials="M">
    <w:p w14:paraId="2663DDBC" w14:textId="6EE509E0" w:rsidR="003D4CC4" w:rsidRDefault="003D4CC4">
      <w:pPr>
        <w:pStyle w:val="CommentText"/>
      </w:pPr>
      <w:r>
        <w:rPr>
          <w:rStyle w:val="CommentReference"/>
        </w:rPr>
        <w:annotationRef/>
      </w:r>
      <w:r>
        <w:t>Arrange with best model at top, worst at bottom.</w:t>
      </w:r>
    </w:p>
  </w:comment>
  <w:comment w:id="2359" w:author="Mike.Litzow" w:date="2022-11-21T16:27:00Z" w:initials="M">
    <w:p w14:paraId="5DEE1ABC" w14:textId="663B9AEF" w:rsidR="003D4CC4" w:rsidRDefault="003D4CC4">
      <w:pPr>
        <w:pStyle w:val="CommentText"/>
      </w:pPr>
      <w:r>
        <w:rPr>
          <w:rStyle w:val="CommentReference"/>
        </w:rPr>
        <w:annotationRef/>
      </w:r>
      <w:r>
        <w:t>Add study site panel, and move Fig. 3 to be another panel in this Fig.</w:t>
      </w:r>
    </w:p>
  </w:comment>
  <w:comment w:id="2360" w:author="Mike.Litzow" w:date="2022-11-21T16:27:00Z" w:initials="M">
    <w:p w14:paraId="248C7AC2" w14:textId="38FD191E" w:rsidR="003D4CC4" w:rsidRDefault="003D4CC4">
      <w:pPr>
        <w:pStyle w:val="CommentText"/>
      </w:pPr>
      <w:r>
        <w:rPr>
          <w:rStyle w:val="CommentReference"/>
        </w:rPr>
        <w:annotationRef/>
      </w:r>
      <w:r>
        <w:t>Plot on same panel – drop critical value horizontal lines as these are dependent on sample size in the two blocks.</w:t>
      </w:r>
    </w:p>
  </w:comment>
  <w:comment w:id="2361" w:author="Mike.Litzow" w:date="2022-01-14T07:25:00Z" w:initials="M">
    <w:p w14:paraId="6E6040C0" w14:textId="14F87646" w:rsidR="003D4CC4" w:rsidRDefault="003D4CC4">
      <w:pPr>
        <w:pStyle w:val="CommentText"/>
      </w:pPr>
      <w:r>
        <w:rPr>
          <w:rStyle w:val="CommentReference"/>
        </w:rPr>
        <w:annotationRef/>
      </w:r>
      <w:r>
        <w:t>No test for a change in autocorrelation?</w:t>
      </w:r>
    </w:p>
  </w:comment>
  <w:comment w:id="2368" w:author="Jon.Richar" w:date="2022-12-05T13:21:00Z" w:initials="J">
    <w:p w14:paraId="6994B974" w14:textId="54859B9C" w:rsidR="003D4CC4" w:rsidRDefault="003D4CC4">
      <w:pPr>
        <w:pStyle w:val="CommentText"/>
      </w:pPr>
      <w:r>
        <w:rPr>
          <w:rStyle w:val="CommentReference"/>
        </w:rPr>
        <w:annotationRef/>
      </w:r>
      <w:r>
        <w:t>Change panel a y-axis label to log recruits/ spawner</w:t>
      </w:r>
    </w:p>
  </w:comment>
  <w:comment w:id="2369" w:author="Mike.Litzow" w:date="2022-11-21T16:30:00Z" w:initials="M">
    <w:p w14:paraId="3EA64FBC" w14:textId="7F8FC21B" w:rsidR="003D4CC4" w:rsidRDefault="003D4CC4">
      <w:pPr>
        <w:pStyle w:val="CommentText"/>
      </w:pPr>
      <w:r>
        <w:rPr>
          <w:rStyle w:val="CommentReference"/>
        </w:rPr>
        <w:annotationRef/>
      </w:r>
      <w:r>
        <w:t>Panel labels should get either a period or a parenthesis, but not both</w:t>
      </w:r>
    </w:p>
  </w:comment>
  <w:comment w:id="2370" w:author="Mike.Litzow" w:date="2022-11-21T16:29:00Z" w:initials="M">
    <w:p w14:paraId="41F20578" w14:textId="70D69712" w:rsidR="003D4CC4" w:rsidRDefault="003D4CC4">
      <w:pPr>
        <w:pStyle w:val="CommentText"/>
      </w:pPr>
      <w:r>
        <w:rPr>
          <w:rStyle w:val="CommentReference"/>
        </w:rPr>
        <w:annotationRef/>
      </w:r>
      <w:r>
        <w:t>Fit a smooth to panel a and see if the residual pattern disappears? Let’s discuss.</w:t>
      </w:r>
    </w:p>
  </w:comment>
  <w:comment w:id="2373" w:author="Mike.Litzow" w:date="2022-11-21T16:30:00Z" w:initials="M">
    <w:p w14:paraId="19F3B972" w14:textId="0042EC27" w:rsidR="003D4CC4" w:rsidRDefault="003D4CC4">
      <w:pPr>
        <w:pStyle w:val="CommentText"/>
      </w:pPr>
      <w:r>
        <w:rPr>
          <w:rStyle w:val="CommentReference"/>
        </w:rPr>
        <w:annotationRef/>
      </w:r>
      <w:r>
        <w:t>Plot residuals to see if this model satisfies iid / fixes problem in Fig. 3. Let’s discuss.</w:t>
      </w:r>
    </w:p>
  </w:comment>
  <w:comment w:id="2378" w:author="Mike.Litzow" w:date="2022-11-21T16:32:00Z" w:initials="M">
    <w:p w14:paraId="68CE3D11" w14:textId="311E8C3C" w:rsidR="003D4CC4" w:rsidRDefault="003D4CC4">
      <w:pPr>
        <w:pStyle w:val="CommentText"/>
      </w:pPr>
      <w:r>
        <w:rPr>
          <w:rStyle w:val="CommentReference"/>
        </w:rPr>
        <w:annotationRef/>
      </w:r>
      <w:r>
        <w:t>Drop this – only plot the best model</w:t>
      </w:r>
    </w:p>
  </w:comment>
  <w:comment w:id="2384" w:author="Mike.Litzow" w:date="2022-11-21T16:32:00Z" w:initials="M">
    <w:p w14:paraId="270C0277" w14:textId="2169BEE1" w:rsidR="003D4CC4" w:rsidRDefault="003D4CC4">
      <w:pPr>
        <w:pStyle w:val="CommentText"/>
      </w:pPr>
      <w:r>
        <w:rPr>
          <w:rStyle w:val="CommentReference"/>
        </w:rPr>
        <w:annotationRef/>
      </w:r>
      <w:r>
        <w:t>Ditto – drop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8ED542" w15:done="0"/>
  <w15:commentEx w15:paraId="50FA8517" w15:done="0"/>
  <w15:commentEx w15:paraId="00FF2E21" w15:done="0"/>
  <w15:commentEx w15:paraId="75F66ABE" w15:done="0"/>
  <w15:commentEx w15:paraId="2248017E" w15:done="0"/>
  <w15:commentEx w15:paraId="33C9B20E" w15:done="0"/>
  <w15:commentEx w15:paraId="5E5113C4" w15:done="0"/>
  <w15:commentEx w15:paraId="3E300829" w15:done="0"/>
  <w15:commentEx w15:paraId="6525856B" w15:paraIdParent="3E300829" w15:done="0"/>
  <w15:commentEx w15:paraId="63E56429" w15:done="0"/>
  <w15:commentEx w15:paraId="1D007DE3" w15:done="0"/>
  <w15:commentEx w15:paraId="45E71533" w15:done="0"/>
  <w15:commentEx w15:paraId="3587D3E6" w15:done="0"/>
  <w15:commentEx w15:paraId="5D2FF9C3" w15:done="0"/>
  <w15:commentEx w15:paraId="2663DDBC" w15:done="0"/>
  <w15:commentEx w15:paraId="5DEE1ABC" w15:done="0"/>
  <w15:commentEx w15:paraId="248C7AC2" w15:done="0"/>
  <w15:commentEx w15:paraId="6E6040C0" w15:done="0"/>
  <w15:commentEx w15:paraId="6994B974" w15:done="0"/>
  <w15:commentEx w15:paraId="3EA64FBC" w15:done="0"/>
  <w15:commentEx w15:paraId="41F20578" w15:done="0"/>
  <w15:commentEx w15:paraId="19F3B972" w15:done="0"/>
  <w15:commentEx w15:paraId="68CE3D11" w15:done="0"/>
  <w15:commentEx w15:paraId="270C02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2E464" w14:textId="77777777" w:rsidR="005042FE" w:rsidRDefault="005042FE" w:rsidP="00135651">
      <w:pPr>
        <w:spacing w:after="0" w:line="240" w:lineRule="auto"/>
      </w:pPr>
      <w:r>
        <w:separator/>
      </w:r>
    </w:p>
  </w:endnote>
  <w:endnote w:type="continuationSeparator" w:id="0">
    <w:p w14:paraId="73B12649" w14:textId="77777777" w:rsidR="005042FE" w:rsidRDefault="005042FE" w:rsidP="0013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FEFF091" w14:textId="1D4AD52A" w:rsidR="003D4CC4" w:rsidRDefault="003D4CC4">
        <w:pPr>
          <w:pStyle w:val="Footer"/>
          <w:jc w:val="right"/>
        </w:pPr>
        <w:r>
          <w:fldChar w:fldCharType="begin"/>
        </w:r>
        <w:r>
          <w:instrText xml:space="preserve"> PAGE   \* MERGEFORMAT </w:instrText>
        </w:r>
        <w:r>
          <w:fldChar w:fldCharType="separate"/>
        </w:r>
        <w:r w:rsidR="004A3F46">
          <w:rPr>
            <w:noProof/>
          </w:rPr>
          <w:t>38</w:t>
        </w:r>
        <w:r>
          <w:rPr>
            <w:noProof/>
          </w:rPr>
          <w:fldChar w:fldCharType="end"/>
        </w:r>
      </w:p>
    </w:sdtContent>
  </w:sdt>
  <w:p w14:paraId="7DF6050C" w14:textId="77777777" w:rsidR="003D4CC4" w:rsidRDefault="003D4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C7EC8" w14:textId="77777777" w:rsidR="005042FE" w:rsidRDefault="005042FE" w:rsidP="00135651">
      <w:pPr>
        <w:spacing w:after="0" w:line="240" w:lineRule="auto"/>
      </w:pPr>
      <w:r>
        <w:separator/>
      </w:r>
    </w:p>
  </w:footnote>
  <w:footnote w:type="continuationSeparator" w:id="0">
    <w:p w14:paraId="392B4395" w14:textId="77777777" w:rsidR="005042FE" w:rsidRDefault="005042FE" w:rsidP="0013565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3C"/>
    <w:rsid w:val="000010C0"/>
    <w:rsid w:val="00033627"/>
    <w:rsid w:val="000427D3"/>
    <w:rsid w:val="00052F16"/>
    <w:rsid w:val="00056229"/>
    <w:rsid w:val="00063AC3"/>
    <w:rsid w:val="00064750"/>
    <w:rsid w:val="000815FA"/>
    <w:rsid w:val="00085D8E"/>
    <w:rsid w:val="0008650F"/>
    <w:rsid w:val="00087D2B"/>
    <w:rsid w:val="0009494F"/>
    <w:rsid w:val="00095D8F"/>
    <w:rsid w:val="000A2FE9"/>
    <w:rsid w:val="000A3109"/>
    <w:rsid w:val="000B1B0E"/>
    <w:rsid w:val="000B5235"/>
    <w:rsid w:val="000C3C7A"/>
    <w:rsid w:val="000D008E"/>
    <w:rsid w:val="000D6F58"/>
    <w:rsid w:val="000E224C"/>
    <w:rsid w:val="000E2C1A"/>
    <w:rsid w:val="000E3FBC"/>
    <w:rsid w:val="000E5F12"/>
    <w:rsid w:val="001003A2"/>
    <w:rsid w:val="0011032D"/>
    <w:rsid w:val="001228C7"/>
    <w:rsid w:val="00124841"/>
    <w:rsid w:val="00135651"/>
    <w:rsid w:val="00143B85"/>
    <w:rsid w:val="00180A4D"/>
    <w:rsid w:val="00185BAE"/>
    <w:rsid w:val="001B1C8A"/>
    <w:rsid w:val="001B1F5F"/>
    <w:rsid w:val="001B71E7"/>
    <w:rsid w:val="001C13E8"/>
    <w:rsid w:val="001C4098"/>
    <w:rsid w:val="001C50C0"/>
    <w:rsid w:val="001C5EDB"/>
    <w:rsid w:val="001C6C49"/>
    <w:rsid w:val="001D38C4"/>
    <w:rsid w:val="001D5555"/>
    <w:rsid w:val="001E5D77"/>
    <w:rsid w:val="001E5E8A"/>
    <w:rsid w:val="001E781A"/>
    <w:rsid w:val="001F6482"/>
    <w:rsid w:val="00213E61"/>
    <w:rsid w:val="002143EA"/>
    <w:rsid w:val="002235D0"/>
    <w:rsid w:val="00237823"/>
    <w:rsid w:val="00251F92"/>
    <w:rsid w:val="00254635"/>
    <w:rsid w:val="00260345"/>
    <w:rsid w:val="00292517"/>
    <w:rsid w:val="002944CE"/>
    <w:rsid w:val="002B6C20"/>
    <w:rsid w:val="002C0A60"/>
    <w:rsid w:val="002D5A9E"/>
    <w:rsid w:val="002E731A"/>
    <w:rsid w:val="002F4B6F"/>
    <w:rsid w:val="002F56F4"/>
    <w:rsid w:val="00306D5E"/>
    <w:rsid w:val="003107E3"/>
    <w:rsid w:val="0031113E"/>
    <w:rsid w:val="00321352"/>
    <w:rsid w:val="0033179C"/>
    <w:rsid w:val="00333A2E"/>
    <w:rsid w:val="00337071"/>
    <w:rsid w:val="00337BAD"/>
    <w:rsid w:val="00345CCE"/>
    <w:rsid w:val="00347C15"/>
    <w:rsid w:val="0035079F"/>
    <w:rsid w:val="003703A8"/>
    <w:rsid w:val="0037113C"/>
    <w:rsid w:val="00375954"/>
    <w:rsid w:val="003855FA"/>
    <w:rsid w:val="003978AA"/>
    <w:rsid w:val="003A0905"/>
    <w:rsid w:val="003A184D"/>
    <w:rsid w:val="003B7A89"/>
    <w:rsid w:val="003D4CC4"/>
    <w:rsid w:val="003E2D9C"/>
    <w:rsid w:val="003E6752"/>
    <w:rsid w:val="003E67A7"/>
    <w:rsid w:val="003E702E"/>
    <w:rsid w:val="004117C6"/>
    <w:rsid w:val="004153F3"/>
    <w:rsid w:val="004154B9"/>
    <w:rsid w:val="004244DD"/>
    <w:rsid w:val="0042799D"/>
    <w:rsid w:val="0043370D"/>
    <w:rsid w:val="00437DA7"/>
    <w:rsid w:val="00441A02"/>
    <w:rsid w:val="0044240A"/>
    <w:rsid w:val="00442A3A"/>
    <w:rsid w:val="004548C4"/>
    <w:rsid w:val="00460C2F"/>
    <w:rsid w:val="00464DB5"/>
    <w:rsid w:val="004740FD"/>
    <w:rsid w:val="00477AFC"/>
    <w:rsid w:val="004A18B4"/>
    <w:rsid w:val="004A3F46"/>
    <w:rsid w:val="004A6C2E"/>
    <w:rsid w:val="004A7307"/>
    <w:rsid w:val="004B7B4F"/>
    <w:rsid w:val="004D448C"/>
    <w:rsid w:val="004E1907"/>
    <w:rsid w:val="004E54F8"/>
    <w:rsid w:val="005042FE"/>
    <w:rsid w:val="00506695"/>
    <w:rsid w:val="00507E9F"/>
    <w:rsid w:val="00513BC7"/>
    <w:rsid w:val="00525DDF"/>
    <w:rsid w:val="0053752F"/>
    <w:rsid w:val="00542800"/>
    <w:rsid w:val="00543CD5"/>
    <w:rsid w:val="00551C5B"/>
    <w:rsid w:val="005642A3"/>
    <w:rsid w:val="00564ED5"/>
    <w:rsid w:val="00571859"/>
    <w:rsid w:val="00580E9C"/>
    <w:rsid w:val="005823AA"/>
    <w:rsid w:val="005831EA"/>
    <w:rsid w:val="00585EFB"/>
    <w:rsid w:val="00586E14"/>
    <w:rsid w:val="00595191"/>
    <w:rsid w:val="0059766C"/>
    <w:rsid w:val="005A158D"/>
    <w:rsid w:val="005A5F7D"/>
    <w:rsid w:val="005B4857"/>
    <w:rsid w:val="005B65DB"/>
    <w:rsid w:val="005C10AA"/>
    <w:rsid w:val="005C34E9"/>
    <w:rsid w:val="005C6E5D"/>
    <w:rsid w:val="005C7B12"/>
    <w:rsid w:val="005D6012"/>
    <w:rsid w:val="00613D36"/>
    <w:rsid w:val="006243C1"/>
    <w:rsid w:val="00624D4D"/>
    <w:rsid w:val="00625678"/>
    <w:rsid w:val="00626D52"/>
    <w:rsid w:val="006272C3"/>
    <w:rsid w:val="00636C65"/>
    <w:rsid w:val="00646202"/>
    <w:rsid w:val="006466A8"/>
    <w:rsid w:val="00647123"/>
    <w:rsid w:val="00652996"/>
    <w:rsid w:val="00655846"/>
    <w:rsid w:val="00655B0F"/>
    <w:rsid w:val="0065760F"/>
    <w:rsid w:val="0066097B"/>
    <w:rsid w:val="00665011"/>
    <w:rsid w:val="006700F1"/>
    <w:rsid w:val="00684C5A"/>
    <w:rsid w:val="00685BB8"/>
    <w:rsid w:val="00696E14"/>
    <w:rsid w:val="006A5765"/>
    <w:rsid w:val="006A7C83"/>
    <w:rsid w:val="006B08DC"/>
    <w:rsid w:val="006B2372"/>
    <w:rsid w:val="006B7060"/>
    <w:rsid w:val="006C6847"/>
    <w:rsid w:val="006C7D69"/>
    <w:rsid w:val="006C7D83"/>
    <w:rsid w:val="006D71D9"/>
    <w:rsid w:val="006E0CA8"/>
    <w:rsid w:val="006E321A"/>
    <w:rsid w:val="006E7B69"/>
    <w:rsid w:val="006F206A"/>
    <w:rsid w:val="006F73E6"/>
    <w:rsid w:val="007016BA"/>
    <w:rsid w:val="007251B3"/>
    <w:rsid w:val="007311A8"/>
    <w:rsid w:val="007373AC"/>
    <w:rsid w:val="0074008E"/>
    <w:rsid w:val="00756E2D"/>
    <w:rsid w:val="007637FA"/>
    <w:rsid w:val="007700D9"/>
    <w:rsid w:val="00777144"/>
    <w:rsid w:val="007A4DDF"/>
    <w:rsid w:val="007A650E"/>
    <w:rsid w:val="007B11DE"/>
    <w:rsid w:val="007B7775"/>
    <w:rsid w:val="007C14F7"/>
    <w:rsid w:val="007C351C"/>
    <w:rsid w:val="007D2743"/>
    <w:rsid w:val="007E0C88"/>
    <w:rsid w:val="007E3E89"/>
    <w:rsid w:val="007F1472"/>
    <w:rsid w:val="007F73EC"/>
    <w:rsid w:val="00805E42"/>
    <w:rsid w:val="00810BB1"/>
    <w:rsid w:val="00815203"/>
    <w:rsid w:val="00825800"/>
    <w:rsid w:val="00832921"/>
    <w:rsid w:val="0083583A"/>
    <w:rsid w:val="008403A8"/>
    <w:rsid w:val="00851B53"/>
    <w:rsid w:val="008538EA"/>
    <w:rsid w:val="00856F43"/>
    <w:rsid w:val="008616CA"/>
    <w:rsid w:val="00865BED"/>
    <w:rsid w:val="00867601"/>
    <w:rsid w:val="00872E55"/>
    <w:rsid w:val="00875EA1"/>
    <w:rsid w:val="0087619A"/>
    <w:rsid w:val="008771AA"/>
    <w:rsid w:val="008779E5"/>
    <w:rsid w:val="00886CE5"/>
    <w:rsid w:val="008968AC"/>
    <w:rsid w:val="008A245D"/>
    <w:rsid w:val="008A25B1"/>
    <w:rsid w:val="008A4FE7"/>
    <w:rsid w:val="008D03C0"/>
    <w:rsid w:val="008F370D"/>
    <w:rsid w:val="008F70B2"/>
    <w:rsid w:val="00902A08"/>
    <w:rsid w:val="00904566"/>
    <w:rsid w:val="0090628F"/>
    <w:rsid w:val="00906C16"/>
    <w:rsid w:val="00914104"/>
    <w:rsid w:val="0095597B"/>
    <w:rsid w:val="00961964"/>
    <w:rsid w:val="00971464"/>
    <w:rsid w:val="0098303C"/>
    <w:rsid w:val="00984EB6"/>
    <w:rsid w:val="009976EE"/>
    <w:rsid w:val="009A01BF"/>
    <w:rsid w:val="009A089D"/>
    <w:rsid w:val="009A61F6"/>
    <w:rsid w:val="009A73AF"/>
    <w:rsid w:val="009B454E"/>
    <w:rsid w:val="009B7601"/>
    <w:rsid w:val="009C1F5E"/>
    <w:rsid w:val="009D09DD"/>
    <w:rsid w:val="009D31AC"/>
    <w:rsid w:val="009E21CE"/>
    <w:rsid w:val="009F4F22"/>
    <w:rsid w:val="00A05A1C"/>
    <w:rsid w:val="00A06A9C"/>
    <w:rsid w:val="00A23037"/>
    <w:rsid w:val="00A26EFF"/>
    <w:rsid w:val="00A30888"/>
    <w:rsid w:val="00A33011"/>
    <w:rsid w:val="00A402D8"/>
    <w:rsid w:val="00A538BF"/>
    <w:rsid w:val="00A64F84"/>
    <w:rsid w:val="00A817C5"/>
    <w:rsid w:val="00A82635"/>
    <w:rsid w:val="00AA1031"/>
    <w:rsid w:val="00AA61DE"/>
    <w:rsid w:val="00AB2D78"/>
    <w:rsid w:val="00AE1054"/>
    <w:rsid w:val="00AE73D7"/>
    <w:rsid w:val="00B00F10"/>
    <w:rsid w:val="00B01A38"/>
    <w:rsid w:val="00B20E06"/>
    <w:rsid w:val="00B264BF"/>
    <w:rsid w:val="00B3490F"/>
    <w:rsid w:val="00B47FB0"/>
    <w:rsid w:val="00B56F6B"/>
    <w:rsid w:val="00B661B9"/>
    <w:rsid w:val="00B66D95"/>
    <w:rsid w:val="00B70FEF"/>
    <w:rsid w:val="00B753B4"/>
    <w:rsid w:val="00B86CA8"/>
    <w:rsid w:val="00B970B4"/>
    <w:rsid w:val="00BA0A34"/>
    <w:rsid w:val="00BA139F"/>
    <w:rsid w:val="00BA5060"/>
    <w:rsid w:val="00BA5D9B"/>
    <w:rsid w:val="00BC1346"/>
    <w:rsid w:val="00BD7FA3"/>
    <w:rsid w:val="00BE665B"/>
    <w:rsid w:val="00BF36CA"/>
    <w:rsid w:val="00C10257"/>
    <w:rsid w:val="00C10B16"/>
    <w:rsid w:val="00C24C1D"/>
    <w:rsid w:val="00C26CA2"/>
    <w:rsid w:val="00C41C84"/>
    <w:rsid w:val="00C5265B"/>
    <w:rsid w:val="00C52DFE"/>
    <w:rsid w:val="00C540C3"/>
    <w:rsid w:val="00C62E27"/>
    <w:rsid w:val="00C733BC"/>
    <w:rsid w:val="00C74711"/>
    <w:rsid w:val="00C843D8"/>
    <w:rsid w:val="00C8608F"/>
    <w:rsid w:val="00C86925"/>
    <w:rsid w:val="00C91285"/>
    <w:rsid w:val="00C92A21"/>
    <w:rsid w:val="00CB4AB7"/>
    <w:rsid w:val="00CC04C6"/>
    <w:rsid w:val="00CE7F20"/>
    <w:rsid w:val="00CF5255"/>
    <w:rsid w:val="00D03CEB"/>
    <w:rsid w:val="00D16009"/>
    <w:rsid w:val="00D43621"/>
    <w:rsid w:val="00D45F07"/>
    <w:rsid w:val="00D5497A"/>
    <w:rsid w:val="00D55B7A"/>
    <w:rsid w:val="00D60193"/>
    <w:rsid w:val="00D659BE"/>
    <w:rsid w:val="00D65E2F"/>
    <w:rsid w:val="00D67E95"/>
    <w:rsid w:val="00D74BD3"/>
    <w:rsid w:val="00D75647"/>
    <w:rsid w:val="00D75FF9"/>
    <w:rsid w:val="00D83588"/>
    <w:rsid w:val="00D84E8B"/>
    <w:rsid w:val="00D86057"/>
    <w:rsid w:val="00D86F64"/>
    <w:rsid w:val="00D90411"/>
    <w:rsid w:val="00DA0767"/>
    <w:rsid w:val="00DA33EC"/>
    <w:rsid w:val="00DA4D9C"/>
    <w:rsid w:val="00DB4FA3"/>
    <w:rsid w:val="00DB664A"/>
    <w:rsid w:val="00DC4F08"/>
    <w:rsid w:val="00DD030E"/>
    <w:rsid w:val="00DD2FF4"/>
    <w:rsid w:val="00DD50ED"/>
    <w:rsid w:val="00DD6DF2"/>
    <w:rsid w:val="00DE62C8"/>
    <w:rsid w:val="00E05980"/>
    <w:rsid w:val="00E13F95"/>
    <w:rsid w:val="00E14394"/>
    <w:rsid w:val="00E156B0"/>
    <w:rsid w:val="00E37DBD"/>
    <w:rsid w:val="00E473C0"/>
    <w:rsid w:val="00E54AAD"/>
    <w:rsid w:val="00E56371"/>
    <w:rsid w:val="00E60085"/>
    <w:rsid w:val="00E61358"/>
    <w:rsid w:val="00E62047"/>
    <w:rsid w:val="00E64D6F"/>
    <w:rsid w:val="00E75436"/>
    <w:rsid w:val="00E81D7C"/>
    <w:rsid w:val="00E83B5E"/>
    <w:rsid w:val="00E978FD"/>
    <w:rsid w:val="00EA2CB7"/>
    <w:rsid w:val="00EB1238"/>
    <w:rsid w:val="00EB6C41"/>
    <w:rsid w:val="00ED2024"/>
    <w:rsid w:val="00ED4964"/>
    <w:rsid w:val="00ED5032"/>
    <w:rsid w:val="00ED643D"/>
    <w:rsid w:val="00ED6F53"/>
    <w:rsid w:val="00EF0F6D"/>
    <w:rsid w:val="00EF39AE"/>
    <w:rsid w:val="00EF4804"/>
    <w:rsid w:val="00EF699F"/>
    <w:rsid w:val="00EF79D5"/>
    <w:rsid w:val="00F0308F"/>
    <w:rsid w:val="00F0413A"/>
    <w:rsid w:val="00F13731"/>
    <w:rsid w:val="00F23486"/>
    <w:rsid w:val="00F27357"/>
    <w:rsid w:val="00F40004"/>
    <w:rsid w:val="00F54967"/>
    <w:rsid w:val="00F551B6"/>
    <w:rsid w:val="00F65531"/>
    <w:rsid w:val="00F67FC1"/>
    <w:rsid w:val="00F71133"/>
    <w:rsid w:val="00F7478F"/>
    <w:rsid w:val="00F818EE"/>
    <w:rsid w:val="00F82CFF"/>
    <w:rsid w:val="00F839C3"/>
    <w:rsid w:val="00FA040D"/>
    <w:rsid w:val="00FA06B2"/>
    <w:rsid w:val="00FA1ACF"/>
    <w:rsid w:val="00FA30A7"/>
    <w:rsid w:val="00FA75F0"/>
    <w:rsid w:val="00FB11B7"/>
    <w:rsid w:val="00FB13C9"/>
    <w:rsid w:val="00FD0980"/>
    <w:rsid w:val="00FD1AC4"/>
    <w:rsid w:val="00F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3A7A"/>
  <w15:chartTrackingRefBased/>
  <w15:docId w15:val="{AC7091F5-5D58-4575-B786-3638DD9D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13C"/>
    <w:rPr>
      <w:color w:val="0563C1" w:themeColor="hyperlink"/>
      <w:u w:val="single"/>
    </w:rPr>
  </w:style>
  <w:style w:type="character" w:styleId="CommentReference">
    <w:name w:val="annotation reference"/>
    <w:basedOn w:val="DefaultParagraphFont"/>
    <w:uiPriority w:val="99"/>
    <w:semiHidden/>
    <w:unhideWhenUsed/>
    <w:rsid w:val="00DA33EC"/>
    <w:rPr>
      <w:sz w:val="16"/>
      <w:szCs w:val="16"/>
    </w:rPr>
  </w:style>
  <w:style w:type="paragraph" w:styleId="CommentText">
    <w:name w:val="annotation text"/>
    <w:basedOn w:val="Normal"/>
    <w:link w:val="CommentTextChar"/>
    <w:uiPriority w:val="99"/>
    <w:semiHidden/>
    <w:unhideWhenUsed/>
    <w:rsid w:val="00DA33EC"/>
    <w:pPr>
      <w:spacing w:line="240" w:lineRule="auto"/>
    </w:pPr>
    <w:rPr>
      <w:sz w:val="20"/>
      <w:szCs w:val="20"/>
    </w:rPr>
  </w:style>
  <w:style w:type="character" w:customStyle="1" w:styleId="CommentTextChar">
    <w:name w:val="Comment Text Char"/>
    <w:basedOn w:val="DefaultParagraphFont"/>
    <w:link w:val="CommentText"/>
    <w:uiPriority w:val="99"/>
    <w:semiHidden/>
    <w:rsid w:val="00DA33EC"/>
    <w:rPr>
      <w:sz w:val="20"/>
      <w:szCs w:val="20"/>
    </w:rPr>
  </w:style>
  <w:style w:type="paragraph" w:styleId="CommentSubject">
    <w:name w:val="annotation subject"/>
    <w:basedOn w:val="CommentText"/>
    <w:next w:val="CommentText"/>
    <w:link w:val="CommentSubjectChar"/>
    <w:uiPriority w:val="99"/>
    <w:semiHidden/>
    <w:unhideWhenUsed/>
    <w:rsid w:val="00DA33EC"/>
    <w:rPr>
      <w:b/>
      <w:bCs/>
    </w:rPr>
  </w:style>
  <w:style w:type="character" w:customStyle="1" w:styleId="CommentSubjectChar">
    <w:name w:val="Comment Subject Char"/>
    <w:basedOn w:val="CommentTextChar"/>
    <w:link w:val="CommentSubject"/>
    <w:uiPriority w:val="99"/>
    <w:semiHidden/>
    <w:rsid w:val="00DA33EC"/>
    <w:rPr>
      <w:b/>
      <w:bCs/>
      <w:sz w:val="20"/>
      <w:szCs w:val="20"/>
    </w:rPr>
  </w:style>
  <w:style w:type="paragraph" w:styleId="BalloonText">
    <w:name w:val="Balloon Text"/>
    <w:basedOn w:val="Normal"/>
    <w:link w:val="BalloonTextChar"/>
    <w:uiPriority w:val="99"/>
    <w:semiHidden/>
    <w:unhideWhenUsed/>
    <w:rsid w:val="00DA3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3EC"/>
    <w:rPr>
      <w:rFonts w:ascii="Segoe UI" w:hAnsi="Segoe UI" w:cs="Segoe UI"/>
      <w:sz w:val="18"/>
      <w:szCs w:val="18"/>
    </w:rPr>
  </w:style>
  <w:style w:type="paragraph" w:styleId="HTMLPreformatted">
    <w:name w:val="HTML Preformatted"/>
    <w:basedOn w:val="Normal"/>
    <w:link w:val="HTMLPreformattedChar"/>
    <w:uiPriority w:val="99"/>
    <w:semiHidden/>
    <w:unhideWhenUsed/>
    <w:rsid w:val="0034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CE"/>
    <w:rPr>
      <w:rFonts w:ascii="Courier New" w:eastAsia="Times New Roman" w:hAnsi="Courier New" w:cs="Courier New"/>
      <w:sz w:val="20"/>
      <w:szCs w:val="20"/>
    </w:rPr>
  </w:style>
  <w:style w:type="character" w:customStyle="1" w:styleId="gd15mcfceub">
    <w:name w:val="gd15mcfceub"/>
    <w:basedOn w:val="DefaultParagraphFont"/>
    <w:rsid w:val="00345CCE"/>
  </w:style>
  <w:style w:type="character" w:styleId="HTMLCite">
    <w:name w:val="HTML Cite"/>
    <w:basedOn w:val="DefaultParagraphFont"/>
    <w:uiPriority w:val="99"/>
    <w:semiHidden/>
    <w:rsid w:val="00E83B5E"/>
    <w:rPr>
      <w:rFonts w:cs="Times New Roman"/>
      <w:i/>
      <w:iCs/>
    </w:rPr>
  </w:style>
  <w:style w:type="paragraph" w:customStyle="1" w:styleId="Default">
    <w:name w:val="Default"/>
    <w:rsid w:val="00506695"/>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0A3109"/>
    <w:rPr>
      <w:rFonts w:cs="Times New Roman"/>
      <w:b/>
      <w:bCs/>
    </w:rPr>
  </w:style>
  <w:style w:type="character" w:styleId="Emphasis">
    <w:name w:val="Emphasis"/>
    <w:basedOn w:val="DefaultParagraphFont"/>
    <w:uiPriority w:val="20"/>
    <w:qFormat/>
    <w:rsid w:val="004740FD"/>
    <w:rPr>
      <w:i/>
      <w:iCs/>
    </w:rPr>
  </w:style>
  <w:style w:type="paragraph" w:styleId="Header">
    <w:name w:val="header"/>
    <w:basedOn w:val="Normal"/>
    <w:link w:val="HeaderChar"/>
    <w:uiPriority w:val="99"/>
    <w:unhideWhenUsed/>
    <w:rsid w:val="0013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51"/>
  </w:style>
  <w:style w:type="paragraph" w:styleId="Footer">
    <w:name w:val="footer"/>
    <w:basedOn w:val="Normal"/>
    <w:link w:val="FooterChar"/>
    <w:uiPriority w:val="99"/>
    <w:unhideWhenUsed/>
    <w:rsid w:val="0013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51"/>
  </w:style>
  <w:style w:type="character" w:styleId="PlaceholderText">
    <w:name w:val="Placeholder Text"/>
    <w:basedOn w:val="DefaultParagraphFont"/>
    <w:uiPriority w:val="99"/>
    <w:semiHidden/>
    <w:rsid w:val="0009494F"/>
    <w:rPr>
      <w:color w:val="808080"/>
    </w:rPr>
  </w:style>
  <w:style w:type="character" w:styleId="LineNumber">
    <w:name w:val="line number"/>
    <w:basedOn w:val="DefaultParagraphFont"/>
    <w:uiPriority w:val="99"/>
    <w:semiHidden/>
    <w:unhideWhenUsed/>
    <w:rsid w:val="001C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7641">
      <w:bodyDiv w:val="1"/>
      <w:marLeft w:val="0"/>
      <w:marRight w:val="0"/>
      <w:marTop w:val="0"/>
      <w:marBottom w:val="0"/>
      <w:divBdr>
        <w:top w:val="none" w:sz="0" w:space="0" w:color="auto"/>
        <w:left w:val="none" w:sz="0" w:space="0" w:color="auto"/>
        <w:bottom w:val="none" w:sz="0" w:space="0" w:color="auto"/>
        <w:right w:val="none" w:sz="0" w:space="0" w:color="auto"/>
      </w:divBdr>
    </w:div>
    <w:div w:id="75977288">
      <w:bodyDiv w:val="1"/>
      <w:marLeft w:val="0"/>
      <w:marRight w:val="0"/>
      <w:marTop w:val="0"/>
      <w:marBottom w:val="0"/>
      <w:divBdr>
        <w:top w:val="none" w:sz="0" w:space="0" w:color="auto"/>
        <w:left w:val="none" w:sz="0" w:space="0" w:color="auto"/>
        <w:bottom w:val="none" w:sz="0" w:space="0" w:color="auto"/>
        <w:right w:val="none" w:sz="0" w:space="0" w:color="auto"/>
      </w:divBdr>
    </w:div>
    <w:div w:id="133565590">
      <w:bodyDiv w:val="1"/>
      <w:marLeft w:val="0"/>
      <w:marRight w:val="0"/>
      <w:marTop w:val="0"/>
      <w:marBottom w:val="0"/>
      <w:divBdr>
        <w:top w:val="none" w:sz="0" w:space="0" w:color="auto"/>
        <w:left w:val="none" w:sz="0" w:space="0" w:color="auto"/>
        <w:bottom w:val="none" w:sz="0" w:space="0" w:color="auto"/>
        <w:right w:val="none" w:sz="0" w:space="0" w:color="auto"/>
      </w:divBdr>
    </w:div>
    <w:div w:id="192620287">
      <w:bodyDiv w:val="1"/>
      <w:marLeft w:val="0"/>
      <w:marRight w:val="0"/>
      <w:marTop w:val="0"/>
      <w:marBottom w:val="0"/>
      <w:divBdr>
        <w:top w:val="none" w:sz="0" w:space="0" w:color="auto"/>
        <w:left w:val="none" w:sz="0" w:space="0" w:color="auto"/>
        <w:bottom w:val="none" w:sz="0" w:space="0" w:color="auto"/>
        <w:right w:val="none" w:sz="0" w:space="0" w:color="auto"/>
      </w:divBdr>
    </w:div>
    <w:div w:id="340551781">
      <w:bodyDiv w:val="1"/>
      <w:marLeft w:val="0"/>
      <w:marRight w:val="0"/>
      <w:marTop w:val="0"/>
      <w:marBottom w:val="0"/>
      <w:divBdr>
        <w:top w:val="none" w:sz="0" w:space="0" w:color="auto"/>
        <w:left w:val="none" w:sz="0" w:space="0" w:color="auto"/>
        <w:bottom w:val="none" w:sz="0" w:space="0" w:color="auto"/>
        <w:right w:val="none" w:sz="0" w:space="0" w:color="auto"/>
      </w:divBdr>
    </w:div>
    <w:div w:id="438069953">
      <w:bodyDiv w:val="1"/>
      <w:marLeft w:val="0"/>
      <w:marRight w:val="0"/>
      <w:marTop w:val="0"/>
      <w:marBottom w:val="0"/>
      <w:divBdr>
        <w:top w:val="none" w:sz="0" w:space="0" w:color="auto"/>
        <w:left w:val="none" w:sz="0" w:space="0" w:color="auto"/>
        <w:bottom w:val="none" w:sz="0" w:space="0" w:color="auto"/>
        <w:right w:val="none" w:sz="0" w:space="0" w:color="auto"/>
      </w:divBdr>
    </w:div>
    <w:div w:id="521240246">
      <w:bodyDiv w:val="1"/>
      <w:marLeft w:val="0"/>
      <w:marRight w:val="0"/>
      <w:marTop w:val="0"/>
      <w:marBottom w:val="0"/>
      <w:divBdr>
        <w:top w:val="none" w:sz="0" w:space="0" w:color="auto"/>
        <w:left w:val="none" w:sz="0" w:space="0" w:color="auto"/>
        <w:bottom w:val="none" w:sz="0" w:space="0" w:color="auto"/>
        <w:right w:val="none" w:sz="0" w:space="0" w:color="auto"/>
      </w:divBdr>
    </w:div>
    <w:div w:id="569653007">
      <w:bodyDiv w:val="1"/>
      <w:marLeft w:val="0"/>
      <w:marRight w:val="0"/>
      <w:marTop w:val="0"/>
      <w:marBottom w:val="0"/>
      <w:divBdr>
        <w:top w:val="none" w:sz="0" w:space="0" w:color="auto"/>
        <w:left w:val="none" w:sz="0" w:space="0" w:color="auto"/>
        <w:bottom w:val="none" w:sz="0" w:space="0" w:color="auto"/>
        <w:right w:val="none" w:sz="0" w:space="0" w:color="auto"/>
      </w:divBdr>
    </w:div>
    <w:div w:id="850995813">
      <w:bodyDiv w:val="1"/>
      <w:marLeft w:val="0"/>
      <w:marRight w:val="0"/>
      <w:marTop w:val="0"/>
      <w:marBottom w:val="0"/>
      <w:divBdr>
        <w:top w:val="none" w:sz="0" w:space="0" w:color="auto"/>
        <w:left w:val="none" w:sz="0" w:space="0" w:color="auto"/>
        <w:bottom w:val="none" w:sz="0" w:space="0" w:color="auto"/>
        <w:right w:val="none" w:sz="0" w:space="0" w:color="auto"/>
      </w:divBdr>
    </w:div>
    <w:div w:id="998925915">
      <w:bodyDiv w:val="1"/>
      <w:marLeft w:val="0"/>
      <w:marRight w:val="0"/>
      <w:marTop w:val="0"/>
      <w:marBottom w:val="0"/>
      <w:divBdr>
        <w:top w:val="none" w:sz="0" w:space="0" w:color="auto"/>
        <w:left w:val="none" w:sz="0" w:space="0" w:color="auto"/>
        <w:bottom w:val="none" w:sz="0" w:space="0" w:color="auto"/>
        <w:right w:val="none" w:sz="0" w:space="0" w:color="auto"/>
      </w:divBdr>
    </w:div>
    <w:div w:id="1110130727">
      <w:bodyDiv w:val="1"/>
      <w:marLeft w:val="0"/>
      <w:marRight w:val="0"/>
      <w:marTop w:val="0"/>
      <w:marBottom w:val="0"/>
      <w:divBdr>
        <w:top w:val="none" w:sz="0" w:space="0" w:color="auto"/>
        <w:left w:val="none" w:sz="0" w:space="0" w:color="auto"/>
        <w:bottom w:val="none" w:sz="0" w:space="0" w:color="auto"/>
        <w:right w:val="none" w:sz="0" w:space="0" w:color="auto"/>
      </w:divBdr>
    </w:div>
    <w:div w:id="1288851051">
      <w:bodyDiv w:val="1"/>
      <w:marLeft w:val="0"/>
      <w:marRight w:val="0"/>
      <w:marTop w:val="0"/>
      <w:marBottom w:val="0"/>
      <w:divBdr>
        <w:top w:val="none" w:sz="0" w:space="0" w:color="auto"/>
        <w:left w:val="none" w:sz="0" w:space="0" w:color="auto"/>
        <w:bottom w:val="none" w:sz="0" w:space="0" w:color="auto"/>
        <w:right w:val="none" w:sz="0" w:space="0" w:color="auto"/>
      </w:divBdr>
    </w:div>
    <w:div w:id="1294600672">
      <w:bodyDiv w:val="1"/>
      <w:marLeft w:val="0"/>
      <w:marRight w:val="0"/>
      <w:marTop w:val="0"/>
      <w:marBottom w:val="0"/>
      <w:divBdr>
        <w:top w:val="none" w:sz="0" w:space="0" w:color="auto"/>
        <w:left w:val="none" w:sz="0" w:space="0" w:color="auto"/>
        <w:bottom w:val="none" w:sz="0" w:space="0" w:color="auto"/>
        <w:right w:val="none" w:sz="0" w:space="0" w:color="auto"/>
      </w:divBdr>
    </w:div>
    <w:div w:id="1365908896">
      <w:bodyDiv w:val="1"/>
      <w:marLeft w:val="0"/>
      <w:marRight w:val="0"/>
      <w:marTop w:val="0"/>
      <w:marBottom w:val="0"/>
      <w:divBdr>
        <w:top w:val="none" w:sz="0" w:space="0" w:color="auto"/>
        <w:left w:val="none" w:sz="0" w:space="0" w:color="auto"/>
        <w:bottom w:val="none" w:sz="0" w:space="0" w:color="auto"/>
        <w:right w:val="none" w:sz="0" w:space="0" w:color="auto"/>
      </w:divBdr>
    </w:div>
    <w:div w:id="1401827403">
      <w:bodyDiv w:val="1"/>
      <w:marLeft w:val="0"/>
      <w:marRight w:val="0"/>
      <w:marTop w:val="0"/>
      <w:marBottom w:val="0"/>
      <w:divBdr>
        <w:top w:val="none" w:sz="0" w:space="0" w:color="auto"/>
        <w:left w:val="none" w:sz="0" w:space="0" w:color="auto"/>
        <w:bottom w:val="none" w:sz="0" w:space="0" w:color="auto"/>
        <w:right w:val="none" w:sz="0" w:space="0" w:color="auto"/>
      </w:divBdr>
    </w:div>
    <w:div w:id="1461916412">
      <w:bodyDiv w:val="1"/>
      <w:marLeft w:val="0"/>
      <w:marRight w:val="0"/>
      <w:marTop w:val="0"/>
      <w:marBottom w:val="0"/>
      <w:divBdr>
        <w:top w:val="none" w:sz="0" w:space="0" w:color="auto"/>
        <w:left w:val="none" w:sz="0" w:space="0" w:color="auto"/>
        <w:bottom w:val="none" w:sz="0" w:space="0" w:color="auto"/>
        <w:right w:val="none" w:sz="0" w:space="0" w:color="auto"/>
      </w:divBdr>
    </w:div>
    <w:div w:id="1489204807">
      <w:bodyDiv w:val="1"/>
      <w:marLeft w:val="0"/>
      <w:marRight w:val="0"/>
      <w:marTop w:val="0"/>
      <w:marBottom w:val="0"/>
      <w:divBdr>
        <w:top w:val="none" w:sz="0" w:space="0" w:color="auto"/>
        <w:left w:val="none" w:sz="0" w:space="0" w:color="auto"/>
        <w:bottom w:val="none" w:sz="0" w:space="0" w:color="auto"/>
        <w:right w:val="none" w:sz="0" w:space="0" w:color="auto"/>
      </w:divBdr>
    </w:div>
    <w:div w:id="1491755539">
      <w:bodyDiv w:val="1"/>
      <w:marLeft w:val="0"/>
      <w:marRight w:val="0"/>
      <w:marTop w:val="0"/>
      <w:marBottom w:val="0"/>
      <w:divBdr>
        <w:top w:val="none" w:sz="0" w:space="0" w:color="auto"/>
        <w:left w:val="none" w:sz="0" w:space="0" w:color="auto"/>
        <w:bottom w:val="none" w:sz="0" w:space="0" w:color="auto"/>
        <w:right w:val="none" w:sz="0" w:space="0" w:color="auto"/>
      </w:divBdr>
    </w:div>
    <w:div w:id="1709842386">
      <w:bodyDiv w:val="1"/>
      <w:marLeft w:val="0"/>
      <w:marRight w:val="0"/>
      <w:marTop w:val="0"/>
      <w:marBottom w:val="0"/>
      <w:divBdr>
        <w:top w:val="none" w:sz="0" w:space="0" w:color="auto"/>
        <w:left w:val="none" w:sz="0" w:space="0" w:color="auto"/>
        <w:bottom w:val="none" w:sz="0" w:space="0" w:color="auto"/>
        <w:right w:val="none" w:sz="0" w:space="0" w:color="auto"/>
      </w:divBdr>
    </w:div>
    <w:div w:id="1750538446">
      <w:bodyDiv w:val="1"/>
      <w:marLeft w:val="0"/>
      <w:marRight w:val="0"/>
      <w:marTop w:val="0"/>
      <w:marBottom w:val="0"/>
      <w:divBdr>
        <w:top w:val="none" w:sz="0" w:space="0" w:color="auto"/>
        <w:left w:val="none" w:sz="0" w:space="0" w:color="auto"/>
        <w:bottom w:val="none" w:sz="0" w:space="0" w:color="auto"/>
        <w:right w:val="none" w:sz="0" w:space="0" w:color="auto"/>
      </w:divBdr>
    </w:div>
    <w:div w:id="1780024999">
      <w:bodyDiv w:val="1"/>
      <w:marLeft w:val="0"/>
      <w:marRight w:val="0"/>
      <w:marTop w:val="0"/>
      <w:marBottom w:val="0"/>
      <w:divBdr>
        <w:top w:val="none" w:sz="0" w:space="0" w:color="auto"/>
        <w:left w:val="none" w:sz="0" w:space="0" w:color="auto"/>
        <w:bottom w:val="none" w:sz="0" w:space="0" w:color="auto"/>
        <w:right w:val="none" w:sz="0" w:space="0" w:color="auto"/>
      </w:divBdr>
    </w:div>
    <w:div w:id="2053266013">
      <w:bodyDiv w:val="1"/>
      <w:marLeft w:val="0"/>
      <w:marRight w:val="0"/>
      <w:marTop w:val="0"/>
      <w:marBottom w:val="0"/>
      <w:divBdr>
        <w:top w:val="none" w:sz="0" w:space="0" w:color="auto"/>
        <w:left w:val="none" w:sz="0" w:space="0" w:color="auto"/>
        <w:bottom w:val="none" w:sz="0" w:space="0" w:color="auto"/>
        <w:right w:val="none" w:sz="0" w:space="0" w:color="auto"/>
      </w:divBdr>
    </w:div>
    <w:div w:id="2060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761A-8FFD-4079-A746-0575C4C3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47</Pages>
  <Words>9414</Words>
  <Characters>53666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6</cp:revision>
  <cp:lastPrinted>2022-01-04T22:05:00Z</cp:lastPrinted>
  <dcterms:created xsi:type="dcterms:W3CDTF">2022-12-13T02:02:00Z</dcterms:created>
  <dcterms:modified xsi:type="dcterms:W3CDTF">2022-12-13T21:01:00Z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