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E3B7D" w14:textId="77777777" w:rsidR="003861AA" w:rsidRDefault="003861AA">
      <w:pPr>
        <w:spacing w:line="480" w:lineRule="auto"/>
        <w:rPr>
          <w:moveTo w:id="0" w:author="Mike.Litzow" w:date="2023-12-17T12:24:00Z"/>
          <w:rFonts w:ascii="Times New Roman" w:hAnsi="Times New Roman"/>
          <w:sz w:val="24"/>
          <w:szCs w:val="24"/>
        </w:rPr>
        <w:pPrChange w:id="1" w:author="Mike.Litzow" w:date="2023-12-17T12:24:00Z">
          <w:pPr>
            <w:spacing w:line="480" w:lineRule="auto"/>
            <w:contextualSpacing/>
          </w:pPr>
        </w:pPrChange>
      </w:pPr>
      <w:moveToRangeStart w:id="2" w:author="Mike.Litzow" w:date="2023-12-17T12:24:00Z" w:name="move153708261"/>
      <w:moveTo w:id="3" w:author="Mike.Litzow" w:date="2023-12-17T12:24:00Z">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moveTo>
    </w:p>
    <w:moveToRangeEnd w:id="2"/>
    <w:p w14:paraId="60090FD8" w14:textId="096E7B62" w:rsidR="00525AD2" w:rsidRPr="00784B9C" w:rsidRDefault="00AC1894" w:rsidP="00525AD2">
      <w:pPr>
        <w:spacing w:line="480" w:lineRule="auto"/>
        <w:contextualSpacing/>
        <w:rPr>
          <w:rFonts w:ascii="Times New Roman" w:hAnsi="Times New Roman"/>
          <w:b/>
          <w:sz w:val="28"/>
          <w:szCs w:val="28"/>
        </w:rPr>
      </w:pPr>
      <w:ins w:id="4" w:author="Jon.Richar" w:date="2023-05-25T11:23:00Z">
        <w:del w:id="5" w:author="Mike.Litzow" w:date="2023-12-17T12:24:00Z">
          <w:r w:rsidDel="003861AA">
            <w:rPr>
              <w:rFonts w:ascii="Times New Roman" w:hAnsi="Times New Roman"/>
              <w:b/>
              <w:sz w:val="28"/>
              <w:szCs w:val="28"/>
            </w:rPr>
            <w:delText xml:space="preserve"> </w:delText>
          </w:r>
        </w:del>
      </w:ins>
      <w:del w:id="6" w:author="Jon.Richar" w:date="2022-12-05T12:05:00Z">
        <w:r w:rsidR="00525AD2" w:rsidRPr="00DE5268" w:rsidDel="00BA5060">
          <w:rPr>
            <w:rFonts w:ascii="Times New Roman" w:hAnsi="Times New Roman"/>
            <w:b/>
            <w:sz w:val="28"/>
            <w:szCs w:val="28"/>
          </w:rPr>
          <w:delText>R</w:delText>
        </w:r>
      </w:del>
      <w:ins w:id="7" w:author="Jon.Richar" w:date="2022-12-05T12:05:00Z">
        <w:r w:rsidR="00525AD2">
          <w:rPr>
            <w:rFonts w:ascii="Times New Roman" w:hAnsi="Times New Roman"/>
            <w:b/>
            <w:sz w:val="28"/>
            <w:szCs w:val="28"/>
          </w:rPr>
          <w:t xml:space="preserve">Evidence for a stock-recruit relationship in Bering Sea </w:t>
        </w:r>
      </w:ins>
      <w:ins w:id="8" w:author="Jon.Richar" w:date="2022-12-05T12:06:00Z">
        <w:r w:rsidR="00525AD2">
          <w:rPr>
            <w:rFonts w:ascii="Times New Roman" w:hAnsi="Times New Roman"/>
            <w:b/>
            <w:sz w:val="28"/>
            <w:szCs w:val="28"/>
          </w:rPr>
          <w:t>Tanner crab survey data</w:t>
        </w:r>
      </w:ins>
      <w:del w:id="9" w:author="Jon.Richar" w:date="2022-12-05T12:05:00Z">
        <w:r w:rsidR="00525AD2" w:rsidRPr="00DE5268" w:rsidDel="00BA5060">
          <w:rPr>
            <w:rFonts w:ascii="Times New Roman" w:hAnsi="Times New Roman"/>
            <w:b/>
            <w:sz w:val="28"/>
            <w:szCs w:val="28"/>
          </w:rPr>
          <w:delText xml:space="preserve">elationships </w:delText>
        </w:r>
        <w:r w:rsidR="00525AD2" w:rsidDel="00BA5060">
          <w:rPr>
            <w:rFonts w:ascii="Times New Roman" w:hAnsi="Times New Roman"/>
            <w:b/>
            <w:sz w:val="28"/>
            <w:szCs w:val="28"/>
          </w:rPr>
          <w:delText>among</w:delText>
        </w:r>
        <w:r w:rsidR="00525AD2" w:rsidRPr="00DE5268" w:rsidDel="00BA5060">
          <w:rPr>
            <w:rFonts w:ascii="Times New Roman" w:hAnsi="Times New Roman"/>
            <w:b/>
            <w:sz w:val="28"/>
            <w:szCs w:val="28"/>
          </w:rPr>
          <w:delText xml:space="preserve"> </w:delText>
        </w:r>
        <w:r w:rsidR="00525AD2" w:rsidDel="00BA5060">
          <w:rPr>
            <w:rFonts w:ascii="Times New Roman" w:hAnsi="Times New Roman"/>
            <w:b/>
            <w:sz w:val="28"/>
            <w:szCs w:val="28"/>
          </w:rPr>
          <w:delText xml:space="preserve">abundances of juvenile Tanner crabs, </w:delText>
        </w:r>
        <w:r w:rsidR="00525AD2" w:rsidRPr="00DE5268" w:rsidDel="00BA5060">
          <w:rPr>
            <w:rFonts w:ascii="Times New Roman" w:hAnsi="Times New Roman"/>
            <w:b/>
            <w:sz w:val="28"/>
            <w:szCs w:val="28"/>
          </w:rPr>
          <w:delText xml:space="preserve">spawning </w:delText>
        </w:r>
        <w:r w:rsidR="00525AD2" w:rsidDel="00BA5060">
          <w:rPr>
            <w:rFonts w:ascii="Times New Roman" w:hAnsi="Times New Roman"/>
            <w:b/>
            <w:sz w:val="28"/>
            <w:szCs w:val="28"/>
          </w:rPr>
          <w:delText xml:space="preserve">adult </w:delText>
        </w:r>
        <w:r w:rsidR="00525AD2" w:rsidRPr="00DE5268" w:rsidDel="00BA5060">
          <w:rPr>
            <w:rFonts w:ascii="Times New Roman" w:hAnsi="Times New Roman"/>
            <w:b/>
            <w:sz w:val="28"/>
            <w:szCs w:val="28"/>
          </w:rPr>
          <w:delText xml:space="preserve">female </w:delText>
        </w:r>
        <w:r w:rsidR="00525AD2" w:rsidDel="00BA5060">
          <w:rPr>
            <w:rFonts w:ascii="Times New Roman" w:hAnsi="Times New Roman"/>
            <w:b/>
            <w:sz w:val="28"/>
            <w:szCs w:val="28"/>
          </w:rPr>
          <w:delText>crabs,</w:delText>
        </w:r>
        <w:r w:rsidR="00525AD2" w:rsidRPr="00DE5268" w:rsidDel="00BA5060">
          <w:rPr>
            <w:rFonts w:ascii="Times New Roman" w:hAnsi="Times New Roman"/>
            <w:b/>
            <w:sz w:val="28"/>
            <w:szCs w:val="28"/>
          </w:rPr>
          <w:delText xml:space="preserve"> and </w:delText>
        </w:r>
        <w:r w:rsidR="00525AD2" w:rsidDel="00BA5060">
          <w:rPr>
            <w:rFonts w:ascii="Times New Roman" w:hAnsi="Times New Roman"/>
            <w:b/>
            <w:sz w:val="28"/>
            <w:szCs w:val="28"/>
          </w:rPr>
          <w:delText xml:space="preserve">environmental covariates </w:delText>
        </w:r>
        <w:r w:rsidR="00525AD2" w:rsidRPr="00DE5268" w:rsidDel="00BA5060">
          <w:rPr>
            <w:rFonts w:ascii="Times New Roman" w:hAnsi="Times New Roman"/>
            <w:b/>
            <w:sz w:val="28"/>
            <w:szCs w:val="28"/>
          </w:rPr>
          <w:delText>in the eastern Bering Sea</w:delText>
        </w:r>
      </w:del>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pPr>
        <w:spacing w:line="480" w:lineRule="auto"/>
        <w:rPr>
          <w:rFonts w:ascii="Times New Roman" w:hAnsi="Times New Roman"/>
          <w:sz w:val="24"/>
          <w:szCs w:val="24"/>
          <w:vertAlign w:val="superscript"/>
        </w:rPr>
        <w:pPrChange w:id="10" w:author="Mike.Litzow" w:date="2023-12-17T12:21:00Z">
          <w:pPr>
            <w:spacing w:line="480" w:lineRule="auto"/>
            <w:contextualSpacing/>
          </w:pPr>
        </w:pPrChange>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3456D149" w14:textId="546340A7" w:rsidR="003861AA" w:rsidRDefault="003861AA" w:rsidP="003861AA">
      <w:pPr>
        <w:shd w:val="clear" w:color="auto" w:fill="FFFFFF"/>
        <w:spacing w:line="480" w:lineRule="auto"/>
        <w:rPr>
          <w:moveTo w:id="11" w:author="Mike.Litzow" w:date="2023-12-17T12:20:00Z"/>
          <w:rStyle w:val="Hyperlink"/>
          <w:rFonts w:ascii="Times New Roman" w:hAnsi="Times New Roman"/>
          <w:sz w:val="24"/>
          <w:szCs w:val="24"/>
        </w:rPr>
      </w:pPr>
      <w:moveToRangeStart w:id="12" w:author="Mike.Litzow" w:date="2023-12-17T12:20:00Z" w:name="move153708049"/>
      <w:moveTo w:id="13" w:author="Mike.Litzow" w:date="2023-12-17T12:20:00Z">
        <w:r>
          <w:rPr>
            <w:rFonts w:ascii="Times New Roman" w:hAnsi="Times New Roman"/>
            <w:sz w:val="24"/>
            <w:szCs w:val="24"/>
            <w:vertAlign w:val="superscript"/>
          </w:rPr>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w:t>
        </w:r>
        <w:del w:id="14" w:author="Mike.Litzow" w:date="2023-12-17T12:21:00Z">
          <w:r w:rsidDel="003861AA">
            <w:rPr>
              <w:rFonts w:ascii="Times New Roman" w:hAnsi="Times New Roman"/>
              <w:sz w:val="24"/>
              <w:szCs w:val="24"/>
            </w:rPr>
            <w:delText xml:space="preserve">Correspondence to J.I. Richar; email: </w:delText>
          </w:r>
          <w:r w:rsidDel="003861AA">
            <w:fldChar w:fldCharType="begin"/>
          </w:r>
          <w:r w:rsidDel="003861AA">
            <w:delInstrText xml:space="preserve"> HYPERLINK "mailto:jon.richar@noaa.gov" </w:delInstrText>
          </w:r>
          <w:r w:rsidDel="003861AA">
            <w:fldChar w:fldCharType="separate"/>
          </w:r>
          <w:r w:rsidRPr="00180BE5" w:rsidDel="003861AA">
            <w:rPr>
              <w:rStyle w:val="Hyperlink"/>
              <w:rFonts w:ascii="Times New Roman" w:hAnsi="Times New Roman"/>
              <w:sz w:val="24"/>
              <w:szCs w:val="24"/>
            </w:rPr>
            <w:delText>jon.richar@noaa.gov</w:delText>
          </w:r>
          <w:r w:rsidDel="003861AA">
            <w:rPr>
              <w:rStyle w:val="Hyperlink"/>
              <w:rFonts w:ascii="Times New Roman" w:hAnsi="Times New Roman"/>
              <w:sz w:val="24"/>
              <w:szCs w:val="24"/>
            </w:rPr>
            <w:fldChar w:fldCharType="end"/>
          </w:r>
        </w:del>
      </w:moveTo>
    </w:p>
    <w:p w14:paraId="01A7A2AF" w14:textId="5F2616A4" w:rsidR="003861AA" w:rsidRDefault="003861AA">
      <w:pPr>
        <w:spacing w:line="480" w:lineRule="auto"/>
        <w:rPr>
          <w:ins w:id="15" w:author="Mike.Litzow" w:date="2023-12-17T12:21:00Z"/>
          <w:rFonts w:ascii="Times New Roman" w:hAnsi="Times New Roman"/>
          <w:sz w:val="24"/>
          <w:szCs w:val="24"/>
        </w:rPr>
        <w:pPrChange w:id="16" w:author="Mike.Litzow" w:date="2023-12-17T12:21:00Z">
          <w:pPr>
            <w:spacing w:line="480" w:lineRule="auto"/>
            <w:contextualSpacing/>
          </w:pPr>
        </w:pPrChange>
      </w:pPr>
      <w:moveTo w:id="17" w:author="Mike.Litzow" w:date="2023-12-17T12:20:00Z">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moveTo>
    </w:p>
    <w:p w14:paraId="696F0C8E" w14:textId="77777777" w:rsidR="003861AA" w:rsidRDefault="003861AA" w:rsidP="003861AA">
      <w:pPr>
        <w:shd w:val="clear" w:color="auto" w:fill="FFFFFF"/>
        <w:spacing w:line="480" w:lineRule="auto"/>
        <w:rPr>
          <w:ins w:id="18" w:author="Mike.Litzow" w:date="2023-12-17T12:21:00Z"/>
          <w:rStyle w:val="Hyperlink"/>
          <w:rFonts w:ascii="Times New Roman" w:hAnsi="Times New Roman"/>
          <w:sz w:val="24"/>
          <w:szCs w:val="24"/>
        </w:rPr>
      </w:pPr>
      <w:ins w:id="19" w:author="Mike.Litzow" w:date="2023-12-17T12:21:00Z">
        <w:r>
          <w:rPr>
            <w:rFonts w:ascii="Times New Roman" w:hAnsi="Times New Roman"/>
            <w:sz w:val="24"/>
            <w:szCs w:val="24"/>
          </w:rPr>
          <w:t xml:space="preserve">Correspondence to J.I. Richar; email: </w:t>
        </w:r>
        <w:r>
          <w:fldChar w:fldCharType="begin"/>
        </w:r>
        <w:r>
          <w:instrText xml:space="preserve"> HYPERLINK "mailto:jon.richar@noaa.gov" </w:instrText>
        </w:r>
        <w:r>
          <w:fldChar w:fldCharType="separate"/>
        </w:r>
        <w:r w:rsidRPr="00180BE5">
          <w:rPr>
            <w:rStyle w:val="Hyperlink"/>
            <w:rFonts w:ascii="Times New Roman" w:hAnsi="Times New Roman"/>
            <w:sz w:val="24"/>
            <w:szCs w:val="24"/>
          </w:rPr>
          <w:t>jon.richar@noaa.gov</w:t>
        </w:r>
        <w:r>
          <w:rPr>
            <w:rStyle w:val="Hyperlink"/>
            <w:rFonts w:ascii="Times New Roman" w:hAnsi="Times New Roman"/>
            <w:sz w:val="24"/>
            <w:szCs w:val="24"/>
          </w:rPr>
          <w:fldChar w:fldCharType="end"/>
        </w:r>
      </w:ins>
    </w:p>
    <w:p w14:paraId="533F6C51" w14:textId="77777777" w:rsidR="003861AA" w:rsidRDefault="003861AA" w:rsidP="003861AA">
      <w:pPr>
        <w:spacing w:line="480" w:lineRule="auto"/>
        <w:contextualSpacing/>
        <w:rPr>
          <w:moveTo w:id="20" w:author="Mike.Litzow" w:date="2023-12-17T12:20:00Z"/>
          <w:rFonts w:ascii="Times New Roman" w:hAnsi="Times New Roman"/>
          <w:sz w:val="24"/>
          <w:szCs w:val="24"/>
        </w:rPr>
      </w:pPr>
    </w:p>
    <w:moveToRangeEnd w:id="12"/>
    <w:p w14:paraId="69934173" w14:textId="77777777" w:rsidR="00525AD2" w:rsidDel="003861AA" w:rsidRDefault="00525AD2" w:rsidP="00525AD2">
      <w:pPr>
        <w:spacing w:line="480" w:lineRule="auto"/>
        <w:contextualSpacing/>
        <w:rPr>
          <w:del w:id="21" w:author="Mike.Litzow" w:date="2023-12-17T12:22:00Z"/>
          <w:rFonts w:ascii="Times New Roman" w:hAnsi="Times New Roman"/>
          <w:sz w:val="24"/>
          <w:szCs w:val="24"/>
        </w:rPr>
      </w:pPr>
    </w:p>
    <w:p w14:paraId="5142D515" w14:textId="64468F59" w:rsidR="00525AD2" w:rsidRPr="00F610A0" w:rsidRDefault="003861AA" w:rsidP="00525AD2">
      <w:pPr>
        <w:spacing w:line="480" w:lineRule="auto"/>
        <w:contextualSpacing/>
        <w:rPr>
          <w:rFonts w:ascii="Times New Roman" w:hAnsi="Times New Roman"/>
          <w:sz w:val="24"/>
          <w:szCs w:val="24"/>
        </w:rPr>
      </w:pPr>
      <w:ins w:id="22" w:author="Mike.Litzow" w:date="2023-12-17T12:22:00Z">
        <w:r>
          <w:rPr>
            <w:rFonts w:ascii="Times New Roman" w:hAnsi="Times New Roman"/>
            <w:b/>
            <w:sz w:val="24"/>
            <w:szCs w:val="24"/>
          </w:rPr>
          <w:t xml:space="preserve">Abstract </w:t>
        </w:r>
      </w:ins>
      <w:r w:rsidR="00525AD2" w:rsidRPr="00F610A0">
        <w:rPr>
          <w:rFonts w:ascii="Times New Roman" w:hAnsi="Times New Roman"/>
          <w:sz w:val="24"/>
          <w:szCs w:val="24"/>
        </w:rPr>
        <w:t xml:space="preserve">We investigated hypotheses concerning the effects of spawning female abundance and </w:t>
      </w:r>
      <w:r w:rsidR="00525AD2">
        <w:rPr>
          <w:rFonts w:ascii="Times New Roman" w:hAnsi="Times New Roman"/>
          <w:sz w:val="24"/>
          <w:szCs w:val="24"/>
        </w:rPr>
        <w:t xml:space="preserve">a suite of environmental covariates on recruitment of juvenile </w:t>
      </w:r>
      <w:r w:rsidR="00525AD2" w:rsidRPr="00F610A0">
        <w:rPr>
          <w:rFonts w:ascii="Times New Roman" w:hAnsi="Times New Roman"/>
          <w:sz w:val="24"/>
          <w:szCs w:val="24"/>
        </w:rPr>
        <w:t xml:space="preserve">Tanner crabs, </w:t>
      </w:r>
      <w:proofErr w:type="spellStart"/>
      <w:r w:rsidR="00525AD2" w:rsidRPr="00F610A0">
        <w:rPr>
          <w:rFonts w:ascii="Times New Roman" w:hAnsi="Times New Roman"/>
          <w:i/>
          <w:sz w:val="24"/>
          <w:szCs w:val="24"/>
        </w:rPr>
        <w:t>Chionoecetes</w:t>
      </w:r>
      <w:proofErr w:type="spellEnd"/>
      <w:r w:rsidR="00525AD2" w:rsidRPr="00F610A0">
        <w:rPr>
          <w:rFonts w:ascii="Times New Roman" w:hAnsi="Times New Roman"/>
          <w:i/>
          <w:sz w:val="24"/>
          <w:szCs w:val="24"/>
        </w:rPr>
        <w:t xml:space="preserve"> </w:t>
      </w:r>
      <w:proofErr w:type="spellStart"/>
      <w:r w:rsidR="00525AD2" w:rsidRPr="00F610A0">
        <w:rPr>
          <w:rFonts w:ascii="Times New Roman" w:hAnsi="Times New Roman"/>
          <w:i/>
          <w:sz w:val="24"/>
          <w:szCs w:val="24"/>
        </w:rPr>
        <w:t>bairdi</w:t>
      </w:r>
      <w:proofErr w:type="spellEnd"/>
      <w:r w:rsidR="00525AD2" w:rsidRPr="00F610A0">
        <w:rPr>
          <w:rFonts w:ascii="Times New Roman" w:hAnsi="Times New Roman"/>
          <w:sz w:val="24"/>
          <w:szCs w:val="24"/>
        </w:rPr>
        <w:t>, in the eastern Bering Sea</w:t>
      </w:r>
      <w:r w:rsidR="00525AD2">
        <w:rPr>
          <w:rFonts w:ascii="Times New Roman" w:hAnsi="Times New Roman"/>
          <w:sz w:val="24"/>
          <w:szCs w:val="24"/>
        </w:rPr>
        <w:t xml:space="preserve"> (</w:t>
      </w:r>
      <w:del w:id="23" w:author="Jon.Richar" w:date="2023-05-30T10:41:00Z">
        <w:r w:rsidR="00525AD2" w:rsidDel="00053B04">
          <w:rPr>
            <w:rFonts w:ascii="Times New Roman" w:hAnsi="Times New Roman"/>
            <w:sz w:val="24"/>
            <w:szCs w:val="24"/>
          </w:rPr>
          <w:delText>eastern Bering Sea</w:delText>
        </w:r>
      </w:del>
      <w:ins w:id="24" w:author="Jon.Richar" w:date="2023-05-30T10:41:00Z">
        <w:r w:rsidR="00053B04">
          <w:rPr>
            <w:rFonts w:ascii="Times New Roman" w:hAnsi="Times New Roman"/>
            <w:sz w:val="24"/>
            <w:szCs w:val="24"/>
          </w:rPr>
          <w:t>EBS</w:t>
        </w:r>
      </w:ins>
      <w:r w:rsidR="00525AD2">
        <w:rPr>
          <w:rFonts w:ascii="Times New Roman" w:hAnsi="Times New Roman"/>
          <w:sz w:val="24"/>
          <w:szCs w:val="24"/>
        </w:rPr>
        <w:t>)</w:t>
      </w:r>
      <w:r w:rsidR="00525AD2" w:rsidRPr="00F610A0">
        <w:rPr>
          <w:rFonts w:ascii="Times New Roman" w:hAnsi="Times New Roman"/>
          <w:sz w:val="24"/>
          <w:szCs w:val="24"/>
        </w:rPr>
        <w:t xml:space="preserve">. </w:t>
      </w:r>
      <w:r w:rsidR="00525AD2">
        <w:rPr>
          <w:rFonts w:ascii="Times New Roman" w:hAnsi="Times New Roman"/>
          <w:sz w:val="24"/>
          <w:szCs w:val="24"/>
        </w:rPr>
        <w:t>H</w:t>
      </w:r>
      <w:r w:rsidR="00525AD2" w:rsidRPr="00F610A0">
        <w:rPr>
          <w:rFonts w:ascii="Times New Roman" w:hAnsi="Times New Roman"/>
          <w:sz w:val="24"/>
          <w:szCs w:val="24"/>
        </w:rPr>
        <w:t xml:space="preserve">ypotheses </w:t>
      </w:r>
      <w:r w:rsidR="00525AD2">
        <w:rPr>
          <w:rFonts w:ascii="Times New Roman" w:hAnsi="Times New Roman"/>
          <w:sz w:val="24"/>
          <w:szCs w:val="24"/>
        </w:rPr>
        <w:t xml:space="preserve">about causal relationships were tested </w:t>
      </w:r>
      <w:r w:rsidR="00525AD2" w:rsidRPr="00F610A0">
        <w:rPr>
          <w:rFonts w:ascii="Times New Roman" w:hAnsi="Times New Roman"/>
          <w:sz w:val="24"/>
          <w:szCs w:val="24"/>
        </w:rPr>
        <w:t xml:space="preserve">using </w:t>
      </w:r>
      <w:r w:rsidR="00525AD2">
        <w:rPr>
          <w:rFonts w:ascii="Times New Roman" w:hAnsi="Times New Roman"/>
          <w:sz w:val="24"/>
          <w:szCs w:val="24"/>
        </w:rPr>
        <w:t>generalized least squares</w:t>
      </w:r>
      <w:r w:rsidR="00525AD2" w:rsidRPr="00F610A0">
        <w:rPr>
          <w:rFonts w:ascii="Times New Roman" w:hAnsi="Times New Roman"/>
          <w:sz w:val="24"/>
          <w:szCs w:val="24"/>
        </w:rPr>
        <w:t xml:space="preserve"> </w:t>
      </w:r>
      <w:r w:rsidR="00525AD2">
        <w:rPr>
          <w:rFonts w:ascii="Times New Roman" w:hAnsi="Times New Roman"/>
          <w:sz w:val="24"/>
          <w:szCs w:val="24"/>
        </w:rPr>
        <w:t xml:space="preserve">and generalized additive modeling </w:t>
      </w:r>
      <w:r w:rsidR="00525AD2" w:rsidRPr="00F610A0">
        <w:rPr>
          <w:rFonts w:ascii="Times New Roman" w:hAnsi="Times New Roman"/>
          <w:sz w:val="24"/>
          <w:szCs w:val="24"/>
        </w:rPr>
        <w:t xml:space="preserve">procedures. We found </w:t>
      </w:r>
      <w:r w:rsidR="00525AD2">
        <w:rPr>
          <w:rFonts w:ascii="Times New Roman" w:hAnsi="Times New Roman"/>
          <w:sz w:val="24"/>
          <w:szCs w:val="24"/>
        </w:rPr>
        <w:t xml:space="preserve">robust </w:t>
      </w:r>
      <w:r w:rsidR="00525AD2" w:rsidRPr="00F610A0">
        <w:rPr>
          <w:rFonts w:ascii="Times New Roman" w:hAnsi="Times New Roman"/>
          <w:sz w:val="24"/>
          <w:szCs w:val="24"/>
        </w:rPr>
        <w:t xml:space="preserve">statistically significant </w:t>
      </w:r>
      <w:r w:rsidR="00525AD2">
        <w:rPr>
          <w:rFonts w:ascii="Times New Roman" w:hAnsi="Times New Roman"/>
          <w:sz w:val="24"/>
          <w:szCs w:val="24"/>
        </w:rPr>
        <w:t xml:space="preserve">(p &lt; 0.05) </w:t>
      </w:r>
      <w:r w:rsidR="00525AD2" w:rsidRPr="00F610A0">
        <w:rPr>
          <w:rFonts w:ascii="Times New Roman" w:hAnsi="Times New Roman"/>
          <w:sz w:val="24"/>
          <w:szCs w:val="24"/>
        </w:rPr>
        <w:t xml:space="preserve">negative relationships between juvenile </w:t>
      </w:r>
      <w:r w:rsidR="00525AD2">
        <w:rPr>
          <w:rFonts w:ascii="Times New Roman" w:hAnsi="Times New Roman"/>
          <w:sz w:val="24"/>
          <w:szCs w:val="24"/>
        </w:rPr>
        <w:t>crab recruitment and</w:t>
      </w:r>
      <w:r w:rsidR="00525AD2" w:rsidRPr="00F610A0">
        <w:rPr>
          <w:rFonts w:ascii="Times New Roman" w:hAnsi="Times New Roman"/>
          <w:sz w:val="24"/>
          <w:szCs w:val="24"/>
        </w:rPr>
        <w:t xml:space="preserve"> spawning female </w:t>
      </w:r>
      <w:r w:rsidR="00525AD2">
        <w:rPr>
          <w:rFonts w:ascii="Times New Roman" w:hAnsi="Times New Roman"/>
          <w:sz w:val="24"/>
          <w:szCs w:val="24"/>
        </w:rPr>
        <w:t xml:space="preserve">crab </w:t>
      </w:r>
      <w:r w:rsidR="00525AD2" w:rsidRPr="00F610A0">
        <w:rPr>
          <w:rFonts w:ascii="Times New Roman" w:hAnsi="Times New Roman"/>
          <w:sz w:val="24"/>
          <w:szCs w:val="24"/>
        </w:rPr>
        <w:t xml:space="preserve">abundance </w:t>
      </w:r>
      <w:r w:rsidR="00525AD2">
        <w:rPr>
          <w:rFonts w:ascii="Times New Roman" w:hAnsi="Times New Roman"/>
          <w:sz w:val="24"/>
          <w:szCs w:val="24"/>
        </w:rPr>
        <w:t xml:space="preserve">using a linearized Ricker stock-recruit model. Generalized additive modeling suggested an additional negative effect by flathead sole biomass, and a positive relationship with </w:t>
      </w:r>
      <w:ins w:id="25" w:author="Jon.Richar" w:date="2023-02-01T16:47:00Z">
        <w:r w:rsidR="005C78EE">
          <w:rPr>
            <w:rFonts w:ascii="Times New Roman" w:hAnsi="Times New Roman"/>
            <w:sz w:val="24"/>
            <w:szCs w:val="24"/>
          </w:rPr>
          <w:t xml:space="preserve">both </w:t>
        </w:r>
      </w:ins>
      <w:r w:rsidR="00525AD2">
        <w:rPr>
          <w:rFonts w:ascii="Times New Roman" w:hAnsi="Times New Roman"/>
          <w:sz w:val="24"/>
          <w:szCs w:val="24"/>
        </w:rPr>
        <w:t>the Pacific Decadal Oscillation</w:t>
      </w:r>
      <w:ins w:id="26" w:author="Jon.Richar" w:date="2023-02-01T16:47:00Z">
        <w:r w:rsidR="005C78EE">
          <w:rPr>
            <w:rFonts w:ascii="Times New Roman" w:hAnsi="Times New Roman"/>
            <w:sz w:val="24"/>
            <w:szCs w:val="24"/>
          </w:rPr>
          <w:t xml:space="preserve"> and Arctic Oscillation</w:t>
        </w:r>
      </w:ins>
      <w:r w:rsidR="00525AD2">
        <w:rPr>
          <w:rFonts w:ascii="Times New Roman" w:hAnsi="Times New Roman"/>
          <w:sz w:val="24"/>
          <w:szCs w:val="24"/>
        </w:rPr>
        <w:t xml:space="preserve">. Our findings suggest that parental stock size, groundfish predation and </w:t>
      </w:r>
      <w:del w:id="27" w:author="Jon.Richar" w:date="2023-07-03T17:55:00Z">
        <w:r w:rsidR="00525AD2" w:rsidDel="007B20FC">
          <w:rPr>
            <w:rFonts w:ascii="Times New Roman" w:hAnsi="Times New Roman"/>
            <w:sz w:val="24"/>
            <w:szCs w:val="24"/>
          </w:rPr>
          <w:delText>l</w:delText>
        </w:r>
      </w:del>
      <w:del w:id="28" w:author="Jon.Richar" w:date="2023-07-03T17:54:00Z">
        <w:r w:rsidR="00525AD2" w:rsidDel="007B20FC">
          <w:rPr>
            <w:rFonts w:ascii="Times New Roman" w:hAnsi="Times New Roman"/>
            <w:sz w:val="24"/>
            <w:szCs w:val="24"/>
          </w:rPr>
          <w:delText xml:space="preserve">ong-term </w:delText>
        </w:r>
      </w:del>
      <w:del w:id="29" w:author="Jon.Richar" w:date="2023-07-03T17:55:00Z">
        <w:r w:rsidR="00525AD2" w:rsidDel="007B20FC">
          <w:rPr>
            <w:rFonts w:ascii="Times New Roman" w:hAnsi="Times New Roman"/>
            <w:sz w:val="24"/>
            <w:szCs w:val="24"/>
          </w:rPr>
          <w:delText>environmental conditions</w:delText>
        </w:r>
      </w:del>
      <w:ins w:id="30" w:author="Jon.Richar" w:date="2023-07-03T17:55:00Z">
        <w:r w:rsidR="007B20FC">
          <w:rPr>
            <w:rFonts w:ascii="Times New Roman" w:hAnsi="Times New Roman"/>
            <w:sz w:val="24"/>
            <w:szCs w:val="24"/>
          </w:rPr>
          <w:t>climatic conditions</w:t>
        </w:r>
      </w:ins>
      <w:r w:rsidR="00525AD2">
        <w:rPr>
          <w:rFonts w:ascii="Times New Roman" w:hAnsi="Times New Roman"/>
          <w:sz w:val="24"/>
          <w:szCs w:val="24"/>
        </w:rPr>
        <w:t xml:space="preserve"> may influence year-class strength for the EBS Tanner crab stock.</w:t>
      </w:r>
      <w:r w:rsidR="00525AD2" w:rsidRPr="00BB6D14">
        <w:rPr>
          <w:rFonts w:ascii="Times New Roman" w:hAnsi="Times New Roman"/>
          <w:sz w:val="24"/>
          <w:szCs w:val="24"/>
        </w:rPr>
        <w:t xml:space="preserve"> </w:t>
      </w:r>
      <w:del w:id="31" w:author="Jon.Richar" w:date="2023-05-30T10:42:00Z">
        <w:r w:rsidR="00525AD2" w:rsidDel="00053B04">
          <w:rPr>
            <w:rFonts w:ascii="Times New Roman" w:hAnsi="Times New Roman"/>
            <w:sz w:val="24"/>
            <w:szCs w:val="24"/>
          </w:rPr>
          <w:delText>Interpretation of stock-recruit results is hampered by possible influences of long-term autocorrelated environmental factors and inherent bias introduced due to very high juvenile recruitment observations that coincide with low reproductive stock sizes.</w:delText>
        </w:r>
      </w:del>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lastRenderedPageBreak/>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proofErr w:type="spellStart"/>
      <w:r w:rsidRPr="00F610A0">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6179B6A2" w14:textId="2C3A4601" w:rsidR="00525AD2" w:rsidDel="003861AA" w:rsidRDefault="00525AD2" w:rsidP="00525AD2">
      <w:pPr>
        <w:spacing w:line="480" w:lineRule="auto"/>
        <w:contextualSpacing/>
        <w:rPr>
          <w:moveFrom w:id="32" w:author="Mike.Litzow" w:date="2023-12-17T12:24:00Z"/>
          <w:rFonts w:ascii="Times New Roman" w:hAnsi="Times New Roman"/>
          <w:sz w:val="24"/>
          <w:szCs w:val="24"/>
        </w:rPr>
      </w:pPr>
      <w:moveFromRangeStart w:id="33" w:author="Mike.Litzow" w:date="2023-12-17T12:24:00Z" w:name="move153708261"/>
      <w:moveFrom w:id="34" w:author="Mike.Litzow" w:date="2023-12-17T12:24:00Z">
        <w:r w:rsidRPr="00282249" w:rsidDel="003861AA">
          <w:rPr>
            <w:rFonts w:ascii="Times New Roman" w:hAnsi="Times New Roman"/>
            <w:b/>
            <w:sz w:val="24"/>
            <w:szCs w:val="24"/>
          </w:rPr>
          <w:t>Running head:</w:t>
        </w:r>
        <w:r w:rsidDel="003861AA">
          <w:rPr>
            <w:rFonts w:ascii="Times New Roman" w:hAnsi="Times New Roman"/>
            <w:sz w:val="24"/>
            <w:szCs w:val="24"/>
          </w:rPr>
          <w:t xml:space="preserve"> Tanner crab recruitment mechanisms</w:t>
        </w:r>
      </w:moveFrom>
    </w:p>
    <w:p w14:paraId="156045F6" w14:textId="529C6270" w:rsidR="00525AD2" w:rsidRDefault="00525AD2" w:rsidP="00525AD2">
      <w:pPr>
        <w:spacing w:line="480" w:lineRule="auto"/>
        <w:contextualSpacing/>
        <w:rPr>
          <w:rFonts w:ascii="Times New Roman" w:hAnsi="Times New Roman"/>
          <w:sz w:val="24"/>
          <w:szCs w:val="24"/>
        </w:rPr>
      </w:pPr>
      <w:moveFrom w:id="35" w:author="Mike.Litzow" w:date="2023-12-17T12:24:00Z">
        <w:r w:rsidDel="003861AA">
          <w:rPr>
            <w:rFonts w:ascii="Times New Roman" w:hAnsi="Times New Roman"/>
            <w:sz w:val="24"/>
            <w:szCs w:val="24"/>
          </w:rPr>
          <w:t xml:space="preserve"> </w:t>
        </w:r>
      </w:moveFrom>
      <w:moveFromRangeEnd w:id="33"/>
    </w:p>
    <w:p w14:paraId="2968B16E" w14:textId="11A6FBBD" w:rsidR="00525AD2" w:rsidDel="000C59DE" w:rsidRDefault="00525AD2" w:rsidP="00525AD2">
      <w:pPr>
        <w:shd w:val="clear" w:color="auto" w:fill="FFFFFF"/>
        <w:spacing w:line="480" w:lineRule="auto"/>
        <w:rPr>
          <w:moveFrom w:id="36" w:author="Mike.Litzow" w:date="2023-12-17T12:20:00Z"/>
          <w:rStyle w:val="Hyperlink"/>
          <w:rFonts w:ascii="Times New Roman" w:hAnsi="Times New Roman"/>
          <w:sz w:val="24"/>
          <w:szCs w:val="24"/>
        </w:rPr>
      </w:pPr>
      <w:moveFromRangeStart w:id="37" w:author="Mike.Litzow" w:date="2023-12-17T12:20:00Z" w:name="move153708049"/>
      <w:moveFrom w:id="38" w:author="Mike.Litzow" w:date="2023-12-17T12:20:00Z">
        <w:r w:rsidDel="000C59DE">
          <w:rPr>
            <w:rFonts w:ascii="Times New Roman" w:hAnsi="Times New Roman"/>
            <w:sz w:val="24"/>
            <w:szCs w:val="24"/>
            <w:vertAlign w:val="superscript"/>
          </w:rPr>
          <w:t>1</w:t>
        </w:r>
        <w:r w:rsidDel="000C59DE">
          <w:rPr>
            <w:rFonts w:ascii="Times New Roman" w:hAnsi="Times New Roman"/>
            <w:sz w:val="24"/>
            <w:szCs w:val="24"/>
          </w:rPr>
          <w:t>National Marine Fisheries Service, Alaska Fisheries Science Center, Kodiak L</w:t>
        </w:r>
        <w:r w:rsidRPr="005B50A7" w:rsidDel="000C59DE">
          <w:rPr>
            <w:rFonts w:ascii="Times New Roman" w:hAnsi="Times New Roman"/>
            <w:sz w:val="24"/>
            <w:szCs w:val="24"/>
          </w:rPr>
          <w:t xml:space="preserve">aboratory, </w:t>
        </w:r>
        <w:r w:rsidRPr="00180BE5" w:rsidDel="000C59DE">
          <w:rPr>
            <w:rFonts w:ascii="Times New Roman" w:hAnsi="Times New Roman" w:cs="Times New Roman"/>
            <w:sz w:val="24"/>
            <w:szCs w:val="24"/>
          </w:rPr>
          <w:t xml:space="preserve">301 Research Court, Kodiak, </w:t>
        </w:r>
        <w:r w:rsidDel="000C59DE">
          <w:rPr>
            <w:rFonts w:ascii="Times New Roman" w:hAnsi="Times New Roman"/>
            <w:sz w:val="24"/>
            <w:szCs w:val="24"/>
          </w:rPr>
          <w:t>Alaska</w:t>
        </w:r>
        <w:r w:rsidRPr="00180BE5" w:rsidDel="000C59DE">
          <w:rPr>
            <w:rFonts w:ascii="Times New Roman" w:hAnsi="Times New Roman" w:cs="Times New Roman"/>
            <w:sz w:val="24"/>
            <w:szCs w:val="24"/>
          </w:rPr>
          <w:t xml:space="preserve"> 99615</w:t>
        </w:r>
        <w:r w:rsidDel="000C59DE">
          <w:rPr>
            <w:rFonts w:ascii="Times New Roman" w:hAnsi="Times New Roman"/>
            <w:sz w:val="24"/>
            <w:szCs w:val="24"/>
          </w:rPr>
          <w:t xml:space="preserve">, USA. Correspondence to J.I. Richar; email: </w:t>
        </w:r>
        <w:r w:rsidR="000C59DE" w:rsidDel="000C59DE">
          <w:fldChar w:fldCharType="begin"/>
        </w:r>
        <w:r w:rsidR="000C59DE" w:rsidDel="000C59DE">
          <w:instrText xml:space="preserve"> HYPERLINK "mailto:jon.richar@noaa.gov" </w:instrText>
        </w:r>
        <w:r w:rsidR="000C59DE" w:rsidDel="000C59DE">
          <w:fldChar w:fldCharType="separate"/>
        </w:r>
        <w:r w:rsidRPr="00180BE5" w:rsidDel="000C59DE">
          <w:rPr>
            <w:rStyle w:val="Hyperlink"/>
            <w:rFonts w:ascii="Times New Roman" w:hAnsi="Times New Roman"/>
            <w:sz w:val="24"/>
            <w:szCs w:val="24"/>
          </w:rPr>
          <w:t>jon.richar@noaa.gov</w:t>
        </w:r>
        <w:r w:rsidR="000C59DE" w:rsidDel="000C59DE">
          <w:rPr>
            <w:rStyle w:val="Hyperlink"/>
            <w:rFonts w:ascii="Times New Roman" w:hAnsi="Times New Roman"/>
            <w:sz w:val="24"/>
            <w:szCs w:val="24"/>
          </w:rPr>
          <w:fldChar w:fldCharType="end"/>
        </w:r>
      </w:moveFrom>
    </w:p>
    <w:p w14:paraId="306B923E" w14:textId="209EFE8A" w:rsidR="00525AD2" w:rsidDel="000C59DE" w:rsidRDefault="00525AD2" w:rsidP="00525AD2">
      <w:pPr>
        <w:spacing w:line="480" w:lineRule="auto"/>
        <w:contextualSpacing/>
        <w:rPr>
          <w:moveFrom w:id="39" w:author="Mike.Litzow" w:date="2023-12-17T12:20:00Z"/>
          <w:rFonts w:ascii="Times New Roman" w:hAnsi="Times New Roman"/>
          <w:sz w:val="24"/>
          <w:szCs w:val="24"/>
        </w:rPr>
      </w:pPr>
      <w:moveFrom w:id="40" w:author="Mike.Litzow" w:date="2023-12-17T12:20:00Z">
        <w:r w:rsidDel="000C59DE">
          <w:rPr>
            <w:rFonts w:ascii="Times New Roman" w:hAnsi="Times New Roman"/>
            <w:sz w:val="24"/>
            <w:szCs w:val="24"/>
            <w:vertAlign w:val="superscript"/>
          </w:rPr>
          <w:t>2</w:t>
        </w:r>
        <w:r w:rsidDel="000C59DE">
          <w:rPr>
            <w:rFonts w:ascii="Times New Roman" w:hAnsi="Times New Roman"/>
            <w:sz w:val="24"/>
            <w:szCs w:val="24"/>
          </w:rPr>
          <w:t xml:space="preserve">University of Alaska Fairbanks, College of Fisheries and Ocean Sciences, Department of Fisheries, 17101 Point Lena Loop Road, Juneau, Alaska 99801, USA. </w:t>
        </w:r>
      </w:moveFrom>
    </w:p>
    <w:moveFromRangeEnd w:id="37"/>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28CFDEF2"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proofErr w:type="spellStart"/>
      <w:r w:rsidRPr="005D6CD3">
        <w:rPr>
          <w:rFonts w:ascii="Times New Roman" w:hAnsi="Times New Roman"/>
          <w:i/>
          <w:sz w:val="24"/>
          <w:szCs w:val="24"/>
        </w:rPr>
        <w:t>Chionoecetes</w:t>
      </w:r>
      <w:proofErr w:type="spellEnd"/>
      <w:r w:rsidRPr="005D6CD3">
        <w:rPr>
          <w:rFonts w:ascii="Times New Roman" w:hAnsi="Times New Roman"/>
          <w:i/>
          <w:sz w:val="24"/>
          <w:szCs w:val="24"/>
        </w:rPr>
        <w:t xml:space="preserve"> </w:t>
      </w:r>
      <w:proofErr w:type="spellStart"/>
      <w:r w:rsidRPr="005D6CD3">
        <w:rPr>
          <w:rFonts w:ascii="Times New Roman" w:hAnsi="Times New Roman"/>
          <w:i/>
          <w:sz w:val="24"/>
          <w:szCs w:val="24"/>
        </w:rPr>
        <w:t>bairdi</w:t>
      </w:r>
      <w:proofErr w:type="spellEnd"/>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w:t>
      </w:r>
      <w:proofErr w:type="spellStart"/>
      <w:r>
        <w:rPr>
          <w:rFonts w:ascii="Times New Roman" w:hAnsi="Times New Roman"/>
          <w:sz w:val="24"/>
          <w:szCs w:val="24"/>
        </w:rPr>
        <w:t>Turnock</w:t>
      </w:r>
      <w:proofErr w:type="spellEnd"/>
      <w:r>
        <w:rPr>
          <w:rFonts w:ascii="Times New Roman" w:hAnsi="Times New Roman"/>
          <w:sz w:val="24"/>
          <w:szCs w:val="24"/>
        </w:rPr>
        <w:t xml:space="preserve"> 2011, </w:t>
      </w:r>
      <w:commentRangeStart w:id="41"/>
      <w:r>
        <w:rPr>
          <w:rFonts w:ascii="Times New Roman" w:hAnsi="Times New Roman"/>
          <w:sz w:val="24"/>
          <w:szCs w:val="24"/>
        </w:rPr>
        <w:t>Stockhausen 2020</w:t>
      </w:r>
      <w:commentRangeEnd w:id="41"/>
      <w:r w:rsidR="00D13456">
        <w:rPr>
          <w:rStyle w:val="CommentReference"/>
        </w:rPr>
        <w:commentReference w:id="41"/>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del w:id="42" w:author="Mike.Litzow" w:date="2023-12-17T12:53:00Z">
        <w:r w:rsidDel="00872EBE">
          <w:rPr>
            <w:rFonts w:ascii="Times New Roman" w:hAnsi="Times New Roman" w:cs="Times New Roman"/>
            <w:sz w:val="24"/>
            <w:szCs w:val="24"/>
          </w:rPr>
          <w:delText xml:space="preserve">The </w:delText>
        </w:r>
      </w:del>
      <w:ins w:id="43" w:author="Mike.Litzow" w:date="2023-12-17T12:53:00Z">
        <w:r w:rsidR="00872EBE">
          <w:rPr>
            <w:rFonts w:ascii="Times New Roman" w:hAnsi="Times New Roman" w:cs="Times New Roman"/>
            <w:sz w:val="24"/>
            <w:szCs w:val="24"/>
          </w:rPr>
          <w:t xml:space="preserve">This </w:t>
        </w:r>
      </w:ins>
      <w:r>
        <w:rPr>
          <w:rFonts w:ascii="Times New Roman" w:hAnsi="Times New Roman" w:cs="Times New Roman"/>
          <w:sz w:val="24"/>
          <w:szCs w:val="24"/>
        </w:rPr>
        <w:t>need</w:t>
      </w:r>
      <w:del w:id="44" w:author="Mike.Litzow" w:date="2023-12-17T12:53:00Z">
        <w:r w:rsidDel="00872EBE">
          <w:rPr>
            <w:rFonts w:ascii="Times New Roman" w:hAnsi="Times New Roman" w:cs="Times New Roman"/>
            <w:sz w:val="24"/>
            <w:szCs w:val="24"/>
          </w:rPr>
          <w:delText xml:space="preserve"> for increased understanding of stock productivity</w:delText>
        </w:r>
      </w:del>
      <w:r>
        <w:rPr>
          <w:rFonts w:ascii="Times New Roman" w:hAnsi="Times New Roman" w:cs="Times New Roman"/>
          <w:sz w:val="24"/>
          <w:szCs w:val="24"/>
        </w:rPr>
        <w:t xml:space="preserve">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w:t>
      </w:r>
      <w:del w:id="45" w:author="Jon.Richar" w:date="2023-07-03T17:27:00Z">
        <w:r w:rsidRPr="00F54967" w:rsidDel="00D235B4">
          <w:rPr>
            <w:rFonts w:ascii="Times New Roman" w:hAnsi="Times New Roman" w:cs="Times New Roman"/>
            <w:sz w:val="24"/>
            <w:szCs w:val="24"/>
          </w:rPr>
          <w:delText xml:space="preserve">Laufkötter et al., 2020; </w:delText>
        </w:r>
      </w:del>
      <w:r w:rsidRPr="00F54967">
        <w:rPr>
          <w:rFonts w:ascii="Times New Roman" w:hAnsi="Times New Roman" w:cs="Times New Roman"/>
          <w:sz w:val="24"/>
          <w:szCs w:val="24"/>
        </w:rPr>
        <w:t>Walsh et al.</w:t>
      </w:r>
      <w:ins w:id="46" w:author="Jon.Richar" w:date="2023-07-03T17:28:00Z">
        <w:r w:rsidR="00D235B4">
          <w:rPr>
            <w:rFonts w:ascii="Times New Roman" w:hAnsi="Times New Roman" w:cs="Times New Roman"/>
            <w:sz w:val="24"/>
            <w:szCs w:val="24"/>
          </w:rPr>
          <w:t xml:space="preserve"> </w:t>
        </w:r>
      </w:ins>
      <w:del w:id="47" w:author="Jon.Richar" w:date="2023-07-03T17:28:00Z">
        <w:r w:rsidRPr="00F54967" w:rsidDel="00D235B4">
          <w:rPr>
            <w:rFonts w:ascii="Times New Roman" w:hAnsi="Times New Roman" w:cs="Times New Roman"/>
            <w:sz w:val="24"/>
            <w:szCs w:val="24"/>
          </w:rPr>
          <w:delText xml:space="preserve">, </w:delText>
        </w:r>
      </w:del>
      <w:r w:rsidRPr="00F54967">
        <w:rPr>
          <w:rFonts w:ascii="Times New Roman" w:hAnsi="Times New Roman" w:cs="Times New Roman"/>
          <w:sz w:val="24"/>
          <w:szCs w:val="24"/>
        </w:rPr>
        <w:t>2018</w:t>
      </w:r>
      <w:ins w:id="48" w:author="Jon.Richar" w:date="2023-07-03T17:27:00Z">
        <w:r w:rsidR="00D235B4">
          <w:rPr>
            <w:rFonts w:ascii="Times New Roman" w:hAnsi="Times New Roman" w:cs="Times New Roman"/>
            <w:sz w:val="24"/>
            <w:szCs w:val="24"/>
          </w:rPr>
          <w:t>,</w:t>
        </w:r>
        <w:r w:rsidR="00D235B4" w:rsidRPr="00D235B4">
          <w:rPr>
            <w:rFonts w:ascii="Times New Roman" w:hAnsi="Times New Roman" w:cs="Times New Roman"/>
            <w:sz w:val="24"/>
            <w:szCs w:val="24"/>
          </w:rPr>
          <w:t xml:space="preserve"> </w:t>
        </w:r>
        <w:proofErr w:type="spellStart"/>
        <w:r w:rsidR="00D235B4">
          <w:rPr>
            <w:rFonts w:ascii="Times New Roman" w:hAnsi="Times New Roman" w:cs="Times New Roman"/>
            <w:sz w:val="24"/>
            <w:szCs w:val="24"/>
          </w:rPr>
          <w:t>Laufkötter</w:t>
        </w:r>
        <w:proofErr w:type="spellEnd"/>
        <w:r w:rsidR="00D235B4">
          <w:rPr>
            <w:rFonts w:ascii="Times New Roman" w:hAnsi="Times New Roman" w:cs="Times New Roman"/>
            <w:sz w:val="24"/>
            <w:szCs w:val="24"/>
          </w:rPr>
          <w:t xml:space="preserve"> et al. </w:t>
        </w:r>
        <w:r w:rsidR="00D235B4" w:rsidRPr="00F54967">
          <w:rPr>
            <w:rFonts w:ascii="Times New Roman" w:hAnsi="Times New Roman" w:cs="Times New Roman"/>
            <w:sz w:val="24"/>
            <w:szCs w:val="24"/>
          </w:rPr>
          <w:t>2020</w:t>
        </w:r>
      </w:ins>
      <w:ins w:id="49" w:author="Mike.Litzow" w:date="2023-12-17T12:56:00Z">
        <w:r w:rsidR="00872EBE">
          <w:rPr>
            <w:rFonts w:ascii="Times New Roman" w:hAnsi="Times New Roman" w:cs="Times New Roman"/>
            <w:sz w:val="24"/>
            <w:szCs w:val="24"/>
          </w:rPr>
          <w:t xml:space="preserve">, </w:t>
        </w:r>
        <w:commentRangeStart w:id="50"/>
        <w:r w:rsidR="00872EBE">
          <w:rPr>
            <w:rFonts w:ascii="Times New Roman" w:hAnsi="Times New Roman" w:cs="Times New Roman"/>
            <w:sz w:val="24"/>
            <w:szCs w:val="24"/>
          </w:rPr>
          <w:t>Litzow et al. 2024</w:t>
        </w:r>
        <w:commentRangeEnd w:id="50"/>
        <w:r w:rsidR="00872EBE">
          <w:rPr>
            <w:rStyle w:val="CommentReference"/>
          </w:rPr>
          <w:commentReference w:id="50"/>
        </w:r>
      </w:ins>
      <w:r w:rsidRPr="00F54967">
        <w:rPr>
          <w:rFonts w:ascii="Times New Roman" w:hAnsi="Times New Roman" w:cs="Times New Roman"/>
          <w:sz w:val="24"/>
          <w:szCs w:val="24"/>
        </w:rPr>
        <w:t>)</w:t>
      </w:r>
      <w:r>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Pr="00F54967">
        <w:rPr>
          <w:rFonts w:ascii="Times New Roman" w:hAnsi="Times New Roman" w:cs="Times New Roman"/>
          <w:sz w:val="24"/>
          <w:szCs w:val="24"/>
        </w:rPr>
        <w:t>(</w:t>
      </w:r>
      <w:proofErr w:type="spellStart"/>
      <w:ins w:id="51" w:author="Jon.Richar" w:date="2023-07-03T17:28:00Z">
        <w:r w:rsidR="00D235B4" w:rsidRPr="00F54967">
          <w:rPr>
            <w:rFonts w:ascii="Times New Roman" w:hAnsi="Times New Roman" w:cs="Times New Roman"/>
            <w:sz w:val="24"/>
            <w:szCs w:val="24"/>
          </w:rPr>
          <w:t>Kortsch</w:t>
        </w:r>
        <w:proofErr w:type="spellEnd"/>
        <w:r w:rsidR="00D235B4">
          <w:rPr>
            <w:rFonts w:ascii="Times New Roman" w:hAnsi="Times New Roman" w:cs="Times New Roman"/>
            <w:sz w:val="24"/>
            <w:szCs w:val="24"/>
          </w:rPr>
          <w:t xml:space="preserve"> et al. </w:t>
        </w:r>
        <w:r w:rsidR="00D235B4" w:rsidRPr="00F54967">
          <w:rPr>
            <w:rFonts w:ascii="Times New Roman" w:hAnsi="Times New Roman" w:cs="Times New Roman"/>
            <w:sz w:val="24"/>
            <w:szCs w:val="24"/>
          </w:rPr>
          <w:t>2015</w:t>
        </w:r>
        <w:r w:rsidR="00D235B4">
          <w:rPr>
            <w:rFonts w:ascii="Times New Roman" w:hAnsi="Times New Roman" w:cs="Times New Roman"/>
            <w:sz w:val="24"/>
            <w:szCs w:val="24"/>
          </w:rPr>
          <w:t xml:space="preserve">, </w:t>
        </w:r>
      </w:ins>
      <w:proofErr w:type="spellStart"/>
      <w:r w:rsidRPr="00F54967">
        <w:rPr>
          <w:rFonts w:ascii="Times New Roman" w:hAnsi="Times New Roman" w:cs="Times New Roman"/>
          <w:sz w:val="24"/>
          <w:szCs w:val="24"/>
        </w:rPr>
        <w:t>Frainer</w:t>
      </w:r>
      <w:proofErr w:type="spellEnd"/>
      <w:r w:rsidRPr="00F54967">
        <w:rPr>
          <w:rFonts w:ascii="Times New Roman" w:hAnsi="Times New Roman" w:cs="Times New Roman"/>
          <w:sz w:val="24"/>
          <w:szCs w:val="24"/>
        </w:rPr>
        <w:t xml:space="preserve"> et al.</w:t>
      </w:r>
      <w:del w:id="52" w:author="Jon.Richar" w:date="2023-07-03T17:28:00Z">
        <w:r w:rsidRPr="00F54967" w:rsidDel="00D235B4">
          <w:rPr>
            <w:rFonts w:ascii="Times New Roman" w:hAnsi="Times New Roman" w:cs="Times New Roman"/>
            <w:sz w:val="24"/>
            <w:szCs w:val="24"/>
          </w:rPr>
          <w:delText>,</w:delText>
        </w:r>
      </w:del>
      <w:r w:rsidRPr="00F54967">
        <w:rPr>
          <w:rFonts w:ascii="Times New Roman" w:hAnsi="Times New Roman" w:cs="Times New Roman"/>
          <w:sz w:val="24"/>
          <w:szCs w:val="24"/>
        </w:rPr>
        <w:t xml:space="preserve"> 2017</w:t>
      </w:r>
      <w:del w:id="53" w:author="Jon.Richar" w:date="2023-07-03T17:28:00Z">
        <w:r w:rsidRPr="00F54967" w:rsidDel="00D235B4">
          <w:rPr>
            <w:rFonts w:ascii="Times New Roman" w:hAnsi="Times New Roman" w:cs="Times New Roman"/>
            <w:sz w:val="24"/>
            <w:szCs w:val="24"/>
          </w:rPr>
          <w:delText>; Kortsch et al., 2015</w:delText>
        </w:r>
      </w:del>
      <w:r w:rsidRPr="00F54967">
        <w:rPr>
          <w:rFonts w:ascii="Times New Roman" w:hAnsi="Times New Roman" w:cs="Times New Roman"/>
          <w:sz w:val="24"/>
          <w:szCs w:val="24"/>
        </w:rPr>
        <w:t>)</w:t>
      </w:r>
      <w:r>
        <w:rPr>
          <w:rFonts w:ascii="Times New Roman" w:hAnsi="Times New Roman" w:cs="Times New Roman"/>
          <w:sz w:val="24"/>
          <w:szCs w:val="24"/>
        </w:rPr>
        <w:t xml:space="preserve">, </w:t>
      </w:r>
      <w:commentRangeStart w:id="54"/>
      <w:r>
        <w:rPr>
          <w:rFonts w:ascii="Times New Roman" w:hAnsi="Times New Roman" w:cs="Times New Roman"/>
          <w:sz w:val="24"/>
          <w:szCs w:val="24"/>
        </w:rPr>
        <w:t>and predation on juvenile snow crab by boreal groundfish has been implicated in the apparent collapse of EBS snow crab (</w:t>
      </w:r>
      <w:r>
        <w:rPr>
          <w:rFonts w:ascii="Times New Roman" w:hAnsi="Times New Roman" w:cs="Times New Roman"/>
          <w:i/>
          <w:sz w:val="24"/>
          <w:szCs w:val="24"/>
        </w:rPr>
        <w:t xml:space="preserve">C. </w:t>
      </w:r>
      <w:proofErr w:type="spellStart"/>
      <w:r>
        <w:rPr>
          <w:rFonts w:ascii="Times New Roman" w:hAnsi="Times New Roman" w:cs="Times New Roman"/>
          <w:i/>
          <w:sz w:val="24"/>
          <w:szCs w:val="24"/>
        </w:rPr>
        <w:t>opilio</w:t>
      </w:r>
      <w:proofErr w:type="spellEnd"/>
      <w:r>
        <w:rPr>
          <w:rFonts w:ascii="Times New Roman" w:hAnsi="Times New Roman" w:cs="Times New Roman"/>
          <w:sz w:val="24"/>
          <w:szCs w:val="24"/>
        </w:rPr>
        <w:t xml:space="preserve">; Szuwalski et al. 2020). </w:t>
      </w:r>
      <w:commentRangeEnd w:id="54"/>
      <w:r w:rsidR="00D13456">
        <w:rPr>
          <w:rStyle w:val="CommentReference"/>
        </w:rPr>
        <w:commentReference w:id="54"/>
      </w:r>
      <w:del w:id="55" w:author="Jon.Richar" w:date="2023-07-03T17:28:00Z">
        <w:r w:rsidDel="00D235B4">
          <w:rPr>
            <w:rFonts w:ascii="Times New Roman" w:hAnsi="Times New Roman" w:cs="Times New Roman"/>
            <w:sz w:val="24"/>
            <w:szCs w:val="24"/>
          </w:rPr>
          <w:delText xml:space="preserve"> </w:delText>
        </w:r>
        <w:r w:rsidRPr="00E83B5E" w:rsidDel="00D235B4">
          <w:rPr>
            <w:rFonts w:ascii="Times New Roman" w:hAnsi="Times New Roman" w:cs="Times New Roman"/>
            <w:sz w:val="24"/>
            <w:szCs w:val="24"/>
          </w:rPr>
          <w:delText xml:space="preserve"> </w:delText>
        </w:r>
      </w:del>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borealization of the </w:t>
      </w:r>
      <w:ins w:id="56" w:author="Mike.Litzow" w:date="2023-12-17T12:54:00Z">
        <w:r w:rsidR="00872EBE">
          <w:rPr>
            <w:rFonts w:ascii="Times New Roman" w:hAnsi="Times New Roman"/>
            <w:sz w:val="24"/>
            <w:szCs w:val="24"/>
          </w:rPr>
          <w:t xml:space="preserve">EBS </w:t>
        </w:r>
      </w:ins>
      <w:r>
        <w:rPr>
          <w:rFonts w:ascii="Times New Roman" w:hAnsi="Times New Roman"/>
          <w:sz w:val="24"/>
          <w:szCs w:val="24"/>
        </w:rPr>
        <w:t>underscores the need for better understanding of these effects.</w:t>
      </w:r>
    </w:p>
    <w:p w14:paraId="518D54CB"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lastRenderedPageBreak/>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focus of previous studies attempting to 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Rosenkranz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proofErr w:type="gramStart"/>
      <w:r w:rsidRPr="005D6CD3">
        <w:rPr>
          <w:rFonts w:ascii="Times New Roman" w:hAnsi="Times New Roman"/>
          <w:sz w:val="24"/>
          <w:szCs w:val="24"/>
        </w:rPr>
        <w:t xml:space="preserve">13-14 </w:t>
      </w:r>
      <w:r>
        <w:rPr>
          <w:rFonts w:ascii="Times New Roman" w:hAnsi="Times New Roman"/>
          <w:sz w:val="24"/>
          <w:szCs w:val="24"/>
        </w:rPr>
        <w:t>year</w:t>
      </w:r>
      <w:proofErr w:type="gramEnd"/>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r w:rsidRPr="005D6CD3">
        <w:rPr>
          <w:rFonts w:ascii="Times New Roman" w:hAnsi="Times New Roman"/>
          <w:sz w:val="24"/>
          <w:szCs w:val="24"/>
        </w:rPr>
        <w:t>fishery</w:t>
      </w:r>
      <w:del w:id="57" w:author="Jon.Richar" w:date="2023-05-30T10:58:00Z">
        <w:r w:rsidRPr="005D6CD3" w:rsidDel="007B76E7">
          <w:rPr>
            <w:rFonts w:ascii="Times New Roman" w:hAnsi="Times New Roman"/>
            <w:sz w:val="24"/>
            <w:szCs w:val="24"/>
          </w:rPr>
          <w:delText xml:space="preserve"> </w:delText>
        </w:r>
      </w:del>
      <w:r w:rsidRPr="005D6CD3">
        <w:rPr>
          <w:rFonts w:ascii="Times New Roman" w:hAnsi="Times New Roman"/>
          <w:sz w:val="24"/>
          <w:szCs w:val="24"/>
        </w:rPr>
        <w:t xml:space="preserve"> and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r>
        <w:rPr>
          <w:rFonts w:ascii="Times New Roman" w:hAnsi="Times New Roman"/>
          <w:sz w:val="24"/>
          <w:szCs w:val="24"/>
        </w:rPr>
        <w:t xml:space="preserve">cyclicity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4085CC0B" w:rsidR="00525AD2" w:rsidRPr="005D6CD3" w:rsidRDefault="00B937A3" w:rsidP="00525AD2">
      <w:pPr>
        <w:spacing w:line="480" w:lineRule="auto"/>
        <w:ind w:right="288" w:firstLine="720"/>
        <w:contextualSpacing/>
        <w:rPr>
          <w:rFonts w:ascii="Times New Roman" w:hAnsi="Times New Roman"/>
          <w:sz w:val="24"/>
          <w:szCs w:val="24"/>
        </w:rPr>
      </w:pPr>
      <w:ins w:id="58" w:author="Mike.Litzow" w:date="2023-12-18T06:32:00Z">
        <w:r>
          <w:rPr>
            <w:rFonts w:ascii="Times New Roman" w:hAnsi="Times New Roman"/>
            <w:sz w:val="24"/>
            <w:szCs w:val="24"/>
          </w:rPr>
          <w:t>Current</w:t>
        </w:r>
      </w:ins>
      <w:ins w:id="59" w:author="Mike.Litzow" w:date="2023-12-18T06:31:00Z">
        <w:r w:rsidR="00D13456">
          <w:rPr>
            <w:rFonts w:ascii="Times New Roman" w:hAnsi="Times New Roman"/>
            <w:sz w:val="24"/>
            <w:szCs w:val="24"/>
          </w:rPr>
          <w:t xml:space="preserve"> manage</w:t>
        </w:r>
      </w:ins>
      <w:ins w:id="60" w:author="Mike.Litzow" w:date="2023-12-18T06:32:00Z">
        <w:r>
          <w:rPr>
            <w:rFonts w:ascii="Times New Roman" w:hAnsi="Times New Roman"/>
            <w:sz w:val="24"/>
            <w:szCs w:val="24"/>
          </w:rPr>
          <w:t xml:space="preserve">ment </w:t>
        </w:r>
      </w:ins>
      <w:ins w:id="61" w:author="Mike.Litzow" w:date="2023-12-18T09:33:00Z">
        <w:r w:rsidR="00CD43A1">
          <w:rPr>
            <w:rFonts w:ascii="Times New Roman" w:hAnsi="Times New Roman"/>
            <w:sz w:val="24"/>
            <w:szCs w:val="24"/>
          </w:rPr>
          <w:t xml:space="preserve">for EBS Tanner crab </w:t>
        </w:r>
      </w:ins>
      <w:ins w:id="62" w:author="Mike.Litzow" w:date="2023-12-18T06:32:00Z">
        <w:r>
          <w:rPr>
            <w:rFonts w:ascii="Times New Roman" w:hAnsi="Times New Roman"/>
            <w:sz w:val="24"/>
            <w:szCs w:val="24"/>
          </w:rPr>
          <w:t>operates</w:t>
        </w:r>
      </w:ins>
      <w:ins w:id="63" w:author="Mike.Litzow" w:date="2023-12-18T06:31:00Z">
        <w:r w:rsidR="00D13456">
          <w:rPr>
            <w:rFonts w:ascii="Times New Roman" w:hAnsi="Times New Roman"/>
            <w:sz w:val="24"/>
            <w:szCs w:val="24"/>
          </w:rPr>
          <w:t xml:space="preserve"> under the assumption that a spawner-recruit </w:t>
        </w:r>
      </w:ins>
      <w:ins w:id="64" w:author="Mike.Litzow" w:date="2023-12-18T09:47:00Z">
        <w:r w:rsidR="00576291">
          <w:rPr>
            <w:rFonts w:ascii="Times New Roman" w:hAnsi="Times New Roman"/>
            <w:sz w:val="24"/>
            <w:szCs w:val="24"/>
          </w:rPr>
          <w:t xml:space="preserve">(S-R) </w:t>
        </w:r>
      </w:ins>
      <w:ins w:id="65" w:author="Mike.Litzow" w:date="2023-12-18T06:32:00Z">
        <w:r w:rsidR="00D13456">
          <w:rPr>
            <w:rFonts w:ascii="Times New Roman" w:hAnsi="Times New Roman"/>
            <w:sz w:val="24"/>
            <w:szCs w:val="24"/>
          </w:rPr>
          <w:t xml:space="preserve">relationship </w:t>
        </w:r>
      </w:ins>
      <w:ins w:id="66" w:author="Mike.Litzow" w:date="2023-12-18T09:53:00Z">
        <w:r w:rsidR="00827D79">
          <w:rPr>
            <w:rFonts w:ascii="Times New Roman" w:hAnsi="Times New Roman"/>
            <w:sz w:val="24"/>
            <w:szCs w:val="24"/>
          </w:rPr>
          <w:t>goes not exist</w:t>
        </w:r>
      </w:ins>
      <w:ins w:id="67" w:author="Mike.Litzow" w:date="2023-12-18T06:35:00Z">
        <w:r>
          <w:rPr>
            <w:rFonts w:ascii="Times New Roman" w:hAnsi="Times New Roman"/>
            <w:sz w:val="24"/>
            <w:szCs w:val="24"/>
          </w:rPr>
          <w:t xml:space="preserve"> (</w:t>
        </w:r>
      </w:ins>
      <w:ins w:id="68" w:author="Mike.Litzow" w:date="2023-12-18T09:53:00Z">
        <w:r w:rsidR="00827D79">
          <w:rPr>
            <w:rFonts w:ascii="Times New Roman" w:hAnsi="Times New Roman"/>
            <w:sz w:val="24"/>
            <w:szCs w:val="24"/>
          </w:rPr>
          <w:t>i.e., the number of recruits to the stock is indepe</w:t>
        </w:r>
      </w:ins>
      <w:ins w:id="69" w:author="Mike.Litzow" w:date="2023-12-18T09:54:00Z">
        <w:r w:rsidR="00827D79">
          <w:rPr>
            <w:rFonts w:ascii="Times New Roman" w:hAnsi="Times New Roman"/>
            <w:sz w:val="24"/>
            <w:szCs w:val="24"/>
          </w:rPr>
          <w:t xml:space="preserve">ndent of mature biomass at spawning; </w:t>
        </w:r>
      </w:ins>
      <w:commentRangeStart w:id="70"/>
      <w:ins w:id="71" w:author="Mike.Litzow" w:date="2023-12-18T06:35:00Z">
        <w:r>
          <w:rPr>
            <w:rFonts w:ascii="Times New Roman" w:hAnsi="Times New Roman"/>
            <w:sz w:val="24"/>
            <w:szCs w:val="24"/>
          </w:rPr>
          <w:t>Stockhausen 20</w:t>
        </w:r>
      </w:ins>
      <w:ins w:id="72" w:author="Mike.Litzow" w:date="2023-12-18T06:36:00Z">
        <w:r>
          <w:rPr>
            <w:rFonts w:ascii="Times New Roman" w:hAnsi="Times New Roman"/>
            <w:sz w:val="24"/>
            <w:szCs w:val="24"/>
          </w:rPr>
          <w:t>23</w:t>
        </w:r>
        <w:commentRangeEnd w:id="70"/>
        <w:r>
          <w:rPr>
            <w:rStyle w:val="CommentReference"/>
          </w:rPr>
          <w:commentReference w:id="70"/>
        </w:r>
        <w:r>
          <w:rPr>
            <w:rFonts w:ascii="Times New Roman" w:hAnsi="Times New Roman"/>
            <w:sz w:val="24"/>
            <w:szCs w:val="24"/>
          </w:rPr>
          <w:t xml:space="preserve">). </w:t>
        </w:r>
      </w:ins>
      <w:ins w:id="73" w:author="Mike.Litzow" w:date="2023-12-18T09:33:00Z">
        <w:r w:rsidR="00CD43A1">
          <w:rPr>
            <w:rFonts w:ascii="Times New Roman" w:hAnsi="Times New Roman"/>
            <w:sz w:val="24"/>
            <w:szCs w:val="24"/>
          </w:rPr>
          <w:t xml:space="preserve">As a result, reference points for managing the fishery, such as </w:t>
        </w:r>
      </w:ins>
      <w:ins w:id="74" w:author="Mike.Litzow" w:date="2023-12-18T09:34:00Z">
        <w:r w:rsidR="00CD43A1">
          <w:rPr>
            <w:rFonts w:ascii="Times New Roman" w:hAnsi="Times New Roman"/>
            <w:sz w:val="24"/>
            <w:szCs w:val="24"/>
          </w:rPr>
          <w:t>biomass at maximum sustained yield</w:t>
        </w:r>
      </w:ins>
      <w:ins w:id="75" w:author="Mike.Litzow" w:date="2023-12-18T09:36:00Z">
        <w:r w:rsidR="00CD43A1">
          <w:rPr>
            <w:rFonts w:ascii="Times New Roman" w:hAnsi="Times New Roman"/>
            <w:sz w:val="24"/>
            <w:szCs w:val="24"/>
          </w:rPr>
          <w:t xml:space="preserve"> (</w:t>
        </w:r>
        <w:bookmarkStart w:id="76" w:name="_Hlk153785687"/>
        <w:r w:rsidR="00CD43A1" w:rsidRPr="00CD43A1">
          <w:rPr>
            <w:rFonts w:ascii="Times New Roman" w:hAnsi="Times New Roman"/>
            <w:i/>
            <w:sz w:val="24"/>
            <w:szCs w:val="24"/>
            <w:rPrChange w:id="77" w:author="Mike.Litzow" w:date="2023-12-18T09:36:00Z">
              <w:rPr>
                <w:rFonts w:ascii="Times New Roman" w:hAnsi="Times New Roman"/>
                <w:sz w:val="24"/>
                <w:szCs w:val="24"/>
              </w:rPr>
            </w:rPrChange>
          </w:rPr>
          <w:t>B</w:t>
        </w:r>
        <w:r w:rsidR="00CD43A1" w:rsidRPr="00CD43A1">
          <w:rPr>
            <w:rFonts w:ascii="Times New Roman" w:hAnsi="Times New Roman"/>
            <w:sz w:val="24"/>
            <w:szCs w:val="24"/>
            <w:vertAlign w:val="subscript"/>
            <w:rPrChange w:id="78" w:author="Mike.Litzow" w:date="2023-12-18T09:36:00Z">
              <w:rPr>
                <w:rFonts w:ascii="Times New Roman" w:hAnsi="Times New Roman"/>
                <w:sz w:val="24"/>
                <w:szCs w:val="24"/>
              </w:rPr>
            </w:rPrChange>
          </w:rPr>
          <w:t>MSY</w:t>
        </w:r>
        <w:bookmarkEnd w:id="76"/>
        <w:r w:rsidR="00CD43A1">
          <w:rPr>
            <w:rFonts w:ascii="Times New Roman" w:hAnsi="Times New Roman"/>
            <w:sz w:val="24"/>
            <w:szCs w:val="24"/>
          </w:rPr>
          <w:t>)</w:t>
        </w:r>
      </w:ins>
      <w:ins w:id="79" w:author="Mike.Litzow" w:date="2023-12-18T09:35:00Z">
        <w:r w:rsidR="00CD43A1">
          <w:rPr>
            <w:rFonts w:ascii="Times New Roman" w:hAnsi="Times New Roman"/>
            <w:sz w:val="24"/>
            <w:szCs w:val="24"/>
          </w:rPr>
          <w:t>, are estimated with proxies</w:t>
        </w:r>
      </w:ins>
      <w:ins w:id="80" w:author="Mike.Litzow" w:date="2023-12-18T09:37:00Z">
        <w:r w:rsidR="00CD43A1">
          <w:rPr>
            <w:rFonts w:ascii="Times New Roman" w:hAnsi="Times New Roman"/>
            <w:sz w:val="24"/>
            <w:szCs w:val="24"/>
          </w:rPr>
          <w:t xml:space="preserve"> rather than being estimated directly from population dynamics</w:t>
        </w:r>
      </w:ins>
      <w:ins w:id="81" w:author="Mike.Litzow" w:date="2023-12-18T09:36:00Z">
        <w:r w:rsidR="00CD43A1">
          <w:rPr>
            <w:rFonts w:ascii="Times New Roman" w:hAnsi="Times New Roman"/>
            <w:sz w:val="24"/>
            <w:szCs w:val="24"/>
          </w:rPr>
          <w:t xml:space="preserve"> (e.g., </w:t>
        </w:r>
      </w:ins>
      <w:commentRangeStart w:id="82"/>
      <w:ins w:id="83" w:author="Mike.Litzow" w:date="2023-12-18T09:37:00Z">
        <w:r w:rsidR="00CD43A1">
          <w:rPr>
            <w:rFonts w:ascii="Times New Roman" w:hAnsi="Times New Roman"/>
            <w:sz w:val="24"/>
            <w:szCs w:val="24"/>
          </w:rPr>
          <w:t>3</w:t>
        </w:r>
      </w:ins>
      <w:ins w:id="84" w:author="Mike.Litzow" w:date="2023-12-18T09:38:00Z">
        <w:r w:rsidR="00CD43A1">
          <w:rPr>
            <w:rFonts w:ascii="Times New Roman" w:hAnsi="Times New Roman"/>
            <w:sz w:val="24"/>
            <w:szCs w:val="24"/>
          </w:rPr>
          <w:t xml:space="preserve">5% of estimated unfished biomass is used as a proxy for </w:t>
        </w:r>
        <w:r w:rsidR="00CD43A1" w:rsidRPr="00201446">
          <w:rPr>
            <w:rFonts w:ascii="Times New Roman" w:hAnsi="Times New Roman"/>
            <w:i/>
            <w:sz w:val="24"/>
            <w:szCs w:val="24"/>
          </w:rPr>
          <w:t>B</w:t>
        </w:r>
        <w:r w:rsidR="00CD43A1" w:rsidRPr="00201446">
          <w:rPr>
            <w:rFonts w:ascii="Times New Roman" w:hAnsi="Times New Roman"/>
            <w:sz w:val="24"/>
            <w:szCs w:val="24"/>
            <w:vertAlign w:val="subscript"/>
          </w:rPr>
          <w:t>MSY</w:t>
        </w:r>
        <w:r w:rsidR="00CD43A1">
          <w:rPr>
            <w:rFonts w:ascii="Times New Roman" w:hAnsi="Times New Roman"/>
            <w:sz w:val="24"/>
            <w:szCs w:val="24"/>
          </w:rPr>
          <w:t>; Stockhausen 2023</w:t>
        </w:r>
      </w:ins>
      <w:commentRangeEnd w:id="82"/>
      <w:ins w:id="85" w:author="Mike.Litzow" w:date="2023-12-18T09:39:00Z">
        <w:r w:rsidR="00CD43A1">
          <w:rPr>
            <w:rStyle w:val="CommentReference"/>
          </w:rPr>
          <w:commentReference w:id="82"/>
        </w:r>
      </w:ins>
      <w:ins w:id="86" w:author="Mike.Litzow" w:date="2023-12-18T09:38:00Z">
        <w:r w:rsidR="00CD43A1">
          <w:rPr>
            <w:rFonts w:ascii="Times New Roman" w:hAnsi="Times New Roman"/>
            <w:sz w:val="24"/>
            <w:szCs w:val="24"/>
          </w:rPr>
          <w:t xml:space="preserve">). </w:t>
        </w:r>
      </w:ins>
      <w:ins w:id="87" w:author="Mike.Litzow" w:date="2023-12-18T09:47:00Z">
        <w:r w:rsidR="00576291">
          <w:rPr>
            <w:rFonts w:ascii="Times New Roman" w:hAnsi="Times New Roman"/>
            <w:sz w:val="24"/>
            <w:szCs w:val="24"/>
          </w:rPr>
          <w:t>An empirical demonstration of a S-R relations</w:t>
        </w:r>
      </w:ins>
      <w:ins w:id="88" w:author="Mike.Litzow" w:date="2023-12-18T09:48:00Z">
        <w:r w:rsidR="00576291">
          <w:rPr>
            <w:rFonts w:ascii="Times New Roman" w:hAnsi="Times New Roman"/>
            <w:sz w:val="24"/>
            <w:szCs w:val="24"/>
          </w:rPr>
          <w:t>hip</w:t>
        </w:r>
      </w:ins>
      <w:ins w:id="89" w:author="Mike.Litzow" w:date="2023-12-18T09:55:00Z">
        <w:r w:rsidR="00827D79">
          <w:rPr>
            <w:rFonts w:ascii="Times New Roman" w:hAnsi="Times New Roman"/>
            <w:sz w:val="24"/>
            <w:szCs w:val="24"/>
          </w:rPr>
          <w:t>, if it did exist for t</w:t>
        </w:r>
      </w:ins>
      <w:ins w:id="90" w:author="Mike.Litzow" w:date="2023-12-18T10:08:00Z">
        <w:r w:rsidR="004447E0">
          <w:rPr>
            <w:rFonts w:ascii="Times New Roman" w:hAnsi="Times New Roman"/>
            <w:sz w:val="24"/>
            <w:szCs w:val="24"/>
          </w:rPr>
          <w:t>his s</w:t>
        </w:r>
      </w:ins>
      <w:ins w:id="91" w:author="Mike.Litzow" w:date="2023-12-18T10:09:00Z">
        <w:r w:rsidR="004447E0">
          <w:rPr>
            <w:rFonts w:ascii="Times New Roman" w:hAnsi="Times New Roman"/>
            <w:sz w:val="24"/>
            <w:szCs w:val="24"/>
          </w:rPr>
          <w:t>tock,</w:t>
        </w:r>
      </w:ins>
      <w:ins w:id="92" w:author="Mike.Litzow" w:date="2023-12-18T09:48:00Z">
        <w:r w:rsidR="00576291">
          <w:rPr>
            <w:rFonts w:ascii="Times New Roman" w:hAnsi="Times New Roman"/>
            <w:sz w:val="24"/>
            <w:szCs w:val="24"/>
          </w:rPr>
          <w:t xml:space="preserve"> would provide better scientific support for management through </w:t>
        </w:r>
      </w:ins>
      <w:ins w:id="93" w:author="Mike.Litzow" w:date="2023-12-18T10:09:00Z">
        <w:r w:rsidR="004447E0">
          <w:rPr>
            <w:rFonts w:ascii="Times New Roman" w:hAnsi="Times New Roman"/>
            <w:sz w:val="24"/>
            <w:szCs w:val="24"/>
          </w:rPr>
          <w:t>the ability to estimate management quantities directly f</w:t>
        </w:r>
      </w:ins>
      <w:ins w:id="94" w:author="Mike.Litzow" w:date="2023-12-18T10:10:00Z">
        <w:r w:rsidR="004447E0">
          <w:rPr>
            <w:rFonts w:ascii="Times New Roman" w:hAnsi="Times New Roman"/>
            <w:sz w:val="24"/>
            <w:szCs w:val="24"/>
          </w:rPr>
          <w:t>rom population dynamic</w:t>
        </w:r>
      </w:ins>
      <w:ins w:id="95" w:author="Mike.Litzow" w:date="2023-12-18T10:11:00Z">
        <w:r w:rsidR="004447E0">
          <w:rPr>
            <w:rFonts w:ascii="Times New Roman" w:hAnsi="Times New Roman"/>
            <w:sz w:val="24"/>
            <w:szCs w:val="24"/>
          </w:rPr>
          <w:t>s (</w:t>
        </w:r>
        <w:commentRangeStart w:id="96"/>
        <w:r w:rsidR="004447E0">
          <w:rPr>
            <w:rFonts w:ascii="Times New Roman" w:hAnsi="Times New Roman"/>
            <w:sz w:val="24"/>
            <w:szCs w:val="24"/>
          </w:rPr>
          <w:t>cite</w:t>
        </w:r>
        <w:commentRangeEnd w:id="96"/>
        <w:r w:rsidR="004447E0">
          <w:rPr>
            <w:rStyle w:val="CommentReference"/>
          </w:rPr>
          <w:commentReference w:id="96"/>
        </w:r>
        <w:r w:rsidR="004447E0">
          <w:rPr>
            <w:rFonts w:ascii="Times New Roman" w:hAnsi="Times New Roman"/>
            <w:sz w:val="24"/>
            <w:szCs w:val="24"/>
          </w:rPr>
          <w:t>).</w:t>
        </w:r>
      </w:ins>
      <w:ins w:id="97" w:author="Mike.Litzow" w:date="2023-12-18T09:48:00Z">
        <w:r w:rsidR="00576291">
          <w:rPr>
            <w:rFonts w:ascii="Times New Roman" w:hAnsi="Times New Roman"/>
            <w:sz w:val="24"/>
            <w:szCs w:val="24"/>
          </w:rPr>
          <w:t xml:space="preserve"> </w:t>
        </w:r>
      </w:ins>
      <w:ins w:id="98" w:author="Mike.Litzow" w:date="2023-12-18T09:47:00Z">
        <w:r w:rsidR="00576291">
          <w:rPr>
            <w:rFonts w:ascii="Times New Roman" w:hAnsi="Times New Roman"/>
            <w:sz w:val="24"/>
            <w:szCs w:val="24"/>
          </w:rPr>
          <w:t xml:space="preserve"> </w:t>
        </w:r>
      </w:ins>
      <w:r w:rsidR="00525AD2">
        <w:rPr>
          <w:rFonts w:ascii="Times New Roman" w:hAnsi="Times New Roman"/>
          <w:sz w:val="24"/>
          <w:szCs w:val="24"/>
        </w:rPr>
        <w:t xml:space="preserve">Previous </w:t>
      </w:r>
      <w:r w:rsidR="00525AD2" w:rsidRPr="005D6CD3">
        <w:rPr>
          <w:rFonts w:ascii="Times New Roman" w:hAnsi="Times New Roman"/>
          <w:sz w:val="24"/>
          <w:szCs w:val="24"/>
        </w:rPr>
        <w:t xml:space="preserve">studies </w:t>
      </w:r>
      <w:del w:id="99" w:author="Mike.Litzow" w:date="2023-12-20T07:01:00Z">
        <w:r w:rsidR="00525AD2" w:rsidRPr="005D6CD3" w:rsidDel="00E83E95">
          <w:rPr>
            <w:rFonts w:ascii="Times New Roman" w:hAnsi="Times New Roman"/>
            <w:sz w:val="24"/>
            <w:szCs w:val="24"/>
          </w:rPr>
          <w:delText>indicate</w:delText>
        </w:r>
        <w:r w:rsidR="00525AD2" w:rsidDel="00E83E95">
          <w:rPr>
            <w:rFonts w:ascii="Times New Roman" w:hAnsi="Times New Roman"/>
            <w:sz w:val="24"/>
            <w:szCs w:val="24"/>
          </w:rPr>
          <w:delText>d</w:delText>
        </w:r>
        <w:r w:rsidR="00525AD2" w:rsidRPr="005D6CD3" w:rsidDel="00E83E95">
          <w:rPr>
            <w:rFonts w:ascii="Times New Roman" w:hAnsi="Times New Roman"/>
            <w:sz w:val="24"/>
            <w:szCs w:val="24"/>
          </w:rPr>
          <w:delText xml:space="preserve"> </w:delText>
        </w:r>
      </w:del>
      <w:ins w:id="100" w:author="Mike.Litzow" w:date="2023-12-20T07:01:00Z">
        <w:r w:rsidR="00E83E95">
          <w:rPr>
            <w:rFonts w:ascii="Times New Roman" w:hAnsi="Times New Roman"/>
            <w:sz w:val="24"/>
            <w:szCs w:val="24"/>
          </w:rPr>
          <w:t>have found only</w:t>
        </w:r>
      </w:ins>
      <w:del w:id="101" w:author="Mike.Litzow" w:date="2023-12-20T07:01:00Z">
        <w:r w:rsidR="00525AD2" w:rsidDel="00E83E95">
          <w:rPr>
            <w:rFonts w:ascii="Times New Roman" w:hAnsi="Times New Roman"/>
            <w:sz w:val="24"/>
            <w:szCs w:val="24"/>
          </w:rPr>
          <w:delText>a</w:delText>
        </w:r>
      </w:del>
      <w:r w:rsidR="00525AD2">
        <w:rPr>
          <w:rFonts w:ascii="Times New Roman" w:hAnsi="Times New Roman"/>
          <w:sz w:val="24"/>
          <w:szCs w:val="24"/>
        </w:rPr>
        <w:t xml:space="preserve"> </w:t>
      </w:r>
      <w:r w:rsidR="00525AD2" w:rsidRPr="005D6CD3">
        <w:rPr>
          <w:rFonts w:ascii="Times New Roman" w:hAnsi="Times New Roman"/>
          <w:sz w:val="24"/>
          <w:szCs w:val="24"/>
        </w:rPr>
        <w:t>weak</w:t>
      </w:r>
      <w:ins w:id="102" w:author="Mike.Litzow" w:date="2023-12-20T07:01:00Z">
        <w:r w:rsidR="00E83E95">
          <w:rPr>
            <w:rFonts w:ascii="Times New Roman" w:hAnsi="Times New Roman"/>
            <w:sz w:val="24"/>
            <w:szCs w:val="24"/>
          </w:rPr>
          <w:t xml:space="preserve"> evidence for a</w:t>
        </w:r>
      </w:ins>
      <w:r w:rsidR="00525AD2" w:rsidRPr="005D6CD3">
        <w:rPr>
          <w:rFonts w:ascii="Times New Roman" w:hAnsi="Times New Roman"/>
          <w:sz w:val="24"/>
          <w:szCs w:val="24"/>
        </w:rPr>
        <w:t xml:space="preserve"> </w:t>
      </w:r>
      <w:r w:rsidR="00525AD2">
        <w:rPr>
          <w:rFonts w:ascii="Times New Roman" w:hAnsi="Times New Roman"/>
          <w:sz w:val="24"/>
          <w:szCs w:val="24"/>
        </w:rPr>
        <w:t>Ricker-style</w:t>
      </w:r>
      <w:ins w:id="103" w:author="Mike.Litzow" w:date="2023-12-20T07:02:00Z">
        <w:r w:rsidR="00E83E95">
          <w:rPr>
            <w:rFonts w:ascii="Times New Roman" w:hAnsi="Times New Roman"/>
            <w:sz w:val="24"/>
            <w:szCs w:val="24"/>
          </w:rPr>
          <w:t>,</w:t>
        </w:r>
      </w:ins>
      <w:r w:rsidR="00525AD2">
        <w:rPr>
          <w:rFonts w:ascii="Times New Roman" w:hAnsi="Times New Roman"/>
          <w:sz w:val="24"/>
          <w:szCs w:val="24"/>
        </w:rPr>
        <w:t xml:space="preserve"> dome-shaped </w:t>
      </w:r>
      <w:r w:rsidR="00525AD2" w:rsidRPr="005D6CD3">
        <w:rPr>
          <w:rFonts w:ascii="Times New Roman" w:hAnsi="Times New Roman"/>
          <w:sz w:val="24"/>
          <w:szCs w:val="24"/>
        </w:rPr>
        <w:t xml:space="preserve">relationship between </w:t>
      </w:r>
      <w:del w:id="104" w:author="Mike.Litzow" w:date="2023-12-20T07:02:00Z">
        <w:r w:rsidR="00525AD2" w:rsidDel="00E83E95">
          <w:rPr>
            <w:rFonts w:ascii="Times New Roman" w:hAnsi="Times New Roman"/>
            <w:sz w:val="24"/>
            <w:szCs w:val="24"/>
          </w:rPr>
          <w:delText>parental</w:delText>
        </w:r>
        <w:r w:rsidR="00525AD2" w:rsidRPr="005D6CD3" w:rsidDel="00E83E95">
          <w:rPr>
            <w:rFonts w:ascii="Times New Roman" w:hAnsi="Times New Roman"/>
            <w:sz w:val="24"/>
            <w:szCs w:val="24"/>
          </w:rPr>
          <w:delText xml:space="preserve"> </w:delText>
        </w:r>
      </w:del>
      <w:ins w:id="105" w:author="Mike.Litzow" w:date="2023-12-20T07:02:00Z">
        <w:r w:rsidR="00E83E95">
          <w:rPr>
            <w:rFonts w:ascii="Times New Roman" w:hAnsi="Times New Roman"/>
            <w:sz w:val="24"/>
            <w:szCs w:val="24"/>
          </w:rPr>
          <w:t>spawning</w:t>
        </w:r>
        <w:r w:rsidR="00E83E95" w:rsidRPr="005D6CD3">
          <w:rPr>
            <w:rFonts w:ascii="Times New Roman" w:hAnsi="Times New Roman"/>
            <w:sz w:val="24"/>
            <w:szCs w:val="24"/>
          </w:rPr>
          <w:t xml:space="preserve"> </w:t>
        </w:r>
      </w:ins>
      <w:r w:rsidR="00525AD2" w:rsidRPr="005D6CD3">
        <w:rPr>
          <w:rFonts w:ascii="Times New Roman" w:hAnsi="Times New Roman"/>
          <w:sz w:val="24"/>
          <w:szCs w:val="24"/>
        </w:rPr>
        <w:t>stock size and subsequent recruitment</w:t>
      </w:r>
      <w:r w:rsidR="00525AD2">
        <w:rPr>
          <w:rFonts w:ascii="Times New Roman" w:hAnsi="Times New Roman"/>
          <w:sz w:val="24"/>
          <w:szCs w:val="24"/>
        </w:rPr>
        <w:t xml:space="preserve"> to the adult population at lags of 7-9 </w:t>
      </w:r>
      <w:del w:id="106" w:author="Mike.Litzow" w:date="2023-12-20T07:02:00Z">
        <w:r w:rsidR="00525AD2" w:rsidDel="00E83E95">
          <w:rPr>
            <w:rFonts w:ascii="Times New Roman" w:hAnsi="Times New Roman"/>
            <w:sz w:val="24"/>
            <w:szCs w:val="24"/>
          </w:rPr>
          <w:delText>yr</w:delText>
        </w:r>
      </w:del>
      <w:ins w:id="107" w:author="Mike.Litzow" w:date="2023-12-20T07:02:00Z">
        <w:r w:rsidR="00E83E95">
          <w:rPr>
            <w:rFonts w:ascii="Times New Roman" w:hAnsi="Times New Roman"/>
            <w:sz w:val="24"/>
            <w:szCs w:val="24"/>
          </w:rPr>
          <w:t>years</w:t>
        </w:r>
      </w:ins>
      <w:r w:rsidR="00525AD2">
        <w:rPr>
          <w:rFonts w:ascii="Times New Roman" w:hAnsi="Times New Roman"/>
          <w:sz w:val="24"/>
          <w:szCs w:val="24"/>
        </w:rPr>
        <w:t xml:space="preserve">, </w:t>
      </w:r>
      <w:ins w:id="108" w:author="Mike.Litzow" w:date="2023-12-20T07:03:00Z">
        <w:r w:rsidR="00E83E95">
          <w:rPr>
            <w:rFonts w:ascii="Times New Roman" w:hAnsi="Times New Roman"/>
            <w:sz w:val="24"/>
            <w:szCs w:val="24"/>
          </w:rPr>
          <w:t>with</w:t>
        </w:r>
      </w:ins>
      <w:del w:id="109" w:author="Mike.Litzow" w:date="2023-12-20T07:02:00Z">
        <w:r w:rsidR="00525AD2" w:rsidDel="00E83E95">
          <w:rPr>
            <w:rFonts w:ascii="Times New Roman" w:hAnsi="Times New Roman"/>
            <w:sz w:val="24"/>
            <w:szCs w:val="24"/>
          </w:rPr>
          <w:delText>though</w:delText>
        </w:r>
      </w:del>
      <w:r w:rsidR="00525AD2" w:rsidRPr="00FB2AF6">
        <w:rPr>
          <w:rFonts w:ascii="Times New Roman" w:hAnsi="Times New Roman"/>
          <w:sz w:val="24"/>
          <w:szCs w:val="24"/>
        </w:rPr>
        <w:t xml:space="preserve"> </w:t>
      </w:r>
      <w:r w:rsidR="00525AD2">
        <w:rPr>
          <w:rFonts w:ascii="Times New Roman" w:hAnsi="Times New Roman"/>
          <w:sz w:val="24"/>
          <w:szCs w:val="24"/>
        </w:rPr>
        <w:t>l</w:t>
      </w:r>
      <w:r w:rsidR="00525AD2" w:rsidRPr="005D6CD3">
        <w:rPr>
          <w:rFonts w:ascii="Times New Roman" w:hAnsi="Times New Roman"/>
          <w:sz w:val="24"/>
          <w:szCs w:val="24"/>
        </w:rPr>
        <w:t>arge year-classes result</w:t>
      </w:r>
      <w:ins w:id="110" w:author="Mike.Litzow" w:date="2023-12-20T07:03:00Z">
        <w:r w:rsidR="00E83E95">
          <w:rPr>
            <w:rFonts w:ascii="Times New Roman" w:hAnsi="Times New Roman"/>
            <w:sz w:val="24"/>
            <w:szCs w:val="24"/>
          </w:rPr>
          <w:t>ing</w:t>
        </w:r>
      </w:ins>
      <w:del w:id="111" w:author="Mike.Litzow" w:date="2023-12-20T07:03:00Z">
        <w:r w:rsidR="00525AD2" w:rsidDel="00E83E95">
          <w:rPr>
            <w:rFonts w:ascii="Times New Roman" w:hAnsi="Times New Roman"/>
            <w:sz w:val="24"/>
            <w:szCs w:val="24"/>
          </w:rPr>
          <w:delText>ed</w:delText>
        </w:r>
      </w:del>
      <w:r w:rsidR="00525AD2" w:rsidRPr="005D6CD3">
        <w:rPr>
          <w:rFonts w:ascii="Times New Roman" w:hAnsi="Times New Roman"/>
          <w:sz w:val="24"/>
          <w:szCs w:val="24"/>
        </w:rPr>
        <w:t xml:space="preserve"> from both </w:t>
      </w:r>
      <w:del w:id="112" w:author="Mike.Litzow" w:date="2023-12-20T07:03:00Z">
        <w:r w:rsidR="00525AD2" w:rsidRPr="005D6CD3" w:rsidDel="00E83E95">
          <w:rPr>
            <w:rFonts w:ascii="Times New Roman" w:hAnsi="Times New Roman"/>
            <w:sz w:val="24"/>
            <w:szCs w:val="24"/>
          </w:rPr>
          <w:delText>small and large breeding stocks</w:delText>
        </w:r>
      </w:del>
      <w:ins w:id="113" w:author="Mike.Litzow" w:date="2023-12-20T07:03:00Z">
        <w:r w:rsidR="00E83E95">
          <w:rPr>
            <w:rFonts w:ascii="Times New Roman" w:hAnsi="Times New Roman"/>
            <w:sz w:val="24"/>
            <w:szCs w:val="24"/>
          </w:rPr>
          <w:t>high and low spawning abundance</w:t>
        </w:r>
      </w:ins>
      <w:r w:rsidR="00525AD2" w:rsidRPr="005D6CD3">
        <w:rPr>
          <w:rFonts w:ascii="Times New Roman" w:hAnsi="Times New Roman"/>
          <w:sz w:val="24"/>
          <w:szCs w:val="24"/>
        </w:rPr>
        <w:t xml:space="preserve"> </w:t>
      </w:r>
      <w:r w:rsidR="00525AD2">
        <w:rPr>
          <w:rFonts w:ascii="Times New Roman" w:hAnsi="Times New Roman"/>
          <w:sz w:val="24"/>
          <w:szCs w:val="24"/>
        </w:rPr>
        <w:t xml:space="preserve">(Zheng &amp; Kruse </w:t>
      </w:r>
      <w:r w:rsidR="00525AD2" w:rsidRPr="005D6CD3">
        <w:rPr>
          <w:rFonts w:ascii="Times New Roman" w:hAnsi="Times New Roman"/>
          <w:sz w:val="24"/>
          <w:szCs w:val="24"/>
        </w:rPr>
        <w:t>1998, 2003)</w:t>
      </w:r>
      <w:r w:rsidR="00525AD2">
        <w:rPr>
          <w:rFonts w:ascii="Times New Roman" w:hAnsi="Times New Roman"/>
          <w:sz w:val="24"/>
          <w:szCs w:val="24"/>
        </w:rPr>
        <w:t xml:space="preserve">. Several issues </w:t>
      </w:r>
      <w:ins w:id="114" w:author="Mike.Litzow" w:date="2023-12-20T07:03:00Z">
        <w:r w:rsidR="00E83E95">
          <w:rPr>
            <w:rFonts w:ascii="Times New Roman" w:hAnsi="Times New Roman"/>
            <w:sz w:val="24"/>
            <w:szCs w:val="24"/>
          </w:rPr>
          <w:t xml:space="preserve">may </w:t>
        </w:r>
      </w:ins>
      <w:r w:rsidR="00525AD2">
        <w:rPr>
          <w:rFonts w:ascii="Times New Roman" w:hAnsi="Times New Roman"/>
          <w:sz w:val="24"/>
          <w:szCs w:val="24"/>
        </w:rPr>
        <w:t xml:space="preserve">hinder the ability to </w:t>
      </w:r>
      <w:del w:id="115" w:author="Mike.Litzow" w:date="2023-12-20T07:03:00Z">
        <w:r w:rsidR="00525AD2" w:rsidDel="00E83E95">
          <w:rPr>
            <w:rFonts w:ascii="Times New Roman" w:hAnsi="Times New Roman"/>
            <w:sz w:val="24"/>
            <w:szCs w:val="24"/>
          </w:rPr>
          <w:delText xml:space="preserve">determine </w:delText>
        </w:r>
      </w:del>
      <w:ins w:id="116" w:author="Mike.Litzow" w:date="2023-12-20T07:03:00Z">
        <w:r w:rsidR="00E83E95">
          <w:rPr>
            <w:rFonts w:ascii="Times New Roman" w:hAnsi="Times New Roman"/>
            <w:sz w:val="24"/>
            <w:szCs w:val="24"/>
          </w:rPr>
          <w:t xml:space="preserve">detect </w:t>
        </w:r>
      </w:ins>
      <w:r w:rsidR="00525AD2">
        <w:rPr>
          <w:rFonts w:ascii="Times New Roman" w:hAnsi="Times New Roman"/>
          <w:sz w:val="24"/>
          <w:szCs w:val="24"/>
        </w:rPr>
        <w:t>S-R relationships</w:t>
      </w:r>
      <w:ins w:id="117" w:author="Mike.Litzow" w:date="2023-12-20T07:03:00Z">
        <w:r w:rsidR="00E83E95">
          <w:rPr>
            <w:rFonts w:ascii="Times New Roman" w:hAnsi="Times New Roman"/>
            <w:sz w:val="24"/>
            <w:szCs w:val="24"/>
          </w:rPr>
          <w:t xml:space="preserve"> for this stock</w:t>
        </w:r>
      </w:ins>
      <w:r w:rsidR="00525AD2">
        <w:rPr>
          <w:rFonts w:ascii="Times New Roman" w:hAnsi="Times New Roman"/>
          <w:sz w:val="24"/>
          <w:szCs w:val="24"/>
        </w:rPr>
        <w:t xml:space="preserve">. First, the relatively </w:t>
      </w:r>
      <w:proofErr w:type="gramStart"/>
      <w:r w:rsidR="00525AD2">
        <w:rPr>
          <w:rFonts w:ascii="Times New Roman" w:hAnsi="Times New Roman"/>
          <w:sz w:val="24"/>
          <w:szCs w:val="24"/>
        </w:rPr>
        <w:t>long time</w:t>
      </w:r>
      <w:proofErr w:type="gramEnd"/>
      <w:r w:rsidR="00525AD2">
        <w:rPr>
          <w:rFonts w:ascii="Times New Roman" w:hAnsi="Times New Roman"/>
          <w:sz w:val="24"/>
          <w:szCs w:val="24"/>
        </w:rPr>
        <w:t xml:space="preserve"> lags between reproduction and recruitment increase the potential for confounding </w:t>
      </w:r>
      <w:ins w:id="118" w:author="Mike.Litzow" w:date="2023-12-20T07:17:00Z">
        <w:r w:rsidR="004744B7">
          <w:rPr>
            <w:rFonts w:ascii="Times New Roman" w:hAnsi="Times New Roman"/>
            <w:sz w:val="24"/>
            <w:szCs w:val="24"/>
          </w:rPr>
          <w:t xml:space="preserve">S-R relationships </w:t>
        </w:r>
      </w:ins>
      <w:r w:rsidR="00525AD2">
        <w:rPr>
          <w:rFonts w:ascii="Times New Roman" w:hAnsi="Times New Roman"/>
          <w:sz w:val="24"/>
          <w:szCs w:val="24"/>
        </w:rPr>
        <w:t xml:space="preserve">by </w:t>
      </w:r>
      <w:del w:id="119" w:author="Mike.Litzow" w:date="2023-12-20T07:17:00Z">
        <w:r w:rsidR="00525AD2" w:rsidDel="00F675DE">
          <w:rPr>
            <w:rFonts w:ascii="Times New Roman" w:hAnsi="Times New Roman"/>
            <w:sz w:val="24"/>
            <w:szCs w:val="24"/>
          </w:rPr>
          <w:delText xml:space="preserve">secondary </w:delText>
        </w:r>
      </w:del>
      <w:ins w:id="120" w:author="Mike.Litzow" w:date="2023-12-20T07:17:00Z">
        <w:r w:rsidR="00F675DE">
          <w:rPr>
            <w:rFonts w:ascii="Times New Roman" w:hAnsi="Times New Roman"/>
            <w:sz w:val="24"/>
            <w:szCs w:val="24"/>
          </w:rPr>
          <w:t xml:space="preserve">exogenous </w:t>
        </w:r>
      </w:ins>
      <w:r w:rsidR="00525AD2">
        <w:rPr>
          <w:rFonts w:ascii="Times New Roman" w:hAnsi="Times New Roman"/>
          <w:sz w:val="24"/>
          <w:szCs w:val="24"/>
        </w:rPr>
        <w:t>mechanisms</w:t>
      </w:r>
      <w:ins w:id="121" w:author="Mike.Litzow" w:date="2023-12-20T07:17:00Z">
        <w:r w:rsidR="00F675DE">
          <w:rPr>
            <w:rFonts w:ascii="Times New Roman" w:hAnsi="Times New Roman"/>
            <w:sz w:val="24"/>
            <w:szCs w:val="24"/>
          </w:rPr>
          <w:t xml:space="preserve"> su</w:t>
        </w:r>
      </w:ins>
      <w:ins w:id="122" w:author="Mike.Litzow" w:date="2023-12-20T07:18:00Z">
        <w:r w:rsidR="00F675DE">
          <w:rPr>
            <w:rFonts w:ascii="Times New Roman" w:hAnsi="Times New Roman"/>
            <w:sz w:val="24"/>
            <w:szCs w:val="24"/>
          </w:rPr>
          <w:t>ch as predation</w:t>
        </w:r>
      </w:ins>
      <w:ins w:id="123" w:author="Mike.Litzow" w:date="2023-12-20T07:45:00Z">
        <w:r w:rsidR="008B6D57">
          <w:rPr>
            <w:rFonts w:ascii="Times New Roman" w:hAnsi="Times New Roman"/>
            <w:sz w:val="24"/>
            <w:szCs w:val="24"/>
          </w:rPr>
          <w:t xml:space="preserve"> or competition</w:t>
        </w:r>
      </w:ins>
      <w:r w:rsidR="00525AD2">
        <w:rPr>
          <w:rFonts w:ascii="Times New Roman" w:hAnsi="Times New Roman"/>
          <w:sz w:val="24"/>
          <w:szCs w:val="24"/>
        </w:rPr>
        <w:t xml:space="preserve">. Second, the </w:t>
      </w:r>
      <w:moveToRangeStart w:id="124" w:author="Mike.Litzow" w:date="2023-12-20T07:18:00Z" w:name="move153949138"/>
      <w:moveTo w:id="125" w:author="Mike.Litzow" w:date="2023-12-20T07:18:00Z">
        <w:del w:id="126" w:author="Mike.Litzow" w:date="2023-12-20T07:18:00Z">
          <w:r w:rsidR="00F675DE" w:rsidDel="00F675DE">
            <w:rPr>
              <w:rFonts w:ascii="Times New Roman" w:hAnsi="Times New Roman"/>
              <w:sz w:val="24"/>
              <w:szCs w:val="24"/>
            </w:rPr>
            <w:lastRenderedPageBreak/>
            <w:delText>of direct</w:delText>
          </w:r>
        </w:del>
      </w:moveTo>
      <w:ins w:id="127" w:author="Mike.Litzow" w:date="2023-12-20T07:18:00Z">
        <w:r w:rsidR="00F675DE">
          <w:rPr>
            <w:rFonts w:ascii="Times New Roman" w:hAnsi="Times New Roman"/>
            <w:sz w:val="24"/>
            <w:szCs w:val="24"/>
          </w:rPr>
          <w:t>inability to</w:t>
        </w:r>
      </w:ins>
      <w:moveTo w:id="128" w:author="Mike.Litzow" w:date="2023-12-20T07:18:00Z">
        <w:r w:rsidR="00F675DE">
          <w:rPr>
            <w:rFonts w:ascii="Times New Roman" w:hAnsi="Times New Roman"/>
            <w:sz w:val="24"/>
            <w:szCs w:val="24"/>
          </w:rPr>
          <w:t xml:space="preserve"> age</w:t>
        </w:r>
      </w:moveTo>
      <w:ins w:id="129" w:author="Mike.Litzow" w:date="2023-12-20T07:18:00Z">
        <w:r w:rsidR="00F675DE">
          <w:rPr>
            <w:rFonts w:ascii="Times New Roman" w:hAnsi="Times New Roman"/>
            <w:sz w:val="24"/>
            <w:szCs w:val="24"/>
          </w:rPr>
          <w:t xml:space="preserve"> crab (since n</w:t>
        </w:r>
      </w:ins>
      <w:ins w:id="130" w:author="Mike.Litzow" w:date="2023-12-20T07:19:00Z">
        <w:r w:rsidR="00F675DE">
          <w:rPr>
            <w:rFonts w:ascii="Times New Roman" w:hAnsi="Times New Roman"/>
            <w:sz w:val="24"/>
            <w:szCs w:val="24"/>
          </w:rPr>
          <w:t>o hard parts are retained through molts)</w:t>
        </w:r>
      </w:ins>
      <w:moveTo w:id="131" w:author="Mike.Litzow" w:date="2023-12-20T07:18:00Z">
        <w:del w:id="132" w:author="Mike.Litzow" w:date="2023-12-20T07:18:00Z">
          <w:r w:rsidR="00F675DE" w:rsidDel="00F675DE">
            <w:rPr>
              <w:rFonts w:ascii="Times New Roman" w:hAnsi="Times New Roman"/>
              <w:sz w:val="24"/>
              <w:szCs w:val="24"/>
            </w:rPr>
            <w:delText>ing</w:delText>
          </w:r>
        </w:del>
        <w:r w:rsidR="00F675DE">
          <w:rPr>
            <w:rFonts w:ascii="Times New Roman" w:hAnsi="Times New Roman"/>
            <w:sz w:val="24"/>
            <w:szCs w:val="24"/>
          </w:rPr>
          <w:t xml:space="preserve"> necessitates infer</w:t>
        </w:r>
      </w:moveTo>
      <w:ins w:id="133" w:author="Mike.Litzow" w:date="2023-12-20T07:19:00Z">
        <w:r w:rsidR="00F675DE">
          <w:rPr>
            <w:rFonts w:ascii="Times New Roman" w:hAnsi="Times New Roman"/>
            <w:sz w:val="24"/>
            <w:szCs w:val="24"/>
          </w:rPr>
          <w:t xml:space="preserve">ring </w:t>
        </w:r>
      </w:ins>
      <w:ins w:id="134" w:author="Mike.Litzow" w:date="2023-12-20T07:22:00Z">
        <w:r w:rsidR="00F675DE">
          <w:rPr>
            <w:rFonts w:ascii="Times New Roman" w:hAnsi="Times New Roman"/>
            <w:sz w:val="24"/>
            <w:szCs w:val="24"/>
          </w:rPr>
          <w:t>pseudo-cohorts</w:t>
        </w:r>
      </w:ins>
      <w:moveTo w:id="135" w:author="Mike.Litzow" w:date="2023-12-20T07:18:00Z">
        <w:del w:id="136" w:author="Mike.Litzow" w:date="2023-12-20T07:19:00Z">
          <w:r w:rsidR="00F675DE" w:rsidDel="00F675DE">
            <w:rPr>
              <w:rFonts w:ascii="Times New Roman" w:hAnsi="Times New Roman"/>
              <w:sz w:val="24"/>
              <w:szCs w:val="24"/>
            </w:rPr>
            <w:delText>ences</w:delText>
          </w:r>
        </w:del>
        <w:r w:rsidR="00F675DE">
          <w:rPr>
            <w:rFonts w:ascii="Times New Roman" w:hAnsi="Times New Roman"/>
            <w:sz w:val="24"/>
            <w:szCs w:val="24"/>
          </w:rPr>
          <w:t xml:space="preserve"> from modal analysis of size frequency distributions </w:t>
        </w:r>
        <w:del w:id="137" w:author="Mike.Litzow" w:date="2023-12-20T07:22:00Z">
          <w:r w:rsidR="00F675DE" w:rsidDel="00F675DE">
            <w:rPr>
              <w:rFonts w:ascii="Times New Roman" w:hAnsi="Times New Roman"/>
              <w:sz w:val="24"/>
              <w:szCs w:val="24"/>
            </w:rPr>
            <w:delText xml:space="preserve">of a cohort </w:delText>
          </w:r>
        </w:del>
        <w:r w:rsidR="00F675DE">
          <w:rPr>
            <w:rFonts w:ascii="Times New Roman" w:hAnsi="Times New Roman"/>
            <w:sz w:val="24"/>
            <w:szCs w:val="24"/>
          </w:rPr>
          <w:t xml:space="preserve">observed </w:t>
        </w:r>
        <w:del w:id="138" w:author="Mike.Litzow" w:date="2023-12-20T07:22:00Z">
          <w:r w:rsidR="00F675DE" w:rsidDel="00F675DE">
            <w:rPr>
              <w:rFonts w:ascii="Times New Roman" w:hAnsi="Times New Roman"/>
              <w:sz w:val="24"/>
              <w:szCs w:val="24"/>
            </w:rPr>
            <w:delText xml:space="preserve">repeatedly </w:delText>
          </w:r>
        </w:del>
        <w:r w:rsidR="00F675DE">
          <w:rPr>
            <w:rFonts w:ascii="Times New Roman" w:hAnsi="Times New Roman"/>
            <w:sz w:val="24"/>
            <w:szCs w:val="24"/>
          </w:rPr>
          <w:t>over time (e.g., Donaldson et al. 1981)</w:t>
        </w:r>
      </w:moveTo>
      <w:moveToRangeEnd w:id="124"/>
      <w:ins w:id="139" w:author="Mike.Litzow" w:date="2023-12-20T07:22:00Z">
        <w:r w:rsidR="00F675DE">
          <w:rPr>
            <w:rFonts w:ascii="Times New Roman" w:hAnsi="Times New Roman"/>
            <w:sz w:val="24"/>
            <w:szCs w:val="24"/>
          </w:rPr>
          <w:t xml:space="preserve">, </w:t>
        </w:r>
      </w:ins>
      <w:del w:id="140" w:author="Mike.Litzow" w:date="2023-12-20T07:22:00Z">
        <w:r w:rsidR="00525AD2" w:rsidDel="00F675DE">
          <w:rPr>
            <w:rFonts w:ascii="Times New Roman" w:hAnsi="Times New Roman"/>
            <w:sz w:val="24"/>
            <w:szCs w:val="24"/>
          </w:rPr>
          <w:delText xml:space="preserve">lack of age structures </w:delText>
        </w:r>
      </w:del>
      <w:r w:rsidR="00525AD2">
        <w:rPr>
          <w:rFonts w:ascii="Times New Roman" w:hAnsi="Times New Roman"/>
          <w:sz w:val="24"/>
          <w:szCs w:val="24"/>
        </w:rPr>
        <w:t>lead</w:t>
      </w:r>
      <w:ins w:id="141" w:author="Mike.Litzow" w:date="2023-12-20T07:22:00Z">
        <w:r w:rsidR="00F675DE">
          <w:rPr>
            <w:rFonts w:ascii="Times New Roman" w:hAnsi="Times New Roman"/>
            <w:sz w:val="24"/>
            <w:szCs w:val="24"/>
          </w:rPr>
          <w:t>ing</w:t>
        </w:r>
      </w:ins>
      <w:del w:id="142" w:author="Mike.Litzow" w:date="2023-12-20T07:22:00Z">
        <w:r w:rsidR="00525AD2" w:rsidDel="00F675DE">
          <w:rPr>
            <w:rFonts w:ascii="Times New Roman" w:hAnsi="Times New Roman"/>
            <w:sz w:val="24"/>
            <w:szCs w:val="24"/>
          </w:rPr>
          <w:delText>s</w:delText>
        </w:r>
      </w:del>
      <w:r w:rsidR="00525AD2">
        <w:rPr>
          <w:rFonts w:ascii="Times New Roman" w:hAnsi="Times New Roman"/>
          <w:sz w:val="24"/>
          <w:szCs w:val="24"/>
        </w:rPr>
        <w:t xml:space="preserve"> to uncertainty about the time </w:t>
      </w:r>
      <w:del w:id="143" w:author="Mike.Litzow" w:date="2023-12-20T07:23:00Z">
        <w:r w:rsidR="00525AD2" w:rsidDel="00F675DE">
          <w:rPr>
            <w:rFonts w:ascii="Times New Roman" w:hAnsi="Times New Roman"/>
            <w:sz w:val="24"/>
            <w:szCs w:val="24"/>
          </w:rPr>
          <w:delText xml:space="preserve">from </w:delText>
        </w:r>
      </w:del>
      <w:ins w:id="144" w:author="Mike.Litzow" w:date="2023-12-20T07:23:00Z">
        <w:r w:rsidR="00F675DE">
          <w:rPr>
            <w:rFonts w:ascii="Times New Roman" w:hAnsi="Times New Roman"/>
            <w:sz w:val="24"/>
            <w:szCs w:val="24"/>
          </w:rPr>
          <w:t xml:space="preserve">between </w:t>
        </w:r>
      </w:ins>
      <w:r w:rsidR="00525AD2">
        <w:rPr>
          <w:rFonts w:ascii="Times New Roman" w:hAnsi="Times New Roman"/>
          <w:sz w:val="24"/>
          <w:szCs w:val="24"/>
        </w:rPr>
        <w:t xml:space="preserve">hatching </w:t>
      </w:r>
      <w:del w:id="145" w:author="Mike.Litzow" w:date="2023-12-20T07:23:00Z">
        <w:r w:rsidR="00525AD2" w:rsidDel="00F675DE">
          <w:rPr>
            <w:rFonts w:ascii="Times New Roman" w:hAnsi="Times New Roman"/>
            <w:sz w:val="24"/>
            <w:szCs w:val="24"/>
          </w:rPr>
          <w:delText xml:space="preserve">to </w:delText>
        </w:r>
      </w:del>
      <w:ins w:id="146" w:author="Mike.Litzow" w:date="2023-12-20T07:23:00Z">
        <w:r w:rsidR="00F675DE">
          <w:rPr>
            <w:rFonts w:ascii="Times New Roman" w:hAnsi="Times New Roman"/>
            <w:sz w:val="24"/>
            <w:szCs w:val="24"/>
          </w:rPr>
          <w:t xml:space="preserve">and </w:t>
        </w:r>
      </w:ins>
      <w:r w:rsidR="00525AD2">
        <w:rPr>
          <w:rFonts w:ascii="Times New Roman" w:hAnsi="Times New Roman"/>
          <w:sz w:val="24"/>
          <w:szCs w:val="24"/>
        </w:rPr>
        <w:t>recruitment</w:t>
      </w:r>
      <w:ins w:id="147" w:author="Mike.Litzow" w:date="2023-12-20T07:23:00Z">
        <w:r w:rsidR="00F675DE">
          <w:rPr>
            <w:rFonts w:ascii="Times New Roman" w:hAnsi="Times New Roman"/>
            <w:sz w:val="24"/>
            <w:szCs w:val="24"/>
          </w:rPr>
          <w:t xml:space="preserve"> to the adult population</w:t>
        </w:r>
      </w:ins>
      <w:del w:id="148" w:author="Mike.Litzow" w:date="2023-12-20T07:23:00Z">
        <w:r w:rsidR="00525AD2" w:rsidDel="00F675DE">
          <w:rPr>
            <w:rFonts w:ascii="Times New Roman" w:hAnsi="Times New Roman"/>
            <w:sz w:val="24"/>
            <w:szCs w:val="24"/>
          </w:rPr>
          <w:delText>; absence</w:delText>
        </w:r>
      </w:del>
      <w:moveFromRangeStart w:id="149" w:author="Mike.Litzow" w:date="2023-12-20T07:18:00Z" w:name="move153949138"/>
      <w:moveFrom w:id="150" w:author="Mike.Litzow" w:date="2023-12-20T07:18:00Z">
        <w:r w:rsidR="00525AD2" w:rsidDel="00F675DE">
          <w:rPr>
            <w:rFonts w:ascii="Times New Roman" w:hAnsi="Times New Roman"/>
            <w:sz w:val="24"/>
            <w:szCs w:val="24"/>
          </w:rPr>
          <w:t xml:space="preserve"> of direct ageing necessitates inferences from modal analysis of size frequency distributions of a cohort observed repeatedly over time (e.g., Donaldson et al. 1981)</w:t>
        </w:r>
      </w:moveFrom>
      <w:moveFromRangeEnd w:id="149"/>
      <w:r w:rsidR="00525AD2">
        <w:rPr>
          <w:rFonts w:ascii="Times New Roman" w:hAnsi="Times New Roman"/>
          <w:sz w:val="24"/>
          <w:szCs w:val="24"/>
        </w:rPr>
        <w:t>.</w:t>
      </w:r>
      <w:del w:id="151" w:author="Mike.Litzow" w:date="2023-12-20T07:24:00Z">
        <w:r w:rsidR="00525AD2" w:rsidDel="00F675DE">
          <w:rPr>
            <w:rFonts w:ascii="Times New Roman" w:hAnsi="Times New Roman"/>
            <w:sz w:val="24"/>
            <w:szCs w:val="24"/>
          </w:rPr>
          <w:delText xml:space="preserve">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delText>
        </w:r>
        <w:r w:rsidR="00525AD2" w:rsidRPr="00653A1F" w:rsidDel="00F675DE">
          <w:rPr>
            <w:rFonts w:ascii="Times New Roman" w:hAnsi="Times New Roman"/>
            <w:sz w:val="24"/>
            <w:szCs w:val="24"/>
          </w:rPr>
          <w:delText xml:space="preserve"> recruitment may be an important step </w:delText>
        </w:r>
        <w:r w:rsidR="00525AD2" w:rsidDel="00F675DE">
          <w:rPr>
            <w:rFonts w:ascii="Times New Roman" w:hAnsi="Times New Roman"/>
            <w:sz w:val="24"/>
            <w:szCs w:val="24"/>
          </w:rPr>
          <w:delText>in limiting the effects of such concerns, and</w:delText>
        </w:r>
        <w:r w:rsidR="00525AD2" w:rsidRPr="00653A1F" w:rsidDel="00F675DE">
          <w:rPr>
            <w:rFonts w:ascii="Times New Roman" w:hAnsi="Times New Roman"/>
            <w:sz w:val="24"/>
            <w:szCs w:val="24"/>
          </w:rPr>
          <w:delText xml:space="preserve"> </w:delText>
        </w:r>
        <w:r w:rsidR="00525AD2" w:rsidDel="00F675DE">
          <w:rPr>
            <w:rFonts w:ascii="Times New Roman" w:hAnsi="Times New Roman"/>
            <w:sz w:val="24"/>
            <w:szCs w:val="24"/>
          </w:rPr>
          <w:delText xml:space="preserve">identifying </w:delText>
        </w:r>
        <w:r w:rsidR="00525AD2" w:rsidRPr="00653A1F" w:rsidDel="00F675DE">
          <w:rPr>
            <w:rFonts w:ascii="Times New Roman" w:hAnsi="Times New Roman"/>
            <w:sz w:val="24"/>
            <w:szCs w:val="24"/>
          </w:rPr>
          <w:delText>potential recruitment controls.</w:delText>
        </w:r>
      </w:del>
    </w:p>
    <w:p w14:paraId="709E7677" w14:textId="0981BD0B" w:rsidR="00525AD2" w:rsidDel="00945735" w:rsidRDefault="00525AD2" w:rsidP="00525AD2">
      <w:pPr>
        <w:spacing w:line="480" w:lineRule="auto"/>
        <w:ind w:right="288" w:firstLine="720"/>
        <w:contextualSpacing/>
        <w:rPr>
          <w:del w:id="152" w:author="Mike.Litzow" w:date="2023-12-20T07:46:00Z"/>
          <w:rFonts w:ascii="Times New Roman" w:hAnsi="Times New Roman"/>
          <w:sz w:val="24"/>
          <w:szCs w:val="24"/>
        </w:rPr>
      </w:pPr>
      <w:commentRangeStart w:id="153"/>
      <w:del w:id="154" w:author="Mike.Litzow" w:date="2023-12-20T07:46:00Z">
        <w:r w:rsidDel="00945735">
          <w:rPr>
            <w:rFonts w:ascii="Times New Roman" w:hAnsi="Times New Roman"/>
            <w:sz w:val="24"/>
            <w:szCs w:val="24"/>
          </w:rPr>
          <w:delText>A number of biotic and abiotic environmental factors may influence juvenile crab survival. Snow crab, particularly mature females, co-occur with Tanner crab near the Pribilof Islands, and to a greater degree, to the northwest. Given larval advection patterns (Parada et al. 2009, 2010, Richar et al. 2014) and similar ecological niches, it is probable that juveniles of the two species compete where their settling regions overlap. Larval advection is itself largely driven by Ekman transport, due to generally sluggish tidal currents over the EBS shelf, and thus wind patterns may be an important determinant of juvenile survival (Rosenkranz et al. 1998, 2001).</w:delText>
        </w:r>
        <w:r w:rsidRPr="005D6CD3" w:rsidDel="00945735">
          <w:rPr>
            <w:rFonts w:ascii="Times New Roman" w:hAnsi="Times New Roman"/>
            <w:sz w:val="24"/>
            <w:szCs w:val="24"/>
          </w:rPr>
          <w:delText xml:space="preserve">Predation by groundfish, in particular Pacific cod </w:delText>
        </w:r>
        <w:r w:rsidDel="00945735">
          <w:rPr>
            <w:rFonts w:ascii="Times New Roman" w:hAnsi="Times New Roman"/>
            <w:i/>
            <w:sz w:val="24"/>
            <w:szCs w:val="24"/>
          </w:rPr>
          <w:delText>(</w:delText>
        </w:r>
        <w:r w:rsidRPr="005D6CD3" w:rsidDel="00945735">
          <w:rPr>
            <w:rFonts w:ascii="Times New Roman" w:hAnsi="Times New Roman"/>
            <w:i/>
            <w:sz w:val="24"/>
            <w:szCs w:val="24"/>
          </w:rPr>
          <w:delText>Gadus macrocephalus</w:delText>
        </w:r>
        <w:r w:rsidDel="00945735">
          <w:rPr>
            <w:rFonts w:ascii="Times New Roman" w:hAnsi="Times New Roman"/>
            <w:i/>
            <w:sz w:val="24"/>
            <w:szCs w:val="24"/>
          </w:rPr>
          <w:delText>)</w:delText>
        </w:r>
        <w:r w:rsidDel="00945735">
          <w:rPr>
            <w:rFonts w:ascii="Times New Roman" w:hAnsi="Times New Roman"/>
            <w:sz w:val="24"/>
            <w:szCs w:val="24"/>
          </w:rPr>
          <w:delText>, and flathead sole</w:delText>
        </w:r>
        <w:r w:rsidRPr="005D6CD3" w:rsidDel="00945735">
          <w:rPr>
            <w:rFonts w:ascii="Times New Roman" w:hAnsi="Times New Roman"/>
            <w:sz w:val="24"/>
            <w:szCs w:val="24"/>
          </w:rPr>
          <w:delText xml:space="preserve"> </w:delText>
        </w:r>
        <w:r w:rsidDel="00945735">
          <w:rPr>
            <w:rFonts w:ascii="Times New Roman" w:hAnsi="Times New Roman"/>
            <w:i/>
            <w:sz w:val="24"/>
            <w:szCs w:val="24"/>
          </w:rPr>
          <w:delText>(</w:delText>
        </w:r>
        <w:r w:rsidRPr="005D6CD3" w:rsidDel="00945735">
          <w:rPr>
            <w:rFonts w:ascii="Times New Roman" w:hAnsi="Times New Roman"/>
            <w:i/>
            <w:sz w:val="24"/>
            <w:szCs w:val="24"/>
          </w:rPr>
          <w:delText>Hippoglossoides elassodon</w:delText>
        </w:r>
        <w:r w:rsidDel="00945735">
          <w:rPr>
            <w:rFonts w:ascii="Times New Roman" w:hAnsi="Times New Roman"/>
            <w:i/>
            <w:sz w:val="24"/>
            <w:szCs w:val="24"/>
          </w:rPr>
          <w:delText>)</w:delText>
        </w:r>
        <w:r w:rsidRPr="005D6CD3" w:rsidDel="00945735">
          <w:rPr>
            <w:rFonts w:ascii="Times New Roman" w:hAnsi="Times New Roman"/>
            <w:sz w:val="24"/>
            <w:szCs w:val="24"/>
          </w:rPr>
          <w:delText xml:space="preserve"> </w:delText>
        </w:r>
        <w:r w:rsidDel="00945735">
          <w:rPr>
            <w:rFonts w:ascii="Times New Roman" w:hAnsi="Times New Roman"/>
            <w:sz w:val="24"/>
            <w:szCs w:val="24"/>
          </w:rPr>
          <w:delText xml:space="preserve">may be a </w:delText>
        </w:r>
        <w:r w:rsidRPr="005D6CD3" w:rsidDel="00945735">
          <w:rPr>
            <w:rFonts w:ascii="Times New Roman" w:hAnsi="Times New Roman"/>
            <w:sz w:val="24"/>
            <w:szCs w:val="24"/>
          </w:rPr>
          <w:delText>significant source of mortality for juvenile</w:delText>
        </w:r>
        <w:r w:rsidRPr="0091057F" w:rsidDel="00945735">
          <w:rPr>
            <w:rFonts w:ascii="Times New Roman" w:hAnsi="Times New Roman"/>
            <w:sz w:val="24"/>
            <w:szCs w:val="24"/>
          </w:rPr>
          <w:delText xml:space="preserve"> Tanner crab</w:delText>
        </w:r>
        <w:r w:rsidDel="00945735">
          <w:rPr>
            <w:rFonts w:ascii="Times New Roman" w:hAnsi="Times New Roman"/>
            <w:sz w:val="24"/>
            <w:szCs w:val="24"/>
          </w:rPr>
          <w:delText>s</w:delText>
        </w:r>
        <w:r w:rsidRPr="005D6CD3" w:rsidDel="00945735">
          <w:rPr>
            <w:rFonts w:ascii="Times New Roman" w:hAnsi="Times New Roman"/>
            <w:sz w:val="24"/>
            <w:szCs w:val="24"/>
          </w:rPr>
          <w:delText xml:space="preserve">, as these species consume immature crab in </w:delText>
        </w:r>
        <w:r w:rsidDel="00945735">
          <w:rPr>
            <w:rFonts w:ascii="Times New Roman" w:hAnsi="Times New Roman"/>
            <w:sz w:val="24"/>
            <w:szCs w:val="24"/>
          </w:rPr>
          <w:delText>large</w:delText>
        </w:r>
        <w:r w:rsidRPr="005D6CD3" w:rsidDel="00945735">
          <w:rPr>
            <w:rFonts w:ascii="Times New Roman" w:hAnsi="Times New Roman"/>
            <w:sz w:val="24"/>
            <w:szCs w:val="24"/>
          </w:rPr>
          <w:delText xml:space="preserve"> quantities (Livingston 1989, Pacunski et al. 199</w:delText>
        </w:r>
        <w:r w:rsidDel="00945735">
          <w:rPr>
            <w:rFonts w:ascii="Times New Roman" w:hAnsi="Times New Roman"/>
            <w:sz w:val="24"/>
            <w:szCs w:val="24"/>
          </w:rPr>
          <w:delText>8, Lang et al. 2003, 2005).</w:delText>
        </w:r>
        <w:r w:rsidRPr="00A23FF1" w:rsidDel="00945735">
          <w:rPr>
            <w:rFonts w:ascii="Times New Roman" w:hAnsi="Times New Roman"/>
            <w:sz w:val="24"/>
            <w:szCs w:val="24"/>
          </w:rPr>
          <w:delText xml:space="preserve"> </w:delText>
        </w:r>
        <w:r w:rsidDel="00945735">
          <w:rPr>
            <w:rFonts w:ascii="Times New Roman" w:hAnsi="Times New Roman"/>
            <w:sz w:val="24"/>
            <w:szCs w:val="24"/>
          </w:rPr>
          <w:delText xml:space="preserve">Stomach contents suggest that Pacific cod alone </w:delText>
        </w:r>
        <w:r w:rsidRPr="005D6CD3" w:rsidDel="00945735">
          <w:rPr>
            <w:rFonts w:ascii="Times New Roman" w:hAnsi="Times New Roman"/>
            <w:sz w:val="24"/>
            <w:szCs w:val="24"/>
          </w:rPr>
          <w:delText xml:space="preserve">may remove up to 95% of age-1 crab in some years, while </w:delText>
        </w:r>
        <w:r w:rsidDel="00945735">
          <w:rPr>
            <w:rFonts w:ascii="Times New Roman" w:hAnsi="Times New Roman"/>
            <w:sz w:val="24"/>
            <w:szCs w:val="24"/>
          </w:rPr>
          <w:delText>also feeding on age 0</w:delText>
        </w:r>
        <w:r w:rsidRPr="005D6CD3" w:rsidDel="00945735">
          <w:rPr>
            <w:rFonts w:ascii="Times New Roman" w:hAnsi="Times New Roman"/>
            <w:sz w:val="24"/>
            <w:szCs w:val="24"/>
          </w:rPr>
          <w:delText xml:space="preserve"> and 2 crab </w:delText>
        </w:r>
        <w:r w:rsidDel="00945735">
          <w:rPr>
            <w:rFonts w:ascii="Times New Roman" w:hAnsi="Times New Roman"/>
            <w:sz w:val="24"/>
            <w:szCs w:val="24"/>
          </w:rPr>
          <w:delText>at lesser rates (Livingston 1989</w:delText>
        </w:r>
        <w:r w:rsidRPr="005D6CD3" w:rsidDel="00945735">
          <w:rPr>
            <w:rFonts w:ascii="Times New Roman" w:hAnsi="Times New Roman"/>
            <w:sz w:val="24"/>
            <w:szCs w:val="24"/>
          </w:rPr>
          <w:delText xml:space="preserve">). </w:delText>
        </w:r>
      </w:del>
    </w:p>
    <w:p w14:paraId="0A339C22" w14:textId="0D0A4C44" w:rsidR="00525AD2" w:rsidDel="00945735" w:rsidRDefault="00525AD2" w:rsidP="00525AD2">
      <w:pPr>
        <w:spacing w:line="480" w:lineRule="auto"/>
        <w:ind w:right="288" w:firstLine="720"/>
        <w:contextualSpacing/>
        <w:rPr>
          <w:del w:id="155" w:author="Mike.Litzow" w:date="2023-12-20T07:46:00Z"/>
          <w:rFonts w:ascii="Times New Roman" w:hAnsi="Times New Roman"/>
          <w:sz w:val="24"/>
          <w:szCs w:val="24"/>
        </w:rPr>
      </w:pPr>
      <w:del w:id="156" w:author="Mike.Litzow" w:date="2023-12-20T07:46:00Z">
        <w:r w:rsidDel="00945735">
          <w:rPr>
            <w:rFonts w:ascii="Times New Roman" w:hAnsi="Times New Roman"/>
            <w:sz w:val="24"/>
            <w:szCs w:val="24"/>
          </w:rPr>
          <w:delText xml:space="preserve">Ocean temperature may also be an important driver of juvenile survival (Paul et al. 1979, Incze 1983, Incze et al. 1982, Incze and </w:delText>
        </w:r>
      </w:del>
      <w:ins w:id="157" w:author="Jon.Richar" w:date="2023-07-03T17:29:00Z">
        <w:del w:id="158" w:author="Mike.Litzow" w:date="2023-12-20T07:46:00Z">
          <w:r w:rsidR="00D235B4" w:rsidDel="00945735">
            <w:rPr>
              <w:rFonts w:ascii="Times New Roman" w:hAnsi="Times New Roman"/>
              <w:sz w:val="24"/>
              <w:szCs w:val="24"/>
            </w:rPr>
            <w:delText xml:space="preserve">&amp; </w:delText>
          </w:r>
        </w:del>
      </w:ins>
      <w:del w:id="159" w:author="Mike.Litzow" w:date="2023-12-20T07:46:00Z">
        <w:r w:rsidDel="00945735">
          <w:rPr>
            <w:rFonts w:ascii="Times New Roman" w:hAnsi="Times New Roman"/>
            <w:sz w:val="24"/>
            <w:szCs w:val="24"/>
          </w:rPr>
          <w:delText xml:space="preserve">Paul 1983, Paul and </w:delText>
        </w:r>
      </w:del>
      <w:ins w:id="160" w:author="Jon.Richar" w:date="2023-07-03T17:29:00Z">
        <w:del w:id="161" w:author="Mike.Litzow" w:date="2023-12-20T07:46:00Z">
          <w:r w:rsidR="00D235B4" w:rsidDel="00945735">
            <w:rPr>
              <w:rFonts w:ascii="Times New Roman" w:hAnsi="Times New Roman"/>
              <w:sz w:val="24"/>
              <w:szCs w:val="24"/>
            </w:rPr>
            <w:delText xml:space="preserve">&amp; </w:delText>
          </w:r>
        </w:del>
      </w:ins>
      <w:del w:id="162" w:author="Mike.Litzow" w:date="2023-12-20T07:46:00Z">
        <w:r w:rsidDel="00945735">
          <w:rPr>
            <w:rFonts w:ascii="Times New Roman" w:hAnsi="Times New Roman"/>
            <w:sz w:val="24"/>
            <w:szCs w:val="24"/>
          </w:rPr>
          <w:delText xml:space="preserve">Paul 2001, Ciannelli and </w:delText>
        </w:r>
      </w:del>
      <w:ins w:id="163" w:author="Jon.Richar" w:date="2023-07-03T17:29:00Z">
        <w:del w:id="164" w:author="Mike.Litzow" w:date="2023-12-20T07:46:00Z">
          <w:r w:rsidR="00D235B4" w:rsidDel="00945735">
            <w:rPr>
              <w:rFonts w:ascii="Times New Roman" w:hAnsi="Times New Roman"/>
              <w:sz w:val="24"/>
              <w:szCs w:val="24"/>
            </w:rPr>
            <w:delText xml:space="preserve">&amp; </w:delText>
          </w:r>
        </w:del>
      </w:ins>
      <w:del w:id="165" w:author="Mike.Litzow" w:date="2023-12-20T07:46:00Z">
        <w:r w:rsidDel="00945735">
          <w:rPr>
            <w:rFonts w:ascii="Times New Roman" w:hAnsi="Times New Roman"/>
            <w:sz w:val="24"/>
            <w:szCs w:val="24"/>
          </w:rPr>
          <w:delText xml:space="preserve">Bailey 2005, Spencer 2008).  Surface temperatures may influence zoeal feeding environment, and developmental rate, and thus the period of vulnerability to direct predation while planktonic. Furthermore, environmental temperatures may lead to direct larval mortality when thermal tolerances are exceeded (Paul et al. 1979, Incze 1983, Incze et al. 1982, Incze and </w:delText>
        </w:r>
      </w:del>
      <w:ins w:id="166" w:author="Jon.Richar" w:date="2023-07-03T17:29:00Z">
        <w:del w:id="167" w:author="Mike.Litzow" w:date="2023-12-20T07:46:00Z">
          <w:r w:rsidR="00D235B4" w:rsidDel="00945735">
            <w:rPr>
              <w:rFonts w:ascii="Times New Roman" w:hAnsi="Times New Roman"/>
              <w:sz w:val="24"/>
              <w:szCs w:val="24"/>
            </w:rPr>
            <w:delText xml:space="preserve">&amp; </w:delText>
          </w:r>
        </w:del>
      </w:ins>
      <w:del w:id="168" w:author="Mike.Litzow" w:date="2023-12-20T07:46:00Z">
        <w:r w:rsidDel="00945735">
          <w:rPr>
            <w:rFonts w:ascii="Times New Roman" w:hAnsi="Times New Roman"/>
            <w:sz w:val="24"/>
            <w:szCs w:val="24"/>
          </w:rPr>
          <w:delText xml:space="preserve">Paul 1983).  Similarly, near bottom temperature (NBT) may influence post-settlement development rates, modulating vulnerability to predators, while also influencing predator access via thermal barriers, and driving mortality directly via crab thermal tolerances (Paul and </w:delText>
        </w:r>
      </w:del>
      <w:ins w:id="169" w:author="Jon.Richar" w:date="2023-07-03T17:29:00Z">
        <w:del w:id="170" w:author="Mike.Litzow" w:date="2023-12-20T07:46:00Z">
          <w:r w:rsidR="00D235B4" w:rsidDel="00945735">
            <w:rPr>
              <w:rFonts w:ascii="Times New Roman" w:hAnsi="Times New Roman"/>
              <w:sz w:val="24"/>
              <w:szCs w:val="24"/>
            </w:rPr>
            <w:delText xml:space="preserve">&amp; </w:delText>
          </w:r>
        </w:del>
      </w:ins>
      <w:del w:id="171" w:author="Mike.Litzow" w:date="2023-12-20T07:46:00Z">
        <w:r w:rsidDel="00945735">
          <w:rPr>
            <w:rFonts w:ascii="Times New Roman" w:hAnsi="Times New Roman"/>
            <w:sz w:val="24"/>
            <w:szCs w:val="24"/>
          </w:rPr>
          <w:delText xml:space="preserve">Paul 2001, Ciannelli and </w:delText>
        </w:r>
      </w:del>
      <w:ins w:id="172" w:author="Jon.Richar" w:date="2023-07-03T17:29:00Z">
        <w:del w:id="173" w:author="Mike.Litzow" w:date="2023-12-20T07:46:00Z">
          <w:r w:rsidR="00D235B4" w:rsidDel="00945735">
            <w:rPr>
              <w:rFonts w:ascii="Times New Roman" w:hAnsi="Times New Roman"/>
              <w:sz w:val="24"/>
              <w:szCs w:val="24"/>
            </w:rPr>
            <w:delText xml:space="preserve">&amp; </w:delText>
          </w:r>
        </w:del>
      </w:ins>
      <w:del w:id="174" w:author="Mike.Litzow" w:date="2023-12-20T07:46:00Z">
        <w:r w:rsidDel="00945735">
          <w:rPr>
            <w:rFonts w:ascii="Times New Roman" w:hAnsi="Times New Roman"/>
            <w:sz w:val="24"/>
            <w:szCs w:val="24"/>
          </w:rPr>
          <w:delText xml:space="preserve">Bailey 2005, Spencer 2008). </w:delText>
        </w:r>
      </w:del>
    </w:p>
    <w:p w14:paraId="78F98337" w14:textId="7072E46E" w:rsidR="00525AD2" w:rsidDel="00945735" w:rsidRDefault="00525AD2" w:rsidP="00525AD2">
      <w:pPr>
        <w:spacing w:line="480" w:lineRule="auto"/>
        <w:ind w:right="288" w:firstLine="720"/>
        <w:contextualSpacing/>
        <w:rPr>
          <w:del w:id="175" w:author="Mike.Litzow" w:date="2023-12-20T07:46:00Z"/>
          <w:rFonts w:ascii="Times New Roman" w:hAnsi="Times New Roman"/>
          <w:sz w:val="24"/>
          <w:szCs w:val="24"/>
        </w:rPr>
      </w:pPr>
      <w:del w:id="176" w:author="Mike.Litzow" w:date="2023-12-20T07:46:00Z">
        <w:r w:rsidDel="00945735">
          <w:rPr>
            <w:rFonts w:ascii="Times New Roman" w:hAnsi="Times New Roman"/>
            <w:sz w:val="24"/>
            <w:szCs w:val="24"/>
          </w:rPr>
          <w:delText>Large scale climatic indices, which may serve as proxies for multiple intertwined environmental variables have proven to be useful in understanding recruitment patterns of certain species (Menge et al. 2011, Tzeng et al. 2012, Harford et al. 2017, Litzow et al. 2018, Szuwalski et al. 2021). Two important indices in the EBS region are the Arctic Oscillation (AO), and the Pacific Decadal Oscillation (PDO). The AO, defined as the leading mode of Northern Hemisphere sea level pressure poleward of 20</w:delText>
        </w:r>
        <w:r w:rsidRPr="00124841" w:rsidDel="00945735">
          <w:rPr>
            <w:rFonts w:ascii="Times New Roman" w:hAnsi="Times New Roman"/>
            <w:sz w:val="24"/>
            <w:szCs w:val="24"/>
          </w:rPr>
          <w:delText>°</w:delText>
        </w:r>
        <w:r w:rsidDel="00945735">
          <w:rPr>
            <w:rFonts w:ascii="Times New Roman" w:hAnsi="Times New Roman"/>
            <w:sz w:val="24"/>
            <w:szCs w:val="24"/>
          </w:rPr>
          <w:delText xml:space="preserve"> N, indexes the north-south range of the jet stream, and may be used as an indicator of mid- and high-latitude temperatures, and storm activity (Thompson and </w:delText>
        </w:r>
      </w:del>
      <w:ins w:id="177" w:author="Jon.Richar" w:date="2023-07-03T17:30:00Z">
        <w:del w:id="178" w:author="Mike.Litzow" w:date="2023-12-20T07:46:00Z">
          <w:r w:rsidR="00D235B4" w:rsidDel="00945735">
            <w:rPr>
              <w:rFonts w:ascii="Times New Roman" w:hAnsi="Times New Roman"/>
              <w:sz w:val="24"/>
              <w:szCs w:val="24"/>
            </w:rPr>
            <w:delText xml:space="preserve">&amp; </w:delText>
          </w:r>
        </w:del>
      </w:ins>
      <w:del w:id="179" w:author="Mike.Litzow" w:date="2023-12-20T07:46:00Z">
        <w:r w:rsidDel="00945735">
          <w:rPr>
            <w:rFonts w:ascii="Times New Roman" w:hAnsi="Times New Roman"/>
            <w:sz w:val="24"/>
            <w:szCs w:val="24"/>
          </w:rPr>
          <w:delText xml:space="preserve">Wallace 1998). The Pacific Decadal Oscillation, defined as the leading mode of North Pacific sea surface temperature (SST) anomalies and may also serve as an indicator for water temperatures, and again storm activity and related wind patterns and strength (Newman et al. 2016). </w:delText>
        </w:r>
      </w:del>
      <w:moveToRangeStart w:id="180" w:author="Jon.Richar" w:date="2023-02-06T11:54:00Z" w:name="move126576898"/>
      <w:moveTo w:id="181" w:author="Jon.Richar" w:date="2023-02-06T11:54:00Z">
        <w:del w:id="182" w:author="Mike.Litzow" w:date="2023-12-20T07:46:00Z">
          <w:r w:rsidR="00BD68C1" w:rsidRPr="001C114A" w:rsidDel="00945735">
            <w:rPr>
              <w:rFonts w:ascii="Times New Roman" w:hAnsi="Times New Roman" w:cs="Times New Roman"/>
              <w:sz w:val="24"/>
              <w:szCs w:val="24"/>
            </w:rPr>
            <w:delText>The PDO is a</w:delText>
          </w:r>
          <w:r w:rsidR="00BD68C1" w:rsidDel="00945735">
            <w:rPr>
              <w:rFonts w:ascii="Times New Roman" w:hAnsi="Times New Roman" w:cs="Times New Roman"/>
              <w:sz w:val="24"/>
              <w:szCs w:val="24"/>
            </w:rPr>
            <w:delText xml:space="preserve">n important </w:delText>
          </w:r>
          <w:r w:rsidR="00BD68C1" w:rsidRPr="001C114A" w:rsidDel="00945735">
            <w:rPr>
              <w:rFonts w:ascii="Times New Roman" w:hAnsi="Times New Roman" w:cs="Times New Roman"/>
              <w:sz w:val="24"/>
              <w:szCs w:val="24"/>
            </w:rPr>
            <w:delText>indicator for conditions in the Bering Sea, particularly SST, and a shift in the winter PDO in 1977 has been linked to a large-</w:delText>
          </w:r>
          <w:r w:rsidR="00BD68C1" w:rsidDel="00945735">
            <w:rPr>
              <w:rFonts w:ascii="Times New Roman" w:hAnsi="Times New Roman" w:cs="Times New Roman"/>
              <w:sz w:val="24"/>
              <w:szCs w:val="24"/>
            </w:rPr>
            <w:delText xml:space="preserve">scale community reorganization </w:delText>
          </w:r>
          <w:r w:rsidR="00BD68C1" w:rsidRPr="001C114A" w:rsidDel="00945735">
            <w:rPr>
              <w:rFonts w:ascii="Times New Roman" w:hAnsi="Times New Roman" w:cs="Times New Roman"/>
              <w:sz w:val="24"/>
              <w:szCs w:val="24"/>
            </w:rPr>
            <w:delText>thr</w:delText>
          </w:r>
          <w:r w:rsidR="00BD68C1" w:rsidDel="00945735">
            <w:rPr>
              <w:rFonts w:ascii="Times New Roman" w:hAnsi="Times New Roman" w:cs="Times New Roman"/>
              <w:sz w:val="24"/>
              <w:szCs w:val="24"/>
            </w:rPr>
            <w:delText>oughout the North Pacific region</w:delText>
          </w:r>
          <w:r w:rsidR="00BD68C1" w:rsidRPr="001C114A" w:rsidDel="00945735">
            <w:rPr>
              <w:rFonts w:ascii="Times New Roman" w:hAnsi="Times New Roman" w:cs="Times New Roman"/>
              <w:sz w:val="24"/>
              <w:szCs w:val="24"/>
            </w:rPr>
            <w:delText xml:space="preserve">. During a positive phase in the PDO, SST anomalies are positive in the Bering Sea region while during a negative phase the regional SST anomaly is negative. </w:delText>
          </w:r>
        </w:del>
      </w:moveTo>
      <w:moveToRangeEnd w:id="180"/>
      <w:del w:id="183" w:author="Mike.Litzow" w:date="2023-12-20T07:46:00Z">
        <w:r w:rsidDel="00945735">
          <w:rPr>
            <w:rFonts w:ascii="Times New Roman" w:hAnsi="Times New Roman"/>
            <w:sz w:val="24"/>
            <w:szCs w:val="24"/>
          </w:rPr>
          <w:delText xml:space="preserve">Given the parameters these indices capture, either, or both may influence Tanner crab recruitment through regulation of sea surface and near-bottom temperatures, sea ice melt timing and water column stability and thus feeding environment, and larval advection patterns (Paul et al. 1979, Incze 1983, Incze et al. 1982, Incze and </w:delText>
        </w:r>
      </w:del>
      <w:ins w:id="184" w:author="Jon.Richar" w:date="2023-07-03T17:30:00Z">
        <w:del w:id="185" w:author="Mike.Litzow" w:date="2023-12-20T07:46:00Z">
          <w:r w:rsidR="00D235B4" w:rsidDel="00945735">
            <w:rPr>
              <w:rFonts w:ascii="Times New Roman" w:hAnsi="Times New Roman"/>
              <w:sz w:val="24"/>
              <w:szCs w:val="24"/>
            </w:rPr>
            <w:delText xml:space="preserve">&amp; </w:delText>
          </w:r>
        </w:del>
      </w:ins>
      <w:del w:id="186" w:author="Mike.Litzow" w:date="2023-12-20T07:46:00Z">
        <w:r w:rsidDel="00945735">
          <w:rPr>
            <w:rFonts w:ascii="Times New Roman" w:hAnsi="Times New Roman"/>
            <w:sz w:val="24"/>
            <w:szCs w:val="24"/>
          </w:rPr>
          <w:delText xml:space="preserve">Paul 1983, Rosenkranz et al. 1998, Paul and </w:delText>
        </w:r>
      </w:del>
      <w:ins w:id="187" w:author="Jon.Richar" w:date="2023-07-03T17:30:00Z">
        <w:del w:id="188" w:author="Mike.Litzow" w:date="2023-12-20T07:46:00Z">
          <w:r w:rsidR="00D235B4" w:rsidDel="00945735">
            <w:rPr>
              <w:rFonts w:ascii="Times New Roman" w:hAnsi="Times New Roman"/>
              <w:sz w:val="24"/>
              <w:szCs w:val="24"/>
            </w:rPr>
            <w:delText xml:space="preserve">&amp; </w:delText>
          </w:r>
        </w:del>
      </w:ins>
      <w:del w:id="189" w:author="Mike.Litzow" w:date="2023-12-20T07:46:00Z">
        <w:r w:rsidDel="00945735">
          <w:rPr>
            <w:rFonts w:ascii="Times New Roman" w:hAnsi="Times New Roman"/>
            <w:sz w:val="24"/>
            <w:szCs w:val="24"/>
          </w:rPr>
          <w:delText>Paul 2001,</w:delText>
        </w:r>
        <w:r w:rsidRPr="00C92A21" w:rsidDel="00945735">
          <w:rPr>
            <w:rFonts w:ascii="Times New Roman" w:hAnsi="Times New Roman"/>
            <w:sz w:val="24"/>
            <w:szCs w:val="24"/>
          </w:rPr>
          <w:delText xml:space="preserve"> </w:delText>
        </w:r>
        <w:r w:rsidDel="00945735">
          <w:rPr>
            <w:rFonts w:ascii="Times New Roman" w:hAnsi="Times New Roman"/>
            <w:sz w:val="24"/>
            <w:szCs w:val="24"/>
          </w:rPr>
          <w:delText xml:space="preserve">Rosenkranz et al. 2001, Ciannelli and </w:delText>
        </w:r>
      </w:del>
      <w:ins w:id="190" w:author="Jon.Richar" w:date="2023-07-03T17:30:00Z">
        <w:del w:id="191" w:author="Mike.Litzow" w:date="2023-12-20T07:46:00Z">
          <w:r w:rsidR="00D235B4" w:rsidDel="00945735">
            <w:rPr>
              <w:rFonts w:ascii="Times New Roman" w:hAnsi="Times New Roman"/>
              <w:sz w:val="24"/>
              <w:szCs w:val="24"/>
            </w:rPr>
            <w:delText xml:space="preserve">&amp; </w:delText>
          </w:r>
        </w:del>
      </w:ins>
      <w:del w:id="192" w:author="Mike.Litzow" w:date="2023-12-20T07:46:00Z">
        <w:r w:rsidDel="00945735">
          <w:rPr>
            <w:rFonts w:ascii="Times New Roman" w:hAnsi="Times New Roman"/>
            <w:sz w:val="24"/>
            <w:szCs w:val="24"/>
          </w:rPr>
          <w:delText>Bailey 2005, Spencer 2008). Significantly, a recent study using assessment model recruitment estimates has linked the AO to recruitment variability in both snow crab and Bristol Bay red king crab, although not Tanner crab (Szuwalski et al. 2021).</w:delText>
        </w:r>
      </w:del>
      <w:commentRangeEnd w:id="153"/>
      <w:r w:rsidR="00945735">
        <w:rPr>
          <w:rStyle w:val="CommentReference"/>
        </w:rPr>
        <w:commentReference w:id="153"/>
      </w:r>
    </w:p>
    <w:p w14:paraId="172BBE08" w14:textId="7038A584" w:rsidR="00525AD2" w:rsidRPr="00F818EE" w:rsidRDefault="00525AD2" w:rsidP="00525AD2">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Pr>
          <w:rFonts w:ascii="Times New Roman" w:hAnsi="Times New Roman"/>
          <w:sz w:val="24"/>
          <w:szCs w:val="24"/>
        </w:rPr>
        <w:t>examine</w:t>
      </w:r>
      <w:del w:id="193" w:author="Mike.Litzow" w:date="2023-12-20T07:57:00Z">
        <w:r w:rsidDel="001C0E76">
          <w:rPr>
            <w:rFonts w:ascii="Times New Roman" w:hAnsi="Times New Roman"/>
            <w:sz w:val="24"/>
            <w:szCs w:val="24"/>
          </w:rPr>
          <w:delText>d</w:delText>
        </w:r>
      </w:del>
      <w:r>
        <w:rPr>
          <w:rFonts w:ascii="Times New Roman" w:hAnsi="Times New Roman"/>
          <w:sz w:val="24"/>
          <w:szCs w:val="24"/>
        </w:rPr>
        <w:t xml:space="preserve"> the </w:t>
      </w:r>
      <w:ins w:id="194" w:author="Mike.Litzow" w:date="2023-12-20T07:57:00Z">
        <w:r w:rsidR="001C0E76">
          <w:rPr>
            <w:rFonts w:ascii="Times New Roman" w:hAnsi="Times New Roman"/>
            <w:sz w:val="24"/>
            <w:szCs w:val="24"/>
          </w:rPr>
          <w:t>evidence for a S-R relationship</w:t>
        </w:r>
      </w:ins>
      <w:ins w:id="195" w:author="Mike.Litzow" w:date="2023-12-20T07:58:00Z">
        <w:r w:rsidR="001C0E76">
          <w:rPr>
            <w:rFonts w:ascii="Times New Roman" w:hAnsi="Times New Roman"/>
            <w:sz w:val="24"/>
            <w:szCs w:val="24"/>
          </w:rPr>
          <w:t xml:space="preserve"> for the EBS Tanner crab</w:t>
        </w:r>
      </w:ins>
      <w:ins w:id="196" w:author="Mike.Litzow" w:date="2023-12-20T08:03:00Z">
        <w:r w:rsidR="001C0E76">
          <w:rPr>
            <w:rFonts w:ascii="Times New Roman" w:hAnsi="Times New Roman"/>
            <w:sz w:val="24"/>
            <w:szCs w:val="24"/>
          </w:rPr>
          <w:t xml:space="preserve"> </w:t>
        </w:r>
      </w:ins>
      <w:ins w:id="197" w:author="Mike.Litzow" w:date="2023-12-20T12:04:00Z">
        <w:r w:rsidR="00DD5A86">
          <w:rPr>
            <w:rFonts w:ascii="Times New Roman" w:hAnsi="Times New Roman"/>
            <w:sz w:val="24"/>
            <w:szCs w:val="24"/>
          </w:rPr>
          <w:t>stock</w:t>
        </w:r>
      </w:ins>
      <w:ins w:id="198" w:author="Mike.Litzow" w:date="2023-12-20T12:05:00Z">
        <w:r w:rsidR="00DD5A86">
          <w:rPr>
            <w:rFonts w:ascii="Times New Roman" w:hAnsi="Times New Roman"/>
            <w:sz w:val="24"/>
            <w:szCs w:val="24"/>
          </w:rPr>
          <w:t xml:space="preserve"> </w:t>
        </w:r>
      </w:ins>
      <w:ins w:id="199" w:author="Mike.Litzow" w:date="2023-12-20T08:03:00Z">
        <w:r w:rsidR="001C0E76">
          <w:rPr>
            <w:rFonts w:ascii="Times New Roman" w:hAnsi="Times New Roman"/>
            <w:sz w:val="24"/>
            <w:szCs w:val="24"/>
          </w:rPr>
          <w:t>and the role that physical and biologi</w:t>
        </w:r>
      </w:ins>
      <w:ins w:id="200" w:author="Mike.Litzow" w:date="2023-12-20T08:04:00Z">
        <w:r w:rsidR="001C0E76">
          <w:rPr>
            <w:rFonts w:ascii="Times New Roman" w:hAnsi="Times New Roman"/>
            <w:sz w:val="24"/>
            <w:szCs w:val="24"/>
          </w:rPr>
          <w:t>cal covariates may play in driving variability in a S-R relationship</w:t>
        </w:r>
      </w:ins>
      <w:ins w:id="201" w:author="Mike.Litzow" w:date="2023-12-20T08:05:00Z">
        <w:r w:rsidR="001C0E76">
          <w:rPr>
            <w:rFonts w:ascii="Times New Roman" w:hAnsi="Times New Roman"/>
            <w:sz w:val="24"/>
            <w:szCs w:val="24"/>
          </w:rPr>
          <w:t>, using data from</w:t>
        </w:r>
      </w:ins>
      <w:ins w:id="202" w:author="Mike.Litzow" w:date="2023-12-20T07:58:00Z">
        <w:r w:rsidR="001C0E76">
          <w:rPr>
            <w:rFonts w:ascii="Times New Roman" w:hAnsi="Times New Roman"/>
            <w:sz w:val="24"/>
            <w:szCs w:val="24"/>
          </w:rPr>
          <w:t xml:space="preserve"> </w:t>
        </w:r>
      </w:ins>
      <w:ins w:id="203" w:author="Mike.Litzow" w:date="2023-12-20T08:05:00Z">
        <w:r w:rsidR="001C0E76">
          <w:rPr>
            <w:rFonts w:ascii="Times New Roman" w:hAnsi="Times New Roman"/>
            <w:sz w:val="24"/>
            <w:szCs w:val="24"/>
          </w:rPr>
          <w:t>a fisheries-independent bottom trawl survey for the years 1978-2019. Our specific goals are to 1) test for a S-R relationsh</w:t>
        </w:r>
      </w:ins>
      <w:ins w:id="204" w:author="Mike.Litzow" w:date="2023-12-20T08:06:00Z">
        <w:r w:rsidR="001C0E76">
          <w:rPr>
            <w:rFonts w:ascii="Times New Roman" w:hAnsi="Times New Roman"/>
            <w:sz w:val="24"/>
            <w:szCs w:val="24"/>
          </w:rPr>
          <w:t>ip by</w:t>
        </w:r>
      </w:ins>
      <w:ins w:id="205" w:author="Mike.Litzow" w:date="2023-12-20T07:58:00Z">
        <w:r w:rsidR="001C0E76">
          <w:rPr>
            <w:rFonts w:ascii="Times New Roman" w:hAnsi="Times New Roman"/>
            <w:sz w:val="24"/>
            <w:szCs w:val="24"/>
          </w:rPr>
          <w:t xml:space="preserve"> examining the relationship </w:t>
        </w:r>
      </w:ins>
      <w:ins w:id="206" w:author="Mike.Litzow" w:date="2023-12-20T07:59:00Z">
        <w:r w:rsidR="001C0E76">
          <w:rPr>
            <w:rFonts w:ascii="Times New Roman" w:hAnsi="Times New Roman"/>
            <w:sz w:val="24"/>
            <w:szCs w:val="24"/>
          </w:rPr>
          <w:t>between spawning stock biomass and the biomass of juvenile crab</w:t>
        </w:r>
      </w:ins>
      <w:ins w:id="207" w:author="Mike.Litzow" w:date="2023-12-20T08:02:00Z">
        <w:r w:rsidR="001C0E76">
          <w:rPr>
            <w:rFonts w:ascii="Times New Roman" w:hAnsi="Times New Roman"/>
            <w:sz w:val="24"/>
            <w:szCs w:val="24"/>
          </w:rPr>
          <w:t xml:space="preserve"> at a 2-4 year lag</w:t>
        </w:r>
      </w:ins>
      <w:ins w:id="208" w:author="Mike.Litzow" w:date="2023-12-20T08:06:00Z">
        <w:r w:rsidR="005B2A30">
          <w:rPr>
            <w:rFonts w:ascii="Times New Roman" w:hAnsi="Times New Roman"/>
            <w:sz w:val="24"/>
            <w:szCs w:val="24"/>
          </w:rPr>
          <w:t xml:space="preserve">; 2) evaluate the effects of competition, predation, and physical covariates on the strength of the </w:t>
        </w:r>
      </w:ins>
      <w:ins w:id="209" w:author="Mike.Litzow" w:date="2023-12-20T08:07:00Z">
        <w:r w:rsidR="005B2A30">
          <w:rPr>
            <w:rFonts w:ascii="Times New Roman" w:hAnsi="Times New Roman"/>
            <w:sz w:val="24"/>
            <w:szCs w:val="24"/>
          </w:rPr>
          <w:t>observed S-R relationship.</w:t>
        </w:r>
      </w:ins>
      <w:ins w:id="210" w:author="Mike.Litzow" w:date="2023-12-20T08:02:00Z">
        <w:r w:rsidR="001C0E76">
          <w:rPr>
            <w:rFonts w:ascii="Times New Roman" w:hAnsi="Times New Roman"/>
            <w:sz w:val="24"/>
            <w:szCs w:val="24"/>
          </w:rPr>
          <w:t xml:space="preserve"> </w:t>
        </w:r>
      </w:ins>
      <w:del w:id="211" w:author="Mike.Litzow" w:date="2023-12-20T08:02:00Z">
        <w:r w:rsidDel="001C0E76">
          <w:rPr>
            <w:rFonts w:ascii="Times New Roman" w:hAnsi="Times New Roman"/>
            <w:sz w:val="24"/>
            <w:szCs w:val="24"/>
          </w:rPr>
          <w:delText xml:space="preserve">factors regulating juvenile Tanner crab abundance </w:delText>
        </w:r>
      </w:del>
      <w:del w:id="212" w:author="Mike.Litzow" w:date="2023-12-20T08:06:00Z">
        <w:r w:rsidDel="005B2A30">
          <w:rPr>
            <w:rFonts w:ascii="Times New Roman" w:hAnsi="Times New Roman"/>
            <w:sz w:val="24"/>
            <w:szCs w:val="24"/>
          </w:rPr>
          <w:delText>as measured by</w:delText>
        </w:r>
      </w:del>
      <w:del w:id="213" w:author="Mike.Litzow" w:date="2023-12-20T08:05:00Z">
        <w:r w:rsidDel="001C0E76">
          <w:rPr>
            <w:rFonts w:ascii="Times New Roman" w:hAnsi="Times New Roman"/>
            <w:sz w:val="24"/>
            <w:szCs w:val="24"/>
          </w:rPr>
          <w:delText xml:space="preserve"> a bottom trawl survey </w:delText>
        </w:r>
      </w:del>
      <w:del w:id="214" w:author="Mike.Litzow" w:date="2023-12-20T08:03:00Z">
        <w:r w:rsidDel="001C0E76">
          <w:rPr>
            <w:rFonts w:ascii="Times New Roman" w:hAnsi="Times New Roman"/>
            <w:sz w:val="24"/>
            <w:szCs w:val="24"/>
          </w:rPr>
          <w:delText>over the period of</w:delText>
        </w:r>
      </w:del>
      <w:del w:id="215" w:author="Mike.Litzow" w:date="2023-12-20T08:05:00Z">
        <w:r w:rsidDel="001C0E76">
          <w:rPr>
            <w:rFonts w:ascii="Times New Roman" w:hAnsi="Times New Roman"/>
            <w:sz w:val="24"/>
            <w:szCs w:val="24"/>
          </w:rPr>
          <w:delText xml:space="preserve"> 1978-2019</w:delText>
        </w:r>
      </w:del>
      <w:del w:id="216" w:author="Mike.Litzow" w:date="2023-12-20T08:06:00Z">
        <w:r w:rsidDel="005B2A30">
          <w:rPr>
            <w:rFonts w:ascii="Times New Roman" w:hAnsi="Times New Roman"/>
            <w:sz w:val="24"/>
            <w:szCs w:val="24"/>
          </w:rPr>
          <w:delText>. Specifically, we evaluated</w:delText>
        </w:r>
        <w:r w:rsidRPr="00D04278" w:rsidDel="005B2A30">
          <w:rPr>
            <w:rFonts w:ascii="Times New Roman" w:hAnsi="Times New Roman"/>
            <w:sz w:val="24"/>
            <w:szCs w:val="24"/>
          </w:rPr>
          <w:delText xml:space="preserve"> the effects of spawning</w:delText>
        </w:r>
        <w:r w:rsidDel="005B2A30">
          <w:rPr>
            <w:rFonts w:ascii="Times New Roman" w:hAnsi="Times New Roman"/>
            <w:sz w:val="24"/>
            <w:szCs w:val="24"/>
          </w:rPr>
          <w:delText xml:space="preserve"> stock size, competition </w:delText>
        </w:r>
      </w:del>
      <w:del w:id="217" w:author="Mike.Litzow" w:date="2023-12-20T08:07:00Z">
        <w:r w:rsidDel="005B2A30">
          <w:rPr>
            <w:rFonts w:ascii="Times New Roman" w:hAnsi="Times New Roman"/>
            <w:sz w:val="24"/>
            <w:szCs w:val="24"/>
          </w:rPr>
          <w:delText xml:space="preserve">(as indexed by female opilio abundance), predation (as indexed by the abundance of </w:delText>
        </w:r>
        <w:r w:rsidRPr="00D04278" w:rsidDel="005B2A30">
          <w:rPr>
            <w:rFonts w:ascii="Times New Roman" w:hAnsi="Times New Roman"/>
            <w:sz w:val="24"/>
            <w:szCs w:val="24"/>
          </w:rPr>
          <w:delText>t</w:delText>
        </w:r>
        <w:r w:rsidDel="005B2A30">
          <w:rPr>
            <w:rFonts w:ascii="Times New Roman" w:hAnsi="Times New Roman"/>
            <w:sz w:val="24"/>
            <w:szCs w:val="24"/>
          </w:rPr>
          <w:delText>wo</w:delText>
        </w:r>
        <w:r w:rsidRPr="00D04278" w:rsidDel="005B2A30">
          <w:rPr>
            <w:rFonts w:ascii="Times New Roman" w:hAnsi="Times New Roman"/>
            <w:sz w:val="24"/>
            <w:szCs w:val="24"/>
          </w:rPr>
          <w:delText xml:space="preserve"> </w:delText>
        </w:r>
        <w:r w:rsidDel="005B2A30">
          <w:rPr>
            <w:rFonts w:ascii="Times New Roman" w:hAnsi="Times New Roman"/>
            <w:sz w:val="24"/>
            <w:szCs w:val="24"/>
          </w:rPr>
          <w:delText xml:space="preserve">groundfish predators, Pacific cod </w:delText>
        </w:r>
        <w:r w:rsidRPr="00D04278" w:rsidDel="005B2A30">
          <w:rPr>
            <w:rFonts w:ascii="Times New Roman" w:hAnsi="Times New Roman"/>
            <w:sz w:val="24"/>
            <w:szCs w:val="24"/>
          </w:rPr>
          <w:delText>and flathead sole</w:delText>
        </w:r>
        <w:r w:rsidDel="005B2A30">
          <w:rPr>
            <w:rFonts w:ascii="Times New Roman" w:hAnsi="Times New Roman"/>
            <w:sz w:val="24"/>
            <w:szCs w:val="24"/>
          </w:rPr>
          <w:delText xml:space="preserve"> and a suite of physical variables (wind patterns, the PDO, AO, NBT, SST).</w:delText>
        </w:r>
        <w:r w:rsidRPr="00D04278" w:rsidDel="005B2A30">
          <w:rPr>
            <w:rFonts w:ascii="Times New Roman" w:hAnsi="Times New Roman"/>
            <w:sz w:val="24"/>
            <w:szCs w:val="24"/>
          </w:rPr>
          <w:delText xml:space="preserve"> </w:delText>
        </w:r>
      </w:del>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6C665E44" w:rsidR="00525AD2" w:rsidRPr="00F818EE" w:rsidRDefault="00525AD2" w:rsidP="00525AD2">
      <w:pPr>
        <w:spacing w:line="480" w:lineRule="auto"/>
        <w:ind w:right="288"/>
        <w:rPr>
          <w:rFonts w:ascii="Times New Roman" w:hAnsi="Times New Roman"/>
          <w:sz w:val="24"/>
          <w:szCs w:val="24"/>
        </w:rPr>
      </w:pPr>
      <w:del w:id="218" w:author="Mike.Litzow" w:date="2023-12-21T07:43:00Z">
        <w:r w:rsidRPr="00632C42" w:rsidDel="00370E97">
          <w:rPr>
            <w:rFonts w:ascii="Times New Roman" w:hAnsi="Times New Roman"/>
            <w:sz w:val="24"/>
            <w:szCs w:val="24"/>
            <w:u w:val="single"/>
          </w:rPr>
          <w:delText xml:space="preserve">Tanner </w:delText>
        </w:r>
        <w:r w:rsidDel="00370E97">
          <w:rPr>
            <w:rFonts w:ascii="Times New Roman" w:hAnsi="Times New Roman"/>
            <w:sz w:val="24"/>
            <w:szCs w:val="24"/>
            <w:u w:val="single"/>
          </w:rPr>
          <w:delText>C</w:delText>
        </w:r>
        <w:r w:rsidRPr="00632C42" w:rsidDel="00370E97">
          <w:rPr>
            <w:rFonts w:ascii="Times New Roman" w:hAnsi="Times New Roman"/>
            <w:sz w:val="24"/>
            <w:szCs w:val="24"/>
            <w:u w:val="single"/>
          </w:rPr>
          <w:delText>rab</w:delText>
        </w:r>
        <w:r w:rsidDel="00370E97">
          <w:rPr>
            <w:rFonts w:ascii="Times New Roman" w:hAnsi="Times New Roman"/>
            <w:sz w:val="24"/>
            <w:szCs w:val="24"/>
            <w:u w:val="single"/>
          </w:rPr>
          <w:delText xml:space="preserve"> Abundance Estimates</w:delText>
        </w:r>
      </w:del>
      <w:ins w:id="219" w:author="Mike.Litzow" w:date="2023-12-21T07:43:00Z">
        <w:r w:rsidR="00370E97">
          <w:rPr>
            <w:rFonts w:ascii="Times New Roman" w:hAnsi="Times New Roman"/>
            <w:sz w:val="24"/>
            <w:szCs w:val="24"/>
            <w:u w:val="single"/>
          </w:rPr>
          <w:t>Data</w:t>
        </w:r>
      </w:ins>
    </w:p>
    <w:p w14:paraId="53C222A5" w14:textId="4E5A9B70"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ins w:id="220" w:author="Mike.Litzow" w:date="2023-12-20T12:06:00Z">
        <w:r w:rsidR="00DD5A86">
          <w:rPr>
            <w:rFonts w:ascii="Times New Roman" w:hAnsi="Times New Roman"/>
            <w:sz w:val="24"/>
            <w:szCs w:val="24"/>
          </w:rPr>
          <w:t xml:space="preserve"> abundance</w:t>
        </w:r>
      </w:ins>
      <w:r>
        <w:rPr>
          <w:rFonts w:ascii="Times New Roman" w:hAnsi="Times New Roman"/>
          <w:i/>
          <w:sz w:val="24"/>
          <w:szCs w:val="24"/>
        </w:rPr>
        <w:t xml:space="preserve"> </w:t>
      </w:r>
      <w:r>
        <w:rPr>
          <w:rFonts w:ascii="Times New Roman" w:hAnsi="Times New Roman"/>
          <w:sz w:val="24"/>
          <w:szCs w:val="24"/>
        </w:rPr>
        <w:t xml:space="preserve">data </w:t>
      </w:r>
      <w:ins w:id="221" w:author="Mike.Litzow" w:date="2023-12-20T12:06:00Z">
        <w:r w:rsidR="00DD5A86">
          <w:rPr>
            <w:rFonts w:ascii="Times New Roman" w:hAnsi="Times New Roman"/>
            <w:sz w:val="24"/>
            <w:szCs w:val="24"/>
          </w:rPr>
          <w:t xml:space="preserve">come </w:t>
        </w:r>
      </w:ins>
      <w:r>
        <w:rPr>
          <w:rFonts w:ascii="Times New Roman" w:hAnsi="Times New Roman"/>
          <w:sz w:val="24"/>
          <w:szCs w:val="24"/>
        </w:rPr>
        <w:t xml:space="preserve">from </w:t>
      </w:r>
      <w:r w:rsidRPr="0088602B">
        <w:rPr>
          <w:rFonts w:ascii="Times New Roman" w:hAnsi="Times New Roman"/>
          <w:sz w:val="24"/>
          <w:szCs w:val="24"/>
        </w:rPr>
        <w:t>a</w:t>
      </w:r>
      <w:del w:id="222" w:author="Mike.Litzow" w:date="2023-12-21T07:44:00Z">
        <w:r w:rsidRPr="0088602B" w:rsidDel="00370E97">
          <w:rPr>
            <w:rFonts w:ascii="Times New Roman" w:hAnsi="Times New Roman"/>
            <w:sz w:val="24"/>
            <w:szCs w:val="24"/>
          </w:rPr>
          <w:delText>n</w:delText>
        </w:r>
      </w:del>
      <w:r w:rsidRPr="0088602B">
        <w:rPr>
          <w:rFonts w:ascii="Times New Roman" w:hAnsi="Times New Roman"/>
          <w:sz w:val="24"/>
          <w:szCs w:val="24"/>
        </w:rPr>
        <w:t xml:space="preserve"> </w:t>
      </w:r>
      <w:del w:id="223" w:author="Mike.Litzow" w:date="2023-12-21T07:44:00Z">
        <w:r w:rsidRPr="0088602B" w:rsidDel="00370E97">
          <w:rPr>
            <w:rFonts w:ascii="Times New Roman" w:hAnsi="Times New Roman"/>
            <w:sz w:val="24"/>
            <w:szCs w:val="24"/>
          </w:rPr>
          <w:delText xml:space="preserve">annual </w:delText>
        </w:r>
      </w:del>
      <w:r w:rsidRPr="0088602B">
        <w:rPr>
          <w:rFonts w:ascii="Times New Roman" w:hAnsi="Times New Roman"/>
          <w:sz w:val="24"/>
          <w:szCs w:val="24"/>
        </w:rPr>
        <w:t xml:space="preserve">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w:t>
      </w:r>
      <w:ins w:id="224" w:author="Mike.Litzow" w:date="2023-12-20T12:07:00Z">
        <w:r w:rsidR="00DD5A86">
          <w:rPr>
            <w:rFonts w:ascii="Times New Roman" w:hAnsi="Times New Roman"/>
            <w:sz w:val="24"/>
            <w:szCs w:val="24"/>
          </w:rPr>
          <w:t xml:space="preserve"> conducted </w:t>
        </w:r>
      </w:ins>
      <w:ins w:id="225" w:author="Mike.Litzow" w:date="2023-12-20T12:08:00Z">
        <w:r w:rsidR="00DD5A86">
          <w:rPr>
            <w:rFonts w:ascii="Times New Roman" w:hAnsi="Times New Roman"/>
            <w:sz w:val="24"/>
            <w:szCs w:val="24"/>
          </w:rPr>
          <w:t>annually since 1978</w:t>
        </w:r>
      </w:ins>
      <w:r>
        <w:rPr>
          <w:rFonts w:ascii="Times New Roman" w:hAnsi="Times New Roman"/>
          <w:sz w:val="24"/>
          <w:szCs w:val="24"/>
        </w:rPr>
        <w:t xml:space="preserve"> </w:t>
      </w:r>
      <w:ins w:id="226" w:author="Jon.Richar" w:date="2023-02-07T12:29:00Z">
        <w:r w:rsidR="004714D8">
          <w:rPr>
            <w:rFonts w:ascii="Times New Roman" w:hAnsi="Times New Roman"/>
            <w:sz w:val="24"/>
            <w:szCs w:val="24"/>
          </w:rPr>
          <w:t>(Fig. 1a)</w:t>
        </w:r>
      </w:ins>
      <w:ins w:id="227" w:author="Mike.Litzow" w:date="2023-12-20T12:07:00Z">
        <w:r w:rsidR="00DD5A86">
          <w:rPr>
            <w:rFonts w:ascii="Times New Roman" w:hAnsi="Times New Roman"/>
            <w:sz w:val="24"/>
            <w:szCs w:val="24"/>
          </w:rPr>
          <w:t xml:space="preserve">. </w:t>
        </w:r>
      </w:ins>
      <w:ins w:id="228" w:author="Mike.Litzow" w:date="2023-12-20T12:13:00Z">
        <w:r w:rsidR="00DD5A86">
          <w:rPr>
            <w:rFonts w:ascii="Times New Roman" w:hAnsi="Times New Roman"/>
            <w:sz w:val="24"/>
            <w:szCs w:val="24"/>
          </w:rPr>
          <w:t xml:space="preserve">No </w:t>
        </w:r>
      </w:ins>
      <w:ins w:id="229" w:author="Mike.Litzow" w:date="2023-12-20T12:07:00Z">
        <w:r w:rsidR="00DD5A86">
          <w:rPr>
            <w:rFonts w:ascii="Times New Roman" w:hAnsi="Times New Roman"/>
            <w:sz w:val="24"/>
            <w:szCs w:val="24"/>
          </w:rPr>
          <w:t>survey was conducted during 2020 because of the COV</w:t>
        </w:r>
      </w:ins>
      <w:ins w:id="230" w:author="Mike.Litzow" w:date="2023-12-20T12:08:00Z">
        <w:r w:rsidR="00DD5A86">
          <w:rPr>
            <w:rFonts w:ascii="Times New Roman" w:hAnsi="Times New Roman"/>
            <w:sz w:val="24"/>
            <w:szCs w:val="24"/>
          </w:rPr>
          <w:t>ID-19 pandemic, and we</w:t>
        </w:r>
      </w:ins>
      <w:ins w:id="231" w:author="Mike.Litzow" w:date="2023-12-20T12:13:00Z">
        <w:r w:rsidR="0043502C">
          <w:rPr>
            <w:rFonts w:ascii="Times New Roman" w:hAnsi="Times New Roman"/>
            <w:sz w:val="24"/>
            <w:szCs w:val="24"/>
          </w:rPr>
          <w:t xml:space="preserve"> use data from 1978-2019 to avoid complications involved with the missin</w:t>
        </w:r>
      </w:ins>
      <w:ins w:id="232" w:author="Mike.Litzow" w:date="2023-12-20T12:14:00Z">
        <w:r w:rsidR="0043502C">
          <w:rPr>
            <w:rFonts w:ascii="Times New Roman" w:hAnsi="Times New Roman"/>
            <w:sz w:val="24"/>
            <w:szCs w:val="24"/>
          </w:rPr>
          <w:t>g year.</w:t>
        </w:r>
      </w:ins>
      <w:ins w:id="233" w:author="Mike.Litzow" w:date="2023-12-20T12:08:00Z">
        <w:r w:rsidR="00DD5A86">
          <w:rPr>
            <w:rFonts w:ascii="Times New Roman" w:hAnsi="Times New Roman"/>
            <w:sz w:val="24"/>
            <w:szCs w:val="24"/>
          </w:rPr>
          <w:t xml:space="preserve"> </w:t>
        </w:r>
      </w:ins>
      <w:ins w:id="234" w:author="Jon.Richar" w:date="2023-02-07T12:29:00Z">
        <w:del w:id="235" w:author="Mike.Litzow" w:date="2023-12-20T12:14:00Z">
          <w:r w:rsidR="004714D8" w:rsidDel="0043502C">
            <w:rPr>
              <w:rFonts w:ascii="Times New Roman" w:hAnsi="Times New Roman"/>
              <w:sz w:val="24"/>
              <w:szCs w:val="24"/>
            </w:rPr>
            <w:delText xml:space="preserve"> </w:delText>
          </w:r>
        </w:del>
      </w:ins>
      <w:del w:id="236" w:author="Mike.Litzow" w:date="2023-12-20T12:14:00Z">
        <w:r w:rsidDel="0043502C">
          <w:rPr>
            <w:rFonts w:ascii="Times New Roman" w:hAnsi="Times New Roman"/>
            <w:sz w:val="24"/>
            <w:szCs w:val="24"/>
          </w:rPr>
          <w:delText>conducted by the National Marine Fisheries Service</w:delText>
        </w:r>
        <w:r w:rsidRPr="0088602B" w:rsidDel="0043502C">
          <w:rPr>
            <w:rFonts w:ascii="Times New Roman" w:hAnsi="Times New Roman"/>
            <w:sz w:val="24"/>
            <w:szCs w:val="24"/>
          </w:rPr>
          <w:delText xml:space="preserve"> </w:delText>
        </w:r>
        <w:r w:rsidDel="0043502C">
          <w:rPr>
            <w:rFonts w:ascii="Times New Roman" w:hAnsi="Times New Roman"/>
            <w:sz w:val="24"/>
            <w:szCs w:val="24"/>
          </w:rPr>
          <w:delText xml:space="preserve">(NMFS) over 1978-2019 </w:delText>
        </w:r>
        <w:r w:rsidRPr="005D6CD3" w:rsidDel="0043502C">
          <w:rPr>
            <w:rFonts w:ascii="Times New Roman" w:hAnsi="Times New Roman"/>
            <w:sz w:val="24"/>
            <w:szCs w:val="24"/>
          </w:rPr>
          <w:delText xml:space="preserve">were </w:delText>
        </w:r>
        <w:r w:rsidDel="0043502C">
          <w:rPr>
            <w:rFonts w:ascii="Times New Roman" w:hAnsi="Times New Roman"/>
            <w:sz w:val="24"/>
            <w:szCs w:val="24"/>
          </w:rPr>
          <w:delText>provided</w:delText>
        </w:r>
        <w:r w:rsidRPr="005D6CD3" w:rsidDel="0043502C">
          <w:rPr>
            <w:rFonts w:ascii="Times New Roman" w:hAnsi="Times New Roman"/>
            <w:sz w:val="24"/>
            <w:szCs w:val="24"/>
          </w:rPr>
          <w:delText xml:space="preserve"> by the</w:delText>
        </w:r>
        <w:r w:rsidDel="0043502C">
          <w:rPr>
            <w:rFonts w:ascii="Times New Roman" w:hAnsi="Times New Roman"/>
            <w:sz w:val="24"/>
            <w:szCs w:val="24"/>
          </w:rPr>
          <w:delText xml:space="preserve"> NMFS </w:delText>
        </w:r>
        <w:r w:rsidRPr="005D6CD3" w:rsidDel="0043502C">
          <w:rPr>
            <w:rFonts w:ascii="Times New Roman" w:hAnsi="Times New Roman"/>
            <w:sz w:val="24"/>
            <w:szCs w:val="24"/>
          </w:rPr>
          <w:delText>Alaska Fisheries Science Center (</w:delText>
        </w:r>
        <w:r w:rsidDel="0043502C">
          <w:rPr>
            <w:rFonts w:ascii="Times New Roman" w:hAnsi="Times New Roman"/>
            <w:sz w:val="24"/>
            <w:szCs w:val="24"/>
          </w:rPr>
          <w:delText>AFSC</w:delText>
        </w:r>
        <w:r w:rsidRPr="005D6CD3" w:rsidDel="0043502C">
          <w:rPr>
            <w:rFonts w:ascii="Times New Roman" w:hAnsi="Times New Roman"/>
            <w:sz w:val="24"/>
            <w:szCs w:val="24"/>
          </w:rPr>
          <w:delText xml:space="preserve">). </w:delText>
        </w:r>
      </w:del>
      <w:r>
        <w:rPr>
          <w:rFonts w:ascii="Times New Roman" w:hAnsi="Times New Roman"/>
          <w:sz w:val="24"/>
          <w:szCs w:val="24"/>
        </w:rPr>
        <w:t>During the first decade</w:t>
      </w:r>
      <w:ins w:id="237" w:author="Mike.Litzow" w:date="2023-12-20T12:14:00Z">
        <w:r w:rsidR="0043502C">
          <w:rPr>
            <w:rFonts w:ascii="Times New Roman" w:hAnsi="Times New Roman"/>
            <w:sz w:val="24"/>
            <w:szCs w:val="24"/>
          </w:rPr>
          <w:t xml:space="preserve"> of the time series</w:t>
        </w:r>
      </w:ins>
      <w:del w:id="238" w:author="Mike.Litzow" w:date="2023-12-20T12:14:00Z">
        <w:r w:rsidDel="0043502C">
          <w:rPr>
            <w:rFonts w:ascii="Times New Roman" w:hAnsi="Times New Roman"/>
            <w:sz w:val="24"/>
            <w:szCs w:val="24"/>
          </w:rPr>
          <w:delText>,</w:delText>
        </w:r>
      </w:del>
      <w:r>
        <w:rPr>
          <w:rFonts w:ascii="Times New Roman" w:hAnsi="Times New Roman"/>
          <w:sz w:val="24"/>
          <w:szCs w:val="24"/>
        </w:rPr>
        <w:t xml:space="preserve"> there was a gradual expansion of the survey area leading to variability in the number of stations sampled. The survey extent was standardized in 1988, and 376 stations have been consistently sampled </w:t>
      </w:r>
      <w:del w:id="239" w:author="Mike.Litzow" w:date="2023-12-20T12:14:00Z">
        <w:r w:rsidDel="0043502C">
          <w:rPr>
            <w:rFonts w:ascii="Times New Roman" w:hAnsi="Times New Roman"/>
            <w:sz w:val="24"/>
            <w:szCs w:val="24"/>
          </w:rPr>
          <w:delText xml:space="preserve">annually </w:delText>
        </w:r>
      </w:del>
      <w:r>
        <w:rPr>
          <w:rFonts w:ascii="Times New Roman" w:hAnsi="Times New Roman"/>
          <w:sz w:val="24"/>
          <w:szCs w:val="24"/>
        </w:rPr>
        <w:t>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xml:space="preserve">) square on a sampling grid. Since 1982, the standardized sampling gear has been </w:t>
      </w:r>
      <w:del w:id="240" w:author="Mike.Litzow" w:date="2023-12-20T12:17:00Z">
        <w:r w:rsidDel="0043502C">
          <w:rPr>
            <w:rFonts w:ascii="Times New Roman" w:hAnsi="Times New Roman"/>
            <w:sz w:val="24"/>
            <w:szCs w:val="24"/>
          </w:rPr>
          <w:delText xml:space="preserve">an </w:delText>
        </w:r>
      </w:del>
      <w:ins w:id="241" w:author="Mike.Litzow" w:date="2023-12-20T12:17:00Z">
        <w:r w:rsidR="0043502C">
          <w:rPr>
            <w:rFonts w:ascii="Times New Roman" w:hAnsi="Times New Roman"/>
            <w:sz w:val="24"/>
            <w:szCs w:val="24"/>
          </w:rPr>
          <w:t xml:space="preserve">the 83-112 </w:t>
        </w:r>
      </w:ins>
      <w:r>
        <w:rPr>
          <w:rFonts w:ascii="Times New Roman" w:hAnsi="Times New Roman"/>
          <w:sz w:val="24"/>
          <w:szCs w:val="24"/>
        </w:rPr>
        <w:t xml:space="preserve">eastern otter trawl </w:t>
      </w:r>
      <w:del w:id="242" w:author="Mike.Litzow" w:date="2023-12-20T12:17:00Z">
        <w:r w:rsidDel="0043502C">
          <w:rPr>
            <w:rFonts w:ascii="Times New Roman" w:hAnsi="Times New Roman"/>
            <w:sz w:val="24"/>
            <w:szCs w:val="24"/>
          </w:rPr>
          <w:delText xml:space="preserve">using an 83 ft (25.m) head rope and a 112 ft (34.1 m) footrope </w:delText>
        </w:r>
      </w:del>
      <w:r>
        <w:rPr>
          <w:rFonts w:ascii="Times New Roman" w:hAnsi="Times New Roman"/>
          <w:sz w:val="24"/>
          <w:szCs w:val="24"/>
        </w:rPr>
        <w:t>(</w:t>
      </w:r>
      <w:proofErr w:type="spellStart"/>
      <w:del w:id="243" w:author="Mike.Litzow" w:date="2023-12-20T12:17:00Z">
        <w:r w:rsidDel="0043502C">
          <w:rPr>
            <w:rFonts w:ascii="Times New Roman" w:hAnsi="Times New Roman"/>
            <w:sz w:val="24"/>
            <w:szCs w:val="24"/>
          </w:rPr>
          <w:delText xml:space="preserve">Rugolo &amp; Turnock 2011, </w:delText>
        </w:r>
      </w:del>
      <w:r>
        <w:rPr>
          <w:rFonts w:ascii="Times New Roman" w:hAnsi="Times New Roman"/>
          <w:sz w:val="24"/>
          <w:szCs w:val="24"/>
        </w:rPr>
        <w:t>Za</w:t>
      </w:r>
      <w:commentRangeStart w:id="244"/>
      <w:r>
        <w:rPr>
          <w:rFonts w:ascii="Times New Roman" w:hAnsi="Times New Roman"/>
          <w:sz w:val="24"/>
          <w:szCs w:val="24"/>
        </w:rPr>
        <w:t>cher</w:t>
      </w:r>
      <w:proofErr w:type="spellEnd"/>
      <w:r>
        <w:rPr>
          <w:rFonts w:ascii="Times New Roman" w:hAnsi="Times New Roman"/>
          <w:sz w:val="24"/>
          <w:szCs w:val="24"/>
        </w:rPr>
        <w:t xml:space="preserve"> et al. 202</w:t>
      </w:r>
      <w:ins w:id="245" w:author="Jon.Richar" w:date="2023-07-03T16:27:00Z">
        <w:r w:rsidR="00F52945">
          <w:rPr>
            <w:rFonts w:ascii="Times New Roman" w:hAnsi="Times New Roman"/>
            <w:sz w:val="24"/>
            <w:szCs w:val="24"/>
          </w:rPr>
          <w:t>1</w:t>
        </w:r>
      </w:ins>
      <w:commentRangeEnd w:id="244"/>
      <w:r w:rsidR="0043502C">
        <w:rPr>
          <w:rStyle w:val="CommentReference"/>
        </w:rPr>
        <w:commentReference w:id="244"/>
      </w:r>
      <w:del w:id="246" w:author="Jon.Richar" w:date="2023-07-03T16:27:00Z">
        <w:r w:rsidDel="00F52945">
          <w:rPr>
            <w:rFonts w:ascii="Times New Roman" w:hAnsi="Times New Roman"/>
            <w:sz w:val="24"/>
            <w:szCs w:val="24"/>
          </w:rPr>
          <w:delText>0</w:delText>
        </w:r>
      </w:del>
      <w:r>
        <w:rPr>
          <w:rFonts w:ascii="Times New Roman" w:hAnsi="Times New Roman"/>
          <w:sz w:val="24"/>
          <w:szCs w:val="24"/>
        </w:rPr>
        <w:t>).</w:t>
      </w:r>
    </w:p>
    <w:p w14:paraId="59B7EE74" w14:textId="5AB2E2D8" w:rsidR="00525AD2"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w:t>
      </w:r>
      <w:r>
        <w:rPr>
          <w:rFonts w:ascii="Times New Roman" w:hAnsi="Times New Roman"/>
          <w:sz w:val="24"/>
          <w:szCs w:val="24"/>
        </w:rPr>
        <w:lastRenderedPageBreak/>
        <w:t xml:space="preserve">based on size-at-age relationships estimated for Tanner crabs in the Gulf of Alaska (Donaldson et al. 1981) corrected for the greater intermolt period in the colder temperatures of the EBS (Paul &amp; Paul 2001). To account for possible error in age estimates we also considered the possibility that 30-50 mm CW crabs were predominantly 2 or 4 </w:t>
      </w:r>
      <w:del w:id="247" w:author="Mike.Litzow" w:date="2023-12-20T12:24:00Z">
        <w:r w:rsidDel="00C12517">
          <w:rPr>
            <w:rFonts w:ascii="Times New Roman" w:hAnsi="Times New Roman"/>
            <w:sz w:val="24"/>
            <w:szCs w:val="24"/>
          </w:rPr>
          <w:delText xml:space="preserve">yr </w:delText>
        </w:r>
      </w:del>
      <w:ins w:id="248" w:author="Mike.Litzow" w:date="2023-12-20T12:24:00Z">
        <w:r w:rsidR="00C12517">
          <w:rPr>
            <w:rFonts w:ascii="Times New Roman" w:hAnsi="Times New Roman"/>
            <w:sz w:val="24"/>
            <w:szCs w:val="24"/>
          </w:rPr>
          <w:t>year</w:t>
        </w:r>
      </w:ins>
      <w:ins w:id="249" w:author="Mike.Litzow" w:date="2023-12-20T12:25:00Z">
        <w:r w:rsidR="00C12517">
          <w:rPr>
            <w:rFonts w:ascii="Times New Roman" w:hAnsi="Times New Roman"/>
            <w:sz w:val="24"/>
            <w:szCs w:val="24"/>
          </w:rPr>
          <w:t>s</w:t>
        </w:r>
      </w:ins>
      <w:ins w:id="250" w:author="Mike.Litzow" w:date="2023-12-20T12:24:00Z">
        <w:r w:rsidR="00C12517">
          <w:rPr>
            <w:rFonts w:ascii="Times New Roman" w:hAnsi="Times New Roman"/>
            <w:sz w:val="24"/>
            <w:szCs w:val="24"/>
          </w:rPr>
          <w:t xml:space="preserve"> </w:t>
        </w:r>
      </w:ins>
      <w:r>
        <w:rPr>
          <w:rFonts w:ascii="Times New Roman" w:hAnsi="Times New Roman"/>
          <w:sz w:val="24"/>
          <w:szCs w:val="24"/>
        </w:rPr>
        <w:t xml:space="preserve">old, for sensitivity analysis in our initial S-R models. </w:t>
      </w:r>
      <w:commentRangeStart w:id="251"/>
      <w:r w:rsidRPr="000F465D">
        <w:rPr>
          <w:rFonts w:ascii="Times New Roman" w:hAnsi="Times New Roman"/>
          <w:strike/>
          <w:sz w:val="24"/>
          <w:szCs w:val="24"/>
          <w:rPrChange w:id="252" w:author="Mike.Litzow" w:date="2023-12-21T06:49:00Z">
            <w:rPr>
              <w:rFonts w:ascii="Times New Roman" w:hAnsi="Times New Roman"/>
              <w:sz w:val="24"/>
              <w:szCs w:val="24"/>
            </w:rPr>
          </w:rPrChange>
        </w:rPr>
        <w:t xml:space="preserve">Use of design-based estimates for this size range and at this lag is an important distinction relative to Szuwalski et al. (2021), who used model recruitment estimates at a lag of 5 </w:t>
      </w:r>
      <w:proofErr w:type="spellStart"/>
      <w:r w:rsidRPr="000F465D">
        <w:rPr>
          <w:rFonts w:ascii="Times New Roman" w:hAnsi="Times New Roman"/>
          <w:strike/>
          <w:sz w:val="24"/>
          <w:szCs w:val="24"/>
          <w:rPrChange w:id="253" w:author="Mike.Litzow" w:date="2023-12-21T06:49:00Z">
            <w:rPr>
              <w:rFonts w:ascii="Times New Roman" w:hAnsi="Times New Roman"/>
              <w:sz w:val="24"/>
              <w:szCs w:val="24"/>
            </w:rPr>
          </w:rPrChange>
        </w:rPr>
        <w:t>yrs</w:t>
      </w:r>
      <w:proofErr w:type="spellEnd"/>
      <w:r w:rsidRPr="000F465D">
        <w:rPr>
          <w:rFonts w:ascii="Times New Roman" w:hAnsi="Times New Roman"/>
          <w:strike/>
          <w:sz w:val="24"/>
          <w:szCs w:val="24"/>
          <w:rPrChange w:id="254" w:author="Mike.Litzow" w:date="2023-12-21T06:49:00Z">
            <w:rPr>
              <w:rFonts w:ascii="Times New Roman" w:hAnsi="Times New Roman"/>
              <w:sz w:val="24"/>
              <w:szCs w:val="24"/>
            </w:rPr>
          </w:rPrChange>
        </w:rPr>
        <w:t xml:space="preserve"> in their work, increasing the potential for variables external to the model </w:t>
      </w:r>
      <w:r w:rsidR="00BB4E02" w:rsidRPr="000F465D">
        <w:rPr>
          <w:rFonts w:ascii="Times New Roman" w:hAnsi="Times New Roman"/>
          <w:strike/>
          <w:sz w:val="24"/>
          <w:szCs w:val="24"/>
          <w:rPrChange w:id="255" w:author="Mike.Litzow" w:date="2023-12-21T06:49:00Z">
            <w:rPr>
              <w:rFonts w:ascii="Times New Roman" w:hAnsi="Times New Roman"/>
              <w:sz w:val="24"/>
              <w:szCs w:val="24"/>
            </w:rPr>
          </w:rPrChange>
        </w:rPr>
        <w:t xml:space="preserve">system </w:t>
      </w:r>
      <w:r w:rsidRPr="000F465D">
        <w:rPr>
          <w:rFonts w:ascii="Times New Roman" w:hAnsi="Times New Roman"/>
          <w:strike/>
          <w:sz w:val="24"/>
          <w:szCs w:val="24"/>
          <w:rPrChange w:id="256" w:author="Mike.Litzow" w:date="2023-12-21T06:49:00Z">
            <w:rPr>
              <w:rFonts w:ascii="Times New Roman" w:hAnsi="Times New Roman"/>
              <w:sz w:val="24"/>
              <w:szCs w:val="24"/>
            </w:rPr>
          </w:rPrChange>
        </w:rPr>
        <w:t>to affect recruitment, confounding any effects by the investigated variable(s).</w:t>
      </w:r>
      <w:commentRangeEnd w:id="251"/>
      <w:r w:rsidR="00C12517" w:rsidRPr="000F465D">
        <w:rPr>
          <w:rStyle w:val="CommentReference"/>
          <w:strike/>
          <w:rPrChange w:id="257" w:author="Mike.Litzow" w:date="2023-12-21T06:49:00Z">
            <w:rPr>
              <w:rStyle w:val="CommentReference"/>
            </w:rPr>
          </w:rPrChange>
        </w:rPr>
        <w:commentReference w:id="251"/>
      </w:r>
    </w:p>
    <w:p w14:paraId="427C9FEC" w14:textId="31BA87CC"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w:t>
      </w:r>
      <w:proofErr w:type="spellStart"/>
      <w:r w:rsidRPr="00E42BBF">
        <w:rPr>
          <w:rFonts w:ascii="Times New Roman" w:hAnsi="Times New Roman"/>
          <w:sz w:val="24"/>
          <w:szCs w:val="24"/>
        </w:rPr>
        <w:t>Jadamec</w:t>
      </w:r>
      <w:proofErr w:type="spellEnd"/>
      <w:r w:rsidRPr="00E42BBF">
        <w:rPr>
          <w:rFonts w:ascii="Times New Roman" w:hAnsi="Times New Roman"/>
          <w:sz w:val="24"/>
          <w:szCs w:val="24"/>
        </w:rPr>
        <w:t xml:space="preserve"> et al. (1999). </w:t>
      </w:r>
      <w:commentRangeStart w:id="258"/>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have an extended brooding period, mating in late winter immediately following the terminal molt and carrying the resultant embryos until the following year (</w:t>
      </w:r>
      <w:proofErr w:type="spellStart"/>
      <w:r w:rsidRPr="00B8358E">
        <w:rPr>
          <w:rFonts w:ascii="Times New Roman" w:hAnsi="Times New Roman"/>
          <w:sz w:val="24"/>
          <w:szCs w:val="24"/>
        </w:rPr>
        <w:t>Swiney</w:t>
      </w:r>
      <w:proofErr w:type="spellEnd"/>
      <w:r w:rsidRPr="00B8358E">
        <w:rPr>
          <w:rFonts w:ascii="Times New Roman" w:hAnsi="Times New Roman"/>
          <w:sz w:val="24"/>
          <w:szCs w:val="24"/>
        </w:rPr>
        <w:t xml:space="preserve">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 xml:space="preserve">age 3 juvenile </w:t>
      </w:r>
      <w:proofErr w:type="spellStart"/>
      <w:r w:rsidRPr="00B8358E">
        <w:rPr>
          <w:rFonts w:ascii="Times New Roman" w:hAnsi="Times New Roman"/>
          <w:sz w:val="24"/>
          <w:szCs w:val="24"/>
        </w:rPr>
        <w:t>pseudocohort</w:t>
      </w:r>
      <w:proofErr w:type="spellEnd"/>
      <w:r w:rsidRPr="00B8358E">
        <w:rPr>
          <w:rFonts w:ascii="Times New Roman" w:hAnsi="Times New Roman"/>
          <w:sz w:val="24"/>
          <w:szCs w:val="24"/>
        </w:rPr>
        <w:t xml:space="preserve">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w:t>
      </w:r>
      <w:commentRangeEnd w:id="258"/>
      <w:r w:rsidR="00A46DED">
        <w:rPr>
          <w:rStyle w:val="CommentReference"/>
        </w:rPr>
        <w:commentReference w:id="258"/>
      </w:r>
      <w:r>
        <w:rPr>
          <w:rFonts w:ascii="Times New Roman" w:hAnsi="Times New Roman"/>
          <w:sz w:val="24"/>
          <w:szCs w:val="24"/>
        </w:rPr>
        <w:t>Exploratory models showed that S-R results were not appreciably different when</w:t>
      </w:r>
      <w:r w:rsidRPr="00B8358E">
        <w:rPr>
          <w:rFonts w:ascii="Times New Roman" w:hAnsi="Times New Roman"/>
          <w:i/>
          <w:sz w:val="24"/>
          <w:szCs w:val="24"/>
        </w:rPr>
        <w:t xml:space="preserve"> </w:t>
      </w:r>
      <w:r>
        <w:rPr>
          <w:rFonts w:ascii="Times New Roman" w:hAnsi="Times New Roman"/>
          <w:sz w:val="24"/>
          <w:szCs w:val="24"/>
        </w:rPr>
        <w:t>s</w:t>
      </w:r>
      <w:r w:rsidRPr="00DA33EC">
        <w:rPr>
          <w:rFonts w:ascii="Times New Roman" w:hAnsi="Times New Roman"/>
          <w:sz w:val="24"/>
          <w:szCs w:val="24"/>
        </w:rPr>
        <w:t>hell condition 4 (SC4) females</w:t>
      </w:r>
      <w:r>
        <w:rPr>
          <w:rFonts w:ascii="Times New Roman" w:hAnsi="Times New Roman"/>
          <w:sz w:val="24"/>
          <w:szCs w:val="24"/>
        </w:rPr>
        <w:t xml:space="preserve"> were excluded, consequently this class was excluded from analysis</w:t>
      </w:r>
      <w:r w:rsidRPr="00DA33EC">
        <w:rPr>
          <w:rFonts w:ascii="Times New Roman" w:hAnsi="Times New Roman"/>
          <w:sz w:val="24"/>
          <w:szCs w:val="24"/>
        </w:rPr>
        <w:t>,</w:t>
      </w:r>
      <w:r>
        <w:rPr>
          <w:rFonts w:ascii="Times New Roman" w:hAnsi="Times New Roman"/>
          <w:sz w:val="24"/>
          <w:szCs w:val="24"/>
        </w:rPr>
        <w:t xml:space="preserve"> as they</w:t>
      </w:r>
      <w:r w:rsidRPr="00DA33EC">
        <w:rPr>
          <w:rFonts w:ascii="Times New Roman" w:hAnsi="Times New Roman"/>
          <w:sz w:val="24"/>
          <w:szCs w:val="24"/>
        </w:rPr>
        <w:t xml:space="preserve"> may have lower fecundity</w:t>
      </w:r>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1FF43E95" w:rsidR="00525AD2" w:rsidRPr="005D6CD3" w:rsidRDefault="00525AD2" w:rsidP="00525AD2">
      <w:pPr>
        <w:spacing w:line="480" w:lineRule="auto"/>
        <w:ind w:firstLine="540"/>
        <w:contextualSpacing/>
        <w:rPr>
          <w:rFonts w:ascii="Times New Roman" w:hAnsi="Times New Roman"/>
          <w:sz w:val="24"/>
          <w:szCs w:val="24"/>
        </w:rPr>
      </w:pPr>
      <w:commentRangeStart w:id="259"/>
      <w:r>
        <w:rPr>
          <w:rFonts w:ascii="Times New Roman" w:hAnsi="Times New Roman"/>
          <w:sz w:val="24"/>
          <w:szCs w:val="24"/>
        </w:rPr>
        <w:t>For both juveniles</w:t>
      </w:r>
      <w:del w:id="260"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w:t>
      </w:r>
      <w:ins w:id="261" w:author="Mike.Litzow" w:date="2023-12-21T07:05:00Z">
        <w:r w:rsidR="00DA6A64">
          <w:rPr>
            <w:rFonts w:ascii="Times New Roman" w:hAnsi="Times New Roman"/>
            <w:sz w:val="24"/>
            <w:szCs w:val="24"/>
          </w:rPr>
          <w:t xml:space="preserve"> </w:t>
        </w:r>
      </w:ins>
      <w:del w:id="262" w:author="Mike.Litzow" w:date="2023-12-21T07:05:00Z">
        <w:r w:rsidDel="00DA6A64">
          <w:rPr>
            <w:rFonts w:ascii="Times New Roman" w:hAnsi="Times New Roman"/>
            <w:sz w:val="24"/>
            <w:szCs w:val="24"/>
          </w:rPr>
          <w:delText>-</w:delText>
        </w:r>
      </w:del>
      <w:r>
        <w:rPr>
          <w:rFonts w:ascii="Times New Roman" w:hAnsi="Times New Roman"/>
          <w:sz w:val="24"/>
          <w:szCs w:val="24"/>
        </w:rPr>
        <w:t>per</w:t>
      </w:r>
      <w:ins w:id="263" w:author="Mike.Litzow" w:date="2023-12-21T07:05:00Z">
        <w:r w:rsidR="00DA6A64">
          <w:rPr>
            <w:rFonts w:ascii="Times New Roman" w:hAnsi="Times New Roman"/>
            <w:sz w:val="24"/>
            <w:szCs w:val="24"/>
          </w:rPr>
          <w:t xml:space="preserve"> </w:t>
        </w:r>
      </w:ins>
      <w:del w:id="264" w:author="Mike.Litzow" w:date="2023-12-21T07:05:00Z">
        <w:r w:rsidDel="00DA6A64">
          <w:rPr>
            <w:rFonts w:ascii="Times New Roman" w:hAnsi="Times New Roman"/>
            <w:sz w:val="24"/>
            <w:szCs w:val="24"/>
          </w:rPr>
          <w:delText>-</w:delText>
        </w:r>
      </w:del>
      <w:r>
        <w:rPr>
          <w:rFonts w:ascii="Times New Roman" w:hAnsi="Times New Roman"/>
          <w:sz w:val="24"/>
          <w:szCs w:val="24"/>
        </w:rPr>
        <w:t>unit</w:t>
      </w:r>
      <w:ins w:id="265" w:author="Mike.Litzow" w:date="2023-12-21T07:05:00Z">
        <w:r w:rsidR="00DA6A64">
          <w:rPr>
            <w:rFonts w:ascii="Times New Roman" w:hAnsi="Times New Roman"/>
            <w:sz w:val="24"/>
            <w:szCs w:val="24"/>
          </w:rPr>
          <w:t xml:space="preserve"> </w:t>
        </w:r>
      </w:ins>
      <w:del w:id="266" w:author="Mike.Litzow" w:date="2023-12-21T07:05:00Z">
        <w:r w:rsidDel="00DA6A64">
          <w:rPr>
            <w:rFonts w:ascii="Times New Roman" w:hAnsi="Times New Roman"/>
            <w:sz w:val="24"/>
            <w:szCs w:val="24"/>
          </w:rPr>
          <w:delText>-</w:delText>
        </w:r>
      </w:del>
      <w:r>
        <w:rPr>
          <w:rFonts w:ascii="Times New Roman" w:hAnsi="Times New Roman"/>
          <w:sz w:val="24"/>
          <w:szCs w:val="24"/>
        </w:rPr>
        <w:t>effort (CPUE</w:t>
      </w:r>
      <w:ins w:id="267" w:author="Mike.Litzow" w:date="2023-12-21T07:05:00Z">
        <w:r w:rsidR="00DA6A64">
          <w:rPr>
            <w:rFonts w:ascii="Times New Roman" w:hAnsi="Times New Roman"/>
            <w:sz w:val="24"/>
            <w:szCs w:val="24"/>
          </w:rPr>
          <w:t xml:space="preserve">, </w:t>
        </w:r>
      </w:ins>
      <w:ins w:id="268" w:author="Mike.Litzow" w:date="2023-12-21T07:08:00Z">
        <w:r w:rsidR="00C1167C">
          <w:rPr>
            <w:rFonts w:ascii="Times New Roman" w:hAnsi="Times New Roman"/>
            <w:sz w:val="24"/>
            <w:szCs w:val="24"/>
          </w:rPr>
          <w:t xml:space="preserve">number of </w:t>
        </w:r>
      </w:ins>
      <w:ins w:id="269" w:author="Mike.Litzow" w:date="2023-12-21T07:05:00Z">
        <w:r w:rsidR="00DA6A64">
          <w:rPr>
            <w:rFonts w:ascii="Times New Roman" w:hAnsi="Times New Roman"/>
            <w:sz w:val="24"/>
            <w:szCs w:val="24"/>
          </w:rPr>
          <w:t>crab km</w:t>
        </w:r>
        <w:r w:rsidR="00DA6A64" w:rsidRPr="00C1167C">
          <w:rPr>
            <w:rFonts w:ascii="Times New Roman" w:hAnsi="Times New Roman"/>
            <w:sz w:val="24"/>
            <w:szCs w:val="24"/>
            <w:vertAlign w:val="superscript"/>
            <w:rPrChange w:id="270" w:author="Mike.Litzow" w:date="2023-12-21T07:08:00Z">
              <w:rPr>
                <w:rFonts w:ascii="Times New Roman" w:hAnsi="Times New Roman"/>
                <w:sz w:val="24"/>
                <w:szCs w:val="24"/>
              </w:rPr>
            </w:rPrChange>
          </w:rPr>
          <w:t>-</w:t>
        </w:r>
      </w:ins>
      <w:ins w:id="271" w:author="Mike.Litzow" w:date="2023-12-21T07:07:00Z">
        <w:r w:rsidR="00C1167C" w:rsidRPr="00C1167C">
          <w:rPr>
            <w:rFonts w:ascii="Times New Roman" w:hAnsi="Times New Roman"/>
            <w:sz w:val="24"/>
            <w:szCs w:val="24"/>
            <w:vertAlign w:val="superscript"/>
            <w:rPrChange w:id="272" w:author="Mike.Litzow" w:date="2023-12-21T07:08:00Z">
              <w:rPr>
                <w:rFonts w:ascii="Times New Roman" w:hAnsi="Times New Roman"/>
                <w:sz w:val="24"/>
                <w:szCs w:val="24"/>
              </w:rPr>
            </w:rPrChange>
          </w:rPr>
          <w:t>2</w:t>
        </w:r>
      </w:ins>
      <w:r>
        <w:rPr>
          <w:rFonts w:ascii="Times New Roman" w:hAnsi="Times New Roman"/>
          <w:sz w:val="24"/>
          <w:szCs w:val="24"/>
        </w:rPr>
        <w:t xml:space="preserv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proofErr w:type="spellStart"/>
      <w:r w:rsidRPr="00282249">
        <w:rPr>
          <w:rFonts w:ascii="Times New Roman" w:hAnsi="Times New Roman"/>
          <w:i/>
          <w:color w:val="000000" w:themeColor="text1"/>
          <w:sz w:val="24"/>
          <w:szCs w:val="24"/>
        </w:rPr>
        <w:t>i</w:t>
      </w:r>
      <w:proofErr w:type="spellEnd"/>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78D087AF" w14:textId="77777777" w:rsidR="00525AD2" w:rsidRDefault="00525AD2" w:rsidP="00525AD2">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2F2387C" w14:textId="77777777" w:rsidR="00525AD2" w:rsidRPr="002E07B9" w:rsidRDefault="00525AD2" w:rsidP="00525AD2">
      <w:pPr>
        <w:spacing w:line="480" w:lineRule="auto"/>
        <w:contextualSpacing/>
        <w:rPr>
          <w:rFonts w:ascii="Times New Roman" w:hAnsi="Times New Roman"/>
          <w:b/>
          <w:sz w:val="24"/>
          <w:szCs w:val="24"/>
        </w:rPr>
      </w:pPr>
      <w:r>
        <w:rPr>
          <w:rFonts w:ascii="Times New Roman" w:hAnsi="Times New Roman"/>
          <w:sz w:val="24"/>
          <w:szCs w:val="24"/>
        </w:rPr>
        <w:lastRenderedPageBreak/>
        <w:t>w</w:t>
      </w:r>
      <w:r w:rsidRPr="005D6CD3">
        <w:rPr>
          <w:rFonts w:ascii="Times New Roman" w:hAnsi="Times New Roman"/>
          <w:sz w:val="24"/>
          <w:szCs w:val="24"/>
        </w:rPr>
        <w:t>here</w:t>
      </w:r>
      <w:del w:id="273" w:author="Mike.Litzow" w:date="2023-12-21T07:08:00Z">
        <w:r w:rsidRPr="005D6CD3" w:rsidDel="00C1167C">
          <w:rPr>
            <w:rFonts w:ascii="Times New Roman" w:hAnsi="Times New Roman"/>
            <w:sz w:val="24"/>
            <w:szCs w:val="24"/>
          </w:rPr>
          <w:delText xml:space="preserve"> </w:delText>
        </w:r>
      </w:del>
      <w:r w:rsidRPr="005D6CD3">
        <w:rPr>
          <w:rFonts w:ascii="Times New Roman" w:hAnsi="Times New Roman"/>
          <w:sz w:val="24"/>
          <w:szCs w:val="24"/>
        </w:rPr>
        <w:t xml:space="preserv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w:commentRangeStart w:id="274"/>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w:commentRangeEnd w:id="274"/>
        <m:r>
          <m:rPr>
            <m:sty m:val="p"/>
          </m:rPr>
          <w:rPr>
            <w:rStyle w:val="CommentReference"/>
          </w:rPr>
          <w:commentReference w:id="274"/>
        </m:r>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proofErr w:type="spellStart"/>
      <w:r w:rsidRPr="009C04A2">
        <w:rPr>
          <w:rFonts w:ascii="Times New Roman" w:hAnsi="Times New Roman"/>
          <w:i/>
          <w:sz w:val="24"/>
          <w:szCs w:val="24"/>
        </w:rPr>
        <w:t>i</w:t>
      </w:r>
      <w:proofErr w:type="spellEnd"/>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proofErr w:type="spellStart"/>
      <w:r w:rsidRPr="008B77EE">
        <w:rPr>
          <w:rFonts w:ascii="Times New Roman" w:hAnsi="Times New Roman"/>
          <w:i/>
          <w:sz w:val="24"/>
          <w:szCs w:val="24"/>
        </w:rPr>
        <w:t>n</w:t>
      </w:r>
      <w:r w:rsidRPr="008B77EE">
        <w:rPr>
          <w:rFonts w:ascii="Times New Roman" w:hAnsi="Times New Roman"/>
          <w:i/>
          <w:sz w:val="24"/>
          <w:szCs w:val="24"/>
          <w:vertAlign w:val="subscript"/>
        </w:rPr>
        <w:t>si</w:t>
      </w:r>
      <w:proofErr w:type="spellEnd"/>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516DED40" w14:textId="24E13152" w:rsidR="00525AD2" w:rsidRDefault="00525AD2" w:rsidP="00525AD2">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proofErr w:type="spellStart"/>
      <w:r w:rsidRPr="000D7509">
        <w:rPr>
          <w:rFonts w:ascii="Times New Roman" w:hAnsi="Times New Roman"/>
          <w:i/>
          <w:sz w:val="24"/>
          <w:szCs w:val="24"/>
        </w:rPr>
        <w:t>i</w:t>
      </w:r>
      <w:proofErr w:type="spellEnd"/>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01338200" w14:textId="77777777" w:rsidR="00525AD2" w:rsidRDefault="00525AD2" w:rsidP="00525AD2">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300EF3FF" w14:textId="6E73E5DD" w:rsidR="00525AD2" w:rsidRDefault="00525AD2" w:rsidP="00525AD2">
      <w:pPr>
        <w:spacing w:line="480" w:lineRule="auto"/>
        <w:contextualSpacing/>
        <w:rPr>
          <w:ins w:id="275" w:author="Jon.Richar" w:date="2023-01-09T09:52:00Z"/>
          <w:rFonts w:ascii="Times New Roman" w:hAnsi="Times New Roman"/>
          <w:sz w:val="24"/>
          <w:szCs w:val="24"/>
        </w:rPr>
      </w:pPr>
      <w:r>
        <w:rPr>
          <w:rFonts w:ascii="Times New Roman" w:hAnsi="Times New Roman"/>
          <w:sz w:val="24"/>
          <w:szCs w:val="24"/>
        </w:rPr>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proofErr w:type="spellStart"/>
      <w:r w:rsidRPr="00E42BBF">
        <w:rPr>
          <w:rFonts w:ascii="Times New Roman" w:hAnsi="Times New Roman"/>
          <w:i/>
          <w:sz w:val="24"/>
          <w:szCs w:val="24"/>
        </w:rPr>
        <w:t>i</w:t>
      </w:r>
      <w:proofErr w:type="spellEnd"/>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proofErr w:type="spellStart"/>
      <w:r w:rsidRPr="00C751B0">
        <w:rPr>
          <w:rFonts w:ascii="Times New Roman" w:hAnsi="Times New Roman"/>
          <w:i/>
          <w:sz w:val="24"/>
          <w:szCs w:val="24"/>
        </w:rPr>
        <w:t>s</w:t>
      </w:r>
      <w:r>
        <w:rPr>
          <w:rFonts w:ascii="Times New Roman" w:hAnsi="Times New Roman"/>
          <w:sz w:val="24"/>
          <w:szCs w:val="24"/>
        </w:rPr>
        <w:t xml:space="preserve"> in</w:t>
      </w:r>
      <w:proofErr w:type="spellEnd"/>
      <w:r>
        <w:rPr>
          <w:rFonts w:ascii="Times New Roman" w:hAnsi="Times New Roman"/>
          <w:sz w:val="24"/>
          <w:szCs w:val="24"/>
        </w:rPr>
        <w:t xml:space="preserve"> year </w:t>
      </w:r>
      <w:proofErr w:type="spellStart"/>
      <w:r w:rsidRPr="00C751B0">
        <w:rPr>
          <w:rFonts w:ascii="Times New Roman" w:hAnsi="Times New Roman"/>
          <w:i/>
          <w:sz w:val="24"/>
          <w:szCs w:val="24"/>
        </w:rPr>
        <w:t>i</w:t>
      </w:r>
      <w:proofErr w:type="spellEnd"/>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proofErr w:type="spellStart"/>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in</w:t>
      </w:r>
      <w:proofErr w:type="spellEnd"/>
      <w:r>
        <w:rPr>
          <w:rFonts w:ascii="Times New Roman" w:hAnsi="Times New Roman"/>
          <w:sz w:val="24"/>
          <w:szCs w:val="24"/>
        </w:rPr>
        <w:t xml:space="preserve"> year </w:t>
      </w:r>
      <w:proofErr w:type="spellStart"/>
      <w:r w:rsidRPr="00C751B0">
        <w:rPr>
          <w:rFonts w:ascii="Times New Roman" w:hAnsi="Times New Roman"/>
          <w:i/>
          <w:sz w:val="24"/>
          <w:szCs w:val="24"/>
        </w:rPr>
        <w:t>i</w:t>
      </w:r>
      <w:proofErr w:type="spellEnd"/>
      <w:ins w:id="276" w:author="Jon.Richar" w:date="2022-09-28T10:02:00Z">
        <w:r>
          <w:rPr>
            <w:rFonts w:ascii="Times New Roman" w:hAnsi="Times New Roman"/>
            <w:sz w:val="24"/>
            <w:szCs w:val="24"/>
          </w:rPr>
          <w:t>.</w:t>
        </w:r>
      </w:ins>
      <w:del w:id="277" w:author="Jon.Richar" w:date="2022-09-28T10:02:00Z">
        <w:r w:rsidDel="009A61F6">
          <w:rPr>
            <w:rFonts w:ascii="Times New Roman" w:hAnsi="Times New Roman"/>
            <w:sz w:val="24"/>
            <w:szCs w:val="24"/>
          </w:rPr>
          <w:delText xml:space="preserve">. </w:delText>
        </w:r>
      </w:del>
      <w:commentRangeEnd w:id="259"/>
      <w:r w:rsidR="00C1167C">
        <w:rPr>
          <w:rStyle w:val="CommentReference"/>
        </w:rPr>
        <w:commentReference w:id="259"/>
      </w:r>
    </w:p>
    <w:p w14:paraId="6F465421" w14:textId="02CF5590" w:rsidR="00100DA0" w:rsidRDefault="00100DA0" w:rsidP="00525AD2">
      <w:pPr>
        <w:spacing w:line="480" w:lineRule="auto"/>
        <w:contextualSpacing/>
        <w:rPr>
          <w:rFonts w:ascii="Times New Roman" w:hAnsi="Times New Roman"/>
          <w:sz w:val="24"/>
          <w:szCs w:val="24"/>
        </w:rPr>
      </w:pPr>
      <w:commentRangeStart w:id="278"/>
      <w:ins w:id="279" w:author="Jon.Richar" w:date="2023-01-09T09:52:00Z">
        <w:r w:rsidRPr="00B156ED">
          <w:rPr>
            <w:rFonts w:ascii="Times New Roman" w:hAnsi="Times New Roman" w:cs="Times New Roman"/>
            <w:sz w:val="24"/>
            <w:szCs w:val="24"/>
          </w:rPr>
          <w:t xml:space="preserve">Juvenile Tanner crab recruitment </w:t>
        </w:r>
        <w:del w:id="280" w:author="Mike.Litzow" w:date="2023-12-21T07:17:00Z">
          <w:r w:rsidRPr="00B156ED" w:rsidDel="00C1167C">
            <w:rPr>
              <w:rFonts w:ascii="Times New Roman" w:hAnsi="Times New Roman" w:cs="Times New Roman"/>
              <w:sz w:val="24"/>
              <w:szCs w:val="24"/>
            </w:rPr>
            <w:delText>was</w:delText>
          </w:r>
        </w:del>
      </w:ins>
      <w:ins w:id="281" w:author="Mike.Litzow" w:date="2023-12-21T07:17:00Z">
        <w:r w:rsidR="00C1167C">
          <w:rPr>
            <w:rFonts w:ascii="Times New Roman" w:hAnsi="Times New Roman" w:cs="Times New Roman"/>
            <w:sz w:val="24"/>
            <w:szCs w:val="24"/>
          </w:rPr>
          <w:t>is</w:t>
        </w:r>
      </w:ins>
      <w:ins w:id="282" w:author="Jon.Richar" w:date="2023-01-09T09:52:00Z">
        <w:r w:rsidRPr="00B156ED">
          <w:rPr>
            <w:rFonts w:ascii="Times New Roman" w:hAnsi="Times New Roman" w:cs="Times New Roman"/>
            <w:sz w:val="24"/>
            <w:szCs w:val="24"/>
          </w:rPr>
          <w:t xml:space="preserve"> characterized by large interannual variability, with </w:t>
        </w:r>
        <w:r>
          <w:rPr>
            <w:rFonts w:ascii="Times New Roman" w:hAnsi="Times New Roman" w:cs="Times New Roman"/>
            <w:sz w:val="24"/>
            <w:szCs w:val="24"/>
          </w:rPr>
          <w:t xml:space="preserve">periodic </w:t>
        </w:r>
        <w:r w:rsidRPr="00B156ED">
          <w:rPr>
            <w:rFonts w:ascii="Times New Roman" w:hAnsi="Times New Roman" w:cs="Times New Roman"/>
            <w:sz w:val="24"/>
            <w:szCs w:val="24"/>
          </w:rPr>
          <w:t xml:space="preserve">peaks and troughs occurring </w:t>
        </w:r>
        <w:r>
          <w:rPr>
            <w:rFonts w:ascii="Times New Roman" w:hAnsi="Times New Roman" w:cs="Times New Roman"/>
            <w:sz w:val="24"/>
            <w:szCs w:val="24"/>
          </w:rPr>
          <w:t xml:space="preserve">on </w:t>
        </w:r>
        <w:r w:rsidR="00017B7C">
          <w:rPr>
            <w:rFonts w:ascii="Times New Roman" w:hAnsi="Times New Roman" w:cs="Times New Roman"/>
            <w:sz w:val="24"/>
            <w:szCs w:val="24"/>
          </w:rPr>
          <w:t xml:space="preserve">a </w:t>
        </w:r>
        <w:r w:rsidRPr="00B156ED">
          <w:rPr>
            <w:rFonts w:ascii="Times New Roman" w:hAnsi="Times New Roman" w:cs="Times New Roman"/>
            <w:sz w:val="24"/>
            <w:szCs w:val="24"/>
          </w:rPr>
          <w:t xml:space="preserve">roughly decadal </w:t>
        </w:r>
        <w:r w:rsidR="005B3D33">
          <w:rPr>
            <w:rFonts w:ascii="Times New Roman" w:hAnsi="Times New Roman" w:cs="Times New Roman"/>
            <w:sz w:val="24"/>
            <w:szCs w:val="24"/>
          </w:rPr>
          <w:t xml:space="preserve">scale </w:t>
        </w:r>
        <w:r>
          <w:rPr>
            <w:rFonts w:ascii="Times New Roman" w:hAnsi="Times New Roman" w:cs="Times New Roman"/>
            <w:sz w:val="24"/>
            <w:szCs w:val="24"/>
          </w:rPr>
          <w:t>(Figure 1</w:t>
        </w:r>
      </w:ins>
      <w:ins w:id="283" w:author="Jon.Richar" w:date="2023-06-05T08:25:00Z">
        <w:r w:rsidR="002B4D01">
          <w:rPr>
            <w:rFonts w:ascii="Times New Roman" w:hAnsi="Times New Roman" w:cs="Times New Roman"/>
            <w:sz w:val="24"/>
            <w:szCs w:val="24"/>
          </w:rPr>
          <w:t>a</w:t>
        </w:r>
      </w:ins>
      <w:ins w:id="284" w:author="Jon.Richar" w:date="2023-01-09T09:52:00Z">
        <w:r>
          <w:rPr>
            <w:rFonts w:ascii="Times New Roman" w:hAnsi="Times New Roman" w:cs="Times New Roman"/>
            <w:sz w:val="24"/>
            <w:szCs w:val="24"/>
          </w:rPr>
          <w:t>).</w:t>
        </w:r>
        <w:r>
          <w:rPr>
            <w:rFonts w:ascii="Times New Roman" w:hAnsi="Times New Roman" w:cs="Times New Roman"/>
            <w:strike/>
            <w:sz w:val="24"/>
            <w:szCs w:val="24"/>
          </w:rPr>
          <w:t xml:space="preserve"> </w:t>
        </w:r>
        <w:r>
          <w:rPr>
            <w:rFonts w:ascii="Times New Roman" w:hAnsi="Times New Roman" w:cs="Times New Roman"/>
            <w:sz w:val="24"/>
            <w:szCs w:val="24"/>
          </w:rPr>
          <w:t xml:space="preserve">Female abundance showed peaks </w:t>
        </w:r>
        <w:r w:rsidR="002B4D01">
          <w:rPr>
            <w:rFonts w:ascii="Times New Roman" w:hAnsi="Times New Roman" w:cs="Times New Roman"/>
            <w:sz w:val="24"/>
            <w:szCs w:val="24"/>
          </w:rPr>
          <w:t>in the 1980s and 1990s</w:t>
        </w:r>
      </w:ins>
      <w:ins w:id="285" w:author="Mike.Litzow" w:date="2023-12-21T07:18:00Z">
        <w:r w:rsidR="00330F4E">
          <w:rPr>
            <w:rFonts w:ascii="Times New Roman" w:hAnsi="Times New Roman" w:cs="Times New Roman"/>
            <w:sz w:val="24"/>
            <w:szCs w:val="24"/>
          </w:rPr>
          <w:t xml:space="preserve">, with </w:t>
        </w:r>
      </w:ins>
      <w:ins w:id="286" w:author="Jon.Richar" w:date="2023-01-09T09:52:00Z">
        <w:del w:id="287" w:author="Mike.Litzow" w:date="2023-12-21T07:18:00Z">
          <w:r w:rsidR="002B4D01" w:rsidDel="00330F4E">
            <w:rPr>
              <w:rFonts w:ascii="Times New Roman" w:hAnsi="Times New Roman" w:cs="Times New Roman"/>
              <w:sz w:val="24"/>
              <w:szCs w:val="24"/>
            </w:rPr>
            <w:delText xml:space="preserve"> (Figure 1</w:delText>
          </w:r>
          <w:r w:rsidDel="00330F4E">
            <w:rPr>
              <w:rFonts w:ascii="Times New Roman" w:hAnsi="Times New Roman" w:cs="Times New Roman"/>
              <w:sz w:val="24"/>
              <w:szCs w:val="24"/>
            </w:rPr>
            <w:delText xml:space="preserve">b). </w:delText>
          </w:r>
        </w:del>
      </w:ins>
      <w:ins w:id="288" w:author="Mike.Litzow" w:date="2023-12-21T07:18:00Z">
        <w:r w:rsidR="00330F4E">
          <w:rPr>
            <w:rFonts w:ascii="Times New Roman" w:hAnsi="Times New Roman" w:cs="Times New Roman"/>
            <w:sz w:val="24"/>
            <w:szCs w:val="24"/>
          </w:rPr>
          <w:t>a</w:t>
        </w:r>
      </w:ins>
      <w:ins w:id="289" w:author="Jon.Richar" w:date="2023-01-09T09:52:00Z">
        <w:del w:id="290" w:author="Mike.Litzow" w:date="2023-12-21T07:18:00Z">
          <w:r w:rsidDel="00330F4E">
            <w:rPr>
              <w:rFonts w:ascii="Times New Roman" w:hAnsi="Times New Roman" w:cs="Times New Roman"/>
              <w:sz w:val="24"/>
              <w:szCs w:val="24"/>
            </w:rPr>
            <w:delText>A</w:delText>
          </w:r>
        </w:del>
        <w:r>
          <w:rPr>
            <w:rFonts w:ascii="Times New Roman" w:hAnsi="Times New Roman" w:cs="Times New Roman"/>
            <w:sz w:val="24"/>
            <w:szCs w:val="24"/>
          </w:rPr>
          <w:t>n extreme</w:t>
        </w:r>
      </w:ins>
      <w:ins w:id="291" w:author="Mike.Litzow" w:date="2023-12-21T07:18:00Z">
        <w:r w:rsidR="00330F4E">
          <w:rPr>
            <w:rFonts w:ascii="Times New Roman" w:hAnsi="Times New Roman" w:cs="Times New Roman"/>
            <w:sz w:val="24"/>
            <w:szCs w:val="24"/>
          </w:rPr>
          <w:t>ly high</w:t>
        </w:r>
      </w:ins>
      <w:ins w:id="292" w:author="Jon.Richar" w:date="2023-01-09T09:52:00Z">
        <w:r>
          <w:rPr>
            <w:rFonts w:ascii="Times New Roman" w:hAnsi="Times New Roman" w:cs="Times New Roman"/>
            <w:sz w:val="24"/>
            <w:szCs w:val="24"/>
          </w:rPr>
          <w:t xml:space="preserve"> abundance </w:t>
        </w:r>
        <w:proofErr w:type="gramStart"/>
        <w:r>
          <w:rPr>
            <w:rFonts w:ascii="Times New Roman" w:hAnsi="Times New Roman" w:cs="Times New Roman"/>
            <w:sz w:val="24"/>
            <w:szCs w:val="24"/>
          </w:rPr>
          <w:t>estimate</w:t>
        </w:r>
        <w:proofErr w:type="gramEnd"/>
        <w:r>
          <w:rPr>
            <w:rFonts w:ascii="Times New Roman" w:hAnsi="Times New Roman" w:cs="Times New Roman"/>
            <w:sz w:val="24"/>
            <w:szCs w:val="24"/>
          </w:rPr>
          <w:t xml:space="preserve"> </w:t>
        </w:r>
        <w:del w:id="293" w:author="Mike.Litzow" w:date="2023-12-21T07:18:00Z">
          <w:r w:rsidDel="00330F4E">
            <w:rPr>
              <w:rFonts w:ascii="Times New Roman" w:hAnsi="Times New Roman" w:cs="Times New Roman"/>
              <w:sz w:val="24"/>
              <w:szCs w:val="24"/>
            </w:rPr>
            <w:delText>for female</w:delText>
          </w:r>
          <w:r w:rsidR="002B4D01" w:rsidDel="00330F4E">
            <w:rPr>
              <w:rFonts w:ascii="Times New Roman" w:hAnsi="Times New Roman" w:cs="Times New Roman"/>
              <w:sz w:val="24"/>
              <w:szCs w:val="24"/>
            </w:rPr>
            <w:delText xml:space="preserve">s was observed </w:delText>
          </w:r>
        </w:del>
        <w:r w:rsidR="002B4D01">
          <w:rPr>
            <w:rFonts w:ascii="Times New Roman" w:hAnsi="Times New Roman" w:cs="Times New Roman"/>
            <w:sz w:val="24"/>
            <w:szCs w:val="24"/>
          </w:rPr>
          <w:t>in 1983 (Figure 1</w:t>
        </w:r>
        <w:r>
          <w:rPr>
            <w:rFonts w:ascii="Times New Roman" w:hAnsi="Times New Roman" w:cs="Times New Roman"/>
            <w:sz w:val="24"/>
            <w:szCs w:val="24"/>
          </w:rPr>
          <w:t xml:space="preserve">b). </w:t>
        </w:r>
        <w:commentRangeStart w:id="294"/>
        <w:r>
          <w:rPr>
            <w:rFonts w:ascii="Times New Roman" w:hAnsi="Times New Roman" w:cs="Times New Roman"/>
            <w:sz w:val="24"/>
            <w:szCs w:val="24"/>
          </w:rPr>
          <w:t xml:space="preserve">Given that this estimate far exceeded all other estimates, and was not reflected in the estimates for following years, it was concluded that it likely resulted from </w:t>
        </w:r>
        <w:del w:id="295" w:author="Mike.Litzow" w:date="2023-12-21T07:19:00Z">
          <w:r w:rsidDel="00330F4E">
            <w:rPr>
              <w:rFonts w:ascii="Times New Roman" w:hAnsi="Times New Roman" w:cs="Times New Roman"/>
              <w:sz w:val="24"/>
              <w:szCs w:val="24"/>
            </w:rPr>
            <w:delText>a sampling design issue</w:delText>
          </w:r>
        </w:del>
      </w:ins>
      <w:ins w:id="296" w:author="Mike.Litzow" w:date="2023-12-21T07:19:00Z">
        <w:r w:rsidR="00330F4E">
          <w:rPr>
            <w:rFonts w:ascii="Times New Roman" w:hAnsi="Times New Roman" w:cs="Times New Roman"/>
            <w:sz w:val="24"/>
            <w:szCs w:val="24"/>
          </w:rPr>
          <w:t>observation error</w:t>
        </w:r>
      </w:ins>
      <w:ins w:id="297" w:author="Jon.Richar" w:date="2023-01-09T09:52:00Z">
        <w:r>
          <w:rPr>
            <w:rFonts w:ascii="Times New Roman" w:hAnsi="Times New Roman" w:cs="Times New Roman"/>
            <w:sz w:val="24"/>
            <w:szCs w:val="24"/>
          </w:rPr>
          <w:t xml:space="preserve">. Consequently, this and the matching juvenile estimate were removed prior to conducting further analyses. </w:t>
        </w:r>
        <w:commentRangeEnd w:id="278"/>
        <w:r>
          <w:rPr>
            <w:rStyle w:val="CommentReference"/>
          </w:rPr>
          <w:commentReference w:id="278"/>
        </w:r>
        <w:r>
          <w:rPr>
            <w:rFonts w:ascii="Times New Roman" w:hAnsi="Times New Roman"/>
            <w:sz w:val="24"/>
            <w:szCs w:val="24"/>
          </w:rPr>
          <w:t xml:space="preserve"> </w:t>
        </w:r>
      </w:ins>
      <w:commentRangeEnd w:id="294"/>
      <w:r w:rsidR="00330F4E">
        <w:rPr>
          <w:rStyle w:val="CommentReference"/>
        </w:rPr>
        <w:commentReference w:id="294"/>
      </w:r>
    </w:p>
    <w:p w14:paraId="48B347BE" w14:textId="3BE6BF43" w:rsidR="00525AD2" w:rsidRPr="00632C42" w:rsidDel="00370E97" w:rsidRDefault="00525AD2" w:rsidP="003D2E51">
      <w:pPr>
        <w:keepNext/>
        <w:spacing w:line="480" w:lineRule="auto"/>
        <w:contextualSpacing/>
        <w:rPr>
          <w:del w:id="298" w:author="Mike.Litzow" w:date="2023-12-21T07:41:00Z"/>
          <w:rFonts w:ascii="Times New Roman" w:hAnsi="Times New Roman"/>
          <w:sz w:val="24"/>
          <w:szCs w:val="24"/>
          <w:u w:val="single"/>
        </w:rPr>
      </w:pPr>
      <w:commentRangeStart w:id="299"/>
      <w:del w:id="300" w:author="Mike.Litzow" w:date="2023-12-21T07:41:00Z">
        <w:r w:rsidDel="00370E97">
          <w:rPr>
            <w:rFonts w:ascii="Times New Roman" w:hAnsi="Times New Roman"/>
            <w:sz w:val="24"/>
            <w:szCs w:val="24"/>
            <w:u w:val="single"/>
          </w:rPr>
          <w:delText>Environmental covariates</w:delText>
        </w:r>
      </w:del>
    </w:p>
    <w:p w14:paraId="20D41BA8" w14:textId="023944F6"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w:t>
      </w:r>
      <w:del w:id="301" w:author="Mike.Litzow" w:date="2023-12-21T07:42:00Z">
        <w:r w:rsidDel="00370E97">
          <w:rPr>
            <w:rFonts w:ascii="Times New Roman" w:hAnsi="Times New Roman"/>
            <w:sz w:val="24"/>
            <w:szCs w:val="24"/>
          </w:rPr>
          <w:delText xml:space="preserve">hypothesized </w:delText>
        </w:r>
      </w:del>
      <w:ins w:id="302" w:author="Mike.Litzow" w:date="2023-12-21T07:42:00Z">
        <w:r w:rsidR="00370E97">
          <w:rPr>
            <w:rFonts w:ascii="Times New Roman" w:hAnsi="Times New Roman"/>
            <w:sz w:val="24"/>
            <w:szCs w:val="24"/>
          </w:rPr>
          <w:t xml:space="preserve">candidate </w:t>
        </w:r>
      </w:ins>
      <w:r>
        <w:rPr>
          <w:rFonts w:ascii="Times New Roman" w:hAnsi="Times New Roman"/>
          <w:sz w:val="24"/>
          <w:szCs w:val="24"/>
        </w:rPr>
        <w:t>environmental</w:t>
      </w:r>
      <w:ins w:id="303" w:author="Mike.Litzow" w:date="2023-12-21T07:42:00Z">
        <w:r w:rsidR="00370E97">
          <w:rPr>
            <w:rFonts w:ascii="Times New Roman" w:hAnsi="Times New Roman"/>
            <w:sz w:val="24"/>
            <w:szCs w:val="24"/>
          </w:rPr>
          <w:t xml:space="preserve"> and biological</w:t>
        </w:r>
      </w:ins>
      <w:r>
        <w:rPr>
          <w:rFonts w:ascii="Times New Roman" w:hAnsi="Times New Roman"/>
          <w:sz w:val="24"/>
          <w:szCs w:val="24"/>
        </w:rPr>
        <w:t xml:space="preserve"> covariates </w:t>
      </w:r>
      <w:ins w:id="304" w:author="Mike.Litzow" w:date="2023-12-23T08:19:00Z">
        <w:r w:rsidR="00640F1C">
          <w:rPr>
            <w:rFonts w:ascii="Times New Roman" w:hAnsi="Times New Roman"/>
            <w:sz w:val="24"/>
            <w:szCs w:val="24"/>
          </w:rPr>
          <w:t xml:space="preserve">were selected based on </w:t>
        </w:r>
        <w:r w:rsidR="009868AC">
          <w:rPr>
            <w:rFonts w:ascii="Times New Roman" w:hAnsi="Times New Roman"/>
            <w:sz w:val="24"/>
            <w:szCs w:val="24"/>
          </w:rPr>
          <w:t>a litera</w:t>
        </w:r>
      </w:ins>
      <w:ins w:id="305" w:author="Mike.Litzow" w:date="2023-12-23T08:21:00Z">
        <w:r w:rsidR="009868AC">
          <w:rPr>
            <w:rFonts w:ascii="Times New Roman" w:hAnsi="Times New Roman"/>
            <w:sz w:val="24"/>
            <w:szCs w:val="24"/>
          </w:rPr>
          <w:t>tu</w:t>
        </w:r>
      </w:ins>
      <w:ins w:id="306" w:author="Mike.Litzow" w:date="2023-12-23T08:19:00Z">
        <w:r w:rsidR="009868AC">
          <w:rPr>
            <w:rFonts w:ascii="Times New Roman" w:hAnsi="Times New Roman"/>
            <w:sz w:val="24"/>
            <w:szCs w:val="24"/>
          </w:rPr>
          <w:t xml:space="preserve">re review of proposed mechanisms controlling Tanner crab recruitment </w:t>
        </w:r>
      </w:ins>
      <w:r>
        <w:rPr>
          <w:rFonts w:ascii="Times New Roman" w:hAnsi="Times New Roman"/>
          <w:sz w:val="24"/>
          <w:szCs w:val="24"/>
        </w:rPr>
        <w:t>(Table 1)</w:t>
      </w:r>
      <w:ins w:id="307" w:author="Mike.Litzow" w:date="2023-12-23T08:19:00Z">
        <w:r w:rsidR="009868AC">
          <w:rPr>
            <w:rFonts w:ascii="Times New Roman" w:hAnsi="Times New Roman"/>
            <w:sz w:val="24"/>
            <w:szCs w:val="24"/>
          </w:rPr>
          <w:t>.</w:t>
        </w:r>
      </w:ins>
      <w:r>
        <w:rPr>
          <w:rFonts w:ascii="Times New Roman" w:hAnsi="Times New Roman"/>
          <w:sz w:val="24"/>
          <w:szCs w:val="24"/>
        </w:rPr>
        <w:t xml:space="preserve"> </w:t>
      </w:r>
      <w:commentRangeEnd w:id="299"/>
      <w:r w:rsidR="009868AC">
        <w:rPr>
          <w:rStyle w:val="CommentReference"/>
        </w:rPr>
        <w:commentReference w:id="299"/>
      </w:r>
      <w:del w:id="308" w:author="Mike.Litzow" w:date="2023-12-23T08:21:00Z">
        <w:r w:rsidDel="009868AC">
          <w:rPr>
            <w:rFonts w:ascii="Times New Roman" w:hAnsi="Times New Roman"/>
            <w:sz w:val="24"/>
            <w:szCs w:val="24"/>
          </w:rPr>
          <w:delText xml:space="preserve">were obtained from </w:delText>
        </w:r>
      </w:del>
      <w:del w:id="309" w:author="Mike.Litzow" w:date="2023-12-21T07:42:00Z">
        <w:r w:rsidDel="00370E97">
          <w:rPr>
            <w:rFonts w:ascii="Times New Roman" w:hAnsi="Times New Roman"/>
            <w:sz w:val="24"/>
            <w:szCs w:val="24"/>
          </w:rPr>
          <w:delText xml:space="preserve">multiple </w:delText>
        </w:r>
      </w:del>
      <w:del w:id="310" w:author="Mike.Litzow" w:date="2023-12-23T08:21:00Z">
        <w:r w:rsidDel="009868AC">
          <w:rPr>
            <w:rFonts w:ascii="Times New Roman" w:hAnsi="Times New Roman"/>
            <w:sz w:val="24"/>
            <w:szCs w:val="24"/>
          </w:rPr>
          <w:delText xml:space="preserve">sources. </w:delText>
        </w:r>
      </w:del>
      <w:del w:id="311" w:author="Mike.Litzow" w:date="2023-12-23T08:25:00Z">
        <w:r w:rsidDel="009868AC">
          <w:rPr>
            <w:rFonts w:ascii="Times New Roman" w:hAnsi="Times New Roman"/>
            <w:sz w:val="24"/>
            <w:szCs w:val="24"/>
          </w:rPr>
          <w:delText xml:space="preserve">As with the </w:delText>
        </w:r>
        <w:r w:rsidRPr="0008650F" w:rsidDel="009868AC">
          <w:rPr>
            <w:rFonts w:ascii="Times New Roman" w:hAnsi="Times New Roman"/>
            <w:sz w:val="24"/>
            <w:szCs w:val="24"/>
          </w:rPr>
          <w:delText>Tanner</w:delText>
        </w:r>
        <w:r w:rsidDel="009868AC">
          <w:rPr>
            <w:rFonts w:ascii="Times New Roman" w:hAnsi="Times New Roman"/>
            <w:sz w:val="24"/>
            <w:szCs w:val="24"/>
          </w:rPr>
          <w:delText xml:space="preserve"> indices, </w:delText>
        </w:r>
      </w:del>
      <w:ins w:id="312" w:author="Mike.Litzow" w:date="2023-12-23T08:37:00Z">
        <w:r w:rsidR="00ED3AE5">
          <w:rPr>
            <w:rFonts w:ascii="Times New Roman" w:hAnsi="Times New Roman"/>
            <w:sz w:val="24"/>
            <w:szCs w:val="24"/>
          </w:rPr>
          <w:t>Annual values</w:t>
        </w:r>
      </w:ins>
      <w:del w:id="313" w:author="Mike.Litzow" w:date="2023-12-23T08:25:00Z">
        <w:r w:rsidDel="009868AC">
          <w:rPr>
            <w:rFonts w:ascii="Times New Roman" w:hAnsi="Times New Roman"/>
            <w:sz w:val="24"/>
            <w:szCs w:val="24"/>
          </w:rPr>
          <w:delText>d</w:delText>
        </w:r>
      </w:del>
      <w:del w:id="314" w:author="Mike.Litzow" w:date="2023-12-23T08:37:00Z">
        <w:r w:rsidDel="00ED3AE5">
          <w:rPr>
            <w:rFonts w:ascii="Times New Roman" w:hAnsi="Times New Roman"/>
            <w:sz w:val="24"/>
            <w:szCs w:val="24"/>
          </w:rPr>
          <w:delText>ata</w:delText>
        </w:r>
      </w:del>
      <w:r>
        <w:rPr>
          <w:rFonts w:ascii="Times New Roman" w:hAnsi="Times New Roman"/>
          <w:sz w:val="24"/>
          <w:szCs w:val="24"/>
        </w:rPr>
        <w:t xml:space="preserve"> </w:t>
      </w:r>
      <w:del w:id="315" w:author="Mike.Litzow" w:date="2023-12-23T08:37:00Z">
        <w:r w:rsidDel="00ED3AE5">
          <w:rPr>
            <w:rFonts w:ascii="Times New Roman" w:hAnsi="Times New Roman"/>
            <w:sz w:val="24"/>
            <w:szCs w:val="24"/>
          </w:rPr>
          <w:delText xml:space="preserve">for </w:delText>
        </w:r>
      </w:del>
      <w:ins w:id="316" w:author="Mike.Litzow" w:date="2023-12-23T08:38:00Z">
        <w:r w:rsidR="00ED3AE5">
          <w:rPr>
            <w:rFonts w:ascii="Times New Roman" w:hAnsi="Times New Roman"/>
            <w:sz w:val="24"/>
            <w:szCs w:val="24"/>
          </w:rPr>
          <w:t>for</w:t>
        </w:r>
      </w:ins>
      <w:ins w:id="317" w:author="Mike.Litzow" w:date="2023-12-23T08:37:00Z">
        <w:r w:rsidR="00ED3AE5">
          <w:rPr>
            <w:rFonts w:ascii="Times New Roman" w:hAnsi="Times New Roman"/>
            <w:sz w:val="24"/>
            <w:szCs w:val="24"/>
          </w:rPr>
          <w:t xml:space="preserve"> </w:t>
        </w:r>
      </w:ins>
      <w:commentRangeStart w:id="318"/>
      <w:r>
        <w:rPr>
          <w:rFonts w:ascii="Times New Roman" w:hAnsi="Times New Roman"/>
          <w:sz w:val="24"/>
          <w:szCs w:val="24"/>
        </w:rPr>
        <w:t xml:space="preserve">ovigerous </w:t>
      </w:r>
      <w:commentRangeEnd w:id="318"/>
      <w:r w:rsidR="009868AC">
        <w:rPr>
          <w:rStyle w:val="CommentReference"/>
        </w:rPr>
        <w:commentReference w:id="318"/>
      </w:r>
      <w:r>
        <w:rPr>
          <w:rFonts w:ascii="Times New Roman" w:hAnsi="Times New Roman"/>
          <w:sz w:val="24"/>
          <w:szCs w:val="24"/>
        </w:rPr>
        <w:t xml:space="preserve">female </w:t>
      </w:r>
      <w:r w:rsidRPr="0008650F">
        <w:rPr>
          <w:rFonts w:ascii="Times New Roman" w:hAnsi="Times New Roman"/>
          <w:sz w:val="24"/>
          <w:szCs w:val="24"/>
        </w:rPr>
        <w:t>snow</w:t>
      </w:r>
      <w:r>
        <w:rPr>
          <w:rFonts w:ascii="Times New Roman" w:hAnsi="Times New Roman"/>
          <w:i/>
          <w:sz w:val="24"/>
          <w:szCs w:val="24"/>
        </w:rPr>
        <w:t xml:space="preserve"> </w:t>
      </w:r>
      <w:r>
        <w:rPr>
          <w:rFonts w:ascii="Times New Roman" w:hAnsi="Times New Roman"/>
          <w:sz w:val="24"/>
          <w:szCs w:val="24"/>
        </w:rPr>
        <w:t xml:space="preserve">crab </w:t>
      </w:r>
      <w:ins w:id="319" w:author="Mike.Litzow" w:date="2023-12-23T08:25:00Z">
        <w:r w:rsidR="009868AC">
          <w:rPr>
            <w:rFonts w:ascii="Times New Roman" w:hAnsi="Times New Roman"/>
            <w:sz w:val="24"/>
            <w:szCs w:val="24"/>
          </w:rPr>
          <w:t>abundance</w:t>
        </w:r>
      </w:ins>
      <w:ins w:id="320" w:author="Mike.Litzow" w:date="2023-12-23T08:37:00Z">
        <w:r w:rsidR="00ED3AE5">
          <w:rPr>
            <w:rFonts w:ascii="Times New Roman" w:hAnsi="Times New Roman"/>
            <w:sz w:val="24"/>
            <w:szCs w:val="24"/>
          </w:rPr>
          <w:t xml:space="preserve"> and</w:t>
        </w:r>
      </w:ins>
      <w:ins w:id="321" w:author="Mike.Litzow" w:date="2023-12-23T08:38:00Z">
        <w:r w:rsidR="00ED3AE5">
          <w:rPr>
            <w:rFonts w:ascii="Times New Roman" w:hAnsi="Times New Roman"/>
            <w:sz w:val="24"/>
            <w:szCs w:val="24"/>
          </w:rPr>
          <w:t xml:space="preserve"> mean</w:t>
        </w:r>
      </w:ins>
      <w:ins w:id="322" w:author="Mike.Litzow" w:date="2023-12-23T08:37:00Z">
        <w:r w:rsidR="00ED3AE5">
          <w:rPr>
            <w:rFonts w:ascii="Times New Roman" w:hAnsi="Times New Roman"/>
            <w:sz w:val="24"/>
            <w:szCs w:val="24"/>
          </w:rPr>
          <w:t xml:space="preserve"> near bottom temperature (NBT)</w:t>
        </w:r>
      </w:ins>
      <w:ins w:id="323" w:author="Mike.Litzow" w:date="2023-12-23T08:25:00Z">
        <w:r w:rsidR="009868AC">
          <w:rPr>
            <w:rFonts w:ascii="Times New Roman" w:hAnsi="Times New Roman"/>
            <w:sz w:val="24"/>
            <w:szCs w:val="24"/>
          </w:rPr>
          <w:t xml:space="preserve"> </w:t>
        </w:r>
      </w:ins>
      <w:del w:id="324" w:author="Mike.Litzow" w:date="2023-12-23T08:25:00Z">
        <w:r w:rsidDel="009868AC">
          <w:rPr>
            <w:rFonts w:ascii="Times New Roman" w:hAnsi="Times New Roman"/>
            <w:sz w:val="24"/>
            <w:szCs w:val="24"/>
          </w:rPr>
          <w:delText>were obtained</w:delText>
        </w:r>
      </w:del>
      <w:ins w:id="325" w:author="Mike.Litzow" w:date="2023-12-23T08:25:00Z">
        <w:r w:rsidR="009868AC">
          <w:rPr>
            <w:rFonts w:ascii="Times New Roman" w:hAnsi="Times New Roman"/>
            <w:sz w:val="24"/>
            <w:szCs w:val="24"/>
          </w:rPr>
          <w:t>came</w:t>
        </w:r>
      </w:ins>
      <w:r>
        <w:rPr>
          <w:rFonts w:ascii="Times New Roman" w:hAnsi="Times New Roman"/>
          <w:sz w:val="24"/>
          <w:szCs w:val="24"/>
        </w:rPr>
        <w:t xml:space="preserve"> from the </w:t>
      </w:r>
      <w:del w:id="326" w:author="Mike.Litzow" w:date="2023-12-23T08:36:00Z">
        <w:r w:rsidDel="00ED3AE5">
          <w:rPr>
            <w:rFonts w:ascii="Times New Roman" w:hAnsi="Times New Roman"/>
            <w:sz w:val="24"/>
            <w:szCs w:val="24"/>
          </w:rPr>
          <w:delText>AFSC survey database, and estimates were calculated using eqs (1, 2)</w:delText>
        </w:r>
      </w:del>
      <w:ins w:id="327" w:author="Mike.Litzow" w:date="2023-12-23T08:36:00Z">
        <w:r w:rsidR="00ED3AE5">
          <w:rPr>
            <w:rFonts w:ascii="Times New Roman" w:hAnsi="Times New Roman"/>
            <w:sz w:val="24"/>
            <w:szCs w:val="24"/>
          </w:rPr>
          <w:t>Bering Sea bottom trawl survey</w:t>
        </w:r>
      </w:ins>
      <w:r>
        <w:rPr>
          <w:rFonts w:ascii="Times New Roman" w:hAnsi="Times New Roman"/>
          <w:sz w:val="24"/>
          <w:szCs w:val="24"/>
        </w:rPr>
        <w:t xml:space="preserve">. </w:t>
      </w:r>
      <w:commentRangeStart w:id="328"/>
      <w:del w:id="329" w:author="Mike.Litzow" w:date="2023-12-23T08:38:00Z">
        <w:r w:rsidDel="00ED3AE5">
          <w:rPr>
            <w:rFonts w:ascii="Times New Roman" w:hAnsi="Times New Roman"/>
            <w:sz w:val="24"/>
            <w:szCs w:val="24"/>
          </w:rPr>
          <w:delText xml:space="preserve">Near bottom temperature (NBT) measurements were also obtained from the survey database, and annual averages were calculated across all hauls. </w:delText>
        </w:r>
      </w:del>
      <w:r>
        <w:rPr>
          <w:rFonts w:ascii="Times New Roman" w:hAnsi="Times New Roman"/>
          <w:sz w:val="24"/>
          <w:szCs w:val="24"/>
        </w:rPr>
        <w:t xml:space="preserve">Three-year rolling averages were then calculated on the final year used for the given rolling average i.e. for an average of temperatures in years </w:t>
      </w:r>
      <w:ins w:id="330" w:author="Mike.Litzow" w:date="2023-12-21T07:48:00Z">
        <w:r w:rsidR="00580418">
          <w:rPr>
            <w:rFonts w:ascii="Times New Roman" w:hAnsi="Times New Roman"/>
            <w:i/>
            <w:sz w:val="24"/>
            <w:szCs w:val="24"/>
          </w:rPr>
          <w:t>t</w:t>
        </w:r>
      </w:ins>
      <w:del w:id="331" w:author="Mike.Litzow" w:date="2023-12-21T07:48:00Z">
        <w:r w:rsidRPr="005644EB" w:rsidDel="00580418">
          <w:rPr>
            <w:rFonts w:ascii="Times New Roman" w:hAnsi="Times New Roman"/>
            <w:i/>
            <w:sz w:val="24"/>
            <w:szCs w:val="24"/>
          </w:rPr>
          <w:delText>y</w:delText>
        </w:r>
      </w:del>
      <w:r>
        <w:rPr>
          <w:rFonts w:ascii="Times New Roman" w:hAnsi="Times New Roman"/>
          <w:sz w:val="24"/>
          <w:szCs w:val="24"/>
        </w:rPr>
        <w:t xml:space="preserve">, </w:t>
      </w:r>
      <w:ins w:id="332" w:author="Mike.Litzow" w:date="2023-12-21T07:48:00Z">
        <w:r w:rsidR="00580418">
          <w:rPr>
            <w:rFonts w:ascii="Times New Roman" w:hAnsi="Times New Roman"/>
            <w:i/>
            <w:sz w:val="24"/>
            <w:szCs w:val="24"/>
          </w:rPr>
          <w:t>t</w:t>
        </w:r>
      </w:ins>
      <w:del w:id="333" w:author="Mike.Litzow" w:date="2023-12-21T07:48:00Z">
        <w:r w:rsidRPr="005644EB" w:rsidDel="00580418">
          <w:rPr>
            <w:rFonts w:ascii="Times New Roman" w:hAnsi="Times New Roman"/>
            <w:i/>
            <w:sz w:val="24"/>
            <w:szCs w:val="24"/>
          </w:rPr>
          <w:delText>y</w:delText>
        </w:r>
      </w:del>
      <w:r>
        <w:rPr>
          <w:rFonts w:ascii="Times New Roman" w:hAnsi="Times New Roman"/>
          <w:sz w:val="24"/>
          <w:szCs w:val="24"/>
        </w:rPr>
        <w:t xml:space="preserve">-1 and </w:t>
      </w:r>
      <w:ins w:id="334" w:author="Mike.Litzow" w:date="2023-12-21T07:48:00Z">
        <w:r w:rsidR="00580418">
          <w:rPr>
            <w:rFonts w:ascii="Times New Roman" w:hAnsi="Times New Roman"/>
            <w:i/>
            <w:sz w:val="24"/>
            <w:szCs w:val="24"/>
          </w:rPr>
          <w:t>t</w:t>
        </w:r>
      </w:ins>
      <w:del w:id="335" w:author="Mike.Litzow" w:date="2023-12-21T07:48:00Z">
        <w:r w:rsidRPr="005644EB" w:rsidDel="00580418">
          <w:rPr>
            <w:rFonts w:ascii="Times New Roman" w:hAnsi="Times New Roman"/>
            <w:i/>
            <w:sz w:val="24"/>
            <w:szCs w:val="24"/>
          </w:rPr>
          <w:delText>y</w:delText>
        </w:r>
      </w:del>
      <w:r>
        <w:rPr>
          <w:rFonts w:ascii="Times New Roman" w:hAnsi="Times New Roman"/>
          <w:sz w:val="24"/>
          <w:szCs w:val="24"/>
        </w:rPr>
        <w:t xml:space="preserve">-2, the rolling average estimate was </w:t>
      </w:r>
      <w:del w:id="336" w:author="Mike.Litzow" w:date="2023-12-21T07:47:00Z">
        <w:r w:rsidDel="00370E97">
          <w:rPr>
            <w:rFonts w:ascii="Times New Roman" w:hAnsi="Times New Roman"/>
            <w:sz w:val="24"/>
            <w:szCs w:val="24"/>
          </w:rPr>
          <w:delText xml:space="preserve">credited </w:delText>
        </w:r>
      </w:del>
      <w:ins w:id="337" w:author="Mike.Litzow" w:date="2023-12-21T07:47:00Z">
        <w:r w:rsidR="00370E97">
          <w:rPr>
            <w:rFonts w:ascii="Times New Roman" w:hAnsi="Times New Roman"/>
            <w:sz w:val="24"/>
            <w:szCs w:val="24"/>
          </w:rPr>
          <w:t xml:space="preserve">applied </w:t>
        </w:r>
      </w:ins>
      <w:r>
        <w:rPr>
          <w:rFonts w:ascii="Times New Roman" w:hAnsi="Times New Roman"/>
          <w:sz w:val="24"/>
          <w:szCs w:val="24"/>
        </w:rPr>
        <w:t xml:space="preserve">to year </w:t>
      </w:r>
      <w:ins w:id="338" w:author="Mike.Litzow" w:date="2023-12-21T07:48:00Z">
        <w:r w:rsidR="00580418">
          <w:rPr>
            <w:rFonts w:ascii="Times New Roman" w:hAnsi="Times New Roman"/>
            <w:i/>
            <w:sz w:val="24"/>
            <w:szCs w:val="24"/>
          </w:rPr>
          <w:t>t</w:t>
        </w:r>
      </w:ins>
      <w:del w:id="339" w:author="Mike.Litzow" w:date="2023-12-21T07:48:00Z">
        <w:r w:rsidRPr="005644EB" w:rsidDel="00580418">
          <w:rPr>
            <w:rFonts w:ascii="Times New Roman" w:hAnsi="Times New Roman"/>
            <w:i/>
            <w:sz w:val="24"/>
            <w:szCs w:val="24"/>
          </w:rPr>
          <w:delText>y</w:delText>
        </w:r>
      </w:del>
      <w:r>
        <w:rPr>
          <w:rFonts w:ascii="Times New Roman" w:hAnsi="Times New Roman"/>
          <w:sz w:val="24"/>
          <w:szCs w:val="24"/>
        </w:rPr>
        <w:t xml:space="preserve">. </w:t>
      </w:r>
      <w:commentRangeEnd w:id="328"/>
      <w:r w:rsidR="0026556C">
        <w:rPr>
          <w:rStyle w:val="CommentReference"/>
        </w:rPr>
        <w:commentReference w:id="328"/>
      </w:r>
    </w:p>
    <w:p w14:paraId="0435ACBD" w14:textId="36E30B6A"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w:t>
      </w:r>
      <w:ins w:id="340" w:author="Jon.Richar" w:date="2023-07-03T14:26:00Z">
        <w:r w:rsidR="003D6F6C">
          <w:rPr>
            <w:rFonts w:ascii="Times New Roman" w:hAnsi="Times New Roman"/>
            <w:sz w:val="24"/>
            <w:szCs w:val="24"/>
          </w:rPr>
          <w:t xml:space="preserve">(AO, Thompson and Wallace 1998) </w:t>
        </w:r>
      </w:ins>
      <w:r>
        <w:rPr>
          <w:rFonts w:ascii="Times New Roman" w:hAnsi="Times New Roman"/>
          <w:sz w:val="24"/>
          <w:szCs w:val="24"/>
        </w:rPr>
        <w:t>and Pacific Decadal Oscillation (PDO</w:t>
      </w:r>
      <w:ins w:id="341" w:author="Jon.Richar" w:date="2023-07-03T12:45:00Z">
        <w:r w:rsidR="00B21F04">
          <w:rPr>
            <w:rFonts w:ascii="Times New Roman" w:hAnsi="Times New Roman"/>
            <w:sz w:val="24"/>
            <w:szCs w:val="24"/>
          </w:rPr>
          <w:t xml:space="preserve">, </w:t>
        </w:r>
      </w:ins>
      <w:ins w:id="342" w:author="Jon.Richar" w:date="2023-07-03T14:32:00Z">
        <w:r w:rsidR="003D6F6C">
          <w:rPr>
            <w:rFonts w:ascii="Times New Roman" w:hAnsi="Times New Roman"/>
            <w:sz w:val="24"/>
            <w:szCs w:val="24"/>
          </w:rPr>
          <w:t>Hare 1996</w:t>
        </w:r>
      </w:ins>
      <w:r>
        <w:rPr>
          <w:rFonts w:ascii="Times New Roman" w:hAnsi="Times New Roman"/>
          <w:sz w:val="24"/>
          <w:szCs w:val="24"/>
        </w:rPr>
        <w:t xml:space="preserve">) were obtained from </w:t>
      </w:r>
      <w:del w:id="343" w:author="Jon.Richar" w:date="2023-07-03T12:45:00Z">
        <w:r w:rsidDel="00B21F04">
          <w:rPr>
            <w:rFonts w:ascii="Times New Roman" w:hAnsi="Times New Roman"/>
            <w:sz w:val="24"/>
            <w:szCs w:val="24"/>
          </w:rPr>
          <w:delText xml:space="preserve"> </w:delText>
        </w:r>
      </w:del>
      <w:hyperlink r:id="rId9"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xml:space="preserve">. We used winter data for the PDO (December- February mean for the year corresponding to </w:t>
      </w:r>
      <w:r>
        <w:rPr>
          <w:rFonts w:ascii="Times New Roman" w:hAnsi="Times New Roman"/>
          <w:sz w:val="24"/>
          <w:szCs w:val="24"/>
        </w:rPr>
        <w:lastRenderedPageBreak/>
        <w:t>January). Winter values of the AO</w:t>
      </w:r>
      <w:ins w:id="344" w:author="Jon.Richar" w:date="2023-07-03T14:23:00Z">
        <w:r w:rsidR="003D6F6C">
          <w:rPr>
            <w:rFonts w:ascii="Times New Roman" w:hAnsi="Times New Roman"/>
            <w:sz w:val="24"/>
            <w:szCs w:val="24"/>
          </w:rPr>
          <w:t xml:space="preserve"> </w:t>
        </w:r>
      </w:ins>
      <w:del w:id="345" w:author="Jon.Richar" w:date="2023-07-03T14:23:00Z">
        <w:r w:rsidDel="003D6F6C">
          <w:rPr>
            <w:rFonts w:ascii="Times New Roman" w:hAnsi="Times New Roman"/>
            <w:sz w:val="24"/>
            <w:szCs w:val="24"/>
          </w:rPr>
          <w:delText xml:space="preserve">,  </w:delText>
        </w:r>
      </w:del>
      <w:r>
        <w:rPr>
          <w:rFonts w:ascii="Times New Roman" w:hAnsi="Times New Roman"/>
          <w:sz w:val="24"/>
          <w:szCs w:val="24"/>
        </w:rPr>
        <w:t xml:space="preserve">were calculated as January- March means. </w:t>
      </w:r>
      <w:ins w:id="346" w:author="Jon.Richar" w:date="2023-06-05T08:53:00Z">
        <w:r w:rsidR="00AB1C3D">
          <w:rPr>
            <w:rFonts w:ascii="Times New Roman" w:hAnsi="Times New Roman"/>
            <w:sz w:val="24"/>
            <w:szCs w:val="24"/>
          </w:rPr>
          <w:t xml:space="preserve">Two and </w:t>
        </w:r>
      </w:ins>
      <w:ins w:id="347" w:author="Jon.Richar" w:date="2023-06-05T08:54:00Z">
        <w:r w:rsidR="00AB1C3D">
          <w:rPr>
            <w:rFonts w:ascii="Times New Roman" w:hAnsi="Times New Roman"/>
            <w:sz w:val="24"/>
            <w:szCs w:val="24"/>
          </w:rPr>
          <w:t>t</w:t>
        </w:r>
      </w:ins>
      <w:del w:id="348" w:author="Jon.Richar" w:date="2023-06-05T08:54:00Z">
        <w:r w:rsidDel="00AB1C3D">
          <w:rPr>
            <w:rFonts w:ascii="Times New Roman" w:hAnsi="Times New Roman"/>
            <w:sz w:val="24"/>
            <w:szCs w:val="24"/>
          </w:rPr>
          <w:delText>T</w:delText>
        </w:r>
      </w:del>
      <w:r>
        <w:rPr>
          <w:rFonts w:ascii="Times New Roman" w:hAnsi="Times New Roman"/>
          <w:sz w:val="24"/>
          <w:szCs w:val="24"/>
        </w:rPr>
        <w:t xml:space="preserve">hree-year rolling averages were then calculated for each index using the same procedures as applied for NBT. May – June Sea surface temperature (SST MJ), estimates were obtained from the Extended Reconstructed Sea Surface Temperature (ERSST) v5 dataset (Huang et al. 2017), available from </w:t>
      </w:r>
      <w:hyperlink r:id="rId10"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Estimates for the months of May, June and July</w:t>
      </w:r>
      <w:ins w:id="349" w:author="Jon.Richar" w:date="2023-06-05T08:54:00Z">
        <w:r w:rsidR="00AB1C3D">
          <w:rPr>
            <w:rFonts w:ascii="Times New Roman" w:hAnsi="Times New Roman"/>
            <w:sz w:val="24"/>
            <w:szCs w:val="24"/>
          </w:rPr>
          <w:t>,</w:t>
        </w:r>
      </w:ins>
      <w:r>
        <w:rPr>
          <w:rFonts w:ascii="Times New Roman" w:hAnsi="Times New Roman"/>
          <w:sz w:val="24"/>
          <w:szCs w:val="24"/>
        </w:rPr>
        <w:t xml:space="preserve"> and corresponding to the EBS region were extracted, and averaged annually. Finally, northeastern and southeastern wind vector components during the summer (May-September) were resolved via analysis of v- and u-components from the NCAR-NCEP database, obtained from </w:t>
      </w:r>
      <w:hyperlink r:id="rId11"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1A3084B0" w14:textId="1BCE8042"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 2019), and flathead sole (</w:t>
      </w:r>
      <w:proofErr w:type="spellStart"/>
      <w:r>
        <w:rPr>
          <w:rFonts w:ascii="Times New Roman" w:hAnsi="Times New Roman"/>
          <w:sz w:val="24"/>
          <w:szCs w:val="24"/>
        </w:rPr>
        <w:t>McGilliard</w:t>
      </w:r>
      <w:proofErr w:type="spellEnd"/>
      <w:r>
        <w:rPr>
          <w:rFonts w:ascii="Times New Roman" w:hAnsi="Times New Roman"/>
          <w:sz w:val="24"/>
          <w:szCs w:val="24"/>
        </w:rPr>
        <w:t xml:space="preserve">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w:t>
      </w:r>
      <w:del w:id="350" w:author="Jon.Richar" w:date="2023-07-03T11:17:00Z">
        <w:r w:rsidRPr="007E0C88" w:rsidDel="00C9199B">
          <w:rPr>
            <w:rFonts w:ascii="Times New Roman" w:hAnsi="Times New Roman"/>
            <w:sz w:val="24"/>
            <w:szCs w:val="24"/>
          </w:rPr>
          <w:delText xml:space="preserve"> </w:delText>
        </w:r>
      </w:del>
      <w:r>
        <w:rPr>
          <w:rFonts w:ascii="Times New Roman" w:hAnsi="Times New Roman"/>
          <w:sz w:val="24"/>
          <w:szCs w:val="24"/>
        </w:rPr>
        <w:t>flat</w:t>
      </w:r>
      <w:del w:id="351" w:author="Jon.Richar" w:date="2023-07-03T11:17:00Z">
        <w:r w:rsidDel="00C9199B">
          <w:rPr>
            <w:rFonts w:ascii="Times New Roman" w:hAnsi="Times New Roman"/>
            <w:sz w:val="24"/>
            <w:szCs w:val="24"/>
          </w:rPr>
          <w:delText>h</w:delText>
        </w:r>
      </w:del>
      <w:ins w:id="352" w:author="Jon.Richar" w:date="2023-07-03T11:17:00Z">
        <w:r w:rsidR="00C9199B">
          <w:rPr>
            <w:rFonts w:ascii="Times New Roman" w:hAnsi="Times New Roman"/>
            <w:sz w:val="24"/>
            <w:szCs w:val="24"/>
          </w:rPr>
          <w:t>he</w:t>
        </w:r>
      </w:ins>
      <w:del w:id="353" w:author="Jon.Richar" w:date="2023-07-03T11:17:00Z">
        <w:r w:rsidDel="00C9199B">
          <w:rPr>
            <w:rFonts w:ascii="Times New Roman" w:hAnsi="Times New Roman"/>
            <w:sz w:val="24"/>
            <w:szCs w:val="24"/>
          </w:rPr>
          <w:delText>e</w:delText>
        </w:r>
      </w:del>
      <w:r>
        <w:rPr>
          <w:rFonts w:ascii="Times New Roman" w:hAnsi="Times New Roman"/>
          <w:sz w:val="24"/>
          <w:szCs w:val="24"/>
        </w:rPr>
        <w:t>ad sole, we considered the minimum age likely capable of feeding on juvenile Tanner crab based on mean fish length-at-age (</w:t>
      </w:r>
      <w:proofErr w:type="spellStart"/>
      <w:r>
        <w:rPr>
          <w:rFonts w:ascii="Times New Roman" w:hAnsi="Times New Roman"/>
          <w:sz w:val="24"/>
          <w:szCs w:val="24"/>
        </w:rPr>
        <w:t>McGilliard</w:t>
      </w:r>
      <w:proofErr w:type="spellEnd"/>
      <w:r>
        <w:rPr>
          <w:rFonts w:ascii="Times New Roman" w:hAnsi="Times New Roman"/>
          <w:sz w:val="24"/>
          <w:szCs w:val="24"/>
        </w:rPr>
        <w:t xml:space="preserve"> et al. 2019), estimated maximum gape size based on visual comparison of mouth and body sizes, and mean crab size-at-age (Rugolo &amp; </w:t>
      </w:r>
      <w:proofErr w:type="spellStart"/>
      <w:r>
        <w:rPr>
          <w:rFonts w:ascii="Times New Roman" w:hAnsi="Times New Roman"/>
          <w:sz w:val="24"/>
          <w:szCs w:val="24"/>
        </w:rPr>
        <w:t>Turnock</w:t>
      </w:r>
      <w:proofErr w:type="spellEnd"/>
      <w:r>
        <w:rPr>
          <w:rFonts w:ascii="Times New Roman" w:hAnsi="Times New Roman"/>
          <w:sz w:val="24"/>
          <w:szCs w:val="24"/>
        </w:rPr>
        <w:t xml:space="preserve"> 2011). Based on these considerations, we used estimated total biomass for age 3+ </w:t>
      </w:r>
      <w:del w:id="354" w:author="Jon.Richar" w:date="2022-12-05T12:12:00Z">
        <w:r w:rsidRPr="007E0C88" w:rsidDel="00BA5060">
          <w:rPr>
            <w:rFonts w:ascii="Times New Roman" w:hAnsi="Times New Roman"/>
            <w:sz w:val="24"/>
            <w:szCs w:val="24"/>
          </w:rPr>
          <w:delText xml:space="preserve"> </w:delText>
        </w:r>
      </w:del>
      <w:r>
        <w:rPr>
          <w:rFonts w:ascii="Times New Roman" w:hAnsi="Times New Roman"/>
          <w:sz w:val="24"/>
          <w:szCs w:val="24"/>
        </w:rPr>
        <w:t xml:space="preserve">flathead sole </w:t>
      </w:r>
      <w:ins w:id="355" w:author="Jon.Richar" w:date="2023-07-03T11:17:00Z">
        <w:r w:rsidR="00C9199B">
          <w:rPr>
            <w:rFonts w:ascii="Times New Roman" w:hAnsi="Times New Roman"/>
            <w:sz w:val="24"/>
            <w:szCs w:val="24"/>
          </w:rPr>
          <w:t xml:space="preserve">(FHS TBM) </w:t>
        </w:r>
      </w:ins>
      <w:r>
        <w:rPr>
          <w:rFonts w:ascii="Times New Roman" w:hAnsi="Times New Roman"/>
          <w:sz w:val="24"/>
          <w:szCs w:val="24"/>
        </w:rPr>
        <w:t xml:space="preserve">to represent the age groups capable of consuming juvenile Tanner crab. </w:t>
      </w:r>
      <w:ins w:id="356" w:author="Jon.Richar" w:date="2023-02-07T13:47:00Z">
        <w:del w:id="357" w:author="Mike.Litzow" w:date="2023-12-23T09:07:00Z">
          <w:r w:rsidR="00D86F45" w:rsidDel="00BB1A7C">
            <w:rPr>
              <w:rFonts w:ascii="Times New Roman" w:hAnsi="Times New Roman"/>
              <w:sz w:val="24"/>
              <w:szCs w:val="24"/>
            </w:rPr>
            <w:delText>To assess potential for multicollinearity</w:delText>
          </w:r>
        </w:del>
      </w:ins>
      <w:ins w:id="358" w:author="Jon.Richar" w:date="2023-02-07T13:48:00Z">
        <w:del w:id="359" w:author="Mike.Litzow" w:date="2023-12-23T09:07:00Z">
          <w:r w:rsidR="00D86F45" w:rsidDel="00BB1A7C">
            <w:rPr>
              <w:rFonts w:ascii="Times New Roman" w:hAnsi="Times New Roman"/>
              <w:sz w:val="24"/>
              <w:szCs w:val="24"/>
            </w:rPr>
            <w:delText>/confounding, correlation analyses were run between</w:delText>
          </w:r>
          <w:r w:rsidR="00AB1C3D" w:rsidDel="00BB1A7C">
            <w:rPr>
              <w:rFonts w:ascii="Times New Roman" w:hAnsi="Times New Roman"/>
              <w:sz w:val="24"/>
              <w:szCs w:val="24"/>
            </w:rPr>
            <w:delText xml:space="preserve"> all covariates employed (Table 2</w:delText>
          </w:r>
          <w:r w:rsidR="00D86F45" w:rsidDel="00BB1A7C">
            <w:rPr>
              <w:rFonts w:ascii="Times New Roman" w:hAnsi="Times New Roman"/>
              <w:sz w:val="24"/>
              <w:szCs w:val="24"/>
            </w:rPr>
            <w:delText>).</w:delText>
          </w:r>
        </w:del>
      </w:ins>
    </w:p>
    <w:p w14:paraId="4CBC75B1" w14:textId="77777777" w:rsidR="00A954F5" w:rsidRDefault="00A954F5" w:rsidP="003D2E51">
      <w:pPr>
        <w:spacing w:line="480" w:lineRule="auto"/>
        <w:contextualSpacing/>
        <w:rPr>
          <w:ins w:id="360" w:author="Mike.Litzow" w:date="2023-12-23T09:07:00Z"/>
          <w:rFonts w:ascii="Times New Roman" w:hAnsi="Times New Roman"/>
          <w:sz w:val="24"/>
          <w:szCs w:val="24"/>
          <w:u w:val="single"/>
        </w:rPr>
      </w:pPr>
    </w:p>
    <w:p w14:paraId="525F05FD" w14:textId="09DF0B2D"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453845BF" w14:textId="417328F5" w:rsidR="006C4BB4" w:rsidRDefault="006C4BB4" w:rsidP="0011307B">
      <w:pPr>
        <w:spacing w:line="480" w:lineRule="auto"/>
        <w:ind w:firstLine="720"/>
        <w:contextualSpacing/>
        <w:rPr>
          <w:ins w:id="361" w:author="Mike.Litzow" w:date="2023-12-23T09:30:00Z"/>
          <w:rFonts w:ascii="Times New Roman" w:hAnsi="Times New Roman"/>
          <w:sz w:val="24"/>
          <w:szCs w:val="24"/>
        </w:rPr>
      </w:pPr>
      <w:ins w:id="362" w:author="Mike.Litzow" w:date="2023-12-23T09:21:00Z">
        <w:r>
          <w:rPr>
            <w:rFonts w:ascii="Times New Roman" w:hAnsi="Times New Roman"/>
            <w:sz w:val="24"/>
            <w:szCs w:val="24"/>
          </w:rPr>
          <w:lastRenderedPageBreak/>
          <w:t>W</w:t>
        </w:r>
      </w:ins>
      <w:ins w:id="363" w:author="Mike.Litzow" w:date="2023-12-23T09:17:00Z">
        <w:r w:rsidR="00A954F5">
          <w:rPr>
            <w:rFonts w:ascii="Times New Roman" w:hAnsi="Times New Roman"/>
            <w:sz w:val="24"/>
            <w:szCs w:val="24"/>
          </w:rPr>
          <w:t xml:space="preserve">e used the linearized version of the Ricker model </w:t>
        </w:r>
      </w:ins>
      <w:ins w:id="364" w:author="Mike.Litzow" w:date="2023-12-23T09:22:00Z">
        <w:r>
          <w:rPr>
            <w:rFonts w:ascii="Times New Roman" w:hAnsi="Times New Roman"/>
            <w:sz w:val="24"/>
            <w:szCs w:val="24"/>
          </w:rPr>
          <w:t>i</w:t>
        </w:r>
      </w:ins>
      <w:ins w:id="365" w:author="Mike.Litzow" w:date="2023-12-23T09:13:00Z">
        <w:r w:rsidR="00A954F5">
          <w:rPr>
            <w:rFonts w:ascii="Times New Roman" w:hAnsi="Times New Roman"/>
            <w:sz w:val="24"/>
            <w:szCs w:val="24"/>
          </w:rPr>
          <w:t xml:space="preserve">n order to analyze the influence of density dependence </w:t>
        </w:r>
      </w:ins>
      <w:ins w:id="366" w:author="Mike.Litzow" w:date="2023-12-23T09:22:00Z">
        <w:r>
          <w:rPr>
            <w:rFonts w:ascii="Times New Roman" w:hAnsi="Times New Roman"/>
            <w:sz w:val="24"/>
            <w:szCs w:val="24"/>
          </w:rPr>
          <w:t xml:space="preserve">and external covariates </w:t>
        </w:r>
      </w:ins>
      <w:ins w:id="367" w:author="Mike.Litzow" w:date="2023-12-23T09:13:00Z">
        <w:r w:rsidR="00A954F5">
          <w:rPr>
            <w:rFonts w:ascii="Times New Roman" w:hAnsi="Times New Roman"/>
            <w:sz w:val="24"/>
            <w:szCs w:val="24"/>
          </w:rPr>
          <w:t>on Tanner crab productivi</w:t>
        </w:r>
      </w:ins>
      <w:ins w:id="368" w:author="Mike.Litzow" w:date="2023-12-23T09:14:00Z">
        <w:r w:rsidR="00A954F5">
          <w:rPr>
            <w:rFonts w:ascii="Times New Roman" w:hAnsi="Times New Roman"/>
            <w:sz w:val="24"/>
            <w:szCs w:val="24"/>
          </w:rPr>
          <w:t>ty</w:t>
        </w:r>
      </w:ins>
      <w:ins w:id="369" w:author="Mike.Litzow" w:date="2023-12-23T09:28:00Z">
        <w:r>
          <w:rPr>
            <w:rFonts w:ascii="Times New Roman" w:hAnsi="Times New Roman"/>
            <w:sz w:val="24"/>
            <w:szCs w:val="24"/>
          </w:rPr>
          <w:t xml:space="preserve"> </w:t>
        </w:r>
      </w:ins>
      <w:ins w:id="370" w:author="Mike.Litzow" w:date="2023-12-23T09:27:00Z">
        <w:r>
          <w:rPr>
            <w:rFonts w:ascii="Times New Roman" w:hAnsi="Times New Roman"/>
            <w:sz w:val="24"/>
            <w:szCs w:val="24"/>
          </w:rPr>
          <w:t>(</w:t>
        </w:r>
      </w:ins>
      <w:ins w:id="371" w:author="Mike.Litzow" w:date="2023-12-23T09:30:00Z">
        <w:r>
          <w:rPr>
            <w:rFonts w:ascii="Times New Roman" w:hAnsi="Times New Roman"/>
            <w:sz w:val="24"/>
            <w:szCs w:val="24"/>
          </w:rPr>
          <w:t xml:space="preserve">log recruits per spawner; </w:t>
        </w:r>
      </w:ins>
      <w:ins w:id="372" w:author="Mike.Litzow" w:date="2023-12-23T09:27:00Z">
        <w:r>
          <w:rPr>
            <w:rFonts w:ascii="Times New Roman" w:hAnsi="Times New Roman"/>
            <w:sz w:val="24"/>
            <w:szCs w:val="24"/>
          </w:rPr>
          <w:t>cite)</w:t>
        </w:r>
      </w:ins>
      <w:ins w:id="373" w:author="Mike.Litzow" w:date="2023-12-23T09:22:00Z">
        <w:r>
          <w:rPr>
            <w:rFonts w:ascii="Times New Roman" w:hAnsi="Times New Roman"/>
            <w:sz w:val="24"/>
            <w:szCs w:val="24"/>
          </w:rPr>
          <w:t xml:space="preserve">. </w:t>
        </w:r>
      </w:ins>
      <w:ins w:id="374" w:author="Mike.Litzow" w:date="2023-12-23T09:24:00Z">
        <w:r>
          <w:rPr>
            <w:rFonts w:ascii="Times New Roman" w:hAnsi="Times New Roman"/>
            <w:sz w:val="24"/>
            <w:szCs w:val="24"/>
          </w:rPr>
          <w:t xml:space="preserve">Exploratory analysis indicated </w:t>
        </w:r>
      </w:ins>
      <w:ins w:id="375" w:author="Mike.Litzow" w:date="2023-12-23T09:25:00Z">
        <w:r>
          <w:rPr>
            <w:rFonts w:ascii="Times New Roman" w:hAnsi="Times New Roman"/>
            <w:sz w:val="24"/>
            <w:szCs w:val="24"/>
          </w:rPr>
          <w:t>significant lag-1 autocorrelation in productivity time series, and we were also interested in</w:t>
        </w:r>
      </w:ins>
      <w:ins w:id="376" w:author="Mike.Litzow" w:date="2023-12-23T09:22:00Z">
        <w:r>
          <w:rPr>
            <w:rFonts w:ascii="Times New Roman" w:hAnsi="Times New Roman"/>
            <w:sz w:val="24"/>
            <w:szCs w:val="24"/>
          </w:rPr>
          <w:t xml:space="preserve"> account</w:t>
        </w:r>
      </w:ins>
      <w:ins w:id="377" w:author="Mike.Litzow" w:date="2023-12-23T09:25:00Z">
        <w:r>
          <w:rPr>
            <w:rFonts w:ascii="Times New Roman" w:hAnsi="Times New Roman"/>
            <w:sz w:val="24"/>
            <w:szCs w:val="24"/>
          </w:rPr>
          <w:t>ing</w:t>
        </w:r>
      </w:ins>
      <w:ins w:id="378" w:author="Mike.Litzow" w:date="2023-12-23T09:22:00Z">
        <w:r>
          <w:rPr>
            <w:rFonts w:ascii="Times New Roman" w:hAnsi="Times New Roman"/>
            <w:sz w:val="24"/>
            <w:szCs w:val="24"/>
          </w:rPr>
          <w:t xml:space="preserve"> for </w:t>
        </w:r>
      </w:ins>
      <w:ins w:id="379" w:author="Mike.Litzow" w:date="2023-12-23T09:23:00Z">
        <w:r>
          <w:rPr>
            <w:rFonts w:ascii="Times New Roman" w:hAnsi="Times New Roman"/>
            <w:sz w:val="24"/>
            <w:szCs w:val="24"/>
          </w:rPr>
          <w:t>pos</w:t>
        </w:r>
      </w:ins>
      <w:ins w:id="380" w:author="Mike.Litzow" w:date="2023-12-23T09:24:00Z">
        <w:r>
          <w:rPr>
            <w:rFonts w:ascii="Times New Roman" w:hAnsi="Times New Roman"/>
            <w:sz w:val="24"/>
            <w:szCs w:val="24"/>
          </w:rPr>
          <w:t>sible non-linear</w:t>
        </w:r>
      </w:ins>
      <w:ins w:id="381" w:author="Mike.Litzow" w:date="2023-12-23T09:26:00Z">
        <w:r>
          <w:rPr>
            <w:rFonts w:ascii="Times New Roman" w:hAnsi="Times New Roman"/>
            <w:sz w:val="24"/>
            <w:szCs w:val="24"/>
          </w:rPr>
          <w:t xml:space="preserve"> </w:t>
        </w:r>
      </w:ins>
      <w:ins w:id="382" w:author="Mike.Litzow" w:date="2023-12-23T09:24:00Z">
        <w:r>
          <w:rPr>
            <w:rFonts w:ascii="Times New Roman" w:hAnsi="Times New Roman"/>
            <w:sz w:val="24"/>
            <w:szCs w:val="24"/>
          </w:rPr>
          <w:t>effects o</w:t>
        </w:r>
      </w:ins>
      <w:ins w:id="383" w:author="Mike.Litzow" w:date="2023-12-23T09:38:00Z">
        <w:r w:rsidR="00B65BD3">
          <w:rPr>
            <w:rFonts w:ascii="Times New Roman" w:hAnsi="Times New Roman"/>
            <w:sz w:val="24"/>
            <w:szCs w:val="24"/>
          </w:rPr>
          <w:t>f density on</w:t>
        </w:r>
      </w:ins>
      <w:ins w:id="384" w:author="Mike.Litzow" w:date="2023-12-23T09:24:00Z">
        <w:r>
          <w:rPr>
            <w:rFonts w:ascii="Times New Roman" w:hAnsi="Times New Roman"/>
            <w:sz w:val="24"/>
            <w:szCs w:val="24"/>
          </w:rPr>
          <w:t xml:space="preserve"> productivity, </w:t>
        </w:r>
      </w:ins>
      <w:ins w:id="385" w:author="Mike.Litzow" w:date="2023-12-23T09:26:00Z">
        <w:r>
          <w:rPr>
            <w:rFonts w:ascii="Times New Roman" w:hAnsi="Times New Roman"/>
            <w:sz w:val="24"/>
            <w:szCs w:val="24"/>
          </w:rPr>
          <w:t xml:space="preserve">so </w:t>
        </w:r>
      </w:ins>
      <w:ins w:id="386" w:author="Mike.Litzow" w:date="2023-12-23T09:24:00Z">
        <w:r>
          <w:rPr>
            <w:rFonts w:ascii="Times New Roman" w:hAnsi="Times New Roman"/>
            <w:sz w:val="24"/>
            <w:szCs w:val="24"/>
          </w:rPr>
          <w:t xml:space="preserve">we implemented the </w:t>
        </w:r>
      </w:ins>
      <w:ins w:id="387" w:author="Mike.Litzow" w:date="2023-12-23T09:26:00Z">
        <w:r>
          <w:rPr>
            <w:rFonts w:ascii="Times New Roman" w:hAnsi="Times New Roman"/>
            <w:sz w:val="24"/>
            <w:szCs w:val="24"/>
          </w:rPr>
          <w:t xml:space="preserve">Ricker </w:t>
        </w:r>
      </w:ins>
      <w:ins w:id="388" w:author="Mike.Litzow" w:date="2023-12-23T09:24:00Z">
        <w:r>
          <w:rPr>
            <w:rFonts w:ascii="Times New Roman" w:hAnsi="Times New Roman"/>
            <w:sz w:val="24"/>
            <w:szCs w:val="24"/>
          </w:rPr>
          <w:t>model</w:t>
        </w:r>
      </w:ins>
      <w:ins w:id="389" w:author="Mike.Litzow" w:date="2023-12-23T09:26:00Z">
        <w:r>
          <w:rPr>
            <w:rFonts w:ascii="Times New Roman" w:hAnsi="Times New Roman"/>
            <w:sz w:val="24"/>
            <w:szCs w:val="24"/>
          </w:rPr>
          <w:t xml:space="preserve"> in a Generalized Additive Mixed Model (GAMM) framework, using the R package </w:t>
        </w:r>
        <w:proofErr w:type="spellStart"/>
        <w:r>
          <w:rPr>
            <w:rFonts w:ascii="Times New Roman" w:hAnsi="Times New Roman"/>
            <w:i/>
            <w:sz w:val="24"/>
            <w:szCs w:val="24"/>
          </w:rPr>
          <w:t>mgcv</w:t>
        </w:r>
        <w:proofErr w:type="spellEnd"/>
        <w:r>
          <w:rPr>
            <w:rFonts w:ascii="Times New Roman" w:hAnsi="Times New Roman"/>
            <w:sz w:val="24"/>
            <w:szCs w:val="24"/>
          </w:rPr>
          <w:t xml:space="preserve"> (cite):</w:t>
        </w:r>
      </w:ins>
    </w:p>
    <w:p w14:paraId="1AD89505" w14:textId="49DF8EC5" w:rsidR="006C4BB4" w:rsidRDefault="006C4BB4" w:rsidP="0011307B">
      <w:pPr>
        <w:spacing w:line="480" w:lineRule="auto"/>
        <w:ind w:left="2880" w:firstLine="720"/>
        <w:contextualSpacing/>
        <w:rPr>
          <w:ins w:id="390" w:author="Mike.Litzow" w:date="2023-12-23T09:30:00Z"/>
          <w:rFonts w:ascii="Times New Roman" w:eastAsiaTheme="minorEastAsia" w:hAnsi="Times New Roman"/>
          <w:sz w:val="24"/>
          <w:szCs w:val="24"/>
        </w:rPr>
      </w:pPr>
      <m:oMath>
        <m:func>
          <m:funcPr>
            <m:ctrlPr>
              <w:ins w:id="391" w:author="Mike.Litzow" w:date="2023-12-23T09:30:00Z">
                <w:rPr>
                  <w:rFonts w:ascii="Cambria Math" w:hAnsi="Cambria Math"/>
                  <w:i/>
                  <w:sz w:val="24"/>
                  <w:szCs w:val="24"/>
                </w:rPr>
              </w:ins>
            </m:ctrlPr>
          </m:funcPr>
          <m:fName>
            <m:r>
              <w:ins w:id="392" w:author="Mike.Litzow" w:date="2023-12-23T09:30:00Z">
                <m:rPr>
                  <m:sty m:val="p"/>
                </m:rPr>
                <w:rPr>
                  <w:rFonts w:ascii="Cambria Math" w:hAnsi="Cambria Math"/>
                  <w:sz w:val="24"/>
                  <w:szCs w:val="24"/>
                </w:rPr>
                <m:t>ln</m:t>
              </w:ins>
            </m:r>
          </m:fName>
          <m:e>
            <m:d>
              <m:dPr>
                <m:ctrlPr>
                  <w:ins w:id="393" w:author="Mike.Litzow" w:date="2023-12-23T09:30:00Z">
                    <w:rPr>
                      <w:rFonts w:ascii="Cambria Math" w:hAnsi="Cambria Math"/>
                      <w:i/>
                      <w:sz w:val="24"/>
                      <w:szCs w:val="24"/>
                    </w:rPr>
                  </w:ins>
                </m:ctrlPr>
              </m:dPr>
              <m:e>
                <m:f>
                  <m:fPr>
                    <m:ctrlPr>
                      <w:ins w:id="394" w:author="Mike.Litzow" w:date="2023-12-23T09:30:00Z">
                        <w:rPr>
                          <w:rFonts w:ascii="Cambria Math" w:hAnsi="Cambria Math"/>
                          <w:i/>
                          <w:sz w:val="24"/>
                          <w:szCs w:val="24"/>
                        </w:rPr>
                      </w:ins>
                    </m:ctrlPr>
                  </m:fPr>
                  <m:num>
                    <m:r>
                      <w:ins w:id="395" w:author="Mike.Litzow" w:date="2023-12-23T09:30:00Z">
                        <w:rPr>
                          <w:rFonts w:ascii="Cambria Math" w:hAnsi="Cambria Math"/>
                          <w:sz w:val="24"/>
                          <w:szCs w:val="24"/>
                        </w:rPr>
                        <m:t>R</m:t>
                      </w:ins>
                    </m:r>
                  </m:num>
                  <m:den>
                    <m:r>
                      <w:ins w:id="396" w:author="Mike.Litzow" w:date="2023-12-23T09:30:00Z">
                        <w:rPr>
                          <w:rFonts w:ascii="Cambria Math" w:hAnsi="Cambria Math"/>
                          <w:sz w:val="24"/>
                          <w:szCs w:val="24"/>
                        </w:rPr>
                        <m:t>S</m:t>
                      </w:ins>
                    </m:r>
                  </m:den>
                </m:f>
              </m:e>
            </m:d>
          </m:e>
        </m:func>
        <m:r>
          <w:ins w:id="397" w:author="Mike.Litzow" w:date="2023-12-23T09:30:00Z">
            <w:rPr>
              <w:rFonts w:ascii="Cambria Math" w:hAnsi="Cambria Math"/>
              <w:sz w:val="24"/>
              <w:szCs w:val="24"/>
            </w:rPr>
            <m:t>= α+</m:t>
          </w:ins>
        </m:r>
        <m:r>
          <w:ins w:id="398" w:author="Mike.Litzow" w:date="2023-12-23T09:38:00Z">
            <w:rPr>
              <w:rFonts w:ascii="Cambria Math" w:hAnsi="Cambria Math"/>
              <w:sz w:val="24"/>
              <w:szCs w:val="24"/>
            </w:rPr>
            <m:t>f</m:t>
          </w:ins>
        </m:r>
        <m:d>
          <m:dPr>
            <m:ctrlPr>
              <w:ins w:id="399" w:author="Mike.Litzow" w:date="2023-12-23T09:30:00Z">
                <w:rPr>
                  <w:rFonts w:ascii="Cambria Math" w:hAnsi="Cambria Math"/>
                  <w:i/>
                  <w:sz w:val="24"/>
                  <w:szCs w:val="24"/>
                </w:rPr>
              </w:ins>
            </m:ctrlPr>
          </m:dPr>
          <m:e>
            <m:r>
              <w:ins w:id="400" w:author="Mike.Litzow" w:date="2023-12-23T09:30:00Z">
                <w:rPr>
                  <w:rFonts w:ascii="Cambria Math" w:hAnsi="Cambria Math"/>
                  <w:sz w:val="24"/>
                  <w:szCs w:val="24"/>
                </w:rPr>
                <m:t>S</m:t>
              </w:ins>
            </m:r>
          </m:e>
        </m:d>
        <m:r>
          <w:ins w:id="401" w:author="Mike.Litzow" w:date="2023-12-23T09:30:00Z">
            <w:rPr>
              <w:rFonts w:ascii="Cambria Math" w:hAnsi="Cambria Math"/>
              <w:sz w:val="24"/>
              <w:szCs w:val="24"/>
            </w:rPr>
            <m:t>+</m:t>
          </w:ins>
        </m:r>
        <m:sSub>
          <m:sSubPr>
            <m:ctrlPr>
              <w:ins w:id="402" w:author="Mike.Litzow" w:date="2023-12-23T09:52:00Z">
                <w:rPr>
                  <w:rFonts w:ascii="Cambria Math" w:hAnsi="Cambria Math"/>
                  <w:i/>
                  <w:sz w:val="24"/>
                  <w:szCs w:val="24"/>
                </w:rPr>
              </w:ins>
            </m:ctrlPr>
          </m:sSubPr>
          <m:e>
            <m:r>
              <w:ins w:id="403" w:author="Mike.Litzow" w:date="2023-12-23T09:52:00Z">
                <w:rPr>
                  <w:rFonts w:ascii="Cambria Math" w:hAnsi="Cambria Math"/>
                  <w:sz w:val="24"/>
                  <w:szCs w:val="24"/>
                </w:rPr>
                <m:t>β</m:t>
              </w:ins>
            </m:r>
          </m:e>
          <m:sub>
            <m:r>
              <w:ins w:id="404" w:author="Mike.Litzow" w:date="2023-12-23T09:52:00Z">
                <w:rPr>
                  <w:rFonts w:ascii="Cambria Math" w:hAnsi="Cambria Math"/>
                  <w:sz w:val="24"/>
                  <w:szCs w:val="24"/>
                </w:rPr>
                <m:t>1</m:t>
              </w:ins>
            </m:r>
          </m:sub>
        </m:sSub>
        <m:sSub>
          <m:sSubPr>
            <m:ctrlPr>
              <w:ins w:id="405" w:author="Mike.Litzow" w:date="2023-12-23T09:40:00Z">
                <w:rPr>
                  <w:rFonts w:ascii="Cambria Math" w:hAnsi="Cambria Math"/>
                  <w:i/>
                  <w:sz w:val="24"/>
                  <w:szCs w:val="24"/>
                </w:rPr>
              </w:ins>
            </m:ctrlPr>
          </m:sSubPr>
          <m:e>
            <m:r>
              <w:ins w:id="406" w:author="Mike.Litzow" w:date="2023-12-23T09:40:00Z">
                <w:rPr>
                  <w:rFonts w:ascii="Cambria Math" w:hAnsi="Cambria Math"/>
                  <w:sz w:val="24"/>
                  <w:szCs w:val="24"/>
                </w:rPr>
                <m:t>X</m:t>
              </w:ins>
            </m:r>
          </m:e>
          <m:sub>
            <m:r>
              <w:ins w:id="407" w:author="Mike.Litzow" w:date="2023-12-23T09:40:00Z">
                <w:rPr>
                  <w:rFonts w:ascii="Cambria Math" w:hAnsi="Cambria Math"/>
                  <w:sz w:val="24"/>
                  <w:szCs w:val="24"/>
                </w:rPr>
                <m:t>1</m:t>
              </w:ins>
            </m:r>
          </m:sub>
        </m:sSub>
        <m:r>
          <w:ins w:id="408" w:author="Mike.Litzow" w:date="2023-12-23T09:30:00Z">
            <w:rPr>
              <w:rFonts w:ascii="Cambria Math" w:hAnsi="Cambria Math"/>
              <w:sz w:val="24"/>
              <w:szCs w:val="24"/>
            </w:rPr>
            <m:t>+…</m:t>
          </w:ins>
        </m:r>
        <m:sSub>
          <m:sSubPr>
            <m:ctrlPr>
              <w:ins w:id="409" w:author="Mike.Litzow" w:date="2023-12-23T09:40:00Z">
                <w:rPr>
                  <w:rFonts w:ascii="Cambria Math" w:hAnsi="Cambria Math"/>
                  <w:i/>
                  <w:sz w:val="24"/>
                  <w:szCs w:val="24"/>
                </w:rPr>
              </w:ins>
            </m:ctrlPr>
          </m:sSubPr>
          <m:e>
            <m:sSub>
              <m:sSubPr>
                <m:ctrlPr>
                  <w:ins w:id="410" w:author="Mike.Litzow" w:date="2023-12-23T09:52:00Z">
                    <w:rPr>
                      <w:rFonts w:ascii="Cambria Math" w:hAnsi="Cambria Math"/>
                      <w:i/>
                      <w:sz w:val="24"/>
                      <w:szCs w:val="24"/>
                    </w:rPr>
                  </w:ins>
                </m:ctrlPr>
              </m:sSubPr>
              <m:e>
                <m:r>
                  <w:ins w:id="411" w:author="Mike.Litzow" w:date="2023-12-23T09:52:00Z">
                    <w:rPr>
                      <w:rFonts w:ascii="Cambria Math" w:hAnsi="Cambria Math"/>
                      <w:sz w:val="24"/>
                      <w:szCs w:val="24"/>
                    </w:rPr>
                    <m:t>β</m:t>
                  </w:ins>
                </m:r>
              </m:e>
              <m:sub>
                <m:r>
                  <w:ins w:id="412" w:author="Mike.Litzow" w:date="2023-12-23T09:52:00Z">
                    <w:rPr>
                      <w:rFonts w:ascii="Cambria Math" w:hAnsi="Cambria Math"/>
                      <w:sz w:val="24"/>
                      <w:szCs w:val="24"/>
                    </w:rPr>
                    <m:t>i</m:t>
                  </w:ins>
                </m:r>
              </m:sub>
            </m:sSub>
            <m:r>
              <w:ins w:id="413" w:author="Mike.Litzow" w:date="2023-12-23T09:40:00Z">
                <w:rPr>
                  <w:rFonts w:ascii="Cambria Math" w:hAnsi="Cambria Math"/>
                  <w:sz w:val="24"/>
                  <w:szCs w:val="24"/>
                </w:rPr>
                <m:t>X</m:t>
              </w:ins>
            </m:r>
          </m:e>
          <m:sub>
            <m:r>
              <w:ins w:id="414" w:author="Mike.Litzow" w:date="2023-12-23T09:41:00Z">
                <w:rPr>
                  <w:rFonts w:ascii="Cambria Math" w:hAnsi="Cambria Math"/>
                  <w:sz w:val="24"/>
                  <w:szCs w:val="24"/>
                </w:rPr>
                <m:t>i</m:t>
              </w:ins>
            </m:r>
          </m:sub>
        </m:sSub>
        <m:r>
          <w:ins w:id="415" w:author="Mike.Litzow" w:date="2023-12-23T09:30:00Z">
            <w:rPr>
              <w:rFonts w:ascii="Cambria Math" w:hAnsi="Cambria Math"/>
              <w:sz w:val="24"/>
              <w:szCs w:val="24"/>
            </w:rPr>
            <m:t>+</m:t>
          </w:ins>
        </m:r>
        <m:sSub>
          <m:sSubPr>
            <m:ctrlPr>
              <w:ins w:id="416" w:author="Mike.Litzow" w:date="2023-12-23T09:41:00Z">
                <w:rPr>
                  <w:rFonts w:ascii="Cambria Math" w:hAnsi="Cambria Math"/>
                  <w:sz w:val="24"/>
                  <w:szCs w:val="24"/>
                  <w:lang w:val="el-GR"/>
                </w:rPr>
              </w:ins>
            </m:ctrlPr>
          </m:sSubPr>
          <m:e>
            <m:r>
              <w:ins w:id="417" w:author="Mike.Litzow" w:date="2023-12-23T09:41:00Z">
                <w:rPr>
                  <w:rFonts w:ascii="Cambria Math" w:hAnsi="Cambria Math"/>
                  <w:sz w:val="24"/>
                  <w:szCs w:val="24"/>
                  <w:lang w:val="el-GR"/>
                </w:rPr>
                <m:t>ε</m:t>
              </w:ins>
            </m:r>
          </m:e>
          <m:sub>
            <m:r>
              <w:ins w:id="418" w:author="Mike.Litzow" w:date="2023-12-23T09:42:00Z">
                <w:rPr>
                  <w:rFonts w:ascii="Cambria Math" w:hAnsi="Cambria Math"/>
                  <w:sz w:val="24"/>
                  <w:szCs w:val="24"/>
                  <w:lang w:val="el-GR"/>
                </w:rPr>
                <m:t>t</m:t>
              </w:ins>
            </m:r>
          </m:sub>
        </m:sSub>
        <m:r>
          <w:ins w:id="419" w:author="Mike.Litzow" w:date="2023-12-23T09:30:00Z">
            <w:rPr>
              <w:rFonts w:ascii="Cambria Math" w:hAnsi="Cambria Math"/>
              <w:sz w:val="24"/>
              <w:szCs w:val="24"/>
            </w:rPr>
            <m:t xml:space="preserve"> </m:t>
          </w:ins>
        </m:r>
      </m:oMath>
      <w:ins w:id="420" w:author="Mike.Litzow" w:date="2023-12-23T09:30:00Z">
        <w:r>
          <w:rPr>
            <w:rFonts w:ascii="Times New Roman" w:eastAsiaTheme="minorEastAsia" w:hAnsi="Times New Roman"/>
            <w:sz w:val="24"/>
            <w:szCs w:val="24"/>
          </w:rPr>
          <w:tab/>
        </w:r>
      </w:ins>
    </w:p>
    <w:p w14:paraId="07A58C29" w14:textId="1B620604" w:rsidR="006C4BB4" w:rsidRPr="00501D4F" w:rsidRDefault="006C4BB4" w:rsidP="00501D4F">
      <w:pPr>
        <w:spacing w:line="480" w:lineRule="auto"/>
        <w:contextualSpacing/>
        <w:rPr>
          <w:ins w:id="421" w:author="Mike.Litzow" w:date="2023-12-23T09:13:00Z"/>
          <w:rFonts w:ascii="Times New Roman" w:eastAsiaTheme="minorEastAsia" w:hAnsi="Times New Roman"/>
          <w:sz w:val="24"/>
          <w:szCs w:val="24"/>
          <w:rPrChange w:id="422" w:author="Mike.Litzow" w:date="2023-12-23T09:45:00Z">
            <w:rPr>
              <w:ins w:id="423" w:author="Mike.Litzow" w:date="2023-12-23T09:13:00Z"/>
              <w:rFonts w:ascii="Times New Roman" w:hAnsi="Times New Roman"/>
              <w:sz w:val="24"/>
              <w:szCs w:val="24"/>
            </w:rPr>
          </w:rPrChange>
        </w:rPr>
        <w:pPrChange w:id="424" w:author="Mike.Litzow" w:date="2023-12-23T09:45:00Z">
          <w:pPr>
            <w:spacing w:line="480" w:lineRule="auto"/>
            <w:ind w:firstLine="720"/>
            <w:contextualSpacing/>
          </w:pPr>
        </w:pPrChange>
      </w:pPr>
      <w:ins w:id="425" w:author="Mike.Litzow" w:date="2023-12-23T09:30:00Z">
        <w:r>
          <w:rPr>
            <w:rFonts w:ascii="Times New Roman" w:eastAsiaTheme="minorEastAsia" w:hAnsi="Times New Roman"/>
            <w:sz w:val="24"/>
            <w:szCs w:val="24"/>
          </w:rPr>
          <w:t xml:space="preserve">Where </w:t>
        </w:r>
      </w:ins>
      <w:ins w:id="426" w:author="Mike.Litzow" w:date="2023-12-23T09:31:00Z">
        <w:r w:rsidRPr="0011307B">
          <w:rPr>
            <w:rFonts w:ascii="Times New Roman" w:eastAsiaTheme="minorEastAsia" w:hAnsi="Times New Roman"/>
            <w:i/>
            <w:sz w:val="24"/>
            <w:szCs w:val="24"/>
          </w:rPr>
          <w:t>R</w:t>
        </w:r>
        <w:r w:rsidRPr="0011307B">
          <w:rPr>
            <w:rFonts w:ascii="Times New Roman" w:eastAsiaTheme="minorEastAsia" w:hAnsi="Times New Roman"/>
            <w:sz w:val="24"/>
            <w:szCs w:val="24"/>
          </w:rPr>
          <w:t xml:space="preserve"> </w:t>
        </w:r>
        <w:r>
          <w:rPr>
            <w:rFonts w:ascii="Times New Roman" w:eastAsiaTheme="minorEastAsia" w:hAnsi="Times New Roman"/>
            <w:sz w:val="24"/>
            <w:szCs w:val="24"/>
          </w:rPr>
          <w:t xml:space="preserve">is the abundance of juvenile crab in year </w:t>
        </w:r>
        <w:r w:rsidRPr="0011307B">
          <w:rPr>
            <w:rFonts w:ascii="Times New Roman" w:eastAsiaTheme="minorEastAsia" w:hAnsi="Times New Roman"/>
            <w:i/>
            <w:sz w:val="24"/>
            <w:szCs w:val="24"/>
          </w:rPr>
          <w:t>t</w:t>
        </w:r>
        <w:r>
          <w:rPr>
            <w:rFonts w:ascii="Times New Roman" w:eastAsiaTheme="minorEastAsia" w:hAnsi="Times New Roman"/>
            <w:sz w:val="24"/>
            <w:szCs w:val="24"/>
          </w:rPr>
          <w:t xml:space="preserve">, </w:t>
        </w:r>
        <w:r w:rsidRPr="006C4BB4">
          <w:rPr>
            <w:rFonts w:ascii="Times New Roman" w:eastAsiaTheme="minorEastAsia" w:hAnsi="Times New Roman"/>
            <w:i/>
            <w:sz w:val="24"/>
            <w:szCs w:val="24"/>
            <w:rPrChange w:id="427" w:author="Mike.Litzow" w:date="2023-12-23T09:32:00Z">
              <w:rPr>
                <w:rFonts w:ascii="Times New Roman" w:eastAsiaTheme="minorEastAsia" w:hAnsi="Times New Roman"/>
                <w:sz w:val="24"/>
                <w:szCs w:val="24"/>
              </w:rPr>
            </w:rPrChange>
          </w:rPr>
          <w:t>S</w:t>
        </w:r>
        <w:r>
          <w:rPr>
            <w:rFonts w:ascii="Times New Roman" w:eastAsiaTheme="minorEastAsia" w:hAnsi="Times New Roman"/>
            <w:sz w:val="24"/>
            <w:szCs w:val="24"/>
          </w:rPr>
          <w:t xml:space="preserve"> is the </w:t>
        </w:r>
      </w:ins>
      <w:ins w:id="428" w:author="Mike.Litzow" w:date="2023-12-23T09:32:00Z">
        <w:r w:rsidR="00B65BD3">
          <w:rPr>
            <w:rFonts w:ascii="Times New Roman" w:eastAsiaTheme="minorEastAsia" w:hAnsi="Times New Roman"/>
            <w:sz w:val="24"/>
            <w:szCs w:val="24"/>
          </w:rPr>
          <w:t xml:space="preserve">abundance of mature female crab in year </w:t>
        </w:r>
        <w:r w:rsidR="00B65BD3">
          <w:rPr>
            <w:rFonts w:ascii="Times New Roman" w:eastAsiaTheme="minorEastAsia" w:hAnsi="Times New Roman"/>
            <w:i/>
            <w:sz w:val="24"/>
            <w:szCs w:val="24"/>
          </w:rPr>
          <w:t>t</w:t>
        </w:r>
        <w:r w:rsidR="00B65BD3">
          <w:rPr>
            <w:rFonts w:ascii="Times New Roman" w:eastAsiaTheme="minorEastAsia" w:hAnsi="Times New Roman"/>
            <w:sz w:val="24"/>
            <w:szCs w:val="24"/>
          </w:rPr>
          <w:t xml:space="preserve">-3, </w:t>
        </w:r>
      </w:ins>
      <w:ins w:id="429" w:author="Mike.Litzow" w:date="2023-12-23T09:30:00Z">
        <w:r w:rsidRPr="00B65BD3">
          <w:rPr>
            <w:rFonts w:ascii="Times New Roman" w:eastAsiaTheme="minorEastAsia" w:hAnsi="Times New Roman" w:cs="Times New Roman"/>
            <w:i/>
            <w:sz w:val="24"/>
            <w:szCs w:val="24"/>
            <w:rPrChange w:id="430" w:author="Mike.Litzow" w:date="2023-12-23T09:32:00Z">
              <w:rPr>
                <w:rFonts w:ascii="Times New Roman" w:eastAsiaTheme="minorEastAsia" w:hAnsi="Times New Roman" w:cs="Times New Roman"/>
                <w:sz w:val="24"/>
                <w:szCs w:val="24"/>
              </w:rPr>
            </w:rPrChange>
          </w:rPr>
          <w:t>α</w:t>
        </w:r>
        <w:r w:rsidRPr="0011307B">
          <w:rPr>
            <w:rFonts w:ascii="Times New Roman" w:eastAsiaTheme="minorEastAsia" w:hAnsi="Times New Roman"/>
            <w:sz w:val="24"/>
            <w:szCs w:val="24"/>
          </w:rPr>
          <w:t xml:space="preserve"> is the intercept/productivity term, </w:t>
        </w:r>
        <w:r w:rsidRPr="0011307B">
          <w:rPr>
            <w:rFonts w:ascii="Times New Roman" w:eastAsiaTheme="minorEastAsia" w:hAnsi="Times New Roman" w:cs="Times New Roman"/>
            <w:sz w:val="24"/>
            <w:szCs w:val="24"/>
          </w:rPr>
          <w:t>ƒ</w:t>
        </w:r>
      </w:ins>
      <w:ins w:id="431" w:author="Mike.Litzow" w:date="2023-12-23T09:42:00Z">
        <w:r w:rsidR="00501D4F">
          <w:rPr>
            <w:rFonts w:ascii="Times New Roman" w:eastAsiaTheme="minorEastAsia" w:hAnsi="Times New Roman"/>
            <w:sz w:val="24"/>
            <w:szCs w:val="24"/>
          </w:rPr>
          <w:t xml:space="preserve"> is a</w:t>
        </w:r>
      </w:ins>
      <w:ins w:id="432" w:author="Mike.Litzow" w:date="2023-12-23T09:30:00Z">
        <w:r w:rsidRPr="0011307B">
          <w:rPr>
            <w:rFonts w:ascii="Times New Roman" w:eastAsiaTheme="minorEastAsia" w:hAnsi="Times New Roman"/>
            <w:sz w:val="24"/>
            <w:szCs w:val="24"/>
          </w:rPr>
          <w:t xml:space="preserve"> </w:t>
        </w:r>
      </w:ins>
      <w:ins w:id="433" w:author="Mike.Litzow" w:date="2023-12-23T09:36:00Z">
        <w:r w:rsidR="00B65BD3">
          <w:rPr>
            <w:rFonts w:ascii="Times New Roman" w:eastAsiaTheme="minorEastAsia" w:hAnsi="Times New Roman"/>
            <w:sz w:val="24"/>
            <w:szCs w:val="24"/>
          </w:rPr>
          <w:t>semi-parametri</w:t>
        </w:r>
      </w:ins>
      <w:ins w:id="434" w:author="Mike.Litzow" w:date="2023-12-23T09:37:00Z">
        <w:r w:rsidR="00B65BD3">
          <w:rPr>
            <w:rFonts w:ascii="Times New Roman" w:eastAsiaTheme="minorEastAsia" w:hAnsi="Times New Roman"/>
            <w:sz w:val="24"/>
            <w:szCs w:val="24"/>
          </w:rPr>
          <w:t xml:space="preserve">c </w:t>
        </w:r>
      </w:ins>
      <w:ins w:id="435" w:author="Mike.Litzow" w:date="2023-12-23T09:30:00Z">
        <w:r w:rsidRPr="0011307B">
          <w:rPr>
            <w:rFonts w:ascii="Times New Roman" w:eastAsiaTheme="minorEastAsia" w:hAnsi="Times New Roman"/>
            <w:sz w:val="24"/>
            <w:szCs w:val="24"/>
          </w:rPr>
          <w:t>smooth function</w:t>
        </w:r>
      </w:ins>
      <w:ins w:id="436" w:author="Mike.Litzow" w:date="2023-12-23T09:54:00Z">
        <w:r w:rsidR="007D5B6B">
          <w:rPr>
            <w:rFonts w:ascii="Times New Roman" w:eastAsiaTheme="minorEastAsia"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007D5B6B">
          <w:rPr>
            <w:rFonts w:ascii="Times New Roman" w:eastAsiaTheme="minorEastAsia" w:hAnsi="Times New Roman"/>
            <w:sz w:val="24"/>
            <w:szCs w:val="24"/>
          </w:rPr>
          <w:t xml:space="preserve"> are linear slopes, </w:t>
        </w:r>
      </w:ins>
      <w:proofErr w:type="gramStart"/>
      <w:ins w:id="437" w:author="Mike.Litzow" w:date="2023-12-23T09:30:00Z">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proofErr w:type="gramEnd"/>
        <w:r>
          <w:rPr>
            <w:rFonts w:ascii="Times New Roman" w:eastAsiaTheme="minorEastAsia" w:hAnsi="Times New Roman"/>
            <w:sz w:val="24"/>
            <w:szCs w:val="24"/>
          </w:rPr>
          <w:t xml:space="preserve"> are </w:t>
        </w:r>
      </w:ins>
      <w:ins w:id="438" w:author="Mike.Litzow" w:date="2023-12-23T09:55:00Z">
        <w:r w:rsidR="007D5B6B">
          <w:rPr>
            <w:rFonts w:ascii="Times New Roman" w:eastAsiaTheme="minorEastAsia" w:hAnsi="Times New Roman"/>
            <w:sz w:val="24"/>
            <w:szCs w:val="24"/>
          </w:rPr>
          <w:t>external</w:t>
        </w:r>
      </w:ins>
      <w:ins w:id="439" w:author="Mike.Litzow" w:date="2023-12-23T09:30:00Z">
        <w:r>
          <w:rPr>
            <w:rFonts w:ascii="Times New Roman" w:eastAsiaTheme="minorEastAsia" w:hAnsi="Times New Roman"/>
            <w:sz w:val="24"/>
            <w:szCs w:val="24"/>
          </w:rPr>
          <w:t xml:space="preserve"> covariates and </w:t>
        </w:r>
        <w:r>
          <w:rPr>
            <w:rFonts w:ascii="Times New Roman" w:eastAsiaTheme="minorEastAsia" w:hAnsi="Times New Roman" w:cs="Times New Roman"/>
            <w:sz w:val="24"/>
            <w:szCs w:val="24"/>
          </w:rPr>
          <w:t>ε</w:t>
        </w:r>
        <w:r w:rsidRPr="00501D4F">
          <w:rPr>
            <w:rFonts w:ascii="Times New Roman" w:eastAsiaTheme="minorEastAsia" w:hAnsi="Times New Roman" w:cs="Times New Roman"/>
            <w:i/>
            <w:sz w:val="24"/>
            <w:szCs w:val="24"/>
            <w:vertAlign w:val="subscript"/>
            <w:rPrChange w:id="440" w:author="Mike.Litzow" w:date="2023-12-23T09:43:00Z">
              <w:rPr>
                <w:rFonts w:ascii="Times New Roman" w:eastAsiaTheme="minorEastAsia" w:hAnsi="Times New Roman" w:cs="Times New Roman"/>
                <w:sz w:val="24"/>
                <w:szCs w:val="24"/>
              </w:rPr>
            </w:rPrChange>
          </w:rPr>
          <w:t>t</w:t>
        </w:r>
        <w:r>
          <w:rPr>
            <w:rFonts w:ascii="Times New Roman" w:eastAsiaTheme="minorEastAsia" w:hAnsi="Times New Roman"/>
            <w:sz w:val="24"/>
            <w:szCs w:val="24"/>
          </w:rPr>
          <w:t xml:space="preserve"> is the </w:t>
        </w:r>
      </w:ins>
      <w:ins w:id="441" w:author="Mike.Litzow" w:date="2023-12-23T09:44:00Z">
        <w:r w:rsidR="00501D4F">
          <w:rPr>
            <w:rFonts w:ascii="Times New Roman" w:eastAsiaTheme="minorEastAsia" w:hAnsi="Times New Roman"/>
            <w:sz w:val="24"/>
            <w:szCs w:val="24"/>
          </w:rPr>
          <w:t>residual</w:t>
        </w:r>
      </w:ins>
      <w:ins w:id="442" w:author="Mike.Litzow" w:date="2023-12-23T09:30:00Z">
        <w:r>
          <w:rPr>
            <w:rFonts w:ascii="Times New Roman" w:eastAsiaTheme="minorEastAsia" w:hAnsi="Times New Roman"/>
            <w:sz w:val="24"/>
            <w:szCs w:val="24"/>
          </w:rPr>
          <w:t xml:space="preserve"> error term </w:t>
        </w:r>
      </w:ins>
      <w:ins w:id="443" w:author="Mike.Litzow" w:date="2023-12-23T09:44:00Z">
        <w:r w:rsidR="00501D4F">
          <w:rPr>
            <w:rFonts w:ascii="Times New Roman" w:eastAsiaTheme="minorEastAsia" w:hAnsi="Times New Roman"/>
            <w:sz w:val="24"/>
            <w:szCs w:val="24"/>
          </w:rPr>
          <w:t xml:space="preserve">at time </w:t>
        </w:r>
        <w:r w:rsidR="00501D4F">
          <w:rPr>
            <w:rFonts w:ascii="Times New Roman" w:eastAsiaTheme="minorEastAsia" w:hAnsi="Times New Roman"/>
            <w:i/>
            <w:sz w:val="24"/>
            <w:szCs w:val="24"/>
          </w:rPr>
          <w:t>t</w:t>
        </w:r>
      </w:ins>
      <w:ins w:id="444" w:author="Mike.Litzow" w:date="2023-12-23T09:30:00Z">
        <w:r>
          <w:rPr>
            <w:rFonts w:ascii="Times New Roman" w:eastAsiaTheme="minorEastAsia" w:hAnsi="Times New Roman"/>
            <w:sz w:val="24"/>
            <w:szCs w:val="24"/>
          </w:rPr>
          <w:t>.</w:t>
        </w:r>
      </w:ins>
      <w:ins w:id="445" w:author="Mike.Litzow" w:date="2023-12-23T09:44:00Z">
        <w:r w:rsidR="00501D4F">
          <w:rPr>
            <w:rFonts w:ascii="Times New Roman" w:eastAsiaTheme="minorEastAsia" w:hAnsi="Times New Roman"/>
            <w:sz w:val="24"/>
            <w:szCs w:val="24"/>
          </w:rPr>
          <w:t xml:space="preserve"> To account for autocorrelation, we modeled residuals with first-order autocorrelation:</w:t>
        </w:r>
      </w:ins>
      <w:ins w:id="446" w:author="Mike.Litzow" w:date="2023-12-23T09:30:00Z">
        <w:r>
          <w:rPr>
            <w:rFonts w:ascii="Times New Roman" w:eastAsiaTheme="minorEastAsia" w:hAnsi="Times New Roman"/>
            <w:sz w:val="24"/>
            <w:szCs w:val="24"/>
          </w:rPr>
          <w:t xml:space="preserve"> </w:t>
        </w:r>
      </w:ins>
    </w:p>
    <w:p w14:paraId="2275A1A4" w14:textId="6AD02350" w:rsidR="00525AD2" w:rsidRPr="005D6CD3" w:rsidDel="006C4BB4" w:rsidRDefault="00706C13" w:rsidP="00525AD2">
      <w:pPr>
        <w:spacing w:line="480" w:lineRule="auto"/>
        <w:ind w:firstLine="720"/>
        <w:contextualSpacing/>
        <w:rPr>
          <w:del w:id="447" w:author="Mike.Litzow" w:date="2023-12-23T09:27:00Z"/>
          <w:rFonts w:ascii="Times New Roman" w:hAnsi="Times New Roman"/>
          <w:sz w:val="24"/>
          <w:szCs w:val="24"/>
        </w:rPr>
      </w:pPr>
      <w:ins w:id="448" w:author="Jon.Richar" w:date="2023-01-06T16:15:00Z">
        <w:del w:id="449" w:author="Mike.Litzow" w:date="2023-12-23T09:27:00Z">
          <w:r w:rsidDel="006C4BB4">
            <w:rPr>
              <w:rFonts w:ascii="Times New Roman" w:hAnsi="Times New Roman"/>
              <w:sz w:val="24"/>
              <w:szCs w:val="24"/>
            </w:rPr>
            <w:delText>For analysis</w:delText>
          </w:r>
        </w:del>
      </w:ins>
      <w:ins w:id="450" w:author="Jon.Richar" w:date="2023-01-06T16:16:00Z">
        <w:del w:id="451" w:author="Mike.Litzow" w:date="2023-12-23T09:27:00Z">
          <w:r w:rsidDel="006C4BB4">
            <w:rPr>
              <w:rFonts w:ascii="Times New Roman" w:hAnsi="Times New Roman"/>
              <w:sz w:val="24"/>
              <w:szCs w:val="24"/>
            </w:rPr>
            <w:delText>,</w:delText>
          </w:r>
        </w:del>
      </w:ins>
      <w:ins w:id="452" w:author="Jon.Richar" w:date="2023-01-06T16:15:00Z">
        <w:del w:id="453" w:author="Mike.Litzow" w:date="2023-12-23T09:27:00Z">
          <w:r w:rsidDel="006C4BB4">
            <w:rPr>
              <w:rFonts w:ascii="Times New Roman" w:hAnsi="Times New Roman"/>
              <w:sz w:val="24"/>
              <w:szCs w:val="24"/>
            </w:rPr>
            <w:delText xml:space="preserve"> the recruitment time series was recast as log</w:delText>
          </w:r>
        </w:del>
      </w:ins>
      <w:ins w:id="454" w:author="Jon.Richar" w:date="2023-01-06T16:16:00Z">
        <w:del w:id="455" w:author="Mike.Litzow" w:date="2023-12-23T09:27:00Z">
          <w:r w:rsidR="003B0AD3" w:rsidDel="006C4BB4">
            <w:rPr>
              <w:rFonts w:ascii="Times New Roman" w:hAnsi="Times New Roman"/>
              <w:sz w:val="24"/>
              <w:szCs w:val="24"/>
            </w:rPr>
            <w:delText xml:space="preserve"> recruitment-per-</w:delText>
          </w:r>
          <w:r w:rsidDel="006C4BB4">
            <w:rPr>
              <w:rFonts w:ascii="Times New Roman" w:hAnsi="Times New Roman"/>
              <w:sz w:val="24"/>
              <w:szCs w:val="24"/>
            </w:rPr>
            <w:delText>spawner</w:delText>
          </w:r>
        </w:del>
      </w:ins>
      <w:ins w:id="456" w:author="Jon.Richar" w:date="2023-01-06T16:17:00Z">
        <w:del w:id="457" w:author="Mike.Litzow" w:date="2023-12-23T09:27:00Z">
          <w:r w:rsidDel="006C4BB4">
            <w:rPr>
              <w:rFonts w:ascii="Times New Roman" w:hAnsi="Times New Roman"/>
              <w:sz w:val="24"/>
              <w:szCs w:val="24"/>
            </w:rPr>
            <w:delText xml:space="preserve"> </w:delText>
          </w:r>
        </w:del>
      </w:ins>
      <w:ins w:id="458" w:author="Jon.Richar" w:date="2023-01-06T16:22:00Z">
        <w:del w:id="459" w:author="Mike.Litzow" w:date="2023-12-23T09:27:00Z">
          <w:r w:rsidR="003B0AD3" w:rsidDel="006C4BB4">
            <w:rPr>
              <w:rFonts w:ascii="Times New Roman" w:hAnsi="Times New Roman"/>
              <w:sz w:val="24"/>
              <w:szCs w:val="24"/>
            </w:rPr>
            <w:delText>(</w:delText>
          </w:r>
        </w:del>
      </w:ins>
      <w:ins w:id="460" w:author="Jon.Richar" w:date="2023-01-06T16:17:00Z">
        <w:del w:id="461" w:author="Mike.Litzow" w:date="2023-12-23T09:27:00Z">
          <w:r w:rsidDel="006C4BB4">
            <w:rPr>
              <w:rFonts w:ascii="Times New Roman" w:hAnsi="Times New Roman"/>
              <w:sz w:val="24"/>
              <w:szCs w:val="24"/>
            </w:rPr>
            <w:delText>ln(R/S)</w:delText>
          </w:r>
        </w:del>
      </w:ins>
      <w:ins w:id="462" w:author="Jon.Richar" w:date="2023-01-06T16:22:00Z">
        <w:del w:id="463" w:author="Mike.Litzow" w:date="2023-12-23T09:27:00Z">
          <w:r w:rsidR="003B0AD3" w:rsidDel="006C4BB4">
            <w:rPr>
              <w:rFonts w:ascii="Times New Roman" w:hAnsi="Times New Roman"/>
              <w:sz w:val="24"/>
              <w:szCs w:val="24"/>
            </w:rPr>
            <w:delText>)</w:delText>
          </w:r>
        </w:del>
      </w:ins>
      <w:ins w:id="464" w:author="Jon.Richar" w:date="2023-01-06T16:17:00Z">
        <w:del w:id="465" w:author="Mike.Litzow" w:date="2023-12-23T09:27:00Z">
          <w:r w:rsidDel="006C4BB4">
            <w:rPr>
              <w:rFonts w:ascii="Times New Roman" w:hAnsi="Times New Roman"/>
              <w:sz w:val="24"/>
              <w:szCs w:val="24"/>
            </w:rPr>
            <w:delText xml:space="preserve">, as is </w:delText>
          </w:r>
        </w:del>
      </w:ins>
      <w:ins w:id="466" w:author="Jon.Richar" w:date="2023-02-01T13:39:00Z">
        <w:del w:id="467" w:author="Mike.Litzow" w:date="2023-12-23T09:27:00Z">
          <w:r w:rsidR="00454BBA" w:rsidDel="006C4BB4">
            <w:rPr>
              <w:rFonts w:ascii="Times New Roman" w:hAnsi="Times New Roman"/>
              <w:sz w:val="24"/>
              <w:szCs w:val="24"/>
            </w:rPr>
            <w:delText xml:space="preserve">traditionally </w:delText>
          </w:r>
        </w:del>
      </w:ins>
      <w:ins w:id="468" w:author="Jon.Richar" w:date="2023-01-06T16:17:00Z">
        <w:del w:id="469" w:author="Mike.Litzow" w:date="2023-12-23T09:27:00Z">
          <w:r w:rsidDel="006C4BB4">
            <w:rPr>
              <w:rFonts w:ascii="Times New Roman" w:hAnsi="Times New Roman"/>
              <w:sz w:val="24"/>
              <w:szCs w:val="24"/>
            </w:rPr>
            <w:delText xml:space="preserve">done in linearized </w:delText>
          </w:r>
        </w:del>
      </w:ins>
      <w:ins w:id="470" w:author="Jon.Richar" w:date="2023-01-06T16:18:00Z">
        <w:del w:id="471" w:author="Mike.Litzow" w:date="2023-12-23T09:27:00Z">
          <w:r w:rsidDel="006C4BB4">
            <w:rPr>
              <w:rFonts w:ascii="Times New Roman" w:hAnsi="Times New Roman"/>
              <w:sz w:val="24"/>
              <w:szCs w:val="24"/>
            </w:rPr>
            <w:delText>Ricker stock-recruit models</w:delText>
          </w:r>
        </w:del>
      </w:ins>
      <w:ins w:id="472" w:author="Jon.Richar" w:date="2023-01-06T16:17:00Z">
        <w:del w:id="473" w:author="Mike.Litzow" w:date="2023-12-23T09:27:00Z">
          <w:r w:rsidDel="006C4BB4">
            <w:rPr>
              <w:rFonts w:ascii="Times New Roman" w:hAnsi="Times New Roman"/>
              <w:sz w:val="24"/>
              <w:szCs w:val="24"/>
            </w:rPr>
            <w:delText>.</w:delText>
          </w:r>
        </w:del>
      </w:ins>
      <w:ins w:id="474" w:author="Jon.Richar" w:date="2023-01-06T16:20:00Z">
        <w:del w:id="475" w:author="Mike.Litzow" w:date="2023-12-23T09:27:00Z">
          <w:r w:rsidR="003B0AD3" w:rsidDel="006C4BB4">
            <w:rPr>
              <w:rFonts w:ascii="Times New Roman" w:hAnsi="Times New Roman"/>
              <w:sz w:val="24"/>
              <w:szCs w:val="24"/>
            </w:rPr>
            <w:delText xml:space="preserve"> To further explore autocorrelation in the data, and inform model design, the sample autocorrelation function (ACF) </w:delText>
          </w:r>
        </w:del>
      </w:ins>
      <w:ins w:id="476" w:author="Jon.Richar" w:date="2023-01-06T16:17:00Z">
        <w:del w:id="477" w:author="Mike.Litzow" w:date="2023-12-23T09:27:00Z">
          <w:r w:rsidDel="006C4BB4">
            <w:rPr>
              <w:rFonts w:ascii="Times New Roman" w:hAnsi="Times New Roman"/>
              <w:sz w:val="24"/>
              <w:szCs w:val="24"/>
            </w:rPr>
            <w:delText xml:space="preserve"> </w:delText>
          </w:r>
        </w:del>
      </w:ins>
      <w:ins w:id="478" w:author="Jon.Richar" w:date="2023-01-06T16:21:00Z">
        <w:del w:id="479" w:author="Mike.Litzow" w:date="2023-12-23T09:27:00Z">
          <w:r w:rsidR="003B0AD3" w:rsidDel="006C4BB4">
            <w:rPr>
              <w:rFonts w:ascii="Times New Roman" w:hAnsi="Times New Roman"/>
              <w:sz w:val="24"/>
              <w:szCs w:val="24"/>
            </w:rPr>
            <w:delText xml:space="preserve">was calculated for each </w:delText>
          </w:r>
        </w:del>
      </w:ins>
      <w:ins w:id="480" w:author="Jon.Richar" w:date="2023-01-06T16:22:00Z">
        <w:del w:id="481" w:author="Mike.Litzow" w:date="2023-12-23T09:27:00Z">
          <w:r w:rsidR="003B0AD3" w:rsidDel="006C4BB4">
            <w:rPr>
              <w:rFonts w:ascii="Times New Roman" w:hAnsi="Times New Roman"/>
              <w:sz w:val="24"/>
              <w:szCs w:val="24"/>
            </w:rPr>
            <w:delText>ln(R/S) series</w:delText>
          </w:r>
        </w:del>
      </w:ins>
      <w:ins w:id="482" w:author="Jon.Richar" w:date="2023-01-09T09:34:00Z">
        <w:del w:id="483" w:author="Mike.Litzow" w:date="2023-12-23T09:27:00Z">
          <w:r w:rsidR="00FA2DF7" w:rsidDel="006C4BB4">
            <w:rPr>
              <w:rFonts w:ascii="Times New Roman" w:hAnsi="Times New Roman"/>
              <w:sz w:val="24"/>
              <w:szCs w:val="24"/>
            </w:rPr>
            <w:delText xml:space="preserve">. </w:delText>
          </w:r>
        </w:del>
      </w:ins>
      <w:del w:id="484" w:author="Mike.Litzow" w:date="2023-12-23T09:27:00Z">
        <w:r w:rsidR="00925F2E" w:rsidDel="006C4BB4">
          <w:rPr>
            <w:rFonts w:ascii="Times New Roman" w:hAnsi="Times New Roman"/>
            <w:sz w:val="24"/>
            <w:szCs w:val="24"/>
          </w:rPr>
          <w:delText>As part of the initial exploratory data analyses</w:delText>
        </w:r>
        <w:r w:rsidR="00525AD2" w:rsidDel="006C4BB4">
          <w:rPr>
            <w:rFonts w:ascii="Times New Roman" w:hAnsi="Times New Roman"/>
            <w:sz w:val="24"/>
            <w:szCs w:val="24"/>
          </w:rPr>
          <w:delText>, the sample autocorrelation function (ACF) was plotted for lags of 0 to 14 yr for three time stanzas: 1978-2008, 2009-2019 and 1978-2019. The break between the first two stanzas was based on previous unpublished work, for which this study was a followup (Richar and Kruse, unpublished). That earlier study focused on the period 1978-2008: here we sought to repeat those analyses, while also updating them with more recent data. Significant positive autocorrelations were indicated at lag 1 yr</w:delText>
        </w:r>
      </w:del>
      <w:ins w:id="485" w:author="Jon.Richar" w:date="2023-01-09T09:35:00Z">
        <w:del w:id="486" w:author="Mike.Litzow" w:date="2023-12-23T09:27:00Z">
          <w:r w:rsidR="00FA2DF7" w:rsidDel="006C4BB4">
            <w:rPr>
              <w:rFonts w:ascii="Times New Roman" w:hAnsi="Times New Roman"/>
              <w:sz w:val="24"/>
              <w:szCs w:val="24"/>
            </w:rPr>
            <w:delText>;</w:delText>
          </w:r>
        </w:del>
      </w:ins>
      <w:del w:id="487" w:author="Mike.Litzow" w:date="2023-12-23T09:27:00Z">
        <w:r w:rsidR="00525AD2" w:rsidDel="006C4BB4">
          <w:rPr>
            <w:rFonts w:ascii="Times New Roman" w:hAnsi="Times New Roman"/>
            <w:sz w:val="24"/>
            <w:szCs w:val="24"/>
          </w:rPr>
          <w:delText xml:space="preserve"> for all stanzas, and for the 1978-2008 stanza only, a significant negative autocorrelation at lag 6 yr</w:delText>
        </w:r>
      </w:del>
      <w:ins w:id="488" w:author="Jon.Richar" w:date="2023-01-09T09:35:00Z">
        <w:del w:id="489" w:author="Mike.Litzow" w:date="2023-12-23T09:27:00Z">
          <w:r w:rsidR="00FA2DF7" w:rsidDel="006C4BB4">
            <w:rPr>
              <w:rFonts w:ascii="Times New Roman" w:hAnsi="Times New Roman"/>
              <w:sz w:val="24"/>
              <w:szCs w:val="24"/>
            </w:rPr>
            <w:delText xml:space="preserve"> t</w:delText>
          </w:r>
        </w:del>
      </w:ins>
      <w:del w:id="490" w:author="Mike.Litzow" w:date="2023-12-23T09:27:00Z">
        <w:r w:rsidR="00525AD2" w:rsidDel="006C4BB4">
          <w:rPr>
            <w:rFonts w:ascii="Times New Roman" w:hAnsi="Times New Roman"/>
            <w:sz w:val="24"/>
            <w:szCs w:val="24"/>
          </w:rPr>
          <w:delText>. Therefore, a</w:delText>
        </w:r>
        <w:r w:rsidR="00525AD2" w:rsidRPr="005D6CD3" w:rsidDel="006C4BB4">
          <w:rPr>
            <w:rFonts w:ascii="Times New Roman" w:hAnsi="Times New Roman"/>
            <w:sz w:val="24"/>
            <w:szCs w:val="24"/>
          </w:rPr>
          <w:delText xml:space="preserve"> first</w:delText>
        </w:r>
        <w:r w:rsidR="00525AD2" w:rsidDel="006C4BB4">
          <w:rPr>
            <w:rFonts w:ascii="Times New Roman" w:hAnsi="Times New Roman"/>
            <w:sz w:val="24"/>
            <w:szCs w:val="24"/>
          </w:rPr>
          <w:noBreakHyphen/>
        </w:r>
        <w:r w:rsidR="00525AD2" w:rsidRPr="005D6CD3" w:rsidDel="006C4BB4">
          <w:rPr>
            <w:rFonts w:ascii="Times New Roman" w:hAnsi="Times New Roman"/>
            <w:sz w:val="24"/>
            <w:szCs w:val="24"/>
          </w:rPr>
          <w:delText>order auto-regressive process</w:delText>
        </w:r>
        <w:r w:rsidR="00525AD2" w:rsidDel="006C4BB4">
          <w:rPr>
            <w:rFonts w:ascii="Times New Roman" w:hAnsi="Times New Roman"/>
            <w:sz w:val="24"/>
            <w:szCs w:val="24"/>
          </w:rPr>
          <w:delText xml:space="preserve"> </w:delText>
        </w:r>
        <w:r w:rsidR="00525AD2" w:rsidRPr="005D6CD3" w:rsidDel="006C4BB4">
          <w:rPr>
            <w:rFonts w:ascii="Times New Roman" w:hAnsi="Times New Roman"/>
            <w:sz w:val="24"/>
            <w:szCs w:val="24"/>
          </w:rPr>
          <w:delText xml:space="preserve">was employed </w:delText>
        </w:r>
        <w:r w:rsidR="00525AD2" w:rsidDel="006C4BB4">
          <w:rPr>
            <w:rFonts w:ascii="Times New Roman" w:hAnsi="Times New Roman"/>
            <w:sz w:val="24"/>
            <w:szCs w:val="24"/>
          </w:rPr>
          <w:delText>in exploratory generalized least squares</w:delText>
        </w:r>
      </w:del>
      <w:ins w:id="491" w:author="Jon.Richar" w:date="2023-01-06T16:23:00Z">
        <w:del w:id="492" w:author="Mike.Litzow" w:date="2023-12-23T09:27:00Z">
          <w:r w:rsidR="003B0AD3" w:rsidDel="006C4BB4">
            <w:rPr>
              <w:rFonts w:ascii="Times New Roman" w:hAnsi="Times New Roman"/>
              <w:sz w:val="24"/>
              <w:szCs w:val="24"/>
            </w:rPr>
            <w:delText>additive mixed effect</w:delText>
          </w:r>
        </w:del>
      </w:ins>
      <w:del w:id="493" w:author="Mike.Litzow" w:date="2023-12-23T09:27:00Z">
        <w:r w:rsidR="00525AD2" w:rsidDel="006C4BB4">
          <w:rPr>
            <w:rFonts w:ascii="Times New Roman" w:hAnsi="Times New Roman"/>
            <w:sz w:val="24"/>
            <w:szCs w:val="24"/>
          </w:rPr>
          <w:delText xml:space="preserve"> (GLS</w:delText>
        </w:r>
      </w:del>
      <w:ins w:id="494" w:author="Jon.Richar" w:date="2023-01-06T16:23:00Z">
        <w:del w:id="495" w:author="Mike.Litzow" w:date="2023-12-23T09:27:00Z">
          <w:r w:rsidR="003B0AD3" w:rsidDel="006C4BB4">
            <w:rPr>
              <w:rFonts w:ascii="Times New Roman" w:hAnsi="Times New Roman"/>
              <w:sz w:val="24"/>
              <w:szCs w:val="24"/>
            </w:rPr>
            <w:delText>GAMM</w:delText>
          </w:r>
        </w:del>
      </w:ins>
      <w:del w:id="496" w:author="Mike.Litzow" w:date="2023-12-23T09:27:00Z">
        <w:r w:rsidR="00525AD2" w:rsidDel="006C4BB4">
          <w:rPr>
            <w:rFonts w:ascii="Times New Roman" w:hAnsi="Times New Roman"/>
            <w:sz w:val="24"/>
            <w:szCs w:val="24"/>
          </w:rPr>
          <w:delText xml:space="preserve">) regression modeling of the stock-recruit (S-R) relationship, using the </w:delText>
        </w:r>
        <w:r w:rsidR="00525AD2" w:rsidRPr="00474039" w:rsidDel="006C4BB4">
          <w:rPr>
            <w:rFonts w:ascii="Times New Roman" w:hAnsi="Times New Roman"/>
            <w:i/>
            <w:sz w:val="24"/>
            <w:szCs w:val="24"/>
          </w:rPr>
          <w:delText>R</w:delText>
        </w:r>
        <w:r w:rsidR="00525AD2" w:rsidDel="006C4BB4">
          <w:rPr>
            <w:rFonts w:ascii="Times New Roman" w:hAnsi="Times New Roman"/>
            <w:sz w:val="24"/>
            <w:szCs w:val="24"/>
          </w:rPr>
          <w:delText xml:space="preserve"> package </w:delText>
        </w:r>
        <w:r w:rsidR="00525AD2" w:rsidRPr="00474039" w:rsidDel="006C4BB4">
          <w:rPr>
            <w:rFonts w:ascii="Times New Roman" w:hAnsi="Times New Roman"/>
            <w:i/>
            <w:sz w:val="24"/>
            <w:szCs w:val="24"/>
          </w:rPr>
          <w:delText>nlme</w:delText>
        </w:r>
      </w:del>
      <w:ins w:id="497" w:author="Jon.Richar" w:date="2023-01-06T16:23:00Z">
        <w:del w:id="498" w:author="Mike.Litzow" w:date="2023-12-23T09:27:00Z">
          <w:r w:rsidR="003B0AD3" w:rsidDel="006C4BB4">
            <w:rPr>
              <w:rFonts w:ascii="Times New Roman" w:hAnsi="Times New Roman"/>
              <w:i/>
              <w:sz w:val="24"/>
              <w:szCs w:val="24"/>
            </w:rPr>
            <w:delText>mgcv</w:delText>
          </w:r>
        </w:del>
      </w:ins>
      <w:del w:id="499" w:author="Mike.Litzow" w:date="2023-12-23T09:27:00Z">
        <w:r w:rsidR="00525AD2" w:rsidDel="006C4BB4">
          <w:rPr>
            <w:rFonts w:ascii="Times New Roman" w:hAnsi="Times New Roman"/>
            <w:sz w:val="24"/>
            <w:szCs w:val="24"/>
          </w:rPr>
          <w:delText xml:space="preserve">, and </w:delText>
        </w:r>
        <w:r w:rsidR="00525AD2" w:rsidRPr="005D6CD3" w:rsidDel="006C4BB4">
          <w:rPr>
            <w:rFonts w:ascii="Times New Roman" w:hAnsi="Times New Roman"/>
            <w:sz w:val="24"/>
            <w:szCs w:val="24"/>
          </w:rPr>
          <w:delText xml:space="preserve">with </w:delText>
        </w:r>
        <w:r w:rsidR="00525AD2" w:rsidDel="006C4BB4">
          <w:rPr>
            <w:rFonts w:ascii="Times New Roman" w:hAnsi="Times New Roman"/>
            <w:sz w:val="24"/>
            <w:szCs w:val="24"/>
          </w:rPr>
          <w:delText xml:space="preserve">the </w:delText>
        </w:r>
        <w:r w:rsidR="00525AD2" w:rsidRPr="005D6CD3" w:rsidDel="006C4BB4">
          <w:rPr>
            <w:rFonts w:ascii="Times New Roman" w:hAnsi="Times New Roman"/>
            <w:sz w:val="24"/>
            <w:szCs w:val="24"/>
          </w:rPr>
          <w:delText>structure:</w:delText>
        </w:r>
      </w:del>
    </w:p>
    <w:p w14:paraId="15C6C52E" w14:textId="6B38F4F8"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del w:id="500" w:author="Mike.Litzow" w:date="2023-12-23T09:45:00Z">
        <w:r w:rsidDel="00501D4F">
          <w:rPr>
            <w:rFonts w:ascii="Times New Roman" w:hAnsi="Times New Roman"/>
            <w:sz w:val="24"/>
            <w:szCs w:val="24"/>
          </w:rPr>
          <w:delText>(eq. 3</w:delText>
        </w:r>
        <w:r w:rsidRPr="004B561C" w:rsidDel="00501D4F">
          <w:rPr>
            <w:rFonts w:ascii="Times New Roman" w:hAnsi="Times New Roman"/>
            <w:sz w:val="24"/>
            <w:szCs w:val="24"/>
          </w:rPr>
          <w:delText>)</w:delText>
        </w:r>
      </w:del>
    </w:p>
    <w:p w14:paraId="08176B49" w14:textId="77777777" w:rsidR="007D5B6B" w:rsidRDefault="00525AD2" w:rsidP="00525AD2">
      <w:pPr>
        <w:spacing w:line="480" w:lineRule="auto"/>
        <w:contextualSpacing/>
        <w:rPr>
          <w:ins w:id="501" w:author="Mike.Litzow" w:date="2023-12-23T09:55:00Z"/>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proofErr w:type="spellStart"/>
      <w:r w:rsidRPr="00385F7A">
        <w:rPr>
          <w:rFonts w:ascii="Times New Roman" w:hAnsi="Times New Roman"/>
          <w:i/>
          <w:sz w:val="24"/>
          <w:szCs w:val="24"/>
          <w:vertAlign w:val="subscript"/>
        </w:rPr>
        <w:t>t</w:t>
      </w:r>
      <w:proofErr w:type="spellEnd"/>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xml:space="preserve">, </w:t>
      </w:r>
      <w:proofErr w:type="gramStart"/>
      <w:r w:rsidRPr="005D6CD3">
        <w:rPr>
          <w:rFonts w:ascii="Times New Roman" w:hAnsi="Times New Roman"/>
          <w:sz w:val="24"/>
          <w:szCs w:val="24"/>
        </w:rPr>
        <w:t>NID(</w:t>
      </w:r>
      <w:proofErr w:type="gramEnd"/>
      <w:r w:rsidRPr="005D6CD3">
        <w:rPr>
          <w:rFonts w:ascii="Times New Roman" w:hAnsi="Times New Roman"/>
          <w:sz w:val="24"/>
          <w:szCs w:val="24"/>
        </w:rPr>
        <w:t>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ins w:id="502" w:author="Mike.Litzow" w:date="2023-12-23T09:45:00Z">
        <w:r w:rsidR="00501D4F">
          <w:rPr>
            <w:rFonts w:ascii="Times New Roman" w:hAnsi="Times New Roman"/>
            <w:sz w:val="24"/>
            <w:szCs w:val="24"/>
          </w:rPr>
          <w:t xml:space="preserve"> </w:t>
        </w:r>
      </w:ins>
    </w:p>
    <w:p w14:paraId="05873CD2" w14:textId="269DE7D8" w:rsidR="00525AD2" w:rsidRPr="0011307B" w:rsidDel="007D5B6B" w:rsidRDefault="00501D4F" w:rsidP="007D5B6B">
      <w:pPr>
        <w:spacing w:line="480" w:lineRule="auto"/>
        <w:ind w:firstLine="720"/>
        <w:contextualSpacing/>
        <w:rPr>
          <w:del w:id="503" w:author="Mike.Litzow" w:date="2023-12-23T09:56:00Z"/>
          <w:rFonts w:ascii="Times New Roman" w:hAnsi="Times New Roman"/>
          <w:sz w:val="24"/>
          <w:szCs w:val="24"/>
        </w:rPr>
        <w:pPrChange w:id="504" w:author="Mike.Litzow" w:date="2023-12-23T09:55:00Z">
          <w:pPr>
            <w:spacing w:line="480" w:lineRule="auto"/>
            <w:contextualSpacing/>
          </w:pPr>
        </w:pPrChange>
      </w:pPr>
      <w:ins w:id="505" w:author="Mike.Litzow" w:date="2023-12-23T09:45:00Z">
        <w:r>
          <w:rPr>
            <w:rFonts w:ascii="Times New Roman" w:hAnsi="Times New Roman"/>
            <w:sz w:val="24"/>
            <w:szCs w:val="24"/>
          </w:rPr>
          <w:t>Exploratory analysis showed that fully semi-parametric models that fit smooth</w:t>
        </w:r>
      </w:ins>
      <w:ins w:id="506" w:author="Mike.Litzow" w:date="2023-12-23T09:46:00Z">
        <w:r>
          <w:rPr>
            <w:rFonts w:ascii="Times New Roman" w:hAnsi="Times New Roman"/>
            <w:sz w:val="24"/>
            <w:szCs w:val="24"/>
          </w:rPr>
          <w:t xml:space="preserve"> functions to all covariates were consistently out-performed in </w:t>
        </w:r>
        <w:proofErr w:type="spellStart"/>
        <w:r>
          <w:rPr>
            <w:rFonts w:ascii="Times New Roman" w:hAnsi="Times New Roman"/>
            <w:sz w:val="24"/>
            <w:szCs w:val="24"/>
          </w:rPr>
          <w:t>AICc</w:t>
        </w:r>
        <w:proofErr w:type="spellEnd"/>
        <w:r>
          <w:rPr>
            <w:rFonts w:ascii="Times New Roman" w:hAnsi="Times New Roman"/>
            <w:sz w:val="24"/>
            <w:szCs w:val="24"/>
          </w:rPr>
          <w:t xml:space="preserve"> comparison by models fitting a smooth to spawner density and a </w:t>
        </w:r>
      </w:ins>
      <w:ins w:id="507" w:author="Mike.Litzow" w:date="2023-12-23T09:47:00Z">
        <w:r>
          <w:rPr>
            <w:rFonts w:ascii="Times New Roman" w:hAnsi="Times New Roman"/>
            <w:sz w:val="24"/>
            <w:szCs w:val="24"/>
          </w:rPr>
          <w:t>linear</w:t>
        </w:r>
      </w:ins>
      <w:ins w:id="508" w:author="Mike.Litzow" w:date="2023-12-23T09:46:00Z">
        <w:r>
          <w:rPr>
            <w:rFonts w:ascii="Times New Roman" w:hAnsi="Times New Roman"/>
            <w:sz w:val="24"/>
            <w:szCs w:val="24"/>
          </w:rPr>
          <w:t xml:space="preserve"> effect for o</w:t>
        </w:r>
      </w:ins>
      <w:ins w:id="509" w:author="Mike.Litzow" w:date="2023-12-23T09:48:00Z">
        <w:r>
          <w:rPr>
            <w:rFonts w:ascii="Times New Roman" w:hAnsi="Times New Roman"/>
            <w:sz w:val="24"/>
            <w:szCs w:val="24"/>
          </w:rPr>
          <w:t>ther covariates, so we did not consider the fully semi-parametric models further. To avoid o</w:t>
        </w:r>
      </w:ins>
      <w:ins w:id="510" w:author="Mike.Litzow" w:date="2023-12-23T09:49:00Z">
        <w:r>
          <w:rPr>
            <w:rFonts w:ascii="Times New Roman" w:hAnsi="Times New Roman"/>
            <w:sz w:val="24"/>
            <w:szCs w:val="24"/>
          </w:rPr>
          <w:t xml:space="preserve">ver-fitting the data, we limited the smooth functions to three effective degrees of freedom </w:t>
        </w:r>
      </w:ins>
      <w:ins w:id="511" w:author="Mike.Litzow" w:date="2023-12-23T09:50:00Z">
        <w:r>
          <w:rPr>
            <w:rFonts w:ascii="Times New Roman" w:hAnsi="Times New Roman"/>
            <w:sz w:val="24"/>
            <w:szCs w:val="24"/>
          </w:rPr>
          <w:t xml:space="preserve">(i.e., </w:t>
        </w:r>
        <w:r>
          <w:rPr>
            <w:rFonts w:ascii="Times New Roman" w:hAnsi="Times New Roman"/>
            <w:i/>
            <w:sz w:val="24"/>
            <w:szCs w:val="24"/>
          </w:rPr>
          <w:t xml:space="preserve">k </w:t>
        </w:r>
        <w:r>
          <w:rPr>
            <w:rFonts w:ascii="Times New Roman" w:hAnsi="Times New Roman"/>
            <w:sz w:val="24"/>
            <w:szCs w:val="24"/>
          </w:rPr>
          <w:t>= 4 in the model syntax;</w:t>
        </w:r>
      </w:ins>
      <w:ins w:id="512" w:author="Mike.Litzow" w:date="2023-12-23T09:51:00Z">
        <w:r>
          <w:rPr>
            <w:rFonts w:ascii="Times New Roman" w:hAnsi="Times New Roman"/>
            <w:sz w:val="24"/>
            <w:szCs w:val="24"/>
          </w:rPr>
          <w:t xml:space="preserve"> cite Woods </w:t>
        </w:r>
        <w:proofErr w:type="spellStart"/>
        <w:r>
          <w:rPr>
            <w:rFonts w:ascii="Times New Roman" w:hAnsi="Times New Roman"/>
            <w:sz w:val="24"/>
            <w:szCs w:val="24"/>
          </w:rPr>
          <w:t>mgcv</w:t>
        </w:r>
        <w:proofErr w:type="spellEnd"/>
        <w:r>
          <w:rPr>
            <w:rFonts w:ascii="Times New Roman" w:hAnsi="Times New Roman"/>
            <w:sz w:val="24"/>
            <w:szCs w:val="24"/>
          </w:rPr>
          <w:t xml:space="preserve"> reference)</w:t>
        </w:r>
      </w:ins>
      <w:ins w:id="513" w:author="Mike.Litzow" w:date="2023-12-23T09:50:00Z">
        <w:r>
          <w:rPr>
            <w:rFonts w:ascii="Times New Roman" w:hAnsi="Times New Roman"/>
            <w:sz w:val="24"/>
            <w:szCs w:val="24"/>
          </w:rPr>
          <w:t>.</w:t>
        </w:r>
      </w:ins>
      <w:ins w:id="514" w:author="Mike.Litzow" w:date="2023-12-23T09:56:00Z">
        <w:r w:rsidR="007D5B6B">
          <w:rPr>
            <w:rFonts w:ascii="Times New Roman" w:hAnsi="Times New Roman"/>
            <w:sz w:val="24"/>
            <w:szCs w:val="24"/>
          </w:rPr>
          <w:t xml:space="preserve"> </w:t>
        </w:r>
      </w:ins>
    </w:p>
    <w:p w14:paraId="3035063A" w14:textId="402479A0" w:rsidR="00525AD2" w:rsidDel="007D5B6B" w:rsidRDefault="00525AD2" w:rsidP="0011307B">
      <w:pPr>
        <w:spacing w:line="480" w:lineRule="auto"/>
        <w:contextualSpacing/>
        <w:rPr>
          <w:del w:id="515" w:author="Mike.Litzow" w:date="2023-12-23T09:55:00Z"/>
          <w:rFonts w:ascii="Times New Roman" w:hAnsi="Times New Roman"/>
          <w:sz w:val="24"/>
          <w:szCs w:val="24"/>
        </w:rPr>
      </w:pPr>
      <w:del w:id="516" w:author="Mike.Litzow" w:date="2023-12-23T09:55:00Z">
        <w:r w:rsidDel="007D5B6B">
          <w:rPr>
            <w:rFonts w:ascii="Times New Roman" w:hAnsi="Times New Roman"/>
            <w:sz w:val="24"/>
            <w:szCs w:val="24"/>
          </w:rPr>
          <w:delText>The stock-recruit relationship was modeled using the log-transformed, linearized Ricker model:</w:delText>
        </w:r>
      </w:del>
    </w:p>
    <w:p w14:paraId="7D3CB2E9" w14:textId="43D500F0" w:rsidR="00525AD2" w:rsidDel="007D5B6B" w:rsidRDefault="00C1167C" w:rsidP="007D5B6B">
      <w:pPr>
        <w:spacing w:line="480" w:lineRule="auto"/>
        <w:contextualSpacing/>
        <w:rPr>
          <w:del w:id="517" w:author="Mike.Litzow" w:date="2023-12-23T09:55:00Z"/>
          <w:rFonts w:ascii="Times New Roman" w:hAnsi="Times New Roman"/>
          <w:sz w:val="24"/>
          <w:szCs w:val="24"/>
        </w:rPr>
        <w:pPrChange w:id="518" w:author="Mike.Litzow" w:date="2023-12-23T09:56:00Z">
          <w:pPr>
            <w:spacing w:line="480" w:lineRule="auto"/>
            <w:ind w:left="2880" w:firstLine="720"/>
            <w:contextualSpacing/>
          </w:pPr>
        </w:pPrChange>
      </w:pPr>
      <m:oMath>
        <m:func>
          <m:funcPr>
            <m:ctrlPr>
              <w:del w:id="519" w:author="Mike.Litzow" w:date="2023-12-23T09:55:00Z">
                <w:rPr>
                  <w:rFonts w:ascii="Cambria Math" w:hAnsi="Cambria Math"/>
                  <w:i/>
                  <w:sz w:val="24"/>
                  <w:szCs w:val="24"/>
                </w:rPr>
              </w:del>
            </m:ctrlPr>
          </m:funcPr>
          <m:fName>
            <m:r>
              <w:del w:id="520" w:author="Mike.Litzow" w:date="2023-12-23T09:55:00Z">
                <m:rPr>
                  <m:sty m:val="p"/>
                </m:rPr>
                <w:rPr>
                  <w:rFonts w:ascii="Cambria Math" w:hAnsi="Cambria Math"/>
                  <w:sz w:val="24"/>
                  <w:szCs w:val="24"/>
                </w:rPr>
                <m:t>ln</m:t>
              </w:del>
            </m:r>
          </m:fName>
          <m:e>
            <m:d>
              <m:dPr>
                <m:ctrlPr>
                  <w:del w:id="521" w:author="Mike.Litzow" w:date="2023-12-23T09:55:00Z">
                    <w:rPr>
                      <w:rFonts w:ascii="Cambria Math" w:hAnsi="Cambria Math"/>
                      <w:i/>
                      <w:sz w:val="24"/>
                      <w:szCs w:val="24"/>
                    </w:rPr>
                  </w:del>
                </m:ctrlPr>
              </m:dPr>
              <m:e>
                <m:f>
                  <m:fPr>
                    <m:ctrlPr>
                      <w:del w:id="522" w:author="Mike.Litzow" w:date="2023-12-23T09:55:00Z">
                        <w:rPr>
                          <w:rFonts w:ascii="Cambria Math" w:hAnsi="Cambria Math"/>
                          <w:i/>
                          <w:sz w:val="24"/>
                          <w:szCs w:val="24"/>
                        </w:rPr>
                      </w:del>
                    </m:ctrlPr>
                  </m:fPr>
                  <m:num>
                    <m:r>
                      <w:del w:id="523" w:author="Mike.Litzow" w:date="2023-12-23T09:55:00Z">
                        <w:rPr>
                          <w:rFonts w:ascii="Cambria Math" w:hAnsi="Cambria Math"/>
                          <w:sz w:val="24"/>
                          <w:szCs w:val="24"/>
                        </w:rPr>
                        <m:t>R</m:t>
                      </w:del>
                    </m:r>
                  </m:num>
                  <m:den>
                    <m:r>
                      <w:del w:id="524" w:author="Mike.Litzow" w:date="2023-12-23T09:55:00Z">
                        <w:rPr>
                          <w:rFonts w:ascii="Cambria Math" w:hAnsi="Cambria Math"/>
                          <w:sz w:val="24"/>
                          <w:szCs w:val="24"/>
                        </w:rPr>
                        <m:t>S</m:t>
                      </w:del>
                    </m:r>
                  </m:den>
                </m:f>
              </m:e>
            </m:d>
          </m:e>
        </m:func>
        <m:r>
          <w:del w:id="525" w:author="Mike.Litzow" w:date="2023-12-23T09:55:00Z">
            <w:rPr>
              <w:rFonts w:ascii="Cambria Math" w:hAnsi="Cambria Math"/>
              <w:sz w:val="24"/>
              <w:szCs w:val="24"/>
            </w:rPr>
            <m:t xml:space="preserve">= </m:t>
          </w:del>
        </m:r>
        <m:r>
          <w:ins w:id="526" w:author="Jon.Richar" w:date="2023-01-09T09:37:00Z">
            <w:del w:id="527" w:author="Mike.Litzow" w:date="2023-12-23T09:55:00Z">
              <w:rPr>
                <w:rFonts w:ascii="Cambria Math" w:hAnsi="Cambria Math"/>
                <w:sz w:val="24"/>
                <w:szCs w:val="24"/>
              </w:rPr>
              <m:t>α+</m:t>
            </w:del>
          </w:ins>
        </m:r>
        <m:sSub>
          <m:sSubPr>
            <m:ctrlPr>
              <w:ins w:id="528" w:author="Jon.Richar" w:date="2023-01-09T09:37:00Z">
                <w:del w:id="529" w:author="Mike.Litzow" w:date="2023-12-23T09:55:00Z">
                  <w:rPr>
                    <w:rFonts w:ascii="Cambria Math" w:hAnsi="Cambria Math"/>
                    <w:i/>
                    <w:sz w:val="24"/>
                    <w:szCs w:val="24"/>
                  </w:rPr>
                </w:del>
              </w:ins>
            </m:ctrlPr>
          </m:sSubPr>
          <m:e>
            <m:r>
              <w:ins w:id="530" w:author="Jon.Richar" w:date="2023-01-09T09:37:00Z">
                <w:del w:id="531" w:author="Mike.Litzow" w:date="2023-12-23T09:55:00Z">
                  <w:rPr>
                    <w:rFonts w:ascii="Cambria Math" w:hAnsi="Cambria Math"/>
                    <w:sz w:val="24"/>
                    <w:szCs w:val="24"/>
                  </w:rPr>
                  <m:t>ƒ</m:t>
                </w:del>
              </w:ins>
            </m:r>
          </m:e>
          <m:sub>
            <m:r>
              <w:ins w:id="532" w:author="Jon.Richar" w:date="2023-01-09T09:37:00Z">
                <w:del w:id="533" w:author="Mike.Litzow" w:date="2023-12-23T09:55:00Z">
                  <w:rPr>
                    <w:rFonts w:ascii="Cambria Math" w:hAnsi="Cambria Math"/>
                    <w:sz w:val="24"/>
                    <w:szCs w:val="24"/>
                  </w:rPr>
                  <m:t>1</m:t>
                </w:del>
              </w:ins>
            </m:r>
          </m:sub>
        </m:sSub>
        <m:d>
          <m:dPr>
            <m:ctrlPr>
              <w:ins w:id="534" w:author="Jon.Richar" w:date="2023-01-09T09:37:00Z">
                <w:del w:id="535" w:author="Mike.Litzow" w:date="2023-12-23T09:55:00Z">
                  <w:rPr>
                    <w:rFonts w:ascii="Cambria Math" w:hAnsi="Cambria Math"/>
                    <w:i/>
                    <w:sz w:val="24"/>
                    <w:szCs w:val="24"/>
                  </w:rPr>
                </w:del>
              </w:ins>
            </m:ctrlPr>
          </m:dPr>
          <m:e>
            <m:r>
              <w:ins w:id="536" w:author="Jon.Richar" w:date="2023-01-09T09:37:00Z">
                <w:del w:id="537" w:author="Mike.Litzow" w:date="2023-12-23T09:55:00Z">
                  <w:rPr>
                    <w:rFonts w:ascii="Cambria Math" w:hAnsi="Cambria Math"/>
                    <w:sz w:val="24"/>
                    <w:szCs w:val="24"/>
                  </w:rPr>
                  <m:t>S</m:t>
                </w:del>
              </w:ins>
            </m:r>
          </m:e>
        </m:d>
        <m:r>
          <w:del w:id="538" w:author="Mike.Litzow" w:date="2023-12-23T09:55:00Z">
            <w:rPr>
              <w:rFonts w:ascii="Cambria Math" w:hAnsi="Cambria Math"/>
              <w:sz w:val="24"/>
              <w:szCs w:val="24"/>
            </w:rPr>
            <m:t>α+ βS+</m:t>
          </w:del>
        </m:r>
        <m:sSub>
          <m:sSubPr>
            <m:ctrlPr>
              <w:del w:id="539" w:author="Mike.Litzow" w:date="2023-12-23T09:55:00Z">
                <w:rPr>
                  <w:rFonts w:ascii="Cambria Math" w:hAnsi="Cambria Math"/>
                  <w:i/>
                  <w:sz w:val="24"/>
                  <w:szCs w:val="24"/>
                </w:rPr>
              </w:del>
            </m:ctrlPr>
          </m:sSubPr>
          <m:e>
            <m:r>
              <w:del w:id="540" w:author="Mike.Litzow" w:date="2023-12-23T09:55:00Z">
                <w:rPr>
                  <w:rFonts w:ascii="Cambria Math" w:hAnsi="Cambria Math"/>
                  <w:sz w:val="24"/>
                  <w:szCs w:val="24"/>
                </w:rPr>
                <m:t>ε</m:t>
              </w:del>
            </m:r>
          </m:e>
          <m:sub>
            <m:r>
              <w:del w:id="541" w:author="Mike.Litzow" w:date="2023-12-23T09:55:00Z">
                <w:rPr>
                  <w:rFonts w:ascii="Cambria Math" w:hAnsi="Cambria Math"/>
                  <w:sz w:val="24"/>
                  <w:szCs w:val="24"/>
                </w:rPr>
                <m:t>t</m:t>
              </w:del>
            </m:r>
          </m:sub>
        </m:sSub>
        <m:r>
          <w:del w:id="542" w:author="Mike.Litzow" w:date="2023-12-23T09:55:00Z">
            <w:rPr>
              <w:rFonts w:ascii="Cambria Math" w:hAnsi="Cambria Math"/>
              <w:sz w:val="24"/>
              <w:szCs w:val="24"/>
            </w:rPr>
            <m:t xml:space="preserve"> </m:t>
          </w:del>
        </m:r>
      </m:oMath>
      <w:del w:id="543" w:author="Mike.Litzow" w:date="2023-12-23T09:55:00Z">
        <w:r w:rsidR="00525AD2" w:rsidDel="007D5B6B">
          <w:rPr>
            <w:rFonts w:ascii="Times New Roman" w:eastAsiaTheme="minorEastAsia" w:hAnsi="Times New Roman"/>
            <w:sz w:val="24"/>
            <w:szCs w:val="24"/>
          </w:rPr>
          <w:delText>,</w:delText>
        </w:r>
        <w:r w:rsidR="00525AD2" w:rsidDel="007D5B6B">
          <w:rPr>
            <w:rFonts w:ascii="Times New Roman" w:eastAsiaTheme="minorEastAsia" w:hAnsi="Times New Roman"/>
            <w:sz w:val="24"/>
            <w:szCs w:val="24"/>
          </w:rPr>
          <w:tab/>
        </w:r>
        <w:r w:rsidR="00525AD2" w:rsidDel="007D5B6B">
          <w:rPr>
            <w:rFonts w:ascii="Times New Roman" w:eastAsiaTheme="minorEastAsia" w:hAnsi="Times New Roman"/>
            <w:sz w:val="24"/>
            <w:szCs w:val="24"/>
          </w:rPr>
          <w:tab/>
        </w:r>
        <w:r w:rsidR="00525AD2" w:rsidDel="007D5B6B">
          <w:rPr>
            <w:rFonts w:ascii="Times New Roman" w:eastAsiaTheme="minorEastAsia" w:hAnsi="Times New Roman"/>
            <w:sz w:val="24"/>
            <w:szCs w:val="24"/>
          </w:rPr>
          <w:tab/>
        </w:r>
        <w:r w:rsidR="00525AD2" w:rsidDel="007D5B6B">
          <w:rPr>
            <w:rFonts w:ascii="Times New Roman" w:eastAsiaTheme="minorEastAsia" w:hAnsi="Times New Roman"/>
            <w:sz w:val="24"/>
            <w:szCs w:val="24"/>
          </w:rPr>
          <w:tab/>
          <w:delText>(eq. 4)</w:delText>
        </w:r>
      </w:del>
    </w:p>
    <w:p w14:paraId="1CA89EAA" w14:textId="6A24BC84" w:rsidR="00525AD2" w:rsidDel="007D5B6B" w:rsidRDefault="00525AD2" w:rsidP="007D5B6B">
      <w:pPr>
        <w:spacing w:line="480" w:lineRule="auto"/>
        <w:contextualSpacing/>
        <w:rPr>
          <w:del w:id="544" w:author="Mike.Litzow" w:date="2023-12-23T09:55:00Z"/>
          <w:rFonts w:ascii="Times New Roman" w:hAnsi="Times New Roman"/>
          <w:sz w:val="24"/>
          <w:szCs w:val="24"/>
        </w:rPr>
        <w:pPrChange w:id="545" w:author="Mike.Litzow" w:date="2023-12-23T09:56:00Z">
          <w:pPr>
            <w:spacing w:line="480" w:lineRule="auto"/>
            <w:ind w:firstLine="720"/>
            <w:contextualSpacing/>
          </w:pPr>
        </w:pPrChange>
      </w:pPr>
      <w:del w:id="546" w:author="Mike.Litzow" w:date="2023-12-23T09:55:00Z">
        <w:r w:rsidDel="007D5B6B">
          <w:rPr>
            <w:rFonts w:ascii="Times New Roman" w:hAnsi="Times New Roman"/>
            <w:sz w:val="24"/>
            <w:szCs w:val="24"/>
          </w:rPr>
          <w:delText xml:space="preserve">Where R is estimated recruitment, S is the corresponding properly lagged spawner estimate, </w:delText>
        </w:r>
        <w:r w:rsidDel="007D5B6B">
          <w:rPr>
            <w:rFonts w:ascii="Times New Roman" w:hAnsi="Times New Roman" w:cs="Times New Roman"/>
            <w:sz w:val="24"/>
            <w:szCs w:val="24"/>
          </w:rPr>
          <w:delText>α</w:delText>
        </w:r>
        <w:r w:rsidDel="007D5B6B">
          <w:rPr>
            <w:rFonts w:ascii="Times New Roman" w:hAnsi="Times New Roman"/>
            <w:sz w:val="24"/>
            <w:szCs w:val="24"/>
          </w:rPr>
          <w:delText xml:space="preserve"> and </w:delText>
        </w:r>
        <w:r w:rsidDel="007D5B6B">
          <w:rPr>
            <w:rFonts w:ascii="Times New Roman" w:hAnsi="Times New Roman" w:cs="Times New Roman"/>
            <w:sz w:val="24"/>
            <w:szCs w:val="24"/>
          </w:rPr>
          <w:delText>β</w:delText>
        </w:r>
        <w:r w:rsidDel="007D5B6B">
          <w:rPr>
            <w:rFonts w:ascii="Times New Roman" w:hAnsi="Times New Roman"/>
            <w:sz w:val="24"/>
            <w:szCs w:val="24"/>
          </w:rPr>
          <w:delText xml:space="preserve"> are model estimated parameters and </w:delText>
        </w:r>
        <w:r w:rsidRPr="0008650F" w:rsidDel="007D5B6B">
          <w:rPr>
            <w:rFonts w:ascii="Times New Roman" w:hAnsi="Times New Roman" w:cs="Times New Roman"/>
            <w:i/>
            <w:sz w:val="24"/>
            <w:szCs w:val="24"/>
          </w:rPr>
          <w:delText>ε</w:delText>
        </w:r>
        <w:r w:rsidRPr="0008650F" w:rsidDel="007D5B6B">
          <w:rPr>
            <w:rFonts w:ascii="Times New Roman" w:hAnsi="Times New Roman" w:cs="Times New Roman"/>
            <w:i/>
            <w:sz w:val="24"/>
            <w:szCs w:val="24"/>
            <w:vertAlign w:val="subscript"/>
          </w:rPr>
          <w:delText>t</w:delText>
        </w:r>
        <w:r w:rsidRPr="0008650F" w:rsidDel="007D5B6B">
          <w:rPr>
            <w:rFonts w:ascii="Times New Roman" w:hAnsi="Times New Roman" w:cs="Times New Roman"/>
            <w:i/>
            <w:sz w:val="24"/>
            <w:szCs w:val="24"/>
          </w:rPr>
          <w:delText xml:space="preserve"> </w:delText>
        </w:r>
        <w:r w:rsidRPr="0008650F" w:rsidDel="007D5B6B">
          <w:rPr>
            <w:rFonts w:ascii="Times New Roman" w:hAnsi="Times New Roman" w:cs="Times New Roman"/>
            <w:sz w:val="24"/>
            <w:szCs w:val="24"/>
          </w:rPr>
          <w:delText>is</w:delText>
        </w:r>
        <w:r w:rsidDel="007D5B6B">
          <w:rPr>
            <w:rFonts w:ascii="Times New Roman" w:hAnsi="Times New Roman" w:cs="Times New Roman"/>
            <w:sz w:val="24"/>
            <w:szCs w:val="24"/>
          </w:rPr>
          <w:delText xml:space="preserve"> as previously described</w:delText>
        </w:r>
        <w:r w:rsidRPr="00A64F84" w:rsidDel="007D5B6B">
          <w:rPr>
            <w:rFonts w:ascii="Times New Roman" w:hAnsi="Times New Roman"/>
            <w:sz w:val="24"/>
            <w:szCs w:val="24"/>
          </w:rPr>
          <w:delText xml:space="preserve">. </w:delText>
        </w:r>
      </w:del>
      <w:ins w:id="547" w:author="Jon.Richar" w:date="2022-09-28T10:17:00Z">
        <w:del w:id="548" w:author="Mike.Litzow" w:date="2023-12-23T09:55:00Z">
          <w:r w:rsidDel="007D5B6B">
            <w:rPr>
              <w:rFonts w:ascii="Times New Roman" w:hAnsi="Times New Roman"/>
              <w:sz w:val="24"/>
              <w:szCs w:val="24"/>
            </w:rPr>
            <w:delText xml:space="preserve">The </w:delText>
          </w:r>
        </w:del>
        <w:del w:id="549" w:author="Mike.Litzow" w:date="2022-11-21T16:20:00Z">
          <w:r w:rsidDel="00E978FD">
            <w:rPr>
              <w:rFonts w:ascii="Times New Roman" w:hAnsi="Times New Roman"/>
              <w:sz w:val="24"/>
              <w:szCs w:val="24"/>
            </w:rPr>
            <w:delText xml:space="preserve">resultant </w:delText>
          </w:r>
        </w:del>
        <w:del w:id="550" w:author="Mike.Litzow" w:date="2023-12-23T09:55:00Z">
          <w:r w:rsidDel="007D5B6B">
            <w:rPr>
              <w:rFonts w:ascii="Times New Roman" w:hAnsi="Times New Roman"/>
              <w:sz w:val="24"/>
              <w:szCs w:val="24"/>
            </w:rPr>
            <w:delText xml:space="preserve">estimated value, ln(R/S) is referred to as </w:delText>
          </w:r>
        </w:del>
      </w:ins>
      <w:ins w:id="551" w:author="Jon.Richar" w:date="2022-12-05T13:20:00Z">
        <w:del w:id="552" w:author="Mike.Litzow" w:date="2023-12-23T09:55:00Z">
          <w:r w:rsidDel="007D5B6B">
            <w:rPr>
              <w:rFonts w:ascii="Times New Roman" w:hAnsi="Times New Roman"/>
              <w:sz w:val="24"/>
              <w:szCs w:val="24"/>
            </w:rPr>
            <w:delText>log recruits per spawner</w:delText>
          </w:r>
        </w:del>
      </w:ins>
      <w:ins w:id="553" w:author="Jon.Richar" w:date="2022-09-28T10:17:00Z">
        <w:del w:id="554" w:author="Mike.Litzow" w:date="2023-12-23T09:55:00Z">
          <w:r w:rsidDel="007D5B6B">
            <w:rPr>
              <w:rFonts w:ascii="Times New Roman" w:hAnsi="Times New Roman"/>
              <w:sz w:val="24"/>
              <w:szCs w:val="24"/>
            </w:rPr>
            <w:delText xml:space="preserve">. </w:delText>
          </w:r>
        </w:del>
      </w:ins>
      <w:del w:id="555" w:author="Mike.Litzow" w:date="2023-12-23T09:55:00Z">
        <w:r w:rsidDel="007D5B6B">
          <w:rPr>
            <w:rFonts w:ascii="Times New Roman" w:hAnsi="Times New Roman"/>
            <w:sz w:val="24"/>
            <w:szCs w:val="24"/>
          </w:rPr>
          <w:delTex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delText>
        </w:r>
      </w:del>
    </w:p>
    <w:p w14:paraId="0BDBA9B7" w14:textId="27ACA600" w:rsidR="00525AD2" w:rsidDel="006C4BB4" w:rsidRDefault="00925F2E" w:rsidP="007D5B6B">
      <w:pPr>
        <w:spacing w:line="480" w:lineRule="auto"/>
        <w:contextualSpacing/>
        <w:rPr>
          <w:del w:id="556" w:author="Mike.Litzow" w:date="2023-12-23T09:27:00Z"/>
          <w:rFonts w:ascii="Times New Roman" w:hAnsi="Times New Roman"/>
          <w:sz w:val="24"/>
          <w:szCs w:val="24"/>
        </w:rPr>
        <w:pPrChange w:id="557" w:author="Mike.Litzow" w:date="2023-12-23T09:56:00Z">
          <w:pPr>
            <w:spacing w:line="480" w:lineRule="auto"/>
            <w:ind w:firstLine="720"/>
            <w:contextualSpacing/>
          </w:pPr>
        </w:pPrChange>
      </w:pPr>
      <w:del w:id="558" w:author="Mike.Litzow" w:date="2023-12-23T09:55:00Z">
        <w:r w:rsidDel="007D5B6B">
          <w:rPr>
            <w:rFonts w:ascii="Times New Roman" w:hAnsi="Times New Roman"/>
            <w:sz w:val="24"/>
            <w:szCs w:val="24"/>
          </w:rPr>
          <w:delText>Following the</w:delText>
        </w:r>
        <w:r w:rsidR="00525AD2" w:rsidDel="007D5B6B">
          <w:rPr>
            <w:rFonts w:ascii="Times New Roman" w:hAnsi="Times New Roman"/>
            <w:sz w:val="24"/>
            <w:szCs w:val="24"/>
          </w:rPr>
          <w:delText xml:space="preserve"> exploratory analyses, </w:delText>
        </w:r>
        <w:r w:rsidDel="007D5B6B">
          <w:rPr>
            <w:rFonts w:ascii="Times New Roman" w:hAnsi="Times New Roman"/>
            <w:sz w:val="24"/>
            <w:szCs w:val="24"/>
          </w:rPr>
          <w:delText xml:space="preserve">the autocorrelation structure of the juvenile recruitment time series was further explored employing models </w:delText>
        </w:r>
        <w:r w:rsidR="003141C0" w:rsidDel="007D5B6B">
          <w:rPr>
            <w:rFonts w:ascii="Times New Roman" w:hAnsi="Times New Roman"/>
            <w:sz w:val="24"/>
            <w:szCs w:val="24"/>
          </w:rPr>
          <w:delText>in which</w:delText>
        </w:r>
        <w:r w:rsidDel="007D5B6B">
          <w:rPr>
            <w:rFonts w:ascii="Times New Roman" w:hAnsi="Times New Roman"/>
            <w:sz w:val="24"/>
            <w:szCs w:val="24"/>
          </w:rPr>
          <w:delText xml:space="preserve"> </w:delText>
        </w:r>
        <w:r w:rsidR="003141C0" w:rsidDel="007D5B6B">
          <w:rPr>
            <w:rFonts w:ascii="Times New Roman" w:hAnsi="Times New Roman"/>
            <w:sz w:val="24"/>
            <w:szCs w:val="24"/>
          </w:rPr>
          <w:delText>juvenile estimates</w:delText>
        </w:r>
        <w:r w:rsidDel="007D5B6B">
          <w:rPr>
            <w:rFonts w:ascii="Times New Roman" w:hAnsi="Times New Roman"/>
            <w:sz w:val="24"/>
            <w:szCs w:val="24"/>
          </w:rPr>
          <w:delText xml:space="preserve"> </w:delText>
        </w:r>
        <w:r w:rsidR="003141C0" w:rsidDel="007D5B6B">
          <w:rPr>
            <w:rFonts w:ascii="Times New Roman" w:hAnsi="Times New Roman"/>
            <w:sz w:val="24"/>
            <w:szCs w:val="24"/>
          </w:rPr>
          <w:delText xml:space="preserve">were </w:delText>
        </w:r>
        <w:r w:rsidDel="007D5B6B">
          <w:rPr>
            <w:rFonts w:ascii="Times New Roman" w:hAnsi="Times New Roman"/>
            <w:sz w:val="24"/>
            <w:szCs w:val="24"/>
          </w:rPr>
          <w:delText xml:space="preserve">lagged 7 yrs from prior </w:delText>
        </w:r>
        <w:r w:rsidR="003141C0" w:rsidDel="007D5B6B">
          <w:rPr>
            <w:rFonts w:ascii="Times New Roman" w:hAnsi="Times New Roman"/>
            <w:sz w:val="24"/>
            <w:szCs w:val="24"/>
          </w:rPr>
          <w:delText>estimates</w:delText>
        </w:r>
        <w:r w:rsidDel="007D5B6B">
          <w:rPr>
            <w:rFonts w:ascii="Times New Roman" w:hAnsi="Times New Roman"/>
            <w:sz w:val="24"/>
            <w:szCs w:val="24"/>
          </w:rPr>
          <w:delText xml:space="preserve"> </w:delText>
        </w:r>
        <w:r w:rsidR="003141C0" w:rsidDel="007D5B6B">
          <w:rPr>
            <w:rFonts w:ascii="Times New Roman" w:hAnsi="Times New Roman"/>
            <w:sz w:val="24"/>
            <w:szCs w:val="24"/>
          </w:rPr>
          <w:delText>within</w:delText>
        </w:r>
        <w:r w:rsidDel="007D5B6B">
          <w:rPr>
            <w:rFonts w:ascii="Times New Roman" w:hAnsi="Times New Roman"/>
            <w:sz w:val="24"/>
            <w:szCs w:val="24"/>
          </w:rPr>
          <w:delText xml:space="preserve"> a </w:delText>
        </w:r>
        <w:r w:rsidR="003141C0" w:rsidDel="007D5B6B">
          <w:rPr>
            <w:rFonts w:ascii="Times New Roman" w:hAnsi="Times New Roman"/>
            <w:sz w:val="24"/>
            <w:szCs w:val="24"/>
          </w:rPr>
          <w:delText>series</w:delText>
        </w:r>
        <w:r w:rsidDel="007D5B6B">
          <w:rPr>
            <w:rFonts w:ascii="Times New Roman" w:hAnsi="Times New Roman"/>
            <w:sz w:val="24"/>
            <w:szCs w:val="24"/>
          </w:rPr>
          <w:delText xml:space="preserve"> of analysis “windows”. </w:delText>
        </w:r>
        <w:r w:rsidR="003141C0" w:rsidDel="007D5B6B">
          <w:rPr>
            <w:rFonts w:ascii="Times New Roman" w:eastAsiaTheme="minorEastAsia" w:hAnsi="Times New Roman"/>
            <w:sz w:val="24"/>
            <w:szCs w:val="24"/>
          </w:rPr>
          <w:delText xml:space="preserve">Small sample-size Akaike Information Criterion (AICc) values were calculated for each model with the R package MuMIn (Barton 2020). </w:delText>
        </w:r>
        <w:r w:rsidR="003141C0" w:rsidDel="007D5B6B">
          <w:rPr>
            <w:rFonts w:ascii="Times New Roman" w:hAnsi="Times New Roman"/>
            <w:sz w:val="24"/>
            <w:szCs w:val="24"/>
          </w:rPr>
          <w:delText>These values were used</w:delText>
        </w:r>
        <w:r w:rsidDel="007D5B6B">
          <w:rPr>
            <w:rFonts w:ascii="Times New Roman" w:hAnsi="Times New Roman"/>
            <w:sz w:val="24"/>
            <w:szCs w:val="24"/>
          </w:rPr>
          <w:delText xml:space="preserve"> to explore whether, and when, a significant shift occurred in the recruitment series autocorrelation structure</w:delText>
        </w:r>
        <w:r w:rsidR="003141C0" w:rsidDel="007D5B6B">
          <w:rPr>
            <w:rFonts w:ascii="Times New Roman" w:hAnsi="Times New Roman"/>
            <w:sz w:val="24"/>
            <w:szCs w:val="24"/>
          </w:rPr>
          <w:delText>, signifying a potential change in recruitment mechanisms</w:delText>
        </w:r>
        <w:r w:rsidDel="007D5B6B">
          <w:rPr>
            <w:rFonts w:ascii="Times New Roman" w:hAnsi="Times New Roman"/>
            <w:sz w:val="24"/>
            <w:szCs w:val="24"/>
          </w:rPr>
          <w:delText xml:space="preserve">. </w:delText>
        </w:r>
        <w:commentRangeStart w:id="559"/>
        <w:r w:rsidRPr="00A91729" w:rsidDel="007D5B6B">
          <w:rPr>
            <w:rFonts w:ascii="Times New Roman" w:hAnsi="Times New Roman"/>
            <w:sz w:val="24"/>
            <w:szCs w:val="24"/>
            <w:highlight w:val="yellow"/>
          </w:rPr>
          <w:delText xml:space="preserve">This procedure identified 1998 as the year in which such a shift occurred (Fig. X). </w:delText>
        </w:r>
        <w:commentRangeEnd w:id="559"/>
        <w:r w:rsidR="00AC6D39" w:rsidRPr="00A91729" w:rsidDel="007D5B6B">
          <w:rPr>
            <w:rStyle w:val="CommentReference"/>
            <w:highlight w:val="yellow"/>
          </w:rPr>
          <w:commentReference w:id="559"/>
        </w:r>
        <w:r w:rsidRPr="00A91729" w:rsidDel="007D5B6B">
          <w:rPr>
            <w:rFonts w:ascii="Times New Roman" w:hAnsi="Times New Roman"/>
            <w:sz w:val="24"/>
            <w:szCs w:val="24"/>
          </w:rPr>
          <w:delText>Consequently, models were run for the full time series, in addition to two “eras”, representing</w:delText>
        </w:r>
        <w:r w:rsidRPr="00DB50B1" w:rsidDel="007D5B6B">
          <w:rPr>
            <w:rFonts w:ascii="Times New Roman" w:hAnsi="Times New Roman"/>
            <w:sz w:val="24"/>
            <w:szCs w:val="24"/>
          </w:rPr>
          <w:delText xml:space="preserve"> years up to and including 1998 (Era 1), and after (Era 2).</w:delText>
        </w:r>
        <w:r w:rsidDel="007D5B6B">
          <w:rPr>
            <w:rFonts w:ascii="Times New Roman" w:hAnsi="Times New Roman"/>
            <w:sz w:val="24"/>
            <w:szCs w:val="24"/>
          </w:rPr>
          <w:delText xml:space="preserve"> A</w:delText>
        </w:r>
        <w:r w:rsidR="00525AD2" w:rsidDel="007D5B6B">
          <w:rPr>
            <w:rFonts w:ascii="Times New Roman" w:hAnsi="Times New Roman"/>
            <w:sz w:val="24"/>
            <w:szCs w:val="24"/>
          </w:rPr>
          <w:delText xml:space="preserve">nalyses were conducted using Generalized Additive </w:delText>
        </w:r>
      </w:del>
      <w:ins w:id="560" w:author="Jon.Richar" w:date="2023-06-05T08:59:00Z">
        <w:del w:id="561" w:author="Mike.Litzow" w:date="2023-12-23T09:55:00Z">
          <w:r w:rsidR="00AB1C3D" w:rsidDel="007D5B6B">
            <w:rPr>
              <w:rFonts w:ascii="Times New Roman" w:hAnsi="Times New Roman"/>
              <w:sz w:val="24"/>
              <w:szCs w:val="24"/>
            </w:rPr>
            <w:delText xml:space="preserve">Mixed-Effect </w:delText>
          </w:r>
        </w:del>
      </w:ins>
      <w:del w:id="562" w:author="Mike.Litzow" w:date="2023-12-23T09:55:00Z">
        <w:r w:rsidR="00525AD2" w:rsidDel="007D5B6B">
          <w:rPr>
            <w:rFonts w:ascii="Times New Roman" w:hAnsi="Times New Roman"/>
            <w:sz w:val="24"/>
            <w:szCs w:val="24"/>
          </w:rPr>
          <w:delText>Modeling (GAM</w:delText>
        </w:r>
      </w:del>
      <w:ins w:id="563" w:author="Jon.Richar" w:date="2023-06-05T09:00:00Z">
        <w:del w:id="564" w:author="Mike.Litzow" w:date="2023-12-23T09:55:00Z">
          <w:r w:rsidR="00AB1C3D" w:rsidDel="007D5B6B">
            <w:rPr>
              <w:rFonts w:ascii="Times New Roman" w:hAnsi="Times New Roman"/>
              <w:sz w:val="24"/>
              <w:szCs w:val="24"/>
            </w:rPr>
            <w:delText>M</w:delText>
          </w:r>
        </w:del>
      </w:ins>
      <w:del w:id="565" w:author="Mike.Litzow" w:date="2023-12-23T09:55:00Z">
        <w:r w:rsidR="00525AD2" w:rsidDel="007D5B6B">
          <w:rPr>
            <w:rFonts w:ascii="Times New Roman" w:hAnsi="Times New Roman"/>
            <w:sz w:val="24"/>
            <w:szCs w:val="24"/>
          </w:rPr>
          <w:delText xml:space="preserve">) procedures using </w:delText>
        </w:r>
      </w:del>
      <w:ins w:id="566" w:author="Jon.Richar" w:date="2022-12-14T13:29:00Z">
        <w:del w:id="567" w:author="Mike.Litzow" w:date="2023-12-23T09:55:00Z">
          <w:r w:rsidR="008F5F63" w:rsidDel="007D5B6B">
            <w:rPr>
              <w:rFonts w:ascii="Times New Roman" w:hAnsi="Times New Roman"/>
              <w:sz w:val="24"/>
              <w:szCs w:val="24"/>
            </w:rPr>
            <w:delText xml:space="preserve">native to </w:delText>
          </w:r>
        </w:del>
      </w:ins>
      <w:del w:id="568" w:author="Mike.Litzow" w:date="2023-12-23T09:55:00Z">
        <w:r w:rsidR="00525AD2" w:rsidDel="007D5B6B">
          <w:rPr>
            <w:rFonts w:ascii="Times New Roman" w:hAnsi="Times New Roman"/>
            <w:sz w:val="24"/>
            <w:szCs w:val="24"/>
          </w:rPr>
          <w:delText>the</w:delText>
        </w:r>
        <w:r w:rsidR="00525AD2" w:rsidRPr="00474039" w:rsidDel="007D5B6B">
          <w:rPr>
            <w:rFonts w:ascii="Times New Roman" w:hAnsi="Times New Roman"/>
            <w:i/>
            <w:sz w:val="24"/>
            <w:szCs w:val="24"/>
          </w:rPr>
          <w:delText xml:space="preserve"> R</w:delText>
        </w:r>
        <w:r w:rsidR="00525AD2" w:rsidDel="007D5B6B">
          <w:rPr>
            <w:rFonts w:ascii="Times New Roman" w:hAnsi="Times New Roman"/>
            <w:sz w:val="24"/>
            <w:szCs w:val="24"/>
          </w:rPr>
          <w:delText xml:space="preserve"> package </w:delText>
        </w:r>
        <w:r w:rsidR="00525AD2" w:rsidRPr="00474039" w:rsidDel="007D5B6B">
          <w:rPr>
            <w:rFonts w:ascii="Times New Roman" w:hAnsi="Times New Roman"/>
            <w:i/>
            <w:sz w:val="24"/>
            <w:szCs w:val="24"/>
          </w:rPr>
          <w:delText>mgcv</w:delText>
        </w:r>
        <w:r w:rsidR="00525AD2" w:rsidDel="007D5B6B">
          <w:rPr>
            <w:rFonts w:ascii="Times New Roman" w:hAnsi="Times New Roman"/>
            <w:sz w:val="24"/>
            <w:szCs w:val="24"/>
          </w:rPr>
          <w:delText xml:space="preserve"> to model the S-R relationship in the presence of multiple </w:delText>
        </w:r>
      </w:del>
      <w:ins w:id="569" w:author="Jon.Richar" w:date="2022-12-14T13:30:00Z">
        <w:del w:id="570" w:author="Mike.Litzow" w:date="2023-12-23T09:55:00Z">
          <w:r w:rsidR="008F5F63" w:rsidDel="007D5B6B">
            <w:rPr>
              <w:rFonts w:ascii="Times New Roman" w:hAnsi="Times New Roman"/>
              <w:sz w:val="24"/>
              <w:szCs w:val="24"/>
            </w:rPr>
            <w:delText xml:space="preserve">one or more </w:delText>
          </w:r>
        </w:del>
      </w:ins>
      <w:del w:id="571" w:author="Mike.Litzow" w:date="2023-12-23T09:55:00Z">
        <w:r w:rsidR="00525AD2" w:rsidDel="007D5B6B">
          <w:rPr>
            <w:rFonts w:ascii="Times New Roman" w:hAnsi="Times New Roman"/>
            <w:sz w:val="24"/>
            <w:szCs w:val="24"/>
          </w:rPr>
          <w:delText>environmental covariates, though not</w:delText>
        </w:r>
      </w:del>
      <w:ins w:id="572" w:author="Jon.Richar" w:date="2023-06-05T09:01:00Z">
        <w:del w:id="573" w:author="Mike.Litzow" w:date="2023-12-23T09:55:00Z">
          <w:r w:rsidR="00AB1C3D" w:rsidDel="007D5B6B">
            <w:rPr>
              <w:rFonts w:ascii="Times New Roman" w:hAnsi="Times New Roman"/>
              <w:sz w:val="24"/>
              <w:szCs w:val="24"/>
            </w:rPr>
            <w:delText xml:space="preserve"> while</w:delText>
          </w:r>
        </w:del>
      </w:ins>
      <w:del w:id="574" w:author="Mike.Litzow" w:date="2023-12-23T09:55:00Z">
        <w:r w:rsidR="00525AD2" w:rsidDel="007D5B6B">
          <w:rPr>
            <w:rFonts w:ascii="Times New Roman" w:hAnsi="Times New Roman"/>
            <w:sz w:val="24"/>
            <w:szCs w:val="24"/>
          </w:rPr>
          <w:delText xml:space="preserve"> incorporating corrections</w:delText>
        </w:r>
      </w:del>
      <w:ins w:id="575" w:author="Jon.Richar" w:date="2023-06-05T09:01:00Z">
        <w:del w:id="576" w:author="Mike.Litzow" w:date="2023-12-23T09:55:00Z">
          <w:r w:rsidR="00AB1C3D" w:rsidDel="007D5B6B">
            <w:rPr>
              <w:rFonts w:ascii="Times New Roman" w:hAnsi="Times New Roman"/>
              <w:sz w:val="24"/>
              <w:szCs w:val="24"/>
            </w:rPr>
            <w:delText>allowing</w:delText>
          </w:r>
        </w:del>
      </w:ins>
      <w:del w:id="577" w:author="Mike.Litzow" w:date="2023-12-23T09:55:00Z">
        <w:r w:rsidR="00525AD2" w:rsidDel="007D5B6B">
          <w:rPr>
            <w:rFonts w:ascii="Times New Roman" w:hAnsi="Times New Roman"/>
            <w:sz w:val="24"/>
            <w:szCs w:val="24"/>
          </w:rPr>
          <w:delText xml:space="preserve"> for autocorrelation:</w:delText>
        </w:r>
      </w:del>
    </w:p>
    <w:p w14:paraId="050A8FAD" w14:textId="387E436E" w:rsidR="00525AD2" w:rsidDel="006C4BB4" w:rsidRDefault="00C1167C" w:rsidP="007D5B6B">
      <w:pPr>
        <w:spacing w:line="480" w:lineRule="auto"/>
        <w:contextualSpacing/>
        <w:rPr>
          <w:del w:id="578" w:author="Mike.Litzow" w:date="2023-12-23T09:27:00Z"/>
          <w:rFonts w:ascii="Times New Roman" w:eastAsiaTheme="minorEastAsia" w:hAnsi="Times New Roman"/>
          <w:sz w:val="24"/>
          <w:szCs w:val="24"/>
        </w:rPr>
        <w:pPrChange w:id="579" w:author="Mike.Litzow" w:date="2023-12-23T09:56:00Z">
          <w:pPr>
            <w:spacing w:line="480" w:lineRule="auto"/>
            <w:ind w:left="2880" w:firstLine="720"/>
            <w:contextualSpacing/>
          </w:pPr>
        </w:pPrChange>
      </w:pPr>
      <m:oMath>
        <m:func>
          <m:funcPr>
            <m:ctrlPr>
              <w:del w:id="580" w:author="Mike.Litzow" w:date="2023-12-23T09:27:00Z">
                <w:rPr>
                  <w:rFonts w:ascii="Cambria Math" w:hAnsi="Cambria Math"/>
                  <w:i/>
                  <w:sz w:val="24"/>
                  <w:szCs w:val="24"/>
                </w:rPr>
              </w:del>
            </m:ctrlPr>
          </m:funcPr>
          <m:fName>
            <m:r>
              <w:del w:id="581" w:author="Mike.Litzow" w:date="2023-12-23T09:27:00Z">
                <m:rPr>
                  <m:sty m:val="p"/>
                </m:rPr>
                <w:rPr>
                  <w:rFonts w:ascii="Cambria Math" w:hAnsi="Cambria Math"/>
                  <w:sz w:val="24"/>
                  <w:szCs w:val="24"/>
                </w:rPr>
                <m:t>ln</m:t>
              </w:del>
            </m:r>
          </m:fName>
          <m:e>
            <m:d>
              <m:dPr>
                <m:ctrlPr>
                  <w:del w:id="582" w:author="Mike.Litzow" w:date="2023-12-23T09:27:00Z">
                    <w:rPr>
                      <w:rFonts w:ascii="Cambria Math" w:hAnsi="Cambria Math"/>
                      <w:i/>
                      <w:sz w:val="24"/>
                      <w:szCs w:val="24"/>
                    </w:rPr>
                  </w:del>
                </m:ctrlPr>
              </m:dPr>
              <m:e>
                <m:f>
                  <m:fPr>
                    <m:ctrlPr>
                      <w:del w:id="583" w:author="Mike.Litzow" w:date="2023-12-23T09:27:00Z">
                        <w:rPr>
                          <w:rFonts w:ascii="Cambria Math" w:hAnsi="Cambria Math"/>
                          <w:i/>
                          <w:sz w:val="24"/>
                          <w:szCs w:val="24"/>
                        </w:rPr>
                      </w:del>
                    </m:ctrlPr>
                  </m:fPr>
                  <m:num>
                    <m:r>
                      <w:del w:id="584" w:author="Mike.Litzow" w:date="2023-12-23T09:27:00Z">
                        <w:rPr>
                          <w:rFonts w:ascii="Cambria Math" w:hAnsi="Cambria Math"/>
                          <w:sz w:val="24"/>
                          <w:szCs w:val="24"/>
                        </w:rPr>
                        <m:t>R</m:t>
                      </w:del>
                    </m:r>
                  </m:num>
                  <m:den>
                    <m:r>
                      <w:del w:id="585" w:author="Mike.Litzow" w:date="2023-12-23T09:27:00Z">
                        <w:rPr>
                          <w:rFonts w:ascii="Cambria Math" w:hAnsi="Cambria Math"/>
                          <w:sz w:val="24"/>
                          <w:szCs w:val="24"/>
                        </w:rPr>
                        <m:t>S</m:t>
                      </w:del>
                    </m:r>
                  </m:den>
                </m:f>
              </m:e>
            </m:d>
          </m:e>
        </m:func>
        <m:r>
          <w:del w:id="586" w:author="Mike.Litzow" w:date="2023-12-23T09:27:00Z">
            <w:rPr>
              <w:rFonts w:ascii="Cambria Math" w:hAnsi="Cambria Math"/>
              <w:sz w:val="24"/>
              <w:szCs w:val="24"/>
            </w:rPr>
            <m:t>= α+</m:t>
          </w:del>
        </m:r>
        <m:sSub>
          <m:sSubPr>
            <m:ctrlPr>
              <w:del w:id="587" w:author="Mike.Litzow" w:date="2023-12-23T09:27:00Z">
                <w:rPr>
                  <w:rFonts w:ascii="Cambria Math" w:hAnsi="Cambria Math"/>
                  <w:i/>
                  <w:sz w:val="24"/>
                  <w:szCs w:val="24"/>
                </w:rPr>
              </w:del>
            </m:ctrlPr>
          </m:sSubPr>
          <m:e>
            <m:r>
              <w:del w:id="588" w:author="Mike.Litzow" w:date="2023-12-23T09:27:00Z">
                <w:rPr>
                  <w:rFonts w:ascii="Cambria Math" w:hAnsi="Cambria Math"/>
                  <w:sz w:val="24"/>
                  <w:szCs w:val="24"/>
                </w:rPr>
                <m:t>ƒ</m:t>
              </w:del>
            </m:r>
          </m:e>
          <m:sub>
            <m:r>
              <w:del w:id="589" w:author="Mike.Litzow" w:date="2023-12-23T09:27:00Z">
                <w:rPr>
                  <w:rFonts w:ascii="Cambria Math" w:hAnsi="Cambria Math"/>
                  <w:sz w:val="24"/>
                  <w:szCs w:val="24"/>
                </w:rPr>
                <m:t>1</m:t>
              </w:del>
            </m:r>
          </m:sub>
        </m:sSub>
        <m:d>
          <m:dPr>
            <m:ctrlPr>
              <w:del w:id="590" w:author="Mike.Litzow" w:date="2023-12-23T09:27:00Z">
                <w:rPr>
                  <w:rFonts w:ascii="Cambria Math" w:hAnsi="Cambria Math"/>
                  <w:i/>
                  <w:sz w:val="24"/>
                  <w:szCs w:val="24"/>
                </w:rPr>
              </w:del>
            </m:ctrlPr>
          </m:dPr>
          <m:e>
            <m:r>
              <w:del w:id="591" w:author="Mike.Litzow" w:date="2023-12-23T09:27:00Z">
                <w:rPr>
                  <w:rFonts w:ascii="Cambria Math" w:hAnsi="Cambria Math"/>
                  <w:sz w:val="24"/>
                  <w:szCs w:val="24"/>
                </w:rPr>
                <m:t>S</m:t>
              </w:del>
            </m:r>
          </m:e>
        </m:d>
        <m:r>
          <w:del w:id="592" w:author="Mike.Litzow" w:date="2023-12-23T09:27:00Z">
            <w:rPr>
              <w:rFonts w:ascii="Cambria Math" w:hAnsi="Cambria Math"/>
              <w:sz w:val="24"/>
              <w:szCs w:val="24"/>
            </w:rPr>
            <m:t>+</m:t>
          </w:del>
        </m:r>
        <m:sSub>
          <m:sSubPr>
            <m:ctrlPr>
              <w:del w:id="593" w:author="Mike.Litzow" w:date="2023-12-23T09:27:00Z">
                <w:rPr>
                  <w:rFonts w:ascii="Cambria Math" w:hAnsi="Cambria Math"/>
                  <w:i/>
                  <w:sz w:val="24"/>
                  <w:szCs w:val="24"/>
                </w:rPr>
              </w:del>
            </m:ctrlPr>
          </m:sSubPr>
          <m:e>
            <m:r>
              <w:del w:id="594" w:author="Mike.Litzow" w:date="2023-12-23T09:27:00Z">
                <w:rPr>
                  <w:rFonts w:ascii="Cambria Math" w:hAnsi="Cambria Math"/>
                  <w:sz w:val="24"/>
                  <w:szCs w:val="24"/>
                </w:rPr>
                <m:t>ƒ</m:t>
              </w:del>
            </m:r>
          </m:e>
          <m:sub>
            <m:r>
              <w:del w:id="595" w:author="Mike.Litzow" w:date="2023-12-23T09:27:00Z">
                <w:rPr>
                  <w:rFonts w:ascii="Cambria Math" w:hAnsi="Cambria Math"/>
                  <w:sz w:val="24"/>
                  <w:szCs w:val="24"/>
                </w:rPr>
                <m:t>2</m:t>
              </w:del>
            </m:r>
          </m:sub>
        </m:sSub>
        <m:d>
          <m:dPr>
            <m:ctrlPr>
              <w:del w:id="596" w:author="Mike.Litzow" w:date="2023-12-23T09:27:00Z">
                <w:rPr>
                  <w:rFonts w:ascii="Cambria Math" w:hAnsi="Cambria Math"/>
                  <w:i/>
                  <w:sz w:val="24"/>
                  <w:szCs w:val="24"/>
                </w:rPr>
              </w:del>
            </m:ctrlPr>
          </m:dPr>
          <m:e>
            <m:sSub>
              <m:sSubPr>
                <m:ctrlPr>
                  <w:del w:id="597" w:author="Mike.Litzow" w:date="2023-12-23T09:27:00Z">
                    <w:rPr>
                      <w:rFonts w:ascii="Cambria Math" w:hAnsi="Cambria Math"/>
                      <w:i/>
                      <w:sz w:val="24"/>
                      <w:szCs w:val="24"/>
                    </w:rPr>
                  </w:del>
                </m:ctrlPr>
              </m:sSubPr>
              <m:e>
                <m:r>
                  <w:del w:id="598" w:author="Mike.Litzow" w:date="2023-12-23T09:27:00Z">
                    <w:rPr>
                      <w:rFonts w:ascii="Cambria Math" w:hAnsi="Cambria Math"/>
                      <w:sz w:val="24"/>
                      <w:szCs w:val="24"/>
                    </w:rPr>
                    <m:t>X</m:t>
                  </w:del>
                </m:r>
              </m:e>
              <m:sub>
                <m:r>
                  <w:ins w:id="599" w:author="Jon.Richar" w:date="2022-12-05T12:12:00Z">
                    <w:del w:id="600" w:author="Mike.Litzow" w:date="2023-12-23T09:27:00Z">
                      <w:rPr>
                        <w:rFonts w:ascii="Cambria Math" w:hAnsi="Cambria Math"/>
                        <w:sz w:val="24"/>
                        <w:szCs w:val="24"/>
                      </w:rPr>
                      <m:t>1</m:t>
                    </w:del>
                  </w:ins>
                </m:r>
                <m:r>
                  <w:del w:id="601" w:author="Mike.Litzow" w:date="2023-12-23T09:27:00Z">
                    <w:rPr>
                      <w:rFonts w:ascii="Cambria Math" w:hAnsi="Cambria Math"/>
                      <w:sz w:val="24"/>
                      <w:szCs w:val="24"/>
                    </w:rPr>
                    <m:t>2</m:t>
                  </w:del>
                </m:r>
              </m:sub>
            </m:sSub>
          </m:e>
        </m:d>
        <m:r>
          <w:del w:id="602" w:author="Mike.Litzow" w:date="2023-12-23T09:27:00Z">
            <w:rPr>
              <w:rFonts w:ascii="Cambria Math" w:hAnsi="Cambria Math"/>
              <w:sz w:val="24"/>
              <w:szCs w:val="24"/>
            </w:rPr>
            <m:t>+…+</m:t>
          </w:del>
        </m:r>
        <m:r>
          <w:ins w:id="603" w:author="Jon.Richar" w:date="2023-06-05T09:00:00Z">
            <w:del w:id="604" w:author="Mike.Litzow" w:date="2023-12-23T09:27:00Z">
              <m:rPr>
                <m:sty m:val="p"/>
              </m:rPr>
              <w:rPr>
                <w:rFonts w:ascii="Cambria Math" w:hAnsi="Cambria Math"/>
                <w:sz w:val="24"/>
                <w:szCs w:val="24"/>
                <w:lang w:val="el-GR"/>
              </w:rPr>
              <m:t>ε</m:t>
            </w:del>
          </w:ins>
        </m:r>
        <m:r>
          <w:ins w:id="605" w:author="Jon.Richar" w:date="2023-06-05T09:00:00Z">
            <w:del w:id="606" w:author="Mike.Litzow" w:date="2023-12-23T09:27:00Z">
              <w:rPr>
                <w:rFonts w:ascii="Cambria Math" w:hAnsi="Cambria Math"/>
                <w:sz w:val="24"/>
                <w:szCs w:val="24"/>
                <w:vertAlign w:val="subscript"/>
              </w:rPr>
              <m:t>t</m:t>
            </w:del>
          </w:ins>
        </m:r>
        <m:r>
          <w:del w:id="607" w:author="Mike.Litzow" w:date="2023-12-23T09:27:00Z">
            <w:rPr>
              <w:rFonts w:ascii="Cambria Math" w:hAnsi="Cambria Math"/>
              <w:sz w:val="24"/>
              <w:szCs w:val="24"/>
            </w:rPr>
            <m:t xml:space="preserve">ε </m:t>
          </w:del>
        </m:r>
      </m:oMath>
      <w:del w:id="608" w:author="Mike.Litzow" w:date="2023-12-23T09:27:00Z">
        <w:r w:rsidR="00525AD2" w:rsidDel="006C4BB4">
          <w:rPr>
            <w:rFonts w:ascii="Times New Roman" w:eastAsiaTheme="minorEastAsia" w:hAnsi="Times New Roman"/>
            <w:sz w:val="24"/>
            <w:szCs w:val="24"/>
          </w:rPr>
          <w:tab/>
        </w:r>
        <w:r w:rsidR="00525AD2" w:rsidDel="006C4BB4">
          <w:rPr>
            <w:rFonts w:ascii="Times New Roman" w:eastAsiaTheme="minorEastAsia" w:hAnsi="Times New Roman"/>
            <w:sz w:val="24"/>
            <w:szCs w:val="24"/>
          </w:rPr>
          <w:tab/>
          <w:delText>(eq. 5)</w:delText>
        </w:r>
      </w:del>
    </w:p>
    <w:p w14:paraId="01368A30" w14:textId="256918A1" w:rsidR="00525AD2" w:rsidDel="007D5B6B" w:rsidRDefault="00525AD2" w:rsidP="0011307B">
      <w:pPr>
        <w:spacing w:line="480" w:lineRule="auto"/>
        <w:contextualSpacing/>
        <w:rPr>
          <w:del w:id="609" w:author="Mike.Litzow" w:date="2023-12-23T09:55:00Z"/>
          <w:rFonts w:ascii="Times New Roman" w:eastAsiaTheme="minorEastAsia" w:hAnsi="Times New Roman"/>
          <w:sz w:val="24"/>
          <w:szCs w:val="24"/>
        </w:rPr>
      </w:pPr>
      <w:del w:id="610" w:author="Mike.Litzow" w:date="2023-12-23T09:27:00Z">
        <w:r w:rsidDel="006C4BB4">
          <w:rPr>
            <w:rFonts w:ascii="Times New Roman" w:eastAsiaTheme="minorEastAsia" w:hAnsi="Times New Roman"/>
            <w:sz w:val="24"/>
            <w:szCs w:val="24"/>
          </w:rPr>
          <w:delText xml:space="preserve">Where </w:delText>
        </w:r>
        <w:r w:rsidDel="006C4BB4">
          <w:rPr>
            <w:rFonts w:ascii="Times New Roman" w:eastAsiaTheme="minorEastAsia" w:hAnsi="Times New Roman" w:cs="Times New Roman"/>
            <w:sz w:val="24"/>
            <w:szCs w:val="24"/>
          </w:rPr>
          <w:delText>α</w:delText>
        </w:r>
        <w:r w:rsidDel="006C4BB4">
          <w:rPr>
            <w:rFonts w:ascii="Times New Roman" w:eastAsiaTheme="minorEastAsia" w:hAnsi="Times New Roman"/>
            <w:sz w:val="24"/>
            <w:szCs w:val="24"/>
          </w:rPr>
          <w:delText xml:space="preserve"> is the intercept/productivity term, </w:delText>
        </w:r>
        <w:r w:rsidDel="006C4BB4">
          <w:rPr>
            <w:rFonts w:ascii="Times New Roman" w:eastAsiaTheme="minorEastAsia" w:hAnsi="Times New Roman" w:cs="Times New Roman"/>
            <w:sz w:val="24"/>
            <w:szCs w:val="24"/>
          </w:rPr>
          <w:delText>ƒ</w:delText>
        </w:r>
        <w:r w:rsidDel="006C4BB4">
          <w:rPr>
            <w:rFonts w:ascii="Times New Roman" w:eastAsiaTheme="minorEastAsia" w:hAnsi="Times New Roman"/>
            <w:sz w:val="24"/>
            <w:szCs w:val="24"/>
          </w:rPr>
          <w:delText xml:space="preserve"> is a smooth function with a user-specified number of </w:delText>
        </w:r>
      </w:del>
      <w:ins w:id="611" w:author="Jon.Richar" w:date="2022-12-05T12:31:00Z">
        <w:del w:id="612" w:author="Mike.Litzow" w:date="2023-12-23T09:27:00Z">
          <w:r w:rsidDel="006C4BB4">
            <w:rPr>
              <w:rFonts w:ascii="Times New Roman" w:eastAsiaTheme="minorEastAsia" w:hAnsi="Times New Roman"/>
              <w:sz w:val="24"/>
              <w:szCs w:val="24"/>
            </w:rPr>
            <w:delText xml:space="preserve">effective </w:delText>
          </w:r>
        </w:del>
      </w:ins>
      <w:del w:id="613" w:author="Mike.Litzow" w:date="2023-12-23T09:27:00Z">
        <w:r w:rsidDel="006C4BB4">
          <w:rPr>
            <w:rFonts w:ascii="Times New Roman" w:eastAsiaTheme="minorEastAsia" w:hAnsi="Times New Roman"/>
            <w:sz w:val="24"/>
            <w:szCs w:val="24"/>
          </w:rPr>
          <w:delText>degrees of freedom</w:delText>
        </w:r>
      </w:del>
      <w:ins w:id="614" w:author="Jon.Richar" w:date="2022-12-05T13:01:00Z">
        <w:del w:id="615" w:author="Mike.Litzow" w:date="2023-12-23T09:27:00Z">
          <w:r w:rsidDel="006C4BB4">
            <w:rPr>
              <w:rFonts w:ascii="Times New Roman" w:eastAsiaTheme="minorEastAsia" w:hAnsi="Times New Roman"/>
              <w:sz w:val="24"/>
              <w:szCs w:val="24"/>
            </w:rPr>
            <w:delText xml:space="preserve"> (</w:delText>
          </w:r>
          <w:r w:rsidRPr="003D2E51" w:rsidDel="006C4BB4">
            <w:rPr>
              <w:rFonts w:ascii="Times New Roman" w:eastAsiaTheme="minorEastAsia" w:hAnsi="Times New Roman"/>
              <w:i/>
              <w:sz w:val="24"/>
              <w:szCs w:val="24"/>
            </w:rPr>
            <w:delText>k</w:delText>
          </w:r>
          <w:r w:rsidDel="006C4BB4">
            <w:rPr>
              <w:rFonts w:ascii="Times New Roman" w:eastAsiaTheme="minorEastAsia" w:hAnsi="Times New Roman"/>
              <w:sz w:val="24"/>
              <w:szCs w:val="24"/>
            </w:rPr>
            <w:delText xml:space="preserve"> = 4)</w:delText>
          </w:r>
        </w:del>
      </w:ins>
      <w:ins w:id="616" w:author="Jon.Richar" w:date="2022-12-05T12:31:00Z">
        <w:del w:id="617" w:author="Mike.Litzow" w:date="2023-12-23T09:27:00Z">
          <w:r w:rsidDel="006C4BB4">
            <w:rPr>
              <w:rFonts w:ascii="Times New Roman" w:eastAsiaTheme="minorEastAsia" w:hAnsi="Times New Roman"/>
              <w:sz w:val="24"/>
              <w:szCs w:val="24"/>
            </w:rPr>
            <w:delText>,</w:delText>
          </w:r>
        </w:del>
      </w:ins>
      <w:del w:id="618" w:author="Mike.Litzow" w:date="2023-12-23T09:27:00Z">
        <w:r w:rsidDel="006C4BB4">
          <w:rPr>
            <w:rFonts w:ascii="Times New Roman" w:eastAsiaTheme="minorEastAsia" w:hAnsi="Times New Roman"/>
            <w:sz w:val="24"/>
            <w:szCs w:val="24"/>
          </w:rPr>
          <w:delText xml:space="preserve"> </w:delText>
        </w:r>
        <w:r w:rsidRPr="00EE3F36" w:rsidDel="006C4BB4">
          <w:rPr>
            <w:rFonts w:ascii="Times New Roman" w:eastAsiaTheme="minorEastAsia" w:hAnsi="Times New Roman"/>
            <w:i/>
            <w:sz w:val="24"/>
            <w:szCs w:val="24"/>
          </w:rPr>
          <w:delText>R</w:delText>
        </w:r>
        <w:r w:rsidDel="006C4BB4">
          <w:rPr>
            <w:rFonts w:ascii="Times New Roman" w:eastAsiaTheme="minorEastAsia" w:hAnsi="Times New Roman"/>
            <w:sz w:val="24"/>
            <w:szCs w:val="24"/>
          </w:rPr>
          <w:delText xml:space="preserve"> and </w:delText>
        </w:r>
        <w:r w:rsidRPr="00EE3F36" w:rsidDel="006C4BB4">
          <w:rPr>
            <w:rFonts w:ascii="Times New Roman" w:eastAsiaTheme="minorEastAsia" w:hAnsi="Times New Roman"/>
            <w:i/>
            <w:sz w:val="24"/>
            <w:szCs w:val="24"/>
          </w:rPr>
          <w:delText>S</w:delText>
        </w:r>
        <w:r w:rsidDel="006C4BB4">
          <w:rPr>
            <w:rFonts w:ascii="Times New Roman" w:eastAsiaTheme="minorEastAsia" w:hAnsi="Times New Roman"/>
            <w:sz w:val="24"/>
            <w:szCs w:val="24"/>
          </w:rPr>
          <w:delText xml:space="preserve"> are as before, the </w:delText>
        </w:r>
        <w:r w:rsidRPr="00EE3F36" w:rsidDel="006C4BB4">
          <w:rPr>
            <w:rFonts w:ascii="Times New Roman" w:eastAsiaTheme="minorEastAsia" w:hAnsi="Times New Roman"/>
            <w:i/>
            <w:sz w:val="24"/>
            <w:szCs w:val="24"/>
          </w:rPr>
          <w:delText>X</w:delText>
        </w:r>
        <w:r w:rsidRPr="00EE3F36" w:rsidDel="006C4BB4">
          <w:rPr>
            <w:rFonts w:ascii="Times New Roman" w:eastAsiaTheme="minorEastAsia" w:hAnsi="Times New Roman"/>
            <w:i/>
            <w:sz w:val="24"/>
            <w:szCs w:val="24"/>
            <w:vertAlign w:val="subscript"/>
          </w:rPr>
          <w:delText>i</w:delText>
        </w:r>
        <w:r w:rsidDel="006C4BB4">
          <w:rPr>
            <w:rFonts w:ascii="Times New Roman" w:eastAsiaTheme="minorEastAsia" w:hAnsi="Times New Roman"/>
            <w:sz w:val="24"/>
            <w:szCs w:val="24"/>
          </w:rPr>
          <w:delText xml:space="preserve"> are environmental covariates and </w:delText>
        </w:r>
        <w:r w:rsidDel="006C4BB4">
          <w:rPr>
            <w:rFonts w:ascii="Times New Roman" w:eastAsiaTheme="minorEastAsia" w:hAnsi="Times New Roman" w:cs="Times New Roman"/>
            <w:sz w:val="24"/>
            <w:szCs w:val="24"/>
          </w:rPr>
          <w:delText>ε</w:delText>
        </w:r>
      </w:del>
      <w:ins w:id="619" w:author="Jon.Richar" w:date="2023-06-05T09:01:00Z">
        <w:del w:id="620" w:author="Mike.Litzow" w:date="2023-12-23T09:27:00Z">
          <w:r w:rsidR="00AB1C3D" w:rsidDel="006C4BB4">
            <w:rPr>
              <w:rFonts w:ascii="Times New Roman" w:eastAsiaTheme="minorEastAsia" w:hAnsi="Times New Roman" w:cs="Times New Roman"/>
              <w:sz w:val="24"/>
              <w:szCs w:val="24"/>
            </w:rPr>
            <w:delText>t</w:delText>
          </w:r>
        </w:del>
      </w:ins>
      <w:del w:id="621" w:author="Mike.Litzow" w:date="2023-12-23T09:27:00Z">
        <w:r w:rsidDel="006C4BB4">
          <w:rPr>
            <w:rFonts w:ascii="Times New Roman" w:eastAsiaTheme="minorEastAsia" w:hAnsi="Times New Roman"/>
            <w:sz w:val="24"/>
            <w:szCs w:val="24"/>
          </w:rPr>
          <w:delText xml:space="preserve"> is a normally distributed</w:delText>
        </w:r>
      </w:del>
      <w:ins w:id="622" w:author="Jon.Richar" w:date="2023-06-05T09:01:00Z">
        <w:del w:id="623" w:author="Mike.Litzow" w:date="2023-12-23T09:27:00Z">
          <w:r w:rsidR="00AB1C3D" w:rsidDel="006C4BB4">
            <w:rPr>
              <w:rFonts w:ascii="Times New Roman" w:eastAsiaTheme="minorEastAsia" w:hAnsi="Times New Roman"/>
              <w:sz w:val="24"/>
              <w:szCs w:val="24"/>
            </w:rPr>
            <w:delText>the autocorrelated</w:delText>
          </w:r>
        </w:del>
      </w:ins>
      <w:del w:id="624" w:author="Mike.Litzow" w:date="2023-12-23T09:27:00Z">
        <w:r w:rsidDel="006C4BB4">
          <w:rPr>
            <w:rFonts w:ascii="Times New Roman" w:eastAsiaTheme="minorEastAsia" w:hAnsi="Times New Roman"/>
            <w:sz w:val="24"/>
            <w:szCs w:val="24"/>
          </w:rPr>
          <w:delText xml:space="preserve"> error term</w:delText>
        </w:r>
      </w:del>
      <w:ins w:id="625" w:author="Jon.Richar" w:date="2023-06-05T09:15:00Z">
        <w:del w:id="626" w:author="Mike.Litzow" w:date="2023-12-23T09:27:00Z">
          <w:r w:rsidR="000C0609" w:rsidDel="006C4BB4">
            <w:rPr>
              <w:rFonts w:ascii="Times New Roman" w:eastAsiaTheme="minorEastAsia" w:hAnsi="Times New Roman"/>
              <w:sz w:val="24"/>
              <w:szCs w:val="24"/>
            </w:rPr>
            <w:delText xml:space="preserve"> as per eq. 3</w:delText>
          </w:r>
        </w:del>
      </w:ins>
      <w:del w:id="627" w:author="Mike.Litzow" w:date="2023-12-23T09:27:00Z">
        <w:r w:rsidDel="006C4BB4">
          <w:rPr>
            <w:rFonts w:ascii="Times New Roman" w:eastAsiaTheme="minorEastAsia" w:hAnsi="Times New Roman"/>
            <w:sz w:val="24"/>
            <w:szCs w:val="24"/>
          </w:rPr>
          <w:delText>.</w:delText>
        </w:r>
      </w:del>
      <w:del w:id="628" w:author="Mike.Litzow" w:date="2023-12-23T09:55:00Z">
        <w:r w:rsidDel="007D5B6B">
          <w:rPr>
            <w:rFonts w:ascii="Times New Roman" w:eastAsiaTheme="minorEastAsia" w:hAnsi="Times New Roman"/>
            <w:sz w:val="24"/>
            <w:szCs w:val="24"/>
          </w:rPr>
          <w:delText xml:space="preserve"> </w:delText>
        </w:r>
      </w:del>
    </w:p>
    <w:p w14:paraId="245FF89B" w14:textId="4D224948" w:rsidR="00525AD2" w:rsidRPr="002A6996" w:rsidRDefault="001023EC" w:rsidP="00B3738A">
      <w:pPr>
        <w:spacing w:line="480" w:lineRule="auto"/>
        <w:ind w:firstLine="720"/>
        <w:contextualSpacing/>
        <w:rPr>
          <w:rFonts w:ascii="Times New Roman" w:hAnsi="Times New Roman"/>
          <w:sz w:val="24"/>
          <w:szCs w:val="24"/>
        </w:rPr>
      </w:pPr>
      <w:ins w:id="629" w:author="Jon.Richar" w:date="2023-01-19T16:21:00Z">
        <w:del w:id="630" w:author="Mike.Litzow" w:date="2023-12-23T09:56:00Z">
          <w:r w:rsidDel="007D5B6B">
            <w:rPr>
              <w:rFonts w:ascii="Times New Roman" w:hAnsi="Times New Roman" w:cs="Times New Roman"/>
              <w:sz w:val="24"/>
              <w:szCs w:val="24"/>
            </w:rPr>
            <w:delText>Results for exploratory lag-2 yr and lag 4-yr stock-recruit models were similar to those for the primary lag-3 yr models</w:delText>
          </w:r>
          <w:r w:rsidR="00A91729" w:rsidDel="007D5B6B">
            <w:rPr>
              <w:rFonts w:ascii="Times New Roman" w:hAnsi="Times New Roman" w:cs="Times New Roman"/>
              <w:sz w:val="24"/>
              <w:szCs w:val="24"/>
            </w:rPr>
            <w:delText xml:space="preserve">, </w:delText>
          </w:r>
          <w:r w:rsidDel="007D5B6B">
            <w:rPr>
              <w:rFonts w:ascii="Times New Roman" w:hAnsi="Times New Roman" w:cs="Times New Roman"/>
              <w:sz w:val="24"/>
              <w:szCs w:val="24"/>
            </w:rPr>
            <w:delText>although the lag-3 model enjoyed the best AICc value, supporting our use of lag-3 yr for further analysis</w:delText>
          </w:r>
        </w:del>
      </w:ins>
      <w:ins w:id="631" w:author="Jon.Richar" w:date="2023-02-01T13:42:00Z">
        <w:del w:id="632" w:author="Mike.Litzow" w:date="2023-12-23T09:56:00Z">
          <w:r w:rsidR="00A91729" w:rsidDel="007D5B6B">
            <w:rPr>
              <w:rFonts w:ascii="Times New Roman" w:hAnsi="Times New Roman" w:cs="Times New Roman"/>
              <w:sz w:val="24"/>
              <w:szCs w:val="24"/>
            </w:rPr>
            <w:delText xml:space="preserve"> (Table 5)</w:delText>
          </w:r>
        </w:del>
      </w:ins>
      <w:ins w:id="633" w:author="Jon.Richar" w:date="2023-01-19T16:21:00Z">
        <w:del w:id="634" w:author="Mike.Litzow" w:date="2023-12-23T09:56:00Z">
          <w:r w:rsidDel="007D5B6B">
            <w:rPr>
              <w:rFonts w:ascii="Times New Roman" w:hAnsi="Times New Roman" w:cs="Times New Roman"/>
              <w:sz w:val="24"/>
              <w:szCs w:val="24"/>
            </w:rPr>
            <w:delText xml:space="preserve">. </w:delText>
          </w:r>
        </w:del>
      </w:ins>
      <w:del w:id="635" w:author="Mike.Litzow" w:date="2023-12-23T09:56:00Z">
        <w:r w:rsidR="00525AD2" w:rsidDel="007D5B6B">
          <w:rPr>
            <w:rFonts w:ascii="Times New Roman" w:eastAsiaTheme="minorEastAsia" w:hAnsi="Times New Roman"/>
            <w:sz w:val="24"/>
            <w:szCs w:val="24"/>
          </w:rPr>
          <w:delText>To begin,</w:delText>
        </w:r>
      </w:del>
      <w:ins w:id="636" w:author="Jon.Richar" w:date="2023-02-01T13:43:00Z">
        <w:del w:id="637" w:author="Mike.Litzow" w:date="2023-12-23T09:56:00Z">
          <w:r w:rsidR="00A91729" w:rsidDel="007D5B6B">
            <w:rPr>
              <w:rFonts w:ascii="Times New Roman" w:eastAsiaTheme="minorEastAsia" w:hAnsi="Times New Roman"/>
              <w:sz w:val="24"/>
              <w:szCs w:val="24"/>
            </w:rPr>
            <w:delText>For followup analyses,</w:delText>
          </w:r>
        </w:del>
      </w:ins>
      <w:del w:id="638" w:author="Mike.Litzow" w:date="2023-12-23T09:56:00Z">
        <w:r w:rsidR="00525AD2" w:rsidDel="007D5B6B">
          <w:rPr>
            <w:rFonts w:ascii="Times New Roman" w:eastAsiaTheme="minorEastAsia" w:hAnsi="Times New Roman"/>
            <w:sz w:val="24"/>
            <w:szCs w:val="24"/>
          </w:rPr>
          <w:delText xml:space="preserve"> a baseline model with only a stock-recruit effect was specified, then iterated on via forward model selection, whereby variable are progressively added with each iteration. In addition, two modified models with only an S-R effect, one with a reduced period length, matching the time period for which data are available for flathead sole, and the other dividing the model into two eras matching the first two stanzas examined using the ACF (1978-2008 and 2009-2019) were considered. Environmental covariates were lagged relative to recruitment to the juvenile index based on their hypothesized mechanism (Table 1). </w:delText>
        </w:r>
      </w:del>
      <w:r w:rsidR="00525AD2">
        <w:rPr>
          <w:rFonts w:ascii="Times New Roman" w:eastAsiaTheme="minorEastAsia" w:hAnsi="Times New Roman"/>
          <w:sz w:val="24"/>
          <w:szCs w:val="24"/>
        </w:rPr>
        <w:t xml:space="preserve">Where multiple covariates were included in one model, </w:t>
      </w:r>
      <w:commentRangeStart w:id="639"/>
      <w:r w:rsidR="00525AD2">
        <w:rPr>
          <w:rFonts w:ascii="Times New Roman" w:eastAsiaTheme="minorEastAsia" w:hAnsi="Times New Roman"/>
          <w:sz w:val="24"/>
          <w:szCs w:val="24"/>
        </w:rPr>
        <w:t xml:space="preserve">care was taken to </w:t>
      </w:r>
      <w:del w:id="640" w:author="Jon.Richar" w:date="2023-06-09T15:11:00Z">
        <w:r w:rsidR="00525AD2" w:rsidDel="005F1856">
          <w:rPr>
            <w:rFonts w:ascii="Times New Roman" w:eastAsiaTheme="minorEastAsia" w:hAnsi="Times New Roman"/>
            <w:sz w:val="24"/>
            <w:szCs w:val="24"/>
          </w:rPr>
          <w:delText>ensure that they were not themselves</w:delText>
        </w:r>
      </w:del>
      <w:ins w:id="641" w:author="Jon.Richar" w:date="2023-06-09T15:11:00Z">
        <w:r w:rsidR="005F1856">
          <w:rPr>
            <w:rFonts w:ascii="Times New Roman" w:eastAsiaTheme="minorEastAsia" w:hAnsi="Times New Roman"/>
            <w:sz w:val="24"/>
            <w:szCs w:val="24"/>
          </w:rPr>
          <w:t>reduce</w:t>
        </w:r>
      </w:ins>
      <w:r w:rsidR="00525AD2">
        <w:rPr>
          <w:rFonts w:ascii="Times New Roman" w:eastAsiaTheme="minorEastAsia" w:hAnsi="Times New Roman"/>
          <w:sz w:val="24"/>
          <w:szCs w:val="24"/>
        </w:rPr>
        <w:t xml:space="preserve"> </w:t>
      </w:r>
      <w:ins w:id="642" w:author="Mike.Litzow" w:date="2022-11-21T16:22:00Z">
        <w:del w:id="643" w:author="Jon.Richar" w:date="2023-06-09T15:12:00Z">
          <w:r w:rsidR="00525AD2" w:rsidDel="005F1856">
            <w:rPr>
              <w:rFonts w:ascii="Times New Roman" w:eastAsiaTheme="minorEastAsia" w:hAnsi="Times New Roman"/>
              <w:sz w:val="24"/>
              <w:szCs w:val="24"/>
            </w:rPr>
            <w:delText>inter</w:delText>
          </w:r>
        </w:del>
      </w:ins>
      <w:del w:id="644" w:author="Jon.Richar" w:date="2023-06-09T15:12:00Z">
        <w:r w:rsidR="00525AD2" w:rsidDel="005F1856">
          <w:rPr>
            <w:rFonts w:ascii="Times New Roman" w:eastAsiaTheme="minorEastAsia" w:hAnsi="Times New Roman"/>
            <w:sz w:val="24"/>
            <w:szCs w:val="24"/>
          </w:rPr>
          <w:delText>correlated</w:delText>
        </w:r>
      </w:del>
      <w:ins w:id="645" w:author="Jon.Richar" w:date="2023-06-09T15:12:00Z">
        <w:r w:rsidR="005F1856">
          <w:rPr>
            <w:rFonts w:ascii="Times New Roman" w:eastAsiaTheme="minorEastAsia" w:hAnsi="Times New Roman"/>
            <w:sz w:val="24"/>
            <w:szCs w:val="24"/>
          </w:rPr>
          <w:t>multicollinearity</w:t>
        </w:r>
      </w:ins>
      <w:ins w:id="646" w:author="Jon.Richar" w:date="2023-06-09T15:13:00Z">
        <w:r w:rsidR="005F1856">
          <w:rPr>
            <w:rFonts w:ascii="Times New Roman" w:eastAsiaTheme="minorEastAsia" w:hAnsi="Times New Roman"/>
            <w:sz w:val="24"/>
            <w:szCs w:val="24"/>
          </w:rPr>
          <w:t xml:space="preserve">, </w:t>
        </w:r>
      </w:ins>
      <w:commentRangeEnd w:id="639"/>
      <w:r w:rsidR="007D5B6B">
        <w:rPr>
          <w:rStyle w:val="CommentReference"/>
        </w:rPr>
        <w:commentReference w:id="639"/>
      </w:r>
      <w:ins w:id="647" w:author="Jon.Richar" w:date="2023-06-09T15:13:00Z">
        <w:r w:rsidR="005F1856">
          <w:rPr>
            <w:rFonts w:ascii="Times New Roman" w:eastAsiaTheme="minorEastAsia" w:hAnsi="Times New Roman"/>
            <w:sz w:val="24"/>
            <w:szCs w:val="24"/>
          </w:rPr>
          <w:t>although moderate levels were tolerated for exploratory purposes</w:t>
        </w:r>
      </w:ins>
      <w:r w:rsidR="00525AD2">
        <w:rPr>
          <w:rFonts w:ascii="Times New Roman" w:eastAsiaTheme="minorEastAsia" w:hAnsi="Times New Roman"/>
          <w:sz w:val="24"/>
          <w:szCs w:val="24"/>
        </w:rPr>
        <w:t xml:space="preserve"> (Table 2). Model performances were assessed using small sample-size Akaike Information Criterion </w:t>
      </w:r>
      <w:r w:rsidR="00525AD2">
        <w:rPr>
          <w:rFonts w:ascii="Times New Roman" w:eastAsiaTheme="minorEastAsia" w:hAnsi="Times New Roman"/>
          <w:sz w:val="24"/>
          <w:szCs w:val="24"/>
        </w:rPr>
        <w:lastRenderedPageBreak/>
        <w:t>(</w:t>
      </w:r>
      <w:proofErr w:type="spellStart"/>
      <w:r w:rsidR="00525AD2">
        <w:rPr>
          <w:rFonts w:ascii="Times New Roman" w:eastAsiaTheme="minorEastAsia" w:hAnsi="Times New Roman"/>
          <w:sz w:val="24"/>
          <w:szCs w:val="24"/>
        </w:rPr>
        <w:t>AICc</w:t>
      </w:r>
      <w:proofErr w:type="spellEnd"/>
      <w:r w:rsidR="00525AD2">
        <w:rPr>
          <w:rFonts w:ascii="Times New Roman" w:eastAsiaTheme="minorEastAsia" w:hAnsi="Times New Roman"/>
          <w:sz w:val="24"/>
          <w:szCs w:val="24"/>
        </w:rPr>
        <w:t xml:space="preserve">) calculated with the R package </w:t>
      </w:r>
      <w:proofErr w:type="spellStart"/>
      <w:r w:rsidR="00525AD2">
        <w:rPr>
          <w:rFonts w:ascii="Times New Roman" w:eastAsiaTheme="minorEastAsia" w:hAnsi="Times New Roman"/>
          <w:sz w:val="24"/>
          <w:szCs w:val="24"/>
        </w:rPr>
        <w:t>MuMIn</w:t>
      </w:r>
      <w:proofErr w:type="spellEnd"/>
      <w:r w:rsidR="00525AD2">
        <w:rPr>
          <w:rFonts w:ascii="Times New Roman" w:eastAsiaTheme="minorEastAsia" w:hAnsi="Times New Roman"/>
          <w:sz w:val="24"/>
          <w:szCs w:val="24"/>
        </w:rPr>
        <w:t xml:space="preserve">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4EBF80A7" w14:textId="7822A58D" w:rsidR="009C0BAE" w:rsidDel="005B3D33" w:rsidRDefault="005604B2" w:rsidP="005B3D33">
      <w:pPr>
        <w:spacing w:line="480" w:lineRule="auto"/>
        <w:ind w:firstLine="720"/>
        <w:rPr>
          <w:del w:id="648" w:author="Jon.Richar" w:date="2023-05-30T11:06:00Z"/>
          <w:rFonts w:ascii="Times New Roman" w:hAnsi="Times New Roman" w:cs="Times New Roman"/>
          <w:sz w:val="24"/>
          <w:szCs w:val="24"/>
        </w:rPr>
      </w:pPr>
      <w:ins w:id="649" w:author="Mike.Litzow" w:date="2024-01-02T12:04:00Z">
        <w:r>
          <w:rPr>
            <w:rFonts w:ascii="Times New Roman" w:hAnsi="Times New Roman" w:cs="Times New Roman"/>
            <w:sz w:val="24"/>
            <w:szCs w:val="24"/>
          </w:rPr>
          <w:t>The strongest evidence for a S-R relationship was found when ju</w:t>
        </w:r>
      </w:ins>
      <w:ins w:id="650" w:author="Mike.Litzow" w:date="2024-01-02T12:05:00Z">
        <w:r>
          <w:rPr>
            <w:rFonts w:ascii="Times New Roman" w:hAnsi="Times New Roman" w:cs="Times New Roman"/>
            <w:sz w:val="24"/>
            <w:szCs w:val="24"/>
          </w:rPr>
          <w:t xml:space="preserve">venile </w:t>
        </w:r>
      </w:ins>
      <w:ins w:id="651" w:author="Mike.Litzow" w:date="2024-01-02T14:56:00Z">
        <w:r w:rsidR="00290DF0">
          <w:rPr>
            <w:rFonts w:ascii="Times New Roman" w:hAnsi="Times New Roman" w:cs="Times New Roman"/>
            <w:sz w:val="24"/>
            <w:szCs w:val="24"/>
          </w:rPr>
          <w:t xml:space="preserve">and spawner </w:t>
        </w:r>
      </w:ins>
      <w:ins w:id="652" w:author="Mike.Litzow" w:date="2024-01-02T12:05:00Z">
        <w:r>
          <w:rPr>
            <w:rFonts w:ascii="Times New Roman" w:hAnsi="Times New Roman" w:cs="Times New Roman"/>
            <w:sz w:val="24"/>
            <w:szCs w:val="24"/>
          </w:rPr>
          <w:t xml:space="preserve">abundance </w:t>
        </w:r>
      </w:ins>
      <w:ins w:id="653" w:author="Mike.Litzow" w:date="2024-01-02T14:56:00Z">
        <w:r w:rsidR="00290DF0">
          <w:rPr>
            <w:rFonts w:ascii="Times New Roman" w:hAnsi="Times New Roman" w:cs="Times New Roman"/>
            <w:sz w:val="24"/>
            <w:szCs w:val="24"/>
          </w:rPr>
          <w:t>were</w:t>
        </w:r>
      </w:ins>
      <w:ins w:id="654" w:author="Mike.Litzow" w:date="2024-01-02T12:05:00Z">
        <w:r>
          <w:rPr>
            <w:rFonts w:ascii="Times New Roman" w:hAnsi="Times New Roman" w:cs="Times New Roman"/>
            <w:sz w:val="24"/>
            <w:szCs w:val="24"/>
          </w:rPr>
          <w:t xml:space="preserve"> compared at a lag of 3 years, with weaker support for a relationship at lag 2 </w:t>
        </w:r>
      </w:ins>
      <w:ins w:id="655" w:author="Mike.Litzow" w:date="2024-01-02T12:06:00Z">
        <w:r>
          <w:rPr>
            <w:rFonts w:ascii="Times New Roman" w:hAnsi="Times New Roman" w:cs="Times New Roman"/>
            <w:sz w:val="24"/>
            <w:szCs w:val="24"/>
          </w:rPr>
          <w:t>(</w:t>
        </w:r>
      </w:ins>
      <w:ins w:id="656" w:author="Mike.Litzow" w:date="2024-01-02T12:05:00Z">
        <w:r>
          <w:rPr>
            <w:rFonts w:ascii="Times New Roman" w:hAnsi="Times New Roman" w:cs="Times New Roman"/>
            <w:sz w:val="24"/>
            <w:szCs w:val="24"/>
          </w:rPr>
          <w:t>Δ-</w:t>
        </w:r>
        <w:proofErr w:type="spellStart"/>
        <w:r>
          <w:rPr>
            <w:rFonts w:ascii="Times New Roman" w:hAnsi="Times New Roman" w:cs="Times New Roman"/>
            <w:sz w:val="24"/>
            <w:szCs w:val="24"/>
          </w:rPr>
          <w:t>AIC</w:t>
        </w:r>
        <w:r w:rsidRPr="005604B2">
          <w:rPr>
            <w:rFonts w:ascii="Times New Roman" w:hAnsi="Times New Roman" w:cs="Times New Roman"/>
            <w:sz w:val="24"/>
            <w:szCs w:val="24"/>
            <w:vertAlign w:val="subscript"/>
            <w:rPrChange w:id="657" w:author="Mike.Litzow" w:date="2024-01-02T12:06:00Z">
              <w:rPr>
                <w:rFonts w:ascii="Times New Roman" w:hAnsi="Times New Roman" w:cs="Times New Roman"/>
                <w:sz w:val="24"/>
                <w:szCs w:val="24"/>
              </w:rPr>
            </w:rPrChange>
          </w:rPr>
          <w:t>c</w:t>
        </w:r>
        <w:proofErr w:type="spellEnd"/>
        <w:r>
          <w:rPr>
            <w:rFonts w:ascii="Times New Roman" w:hAnsi="Times New Roman" w:cs="Times New Roman"/>
            <w:sz w:val="24"/>
            <w:szCs w:val="24"/>
          </w:rPr>
          <w:t xml:space="preserve"> </w:t>
        </w:r>
      </w:ins>
      <w:ins w:id="658" w:author="Mike.Litzow" w:date="2024-01-02T12:06:00Z">
        <w:r>
          <w:rPr>
            <w:rFonts w:ascii="Times New Roman" w:hAnsi="Times New Roman" w:cs="Times New Roman"/>
            <w:sz w:val="24"/>
            <w:szCs w:val="24"/>
          </w:rPr>
          <w:t>= 4.31) and lag 4 (</w:t>
        </w:r>
      </w:ins>
      <w:ins w:id="659" w:author="Mike.Litzow" w:date="2024-01-02T12:07:00Z">
        <w:r>
          <w:rPr>
            <w:rFonts w:ascii="Times New Roman" w:hAnsi="Times New Roman" w:cs="Times New Roman"/>
            <w:sz w:val="24"/>
            <w:szCs w:val="24"/>
          </w:rPr>
          <w:t>Δ-</w:t>
        </w:r>
        <w:proofErr w:type="spellStart"/>
        <w:r>
          <w:rPr>
            <w:rFonts w:ascii="Times New Roman" w:hAnsi="Times New Roman" w:cs="Times New Roman"/>
            <w:sz w:val="24"/>
            <w:szCs w:val="24"/>
          </w:rPr>
          <w:t>AIC</w:t>
        </w:r>
        <w:r w:rsidRPr="00201446">
          <w:rPr>
            <w:rFonts w:ascii="Times New Roman" w:hAnsi="Times New Roman" w:cs="Times New Roman"/>
            <w:sz w:val="24"/>
            <w:szCs w:val="24"/>
            <w:vertAlign w:val="subscript"/>
          </w:rPr>
          <w:t>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ins>
      <w:ins w:id="660" w:author="Mike.Litzow" w:date="2024-01-02T12:06:00Z">
        <w:r>
          <w:rPr>
            <w:rFonts w:ascii="Times New Roman" w:hAnsi="Times New Roman" w:cs="Times New Roman"/>
            <w:sz w:val="24"/>
            <w:szCs w:val="24"/>
          </w:rPr>
          <w:t xml:space="preserve"> </w:t>
        </w:r>
      </w:ins>
      <w:ins w:id="661" w:author="Mike.Litzow" w:date="2024-01-02T12:07:00Z">
        <w:r>
          <w:rPr>
            <w:rFonts w:ascii="Times New Roman" w:hAnsi="Times New Roman" w:cs="Times New Roman"/>
            <w:sz w:val="24"/>
            <w:szCs w:val="24"/>
          </w:rPr>
          <w:t>5.15</w:t>
        </w:r>
        <w:proofErr w:type="gramEnd"/>
        <w:r>
          <w:rPr>
            <w:rFonts w:ascii="Times New Roman" w:hAnsi="Times New Roman" w:cs="Times New Roman"/>
            <w:sz w:val="24"/>
            <w:szCs w:val="24"/>
          </w:rPr>
          <w:t xml:space="preserve">). </w:t>
        </w:r>
      </w:ins>
      <w:ins w:id="662" w:author="Mike.Litzow" w:date="2024-01-02T12:06:00Z">
        <w:r>
          <w:rPr>
            <w:rFonts w:ascii="Times New Roman" w:hAnsi="Times New Roman" w:cs="Times New Roman"/>
            <w:sz w:val="24"/>
            <w:szCs w:val="24"/>
          </w:rPr>
          <w:t xml:space="preserve"> </w:t>
        </w:r>
      </w:ins>
      <w:ins w:id="663" w:author="Mike.Litzow" w:date="2024-01-02T12:08:00Z">
        <w:r>
          <w:rPr>
            <w:rFonts w:ascii="Times New Roman" w:hAnsi="Times New Roman" w:cs="Times New Roman"/>
            <w:sz w:val="24"/>
            <w:szCs w:val="24"/>
          </w:rPr>
          <w:t xml:space="preserve">The lag-3 relationship </w:t>
        </w:r>
      </w:ins>
      <w:ins w:id="664" w:author="Mike.Litzow" w:date="2024-01-02T12:12:00Z">
        <w:r w:rsidR="00532572">
          <w:rPr>
            <w:rFonts w:ascii="Times New Roman" w:hAnsi="Times New Roman" w:cs="Times New Roman"/>
            <w:sz w:val="24"/>
            <w:szCs w:val="24"/>
          </w:rPr>
          <w:t>provided</w:t>
        </w:r>
      </w:ins>
      <w:ins w:id="665" w:author="Mike.Litzow" w:date="2024-01-02T12:08:00Z">
        <w:r>
          <w:rPr>
            <w:rFonts w:ascii="Times New Roman" w:hAnsi="Times New Roman" w:cs="Times New Roman"/>
            <w:sz w:val="24"/>
            <w:szCs w:val="24"/>
          </w:rPr>
          <w:t xml:space="preserve"> strong evidence </w:t>
        </w:r>
      </w:ins>
      <w:ins w:id="666" w:author="Mike.Litzow" w:date="2024-01-02T12:12:00Z">
        <w:r w:rsidR="00532572">
          <w:rPr>
            <w:rFonts w:ascii="Times New Roman" w:hAnsi="Times New Roman" w:cs="Times New Roman"/>
            <w:sz w:val="24"/>
            <w:szCs w:val="24"/>
          </w:rPr>
          <w:t xml:space="preserve">for a S-R relationship, with </w:t>
        </w:r>
      </w:ins>
      <w:commentRangeStart w:id="667"/>
      <w:del w:id="668" w:author="Jon.Richar" w:date="2023-01-09T09:52:00Z">
        <w:r w:rsidR="00525AD2" w:rsidRPr="00B156ED" w:rsidDel="00100DA0">
          <w:rPr>
            <w:rFonts w:ascii="Times New Roman" w:hAnsi="Times New Roman" w:cs="Times New Roman"/>
            <w:sz w:val="24"/>
            <w:szCs w:val="24"/>
          </w:rPr>
          <w:delText xml:space="preserve">Juvenile Tanner crab recruitment was characterized by large interannual variability, with </w:delText>
        </w:r>
      </w:del>
      <w:ins w:id="669" w:author="Mike.Litzow" w:date="2022-12-29T10:05:00Z">
        <w:del w:id="670" w:author="Jon.Richar" w:date="2023-01-09T09:52:00Z">
          <w:r w:rsidR="005C41F0" w:rsidDel="00100DA0">
            <w:rPr>
              <w:rFonts w:ascii="Times New Roman" w:hAnsi="Times New Roman" w:cs="Times New Roman"/>
              <w:sz w:val="24"/>
              <w:szCs w:val="24"/>
            </w:rPr>
            <w:delText xml:space="preserve">periodic </w:delText>
          </w:r>
        </w:del>
      </w:ins>
      <w:del w:id="671" w:author="Jon.Richar" w:date="2023-01-09T09:52:00Z">
        <w:r w:rsidR="00525AD2" w:rsidRPr="00B156ED" w:rsidDel="00100DA0">
          <w:rPr>
            <w:rFonts w:ascii="Times New Roman" w:hAnsi="Times New Roman" w:cs="Times New Roman"/>
            <w:sz w:val="24"/>
            <w:szCs w:val="24"/>
          </w:rPr>
          <w:delText xml:space="preserve">peaks and troughs occurring </w:delText>
        </w:r>
      </w:del>
      <w:ins w:id="672" w:author="Mike.Litzow" w:date="2022-12-29T10:05:00Z">
        <w:del w:id="673" w:author="Jon.Richar" w:date="2023-01-09T09:52:00Z">
          <w:r w:rsidR="005C41F0" w:rsidDel="00100DA0">
            <w:rPr>
              <w:rFonts w:ascii="Times New Roman" w:hAnsi="Times New Roman" w:cs="Times New Roman"/>
              <w:sz w:val="24"/>
              <w:szCs w:val="24"/>
            </w:rPr>
            <w:delText xml:space="preserve">on </w:delText>
          </w:r>
        </w:del>
      </w:ins>
      <w:del w:id="674" w:author="Jon.Richar" w:date="2023-01-09T09:52:00Z">
        <w:r w:rsidR="00525AD2" w:rsidRPr="00B156ED" w:rsidDel="00100DA0">
          <w:rPr>
            <w:rFonts w:ascii="Times New Roman" w:hAnsi="Times New Roman" w:cs="Times New Roman"/>
            <w:sz w:val="24"/>
            <w:szCs w:val="24"/>
          </w:rPr>
          <w:delText xml:space="preserve">at roughly </w:delText>
        </w:r>
      </w:del>
      <w:ins w:id="675" w:author="Mike.Litzow" w:date="2022-12-29T10:05:00Z">
        <w:del w:id="676" w:author="Jon.Richar" w:date="2023-01-09T09:52:00Z">
          <w:r w:rsidR="005C41F0" w:rsidDel="00100DA0">
            <w:rPr>
              <w:rFonts w:ascii="Times New Roman" w:hAnsi="Times New Roman" w:cs="Times New Roman"/>
              <w:sz w:val="24"/>
              <w:szCs w:val="24"/>
            </w:rPr>
            <w:delText xml:space="preserve">a </w:delText>
          </w:r>
        </w:del>
      </w:ins>
      <w:del w:id="677" w:author="Jon.Richar" w:date="2023-01-09T09:52:00Z">
        <w:r w:rsidR="00525AD2" w:rsidRPr="00B156ED" w:rsidDel="00100DA0">
          <w:rPr>
            <w:rFonts w:ascii="Times New Roman" w:hAnsi="Times New Roman" w:cs="Times New Roman"/>
            <w:sz w:val="24"/>
            <w:szCs w:val="24"/>
          </w:rPr>
          <w:delText xml:space="preserve">decadal </w:delText>
        </w:r>
      </w:del>
      <w:ins w:id="678" w:author="Mike.Litzow" w:date="2022-12-29T10:06:00Z">
        <w:del w:id="679" w:author="Jon.Richar" w:date="2023-01-09T09:52:00Z">
          <w:r w:rsidR="005C41F0" w:rsidDel="00100DA0">
            <w:rPr>
              <w:rFonts w:ascii="Times New Roman" w:hAnsi="Times New Roman" w:cs="Times New Roman"/>
              <w:sz w:val="24"/>
              <w:szCs w:val="24"/>
            </w:rPr>
            <w:delText xml:space="preserve">scale </w:delText>
          </w:r>
        </w:del>
      </w:ins>
      <w:del w:id="680" w:author="Jon.Richar" w:date="2023-01-09T09:52:00Z">
        <w:r w:rsidR="00525AD2" w:rsidRPr="00B156ED" w:rsidDel="00100DA0">
          <w:rPr>
            <w:rFonts w:ascii="Times New Roman" w:hAnsi="Times New Roman" w:cs="Times New Roman"/>
            <w:sz w:val="24"/>
            <w:szCs w:val="24"/>
          </w:rPr>
          <w:delText>intervals</w:delText>
        </w:r>
        <w:r w:rsidR="00525AD2" w:rsidDel="00100DA0">
          <w:rPr>
            <w:rFonts w:ascii="Times New Roman" w:hAnsi="Times New Roman" w:cs="Times New Roman"/>
            <w:sz w:val="24"/>
            <w:szCs w:val="24"/>
          </w:rPr>
          <w:delText xml:space="preserve"> (Fig </w:delText>
        </w:r>
      </w:del>
      <w:del w:id="681" w:author="Jon.Richar" w:date="2022-12-16T11:33:00Z">
        <w:r w:rsidR="00525AD2" w:rsidDel="003B0267">
          <w:rPr>
            <w:rFonts w:ascii="Times New Roman" w:hAnsi="Times New Roman" w:cs="Times New Roman"/>
            <w:sz w:val="24"/>
            <w:szCs w:val="24"/>
          </w:rPr>
          <w:delText>1</w:delText>
        </w:r>
      </w:del>
      <w:del w:id="682" w:author="Jon.Richar" w:date="2023-01-09T09:52:00Z">
        <w:r w:rsidR="00525AD2" w:rsidDel="00100DA0">
          <w:rPr>
            <w:rFonts w:ascii="Times New Roman" w:hAnsi="Times New Roman" w:cs="Times New Roman"/>
            <w:sz w:val="24"/>
            <w:szCs w:val="24"/>
          </w:rPr>
          <w:delText xml:space="preserve">). </w:delText>
        </w:r>
        <w:commentRangeStart w:id="683"/>
        <w:r w:rsidR="00525AD2" w:rsidRPr="008E5218" w:rsidDel="00100DA0">
          <w:rPr>
            <w:rFonts w:ascii="Times New Roman" w:hAnsi="Times New Roman" w:cs="Times New Roman"/>
            <w:strike/>
            <w:sz w:val="24"/>
            <w:szCs w:val="24"/>
          </w:rPr>
          <w:delText xml:space="preserve">Longer periods in population cycles were observed prior to 2000, than in the following decades. </w:delText>
        </w:r>
        <w:commentRangeEnd w:id="683"/>
        <w:r w:rsidR="005C41F0" w:rsidDel="00100DA0">
          <w:rPr>
            <w:rStyle w:val="CommentReference"/>
          </w:rPr>
          <w:commentReference w:id="683"/>
        </w:r>
      </w:del>
      <w:ins w:id="684" w:author="Mike.Litzow" w:date="2022-12-29T10:11:00Z">
        <w:del w:id="685" w:author="Jon.Richar" w:date="2023-01-09T09:52:00Z">
          <w:r w:rsidR="005C41F0" w:rsidDel="00100DA0">
            <w:rPr>
              <w:rFonts w:ascii="Times New Roman" w:hAnsi="Times New Roman" w:cs="Times New Roman"/>
              <w:sz w:val="24"/>
              <w:szCs w:val="24"/>
            </w:rPr>
            <w:delText>showed sin</w:delText>
          </w:r>
        </w:del>
      </w:ins>
      <w:commentRangeEnd w:id="667"/>
      <w:del w:id="686" w:author="Jon.Richar" w:date="2023-01-09T09:52:00Z">
        <w:r w:rsidR="00A96962" w:rsidDel="00100DA0">
          <w:rPr>
            <w:rStyle w:val="CommentReference"/>
          </w:rPr>
          <w:commentReference w:id="667"/>
        </w:r>
        <w:r w:rsidR="00525AD2" w:rsidDel="00100DA0">
          <w:rPr>
            <w:rFonts w:ascii="Times New Roman" w:hAnsi="Times New Roman" w:cs="Times New Roman"/>
            <w:sz w:val="24"/>
            <w:szCs w:val="24"/>
          </w:rPr>
          <w:delText>Associated with th</w:delText>
        </w:r>
      </w:del>
      <w:del w:id="687" w:author="Jon.Richar" w:date="2022-12-16T11:34:00Z">
        <w:r w:rsidR="00525AD2" w:rsidDel="003B0267">
          <w:rPr>
            <w:rFonts w:ascii="Times New Roman" w:hAnsi="Times New Roman" w:cs="Times New Roman"/>
            <w:sz w:val="24"/>
            <w:szCs w:val="24"/>
          </w:rPr>
          <w:delText>is</w:delText>
        </w:r>
      </w:del>
      <w:del w:id="688" w:author="Jon.Richar" w:date="2023-01-09T09:52:00Z">
        <w:r w:rsidR="00525AD2" w:rsidDel="00100DA0">
          <w:rPr>
            <w:rFonts w:ascii="Times New Roman" w:hAnsi="Times New Roman" w:cs="Times New Roman"/>
            <w:sz w:val="24"/>
            <w:szCs w:val="24"/>
          </w:rPr>
          <w:delText xml:space="preserve"> change in </w:delText>
        </w:r>
      </w:del>
      <w:del w:id="689" w:author="Jon.Richar" w:date="2022-12-16T11:34:00Z">
        <w:r w:rsidR="00525AD2" w:rsidDel="003B0267">
          <w:rPr>
            <w:rFonts w:ascii="Times New Roman" w:hAnsi="Times New Roman" w:cs="Times New Roman"/>
            <w:sz w:val="24"/>
            <w:szCs w:val="24"/>
          </w:rPr>
          <w:delText xml:space="preserve">cycle </w:delText>
        </w:r>
      </w:del>
      <w:del w:id="690" w:author="Jon.Richar" w:date="2023-01-09T09:52:00Z">
        <w:r w:rsidR="00525AD2" w:rsidDel="00100DA0">
          <w:rPr>
            <w:rFonts w:ascii="Times New Roman" w:hAnsi="Times New Roman" w:cs="Times New Roman"/>
            <w:sz w:val="24"/>
            <w:szCs w:val="24"/>
          </w:rPr>
          <w:delText xml:space="preserve">periodicity, a statistically significant 7-year period negative autocorrelation observed prior to 2005 disappears afterwards (Figs </w:delText>
        </w:r>
      </w:del>
      <w:del w:id="691" w:author="Jon.Richar" w:date="2022-12-16T11:33:00Z">
        <w:r w:rsidR="00525AD2" w:rsidDel="003B0267">
          <w:rPr>
            <w:rFonts w:ascii="Times New Roman" w:hAnsi="Times New Roman" w:cs="Times New Roman"/>
            <w:sz w:val="24"/>
            <w:szCs w:val="24"/>
          </w:rPr>
          <w:delText>2</w:delText>
        </w:r>
      </w:del>
      <w:del w:id="692" w:author="Jon.Richar" w:date="2023-01-09T09:52:00Z">
        <w:r w:rsidR="00525AD2" w:rsidDel="00100DA0">
          <w:rPr>
            <w:rFonts w:ascii="Times New Roman" w:hAnsi="Times New Roman" w:cs="Times New Roman"/>
            <w:sz w:val="24"/>
            <w:szCs w:val="24"/>
          </w:rPr>
          <w:delText xml:space="preserve">a and </w:delText>
        </w:r>
      </w:del>
      <w:del w:id="693" w:author="Jon.Richar" w:date="2022-12-16T11:34:00Z">
        <w:r w:rsidR="00525AD2" w:rsidDel="003B0267">
          <w:rPr>
            <w:rFonts w:ascii="Times New Roman" w:hAnsi="Times New Roman" w:cs="Times New Roman"/>
            <w:sz w:val="24"/>
            <w:szCs w:val="24"/>
          </w:rPr>
          <w:delText>2</w:delText>
        </w:r>
      </w:del>
      <w:del w:id="694" w:author="Jon.Richar" w:date="2023-01-09T09:52:00Z">
        <w:r w:rsidR="00525AD2" w:rsidDel="00100DA0">
          <w:rPr>
            <w:rFonts w:ascii="Times New Roman" w:hAnsi="Times New Roman" w:cs="Times New Roman"/>
            <w:sz w:val="24"/>
            <w:szCs w:val="24"/>
          </w:rPr>
          <w:delText xml:space="preserve">b). </w:delText>
        </w:r>
      </w:del>
      <w:del w:id="695" w:author="Jon.Richar" w:date="2022-12-16T11:34:00Z">
        <w:r w:rsidR="00525AD2" w:rsidDel="003B0267">
          <w:rPr>
            <w:rFonts w:ascii="Times New Roman" w:hAnsi="Times New Roman" w:cs="Times New Roman"/>
            <w:sz w:val="24"/>
            <w:szCs w:val="24"/>
          </w:rPr>
          <w:delText xml:space="preserve">Female abundance also displays periodic fluctuations, with peak abundances observed during the earlier years of the 1980s and 1990s, though magnitudes were reduced relative to juvenile estimates, particularly in more recent years (Fig. 3). An extreme abundance estimate for females was observed in 1983 (Figure </w:delText>
        </w:r>
      </w:del>
      <w:del w:id="696" w:author="Jon.Richar" w:date="2022-12-16T11:33:00Z">
        <w:r w:rsidR="00525AD2" w:rsidDel="003B0267">
          <w:rPr>
            <w:rFonts w:ascii="Times New Roman" w:hAnsi="Times New Roman" w:cs="Times New Roman"/>
            <w:sz w:val="24"/>
            <w:szCs w:val="24"/>
          </w:rPr>
          <w:delText>3</w:delText>
        </w:r>
      </w:del>
      <w:del w:id="697" w:author="Jon.Richar" w:date="2022-12-16T11:34:00Z">
        <w:r w:rsidR="00525AD2" w:rsidDel="003B0267">
          <w:rPr>
            <w:rFonts w:ascii="Times New Roman" w:hAnsi="Times New Roman" w:cs="Times New Roman"/>
            <w:sz w:val="24"/>
            <w:szCs w:val="24"/>
          </w:rPr>
          <w:delTex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delText>
        </w:r>
      </w:del>
    </w:p>
    <w:p w14:paraId="481B9397" w14:textId="4CE5FBF4" w:rsidR="00525AD2" w:rsidRDefault="00525AD2" w:rsidP="00B3738A">
      <w:pPr>
        <w:spacing w:line="480" w:lineRule="auto"/>
        <w:ind w:firstLine="720"/>
        <w:rPr>
          <w:rFonts w:ascii="Times New Roman" w:hAnsi="Times New Roman" w:cs="Times New Roman"/>
          <w:sz w:val="24"/>
          <w:szCs w:val="24"/>
        </w:rPr>
      </w:pPr>
      <w:del w:id="698" w:author="Mike.Litzow" w:date="2023-12-27T08:42:00Z">
        <w:r w:rsidDel="0011307B">
          <w:rPr>
            <w:rFonts w:ascii="Times New Roman" w:hAnsi="Times New Roman" w:cs="Times New Roman"/>
            <w:sz w:val="24"/>
            <w:szCs w:val="24"/>
          </w:rPr>
          <w:delText>A density-dependent S-R relationship is suggested by a</w:delText>
        </w:r>
      </w:del>
      <w:ins w:id="699" w:author="Mike.Litzow" w:date="2023-12-27T08:42:00Z">
        <w:r w:rsidR="0011307B">
          <w:rPr>
            <w:rFonts w:ascii="Times New Roman" w:hAnsi="Times New Roman" w:cs="Times New Roman"/>
            <w:sz w:val="24"/>
            <w:szCs w:val="24"/>
          </w:rPr>
          <w:t>productivity</w:t>
        </w:r>
      </w:ins>
      <w:del w:id="700" w:author="Mike.Litzow" w:date="2023-12-27T08:43:00Z">
        <w:r w:rsidDel="0011307B">
          <w:rPr>
            <w:rFonts w:ascii="Times New Roman" w:hAnsi="Times New Roman" w:cs="Times New Roman"/>
            <w:sz w:val="24"/>
            <w:szCs w:val="24"/>
          </w:rPr>
          <w:delText xml:space="preserve"> curvilinear</w:delText>
        </w:r>
      </w:del>
      <w:r>
        <w:rPr>
          <w:rFonts w:ascii="Times New Roman" w:hAnsi="Times New Roman" w:cs="Times New Roman"/>
          <w:sz w:val="24"/>
          <w:szCs w:val="24"/>
        </w:rPr>
        <w:t xml:space="preserve"> </w:t>
      </w:r>
      <w:ins w:id="701" w:author="Mike.Litzow" w:date="2023-12-27T08:43:00Z">
        <w:r w:rsidR="0011307B">
          <w:rPr>
            <w:rFonts w:ascii="Times New Roman" w:hAnsi="Times New Roman" w:cs="Times New Roman"/>
            <w:sz w:val="24"/>
            <w:szCs w:val="24"/>
          </w:rPr>
          <w:t>(</w:t>
        </w:r>
      </w:ins>
      <w:del w:id="702"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703" w:author="Jon.Richar" w:date="2022-12-05T13:20:00Z">
        <w:r>
          <w:rPr>
            <w:rFonts w:ascii="Times New Roman" w:hAnsi="Times New Roman" w:cs="Times New Roman"/>
            <w:sz w:val="24"/>
            <w:szCs w:val="24"/>
          </w:rPr>
          <w:t>log recruits per spawner</w:t>
        </w:r>
      </w:ins>
      <w:ins w:id="704" w:author="Jon.Richar" w:date="2022-09-28T10:22:00Z">
        <w:r>
          <w:rPr>
            <w:rFonts w:ascii="Times New Roman" w:hAnsi="Times New Roman" w:cs="Times New Roman"/>
            <w:sz w:val="24"/>
            <w:szCs w:val="24"/>
          </w:rPr>
          <w:t xml:space="preserve"> relationship</w:t>
        </w:r>
      </w:ins>
      <w:ins w:id="705" w:author="Mike.Litzow" w:date="2023-12-27T08:43:00Z">
        <w:r w:rsidR="0011307B">
          <w:rPr>
            <w:rFonts w:ascii="Times New Roman" w:hAnsi="Times New Roman" w:cs="Times New Roman"/>
            <w:sz w:val="24"/>
            <w:szCs w:val="24"/>
          </w:rPr>
          <w:t xml:space="preserve">) </w:t>
        </w:r>
      </w:ins>
      <w:ins w:id="706" w:author="Mike.Litzow" w:date="2024-01-02T12:12:00Z">
        <w:r w:rsidR="00532572">
          <w:rPr>
            <w:rFonts w:ascii="Times New Roman" w:hAnsi="Times New Roman" w:cs="Times New Roman"/>
            <w:sz w:val="24"/>
            <w:szCs w:val="24"/>
          </w:rPr>
          <w:t>showing</w:t>
        </w:r>
      </w:ins>
      <w:ins w:id="707" w:author="Mike.Litzow" w:date="2023-12-27T08:43:00Z">
        <w:r w:rsidR="0011307B">
          <w:rPr>
            <w:rFonts w:ascii="Times New Roman" w:hAnsi="Times New Roman" w:cs="Times New Roman"/>
            <w:sz w:val="24"/>
            <w:szCs w:val="24"/>
          </w:rPr>
          <w:t xml:space="preserve"> a non-linear decrease with mature female abundance</w:t>
        </w:r>
      </w:ins>
      <w:ins w:id="708" w:author="Jon.Richar" w:date="2022-09-28T10:22:00Z">
        <w:r>
          <w:rPr>
            <w:rFonts w:ascii="Times New Roman" w:hAnsi="Times New Roman" w:cs="Times New Roman"/>
            <w:sz w:val="24"/>
            <w:szCs w:val="24"/>
          </w:rPr>
          <w:t xml:space="preserve"> </w:t>
        </w:r>
      </w:ins>
      <w:r>
        <w:rPr>
          <w:rFonts w:ascii="Times New Roman" w:hAnsi="Times New Roman" w:cs="Times New Roman"/>
          <w:sz w:val="24"/>
          <w:szCs w:val="24"/>
        </w:rPr>
        <w:t>(</w:t>
      </w:r>
      <w:ins w:id="709" w:author="Mike.Litzow" w:date="2023-12-27T08:45:00Z">
        <w:r w:rsidR="0011307B">
          <w:rPr>
            <w:rFonts w:ascii="Times New Roman" w:hAnsi="Times New Roman" w:cs="Times New Roman"/>
            <w:sz w:val="24"/>
            <w:szCs w:val="24"/>
          </w:rPr>
          <w:t xml:space="preserve">p &lt; 0.0001; </w:t>
        </w:r>
      </w:ins>
      <w:r>
        <w:rPr>
          <w:rFonts w:ascii="Times New Roman" w:hAnsi="Times New Roman" w:cs="Times New Roman"/>
          <w:sz w:val="24"/>
          <w:szCs w:val="24"/>
        </w:rPr>
        <w:t>Fig</w:t>
      </w:r>
      <w:ins w:id="710" w:author="Jon.Richar" w:date="2022-12-16T13:30:00Z">
        <w:r w:rsidR="00700680">
          <w:rPr>
            <w:rFonts w:ascii="Times New Roman" w:hAnsi="Times New Roman" w:cs="Times New Roman"/>
            <w:sz w:val="24"/>
            <w:szCs w:val="24"/>
          </w:rPr>
          <w:t>ure</w:t>
        </w:r>
      </w:ins>
      <w:del w:id="711" w:author="Jon.Richar" w:date="2022-12-16T13:30:00Z">
        <w:r w:rsidDel="00700680">
          <w:rPr>
            <w:rFonts w:ascii="Times New Roman" w:hAnsi="Times New Roman" w:cs="Times New Roman"/>
            <w:sz w:val="24"/>
            <w:szCs w:val="24"/>
          </w:rPr>
          <w:delText>.</w:delText>
        </w:r>
      </w:del>
      <w:r>
        <w:rPr>
          <w:rFonts w:ascii="Times New Roman" w:hAnsi="Times New Roman" w:cs="Times New Roman"/>
          <w:sz w:val="24"/>
          <w:szCs w:val="24"/>
        </w:rPr>
        <w:t xml:space="preserve"> </w:t>
      </w:r>
      <w:del w:id="712" w:author="Mike.Litzow" w:date="2024-01-02T12:16:00Z">
        <w:r w:rsidDel="00532572">
          <w:rPr>
            <w:rFonts w:ascii="Times New Roman" w:hAnsi="Times New Roman" w:cs="Times New Roman"/>
            <w:sz w:val="24"/>
            <w:szCs w:val="24"/>
          </w:rPr>
          <w:delText>4</w:delText>
        </w:r>
      </w:del>
      <w:ins w:id="713" w:author="Mike.Litzow" w:date="2024-01-02T12:16:00Z">
        <w:r w:rsidR="00532572">
          <w:rPr>
            <w:rFonts w:ascii="Times New Roman" w:hAnsi="Times New Roman" w:cs="Times New Roman"/>
            <w:sz w:val="24"/>
            <w:szCs w:val="24"/>
          </w:rPr>
          <w:t>2a</w:t>
        </w:r>
      </w:ins>
      <w:r>
        <w:rPr>
          <w:rFonts w:ascii="Times New Roman" w:hAnsi="Times New Roman" w:cs="Times New Roman"/>
          <w:sz w:val="24"/>
          <w:szCs w:val="24"/>
        </w:rPr>
        <w:t xml:space="preserve">). </w:t>
      </w:r>
      <w:del w:id="714" w:author="Mike.Litzow" w:date="2024-01-02T12:22:00Z">
        <w:r w:rsidDel="00147372">
          <w:rPr>
            <w:rFonts w:ascii="Times New Roman" w:hAnsi="Times New Roman" w:cs="Times New Roman"/>
            <w:sz w:val="24"/>
            <w:szCs w:val="24"/>
          </w:rPr>
          <w:delText>This is reinforced by a statistically significant Ricker</w:delText>
        </w:r>
      </w:del>
      <w:ins w:id="715" w:author="Jon.Richar" w:date="2023-02-03T14:52:00Z">
        <w:del w:id="716" w:author="Mike.Litzow" w:date="2024-01-02T12:22:00Z">
          <w:r w:rsidR="00276DE2" w:rsidDel="00147372">
            <w:rPr>
              <w:rFonts w:ascii="Times New Roman" w:hAnsi="Times New Roman" w:cs="Times New Roman"/>
              <w:sz w:val="24"/>
              <w:szCs w:val="24"/>
            </w:rPr>
            <w:delText xml:space="preserve">-style </w:delText>
          </w:r>
        </w:del>
      </w:ins>
      <w:del w:id="717" w:author="Mike.Litzow" w:date="2024-01-02T12:22:00Z">
        <w:r w:rsidDel="00147372">
          <w:rPr>
            <w:rFonts w:ascii="Times New Roman" w:hAnsi="Times New Roman" w:cs="Times New Roman"/>
            <w:sz w:val="24"/>
            <w:szCs w:val="24"/>
          </w:rPr>
          <w:delText xml:space="preserve"> stock-recruit relationship were observed in the corresponding GLS </w:delText>
        </w:r>
      </w:del>
      <w:ins w:id="718" w:author="Jon.Richar" w:date="2023-01-09T10:00:00Z">
        <w:del w:id="719" w:author="Mike.Litzow" w:date="2024-01-02T12:22:00Z">
          <w:r w:rsidR="00AF4CA8" w:rsidDel="00147372">
            <w:rPr>
              <w:rFonts w:ascii="Times New Roman" w:hAnsi="Times New Roman" w:cs="Times New Roman"/>
              <w:sz w:val="24"/>
              <w:szCs w:val="24"/>
            </w:rPr>
            <w:delText xml:space="preserve">GAMM </w:delText>
          </w:r>
        </w:del>
      </w:ins>
      <w:del w:id="720" w:author="Mike.Litzow" w:date="2024-01-02T12:22:00Z">
        <w:r w:rsidDel="00147372">
          <w:rPr>
            <w:rFonts w:ascii="Times New Roman" w:hAnsi="Times New Roman" w:cs="Times New Roman"/>
            <w:sz w:val="24"/>
            <w:szCs w:val="24"/>
          </w:rPr>
          <w:delText xml:space="preserve">model (Table </w:delText>
        </w:r>
      </w:del>
      <w:ins w:id="721" w:author="Jon.Richar" w:date="2023-06-05T09:17:00Z">
        <w:del w:id="722" w:author="Mike.Litzow" w:date="2024-01-02T12:22:00Z">
          <w:r w:rsidR="000C0609" w:rsidDel="00147372">
            <w:rPr>
              <w:rFonts w:ascii="Times New Roman" w:hAnsi="Times New Roman" w:cs="Times New Roman"/>
              <w:sz w:val="24"/>
              <w:szCs w:val="24"/>
            </w:rPr>
            <w:delText>3</w:delText>
          </w:r>
        </w:del>
      </w:ins>
      <w:del w:id="723" w:author="Mike.Litzow" w:date="2022-11-21T16:22:00Z">
        <w:r w:rsidDel="0011032D">
          <w:rPr>
            <w:rFonts w:ascii="Times New Roman" w:hAnsi="Times New Roman" w:cs="Times New Roman"/>
            <w:sz w:val="24"/>
            <w:szCs w:val="24"/>
          </w:rPr>
          <w:delText>2</w:delText>
        </w:r>
      </w:del>
      <w:del w:id="724" w:author="Mike.Litzow" w:date="2024-01-02T12:22:00Z">
        <w:r w:rsidDel="00147372">
          <w:rPr>
            <w:rFonts w:ascii="Times New Roman" w:hAnsi="Times New Roman" w:cs="Times New Roman"/>
            <w:sz w:val="24"/>
            <w:szCs w:val="24"/>
          </w:rPr>
          <w:delText xml:space="preserve">), with both productivity and density-dependent terms being significant, while </w:delText>
        </w:r>
      </w:del>
      <w:ins w:id="725" w:author="Jon.Richar" w:date="2023-01-09T10:01:00Z">
        <w:del w:id="726" w:author="Mike.Litzow" w:date="2024-01-02T12:22:00Z">
          <w:r w:rsidR="00AF4CA8" w:rsidDel="00147372">
            <w:rPr>
              <w:rFonts w:ascii="Times New Roman" w:hAnsi="Times New Roman" w:cs="Times New Roman"/>
              <w:sz w:val="24"/>
              <w:szCs w:val="24"/>
            </w:rPr>
            <w:delText xml:space="preserve">although </w:delText>
          </w:r>
        </w:del>
      </w:ins>
      <w:del w:id="727" w:author="Mike.Litzow" w:date="2024-01-02T12:22:00Z">
        <w:r w:rsidDel="00147372">
          <w:rPr>
            <w:rFonts w:ascii="Times New Roman" w:hAnsi="Times New Roman" w:cs="Times New Roman"/>
            <w:sz w:val="24"/>
            <w:szCs w:val="24"/>
          </w:rPr>
          <w:delText xml:space="preserve">autocorrelation was also notable (Table </w:delText>
        </w:r>
      </w:del>
      <w:ins w:id="728" w:author="Jon.Richar" w:date="2023-06-05T09:17:00Z">
        <w:del w:id="729" w:author="Mike.Litzow" w:date="2024-01-02T12:22:00Z">
          <w:r w:rsidR="000C0609" w:rsidDel="00147372">
            <w:rPr>
              <w:rFonts w:ascii="Times New Roman" w:hAnsi="Times New Roman" w:cs="Times New Roman"/>
              <w:sz w:val="24"/>
              <w:szCs w:val="24"/>
            </w:rPr>
            <w:delText>3</w:delText>
          </w:r>
        </w:del>
      </w:ins>
      <w:del w:id="730" w:author="Mike.Litzow" w:date="2022-11-21T16:22:00Z">
        <w:r w:rsidDel="0011032D">
          <w:rPr>
            <w:rFonts w:ascii="Times New Roman" w:hAnsi="Times New Roman" w:cs="Times New Roman"/>
            <w:sz w:val="24"/>
            <w:szCs w:val="24"/>
          </w:rPr>
          <w:delText>2</w:delText>
        </w:r>
      </w:del>
      <w:del w:id="731" w:author="Mike.Litzow" w:date="2024-01-02T12:22:00Z">
        <w:r w:rsidDel="00147372">
          <w:rPr>
            <w:rFonts w:ascii="Times New Roman" w:hAnsi="Times New Roman" w:cs="Times New Roman"/>
            <w:sz w:val="24"/>
            <w:szCs w:val="24"/>
          </w:rPr>
          <w:delText>).</w:delText>
        </w:r>
      </w:del>
      <w:ins w:id="732" w:author="Mike.Litzow" w:date="2024-01-02T12:22:00Z">
        <w:r w:rsidR="00147372">
          <w:rPr>
            <w:rFonts w:ascii="Times New Roman" w:hAnsi="Times New Roman" w:cs="Times New Roman"/>
            <w:sz w:val="24"/>
            <w:szCs w:val="24"/>
          </w:rPr>
          <w:t xml:space="preserve">The best model </w:t>
        </w:r>
      </w:ins>
      <w:ins w:id="733" w:author="Mike.Litzow" w:date="2024-01-02T14:57:00Z">
        <w:r w:rsidR="00023B78">
          <w:rPr>
            <w:rFonts w:ascii="Times New Roman" w:hAnsi="Times New Roman" w:cs="Times New Roman"/>
            <w:sz w:val="24"/>
            <w:szCs w:val="24"/>
          </w:rPr>
          <w:t>incorporating additional</w:t>
        </w:r>
      </w:ins>
      <w:ins w:id="734" w:author="Mike.Litzow" w:date="2024-01-02T14:58:00Z">
        <w:r w:rsidR="00023B78">
          <w:rPr>
            <w:rFonts w:ascii="Times New Roman" w:hAnsi="Times New Roman" w:cs="Times New Roman"/>
            <w:sz w:val="24"/>
            <w:szCs w:val="24"/>
          </w:rPr>
          <w:t xml:space="preserve"> covariates showed a marked improvement over the basic S-R model</w:t>
        </w:r>
      </w:ins>
      <w:ins w:id="735" w:author="Mike.Litzow" w:date="2024-01-02T14:57:00Z">
        <w:r w:rsidR="00023B78">
          <w:rPr>
            <w:rFonts w:ascii="Times New Roman" w:hAnsi="Times New Roman" w:cs="Times New Roman"/>
            <w:sz w:val="24"/>
            <w:szCs w:val="24"/>
          </w:rPr>
          <w:t xml:space="preserve"> </w:t>
        </w:r>
      </w:ins>
      <w:ins w:id="736" w:author="Mike.Litzow" w:date="2024-01-02T12:22:00Z">
        <w:r w:rsidR="00147372">
          <w:rPr>
            <w:rFonts w:ascii="Times New Roman" w:hAnsi="Times New Roman" w:cs="Times New Roman"/>
            <w:sz w:val="24"/>
            <w:szCs w:val="24"/>
          </w:rPr>
          <w:t>(</w:t>
        </w:r>
      </w:ins>
      <w:ins w:id="737" w:author="Mike.Litzow" w:date="2024-01-02T14:59:00Z">
        <w:r w:rsidR="00023B78">
          <w:rPr>
            <w:rFonts w:ascii="Times New Roman" w:hAnsi="Times New Roman" w:cs="Times New Roman"/>
            <w:sz w:val="24"/>
            <w:szCs w:val="24"/>
          </w:rPr>
          <w:t>Δ-</w:t>
        </w:r>
        <w:proofErr w:type="spellStart"/>
        <w:r w:rsidR="00023B78">
          <w:rPr>
            <w:rFonts w:ascii="Times New Roman" w:hAnsi="Times New Roman" w:cs="Times New Roman"/>
            <w:sz w:val="24"/>
            <w:szCs w:val="24"/>
          </w:rPr>
          <w:t>AIC</w:t>
        </w:r>
        <w:r w:rsidR="00023B78" w:rsidRPr="00201446">
          <w:rPr>
            <w:rFonts w:ascii="Times New Roman" w:hAnsi="Times New Roman" w:cs="Times New Roman"/>
            <w:sz w:val="24"/>
            <w:szCs w:val="24"/>
            <w:vertAlign w:val="subscript"/>
          </w:rPr>
          <w:t>c</w:t>
        </w:r>
        <w:proofErr w:type="spellEnd"/>
        <w:r w:rsidR="00023B78">
          <w:rPr>
            <w:rFonts w:ascii="Times New Roman" w:hAnsi="Times New Roman" w:cs="Times New Roman"/>
            <w:sz w:val="24"/>
            <w:szCs w:val="24"/>
          </w:rPr>
          <w:t xml:space="preserve"> </w:t>
        </w:r>
        <w:proofErr w:type="gramStart"/>
        <w:r w:rsidR="00023B78">
          <w:rPr>
            <w:rFonts w:ascii="Times New Roman" w:hAnsi="Times New Roman" w:cs="Times New Roman"/>
            <w:sz w:val="24"/>
            <w:szCs w:val="24"/>
          </w:rPr>
          <w:t xml:space="preserve">=  </w:t>
        </w:r>
        <w:r w:rsidR="00023B78">
          <w:rPr>
            <w:rFonts w:ascii="Times New Roman" w:hAnsi="Times New Roman" w:cs="Times New Roman"/>
            <w:sz w:val="24"/>
            <w:szCs w:val="24"/>
          </w:rPr>
          <w:t>1.55</w:t>
        </w:r>
        <w:proofErr w:type="gramEnd"/>
        <w:r w:rsidR="00023B78">
          <w:rPr>
            <w:rFonts w:ascii="Times New Roman" w:hAnsi="Times New Roman" w:cs="Times New Roman"/>
            <w:sz w:val="24"/>
            <w:szCs w:val="24"/>
          </w:rPr>
          <w:t xml:space="preserve">; </w:t>
        </w:r>
      </w:ins>
      <w:ins w:id="738" w:author="Mike.Litzow" w:date="2024-01-02T12:22:00Z">
        <w:r w:rsidR="00147372">
          <w:rPr>
            <w:rFonts w:ascii="Times New Roman" w:hAnsi="Times New Roman" w:cs="Times New Roman"/>
            <w:sz w:val="24"/>
            <w:szCs w:val="24"/>
          </w:rPr>
          <w:t>Table 2)</w:t>
        </w:r>
      </w:ins>
      <w:ins w:id="739" w:author="Mike.Litzow" w:date="2024-01-02T14:59:00Z">
        <w:r w:rsidR="00023B78">
          <w:rPr>
            <w:rFonts w:ascii="Times New Roman" w:hAnsi="Times New Roman" w:cs="Times New Roman"/>
            <w:sz w:val="24"/>
            <w:szCs w:val="24"/>
          </w:rPr>
          <w:t>. This model</w:t>
        </w:r>
      </w:ins>
      <w:ins w:id="740" w:author="Mike.Litzow" w:date="2024-01-02T12:23:00Z">
        <w:r w:rsidR="00147372">
          <w:rPr>
            <w:rFonts w:ascii="Times New Roman" w:hAnsi="Times New Roman" w:cs="Times New Roman"/>
            <w:sz w:val="24"/>
            <w:szCs w:val="24"/>
          </w:rPr>
          <w:t xml:space="preserve"> </w:t>
        </w:r>
      </w:ins>
      <w:ins w:id="741" w:author="Mike.Litzow" w:date="2024-01-02T12:25:00Z">
        <w:r w:rsidR="00147372">
          <w:rPr>
            <w:rFonts w:ascii="Times New Roman" w:hAnsi="Times New Roman" w:cs="Times New Roman"/>
            <w:sz w:val="24"/>
            <w:szCs w:val="24"/>
          </w:rPr>
          <w:t>explained __ % of deviance in th</w:t>
        </w:r>
      </w:ins>
      <w:ins w:id="742" w:author="Mike.Litzow" w:date="2024-01-02T12:26:00Z">
        <w:r w:rsidR="00147372">
          <w:rPr>
            <w:rFonts w:ascii="Times New Roman" w:hAnsi="Times New Roman" w:cs="Times New Roman"/>
            <w:sz w:val="24"/>
            <w:szCs w:val="24"/>
          </w:rPr>
          <w:t>e data and</w:t>
        </w:r>
      </w:ins>
      <w:ins w:id="743" w:author="Mike.Litzow" w:date="2024-01-02T12:23:00Z">
        <w:r w:rsidR="00147372">
          <w:rPr>
            <w:rFonts w:ascii="Times New Roman" w:hAnsi="Times New Roman" w:cs="Times New Roman"/>
            <w:sz w:val="24"/>
            <w:szCs w:val="24"/>
          </w:rPr>
          <w:t xml:space="preserve"> showed </w:t>
        </w:r>
      </w:ins>
      <w:ins w:id="744" w:author="Mike.Litzow" w:date="2024-01-02T12:26:00Z">
        <w:r w:rsidR="00147372">
          <w:rPr>
            <w:rFonts w:ascii="Times New Roman" w:hAnsi="Times New Roman" w:cs="Times New Roman"/>
            <w:sz w:val="24"/>
            <w:szCs w:val="24"/>
          </w:rPr>
          <w:t>evidence for negative relationships</w:t>
        </w:r>
      </w:ins>
      <w:ins w:id="745" w:author="Mike.Litzow" w:date="2024-01-02T12:23:00Z">
        <w:r w:rsidR="00147372">
          <w:rPr>
            <w:rFonts w:ascii="Times New Roman" w:hAnsi="Times New Roman" w:cs="Times New Roman"/>
            <w:sz w:val="24"/>
            <w:szCs w:val="24"/>
          </w:rPr>
          <w:t xml:space="preserve"> with lag 2 flathead sole abundance </w:t>
        </w:r>
      </w:ins>
      <w:ins w:id="746" w:author="Mike.Litzow" w:date="2024-01-02T12:24:00Z">
        <w:r w:rsidR="00147372">
          <w:rPr>
            <w:rFonts w:ascii="Times New Roman" w:hAnsi="Times New Roman" w:cs="Times New Roman"/>
            <w:sz w:val="24"/>
            <w:szCs w:val="24"/>
          </w:rPr>
          <w:t>(p = ___; Fig. 2b)</w:t>
        </w:r>
      </w:ins>
      <w:ins w:id="747" w:author="Mike.Litzow" w:date="2024-01-02T12:26:00Z">
        <w:r w:rsidR="00147372">
          <w:rPr>
            <w:rFonts w:ascii="Times New Roman" w:hAnsi="Times New Roman" w:cs="Times New Roman"/>
            <w:sz w:val="24"/>
            <w:szCs w:val="24"/>
          </w:rPr>
          <w:t xml:space="preserve"> and </w:t>
        </w:r>
      </w:ins>
      <w:ins w:id="748" w:author="Mike.Litzow" w:date="2024-01-02T14:57:00Z">
        <w:r w:rsidR="00023B78">
          <w:rPr>
            <w:rFonts w:ascii="Times New Roman" w:hAnsi="Times New Roman" w:cs="Times New Roman"/>
            <w:sz w:val="24"/>
            <w:szCs w:val="24"/>
          </w:rPr>
          <w:t>positive</w:t>
        </w:r>
      </w:ins>
      <w:ins w:id="749" w:author="Mike.Litzow" w:date="2024-01-02T12:26:00Z">
        <w:r w:rsidR="00147372">
          <w:rPr>
            <w:rFonts w:ascii="Times New Roman" w:hAnsi="Times New Roman" w:cs="Times New Roman"/>
            <w:sz w:val="24"/>
            <w:szCs w:val="24"/>
          </w:rPr>
          <w:t xml:space="preserve"> relationships with both </w:t>
        </w:r>
      </w:ins>
      <w:ins w:id="750" w:author="Mike.Litzow" w:date="2024-01-02T12:24:00Z">
        <w:r w:rsidR="00147372">
          <w:rPr>
            <w:rFonts w:ascii="Times New Roman" w:hAnsi="Times New Roman" w:cs="Times New Roman"/>
            <w:sz w:val="24"/>
            <w:szCs w:val="24"/>
          </w:rPr>
          <w:t>two-year rolling mean PDO values (p = ____</w:t>
        </w:r>
      </w:ins>
      <w:ins w:id="751" w:author="Mike.Litzow" w:date="2024-01-02T12:25:00Z">
        <w:r w:rsidR="00147372">
          <w:rPr>
            <w:rFonts w:ascii="Times New Roman" w:hAnsi="Times New Roman" w:cs="Times New Roman"/>
            <w:sz w:val="24"/>
            <w:szCs w:val="24"/>
          </w:rPr>
          <w:t xml:space="preserve">; Fig. 2c), and two-year rolling mean AO values (p = ________, </w:t>
        </w:r>
      </w:ins>
      <w:ins w:id="752" w:author="Mike.Litzow" w:date="2024-01-02T12:27:00Z">
        <w:r w:rsidR="00147372">
          <w:rPr>
            <w:rFonts w:ascii="Times New Roman" w:hAnsi="Times New Roman" w:cs="Times New Roman"/>
            <w:sz w:val="24"/>
            <w:szCs w:val="24"/>
          </w:rPr>
          <w:t>Fig. 2d).</w:t>
        </w:r>
      </w:ins>
      <w:r>
        <w:rPr>
          <w:rFonts w:ascii="Times New Roman" w:hAnsi="Times New Roman" w:cs="Times New Roman"/>
          <w:sz w:val="24"/>
          <w:szCs w:val="24"/>
        </w:rPr>
        <w:t xml:space="preserve"> </w:t>
      </w:r>
      <w:ins w:id="753" w:author="Jon.Richar" w:date="2023-01-09T10:01:00Z">
        <w:r w:rsidR="00AF4CA8" w:rsidDel="00AF4CA8">
          <w:rPr>
            <w:rFonts w:ascii="Times New Roman" w:hAnsi="Times New Roman" w:cs="Times New Roman"/>
            <w:sz w:val="24"/>
            <w:szCs w:val="24"/>
          </w:rPr>
          <w:t xml:space="preserve"> </w:t>
        </w:r>
      </w:ins>
      <w:del w:id="754" w:author="Jon.Richar" w:date="2023-01-09T10:01:00Z">
        <w:r w:rsidDel="00AF4CA8">
          <w:rPr>
            <w:rFonts w:ascii="Times New Roman" w:hAnsi="Times New Roman" w:cs="Times New Roman"/>
            <w:sz w:val="24"/>
            <w:szCs w:val="24"/>
          </w:rPr>
          <w:delText xml:space="preserve">Plots of the S-R residuals across time demonstrate a </w:delText>
        </w:r>
      </w:del>
      <w:del w:id="755" w:author="Jon.Richar" w:date="2022-12-14T14:58:00Z">
        <w:r w:rsidDel="003C782D">
          <w:rPr>
            <w:rFonts w:ascii="Times New Roman" w:hAnsi="Times New Roman" w:cs="Times New Roman"/>
            <w:sz w:val="24"/>
            <w:szCs w:val="24"/>
          </w:rPr>
          <w:delText>cyclical pattern</w:delText>
        </w:r>
      </w:del>
      <w:del w:id="756" w:author="Jon.Richar" w:date="2023-01-09T10:01:00Z">
        <w:r w:rsidDel="00AF4CA8">
          <w:rPr>
            <w:rFonts w:ascii="Times New Roman" w:hAnsi="Times New Roman" w:cs="Times New Roman"/>
            <w:sz w:val="24"/>
            <w:szCs w:val="24"/>
          </w:rPr>
          <w:delText xml:space="preserve"> that the S-R relationship does not capture, suggesting influence by an external factor within the environment (Fig. 4). </w:delText>
        </w:r>
      </w:del>
      <w:commentRangeStart w:id="757"/>
      <w:del w:id="758" w:author="Jon.Richar" w:date="2023-01-19T16:20:00Z">
        <w:r w:rsidDel="001023EC">
          <w:rPr>
            <w:rFonts w:ascii="Times New Roman" w:hAnsi="Times New Roman" w:cs="Times New Roman"/>
            <w:sz w:val="24"/>
            <w:szCs w:val="24"/>
          </w:rPr>
          <w:delText>Results for exploratory lag-2 yr and lag 4-yr models were similar to those for the primary lag-3 yr models (</w:delText>
        </w:r>
      </w:del>
      <w:del w:id="759" w:author="Jon.Richar" w:date="2022-12-14T16:46:00Z">
        <w:r w:rsidDel="006B709E">
          <w:rPr>
            <w:rFonts w:ascii="Times New Roman" w:hAnsi="Times New Roman" w:cs="Times New Roman"/>
            <w:sz w:val="24"/>
            <w:szCs w:val="24"/>
          </w:rPr>
          <w:delText>Table 3</w:delText>
        </w:r>
      </w:del>
      <w:del w:id="760" w:author="Jon.Richar" w:date="2023-01-19T16:20:00Z">
        <w:r w:rsidDel="001023EC">
          <w:rPr>
            <w:rFonts w:ascii="Times New Roman" w:hAnsi="Times New Roman" w:cs="Times New Roman"/>
            <w:sz w:val="24"/>
            <w:szCs w:val="24"/>
          </w:rPr>
          <w:delText>)</w:delText>
        </w:r>
      </w:del>
      <w:del w:id="761" w:author="Jon.Richar" w:date="2023-01-09T10:01:00Z">
        <w:r w:rsidDel="00AF4CA8">
          <w:rPr>
            <w:rFonts w:ascii="Times New Roman" w:hAnsi="Times New Roman" w:cs="Times New Roman"/>
            <w:sz w:val="24"/>
            <w:szCs w:val="24"/>
          </w:rPr>
          <w:delText>.</w:delText>
        </w:r>
        <w:commentRangeEnd w:id="757"/>
        <w:r w:rsidR="0009349B" w:rsidDel="00AF4CA8">
          <w:rPr>
            <w:rStyle w:val="CommentReference"/>
          </w:rPr>
          <w:commentReference w:id="757"/>
        </w:r>
      </w:del>
    </w:p>
    <w:p w14:paraId="540187DF" w14:textId="55F289E1" w:rsidR="00976279" w:rsidDel="00023B78" w:rsidRDefault="00525AD2" w:rsidP="00976279">
      <w:pPr>
        <w:spacing w:line="480" w:lineRule="auto"/>
        <w:ind w:firstLine="720"/>
        <w:rPr>
          <w:ins w:id="762" w:author="Jon.Richar" w:date="2023-01-19T16:49:00Z"/>
          <w:del w:id="763" w:author="Mike.Litzow" w:date="2024-01-02T14:59:00Z"/>
          <w:rFonts w:ascii="Times New Roman" w:hAnsi="Times New Roman" w:cs="Times New Roman"/>
          <w:sz w:val="24"/>
          <w:szCs w:val="24"/>
        </w:rPr>
      </w:pPr>
      <w:del w:id="764" w:author="Mike.Litzow" w:date="2024-01-02T14:59:00Z">
        <w:r w:rsidDel="00023B78">
          <w:rPr>
            <w:rFonts w:ascii="Times New Roman" w:hAnsi="Times New Roman" w:cs="Times New Roman"/>
            <w:sz w:val="24"/>
            <w:szCs w:val="24"/>
          </w:rPr>
          <w:delText>Fitting of GAM</w:delText>
        </w:r>
      </w:del>
      <w:ins w:id="765" w:author="Jon.Richar" w:date="2023-01-19T16:48:00Z">
        <w:del w:id="766" w:author="Mike.Litzow" w:date="2024-01-02T14:59:00Z">
          <w:r w:rsidR="00976279" w:rsidDel="00023B78">
            <w:rPr>
              <w:rFonts w:ascii="Times New Roman" w:hAnsi="Times New Roman" w:cs="Times New Roman"/>
              <w:sz w:val="24"/>
              <w:szCs w:val="24"/>
            </w:rPr>
            <w:delText>M</w:delText>
          </w:r>
        </w:del>
      </w:ins>
      <w:del w:id="767" w:author="Mike.Litzow" w:date="2024-01-02T14:59:00Z">
        <w:r w:rsidDel="00023B78">
          <w:rPr>
            <w:rFonts w:ascii="Times New Roman" w:hAnsi="Times New Roman" w:cs="Times New Roman"/>
            <w:sz w:val="24"/>
            <w:szCs w:val="24"/>
          </w:rPr>
          <w:delText>s combining an S-R effect and one or more environmental covariates demonstrated the continuing importance of the S-R effect in all models investigated (e.g. Fig</w:delText>
        </w:r>
      </w:del>
      <w:ins w:id="768" w:author="Jon.Richar" w:date="2022-12-16T11:46:00Z">
        <w:del w:id="769" w:author="Mike.Litzow" w:date="2024-01-02T14:59:00Z">
          <w:r w:rsidR="00700680" w:rsidDel="00023B78">
            <w:rPr>
              <w:rFonts w:ascii="Times New Roman" w:hAnsi="Times New Roman" w:cs="Times New Roman"/>
              <w:sz w:val="24"/>
              <w:szCs w:val="24"/>
            </w:rPr>
            <w:delText>ure</w:delText>
          </w:r>
          <w:r w:rsidR="007F5BE1" w:rsidDel="00023B78">
            <w:rPr>
              <w:rFonts w:ascii="Times New Roman" w:hAnsi="Times New Roman" w:cs="Times New Roman"/>
              <w:sz w:val="24"/>
              <w:szCs w:val="24"/>
            </w:rPr>
            <w:delText xml:space="preserve"> </w:delText>
          </w:r>
        </w:del>
      </w:ins>
      <w:del w:id="770" w:author="Mike.Litzow" w:date="2024-01-02T14:59:00Z">
        <w:r w:rsidDel="00023B78">
          <w:rPr>
            <w:rFonts w:ascii="Times New Roman" w:hAnsi="Times New Roman" w:cs="Times New Roman"/>
            <w:sz w:val="24"/>
            <w:szCs w:val="24"/>
          </w:rPr>
          <w:delText>s 5, 6, 7</w:delText>
        </w:r>
      </w:del>
      <w:ins w:id="771" w:author="Jon.Richar" w:date="2022-12-16T11:46:00Z">
        <w:del w:id="772" w:author="Mike.Litzow" w:date="2024-01-02T14:59:00Z">
          <w:r w:rsidR="000750BF" w:rsidDel="00023B78">
            <w:rPr>
              <w:rFonts w:ascii="Times New Roman" w:hAnsi="Times New Roman" w:cs="Times New Roman"/>
              <w:sz w:val="24"/>
              <w:szCs w:val="24"/>
            </w:rPr>
            <w:delText>Tables 4</w:delText>
          </w:r>
        </w:del>
      </w:ins>
      <w:del w:id="773" w:author="Mike.Litzow" w:date="2024-01-02T14:59:00Z">
        <w:r w:rsidDel="00023B78">
          <w:rPr>
            <w:rFonts w:ascii="Times New Roman" w:hAnsi="Times New Roman" w:cs="Times New Roman"/>
            <w:sz w:val="24"/>
            <w:szCs w:val="24"/>
          </w:rPr>
          <w:delText xml:space="preserve">). </w:delText>
        </w:r>
      </w:del>
      <w:ins w:id="774" w:author="Jon.Richar" w:date="2023-02-02T10:43:00Z">
        <w:del w:id="775" w:author="Mike.Litzow" w:date="2024-01-02T14:59:00Z">
          <w:r w:rsidR="0026687E" w:rsidDel="00023B78">
            <w:rPr>
              <w:rFonts w:ascii="Times New Roman" w:hAnsi="Times New Roman" w:cs="Times New Roman"/>
              <w:sz w:val="24"/>
              <w:szCs w:val="24"/>
            </w:rPr>
            <w:delText>Examination of graphical output suggested most environmental factors could be incorporated with a linear response, rather than non-linear</w:delText>
          </w:r>
        </w:del>
      </w:ins>
      <w:ins w:id="776" w:author="Jon.Richar" w:date="2023-06-05T09:29:00Z">
        <w:del w:id="777" w:author="Mike.Litzow" w:date="2024-01-02T14:59:00Z">
          <w:r w:rsidR="000750BF" w:rsidDel="00023B78">
            <w:rPr>
              <w:rFonts w:ascii="Times New Roman" w:hAnsi="Times New Roman" w:cs="Times New Roman"/>
              <w:sz w:val="24"/>
              <w:szCs w:val="24"/>
            </w:rPr>
            <w:delText xml:space="preserve"> (e.g. Figure 3)</w:delText>
          </w:r>
        </w:del>
      </w:ins>
      <w:ins w:id="778" w:author="Jon.Richar" w:date="2023-02-02T10:43:00Z">
        <w:del w:id="779" w:author="Mike.Litzow" w:date="2024-01-02T14:59:00Z">
          <w:r w:rsidR="0026687E" w:rsidDel="00023B78">
            <w:rPr>
              <w:rFonts w:ascii="Times New Roman" w:hAnsi="Times New Roman" w:cs="Times New Roman"/>
              <w:sz w:val="24"/>
              <w:szCs w:val="24"/>
            </w:rPr>
            <w:delText xml:space="preserve">; </w:delText>
          </w:r>
        </w:del>
      </w:ins>
      <w:ins w:id="780" w:author="Jon.Richar" w:date="2023-02-02T10:44:00Z">
        <w:del w:id="781" w:author="Mike.Litzow" w:date="2024-01-02T14:59:00Z">
          <w:r w:rsidR="0026687E" w:rsidDel="00023B78">
            <w:rPr>
              <w:rFonts w:ascii="Times New Roman" w:hAnsi="Times New Roman" w:cs="Times New Roman"/>
              <w:sz w:val="24"/>
              <w:szCs w:val="24"/>
            </w:rPr>
            <w:delText>consequ</w:delText>
          </w:r>
        </w:del>
      </w:ins>
      <w:ins w:id="782" w:author="Jon.Richar" w:date="2023-02-02T10:45:00Z">
        <w:del w:id="783" w:author="Mike.Litzow" w:date="2024-01-02T14:59:00Z">
          <w:r w:rsidR="0026687E" w:rsidDel="00023B78">
            <w:rPr>
              <w:rFonts w:ascii="Times New Roman" w:hAnsi="Times New Roman" w:cs="Times New Roman"/>
              <w:sz w:val="24"/>
              <w:szCs w:val="24"/>
            </w:rPr>
            <w:delText>e</w:delText>
          </w:r>
        </w:del>
      </w:ins>
      <w:ins w:id="784" w:author="Jon.Richar" w:date="2023-02-02T10:44:00Z">
        <w:del w:id="785" w:author="Mike.Litzow" w:date="2024-01-02T14:59:00Z">
          <w:r w:rsidR="0026687E" w:rsidDel="00023B78">
            <w:rPr>
              <w:rFonts w:ascii="Times New Roman" w:hAnsi="Times New Roman" w:cs="Times New Roman"/>
              <w:sz w:val="24"/>
              <w:szCs w:val="24"/>
            </w:rPr>
            <w:delText>ntly models were re-fit using linear terms</w:delText>
          </w:r>
        </w:del>
      </w:ins>
      <w:ins w:id="786" w:author="Jon.Richar" w:date="2023-02-02T10:47:00Z">
        <w:del w:id="787" w:author="Mike.Litzow" w:date="2024-01-02T14:59:00Z">
          <w:r w:rsidR="00843E9A" w:rsidDel="00023B78">
            <w:rPr>
              <w:rFonts w:ascii="Times New Roman" w:hAnsi="Times New Roman" w:cs="Times New Roman"/>
              <w:sz w:val="24"/>
              <w:szCs w:val="24"/>
            </w:rPr>
            <w:delText xml:space="preserve">, </w:delText>
          </w:r>
        </w:del>
      </w:ins>
      <w:ins w:id="788" w:author="Jon.Richar" w:date="2023-06-09T11:21:00Z">
        <w:del w:id="789" w:author="Mike.Litzow" w:date="2024-01-02T14:59:00Z">
          <w:r w:rsidR="003D79BE" w:rsidDel="00023B78">
            <w:rPr>
              <w:rFonts w:ascii="Times New Roman" w:hAnsi="Times New Roman" w:cs="Times New Roman"/>
              <w:sz w:val="24"/>
              <w:szCs w:val="24"/>
            </w:rPr>
            <w:delText>r</w:delText>
          </w:r>
        </w:del>
      </w:ins>
      <w:ins w:id="790" w:author="Jon.Richar" w:date="2023-07-03T10:26:00Z">
        <w:del w:id="791" w:author="Mike.Litzow" w:date="2024-01-02T14:59:00Z">
          <w:r w:rsidR="003D79BE" w:rsidDel="00023B78">
            <w:rPr>
              <w:rFonts w:ascii="Times New Roman" w:hAnsi="Times New Roman" w:cs="Times New Roman"/>
              <w:sz w:val="24"/>
              <w:szCs w:val="24"/>
            </w:rPr>
            <w:delText>esulting in</w:delText>
          </w:r>
        </w:del>
      </w:ins>
      <w:ins w:id="792" w:author="Jon.Richar" w:date="2023-06-09T11:21:00Z">
        <w:del w:id="793" w:author="Mike.Litzow" w:date="2024-01-02T14:59:00Z">
          <w:r w:rsidR="003D79BE" w:rsidDel="00023B78">
            <w:rPr>
              <w:rFonts w:ascii="Times New Roman" w:hAnsi="Times New Roman" w:cs="Times New Roman"/>
              <w:sz w:val="24"/>
              <w:szCs w:val="24"/>
            </w:rPr>
            <w:delText xml:space="preserve"> a</w:delText>
          </w:r>
          <w:r w:rsidR="00843E9A" w:rsidDel="00023B78">
            <w:rPr>
              <w:rFonts w:ascii="Times New Roman" w:hAnsi="Times New Roman" w:cs="Times New Roman"/>
              <w:sz w:val="24"/>
              <w:szCs w:val="24"/>
            </w:rPr>
            <w:delText xml:space="preserve"> larger selection of models providing improved AICc values rel</w:delText>
          </w:r>
          <w:r w:rsidR="002A7B36" w:rsidDel="00023B78">
            <w:rPr>
              <w:rFonts w:ascii="Times New Roman" w:hAnsi="Times New Roman" w:cs="Times New Roman"/>
              <w:sz w:val="24"/>
              <w:szCs w:val="24"/>
            </w:rPr>
            <w:delText xml:space="preserve">ative to the baseline S-R model, and the </w:delText>
          </w:r>
        </w:del>
      </w:ins>
      <w:ins w:id="794" w:author="Jon.Richar" w:date="2023-07-03T10:27:00Z">
        <w:del w:id="795" w:author="Mike.Litzow" w:date="2024-01-02T14:59:00Z">
          <w:r w:rsidR="002A7B36" w:rsidDel="00023B78">
            <w:rPr>
              <w:rFonts w:ascii="Times New Roman" w:hAnsi="Times New Roman" w:cs="Times New Roman"/>
              <w:sz w:val="24"/>
              <w:szCs w:val="24"/>
            </w:rPr>
            <w:delText xml:space="preserve">“best” model providing a much </w:delText>
          </w:r>
        </w:del>
      </w:ins>
      <w:ins w:id="796" w:author="Jon.Richar" w:date="2023-07-03T10:28:00Z">
        <w:del w:id="797" w:author="Mike.Litzow" w:date="2024-01-02T14:59:00Z">
          <w:r w:rsidR="002A7B36" w:rsidDel="00023B78">
            <w:rPr>
              <w:rFonts w:ascii="Times New Roman" w:hAnsi="Times New Roman" w:cs="Times New Roman"/>
              <w:sz w:val="24"/>
              <w:szCs w:val="24"/>
            </w:rPr>
            <w:delText xml:space="preserve">greater difference </w:delText>
          </w:r>
        </w:del>
      </w:ins>
      <w:ins w:id="798" w:author="Jon.Richar" w:date="2023-07-03T10:29:00Z">
        <w:del w:id="799" w:author="Mike.Litzow" w:date="2024-01-02T14:59:00Z">
          <w:r w:rsidR="002A7B36" w:rsidDel="00023B78">
            <w:rPr>
              <w:rFonts w:ascii="Times New Roman" w:hAnsi="Times New Roman" w:cs="Times New Roman"/>
              <w:sz w:val="24"/>
              <w:szCs w:val="24"/>
            </w:rPr>
            <w:delText>in its</w:delText>
          </w:r>
        </w:del>
      </w:ins>
      <w:ins w:id="800" w:author="Jon.Richar" w:date="2023-07-03T10:28:00Z">
        <w:del w:id="801" w:author="Mike.Litzow" w:date="2024-01-02T14:59:00Z">
          <w:r w:rsidR="002A7B36" w:rsidDel="00023B78">
            <w:rPr>
              <w:rFonts w:ascii="Times New Roman" w:hAnsi="Times New Roman" w:cs="Times New Roman"/>
              <w:sz w:val="24"/>
              <w:szCs w:val="24"/>
            </w:rPr>
            <w:delText xml:space="preserve"> AICc score </w:delText>
          </w:r>
        </w:del>
      </w:ins>
      <w:ins w:id="802" w:author="Jon.Richar" w:date="2023-02-02T10:48:00Z">
        <w:del w:id="803" w:author="Mike.Litzow" w:date="2024-01-02T14:59:00Z">
          <w:r w:rsidR="000750BF" w:rsidDel="00023B78">
            <w:rPr>
              <w:rFonts w:ascii="Times New Roman" w:hAnsi="Times New Roman" w:cs="Times New Roman"/>
              <w:sz w:val="24"/>
              <w:szCs w:val="24"/>
            </w:rPr>
            <w:delText>(</w:delText>
          </w:r>
        </w:del>
      </w:ins>
      <w:ins w:id="804" w:author="Jon.Richar" w:date="2023-07-03T10:45:00Z">
        <w:del w:id="805" w:author="Mike.Litzow" w:date="2024-01-02T14:59:00Z">
          <w:r w:rsidR="00602ACB" w:rsidRPr="00602ACB" w:rsidDel="00023B78">
            <w:rPr>
              <w:rFonts w:ascii="Times New Roman" w:hAnsi="Times New Roman" w:cs="Times New Roman"/>
              <w:i/>
              <w:sz w:val="24"/>
              <w:szCs w:val="24"/>
              <w:rPrChange w:id="806" w:author="Jon.Richar" w:date="2023-07-03T10:46:00Z">
                <w:rPr>
                  <w:rFonts w:ascii="Times New Roman" w:hAnsi="Times New Roman" w:cs="Times New Roman"/>
                  <w:sz w:val="24"/>
                  <w:szCs w:val="24"/>
                </w:rPr>
              </w:rPrChange>
            </w:rPr>
            <w:delText>Δ</w:delText>
          </w:r>
          <w:r w:rsidR="00602ACB" w:rsidDel="00023B78">
            <w:rPr>
              <w:rFonts w:ascii="Times New Roman" w:hAnsi="Times New Roman" w:cs="Times New Roman"/>
              <w:sz w:val="24"/>
              <w:szCs w:val="24"/>
            </w:rPr>
            <w:delText xml:space="preserve">AICc = </w:delText>
          </w:r>
        </w:del>
      </w:ins>
      <w:ins w:id="807" w:author="Jon.Richar" w:date="2023-07-03T10:46:00Z">
        <w:del w:id="808" w:author="Mike.Litzow" w:date="2024-01-02T14:59:00Z">
          <w:r w:rsidR="00602ACB" w:rsidDel="00023B78">
            <w:rPr>
              <w:rFonts w:ascii="Times New Roman" w:hAnsi="Times New Roman" w:cs="Times New Roman"/>
              <w:sz w:val="24"/>
              <w:szCs w:val="24"/>
            </w:rPr>
            <w:delText xml:space="preserve">-11.55, </w:delText>
          </w:r>
        </w:del>
      </w:ins>
      <w:ins w:id="809" w:author="Jon.Richar" w:date="2023-02-02T10:48:00Z">
        <w:del w:id="810" w:author="Mike.Litzow" w:date="2024-01-02T14:59:00Z">
          <w:r w:rsidR="000750BF" w:rsidDel="00023B78">
            <w:rPr>
              <w:rFonts w:ascii="Times New Roman" w:hAnsi="Times New Roman" w:cs="Times New Roman"/>
              <w:sz w:val="24"/>
              <w:szCs w:val="24"/>
            </w:rPr>
            <w:delText>Table 5</w:delText>
          </w:r>
          <w:r w:rsidR="0026687E" w:rsidDel="00023B78">
            <w:rPr>
              <w:rFonts w:ascii="Times New Roman" w:hAnsi="Times New Roman" w:cs="Times New Roman"/>
              <w:sz w:val="24"/>
              <w:szCs w:val="24"/>
            </w:rPr>
            <w:delText>)</w:delText>
          </w:r>
        </w:del>
      </w:ins>
      <w:ins w:id="811" w:author="Jon.Richar" w:date="2023-02-02T10:46:00Z">
        <w:del w:id="812" w:author="Mike.Litzow" w:date="2024-01-02T14:59:00Z">
          <w:r w:rsidR="0026687E" w:rsidDel="00023B78">
            <w:rPr>
              <w:rFonts w:ascii="Times New Roman" w:hAnsi="Times New Roman" w:cs="Times New Roman"/>
              <w:sz w:val="24"/>
              <w:szCs w:val="24"/>
            </w:rPr>
            <w:delText xml:space="preserve">. </w:delText>
          </w:r>
        </w:del>
      </w:ins>
    </w:p>
    <w:p w14:paraId="37217E05" w14:textId="5A8AC20C" w:rsidR="0086364C" w:rsidRDefault="00525AD2">
      <w:pPr>
        <w:spacing w:line="480" w:lineRule="auto"/>
        <w:ind w:firstLine="720"/>
        <w:rPr>
          <w:ins w:id="813" w:author="Jon.Richar" w:date="2023-06-01T09:13:00Z"/>
          <w:rFonts w:ascii="Times New Roman" w:hAnsi="Times New Roman" w:cs="Times New Roman"/>
          <w:sz w:val="24"/>
          <w:szCs w:val="24"/>
        </w:rPr>
      </w:pPr>
      <w:bookmarkStart w:id="814" w:name="_GoBack"/>
      <w:bookmarkEnd w:id="814"/>
      <w:del w:id="815" w:author="Mike.Litzow" w:date="2024-01-02T15:00:00Z">
        <w:r w:rsidDel="00023B78">
          <w:rPr>
            <w:rFonts w:ascii="Times New Roman" w:hAnsi="Times New Roman" w:cs="Times New Roman"/>
            <w:sz w:val="24"/>
            <w:szCs w:val="24"/>
          </w:rPr>
          <w:delText xml:space="preserve">Based on AICc values, the best </w:delText>
        </w:r>
        <w:r w:rsidR="00A37F3A" w:rsidDel="00023B78">
          <w:rPr>
            <w:rFonts w:ascii="Times New Roman" w:hAnsi="Times New Roman" w:cs="Times New Roman"/>
            <w:sz w:val="24"/>
            <w:szCs w:val="24"/>
          </w:rPr>
          <w:delText xml:space="preserve">time series </w:delText>
        </w:r>
        <w:r w:rsidDel="00023B78">
          <w:rPr>
            <w:rFonts w:ascii="Times New Roman" w:hAnsi="Times New Roman" w:cs="Times New Roman"/>
            <w:sz w:val="24"/>
            <w:szCs w:val="24"/>
          </w:rPr>
          <w:delText xml:space="preserve">model, improving on its closest competitor by 5 points, incorporated the S-R effect, </w:delText>
        </w:r>
        <w:r w:rsidDel="00023B78">
          <w:rPr>
            <w:rFonts w:ascii="Times New Roman" w:hAnsi="Times New Roman"/>
            <w:sz w:val="24"/>
            <w:szCs w:val="24"/>
          </w:rPr>
          <w:delText>flathead sole</w:delText>
        </w:r>
      </w:del>
      <w:ins w:id="816" w:author="Jon.Richar" w:date="2023-07-03T11:16:00Z">
        <w:del w:id="817" w:author="Mike.Litzow" w:date="2024-01-02T15:00:00Z">
          <w:r w:rsidR="00C9199B" w:rsidDel="00023B78">
            <w:rPr>
              <w:rFonts w:ascii="Times New Roman" w:hAnsi="Times New Roman"/>
              <w:sz w:val="24"/>
              <w:szCs w:val="24"/>
            </w:rPr>
            <w:delText>FHS TBM</w:delText>
          </w:r>
        </w:del>
      </w:ins>
      <w:del w:id="818" w:author="Mike.Litzow" w:date="2024-01-02T15:00:00Z">
        <w:r w:rsidDel="00023B78">
          <w:rPr>
            <w:rFonts w:ascii="Times New Roman" w:hAnsi="Times New Roman" w:cs="Times New Roman"/>
            <w:sz w:val="24"/>
            <w:szCs w:val="24"/>
          </w:rPr>
          <w:delText xml:space="preserve"> TBM</w:delText>
        </w:r>
      </w:del>
      <w:ins w:id="819" w:author="Jon.Richar" w:date="2023-02-02T11:16:00Z">
        <w:del w:id="820" w:author="Mike.Litzow" w:date="2024-01-02T15:00:00Z">
          <w:r w:rsidR="00E17D2A" w:rsidDel="00023B78">
            <w:rPr>
              <w:rFonts w:ascii="Times New Roman" w:hAnsi="Times New Roman" w:cs="Times New Roman"/>
              <w:sz w:val="24"/>
              <w:szCs w:val="24"/>
            </w:rPr>
            <w:delText xml:space="preserve">, </w:delText>
          </w:r>
        </w:del>
      </w:ins>
      <w:ins w:id="821" w:author="Jon.Richar" w:date="2023-06-05T09:30:00Z">
        <w:del w:id="822" w:author="Mike.Litzow" w:date="2024-01-02T15:00:00Z">
          <w:r w:rsidR="000750BF" w:rsidDel="00023B78">
            <w:rPr>
              <w:rFonts w:ascii="Times New Roman" w:hAnsi="Times New Roman" w:cs="Times New Roman"/>
              <w:sz w:val="24"/>
              <w:szCs w:val="24"/>
            </w:rPr>
            <w:delText xml:space="preserve">and 2-yr rolling averages of </w:delText>
          </w:r>
        </w:del>
      </w:ins>
      <w:ins w:id="823" w:author="Jon.Richar" w:date="2023-02-02T11:16:00Z">
        <w:del w:id="824" w:author="Mike.Litzow" w:date="2024-01-02T15:00:00Z">
          <w:r w:rsidR="00E17D2A" w:rsidDel="00023B78">
            <w:rPr>
              <w:rFonts w:ascii="Times New Roman" w:hAnsi="Times New Roman" w:cs="Times New Roman"/>
              <w:sz w:val="24"/>
              <w:szCs w:val="24"/>
            </w:rPr>
            <w:delText>the AO</w:delText>
          </w:r>
        </w:del>
      </w:ins>
      <w:ins w:id="825" w:author="Jon.Richar" w:date="2023-02-06T12:22:00Z">
        <w:del w:id="826" w:author="Mike.Litzow" w:date="2024-01-02T15:00:00Z">
          <w:r w:rsidR="00850634" w:rsidDel="00023B78">
            <w:rPr>
              <w:rFonts w:ascii="Times New Roman" w:hAnsi="Times New Roman" w:cs="Times New Roman"/>
              <w:sz w:val="24"/>
              <w:szCs w:val="24"/>
            </w:rPr>
            <w:delText xml:space="preserve"> </w:delText>
          </w:r>
        </w:del>
      </w:ins>
      <w:del w:id="827" w:author="Mike.Litzow" w:date="2024-01-02T15:00:00Z">
        <w:r w:rsidDel="00023B78">
          <w:rPr>
            <w:rFonts w:ascii="Times New Roman" w:hAnsi="Times New Roman" w:cs="Times New Roman"/>
            <w:sz w:val="24"/>
            <w:szCs w:val="24"/>
          </w:rPr>
          <w:delText xml:space="preserve"> and the winter PDO</w:delText>
        </w:r>
      </w:del>
      <w:ins w:id="828" w:author="Jon.Richar" w:date="2023-06-09T11:19:00Z">
        <w:del w:id="829" w:author="Mike.Litzow" w:date="2024-01-02T15:00:00Z">
          <w:r w:rsidR="00843E9A" w:rsidDel="00023B78">
            <w:rPr>
              <w:rFonts w:ascii="Times New Roman" w:hAnsi="Times New Roman" w:cs="Times New Roman"/>
              <w:sz w:val="24"/>
              <w:szCs w:val="24"/>
            </w:rPr>
            <w:delText>,</w:delText>
          </w:r>
        </w:del>
      </w:ins>
      <w:del w:id="830" w:author="Mike.Litzow" w:date="2024-01-02T15:00:00Z">
        <w:r w:rsidDel="00023B78">
          <w:rPr>
            <w:rFonts w:ascii="Times New Roman" w:hAnsi="Times New Roman" w:cs="Times New Roman"/>
            <w:sz w:val="24"/>
            <w:szCs w:val="24"/>
          </w:rPr>
          <w:delText xml:space="preserve"> (Table 2). </w:delText>
        </w:r>
      </w:del>
      <w:ins w:id="831" w:author="Jon.Richar" w:date="2022-12-16T14:49:00Z">
        <w:del w:id="832" w:author="Mike.Litzow" w:date="2024-01-02T15:00:00Z">
          <w:r w:rsidR="00440130" w:rsidDel="00023B78">
            <w:rPr>
              <w:rFonts w:ascii="Times New Roman" w:hAnsi="Times New Roman" w:cs="Times New Roman"/>
              <w:sz w:val="24"/>
              <w:szCs w:val="24"/>
            </w:rPr>
            <w:delText>although autocorrelation remains significant (</w:delText>
          </w:r>
        </w:del>
      </w:ins>
      <w:ins w:id="833" w:author="Jon.Richar" w:date="2023-02-07T13:35:00Z">
        <w:del w:id="834" w:author="Mike.Litzow" w:date="2024-01-02T15:00:00Z">
          <w:r w:rsidR="000750BF" w:rsidDel="00023B78">
            <w:rPr>
              <w:rFonts w:ascii="Times New Roman" w:hAnsi="Times New Roman" w:cs="Times New Roman"/>
              <w:sz w:val="24"/>
              <w:szCs w:val="24"/>
            </w:rPr>
            <w:delText>Figure 3</w:delText>
          </w:r>
          <w:r w:rsidR="00E419DA" w:rsidDel="00023B78">
            <w:rPr>
              <w:rFonts w:ascii="Times New Roman" w:hAnsi="Times New Roman" w:cs="Times New Roman"/>
              <w:sz w:val="24"/>
              <w:szCs w:val="24"/>
            </w:rPr>
            <w:delText xml:space="preserve">, </w:delText>
          </w:r>
        </w:del>
      </w:ins>
      <w:ins w:id="835" w:author="Jon.Richar" w:date="2023-02-03T13:16:00Z">
        <w:del w:id="836" w:author="Mike.Litzow" w:date="2024-01-02T15:00:00Z">
          <w:r w:rsidR="000750BF" w:rsidDel="00023B78">
            <w:rPr>
              <w:rFonts w:ascii="Times New Roman" w:hAnsi="Times New Roman" w:cs="Times New Roman"/>
              <w:sz w:val="24"/>
              <w:szCs w:val="24"/>
            </w:rPr>
            <w:delText>Table 5</w:delText>
          </w:r>
        </w:del>
      </w:ins>
      <w:ins w:id="837" w:author="Jon.Richar" w:date="2022-12-16T14:49:00Z">
        <w:del w:id="838" w:author="Mike.Litzow" w:date="2024-01-02T15:00:00Z">
          <w:r w:rsidR="00440130" w:rsidDel="00023B78">
            <w:rPr>
              <w:rFonts w:ascii="Times New Roman" w:hAnsi="Times New Roman" w:cs="Times New Roman"/>
              <w:sz w:val="24"/>
              <w:szCs w:val="24"/>
            </w:rPr>
            <w:delText xml:space="preserve">). </w:delText>
          </w:r>
        </w:del>
      </w:ins>
      <w:r>
        <w:rPr>
          <w:rFonts w:ascii="Times New Roman" w:hAnsi="Times New Roman" w:cs="Times New Roman"/>
          <w:sz w:val="24"/>
          <w:szCs w:val="24"/>
        </w:rPr>
        <w:t>Of the</w:t>
      </w:r>
      <w:del w:id="839" w:author="Jon.Richar" w:date="2023-06-09T15:06:00Z">
        <w:r w:rsidDel="005F1856">
          <w:rPr>
            <w:rFonts w:ascii="Times New Roman" w:hAnsi="Times New Roman" w:cs="Times New Roman"/>
            <w:sz w:val="24"/>
            <w:szCs w:val="24"/>
          </w:rPr>
          <w:delText xml:space="preserve"> environmental</w:delText>
        </w:r>
      </w:del>
      <w:r>
        <w:rPr>
          <w:rFonts w:ascii="Times New Roman" w:hAnsi="Times New Roman" w:cs="Times New Roman"/>
          <w:sz w:val="24"/>
          <w:szCs w:val="24"/>
        </w:rPr>
        <w:t xml:space="preserve"> covariates</w:t>
      </w:r>
      <w:ins w:id="840" w:author="Jon.Richar" w:date="2023-06-09T15:06:00Z">
        <w:r w:rsidR="005F1856">
          <w:rPr>
            <w:rFonts w:ascii="Times New Roman" w:hAnsi="Times New Roman" w:cs="Times New Roman"/>
            <w:sz w:val="24"/>
            <w:szCs w:val="24"/>
          </w:rPr>
          <w:t xml:space="preserve"> investigated</w:t>
        </w:r>
      </w:ins>
      <w:r>
        <w:rPr>
          <w:rFonts w:ascii="Times New Roman" w:hAnsi="Times New Roman" w:cs="Times New Roman"/>
          <w:sz w:val="24"/>
          <w:szCs w:val="24"/>
        </w:rPr>
        <w:t xml:space="preserve">, </w:t>
      </w:r>
      <w:del w:id="841" w:author="Jon.Richar" w:date="2023-07-03T11:14:00Z">
        <w:r w:rsidDel="00C9199B">
          <w:rPr>
            <w:rFonts w:ascii="Times New Roman" w:hAnsi="Times New Roman"/>
            <w:sz w:val="24"/>
            <w:szCs w:val="24"/>
          </w:rPr>
          <w:delText xml:space="preserve">flathead sole </w:delText>
        </w:r>
        <w:r w:rsidDel="00C9199B">
          <w:rPr>
            <w:rFonts w:ascii="Times New Roman" w:hAnsi="Times New Roman" w:cs="Times New Roman"/>
            <w:sz w:val="24"/>
            <w:szCs w:val="24"/>
          </w:rPr>
          <w:delText>total biomass</w:delText>
        </w:r>
      </w:del>
      <w:ins w:id="842" w:author="Jon.Richar" w:date="2023-07-03T11:14:00Z">
        <w:r w:rsidR="00C9199B">
          <w:rPr>
            <w:rFonts w:ascii="Times New Roman" w:hAnsi="Times New Roman"/>
            <w:sz w:val="24"/>
            <w:szCs w:val="24"/>
          </w:rPr>
          <w:t>FHS TBM</w:t>
        </w:r>
      </w:ins>
      <w:del w:id="843" w:author="Jon.Richar" w:date="2023-02-03T13:52:00Z">
        <w:r w:rsidDel="00894EAF">
          <w:rPr>
            <w:rFonts w:ascii="Times New Roman" w:hAnsi="Times New Roman" w:cs="Times New Roman"/>
            <w:sz w:val="24"/>
            <w:szCs w:val="24"/>
          </w:rPr>
          <w:delText xml:space="preserve"> as both a single-yr estimate, and a rolling average</w:delText>
        </w:r>
      </w:del>
      <w:del w:id="844" w:author="Jon.Richar" w:date="2023-07-03T11:14:00Z">
        <w:r w:rsidDel="00C9199B">
          <w:rPr>
            <w:rFonts w:ascii="Times New Roman" w:hAnsi="Times New Roman" w:cs="Times New Roman"/>
            <w:sz w:val="24"/>
            <w:szCs w:val="24"/>
          </w:rPr>
          <w:delText>,</w:delText>
        </w:r>
      </w:del>
      <w:r>
        <w:rPr>
          <w:rFonts w:ascii="Times New Roman" w:hAnsi="Times New Roman" w:cs="Times New Roman"/>
          <w:sz w:val="24"/>
          <w:szCs w:val="24"/>
        </w:rPr>
        <w:t xml:space="preserve"> provided the </w:t>
      </w:r>
      <w:ins w:id="845" w:author="Jon.Richar" w:date="2023-06-09T15:07:00Z">
        <w:r w:rsidR="005F1856">
          <w:rPr>
            <w:rFonts w:ascii="Times New Roman" w:hAnsi="Times New Roman" w:cs="Times New Roman"/>
            <w:sz w:val="24"/>
            <w:szCs w:val="24"/>
          </w:rPr>
          <w:t xml:space="preserve">single </w:t>
        </w:r>
      </w:ins>
      <w:del w:id="846" w:author="Jon.Richar" w:date="2023-02-03T15:07:00Z">
        <w:r w:rsidDel="008E5218">
          <w:rPr>
            <w:rFonts w:ascii="Times New Roman" w:hAnsi="Times New Roman" w:cs="Times New Roman"/>
            <w:sz w:val="24"/>
            <w:szCs w:val="24"/>
          </w:rPr>
          <w:delText xml:space="preserve">most </w:delText>
        </w:r>
      </w:del>
      <w:del w:id="847" w:author="Jon.Richar" w:date="2023-02-03T13:52:00Z">
        <w:r w:rsidDel="00894EAF">
          <w:rPr>
            <w:rFonts w:ascii="Times New Roman" w:hAnsi="Times New Roman" w:cs="Times New Roman"/>
            <w:sz w:val="24"/>
            <w:szCs w:val="24"/>
          </w:rPr>
          <w:delText xml:space="preserve">consistent </w:delText>
        </w:r>
      </w:del>
      <w:ins w:id="848" w:author="Jon.Richar" w:date="2023-02-03T15:07:00Z">
        <w:r w:rsidR="008E5218">
          <w:rPr>
            <w:rFonts w:ascii="Times New Roman" w:hAnsi="Times New Roman" w:cs="Times New Roman"/>
            <w:sz w:val="24"/>
            <w:szCs w:val="24"/>
          </w:rPr>
          <w:t xml:space="preserve">greatest </w:t>
        </w:r>
      </w:ins>
      <w:r>
        <w:rPr>
          <w:rFonts w:ascii="Times New Roman" w:hAnsi="Times New Roman" w:cs="Times New Roman"/>
          <w:sz w:val="24"/>
          <w:szCs w:val="24"/>
        </w:rPr>
        <w:t xml:space="preserve">improvement in model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w:t>
      </w:r>
      <w:del w:id="849" w:author="Jon.Richar" w:date="2023-07-03T10:30:00Z">
        <w:r w:rsidDel="002A7B36">
          <w:rPr>
            <w:rFonts w:ascii="Times New Roman" w:hAnsi="Times New Roman" w:cs="Times New Roman"/>
            <w:sz w:val="24"/>
            <w:szCs w:val="24"/>
          </w:rPr>
          <w:delText xml:space="preserve">values </w:delText>
        </w:r>
      </w:del>
      <w:ins w:id="850" w:author="Jon.Richar" w:date="2023-07-03T10:30:00Z">
        <w:r w:rsidR="002A7B36">
          <w:rPr>
            <w:rFonts w:ascii="Times New Roman" w:hAnsi="Times New Roman" w:cs="Times New Roman"/>
            <w:sz w:val="24"/>
            <w:szCs w:val="24"/>
          </w:rPr>
          <w:t xml:space="preserve">scores </w:t>
        </w:r>
      </w:ins>
      <w:r>
        <w:rPr>
          <w:rFonts w:ascii="Times New Roman" w:hAnsi="Times New Roman" w:cs="Times New Roman"/>
          <w:sz w:val="24"/>
          <w:szCs w:val="24"/>
        </w:rPr>
        <w:t xml:space="preserve">(Table </w:t>
      </w:r>
      <w:ins w:id="851" w:author="Jon.Richar" w:date="2023-02-03T13:16:00Z">
        <w:r w:rsidR="000750BF">
          <w:rPr>
            <w:rFonts w:ascii="Times New Roman" w:hAnsi="Times New Roman" w:cs="Times New Roman"/>
            <w:sz w:val="24"/>
            <w:szCs w:val="24"/>
          </w:rPr>
          <w:t>5</w:t>
        </w:r>
      </w:ins>
      <w:del w:id="852"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w:t>
      </w:r>
      <w:ins w:id="853" w:author="Jon.Richar" w:date="2023-07-03T10:57:00Z">
        <w:r w:rsidR="00D13954">
          <w:rPr>
            <w:rFonts w:ascii="Times New Roman" w:hAnsi="Times New Roman" w:cs="Times New Roman"/>
            <w:sz w:val="24"/>
            <w:szCs w:val="24"/>
          </w:rPr>
          <w:t xml:space="preserve">, no other single variable models provided a significant improvement over the baseline model, while all multiple-variable models that gave an improvement </w:t>
        </w:r>
      </w:ins>
      <w:ins w:id="854" w:author="Jon.Richar" w:date="2023-07-03T10:59:00Z">
        <w:r w:rsidR="00D13954">
          <w:rPr>
            <w:rFonts w:ascii="Times New Roman" w:hAnsi="Times New Roman" w:cs="Times New Roman"/>
            <w:sz w:val="24"/>
            <w:szCs w:val="24"/>
          </w:rPr>
          <w:t>incorporated</w:t>
        </w:r>
      </w:ins>
      <w:ins w:id="855" w:author="Jon.Richar" w:date="2023-07-03T10:57:00Z">
        <w:r w:rsidR="00D13954">
          <w:rPr>
            <w:rFonts w:ascii="Times New Roman" w:hAnsi="Times New Roman" w:cs="Times New Roman"/>
            <w:sz w:val="24"/>
            <w:szCs w:val="24"/>
          </w:rPr>
          <w:t xml:space="preserve"> </w:t>
        </w:r>
      </w:ins>
      <w:ins w:id="856" w:author="Jon.Richar" w:date="2023-07-03T11:14:00Z">
        <w:r w:rsidR="00C9199B">
          <w:rPr>
            <w:rFonts w:ascii="Times New Roman" w:hAnsi="Times New Roman" w:cs="Times New Roman"/>
            <w:sz w:val="24"/>
            <w:szCs w:val="24"/>
          </w:rPr>
          <w:t xml:space="preserve">FHS </w:t>
        </w:r>
      </w:ins>
      <w:ins w:id="857" w:author="Jon.Richar" w:date="2023-07-03T10:59:00Z">
        <w:r w:rsidR="00D13954">
          <w:rPr>
            <w:rFonts w:ascii="Times New Roman" w:hAnsi="Times New Roman" w:cs="Times New Roman"/>
            <w:sz w:val="24"/>
            <w:szCs w:val="24"/>
          </w:rPr>
          <w:t>TBM</w:t>
        </w:r>
      </w:ins>
      <w:ins w:id="858" w:author="Jon.Richar" w:date="2023-07-03T11:02:00Z">
        <w:r w:rsidR="00E35341">
          <w:rPr>
            <w:rFonts w:ascii="Times New Roman" w:hAnsi="Times New Roman" w:cs="Times New Roman"/>
            <w:sz w:val="24"/>
            <w:szCs w:val="24"/>
          </w:rPr>
          <w:t>, sugge</w:t>
        </w:r>
        <w:r w:rsidR="00D13954">
          <w:rPr>
            <w:rFonts w:ascii="Times New Roman" w:hAnsi="Times New Roman" w:cs="Times New Roman"/>
            <w:sz w:val="24"/>
            <w:szCs w:val="24"/>
          </w:rPr>
          <w:t>sting that this variable was responsible for</w:t>
        </w:r>
      </w:ins>
      <w:ins w:id="859" w:author="Jon.Richar" w:date="2023-07-03T11:03:00Z">
        <w:r w:rsidR="00D13954">
          <w:rPr>
            <w:rFonts w:ascii="Times New Roman" w:hAnsi="Times New Roman" w:cs="Times New Roman"/>
            <w:sz w:val="24"/>
            <w:szCs w:val="24"/>
          </w:rPr>
          <w:t xml:space="preserve"> </w:t>
        </w:r>
      </w:ins>
      <w:ins w:id="860" w:author="Jon.Richar" w:date="2023-07-03T11:02:00Z">
        <w:r w:rsidR="00D13954">
          <w:rPr>
            <w:rFonts w:ascii="Times New Roman" w:hAnsi="Times New Roman" w:cs="Times New Roman"/>
            <w:sz w:val="24"/>
            <w:szCs w:val="24"/>
          </w:rPr>
          <w:t>much of the given model</w:t>
        </w:r>
      </w:ins>
      <w:ins w:id="861" w:author="Jon.Richar" w:date="2023-07-03T11:03:00Z">
        <w:r w:rsidR="00D13954">
          <w:rPr>
            <w:rFonts w:ascii="Times New Roman" w:hAnsi="Times New Roman" w:cs="Times New Roman"/>
            <w:sz w:val="24"/>
            <w:szCs w:val="24"/>
          </w:rPr>
          <w:t>’s improved explanatory power</w:t>
        </w:r>
      </w:ins>
      <w:r>
        <w:rPr>
          <w:rFonts w:ascii="Times New Roman" w:hAnsi="Times New Roman" w:cs="Times New Roman"/>
          <w:sz w:val="24"/>
          <w:szCs w:val="24"/>
        </w:rPr>
        <w:t xml:space="preserve">. </w:t>
      </w:r>
      <w:ins w:id="862" w:author="Jon.Richar" w:date="2023-07-03T11:12:00Z">
        <w:r w:rsidR="00E35341">
          <w:rPr>
            <w:rFonts w:ascii="Times New Roman" w:hAnsi="Times New Roman" w:cs="Times New Roman"/>
            <w:sz w:val="24"/>
            <w:szCs w:val="24"/>
          </w:rPr>
          <w:t>Further, w</w:t>
        </w:r>
      </w:ins>
      <w:ins w:id="863" w:author="Jon.Richar" w:date="2023-02-03T13:52:00Z">
        <w:r w:rsidR="00650D27">
          <w:rPr>
            <w:rFonts w:ascii="Times New Roman" w:hAnsi="Times New Roman" w:cs="Times New Roman"/>
            <w:sz w:val="24"/>
            <w:szCs w:val="24"/>
          </w:rPr>
          <w:t>hile i</w:t>
        </w:r>
      </w:ins>
      <w:del w:id="864" w:author="Jon.Richar" w:date="2023-02-03T13:52:00Z">
        <w:r w:rsidDel="00650D27">
          <w:rPr>
            <w:rFonts w:ascii="Times New Roman" w:hAnsi="Times New Roman" w:cs="Times New Roman"/>
            <w:sz w:val="24"/>
            <w:szCs w:val="24"/>
          </w:rPr>
          <w:delText>I</w:delText>
        </w:r>
      </w:del>
      <w:r>
        <w:rPr>
          <w:rFonts w:ascii="Times New Roman" w:hAnsi="Times New Roman" w:cs="Times New Roman"/>
          <w:sz w:val="24"/>
          <w:szCs w:val="24"/>
        </w:rPr>
        <w:t xml:space="preserve">nclusion of the </w:t>
      </w:r>
      <w:del w:id="865" w:author="Jon.Richar" w:date="2023-02-03T13:52:00Z">
        <w:r w:rsidDel="00650D27">
          <w:rPr>
            <w:rFonts w:ascii="Times New Roman" w:hAnsi="Times New Roman" w:cs="Times New Roman"/>
            <w:sz w:val="24"/>
            <w:szCs w:val="24"/>
          </w:rPr>
          <w:delText xml:space="preserve">winter </w:delText>
        </w:r>
      </w:del>
      <w:r>
        <w:rPr>
          <w:rFonts w:ascii="Times New Roman" w:hAnsi="Times New Roman" w:cs="Times New Roman"/>
          <w:sz w:val="24"/>
          <w:szCs w:val="24"/>
        </w:rPr>
        <w:t xml:space="preserve">PDO </w:t>
      </w:r>
      <w:ins w:id="866" w:author="Jon.Richar" w:date="2023-02-03T13:52:00Z">
        <w:r w:rsidR="00650D27">
          <w:rPr>
            <w:rFonts w:ascii="Times New Roman" w:hAnsi="Times New Roman" w:cs="Times New Roman"/>
            <w:sz w:val="24"/>
            <w:szCs w:val="24"/>
          </w:rPr>
          <w:t xml:space="preserve">and AO covariates </w:t>
        </w:r>
      </w:ins>
      <w:r>
        <w:rPr>
          <w:rFonts w:ascii="Times New Roman" w:hAnsi="Times New Roman" w:cs="Times New Roman"/>
          <w:sz w:val="24"/>
          <w:szCs w:val="24"/>
        </w:rPr>
        <w:t xml:space="preserve">improved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values</w:t>
      </w:r>
      <w:del w:id="867" w:author="Jon.Richar" w:date="2023-06-09T15:07:00Z">
        <w:r w:rsidDel="005F1856">
          <w:rPr>
            <w:rFonts w:ascii="Times New Roman" w:hAnsi="Times New Roman" w:cs="Times New Roman"/>
            <w:sz w:val="24"/>
            <w:szCs w:val="24"/>
          </w:rPr>
          <w:delText>,</w:delText>
        </w:r>
      </w:del>
      <w:ins w:id="868" w:author="Jon.Richar" w:date="2023-02-03T14:55:00Z">
        <w:r w:rsidR="00276DE2">
          <w:rPr>
            <w:rFonts w:ascii="Times New Roman" w:hAnsi="Times New Roman" w:cs="Times New Roman"/>
            <w:sz w:val="24"/>
            <w:szCs w:val="24"/>
          </w:rPr>
          <w:t xml:space="preserve"> when</w:t>
        </w:r>
      </w:ins>
      <w:ins w:id="869" w:author="Jon.Richar" w:date="2023-02-03T14:56:00Z">
        <w:r w:rsidR="005F1856">
          <w:rPr>
            <w:rFonts w:ascii="Times New Roman" w:hAnsi="Times New Roman" w:cs="Times New Roman"/>
            <w:sz w:val="24"/>
            <w:szCs w:val="24"/>
          </w:rPr>
          <w:t xml:space="preserve"> considered together with </w:t>
        </w:r>
      </w:ins>
      <w:ins w:id="870" w:author="Jon.Richar" w:date="2023-06-09T15:07:00Z">
        <w:r w:rsidR="005F1856">
          <w:rPr>
            <w:rFonts w:ascii="Times New Roman" w:hAnsi="Times New Roman" w:cs="Times New Roman"/>
            <w:sz w:val="24"/>
            <w:szCs w:val="24"/>
          </w:rPr>
          <w:t>FHS</w:t>
        </w:r>
      </w:ins>
      <w:ins w:id="871" w:author="Jon.Richar" w:date="2023-02-03T14:56:00Z">
        <w:r w:rsidR="00276DE2">
          <w:rPr>
            <w:rFonts w:ascii="Times New Roman" w:hAnsi="Times New Roman" w:cs="Times New Roman"/>
            <w:sz w:val="24"/>
            <w:szCs w:val="24"/>
          </w:rPr>
          <w:t>, and</w:t>
        </w:r>
      </w:ins>
      <w:ins w:id="872" w:author="Jon.Richar" w:date="2023-02-03T14:55:00Z">
        <w:r w:rsidR="00276DE2">
          <w:rPr>
            <w:rFonts w:ascii="Times New Roman" w:hAnsi="Times New Roman" w:cs="Times New Roman"/>
            <w:sz w:val="24"/>
            <w:szCs w:val="24"/>
          </w:rPr>
          <w:t xml:space="preserve"> included with a linear effect,</w:t>
        </w:r>
      </w:ins>
      <w:r>
        <w:rPr>
          <w:rFonts w:ascii="Times New Roman" w:hAnsi="Times New Roman" w:cs="Times New Roman"/>
          <w:sz w:val="24"/>
          <w:szCs w:val="24"/>
        </w:rPr>
        <w:t xml:space="preserve"> </w:t>
      </w:r>
      <w:ins w:id="873" w:author="Jon.Richar" w:date="2023-02-03T13:53:00Z">
        <w:r w:rsidR="00276DE2">
          <w:rPr>
            <w:rFonts w:ascii="Times New Roman" w:hAnsi="Times New Roman" w:cs="Times New Roman"/>
            <w:sz w:val="24"/>
            <w:szCs w:val="24"/>
          </w:rPr>
          <w:t>improvements</w:t>
        </w:r>
        <w:r w:rsidR="000750BF">
          <w:rPr>
            <w:rFonts w:ascii="Times New Roman" w:hAnsi="Times New Roman" w:cs="Times New Roman"/>
            <w:sz w:val="24"/>
            <w:szCs w:val="24"/>
          </w:rPr>
          <w:t xml:space="preserve"> were limited </w:t>
        </w:r>
        <w:r w:rsidR="00650D27">
          <w:rPr>
            <w:rFonts w:ascii="Times New Roman" w:hAnsi="Times New Roman" w:cs="Times New Roman"/>
            <w:sz w:val="24"/>
            <w:szCs w:val="24"/>
          </w:rPr>
          <w:t xml:space="preserve">in comparison to a model </w:t>
        </w:r>
      </w:ins>
      <w:ins w:id="874" w:author="Jon.Richar" w:date="2023-02-03T13:54:00Z">
        <w:r w:rsidR="00650D27">
          <w:rPr>
            <w:rFonts w:ascii="Times New Roman" w:hAnsi="Times New Roman" w:cs="Times New Roman"/>
            <w:sz w:val="24"/>
            <w:szCs w:val="24"/>
          </w:rPr>
          <w:t>with only the S-R e</w:t>
        </w:r>
        <w:r w:rsidR="0031658F">
          <w:rPr>
            <w:rFonts w:ascii="Times New Roman" w:hAnsi="Times New Roman" w:cs="Times New Roman"/>
            <w:sz w:val="24"/>
            <w:szCs w:val="24"/>
          </w:rPr>
          <w:t xml:space="preserve">ffect and </w:t>
        </w:r>
      </w:ins>
      <w:ins w:id="875" w:author="Jon.Richar" w:date="2023-07-03T11:14:00Z">
        <w:r w:rsidR="00C9199B">
          <w:rPr>
            <w:rFonts w:ascii="Times New Roman" w:hAnsi="Times New Roman" w:cs="Times New Roman"/>
            <w:sz w:val="24"/>
            <w:szCs w:val="24"/>
          </w:rPr>
          <w:t xml:space="preserve">FHS </w:t>
        </w:r>
      </w:ins>
      <w:ins w:id="876" w:author="Jon.Richar" w:date="2023-02-03T13:54:00Z">
        <w:r w:rsidR="0031658F">
          <w:rPr>
            <w:rFonts w:ascii="Times New Roman" w:hAnsi="Times New Roman" w:cs="Times New Roman"/>
            <w:sz w:val="24"/>
            <w:szCs w:val="24"/>
          </w:rPr>
          <w:t>(Table 5</w:t>
        </w:r>
        <w:r w:rsidR="00650D27">
          <w:rPr>
            <w:rFonts w:ascii="Times New Roman" w:hAnsi="Times New Roman" w:cs="Times New Roman"/>
            <w:sz w:val="24"/>
            <w:szCs w:val="24"/>
          </w:rPr>
          <w:t xml:space="preserve">). </w:t>
        </w:r>
      </w:ins>
      <w:ins w:id="877" w:author="Jon.Richar" w:date="2023-02-03T13:55:00Z">
        <w:r w:rsidR="00650D27">
          <w:rPr>
            <w:rFonts w:ascii="Times New Roman" w:hAnsi="Times New Roman" w:cs="Times New Roman"/>
            <w:sz w:val="24"/>
            <w:szCs w:val="24"/>
          </w:rPr>
          <w:t xml:space="preserve">These covariates performed markedly worse </w:t>
        </w:r>
      </w:ins>
      <w:del w:id="878" w:author="Jon.Richar" w:date="2023-02-03T13:55:00Z">
        <w:r w:rsidDel="00650D27">
          <w:rPr>
            <w:rFonts w:ascii="Times New Roman" w:hAnsi="Times New Roman" w:cs="Times New Roman"/>
            <w:sz w:val="24"/>
            <w:szCs w:val="24"/>
          </w:rPr>
          <w:delText>both</w:delText>
        </w:r>
      </w:del>
      <w:del w:id="879" w:author="Jon.Richar" w:date="2023-06-09T11:22:00Z">
        <w:r w:rsidDel="00843E9A">
          <w:rPr>
            <w:rFonts w:ascii="Times New Roman" w:hAnsi="Times New Roman" w:cs="Times New Roman"/>
            <w:sz w:val="24"/>
            <w:szCs w:val="24"/>
          </w:rPr>
          <w:delText xml:space="preserve"> </w:delText>
        </w:r>
      </w:del>
      <w:r>
        <w:rPr>
          <w:rFonts w:ascii="Times New Roman" w:hAnsi="Times New Roman" w:cs="Times New Roman"/>
          <w:sz w:val="24"/>
          <w:szCs w:val="24"/>
        </w:rPr>
        <w:t>when considered as the only</w:t>
      </w:r>
      <w:del w:id="880" w:author="Jon.Richar" w:date="2023-06-09T15:08:00Z">
        <w:r w:rsidDel="005F1856">
          <w:rPr>
            <w:rFonts w:ascii="Times New Roman" w:hAnsi="Times New Roman" w:cs="Times New Roman"/>
            <w:sz w:val="24"/>
            <w:szCs w:val="24"/>
          </w:rPr>
          <w:delText xml:space="preserve"> environmenta</w:delText>
        </w:r>
      </w:del>
      <w:ins w:id="881" w:author="Jon.Richar" w:date="2023-06-09T15:08:00Z">
        <w:r w:rsidR="005F1856">
          <w:rPr>
            <w:rFonts w:ascii="Times New Roman" w:hAnsi="Times New Roman" w:cs="Times New Roman"/>
            <w:sz w:val="24"/>
            <w:szCs w:val="24"/>
          </w:rPr>
          <w:t xml:space="preserve"> </w:t>
        </w:r>
      </w:ins>
      <w:del w:id="882" w:author="Jon.Richar" w:date="2023-06-09T15:08:00Z">
        <w:r w:rsidDel="005F1856">
          <w:rPr>
            <w:rFonts w:ascii="Times New Roman" w:hAnsi="Times New Roman" w:cs="Times New Roman"/>
            <w:sz w:val="24"/>
            <w:szCs w:val="24"/>
          </w:rPr>
          <w:delText xml:space="preserve">l </w:delText>
        </w:r>
      </w:del>
      <w:r>
        <w:rPr>
          <w:rFonts w:ascii="Times New Roman" w:hAnsi="Times New Roman" w:cs="Times New Roman"/>
          <w:sz w:val="24"/>
          <w:szCs w:val="24"/>
        </w:rPr>
        <w:t xml:space="preserve">covariate, and when considered </w:t>
      </w:r>
      <w:ins w:id="883" w:author="Jon.Richar" w:date="2023-02-03T13:56:00Z">
        <w:r w:rsidR="00650D27">
          <w:rPr>
            <w:rFonts w:ascii="Times New Roman" w:hAnsi="Times New Roman" w:cs="Times New Roman"/>
            <w:sz w:val="24"/>
            <w:szCs w:val="24"/>
          </w:rPr>
          <w:t xml:space="preserve">singly </w:t>
        </w:r>
      </w:ins>
      <w:r>
        <w:rPr>
          <w:rFonts w:ascii="Times New Roman" w:hAnsi="Times New Roman" w:cs="Times New Roman"/>
          <w:sz w:val="24"/>
          <w:szCs w:val="24"/>
        </w:rPr>
        <w:t xml:space="preserve">in concert with </w:t>
      </w:r>
      <w:del w:id="884" w:author="Jon.Richar" w:date="2023-07-03T11:14:00Z">
        <w:r w:rsidDel="00C9199B">
          <w:rPr>
            <w:rFonts w:ascii="Times New Roman" w:hAnsi="Times New Roman"/>
            <w:sz w:val="24"/>
            <w:szCs w:val="24"/>
          </w:rPr>
          <w:delText>flathead sole</w:delText>
        </w:r>
        <w:r w:rsidDel="00C9199B">
          <w:rPr>
            <w:rFonts w:ascii="Times New Roman" w:hAnsi="Times New Roman" w:cs="Times New Roman"/>
            <w:sz w:val="24"/>
            <w:szCs w:val="24"/>
          </w:rPr>
          <w:delText xml:space="preserve"> total biomass</w:delText>
        </w:r>
      </w:del>
      <w:ins w:id="885" w:author="Jon.Richar" w:date="2023-07-03T11:14:00Z">
        <w:r w:rsidR="00C9199B">
          <w:rPr>
            <w:rFonts w:ascii="Times New Roman" w:hAnsi="Times New Roman"/>
            <w:sz w:val="24"/>
            <w:szCs w:val="24"/>
          </w:rPr>
          <w:t>FHS TBM</w:t>
        </w:r>
      </w:ins>
      <w:r>
        <w:rPr>
          <w:rFonts w:ascii="Times New Roman" w:hAnsi="Times New Roman" w:cs="Times New Roman"/>
          <w:sz w:val="24"/>
          <w:szCs w:val="24"/>
        </w:rPr>
        <w:t xml:space="preserve"> (Table </w:t>
      </w:r>
      <w:ins w:id="886" w:author="Jon.Richar" w:date="2023-02-03T13:56:00Z">
        <w:r w:rsidR="005F1856">
          <w:rPr>
            <w:rFonts w:ascii="Times New Roman" w:hAnsi="Times New Roman" w:cs="Times New Roman"/>
            <w:sz w:val="24"/>
            <w:szCs w:val="24"/>
          </w:rPr>
          <w:t>5</w:t>
        </w:r>
      </w:ins>
      <w:del w:id="887"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w:t>
      </w:r>
    </w:p>
    <w:p w14:paraId="420B3B37" w14:textId="44D84024" w:rsidR="00A37F3A" w:rsidDel="006D6E35" w:rsidRDefault="00525AD2" w:rsidP="0086364C">
      <w:pPr>
        <w:spacing w:line="480" w:lineRule="auto"/>
        <w:ind w:firstLine="720"/>
        <w:rPr>
          <w:del w:id="888" w:author="Jon.Richar" w:date="2022-12-13T16:01:00Z"/>
          <w:rFonts w:ascii="Times New Roman" w:hAnsi="Times New Roman" w:cs="Times New Roman"/>
          <w:sz w:val="24"/>
          <w:szCs w:val="24"/>
        </w:rPr>
      </w:pPr>
      <w:r>
        <w:rPr>
          <w:rFonts w:ascii="Times New Roman" w:hAnsi="Times New Roman" w:cs="Times New Roman"/>
          <w:sz w:val="24"/>
          <w:szCs w:val="24"/>
        </w:rPr>
        <w:t xml:space="preserve"> </w:t>
      </w:r>
      <w:del w:id="889" w:author="Jon.Richar" w:date="2023-02-03T13:56:00Z">
        <w:r w:rsidDel="00650D27">
          <w:rPr>
            <w:rFonts w:ascii="Times New Roman" w:hAnsi="Times New Roman" w:cs="Times New Roman"/>
            <w:sz w:val="24"/>
            <w:szCs w:val="24"/>
          </w:rPr>
          <w:delText>Model structure however affected the nature of the relationship: when modeled as the only environmental covariate a strong positive relationship may be observed bet</w:delText>
        </w:r>
        <w:commentRangeStart w:id="890"/>
        <w:commentRangeStart w:id="891"/>
        <w:r w:rsidDel="00650D27">
          <w:rPr>
            <w:rFonts w:ascii="Times New Roman" w:hAnsi="Times New Roman" w:cs="Times New Roman"/>
            <w:sz w:val="24"/>
            <w:szCs w:val="24"/>
          </w:rPr>
          <w:delText xml:space="preserve">ween the PDO and juvenile crab recruitment; this changes to a curvilinear relationship, with an initial positive slope that plateaus with the addition of </w:delText>
        </w:r>
        <w:r w:rsidDel="00650D27">
          <w:rPr>
            <w:rFonts w:ascii="Times New Roman" w:hAnsi="Times New Roman"/>
            <w:sz w:val="24"/>
            <w:szCs w:val="24"/>
          </w:rPr>
          <w:delText>flathead sole</w:delText>
        </w:r>
        <w:r w:rsidR="006D6E35" w:rsidDel="00650D27">
          <w:rPr>
            <w:rFonts w:ascii="Times New Roman" w:hAnsi="Times New Roman" w:cs="Times New Roman"/>
            <w:sz w:val="24"/>
            <w:szCs w:val="24"/>
          </w:rPr>
          <w:delText xml:space="preserve"> TBM </w:delText>
        </w:r>
        <w:commentRangeEnd w:id="890"/>
        <w:r w:rsidR="0047407B" w:rsidDel="00650D27">
          <w:rPr>
            <w:rStyle w:val="CommentReference"/>
          </w:rPr>
          <w:commentReference w:id="890"/>
        </w:r>
      </w:del>
      <w:commentRangeEnd w:id="891"/>
      <w:r w:rsidR="00F500BB">
        <w:rPr>
          <w:rStyle w:val="CommentReference"/>
        </w:rPr>
        <w:commentReference w:id="891"/>
      </w:r>
      <w:del w:id="892" w:author="Jon.Richar" w:date="2023-02-03T13:56:00Z">
        <w:r w:rsidR="006D6E35" w:rsidDel="00650D27">
          <w:rPr>
            <w:rFonts w:ascii="Times New Roman" w:hAnsi="Times New Roman" w:cs="Times New Roman"/>
            <w:sz w:val="24"/>
            <w:szCs w:val="24"/>
          </w:rPr>
          <w:delText>(Fig</w:delText>
        </w:r>
      </w:del>
      <w:del w:id="893" w:author="Jon.Richar" w:date="2022-12-16T13:30:00Z">
        <w:r w:rsidR="006D6E35" w:rsidDel="00700680">
          <w:rPr>
            <w:rFonts w:ascii="Times New Roman" w:hAnsi="Times New Roman" w:cs="Times New Roman"/>
            <w:sz w:val="24"/>
            <w:szCs w:val="24"/>
          </w:rPr>
          <w:delText>.</w:delText>
        </w:r>
      </w:del>
      <w:del w:id="894" w:author="Jon.Richar" w:date="2023-02-03T13:56:00Z">
        <w:r w:rsidR="006D6E35" w:rsidDel="00650D27">
          <w:rPr>
            <w:rFonts w:ascii="Times New Roman" w:hAnsi="Times New Roman" w:cs="Times New Roman"/>
            <w:sz w:val="24"/>
            <w:szCs w:val="24"/>
          </w:rPr>
          <w:delText xml:space="preserve"> 5). </w:delText>
        </w:r>
      </w:del>
    </w:p>
    <w:p w14:paraId="6F15054B" w14:textId="3D08531A" w:rsidR="00AA76E9" w:rsidDel="00976279" w:rsidRDefault="00525AD2" w:rsidP="0086364C">
      <w:pPr>
        <w:spacing w:line="480" w:lineRule="auto"/>
        <w:ind w:firstLine="720"/>
        <w:rPr>
          <w:del w:id="895" w:author="Jon.Richar" w:date="2023-01-19T16:49:00Z"/>
          <w:rFonts w:ascii="Times New Roman" w:hAnsi="Times New Roman" w:cs="Times New Roman"/>
          <w:sz w:val="24"/>
          <w:szCs w:val="24"/>
        </w:rPr>
      </w:pPr>
      <w:del w:id="896" w:author="Jon.Richar" w:date="2023-02-07T14:07:00Z">
        <w:r w:rsidDel="0012506B">
          <w:rPr>
            <w:rFonts w:ascii="Times New Roman" w:hAnsi="Times New Roman" w:cs="Times New Roman"/>
            <w:sz w:val="24"/>
            <w:szCs w:val="24"/>
          </w:rPr>
          <w:delText xml:space="preserve">Sea surface temperature did not significantly improve model explanatory power over models without it (Table </w:delText>
        </w:r>
      </w:del>
      <w:del w:id="897" w:author="Jon.Richar" w:date="2022-12-15T08:36:00Z">
        <w:r w:rsidDel="00591008">
          <w:rPr>
            <w:rFonts w:ascii="Times New Roman" w:hAnsi="Times New Roman" w:cs="Times New Roman"/>
            <w:sz w:val="24"/>
            <w:szCs w:val="24"/>
          </w:rPr>
          <w:delText>4</w:delText>
        </w:r>
      </w:del>
      <w:del w:id="898" w:author="Jon.Richar" w:date="2023-02-07T14:07:00Z">
        <w:r w:rsidDel="0012506B">
          <w:rPr>
            <w:rFonts w:ascii="Times New Roman" w:hAnsi="Times New Roman" w:cs="Times New Roman"/>
            <w:sz w:val="24"/>
            <w:szCs w:val="24"/>
          </w:rPr>
          <w:delText xml:space="preserve">). </w:delText>
        </w:r>
      </w:del>
      <w:del w:id="899" w:author="Jon.Richar" w:date="2023-02-06T09:23:00Z">
        <w:r w:rsidDel="00123C95">
          <w:rPr>
            <w:rFonts w:ascii="Times New Roman" w:hAnsi="Times New Roman" w:cs="Times New Roman"/>
            <w:sz w:val="24"/>
            <w:szCs w:val="24"/>
          </w:rPr>
          <w:delText xml:space="preserve">Furthermore, inclusion of the SST MJ term lead to a curvilinear “S” relationship between </w:delText>
        </w:r>
        <w:r w:rsidDel="00123C95">
          <w:rPr>
            <w:rFonts w:ascii="Times New Roman" w:hAnsi="Times New Roman"/>
            <w:sz w:val="24"/>
            <w:szCs w:val="24"/>
          </w:rPr>
          <w:delText>flathead sole</w:delText>
        </w:r>
        <w:r w:rsidDel="00123C95">
          <w:rPr>
            <w:rFonts w:ascii="Times New Roman" w:hAnsi="Times New Roman" w:cs="Times New Roman"/>
            <w:sz w:val="24"/>
            <w:szCs w:val="24"/>
          </w:rPr>
          <w:delText xml:space="preserve"> and juvenile crab recruitment, which is not considered plausible</w:delText>
        </w:r>
      </w:del>
      <w:del w:id="900" w:author="Jon.Richar" w:date="2022-12-16T11:42:00Z">
        <w:r w:rsidDel="007F5BE1">
          <w:rPr>
            <w:rFonts w:ascii="Times New Roman" w:hAnsi="Times New Roman" w:cs="Times New Roman"/>
            <w:sz w:val="24"/>
            <w:szCs w:val="24"/>
          </w:rPr>
          <w:delText xml:space="preserve"> (Fig. 6). </w:delText>
        </w:r>
      </w:del>
      <w:del w:id="901" w:author="Jon.Richar" w:date="2023-02-07T14:07:00Z">
        <w:r w:rsidDel="0012506B">
          <w:rPr>
            <w:rFonts w:ascii="Times New Roman" w:hAnsi="Times New Roman" w:cs="Times New Roman"/>
            <w:sz w:val="24"/>
            <w:szCs w:val="24"/>
          </w:rPr>
          <w:delText xml:space="preserve">Although ovigerous female opilio improved model performance, an inverted curvilinear, or “dome”, relationship was observed with Tanner juvenile </w:delText>
        </w:r>
      </w:del>
      <w:del w:id="902" w:author="Jon.Richar" w:date="2022-12-16T13:31:00Z">
        <w:r w:rsidDel="00700680">
          <w:rPr>
            <w:rFonts w:ascii="Times New Roman" w:hAnsi="Times New Roman" w:cs="Times New Roman"/>
            <w:sz w:val="24"/>
            <w:szCs w:val="24"/>
          </w:rPr>
          <w:delText xml:space="preserve">recruitment </w:delText>
        </w:r>
      </w:del>
      <w:del w:id="903" w:author="Jon.Richar" w:date="2022-12-16T11:42:00Z">
        <w:r w:rsidDel="007F5BE1">
          <w:rPr>
            <w:rFonts w:ascii="Times New Roman" w:hAnsi="Times New Roman" w:cs="Times New Roman"/>
            <w:sz w:val="24"/>
            <w:szCs w:val="24"/>
          </w:rPr>
          <w:delText>(Fig. 7)</w:delText>
        </w:r>
      </w:del>
      <w:del w:id="904" w:author="Jon.Richar" w:date="2023-02-07T14:07:00Z">
        <w:r w:rsidDel="0012506B">
          <w:rPr>
            <w:rFonts w:ascii="Times New Roman" w:hAnsi="Times New Roman" w:cs="Times New Roman"/>
            <w:sz w:val="24"/>
            <w:szCs w:val="24"/>
          </w:rPr>
          <w:delText>. Given the ecology of these two species, and the proposed mechanism (competition), this relationship is not plausible, and likely to be spurious. Consequently, we did not further explore this variable. Finally, both wind vector components, with their associated Ekman advection, Pacific cod abundance,</w:delText>
        </w:r>
      </w:del>
      <w:del w:id="905" w:author="Jon.Richar" w:date="2022-12-15T08:40:00Z">
        <w:r w:rsidDel="00591008">
          <w:rPr>
            <w:rFonts w:ascii="Times New Roman" w:hAnsi="Times New Roman" w:cs="Times New Roman"/>
            <w:sz w:val="24"/>
            <w:szCs w:val="24"/>
          </w:rPr>
          <w:delText xml:space="preserve"> </w:delText>
        </w:r>
      </w:del>
      <w:del w:id="906" w:author="Jon.Richar" w:date="2023-02-07T14:07:00Z">
        <w:r w:rsidDel="0012506B">
          <w:rPr>
            <w:rFonts w:ascii="Times New Roman" w:hAnsi="Times New Roman" w:cs="Times New Roman"/>
            <w:sz w:val="24"/>
            <w:szCs w:val="24"/>
          </w:rPr>
          <w:delText xml:space="preserve"> and 3-yr rolling averages of </w:delText>
        </w:r>
      </w:del>
      <w:del w:id="907" w:author="Jon.Richar" w:date="2023-02-07T14:06:00Z">
        <w:r w:rsidDel="0012506B">
          <w:rPr>
            <w:rFonts w:ascii="Times New Roman" w:hAnsi="Times New Roman" w:cs="Times New Roman"/>
            <w:sz w:val="24"/>
            <w:szCs w:val="24"/>
          </w:rPr>
          <w:delText>both</w:delText>
        </w:r>
      </w:del>
      <w:del w:id="908" w:author="Jon.Richar" w:date="2023-02-07T14:07:00Z">
        <w:r w:rsidDel="0012506B">
          <w:rPr>
            <w:rFonts w:ascii="Times New Roman" w:hAnsi="Times New Roman" w:cs="Times New Roman"/>
            <w:sz w:val="24"/>
            <w:szCs w:val="24"/>
          </w:rPr>
          <w:delText xml:space="preserve"> NBT </w:delText>
        </w:r>
      </w:del>
      <w:del w:id="909" w:author="Jon.Richar" w:date="2023-02-07T14:06:00Z">
        <w:r w:rsidDel="0012506B">
          <w:rPr>
            <w:rFonts w:ascii="Times New Roman" w:hAnsi="Times New Roman" w:cs="Times New Roman"/>
            <w:sz w:val="24"/>
            <w:szCs w:val="24"/>
          </w:rPr>
          <w:delText>and the AO</w:delText>
        </w:r>
      </w:del>
      <w:del w:id="910" w:author="Jon.Richar" w:date="2023-02-07T14:07:00Z">
        <w:r w:rsidDel="0012506B">
          <w:rPr>
            <w:rFonts w:ascii="Times New Roman" w:hAnsi="Times New Roman" w:cs="Times New Roman"/>
            <w:sz w:val="24"/>
            <w:szCs w:val="24"/>
          </w:rPr>
          <w:delText xml:space="preserve"> either failed to improve model performance, or offered minimal improvement (Table </w:delText>
        </w:r>
      </w:del>
      <w:del w:id="911" w:author="Jon.Richar" w:date="2022-12-15T08:36:00Z">
        <w:r w:rsidDel="00591008">
          <w:rPr>
            <w:rFonts w:ascii="Times New Roman" w:hAnsi="Times New Roman" w:cs="Times New Roman"/>
            <w:sz w:val="24"/>
            <w:szCs w:val="24"/>
          </w:rPr>
          <w:delText>4</w:delText>
        </w:r>
      </w:del>
      <w:del w:id="912" w:author="Jon.Richar" w:date="2023-02-07T14:07:00Z">
        <w:r w:rsidDel="0012506B">
          <w:rPr>
            <w:rFonts w:ascii="Times New Roman" w:hAnsi="Times New Roman" w:cs="Times New Roman"/>
            <w:sz w:val="24"/>
            <w:szCs w:val="24"/>
          </w:rPr>
          <w:delText>).</w:delText>
        </w:r>
      </w:del>
      <w:del w:id="913" w:author="Jon.Richar" w:date="2023-02-03T16:10:00Z">
        <w:r w:rsidDel="00432A5D">
          <w:rPr>
            <w:rFonts w:ascii="Times New Roman" w:hAnsi="Times New Roman" w:cs="Times New Roman"/>
            <w:sz w:val="24"/>
            <w:szCs w:val="24"/>
          </w:rPr>
          <w:delText xml:space="preserve"> </w:delText>
        </w:r>
      </w:del>
    </w:p>
    <w:p w14:paraId="2A7CCFAF" w14:textId="77777777" w:rsidR="00525AD2" w:rsidRDefault="00525AD2" w:rsidP="0086364C">
      <w:pPr>
        <w:spacing w:line="480" w:lineRule="auto"/>
        <w:ind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11383688" w14:textId="4EE07FD8"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lastRenderedPageBreak/>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ins w:id="914" w:author="Jon.Richar" w:date="2023-06-09T11:14:00Z">
        <w:r w:rsidR="00A33EBB">
          <w:rPr>
            <w:rFonts w:ascii="Times New Roman" w:hAnsi="Times New Roman"/>
            <w:sz w:val="24"/>
            <w:szCs w:val="24"/>
          </w:rPr>
          <w:t xml:space="preserve">. </w:t>
        </w:r>
      </w:ins>
      <w:del w:id="915" w:author="Jon.Richar" w:date="2023-06-09T11:14:00Z">
        <w:r w:rsidDel="00A33EBB">
          <w:rPr>
            <w:rFonts w:ascii="Times New Roman" w:hAnsi="Times New Roman"/>
            <w:sz w:val="24"/>
            <w:szCs w:val="24"/>
          </w:rPr>
          <w:delText xml:space="preserve"> with </w:delText>
        </w:r>
      </w:del>
      <w:del w:id="916" w:author="Jon.Richar" w:date="2022-12-14T14:59:00Z">
        <w:r w:rsidDel="003C782D">
          <w:rPr>
            <w:rFonts w:ascii="Times New Roman" w:hAnsi="Times New Roman"/>
            <w:sz w:val="24"/>
            <w:szCs w:val="24"/>
          </w:rPr>
          <w:delText xml:space="preserve">cyclical </w:delText>
        </w:r>
      </w:del>
      <w:del w:id="917" w:author="Jon.Richar" w:date="2023-06-09T11:14:00Z">
        <w:r w:rsidDel="00A33EBB">
          <w:rPr>
            <w:rFonts w:ascii="Times New Roman" w:hAnsi="Times New Roman"/>
            <w:sz w:val="24"/>
            <w:szCs w:val="24"/>
          </w:rPr>
          <w:delText xml:space="preserve">variability around the long-term trend. </w:delText>
        </w:r>
      </w:del>
      <w:r>
        <w:rPr>
          <w:rFonts w:ascii="Times New Roman" w:hAnsi="Times New Roman"/>
          <w:sz w:val="24"/>
          <w:szCs w:val="24"/>
        </w:rPr>
        <w:t xml:space="preserve">Furthermore, we found evidence of a predator-prey relationship with flathead sole biomass, and </w:t>
      </w:r>
      <w:ins w:id="918" w:author="Jon.Richar" w:date="2023-02-06T11:19:00Z">
        <w:r w:rsidR="005C1F35">
          <w:rPr>
            <w:rFonts w:ascii="Times New Roman" w:hAnsi="Times New Roman"/>
            <w:sz w:val="24"/>
            <w:szCs w:val="24"/>
          </w:rPr>
          <w:t xml:space="preserve">potential </w:t>
        </w:r>
      </w:ins>
      <w:r>
        <w:rPr>
          <w:rFonts w:ascii="Times New Roman" w:hAnsi="Times New Roman"/>
          <w:sz w:val="24"/>
          <w:szCs w:val="24"/>
        </w:rPr>
        <w:t xml:space="preserve">environmentally mediated survival </w:t>
      </w:r>
      <w:del w:id="919" w:author="Jon.Richar" w:date="2023-07-03T11:23:00Z">
        <w:r w:rsidDel="00C9199B">
          <w:rPr>
            <w:rFonts w:ascii="Times New Roman" w:hAnsi="Times New Roman"/>
            <w:sz w:val="24"/>
            <w:szCs w:val="24"/>
          </w:rPr>
          <w:delText xml:space="preserve">driven </w:delText>
        </w:r>
      </w:del>
      <w:ins w:id="920" w:author="Jon.Richar" w:date="2023-07-03T11:23:00Z">
        <w:r w:rsidR="00C9199B">
          <w:rPr>
            <w:rFonts w:ascii="Times New Roman" w:hAnsi="Times New Roman"/>
            <w:sz w:val="24"/>
            <w:szCs w:val="24"/>
          </w:rPr>
          <w:t>related to</w:t>
        </w:r>
      </w:ins>
      <w:del w:id="921" w:author="Jon.Richar" w:date="2023-07-03T11:23:00Z">
        <w:r w:rsidDel="00C9199B">
          <w:rPr>
            <w:rFonts w:ascii="Times New Roman" w:hAnsi="Times New Roman"/>
            <w:sz w:val="24"/>
            <w:szCs w:val="24"/>
          </w:rPr>
          <w:delText>by</w:delText>
        </w:r>
      </w:del>
      <w:r>
        <w:rPr>
          <w:rFonts w:ascii="Times New Roman" w:hAnsi="Times New Roman"/>
          <w:sz w:val="24"/>
          <w:szCs w:val="24"/>
        </w:rPr>
        <w:t xml:space="preserve"> </w:t>
      </w:r>
      <w:del w:id="922" w:author="Jon.Richar" w:date="2023-02-03T16:18:00Z">
        <w:r w:rsidDel="00432A5D">
          <w:rPr>
            <w:rFonts w:ascii="Times New Roman" w:hAnsi="Times New Roman"/>
            <w:sz w:val="24"/>
            <w:szCs w:val="24"/>
          </w:rPr>
          <w:delText>sea surface temperature during late spring and early summer</w:delText>
        </w:r>
      </w:del>
      <w:ins w:id="923" w:author="Jon.Richar" w:date="2023-02-03T16:18:00Z">
        <w:r w:rsidR="00432A5D">
          <w:rPr>
            <w:rFonts w:ascii="Times New Roman" w:hAnsi="Times New Roman"/>
            <w:sz w:val="24"/>
            <w:szCs w:val="24"/>
          </w:rPr>
          <w:t>the AO</w:t>
        </w:r>
      </w:ins>
      <w:r>
        <w:rPr>
          <w:rFonts w:ascii="Times New Roman" w:hAnsi="Times New Roman"/>
          <w:sz w:val="24"/>
          <w:szCs w:val="24"/>
        </w:rPr>
        <w:t>, and</w:t>
      </w:r>
      <w:ins w:id="924" w:author="Jon.Richar" w:date="2023-02-03T16:19:00Z">
        <w:r w:rsidR="00432A5D">
          <w:rPr>
            <w:rFonts w:ascii="Times New Roman" w:hAnsi="Times New Roman"/>
            <w:sz w:val="24"/>
            <w:szCs w:val="24"/>
          </w:rPr>
          <w:t xml:space="preserve"> </w:t>
        </w:r>
      </w:ins>
      <w:del w:id="925" w:author="Jon.Richar" w:date="2023-02-03T16:19:00Z">
        <w:r w:rsidDel="00432A5D">
          <w:rPr>
            <w:rFonts w:ascii="Times New Roman" w:hAnsi="Times New Roman"/>
            <w:sz w:val="24"/>
            <w:szCs w:val="24"/>
          </w:rPr>
          <w:delText xml:space="preserve"> winter values of the</w:delText>
        </w:r>
      </w:del>
      <w:r>
        <w:rPr>
          <w:rFonts w:ascii="Times New Roman" w:hAnsi="Times New Roman"/>
          <w:sz w:val="24"/>
          <w:szCs w:val="24"/>
        </w:rPr>
        <w:t xml:space="preserve"> PDO</w:t>
      </w:r>
      <w:r w:rsidRPr="00DD76CD">
        <w:rPr>
          <w:rFonts w:ascii="Times New Roman" w:hAnsi="Times New Roman"/>
          <w:sz w:val="24"/>
          <w:szCs w:val="24"/>
        </w:rPr>
        <w:t>.</w:t>
      </w:r>
      <w:r w:rsidRPr="002B5DF6">
        <w:rPr>
          <w:rFonts w:ascii="Times New Roman" w:hAnsi="Times New Roman"/>
          <w:sz w:val="24"/>
          <w:szCs w:val="24"/>
        </w:rPr>
        <w:t xml:space="preserve"> </w:t>
      </w:r>
    </w:p>
    <w:p w14:paraId="3490BD99" w14:textId="02D516FD" w:rsidR="00525AD2" w:rsidDel="00953D27" w:rsidRDefault="006D018C" w:rsidP="00525AD2">
      <w:pPr>
        <w:spacing w:line="480" w:lineRule="auto"/>
        <w:ind w:firstLine="720"/>
        <w:contextualSpacing/>
        <w:rPr>
          <w:del w:id="926" w:author="Jon.Richar" w:date="2023-01-09T11:57:00Z"/>
          <w:rFonts w:ascii="Times New Roman" w:hAnsi="Times New Roman"/>
          <w:sz w:val="24"/>
          <w:szCs w:val="24"/>
        </w:rPr>
      </w:pPr>
      <w:ins w:id="927" w:author="Jon.Richar" w:date="2023-06-09T11:43:00Z">
        <w:r>
          <w:rPr>
            <w:rFonts w:ascii="Times New Roman" w:hAnsi="Times New Roman"/>
            <w:sz w:val="24"/>
            <w:szCs w:val="24"/>
          </w:rPr>
          <w:tab/>
        </w:r>
      </w:ins>
      <w:ins w:id="928" w:author="Jon.Richar" w:date="2023-07-03T15:03:00Z">
        <w:r w:rsidR="008761CD">
          <w:rPr>
            <w:rFonts w:ascii="Times New Roman" w:hAnsi="Times New Roman"/>
            <w:sz w:val="24"/>
            <w:szCs w:val="24"/>
          </w:rPr>
          <w:t xml:space="preserve">Over-compensatory </w:t>
        </w:r>
      </w:ins>
      <w:del w:id="929" w:author="Jon.Richar" w:date="2023-01-09T11:57:00Z">
        <w:r w:rsidR="00525AD2" w:rsidDel="00953D27">
          <w:rPr>
            <w:rFonts w:ascii="Times New Roman" w:hAnsi="Times New Roman"/>
            <w:sz w:val="24"/>
            <w:szCs w:val="24"/>
          </w:rPr>
          <w:delText xml:space="preserve">Similarly to </w:delText>
        </w:r>
        <w:r w:rsidR="00525AD2" w:rsidRPr="005D6CD3" w:rsidDel="00953D27">
          <w:rPr>
            <w:rFonts w:ascii="Times New Roman" w:hAnsi="Times New Roman"/>
            <w:sz w:val="24"/>
            <w:szCs w:val="24"/>
          </w:rPr>
          <w:delText xml:space="preserve">Zheng </w:delText>
        </w:r>
        <w:r w:rsidR="00525AD2" w:rsidDel="00953D27">
          <w:rPr>
            <w:rFonts w:ascii="Times New Roman" w:hAnsi="Times New Roman"/>
            <w:sz w:val="24"/>
            <w:szCs w:val="24"/>
          </w:rPr>
          <w:delText>&amp;</w:delText>
        </w:r>
        <w:r w:rsidR="00525AD2" w:rsidRPr="005D6CD3" w:rsidDel="00953D27">
          <w:rPr>
            <w:rFonts w:ascii="Times New Roman" w:hAnsi="Times New Roman"/>
            <w:sz w:val="24"/>
            <w:szCs w:val="24"/>
          </w:rPr>
          <w:delText xml:space="preserve"> Kruse </w:delText>
        </w:r>
        <w:r w:rsidR="00525AD2" w:rsidDel="00953D27">
          <w:rPr>
            <w:rFonts w:ascii="Times New Roman" w:hAnsi="Times New Roman"/>
            <w:sz w:val="24"/>
            <w:szCs w:val="24"/>
          </w:rPr>
          <w:delText>(</w:delText>
        </w:r>
        <w:r w:rsidR="00525AD2" w:rsidRPr="005D6CD3" w:rsidDel="00953D27">
          <w:rPr>
            <w:rFonts w:ascii="Times New Roman" w:hAnsi="Times New Roman"/>
            <w:sz w:val="24"/>
            <w:szCs w:val="24"/>
          </w:rPr>
          <w:delText>1998, 2003</w:delText>
        </w:r>
        <w:r w:rsidR="00525AD2" w:rsidDel="00953D27">
          <w:rPr>
            <w:rFonts w:ascii="Times New Roman" w:hAnsi="Times New Roman"/>
            <w:sz w:val="24"/>
            <w:szCs w:val="24"/>
          </w:rPr>
          <w:delText xml:space="preserve">), we found variability consistent with a </w:delText>
        </w:r>
        <w:r w:rsidR="00525AD2" w:rsidRPr="005D6CD3" w:rsidDel="00953D27">
          <w:rPr>
            <w:rFonts w:ascii="Times New Roman" w:hAnsi="Times New Roman"/>
            <w:sz w:val="24"/>
            <w:szCs w:val="24"/>
          </w:rPr>
          <w:delText xml:space="preserve">13-14 </w:delText>
        </w:r>
        <w:r w:rsidR="00525AD2" w:rsidDel="00953D27">
          <w:rPr>
            <w:rFonts w:ascii="Times New Roman" w:hAnsi="Times New Roman"/>
            <w:sz w:val="24"/>
            <w:szCs w:val="24"/>
          </w:rPr>
          <w:delText>year</w:delText>
        </w:r>
        <w:r w:rsidR="00525AD2" w:rsidRPr="005D6CD3" w:rsidDel="00953D27">
          <w:rPr>
            <w:rFonts w:ascii="Times New Roman" w:hAnsi="Times New Roman"/>
            <w:sz w:val="24"/>
            <w:szCs w:val="24"/>
          </w:rPr>
          <w:delText xml:space="preserve"> cycle in both recruitment and total adult population size</w:delText>
        </w:r>
        <w:r w:rsidR="00525AD2" w:rsidDel="00953D27">
          <w:rPr>
            <w:rFonts w:ascii="Times New Roman" w:hAnsi="Times New Roman"/>
            <w:sz w:val="24"/>
            <w:szCs w:val="24"/>
          </w:rPr>
          <w:delText xml:space="preserve">, which is approximately double the mean generation time (2T) of female Tanner crabs in this region. Interestingly though, this cycle seems to have broken down in the years after 2005, suggesting a </w:delText>
        </w:r>
      </w:del>
      <w:del w:id="930" w:author="Jon.Richar" w:date="2022-09-28T10:34:00Z">
        <w:r w:rsidR="00525AD2" w:rsidDel="00961964">
          <w:rPr>
            <w:rFonts w:ascii="Times New Roman" w:hAnsi="Times New Roman"/>
            <w:sz w:val="24"/>
            <w:szCs w:val="24"/>
          </w:rPr>
          <w:delText>change</w:delText>
        </w:r>
      </w:del>
      <w:del w:id="931" w:author="Jon.Richar" w:date="2023-01-09T11:57:00Z">
        <w:r w:rsidR="00525AD2" w:rsidDel="00953D27">
          <w:rPr>
            <w:rFonts w:ascii="Times New Roman" w:hAnsi="Times New Roman"/>
            <w:sz w:val="24"/>
            <w:szCs w:val="24"/>
          </w:rPr>
          <w:delText xml:space="preserve"> in recruitment </w:delText>
        </w:r>
      </w:del>
      <w:del w:id="932" w:author="Jon.Richar" w:date="2022-09-28T10:34:00Z">
        <w:r w:rsidR="00525AD2" w:rsidDel="00961964">
          <w:rPr>
            <w:rFonts w:ascii="Times New Roman" w:hAnsi="Times New Roman"/>
            <w:sz w:val="24"/>
            <w:szCs w:val="24"/>
          </w:rPr>
          <w:delText>mechanisms</w:delText>
        </w:r>
      </w:del>
      <w:del w:id="933" w:author="Jon.Richar" w:date="2023-01-09T11:57:00Z">
        <w:r w:rsidR="00525AD2" w:rsidDel="00953D27">
          <w:rPr>
            <w:rFonts w:ascii="Times New Roman" w:hAnsi="Times New Roman"/>
            <w:sz w:val="24"/>
            <w:szCs w:val="24"/>
          </w:rPr>
          <w:delText>.</w:delText>
        </w:r>
      </w:del>
    </w:p>
    <w:p w14:paraId="2FC66748" w14:textId="5D51F9DE" w:rsidR="00525AD2" w:rsidRPr="00AB366B" w:rsidDel="005D0C0B" w:rsidRDefault="00525AD2" w:rsidP="00525AD2">
      <w:pPr>
        <w:autoSpaceDE w:val="0"/>
        <w:autoSpaceDN w:val="0"/>
        <w:adjustRightInd w:val="0"/>
        <w:spacing w:after="0" w:line="480" w:lineRule="auto"/>
        <w:ind w:firstLine="720"/>
        <w:rPr>
          <w:del w:id="934" w:author="Jon.Richar" w:date="2023-02-03T16:21:00Z"/>
          <w:rFonts w:ascii="Times New Roman" w:hAnsi="Times New Roman"/>
          <w:sz w:val="24"/>
          <w:szCs w:val="24"/>
        </w:rPr>
      </w:pPr>
      <w:del w:id="935" w:author="Jon.Richar" w:date="2022-12-14T14:59:00Z">
        <w:r w:rsidDel="003C782D">
          <w:rPr>
            <w:rFonts w:ascii="Times New Roman" w:hAnsi="Times New Roman"/>
            <w:sz w:val="24"/>
            <w:szCs w:val="24"/>
          </w:rPr>
          <w:delText>C</w:delText>
        </w:r>
      </w:del>
      <w:del w:id="936" w:author="Jon.Richar" w:date="2023-02-03T16:10:00Z">
        <w:r w:rsidDel="00432A5D">
          <w:rPr>
            <w:rFonts w:ascii="Times New Roman" w:hAnsi="Times New Roman"/>
            <w:sz w:val="24"/>
            <w:szCs w:val="24"/>
          </w:rPr>
          <w:delText xml:space="preserve">yclical </w:delText>
        </w:r>
      </w:del>
      <w:del w:id="937" w:author="Jon.Richar" w:date="2023-02-03T16:21:00Z">
        <w:r w:rsidDel="005D0C0B">
          <w:rPr>
            <w:rFonts w:ascii="Times New Roman" w:hAnsi="Times New Roman"/>
            <w:sz w:val="24"/>
            <w:szCs w:val="24"/>
          </w:rPr>
          <w:delText>patterns of recruitment are not uncommon among brachyuran crabs. For instance, a</w:delText>
        </w:r>
        <w:r w:rsidRPr="00AA4EBC" w:rsidDel="005D0C0B">
          <w:rPr>
            <w:rFonts w:ascii="Times New Roman" w:hAnsi="Times New Roman" w:cs="Times New Roman"/>
            <w:sz w:val="24"/>
            <w:szCs w:val="24"/>
          </w:rPr>
          <w:delText xml:space="preserve">bundance of </w:delText>
        </w:r>
        <w:r w:rsidDel="005D0C0B">
          <w:rPr>
            <w:rFonts w:ascii="Times New Roman" w:hAnsi="Times New Roman"/>
            <w:sz w:val="24"/>
            <w:szCs w:val="24"/>
          </w:rPr>
          <w:delText xml:space="preserve">age </w:delText>
        </w:r>
        <w:r w:rsidRPr="00AA4EBC" w:rsidDel="005D0C0B">
          <w:rPr>
            <w:rFonts w:ascii="Times New Roman" w:hAnsi="Times New Roman" w:cs="Times New Roman"/>
            <w:sz w:val="24"/>
            <w:szCs w:val="24"/>
          </w:rPr>
          <w:delText>0</w:delText>
        </w:r>
        <w:r w:rsidRPr="00AA4EBC" w:rsidDel="005D0C0B">
          <w:rPr>
            <w:rFonts w:ascii="Times New Roman" w:eastAsia="Times New Roman" w:hAnsi="Times New Roman" w:cs="Times New Roman"/>
            <w:sz w:val="24"/>
            <w:szCs w:val="24"/>
          </w:rPr>
          <w:delTex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snow crabs </w:delText>
        </w:r>
        <w:r w:rsidDel="005D0C0B">
          <w:rPr>
            <w:rFonts w:ascii="Times New Roman" w:hAnsi="Times New Roman"/>
            <w:sz w:val="24"/>
            <w:szCs w:val="24"/>
          </w:rPr>
          <w:delText>(</w:delText>
        </w:r>
        <w:r w:rsidRPr="00AA4EBC" w:rsidDel="005D0C0B">
          <w:rPr>
            <w:rFonts w:ascii="Times New Roman" w:hAnsi="Times New Roman"/>
            <w:i/>
            <w:sz w:val="24"/>
            <w:szCs w:val="24"/>
          </w:rPr>
          <w:delText>Chionoecetes opilio</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fluctuated periodically with stronger year-classes recurring approximately</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every </w:delText>
        </w:r>
        <w:r w:rsidDel="005D0C0B">
          <w:rPr>
            <w:rFonts w:ascii="Times New Roman" w:hAnsi="Times New Roman"/>
            <w:sz w:val="24"/>
            <w:szCs w:val="24"/>
          </w:rPr>
          <w:delText xml:space="preserve">7 yr in the EBS (Ernst et al. 2012, Burgos et al. 2013) and </w:delText>
        </w:r>
        <w:r w:rsidRPr="00AA4EBC" w:rsidDel="005D0C0B">
          <w:rPr>
            <w:rFonts w:ascii="Times New Roman" w:hAnsi="Times New Roman" w:cs="Times New Roman"/>
            <w:sz w:val="24"/>
            <w:szCs w:val="24"/>
          </w:rPr>
          <w:delText xml:space="preserve">8 </w:delText>
        </w:r>
        <w:r w:rsidDel="005D0C0B">
          <w:rPr>
            <w:rFonts w:ascii="Times New Roman" w:hAnsi="Times New Roman"/>
            <w:sz w:val="24"/>
            <w:szCs w:val="24"/>
          </w:rPr>
          <w:delText>yr in the northwest Gulf of St. Lawrence in eastern Canada (Sainte-Marie et al. 1996, Émond et al. 2015)</w:delText>
        </w:r>
        <w:r w:rsidRPr="00AA4EBC" w:rsidDel="005D0C0B">
          <w:rPr>
            <w:rFonts w:ascii="Times New Roman" w:hAnsi="Times New Roman" w:cs="Times New Roman"/>
            <w:sz w:val="24"/>
            <w:szCs w:val="24"/>
          </w:rPr>
          <w:delText xml:space="preserve">. </w:delText>
        </w:r>
        <w:r w:rsidDel="005D0C0B">
          <w:rPr>
            <w:rFonts w:ascii="Times New Roman" w:hAnsi="Times New Roman"/>
            <w:sz w:val="24"/>
            <w:szCs w:val="24"/>
          </w:rPr>
          <w:delText xml:space="preserve">This cycle length </w:delText>
        </w:r>
        <w:r w:rsidRPr="00AA4EBC" w:rsidDel="005D0C0B">
          <w:rPr>
            <w:rFonts w:ascii="Times New Roman" w:hAnsi="Times New Roman" w:cs="Times New Roman"/>
            <w:sz w:val="24"/>
            <w:szCs w:val="24"/>
          </w:rPr>
          <w:delText>is equivalent to the time interval between a female</w:delText>
        </w:r>
        <w:r w:rsidDel="005D0C0B">
          <w:rPr>
            <w:rFonts w:ascii="Times New Roman" w:hAnsi="Times New Roman"/>
            <w:sz w:val="24"/>
            <w:szCs w:val="24"/>
          </w:rPr>
          <w:delText xml:space="preserve"> crab</w:delText>
        </w:r>
        <w:r w:rsidRPr="00AA4EBC" w:rsidDel="005D0C0B">
          <w:rPr>
            <w:rFonts w:ascii="Times New Roman" w:hAnsi="Times New Roman" w:cs="Times New Roman"/>
            <w:sz w:val="24"/>
            <w:szCs w:val="24"/>
          </w:rPr>
          <w:delText>’s</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conception (zygote) and her terminal molt and first spawning</w:delText>
        </w:r>
        <w:r w:rsidDel="005D0C0B">
          <w:rPr>
            <w:rFonts w:ascii="Times New Roman" w:hAnsi="Times New Roman"/>
            <w:sz w:val="24"/>
            <w:szCs w:val="24"/>
          </w:rPr>
          <w:delText>, i.e., one mean generation time (1T). On the other hand, along the US west coast, Dungeness crab (</w:delText>
        </w:r>
        <w:r w:rsidRPr="00AA4EBC" w:rsidDel="005D0C0B">
          <w:rPr>
            <w:rFonts w:ascii="Times New Roman" w:hAnsi="Times New Roman"/>
            <w:i/>
            <w:sz w:val="24"/>
            <w:szCs w:val="24"/>
          </w:rPr>
          <w:delText>Cancer magister</w:delText>
        </w:r>
        <w:r w:rsidDel="005D0C0B">
          <w:rPr>
            <w:rFonts w:ascii="Times New Roman" w:hAnsi="Times New Roman"/>
            <w:sz w:val="24"/>
            <w:szCs w:val="24"/>
          </w:rPr>
          <w:delText xml:space="preserve">) tend to cycle with a period of 10 yr, corresponding to 2T for this species (Botsford and Hobbs 1995). </w:delText>
        </w:r>
      </w:del>
    </w:p>
    <w:p w14:paraId="697500AF" w14:textId="3E2A244E" w:rsidR="00525AD2" w:rsidDel="005D0C0B" w:rsidRDefault="00525AD2" w:rsidP="00525AD2">
      <w:pPr>
        <w:autoSpaceDE w:val="0"/>
        <w:autoSpaceDN w:val="0"/>
        <w:adjustRightInd w:val="0"/>
        <w:spacing w:after="0" w:line="480" w:lineRule="auto"/>
        <w:ind w:firstLine="720"/>
        <w:rPr>
          <w:del w:id="938" w:author="Jon.Richar" w:date="2023-02-03T16:21:00Z"/>
          <w:rFonts w:ascii="Times New Roman" w:hAnsi="Times New Roman"/>
          <w:sz w:val="24"/>
          <w:szCs w:val="24"/>
        </w:rPr>
      </w:pPr>
      <w:del w:id="939" w:author="Jon.Richar" w:date="2023-02-03T16:11:00Z">
        <w:r w:rsidDel="00432A5D">
          <w:rPr>
            <w:rFonts w:ascii="Times New Roman" w:hAnsi="Times New Roman"/>
            <w:sz w:val="24"/>
            <w:szCs w:val="24"/>
          </w:rPr>
          <w:delText>Cyclical r</w:delText>
        </w:r>
      </w:del>
      <w:del w:id="940" w:author="Jon.Richar" w:date="2023-02-03T16:21:00Z">
        <w:r w:rsidDel="005D0C0B">
          <w:rPr>
            <w:rFonts w:ascii="Times New Roman" w:hAnsi="Times New Roman"/>
            <w:sz w:val="24"/>
            <w:szCs w:val="24"/>
          </w:rPr>
          <w:delText xml:space="preserve">ecruitment patterns equal to 1T, such as the case for snow crab, may arise from a phenomenon termed “cohort resonance” (Burgos et al. 2013, Émond et al. 2015), typical of some semelparous populations (e.g., Pacific salmon, </w:delText>
        </w:r>
        <w:r w:rsidRPr="00AA4EBC" w:rsidDel="005D0C0B">
          <w:rPr>
            <w:rFonts w:ascii="Times New Roman" w:hAnsi="Times New Roman"/>
            <w:i/>
            <w:sz w:val="24"/>
            <w:szCs w:val="24"/>
          </w:rPr>
          <w:delText>Oncorhynchus</w:delText>
        </w:r>
        <w:r w:rsidDel="005D0C0B">
          <w:rPr>
            <w:rFonts w:ascii="Times New Roman" w:hAnsi="Times New Roman"/>
            <w:sz w:val="24"/>
            <w:szCs w:val="24"/>
          </w:rPr>
          <w:delText xml:space="preserve"> sp., Worden et al, 2010) whereby cohorts interact with each other (e.g., through cannibalism and/or intraspecific competition), and their interactions with the environment and fishing pressure </w:delText>
        </w:r>
        <w:r w:rsidRPr="002163ED" w:rsidDel="005D0C0B">
          <w:rPr>
            <w:rFonts w:ascii="Times New Roman" w:hAnsi="Times New Roman"/>
            <w:sz w:val="24"/>
            <w:szCs w:val="24"/>
          </w:rPr>
          <w:delText>(Bj</w:delText>
        </w:r>
        <w:r w:rsidDel="005D0C0B">
          <w:rPr>
            <w:rFonts w:ascii="Times New Roman" w:hAnsi="Times New Roman"/>
            <w:sz w:val="24"/>
            <w:szCs w:val="24"/>
          </w:rPr>
          <w:delText>ø</w:delText>
        </w:r>
        <w:r w:rsidRPr="002163ED" w:rsidDel="005D0C0B">
          <w:rPr>
            <w:rFonts w:ascii="Times New Roman" w:hAnsi="Times New Roman"/>
            <w:sz w:val="24"/>
            <w:szCs w:val="24"/>
          </w:rPr>
          <w:delText>rnstad et al. 2004, Botsford et al. 2014</w:delText>
        </w:r>
        <w:r w:rsidRPr="00AA4EBC" w:rsidDel="005D0C0B">
          <w:rPr>
            <w:rFonts w:ascii="Times New Roman" w:hAnsi="Times New Roman"/>
            <w:sz w:val="24"/>
            <w:szCs w:val="24"/>
          </w:rPr>
          <w:delText>)</w:delText>
        </w:r>
        <w:r w:rsidDel="005D0C0B">
          <w:rPr>
            <w:rFonts w:ascii="Times New Roman" w:hAnsi="Times New Roman"/>
            <w:sz w:val="24"/>
            <w:szCs w:val="24"/>
          </w:rPr>
          <w:delText xml:space="preserve">. </w:delText>
        </w:r>
      </w:del>
      <w:del w:id="941" w:author="Jon.Richar" w:date="2023-02-03T16:20:00Z">
        <w:r w:rsidDel="00432A5D">
          <w:rPr>
            <w:rFonts w:ascii="Times New Roman" w:hAnsi="Times New Roman"/>
            <w:sz w:val="24"/>
            <w:szCs w:val="24"/>
          </w:rPr>
          <w:delText xml:space="preserve">For such species, lifetime reproduction decreases, and recruitment variability increases, with increased levels of fishing (Botsford et al., 2011). </w:delText>
        </w:r>
      </w:del>
      <w:del w:id="942" w:author="Jon.Richar" w:date="2023-02-03T16:21:00Z">
        <w:r w:rsidDel="005D0C0B">
          <w:rPr>
            <w:rFonts w:ascii="Times New Roman" w:hAnsi="Times New Roman"/>
            <w:sz w:val="24"/>
            <w:szCs w:val="24"/>
          </w:rPr>
          <w:delText xml:space="preserve">Moreover, these changes in variability are tied to sensitivity to fluctuations in the ocean environments at generational frequencies (tied to species life history), and changes in low frequency variations independent of life history (Botsford et al, 2011, 2014). </w:delText>
        </w:r>
        <w:r w:rsidRPr="00AA4EBC" w:rsidDel="005D0C0B">
          <w:rPr>
            <w:rFonts w:ascii="Times New Roman" w:hAnsi="Times New Roman" w:cs="Times New Roman"/>
            <w:sz w:val="24"/>
            <w:szCs w:val="24"/>
          </w:rPr>
          <w:delText xml:space="preserve">Snow crab populations in </w:delText>
        </w:r>
        <w:r w:rsidDel="005D0C0B">
          <w:rPr>
            <w:rFonts w:ascii="Times New Roman" w:hAnsi="Times New Roman"/>
            <w:sz w:val="24"/>
            <w:szCs w:val="24"/>
          </w:rPr>
          <w:delText>the EBS and northwest Gulf of St. Lawrence</w:delText>
        </w:r>
        <w:r w:rsidRPr="00AA4EBC" w:rsidDel="005D0C0B">
          <w:rPr>
            <w:rFonts w:ascii="Times New Roman" w:hAnsi="Times New Roman" w:cs="Times New Roman"/>
            <w:sz w:val="24"/>
            <w:szCs w:val="24"/>
          </w:rPr>
          <w:delText xml:space="preserve"> are </w:delText>
        </w:r>
        <w:r w:rsidDel="005D0C0B">
          <w:rPr>
            <w:rFonts w:ascii="Times New Roman" w:hAnsi="Times New Roman" w:cs="Times New Roman"/>
            <w:sz w:val="24"/>
            <w:szCs w:val="24"/>
          </w:rPr>
          <w:delText xml:space="preserve">considered </w:delText>
        </w:r>
        <w:r w:rsidRPr="00AA4EBC" w:rsidDel="005D0C0B">
          <w:rPr>
            <w:rFonts w:ascii="Times New Roman" w:hAnsi="Times New Roman" w:cs="Times New Roman"/>
            <w:sz w:val="24"/>
            <w:szCs w:val="24"/>
          </w:rPr>
          <w:delText>quasi</w:delText>
        </w:r>
        <w:r w:rsidDel="005D0C0B">
          <w:rPr>
            <w:rFonts w:ascii="Times New Roman" w:hAnsi="Times New Roman"/>
            <w:sz w:val="24"/>
            <w:szCs w:val="24"/>
          </w:rPr>
          <w:delText>-</w:delText>
        </w:r>
        <w:r w:rsidRPr="00AA4EBC" w:rsidDel="005D0C0B">
          <w:rPr>
            <w:rFonts w:ascii="Times New Roman" w:hAnsi="Times New Roman" w:cs="Times New Roman"/>
            <w:sz w:val="24"/>
            <w:szCs w:val="24"/>
          </w:rPr>
          <w:delText>semelparous</w:delText>
        </w:r>
        <w:r w:rsidDel="005D0C0B">
          <w:rPr>
            <w:rFonts w:ascii="Times New Roman" w:hAnsi="Times New Roman"/>
            <w:sz w:val="24"/>
            <w:szCs w:val="24"/>
          </w:rPr>
          <w:delText xml:space="preserve"> </w:delText>
        </w:r>
        <w:r w:rsidDel="005D0C0B">
          <w:rPr>
            <w:rFonts w:ascii="Times New Roman" w:hAnsi="Times New Roman" w:cs="Times New Roman"/>
            <w:sz w:val="24"/>
            <w:szCs w:val="24"/>
          </w:rPr>
          <w:delText xml:space="preserve">as </w:delText>
        </w:r>
        <w:r w:rsidRPr="00AA4EBC" w:rsidDel="005D0C0B">
          <w:rPr>
            <w:rFonts w:ascii="Times New Roman" w:hAnsi="Times New Roman" w:cs="Times New Roman"/>
            <w:sz w:val="24"/>
            <w:szCs w:val="24"/>
          </w:rPr>
          <w:delText>primiparous females (first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time spawners) contribute</w:delText>
        </w:r>
        <w:r w:rsidDel="005D0C0B">
          <w:rPr>
            <w:rFonts w:ascii="Times New Roman" w:hAnsi="Times New Roman" w:cs="Times New Roman"/>
            <w:sz w:val="24"/>
            <w:szCs w:val="24"/>
          </w:rPr>
          <w:delText xml:space="preserve"> the most</w:delText>
        </w:r>
        <w:r w:rsidRPr="00AA4EBC" w:rsidDel="005D0C0B">
          <w:rPr>
            <w:rFonts w:ascii="Times New Roman" w:hAnsi="Times New Roman" w:cs="Times New Roman"/>
            <w:sz w:val="24"/>
            <w:szCs w:val="24"/>
          </w:rPr>
          <w:delText xml:space="preserve"> to recruitment</w:delText>
        </w:r>
        <w:r w:rsidDel="005D0C0B">
          <w:rPr>
            <w:rFonts w:ascii="Times New Roman" w:hAnsi="Times New Roman"/>
            <w:sz w:val="24"/>
            <w:szCs w:val="24"/>
          </w:rPr>
          <w:delText xml:space="preserve"> in both areas (Émond et al. 2015). </w:delText>
        </w:r>
      </w:del>
    </w:p>
    <w:p w14:paraId="082BD6CB" w14:textId="01E84B0C" w:rsidR="00D921FF" w:rsidRDefault="00525AD2" w:rsidP="00525AD2">
      <w:pPr>
        <w:autoSpaceDE w:val="0"/>
        <w:autoSpaceDN w:val="0"/>
        <w:adjustRightInd w:val="0"/>
        <w:spacing w:after="0" w:line="480" w:lineRule="auto"/>
        <w:rPr>
          <w:ins w:id="943" w:author="Jon.Richar" w:date="2023-07-03T15:40:00Z"/>
          <w:rFonts w:ascii="Times New Roman" w:hAnsi="Times New Roman"/>
          <w:sz w:val="24"/>
          <w:szCs w:val="24"/>
        </w:rPr>
      </w:pPr>
      <w:del w:id="944" w:author="Jon.Richar" w:date="2023-02-03T16:21:00Z">
        <w:r w:rsidDel="005D0C0B">
          <w:rPr>
            <w:rFonts w:ascii="Times New Roman" w:hAnsi="Times New Roman"/>
            <w:sz w:val="24"/>
            <w:szCs w:val="24"/>
          </w:rPr>
          <w:delText xml:space="preserve">However, cycles with a period of 2T, as described for Dungeness crab and as we describe here </w:delText>
        </w:r>
      </w:del>
      <w:del w:id="945" w:author="Jon.Richar" w:date="2023-02-03T16:23:00Z">
        <w:r w:rsidDel="005D0C0B">
          <w:rPr>
            <w:rFonts w:ascii="Times New Roman" w:hAnsi="Times New Roman"/>
            <w:sz w:val="24"/>
            <w:szCs w:val="24"/>
          </w:rPr>
          <w:delText xml:space="preserve">for Tanner crab, may arise primarily through over-compensatory density dependence (Botsford et al. 2014). </w:delText>
        </w:r>
      </w:del>
      <w:ins w:id="946" w:author="Jon.Richar" w:date="2023-02-03T16:23:00Z">
        <w:r w:rsidR="008761CD">
          <w:rPr>
            <w:rFonts w:ascii="Times New Roman" w:hAnsi="Times New Roman"/>
            <w:sz w:val="24"/>
            <w:szCs w:val="24"/>
          </w:rPr>
          <w:t>d</w:t>
        </w:r>
      </w:ins>
      <w:del w:id="947" w:author="Jon.Richar" w:date="2023-02-03T16:23:00Z">
        <w:r w:rsidDel="005D0C0B">
          <w:rPr>
            <w:rFonts w:ascii="Times New Roman" w:hAnsi="Times New Roman"/>
            <w:sz w:val="24"/>
            <w:szCs w:val="24"/>
          </w:rPr>
          <w:delText>Such d</w:delText>
        </w:r>
      </w:del>
      <w:r>
        <w:rPr>
          <w:rFonts w:ascii="Times New Roman" w:hAnsi="Times New Roman"/>
          <w:sz w:val="24"/>
          <w:szCs w:val="24"/>
        </w:rPr>
        <w:t>ensity-dependent effects</w:t>
      </w:r>
      <w:ins w:id="948" w:author="Jon.Richar" w:date="2023-02-03T16:24:00Z">
        <w:r w:rsidR="005D0C0B">
          <w:rPr>
            <w:rFonts w:ascii="Times New Roman" w:hAnsi="Times New Roman"/>
            <w:sz w:val="24"/>
            <w:szCs w:val="24"/>
          </w:rPr>
          <w:t>, as are observed in our S-R results</w:t>
        </w:r>
      </w:ins>
      <w:r>
        <w:rPr>
          <w:rFonts w:ascii="Times New Roman" w:hAnsi="Times New Roman"/>
          <w:sz w:val="24"/>
          <w:szCs w:val="24"/>
        </w:rPr>
        <w:t xml:space="preserve"> </w:t>
      </w:r>
      <w:del w:id="949" w:author="Jon.Richar" w:date="2023-07-03T15:03:00Z">
        <w:r w:rsidDel="008761CD">
          <w:rPr>
            <w:rFonts w:ascii="Times New Roman" w:hAnsi="Times New Roman"/>
            <w:sz w:val="24"/>
            <w:szCs w:val="24"/>
          </w:rPr>
          <w:delText>may result from several mechanisms.</w:delText>
        </w:r>
      </w:del>
      <w:ins w:id="950" w:author="Jon.Richar" w:date="2023-07-03T15:02:00Z">
        <w:r w:rsidR="008761CD">
          <w:rPr>
            <w:rFonts w:ascii="Times New Roman" w:hAnsi="Times New Roman"/>
            <w:sz w:val="24"/>
            <w:szCs w:val="24"/>
          </w:rPr>
          <w:t xml:space="preserve">may arise </w:t>
        </w:r>
      </w:ins>
      <w:ins w:id="951" w:author="Jon.Richar" w:date="2023-07-03T15:03:00Z">
        <w:r w:rsidR="008761CD">
          <w:rPr>
            <w:rFonts w:ascii="Times New Roman" w:hAnsi="Times New Roman"/>
            <w:sz w:val="24"/>
            <w:szCs w:val="24"/>
          </w:rPr>
          <w:t>through several processes</w:t>
        </w:r>
      </w:ins>
      <w:ins w:id="952" w:author="Jon.Richar" w:date="2023-07-03T15:02:00Z">
        <w:r w:rsidR="008761CD">
          <w:rPr>
            <w:rFonts w:ascii="Times New Roman" w:hAnsi="Times New Roman"/>
            <w:sz w:val="24"/>
            <w:szCs w:val="24"/>
          </w:rPr>
          <w:t xml:space="preserve"> (Botsford et al. 2014). </w:t>
        </w:r>
      </w:ins>
      <w:proofErr w:type="spellStart"/>
      <w:ins w:id="953" w:author="Jon.Richar" w:date="2023-07-03T15:06:00Z">
        <w:r w:rsidR="00431F47">
          <w:rPr>
            <w:rFonts w:ascii="Times New Roman" w:hAnsi="Times New Roman"/>
            <w:sz w:val="24"/>
            <w:szCs w:val="24"/>
          </w:rPr>
          <w:t>Intercohort</w:t>
        </w:r>
      </w:ins>
      <w:proofErr w:type="spellEnd"/>
      <w:ins w:id="954" w:author="Jon.Richar" w:date="2023-07-03T15:38:00Z">
        <w:r w:rsidR="00D921FF">
          <w:rPr>
            <w:rFonts w:ascii="Times New Roman" w:hAnsi="Times New Roman"/>
            <w:sz w:val="24"/>
            <w:szCs w:val="24"/>
          </w:rPr>
          <w:t>/</w:t>
        </w:r>
        <w:proofErr w:type="spellStart"/>
        <w:r w:rsidR="00D921FF">
          <w:rPr>
            <w:rFonts w:ascii="Times New Roman" w:hAnsi="Times New Roman"/>
            <w:sz w:val="24"/>
            <w:szCs w:val="24"/>
          </w:rPr>
          <w:t>intrqacohort</w:t>
        </w:r>
      </w:ins>
      <w:proofErr w:type="spellEnd"/>
      <w:ins w:id="955" w:author="Jon.Richar" w:date="2023-07-03T15:29:00Z">
        <w:r w:rsidR="00F0099E">
          <w:rPr>
            <w:rFonts w:ascii="Times New Roman" w:hAnsi="Times New Roman"/>
            <w:sz w:val="24"/>
            <w:szCs w:val="24"/>
          </w:rPr>
          <w:t xml:space="preserve"> competition and</w:t>
        </w:r>
      </w:ins>
      <w:ins w:id="956" w:author="Jon.Richar" w:date="2023-07-03T15:06:00Z">
        <w:r w:rsidR="00431F47">
          <w:rPr>
            <w:rFonts w:ascii="Times New Roman" w:hAnsi="Times New Roman"/>
            <w:sz w:val="24"/>
            <w:szCs w:val="24"/>
          </w:rPr>
          <w:t xml:space="preserve"> cannibalism ha</w:t>
        </w:r>
        <w:r w:rsidR="00F0099E">
          <w:rPr>
            <w:rFonts w:ascii="Times New Roman" w:hAnsi="Times New Roman"/>
            <w:sz w:val="24"/>
            <w:szCs w:val="24"/>
          </w:rPr>
          <w:t>ve</w:t>
        </w:r>
        <w:r w:rsidR="00431F47">
          <w:rPr>
            <w:rFonts w:ascii="Times New Roman" w:hAnsi="Times New Roman"/>
            <w:sz w:val="24"/>
            <w:szCs w:val="24"/>
          </w:rPr>
          <w:t xml:space="preserve"> been proposed as </w:t>
        </w:r>
      </w:ins>
      <w:ins w:id="957" w:author="Jon.Richar" w:date="2023-07-03T15:29:00Z">
        <w:r w:rsidR="00F0099E">
          <w:rPr>
            <w:rFonts w:ascii="Times New Roman" w:hAnsi="Times New Roman"/>
            <w:sz w:val="24"/>
            <w:szCs w:val="24"/>
          </w:rPr>
          <w:t xml:space="preserve">drivers of recruitment in the congener snow crab </w:t>
        </w:r>
      </w:ins>
      <w:ins w:id="958" w:author="Jon.Richar" w:date="2023-07-03T15:30:00Z">
        <w:r w:rsidR="00F0099E">
          <w:rPr>
            <w:rFonts w:ascii="Times New Roman" w:hAnsi="Times New Roman"/>
            <w:sz w:val="24"/>
            <w:szCs w:val="24"/>
          </w:rPr>
          <w:t xml:space="preserve">(Caddy et al. 2005, </w:t>
        </w:r>
      </w:ins>
      <w:proofErr w:type="spellStart"/>
      <w:ins w:id="959" w:author="Jon.Richar" w:date="2023-07-03T15:31:00Z">
        <w:r w:rsidR="00F0099E">
          <w:rPr>
            <w:rFonts w:ascii="Times New Roman" w:hAnsi="Times New Roman"/>
            <w:sz w:val="24"/>
            <w:szCs w:val="24"/>
          </w:rPr>
          <w:t>Émond</w:t>
        </w:r>
        <w:proofErr w:type="spellEnd"/>
        <w:r w:rsidR="00F0099E">
          <w:rPr>
            <w:rFonts w:ascii="Times New Roman" w:hAnsi="Times New Roman"/>
            <w:sz w:val="24"/>
            <w:szCs w:val="24"/>
          </w:rPr>
          <w:t xml:space="preserve"> et al. 2015). </w:t>
        </w:r>
      </w:ins>
      <w:del w:id="960" w:author="Jon.Richar" w:date="2023-07-03T15:04:00Z">
        <w:r w:rsidDel="008761CD">
          <w:rPr>
            <w:rFonts w:ascii="Times New Roman" w:hAnsi="Times New Roman"/>
            <w:sz w:val="24"/>
            <w:szCs w:val="24"/>
          </w:rPr>
          <w:delText xml:space="preserve"> </w:delText>
        </w:r>
      </w:del>
      <w:r>
        <w:rPr>
          <w:rFonts w:ascii="Times New Roman" w:hAnsi="Times New Roman"/>
          <w:sz w:val="24"/>
          <w:szCs w:val="24"/>
        </w:rPr>
        <w:t>Synchronized release of larvae by dense aggregations of female crab may create dense patches of first-feeding zoeae that compete for prey (Stevens et al. 1994). Although there are no direct observations of this behavior in the EBS, as there are for the Gulf of Alaska (Stevens et al. 1994), high-density stations encountered during bottom trawl surveys are consistent with this behavior. It is thus reasonable to expect that in the relatively sluggish currents over the EBS continental shelf, larvae may maintain dense aggregations (</w:t>
      </w:r>
      <w:proofErr w:type="spellStart"/>
      <w:r>
        <w:rPr>
          <w:rFonts w:ascii="Times New Roman" w:hAnsi="Times New Roman"/>
          <w:sz w:val="24"/>
          <w:szCs w:val="24"/>
        </w:rPr>
        <w:t>Stabeno</w:t>
      </w:r>
      <w:proofErr w:type="spellEnd"/>
      <w:r>
        <w:rPr>
          <w:rFonts w:ascii="Times New Roman" w:hAnsi="Times New Roman"/>
          <w:sz w:val="24"/>
          <w:szCs w:val="24"/>
        </w:rPr>
        <w:t xml:space="preserve"> et al. 2001). To successfully feed, larval Tanner crab require high densities of copepods, potentially exceeding the mean concentration typically experienced in much of the natural environment (Paul et al. 1979, </w:t>
      </w:r>
      <w:proofErr w:type="spellStart"/>
      <w:r>
        <w:rPr>
          <w:rFonts w:ascii="Times New Roman" w:hAnsi="Times New Roman"/>
          <w:sz w:val="24"/>
          <w:szCs w:val="24"/>
        </w:rPr>
        <w:t>Incze</w:t>
      </w:r>
      <w:proofErr w:type="spellEnd"/>
      <w:r>
        <w:rPr>
          <w:rFonts w:ascii="Times New Roman" w:hAnsi="Times New Roman"/>
          <w:sz w:val="24"/>
          <w:szCs w:val="24"/>
        </w:rPr>
        <w:t xml:space="preserve"> &amp; Paul 1983). In years of high reproductive output, we can speculate that zoeae in dense aggregations may thus experience increased mortality rates due to starvation as they deplete the local copepod population through feeding (Paul et al. 1979). The positive</w:t>
      </w:r>
      <w:del w:id="961" w:author="Jon.Richar" w:date="2023-02-06T12:20:00Z">
        <w:r w:rsidDel="00850634">
          <w:rPr>
            <w:rFonts w:ascii="Times New Roman" w:hAnsi="Times New Roman"/>
            <w:sz w:val="24"/>
            <w:szCs w:val="24"/>
          </w:rPr>
          <w:delText xml:space="preserve"> </w:delText>
        </w:r>
      </w:del>
      <w:ins w:id="962" w:author="Jon.Richar" w:date="2023-06-09T11:51:00Z">
        <w:r w:rsidR="006D018C">
          <w:rPr>
            <w:rFonts w:ascii="Times New Roman" w:hAnsi="Times New Roman"/>
            <w:sz w:val="24"/>
            <w:szCs w:val="24"/>
          </w:rPr>
          <w:t xml:space="preserve"> relationships observed</w:t>
        </w:r>
        <w:r w:rsidR="006D41DC">
          <w:rPr>
            <w:rFonts w:ascii="Times New Roman" w:hAnsi="Times New Roman"/>
            <w:sz w:val="24"/>
            <w:szCs w:val="24"/>
          </w:rPr>
          <w:t xml:space="preserve"> in environmental indices that are</w:t>
        </w:r>
      </w:ins>
      <w:ins w:id="963" w:author="Jon.Richar" w:date="2023-06-09T12:48:00Z">
        <w:r w:rsidR="006D41DC">
          <w:rPr>
            <w:rFonts w:ascii="Times New Roman" w:hAnsi="Times New Roman"/>
            <w:sz w:val="24"/>
            <w:szCs w:val="24"/>
          </w:rPr>
          <w:t xml:space="preserve"> </w:t>
        </w:r>
      </w:ins>
      <w:ins w:id="964" w:author="Jon.Richar" w:date="2023-06-09T11:51:00Z">
        <w:r w:rsidR="006D41DC">
          <w:rPr>
            <w:rFonts w:ascii="Times New Roman" w:hAnsi="Times New Roman"/>
            <w:sz w:val="24"/>
            <w:szCs w:val="24"/>
          </w:rPr>
          <w:t>likely</w:t>
        </w:r>
        <w:r w:rsidR="006D018C">
          <w:rPr>
            <w:rFonts w:ascii="Times New Roman" w:hAnsi="Times New Roman"/>
            <w:sz w:val="24"/>
            <w:szCs w:val="24"/>
          </w:rPr>
          <w:t xml:space="preserve"> to </w:t>
        </w:r>
      </w:ins>
      <w:ins w:id="965" w:author="Jon.Richar" w:date="2023-06-09T12:46:00Z">
        <w:r w:rsidR="006D41DC">
          <w:rPr>
            <w:rFonts w:ascii="Times New Roman" w:hAnsi="Times New Roman"/>
            <w:sz w:val="24"/>
            <w:szCs w:val="24"/>
          </w:rPr>
          <w:t xml:space="preserve">impact copepod productivity, </w:t>
        </w:r>
      </w:ins>
      <w:del w:id="966" w:author="Jon.Richar" w:date="2023-06-09T11:51:00Z">
        <w:r w:rsidDel="006D018C">
          <w:rPr>
            <w:rFonts w:ascii="Times New Roman" w:hAnsi="Times New Roman"/>
            <w:sz w:val="24"/>
            <w:szCs w:val="24"/>
          </w:rPr>
          <w:delText>relationships</w:delText>
        </w:r>
      </w:del>
      <w:del w:id="967" w:author="Jon.Richar" w:date="2023-02-06T12:19:00Z">
        <w:r w:rsidDel="00850634">
          <w:rPr>
            <w:rFonts w:ascii="Times New Roman" w:hAnsi="Times New Roman"/>
            <w:sz w:val="24"/>
            <w:szCs w:val="24"/>
          </w:rPr>
          <w:delText xml:space="preserve"> </w:delText>
        </w:r>
      </w:del>
      <w:del w:id="968" w:author="Jon.Richar" w:date="2023-06-09T11:51:00Z">
        <w:r w:rsidDel="006D018C">
          <w:rPr>
            <w:rFonts w:ascii="Times New Roman" w:hAnsi="Times New Roman"/>
            <w:sz w:val="24"/>
            <w:szCs w:val="24"/>
          </w:rPr>
          <w:delText xml:space="preserve">observed between recruitment and both SST </w:delText>
        </w:r>
      </w:del>
      <w:del w:id="969" w:author="Jon.Richar" w:date="2023-06-09T12:46:00Z">
        <w:r w:rsidDel="006D41DC">
          <w:rPr>
            <w:rFonts w:ascii="Times New Roman" w:hAnsi="Times New Roman"/>
            <w:sz w:val="24"/>
            <w:szCs w:val="24"/>
          </w:rPr>
          <w:delText xml:space="preserve">and </w:delText>
        </w:r>
      </w:del>
      <w:ins w:id="970" w:author="Jon.Richar" w:date="2023-06-09T12:46:00Z">
        <w:r w:rsidR="006D41DC">
          <w:rPr>
            <w:rFonts w:ascii="Times New Roman" w:hAnsi="Times New Roman"/>
            <w:sz w:val="24"/>
            <w:szCs w:val="24"/>
          </w:rPr>
          <w:t xml:space="preserve">particularly </w:t>
        </w:r>
      </w:ins>
      <w:r>
        <w:rPr>
          <w:rFonts w:ascii="Times New Roman" w:hAnsi="Times New Roman"/>
          <w:sz w:val="24"/>
          <w:szCs w:val="24"/>
        </w:rPr>
        <w:t xml:space="preserve">the PDO are consistent with this hypothesis, as these mechanisms are expected to improve copepod production as their values increase (Hunt et al. 2002, Hunt </w:t>
      </w:r>
      <w:del w:id="971" w:author="Jon.Richar" w:date="2023-07-03T17:27:00Z">
        <w:r w:rsidDel="00D235B4">
          <w:rPr>
            <w:rFonts w:ascii="Times New Roman" w:hAnsi="Times New Roman"/>
            <w:sz w:val="24"/>
            <w:szCs w:val="24"/>
          </w:rPr>
          <w:delText xml:space="preserve">and </w:delText>
        </w:r>
      </w:del>
      <w:ins w:id="972" w:author="Jon.Richar" w:date="2023-07-03T17:27:00Z">
        <w:r w:rsidR="00D235B4">
          <w:rPr>
            <w:rFonts w:ascii="Times New Roman" w:hAnsi="Times New Roman"/>
            <w:sz w:val="24"/>
            <w:szCs w:val="24"/>
          </w:rPr>
          <w:t xml:space="preserve">&amp; </w:t>
        </w:r>
      </w:ins>
      <w:proofErr w:type="spellStart"/>
      <w:r>
        <w:rPr>
          <w:rFonts w:ascii="Times New Roman" w:hAnsi="Times New Roman"/>
          <w:sz w:val="24"/>
          <w:szCs w:val="24"/>
        </w:rPr>
        <w:t>Stabeno</w:t>
      </w:r>
      <w:proofErr w:type="spellEnd"/>
      <w:r>
        <w:rPr>
          <w:rFonts w:ascii="Times New Roman" w:hAnsi="Times New Roman"/>
          <w:sz w:val="24"/>
          <w:szCs w:val="24"/>
        </w:rPr>
        <w:t xml:space="preserve"> 2002, Hunt et al. 2022).</w:t>
      </w:r>
      <w:ins w:id="973" w:author="Jon.Richar" w:date="2023-06-09T12:53:00Z">
        <w:r w:rsidR="006D41DC">
          <w:rPr>
            <w:rFonts w:ascii="Times New Roman" w:hAnsi="Times New Roman"/>
            <w:sz w:val="24"/>
            <w:szCs w:val="24"/>
          </w:rPr>
          <w:t xml:space="preserve"> Contrary to this, we found </w:t>
        </w:r>
      </w:ins>
      <w:ins w:id="974" w:author="Jon.Richar" w:date="2023-06-09T12:55:00Z">
        <w:r w:rsidR="006D41DC">
          <w:rPr>
            <w:rFonts w:ascii="Times New Roman" w:hAnsi="Times New Roman"/>
            <w:sz w:val="24"/>
            <w:szCs w:val="24"/>
          </w:rPr>
          <w:t xml:space="preserve">early summer </w:t>
        </w:r>
      </w:ins>
      <w:ins w:id="975" w:author="Jon.Richar" w:date="2023-06-09T12:53:00Z">
        <w:r w:rsidR="006D41DC">
          <w:rPr>
            <w:rFonts w:ascii="Times New Roman" w:hAnsi="Times New Roman"/>
            <w:sz w:val="24"/>
            <w:szCs w:val="24"/>
          </w:rPr>
          <w:t xml:space="preserve">SST to not be an important </w:t>
        </w:r>
        <w:r w:rsidR="006D41DC">
          <w:rPr>
            <w:rFonts w:ascii="Times New Roman" w:hAnsi="Times New Roman"/>
            <w:sz w:val="24"/>
            <w:szCs w:val="24"/>
          </w:rPr>
          <w:lastRenderedPageBreak/>
          <w:t xml:space="preserve">explanatory variable, suggesting that </w:t>
        </w:r>
      </w:ins>
      <w:ins w:id="976" w:author="Jon.Richar" w:date="2023-06-09T12:54:00Z">
        <w:r w:rsidR="006D41DC">
          <w:rPr>
            <w:rFonts w:ascii="Times New Roman" w:hAnsi="Times New Roman"/>
            <w:sz w:val="24"/>
            <w:szCs w:val="24"/>
          </w:rPr>
          <w:t xml:space="preserve">any </w:t>
        </w:r>
      </w:ins>
      <w:ins w:id="977" w:author="Jon.Richar" w:date="2023-06-09T12:53:00Z">
        <w:r w:rsidR="006D41DC">
          <w:rPr>
            <w:rFonts w:ascii="Times New Roman" w:hAnsi="Times New Roman"/>
            <w:sz w:val="24"/>
            <w:szCs w:val="24"/>
          </w:rPr>
          <w:t>temperature</w:t>
        </w:r>
      </w:ins>
      <w:ins w:id="978" w:author="Jon.Richar" w:date="2023-06-09T12:54:00Z">
        <w:r w:rsidR="006D41DC">
          <w:rPr>
            <w:rFonts w:ascii="Times New Roman" w:hAnsi="Times New Roman"/>
            <w:sz w:val="24"/>
            <w:szCs w:val="24"/>
          </w:rPr>
          <w:t>-effect may be more nuanced than expected.</w:t>
        </w:r>
      </w:ins>
    </w:p>
    <w:p w14:paraId="2422B50B" w14:textId="75A8AD97" w:rsidR="00D921FF" w:rsidRDefault="00D921FF" w:rsidP="00D921FF">
      <w:pPr>
        <w:autoSpaceDE w:val="0"/>
        <w:autoSpaceDN w:val="0"/>
        <w:adjustRightInd w:val="0"/>
        <w:spacing w:after="0" w:line="480" w:lineRule="auto"/>
        <w:ind w:firstLine="720"/>
        <w:rPr>
          <w:rFonts w:ascii="Times New Roman" w:hAnsi="Times New Roman"/>
          <w:sz w:val="24"/>
          <w:szCs w:val="24"/>
        </w:rPr>
      </w:pPr>
      <w:ins w:id="979" w:author="Jon.Richar" w:date="2023-07-03T15:40:00Z">
        <w:r>
          <w:rPr>
            <w:rFonts w:ascii="Times New Roman" w:hAnsi="Times New Roman"/>
            <w:sz w:val="24"/>
            <w:szCs w:val="24"/>
          </w:rPr>
          <w:t xml:space="preserve">Cannibalism, particularly between </w:t>
        </w:r>
      </w:ins>
      <w:ins w:id="980" w:author="Jon.Richar" w:date="2023-07-03T15:41:00Z">
        <w:r>
          <w:rPr>
            <w:rFonts w:ascii="Times New Roman" w:hAnsi="Times New Roman"/>
            <w:sz w:val="24"/>
            <w:szCs w:val="24"/>
          </w:rPr>
          <w:t>cohorts may also play an important role generating a density-dependent relationship</w:t>
        </w:r>
      </w:ins>
      <w:ins w:id="981" w:author="Jon.Richar" w:date="2023-07-03T15:46:00Z">
        <w:r>
          <w:rPr>
            <w:rFonts w:ascii="Times New Roman" w:hAnsi="Times New Roman"/>
            <w:sz w:val="24"/>
            <w:szCs w:val="24"/>
          </w:rPr>
          <w:t xml:space="preserve">, and has been </w:t>
        </w:r>
      </w:ins>
      <w:ins w:id="982" w:author="Jon.Richar" w:date="2023-07-03T17:49:00Z">
        <w:r w:rsidR="00D902D3">
          <w:rPr>
            <w:rFonts w:ascii="Times New Roman" w:hAnsi="Times New Roman"/>
            <w:sz w:val="24"/>
            <w:szCs w:val="24"/>
          </w:rPr>
          <w:t xml:space="preserve">proposed </w:t>
        </w:r>
      </w:ins>
      <w:ins w:id="983" w:author="Jon.Richar" w:date="2023-07-03T17:48:00Z">
        <w:r w:rsidR="00D902D3">
          <w:rPr>
            <w:rFonts w:ascii="Times New Roman" w:hAnsi="Times New Roman"/>
            <w:sz w:val="24"/>
            <w:szCs w:val="24"/>
          </w:rPr>
          <w:t xml:space="preserve">or </w:t>
        </w:r>
      </w:ins>
      <w:ins w:id="984" w:author="Jon.Richar" w:date="2023-07-03T15:46:00Z">
        <w:r>
          <w:rPr>
            <w:rFonts w:ascii="Times New Roman" w:hAnsi="Times New Roman"/>
            <w:sz w:val="24"/>
            <w:szCs w:val="24"/>
          </w:rPr>
          <w:t xml:space="preserve">observed </w:t>
        </w:r>
      </w:ins>
      <w:ins w:id="985" w:author="Jon.Richar" w:date="2023-07-03T15:47:00Z">
        <w:r>
          <w:rPr>
            <w:rFonts w:ascii="Times New Roman" w:hAnsi="Times New Roman"/>
            <w:sz w:val="24"/>
            <w:szCs w:val="24"/>
          </w:rPr>
          <w:t xml:space="preserve">to be </w:t>
        </w:r>
      </w:ins>
      <w:ins w:id="986" w:author="Jon.Richar" w:date="2023-07-03T17:40:00Z">
        <w:r w:rsidR="000D6665">
          <w:rPr>
            <w:rFonts w:ascii="Times New Roman" w:hAnsi="Times New Roman"/>
            <w:sz w:val="24"/>
            <w:szCs w:val="24"/>
          </w:rPr>
          <w:t xml:space="preserve">a significant recruitment mechanism </w:t>
        </w:r>
      </w:ins>
      <w:ins w:id="987" w:author="Jon.Richar" w:date="2023-07-03T15:46:00Z">
        <w:r>
          <w:rPr>
            <w:rFonts w:ascii="Times New Roman" w:hAnsi="Times New Roman"/>
            <w:sz w:val="24"/>
            <w:szCs w:val="24"/>
          </w:rPr>
          <w:t>in many crab species</w:t>
        </w:r>
      </w:ins>
      <w:ins w:id="988" w:author="Jon.Richar" w:date="2023-07-03T15:48:00Z">
        <w:r>
          <w:rPr>
            <w:rFonts w:ascii="Times New Roman" w:hAnsi="Times New Roman"/>
            <w:sz w:val="24"/>
            <w:szCs w:val="24"/>
          </w:rPr>
          <w:t xml:space="preserve">, including the congener snow crab, where </w:t>
        </w:r>
        <w:r w:rsidR="00324C24">
          <w:rPr>
            <w:rFonts w:ascii="Times New Roman" w:hAnsi="Times New Roman"/>
            <w:sz w:val="24"/>
            <w:szCs w:val="24"/>
          </w:rPr>
          <w:t xml:space="preserve">younger </w:t>
        </w:r>
      </w:ins>
      <w:ins w:id="989" w:author="Jon.Richar" w:date="2023-07-03T17:34:00Z">
        <w:r w:rsidR="000D6665">
          <w:rPr>
            <w:rFonts w:ascii="Times New Roman" w:hAnsi="Times New Roman"/>
            <w:sz w:val="24"/>
            <w:szCs w:val="24"/>
          </w:rPr>
          <w:t xml:space="preserve">(age 0-4) </w:t>
        </w:r>
      </w:ins>
      <w:ins w:id="990" w:author="Jon.Richar" w:date="2023-07-03T15:48:00Z">
        <w:r w:rsidR="00324C24">
          <w:rPr>
            <w:rFonts w:ascii="Times New Roman" w:hAnsi="Times New Roman"/>
            <w:sz w:val="24"/>
            <w:szCs w:val="24"/>
          </w:rPr>
          <w:t>juvenile crab</w:t>
        </w:r>
      </w:ins>
      <w:ins w:id="991" w:author="Jon.Richar" w:date="2023-07-03T15:49:00Z">
        <w:r w:rsidR="00324C24">
          <w:rPr>
            <w:rFonts w:ascii="Times New Roman" w:hAnsi="Times New Roman"/>
            <w:sz w:val="24"/>
            <w:szCs w:val="24"/>
          </w:rPr>
          <w:t xml:space="preserve"> are the most fed-upon (</w:t>
        </w:r>
      </w:ins>
      <w:proofErr w:type="spellStart"/>
      <w:ins w:id="992" w:author="Jon.Richar" w:date="2023-07-03T16:12:00Z">
        <w:r w:rsidR="00335AC4">
          <w:rPr>
            <w:rFonts w:ascii="Times New Roman" w:hAnsi="Times New Roman"/>
            <w:sz w:val="24"/>
            <w:szCs w:val="24"/>
          </w:rPr>
          <w:t>Dutil</w:t>
        </w:r>
        <w:proofErr w:type="spellEnd"/>
        <w:r w:rsidR="00335AC4">
          <w:rPr>
            <w:rFonts w:ascii="Times New Roman" w:hAnsi="Times New Roman"/>
            <w:sz w:val="24"/>
            <w:szCs w:val="24"/>
          </w:rPr>
          <w:t xml:space="preserve"> et al. 1997, </w:t>
        </w:r>
      </w:ins>
      <w:proofErr w:type="spellStart"/>
      <w:ins w:id="993" w:author="Jon.Richar" w:date="2023-07-03T16:11:00Z">
        <w:r w:rsidR="00D235B4">
          <w:rPr>
            <w:rFonts w:ascii="Times New Roman" w:hAnsi="Times New Roman"/>
            <w:sz w:val="24"/>
            <w:szCs w:val="24"/>
          </w:rPr>
          <w:t>Lovrich</w:t>
        </w:r>
        <w:proofErr w:type="spellEnd"/>
        <w:r w:rsidR="00D235B4">
          <w:rPr>
            <w:rFonts w:ascii="Times New Roman" w:hAnsi="Times New Roman"/>
            <w:sz w:val="24"/>
            <w:szCs w:val="24"/>
          </w:rPr>
          <w:t xml:space="preserve"> </w:t>
        </w:r>
      </w:ins>
      <w:ins w:id="994" w:author="Jon.Richar" w:date="2023-07-03T17:27:00Z">
        <w:r w:rsidR="00D235B4">
          <w:rPr>
            <w:rFonts w:ascii="Times New Roman" w:hAnsi="Times New Roman"/>
            <w:sz w:val="24"/>
            <w:szCs w:val="24"/>
          </w:rPr>
          <w:t>&amp;</w:t>
        </w:r>
      </w:ins>
      <w:ins w:id="995" w:author="Jon.Richar" w:date="2023-07-03T16:11:00Z">
        <w:r w:rsidR="007206D7">
          <w:rPr>
            <w:rFonts w:ascii="Times New Roman" w:hAnsi="Times New Roman"/>
            <w:sz w:val="24"/>
            <w:szCs w:val="24"/>
          </w:rPr>
          <w:t xml:space="preserve"> Sainte-Marie 1997, </w:t>
        </w:r>
      </w:ins>
      <w:proofErr w:type="spellStart"/>
      <w:ins w:id="996" w:author="Jon.Richar" w:date="2023-07-03T15:49:00Z">
        <w:r w:rsidR="00324C24">
          <w:rPr>
            <w:rFonts w:ascii="Times New Roman" w:hAnsi="Times New Roman"/>
            <w:sz w:val="24"/>
            <w:szCs w:val="24"/>
          </w:rPr>
          <w:t>Moksnes</w:t>
        </w:r>
      </w:ins>
      <w:proofErr w:type="spellEnd"/>
      <w:ins w:id="997" w:author="Jon.Richar" w:date="2023-07-03T15:50:00Z">
        <w:r w:rsidR="00324C24">
          <w:rPr>
            <w:rFonts w:ascii="Times New Roman" w:hAnsi="Times New Roman"/>
            <w:sz w:val="24"/>
            <w:szCs w:val="24"/>
          </w:rPr>
          <w:t xml:space="preserve"> et al</w:t>
        </w:r>
      </w:ins>
      <w:ins w:id="998" w:author="Jon.Richar" w:date="2023-07-03T16:11:00Z">
        <w:r w:rsidR="007206D7">
          <w:rPr>
            <w:rFonts w:ascii="Times New Roman" w:hAnsi="Times New Roman"/>
            <w:sz w:val="24"/>
            <w:szCs w:val="24"/>
          </w:rPr>
          <w:t>. 1997,</w:t>
        </w:r>
      </w:ins>
      <w:ins w:id="999" w:author="Jon.Richar" w:date="2023-07-03T15:50:00Z">
        <w:r w:rsidR="00324C24">
          <w:rPr>
            <w:rFonts w:ascii="Times New Roman" w:hAnsi="Times New Roman"/>
            <w:sz w:val="24"/>
            <w:szCs w:val="24"/>
          </w:rPr>
          <w:t xml:space="preserve"> 1998</w:t>
        </w:r>
      </w:ins>
      <w:ins w:id="1000" w:author="Jon.Richar" w:date="2023-07-03T16:15:00Z">
        <w:r w:rsidR="00335AC4">
          <w:rPr>
            <w:rFonts w:ascii="Times New Roman" w:hAnsi="Times New Roman"/>
            <w:sz w:val="24"/>
            <w:szCs w:val="24"/>
          </w:rPr>
          <w:t>, Caddy et al. 2005</w:t>
        </w:r>
      </w:ins>
      <w:ins w:id="1001" w:author="Jon.Richar" w:date="2023-07-03T17:26:00Z">
        <w:r w:rsidR="00D235B4">
          <w:rPr>
            <w:rFonts w:ascii="Times New Roman" w:hAnsi="Times New Roman"/>
            <w:sz w:val="24"/>
            <w:szCs w:val="24"/>
          </w:rPr>
          <w:t>)</w:t>
        </w:r>
      </w:ins>
      <w:ins w:id="1002" w:author="Jon.Richar" w:date="2023-07-03T17:40:00Z">
        <w:r w:rsidR="000D6665">
          <w:rPr>
            <w:rFonts w:ascii="Times New Roman" w:hAnsi="Times New Roman"/>
            <w:sz w:val="24"/>
            <w:szCs w:val="24"/>
          </w:rPr>
          <w:t xml:space="preserve">. </w:t>
        </w:r>
      </w:ins>
      <w:ins w:id="1003" w:author="Jon.Richar" w:date="2023-07-03T17:43:00Z">
        <w:r w:rsidR="000D6665">
          <w:rPr>
            <w:rFonts w:ascii="Times New Roman" w:hAnsi="Times New Roman"/>
            <w:sz w:val="24"/>
            <w:szCs w:val="24"/>
          </w:rPr>
          <w:t xml:space="preserve">Unfortunately, only very limited work has been done examining cannibalism in </w:t>
        </w:r>
      </w:ins>
      <w:ins w:id="1004" w:author="Jon.Richar" w:date="2023-07-03T17:44:00Z">
        <w:r w:rsidR="000D6665">
          <w:rPr>
            <w:rFonts w:ascii="Times New Roman" w:hAnsi="Times New Roman"/>
            <w:sz w:val="24"/>
            <w:szCs w:val="24"/>
          </w:rPr>
          <w:t>T</w:t>
        </w:r>
        <w:r w:rsidR="00D902D3">
          <w:rPr>
            <w:rFonts w:ascii="Times New Roman" w:hAnsi="Times New Roman"/>
            <w:sz w:val="24"/>
            <w:szCs w:val="24"/>
          </w:rPr>
          <w:t xml:space="preserve">anner crab, though the </w:t>
        </w:r>
        <w:r w:rsidR="000D6665">
          <w:rPr>
            <w:rFonts w:ascii="Times New Roman" w:hAnsi="Times New Roman"/>
            <w:sz w:val="24"/>
            <w:szCs w:val="24"/>
          </w:rPr>
          <w:t xml:space="preserve">work </w:t>
        </w:r>
      </w:ins>
      <w:ins w:id="1005" w:author="Jon.Richar" w:date="2023-07-03T17:45:00Z">
        <w:r w:rsidR="00D902D3">
          <w:rPr>
            <w:rFonts w:ascii="Times New Roman" w:hAnsi="Times New Roman"/>
            <w:sz w:val="24"/>
            <w:szCs w:val="24"/>
          </w:rPr>
          <w:t xml:space="preserve">that has been done </w:t>
        </w:r>
      </w:ins>
      <w:ins w:id="1006" w:author="Jon.Richar" w:date="2023-07-03T17:44:00Z">
        <w:r w:rsidR="000D6665">
          <w:rPr>
            <w:rFonts w:ascii="Times New Roman" w:hAnsi="Times New Roman"/>
            <w:sz w:val="24"/>
            <w:szCs w:val="24"/>
          </w:rPr>
          <w:t>suggests that it may be signi</w:t>
        </w:r>
      </w:ins>
      <w:ins w:id="1007" w:author="Jon.Richar" w:date="2023-07-03T17:45:00Z">
        <w:r w:rsidR="00D902D3">
          <w:rPr>
            <w:rFonts w:ascii="Times New Roman" w:hAnsi="Times New Roman"/>
            <w:sz w:val="24"/>
            <w:szCs w:val="24"/>
          </w:rPr>
          <w:t>f</w:t>
        </w:r>
      </w:ins>
      <w:ins w:id="1008" w:author="Jon.Richar" w:date="2023-07-03T17:46:00Z">
        <w:r w:rsidR="00D902D3">
          <w:rPr>
            <w:rFonts w:ascii="Times New Roman" w:hAnsi="Times New Roman"/>
            <w:sz w:val="24"/>
            <w:szCs w:val="24"/>
          </w:rPr>
          <w:t>icant</w:t>
        </w:r>
      </w:ins>
      <w:ins w:id="1009" w:author="Jon.Richar" w:date="2023-07-03T17:44:00Z">
        <w:r w:rsidR="000D6665">
          <w:rPr>
            <w:rFonts w:ascii="Times New Roman" w:hAnsi="Times New Roman"/>
            <w:sz w:val="24"/>
            <w:szCs w:val="24"/>
          </w:rPr>
          <w:t>, with conspecifics being found to comprises</w:t>
        </w:r>
      </w:ins>
      <w:ins w:id="1010" w:author="Jon.Richar" w:date="2023-07-03T17:46:00Z">
        <w:r w:rsidR="00D902D3">
          <w:rPr>
            <w:rFonts w:ascii="Times New Roman" w:hAnsi="Times New Roman"/>
            <w:sz w:val="24"/>
            <w:szCs w:val="24"/>
          </w:rPr>
          <w:t xml:space="preserve"> ~11% of stomach contents by weight in crab sampled near Kodiak Island (Jewett </w:t>
        </w:r>
      </w:ins>
      <w:ins w:id="1011" w:author="Jon.Richar" w:date="2023-07-03T17:49:00Z">
        <w:r w:rsidR="00D902D3">
          <w:rPr>
            <w:rFonts w:ascii="Times New Roman" w:hAnsi="Times New Roman"/>
            <w:sz w:val="24"/>
            <w:szCs w:val="24"/>
          </w:rPr>
          <w:t>&amp;</w:t>
        </w:r>
      </w:ins>
      <w:ins w:id="1012" w:author="Jon.Richar" w:date="2023-07-03T17:46:00Z">
        <w:r w:rsidR="00D902D3">
          <w:rPr>
            <w:rFonts w:ascii="Times New Roman" w:hAnsi="Times New Roman"/>
            <w:sz w:val="24"/>
            <w:szCs w:val="24"/>
          </w:rPr>
          <w:t xml:space="preserve"> Feder</w:t>
        </w:r>
      </w:ins>
      <w:ins w:id="1013" w:author="Jon.Richar" w:date="2023-07-03T17:49:00Z">
        <w:r w:rsidR="00D902D3">
          <w:rPr>
            <w:rFonts w:ascii="Times New Roman" w:hAnsi="Times New Roman"/>
            <w:sz w:val="24"/>
            <w:szCs w:val="24"/>
          </w:rPr>
          <w:t xml:space="preserve"> 1983)</w:t>
        </w:r>
      </w:ins>
      <w:ins w:id="1014" w:author="Jon.Richar" w:date="2023-07-03T17:50:00Z">
        <w:r w:rsidR="00D902D3">
          <w:rPr>
            <w:rFonts w:ascii="Times New Roman" w:hAnsi="Times New Roman"/>
            <w:sz w:val="24"/>
            <w:szCs w:val="24"/>
          </w:rPr>
          <w:t>.</w:t>
        </w:r>
      </w:ins>
    </w:p>
    <w:p w14:paraId="738794F8" w14:textId="08D8434B"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w:t>
      </w:r>
      <w:del w:id="1015" w:author="Jon.Richar" w:date="2023-02-06T11:20:00Z">
        <w:r w:rsidDel="005C1F35">
          <w:rPr>
            <w:rFonts w:ascii="Times New Roman" w:hAnsi="Times New Roman"/>
            <w:sz w:val="24"/>
            <w:szCs w:val="24"/>
          </w:rPr>
          <w:delText xml:space="preserve">fact </w:delText>
        </w:r>
      </w:del>
      <w:ins w:id="1016" w:author="Jon.Richar" w:date="2023-02-06T11:20:00Z">
        <w:r w:rsidR="005C1F35">
          <w:rPr>
            <w:rFonts w:ascii="Times New Roman" w:hAnsi="Times New Roman"/>
            <w:sz w:val="24"/>
            <w:szCs w:val="24"/>
          </w:rPr>
          <w:t xml:space="preserve">observation </w:t>
        </w:r>
      </w:ins>
      <w:r>
        <w:rPr>
          <w:rFonts w:ascii="Times New Roman" w:hAnsi="Times New Roman"/>
          <w:sz w:val="24"/>
          <w:szCs w:val="24"/>
        </w:rPr>
        <w:t xml:space="preserve">that high population densities may also lead to significantly increased disease prevalence, increasing natural mortality rates, particularly in the high-density aggregations often observed in juvenile 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proofErr w:type="spellStart"/>
      <w:r w:rsidRPr="000A2FE9">
        <w:rPr>
          <w:rFonts w:ascii="Times New Roman" w:hAnsi="Times New Roman"/>
          <w:i/>
          <w:sz w:val="24"/>
          <w:szCs w:val="24"/>
        </w:rPr>
        <w:t>Chionoecetes</w:t>
      </w:r>
      <w:proofErr w:type="spellEnd"/>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Although all life stages may be infected, current evidence suggests that </w:t>
      </w:r>
      <w:del w:id="1017" w:author="Jon.Richar" w:date="2022-12-16T13:43:00Z">
        <w:r w:rsidDel="002B65D3">
          <w:rPr>
            <w:rFonts w:ascii="Times New Roman" w:hAnsi="Times New Roman"/>
            <w:sz w:val="24"/>
            <w:szCs w:val="24"/>
          </w:rPr>
          <w:delText>females and</w:delText>
        </w:r>
      </w:del>
      <w:r>
        <w:rPr>
          <w:rFonts w:ascii="Times New Roman" w:hAnsi="Times New Roman"/>
          <w:sz w:val="24"/>
          <w:szCs w:val="24"/>
        </w:rPr>
        <w:t xml:space="preserve"> juvenile crab are the most susceptible to infection, likely due, at least in part, to increased molting frequencies, particularly for juveniles (</w:t>
      </w:r>
      <w:proofErr w:type="spellStart"/>
      <w:r>
        <w:rPr>
          <w:rFonts w:ascii="Times New Roman" w:hAnsi="Times New Roman"/>
          <w:sz w:val="24"/>
          <w:szCs w:val="24"/>
        </w:rPr>
        <w:t>Pestal</w:t>
      </w:r>
      <w:proofErr w:type="spellEnd"/>
      <w:r>
        <w:rPr>
          <w:rFonts w:ascii="Times New Roman" w:hAnsi="Times New Roman"/>
          <w:sz w:val="24"/>
          <w:szCs w:val="24"/>
        </w:rPr>
        <w:t xml:space="preserve"> et al. 2003, Shields et al. 2005).</w:t>
      </w:r>
    </w:p>
    <w:p w14:paraId="336AE7DA" w14:textId="22B516C8"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w:t>
      </w:r>
      <w:proofErr w:type="gramStart"/>
      <w:r w:rsidRPr="00383C25">
        <w:rPr>
          <w:rFonts w:ascii="Times New Roman" w:hAnsi="Times New Roman"/>
          <w:sz w:val="24"/>
          <w:szCs w:val="24"/>
        </w:rPr>
        <w:t>are</w:t>
      </w:r>
      <w:proofErr w:type="gramEnd"/>
      <w:r w:rsidRPr="00383C25">
        <w:rPr>
          <w:rFonts w:ascii="Times New Roman" w:hAnsi="Times New Roman"/>
          <w:sz w:val="24"/>
          <w:szCs w:val="24"/>
        </w:rPr>
        <w:t xml:space="preserve"> second only to Pacific cod in 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ins w:id="1018" w:author="Jon.Richar" w:date="2023-06-09T12:56:00Z">
        <w:r w:rsidR="006D41DC">
          <w:rPr>
            <w:rFonts w:ascii="Times New Roman" w:hAnsi="Times New Roman"/>
            <w:sz w:val="24"/>
            <w:szCs w:val="24"/>
          </w:rPr>
          <w:t xml:space="preserve">Conversely, </w:t>
        </w:r>
      </w:ins>
      <w:ins w:id="1019" w:author="Jon.Richar" w:date="2022-12-15T10:59:00Z">
        <w:r w:rsidR="006D41DC">
          <w:rPr>
            <w:rFonts w:ascii="Times New Roman" w:hAnsi="Times New Roman"/>
            <w:sz w:val="24"/>
            <w:szCs w:val="24"/>
          </w:rPr>
          <w:t>o</w:t>
        </w:r>
        <w:r w:rsidR="00604451">
          <w:rPr>
            <w:rFonts w:ascii="Times New Roman" w:hAnsi="Times New Roman"/>
            <w:sz w:val="24"/>
            <w:szCs w:val="24"/>
          </w:rPr>
          <w:t xml:space="preserve">ur </w:t>
        </w:r>
      </w:ins>
      <w:ins w:id="1020" w:author="Jon.Richar" w:date="2023-02-03T16:43:00Z">
        <w:r w:rsidR="00397E9D">
          <w:rPr>
            <w:rFonts w:ascii="Times New Roman" w:hAnsi="Times New Roman"/>
            <w:sz w:val="24"/>
            <w:szCs w:val="24"/>
          </w:rPr>
          <w:t>results do not</w:t>
        </w:r>
      </w:ins>
      <w:ins w:id="1021" w:author="Jon.Richar" w:date="2022-12-15T10:59:00Z">
        <w:r w:rsidR="00397E9D">
          <w:rPr>
            <w:rFonts w:ascii="Times New Roman" w:hAnsi="Times New Roman"/>
            <w:sz w:val="24"/>
            <w:szCs w:val="24"/>
          </w:rPr>
          <w:t xml:space="preserve"> support</w:t>
        </w:r>
        <w:r w:rsidR="00604451">
          <w:rPr>
            <w:rFonts w:ascii="Times New Roman" w:hAnsi="Times New Roman"/>
            <w:sz w:val="24"/>
            <w:szCs w:val="24"/>
          </w:rPr>
          <w:t xml:space="preserve"> the hypothe</w:t>
        </w:r>
      </w:ins>
      <w:ins w:id="1022" w:author="Jon.Richar" w:date="2022-12-15T11:02:00Z">
        <w:r w:rsidR="00604451">
          <w:rPr>
            <w:rFonts w:ascii="Times New Roman" w:hAnsi="Times New Roman"/>
            <w:sz w:val="24"/>
            <w:szCs w:val="24"/>
          </w:rPr>
          <w:t>s</w:t>
        </w:r>
      </w:ins>
      <w:ins w:id="1023" w:author="Jon.Richar" w:date="2022-12-15T10:59:00Z">
        <w:r w:rsidR="00604451">
          <w:rPr>
            <w:rFonts w:ascii="Times New Roman" w:hAnsi="Times New Roman"/>
            <w:sz w:val="24"/>
            <w:szCs w:val="24"/>
          </w:rPr>
          <w:t xml:space="preserve">is of a </w:t>
        </w:r>
        <w:r w:rsidR="00604451">
          <w:rPr>
            <w:rFonts w:ascii="Times New Roman" w:hAnsi="Times New Roman"/>
            <w:sz w:val="24"/>
            <w:szCs w:val="24"/>
          </w:rPr>
          <w:lastRenderedPageBreak/>
          <w:t xml:space="preserve">significant predator effect for </w:t>
        </w:r>
      </w:ins>
      <w:ins w:id="1024" w:author="Jon.Richar" w:date="2022-12-15T11:00:00Z">
        <w:r w:rsidR="00BB6F88">
          <w:rPr>
            <w:rFonts w:ascii="Times New Roman" w:hAnsi="Times New Roman"/>
            <w:sz w:val="24"/>
            <w:szCs w:val="24"/>
          </w:rPr>
          <w:t xml:space="preserve">Pacific </w:t>
        </w:r>
        <w:r w:rsidR="00604451">
          <w:rPr>
            <w:rFonts w:ascii="Times New Roman" w:hAnsi="Times New Roman"/>
            <w:sz w:val="24"/>
            <w:szCs w:val="24"/>
          </w:rPr>
          <w:t xml:space="preserve">cod. </w:t>
        </w:r>
      </w:ins>
      <w:del w:id="1025" w:author="Jon.Richar" w:date="2023-02-03T16:43:00Z">
        <w:r w:rsidDel="00397E9D">
          <w:rPr>
            <w:rFonts w:ascii="Times New Roman" w:hAnsi="Times New Roman"/>
            <w:sz w:val="24"/>
            <w:szCs w:val="24"/>
          </w:rPr>
          <w:delText>A significant relationship was not</w:delText>
        </w:r>
      </w:del>
      <w:del w:id="1026" w:author="Jon.Richar" w:date="2022-12-15T11:00:00Z">
        <w:r w:rsidDel="00604451">
          <w:rPr>
            <w:rFonts w:ascii="Times New Roman" w:hAnsi="Times New Roman"/>
            <w:sz w:val="24"/>
            <w:szCs w:val="24"/>
          </w:rPr>
          <w:delText xml:space="preserve"> however </w:delText>
        </w:r>
      </w:del>
      <w:del w:id="1027" w:author="Jon.Richar" w:date="2023-02-03T16:43:00Z">
        <w:r w:rsidDel="00397E9D">
          <w:rPr>
            <w:rFonts w:ascii="Times New Roman" w:hAnsi="Times New Roman"/>
            <w:sz w:val="24"/>
            <w:szCs w:val="24"/>
          </w:rPr>
          <w:delText xml:space="preserve">found between Pacific cod and Tanner crab recruitment. This outcome is in accordance with a previous retrospective analysis, which found no significant negative relationship between cod and crab recruitment in the eastern (Bristol Bay) area (Rosenkranz 1998). </w:delText>
        </w:r>
      </w:del>
      <w:del w:id="1028" w:author="Jon.Richar" w:date="2022-12-15T11:05:00Z">
        <w:r w:rsidDel="00604451">
          <w:rPr>
            <w:rFonts w:ascii="Times New Roman" w:hAnsi="Times New Roman"/>
            <w:sz w:val="24"/>
            <w:szCs w:val="24"/>
          </w:rPr>
          <w:delText>On the contrary</w:delText>
        </w:r>
      </w:del>
      <w:ins w:id="1029" w:author="Jon.Richar" w:date="2022-12-15T11:07:00Z">
        <w:r w:rsidR="00604451">
          <w:rPr>
            <w:rFonts w:ascii="Times New Roman" w:hAnsi="Times New Roman"/>
            <w:sz w:val="24"/>
            <w:szCs w:val="24"/>
          </w:rPr>
          <w:t xml:space="preserve">These findings </w:t>
        </w:r>
      </w:ins>
      <w:ins w:id="1030" w:author="Jon.Richar" w:date="2022-12-15T11:22:00Z">
        <w:r w:rsidR="00177ACD">
          <w:rPr>
            <w:rFonts w:ascii="Times New Roman" w:hAnsi="Times New Roman"/>
            <w:sz w:val="24"/>
            <w:szCs w:val="24"/>
          </w:rPr>
          <w:t xml:space="preserve">appear </w:t>
        </w:r>
      </w:ins>
      <w:ins w:id="1031" w:author="Jon.Richar" w:date="2022-12-15T11:07:00Z">
        <w:r w:rsidR="00604451">
          <w:rPr>
            <w:rFonts w:ascii="Times New Roman" w:hAnsi="Times New Roman"/>
            <w:sz w:val="24"/>
            <w:szCs w:val="24"/>
          </w:rPr>
          <w:t xml:space="preserve">contrary to </w:t>
        </w:r>
      </w:ins>
      <w:ins w:id="1032" w:author="Jon.Richar" w:date="2022-12-15T11:22:00Z">
        <w:r w:rsidR="00177ACD">
          <w:rPr>
            <w:rFonts w:ascii="Times New Roman" w:hAnsi="Times New Roman"/>
            <w:sz w:val="24"/>
            <w:szCs w:val="24"/>
          </w:rPr>
          <w:t>previous work, in particular an</w:t>
        </w:r>
      </w:ins>
      <w:ins w:id="1033" w:author="Jon.Richar" w:date="2022-12-15T11:24:00Z">
        <w:r w:rsidR="00177ACD">
          <w:rPr>
            <w:rFonts w:ascii="Times New Roman" w:hAnsi="Times New Roman"/>
            <w:sz w:val="24"/>
            <w:szCs w:val="24"/>
          </w:rPr>
          <w:t xml:space="preserve"> </w:t>
        </w:r>
      </w:ins>
      <w:del w:id="1034" w:author="Jon.Richar" w:date="2022-12-15T11:07:00Z">
        <w:r w:rsidDel="00604451">
          <w:rPr>
            <w:rFonts w:ascii="Times New Roman" w:hAnsi="Times New Roman"/>
            <w:sz w:val="24"/>
            <w:szCs w:val="24"/>
          </w:rPr>
          <w:delText xml:space="preserve">, </w:delText>
        </w:r>
      </w:del>
      <w:r>
        <w:rPr>
          <w:rFonts w:ascii="Times New Roman" w:hAnsi="Times New Roman"/>
          <w:sz w:val="24"/>
          <w:szCs w:val="24"/>
        </w:rPr>
        <w:t xml:space="preserve">analysis of cod stomachs </w:t>
      </w:r>
      <w:ins w:id="1035" w:author="Jon.Richar" w:date="2022-12-15T11:23:00Z">
        <w:r w:rsidR="00177ACD">
          <w:rPr>
            <w:rFonts w:ascii="Times New Roman" w:hAnsi="Times New Roman"/>
            <w:sz w:val="24"/>
            <w:szCs w:val="24"/>
          </w:rPr>
          <w:t xml:space="preserve">which </w:t>
        </w:r>
      </w:ins>
      <w:r>
        <w:rPr>
          <w:rFonts w:ascii="Times New Roman" w:hAnsi="Times New Roman"/>
          <w:sz w:val="24"/>
          <w:szCs w:val="24"/>
        </w:rPr>
        <w:t>indicated intense predation by young cod on Tanner crab, particularly for crab of age 1 </w:t>
      </w:r>
      <w:proofErr w:type="spellStart"/>
      <w:r>
        <w:rPr>
          <w:rFonts w:ascii="Times New Roman" w:hAnsi="Times New Roman"/>
          <w:sz w:val="24"/>
          <w:szCs w:val="24"/>
        </w:rPr>
        <w:t>yr</w:t>
      </w:r>
      <w:proofErr w:type="spellEnd"/>
      <w:r>
        <w:rPr>
          <w:rFonts w:ascii="Times New Roman" w:hAnsi="Times New Roman"/>
          <w:sz w:val="24"/>
          <w:szCs w:val="24"/>
        </w:rPr>
        <w:t xml:space="preserve">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ins w:id="1036" w:author="Jon.Richar" w:date="2023-02-03T16:44:00Z">
        <w:r w:rsidR="00397E9D">
          <w:rPr>
            <w:rFonts w:ascii="Times New Roman" w:hAnsi="Times New Roman" w:cs="Times New Roman"/>
            <w:sz w:val="24"/>
            <w:szCs w:val="24"/>
          </w:rPr>
          <w:t>Of note,</w:t>
        </w:r>
      </w:ins>
      <w:ins w:id="1037" w:author="Jon.Richar" w:date="2023-02-03T16:43:00Z">
        <w:r w:rsidR="00397E9D">
          <w:rPr>
            <w:rFonts w:ascii="Times New Roman" w:hAnsi="Times New Roman" w:cs="Times New Roman"/>
            <w:sz w:val="24"/>
            <w:szCs w:val="24"/>
          </w:rPr>
          <w:t xml:space="preserve"> </w:t>
        </w:r>
      </w:ins>
      <w:del w:id="1038" w:author="Jon.Richar" w:date="2022-12-15T11:23:00Z">
        <w:r w:rsidDel="00177ACD">
          <w:rPr>
            <w:rFonts w:ascii="Times New Roman" w:hAnsi="Times New Roman" w:cs="Times New Roman"/>
            <w:sz w:val="24"/>
            <w:szCs w:val="24"/>
          </w:rPr>
          <w:delText xml:space="preserve">Of interest here, </w:delText>
        </w:r>
      </w:del>
      <w:r>
        <w:rPr>
          <w:rFonts w:ascii="Times New Roman" w:hAnsi="Times New Roman" w:cs="Times New Roman"/>
          <w:sz w:val="24"/>
          <w:szCs w:val="24"/>
        </w:rPr>
        <w:t xml:space="preserve">in </w:t>
      </w:r>
      <w:ins w:id="1039" w:author="Jon.Richar" w:date="2022-09-27T15:43:00Z">
        <w:r>
          <w:rPr>
            <w:rFonts w:ascii="Times New Roman" w:hAnsi="Times New Roman" w:cs="Times New Roman"/>
            <w:sz w:val="24"/>
            <w:szCs w:val="24"/>
          </w:rPr>
          <w:t xml:space="preserve">unpublished </w:t>
        </w:r>
      </w:ins>
      <w:r>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1040" w:author="Jon.Richar" w:date="2022-09-27T15:43:00Z">
        <w:r>
          <w:rPr>
            <w:rFonts w:ascii="Times New Roman" w:hAnsi="Times New Roman" w:cs="Times New Roman"/>
            <w:sz w:val="24"/>
            <w:szCs w:val="24"/>
          </w:rPr>
          <w:t xml:space="preserve"> (pers</w:t>
        </w:r>
      </w:ins>
      <w:ins w:id="1041" w:author="Jon.Richar" w:date="2022-09-27T15:44:00Z">
        <w:r>
          <w:rPr>
            <w:rFonts w:ascii="Times New Roman" w:hAnsi="Times New Roman" w:cs="Times New Roman"/>
            <w:sz w:val="24"/>
            <w:szCs w:val="24"/>
          </w:rPr>
          <w:t xml:space="preserve">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w:t>
        </w:r>
      </w:ins>
      <w:r>
        <w:rPr>
          <w:rFonts w:ascii="Times New Roman" w:hAnsi="Times New Roman" w:cs="Times New Roman"/>
          <w:sz w:val="24"/>
          <w:szCs w:val="24"/>
        </w:rPr>
        <w:t>.</w:t>
      </w:r>
      <w:r>
        <w:rPr>
          <w:rFonts w:ascii="Times New Roman" w:hAnsi="Times New Roman"/>
          <w:sz w:val="24"/>
          <w:szCs w:val="24"/>
        </w:rPr>
        <w:t xml:space="preserve"> Elucidation of potential relationships between cod and Tanner crab may depend on spatial considerations. For instance, in a recent analysis, c</w:t>
      </w:r>
      <w:r w:rsidRPr="003C4780">
        <w:rPr>
          <w:rFonts w:ascii="Times New Roman" w:hAnsi="Times New Roman" w:cs="Times New Roman"/>
          <w:sz w:val="24"/>
          <w:szCs w:val="24"/>
        </w:rPr>
        <w:t>od was the strongest 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723C74BA"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 xml:space="preserve">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w:t>
      </w:r>
      <w:del w:id="1042" w:author="Jon.Richar" w:date="2023-07-03T17:31:00Z">
        <w:r w:rsidDel="00D235B4">
          <w:rPr>
            <w:rFonts w:ascii="Times New Roman" w:hAnsi="Times New Roman"/>
            <w:sz w:val="24"/>
            <w:szCs w:val="24"/>
          </w:rPr>
          <w:delText xml:space="preserve">and </w:delText>
        </w:r>
      </w:del>
      <w:ins w:id="1043" w:author="Jon.Richar" w:date="2023-07-03T17:31:00Z">
        <w:r w:rsidR="00D235B4">
          <w:rPr>
            <w:rFonts w:ascii="Times New Roman" w:hAnsi="Times New Roman"/>
            <w:sz w:val="24"/>
            <w:szCs w:val="24"/>
          </w:rPr>
          <w:t xml:space="preserve">&amp; </w:t>
        </w:r>
      </w:ins>
      <w:r>
        <w:rPr>
          <w:rFonts w:ascii="Times New Roman" w:hAnsi="Times New Roman"/>
          <w:sz w:val="24"/>
          <w:szCs w:val="24"/>
        </w:rPr>
        <w:t>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w:t>
      </w:r>
      <w:proofErr w:type="spellStart"/>
      <w:r w:rsidRPr="00C741AB">
        <w:rPr>
          <w:rFonts w:ascii="Times New Roman" w:hAnsi="Times New Roman"/>
          <w:sz w:val="24"/>
          <w:szCs w:val="24"/>
        </w:rPr>
        <w:t>Krivan</w:t>
      </w:r>
      <w:proofErr w:type="spellEnd"/>
      <w:r w:rsidRPr="00C741AB">
        <w:rPr>
          <w:rFonts w:ascii="Times New Roman" w:hAnsi="Times New Roman"/>
          <w:sz w:val="24"/>
          <w:szCs w:val="24"/>
        </w:rPr>
        <w:t xml:space="preserve">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w:t>
      </w:r>
      <w:proofErr w:type="spellStart"/>
      <w:r>
        <w:rPr>
          <w:rFonts w:ascii="Times New Roman" w:hAnsi="Times New Roman"/>
          <w:sz w:val="24"/>
          <w:szCs w:val="24"/>
        </w:rPr>
        <w:t>Siddon</w:t>
      </w:r>
      <w:proofErr w:type="spellEnd"/>
      <w:r>
        <w:rPr>
          <w:rFonts w:ascii="Times New Roman" w:hAnsi="Times New Roman"/>
          <w:sz w:val="24"/>
          <w:szCs w:val="24"/>
        </w:rPr>
        <w:t xml:space="preserve"> &amp;</w:t>
      </w:r>
      <w:r w:rsidRPr="00C741AB">
        <w:rPr>
          <w:rFonts w:ascii="Times New Roman" w:hAnsi="Times New Roman"/>
          <w:sz w:val="24"/>
          <w:szCs w:val="24"/>
        </w:rPr>
        <w:t xml:space="preserve"> </w:t>
      </w:r>
      <w:proofErr w:type="spellStart"/>
      <w:r w:rsidRPr="00C741AB">
        <w:rPr>
          <w:rFonts w:ascii="Times New Roman" w:hAnsi="Times New Roman"/>
          <w:sz w:val="24"/>
          <w:szCs w:val="24"/>
        </w:rPr>
        <w:t>Witman</w:t>
      </w:r>
      <w:proofErr w:type="spellEnd"/>
      <w:r w:rsidRPr="00C741AB">
        <w:rPr>
          <w:rFonts w:ascii="Times New Roman" w:hAnsi="Times New Roman"/>
          <w:sz w:val="24"/>
          <w:szCs w:val="24"/>
        </w:rPr>
        <w:t xml:space="preserve">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61C70FD1" w14:textId="31B15406" w:rsidR="00525AD2" w:rsidRPr="0026687E" w:rsidDel="00914581" w:rsidRDefault="00525AD2" w:rsidP="0026687E">
      <w:pPr>
        <w:spacing w:line="480" w:lineRule="auto"/>
        <w:ind w:firstLine="720"/>
        <w:contextualSpacing/>
        <w:rPr>
          <w:del w:id="1044" w:author="Jon.Richar" w:date="2023-06-09T13:17:00Z"/>
          <w:rFonts w:ascii="Times New Roman" w:hAnsi="Times New Roman" w:cs="Times New Roman"/>
          <w:sz w:val="24"/>
          <w:szCs w:val="24"/>
          <w:rPrChange w:id="1045" w:author="Jon.Richar" w:date="2023-02-02T10:39:00Z">
            <w:rPr>
              <w:del w:id="1046" w:author="Jon.Richar" w:date="2023-06-09T13:17:00Z"/>
              <w:rFonts w:ascii="Times New Roman" w:hAnsi="Times New Roman" w:cs="Times New Roman"/>
              <w:sz w:val="24"/>
              <w:szCs w:val="24"/>
              <w:highlight w:val="yellow"/>
            </w:rPr>
          </w:rPrChange>
        </w:rPr>
      </w:pPr>
      <w:r w:rsidRPr="006A381A">
        <w:rPr>
          <w:rFonts w:ascii="Times New Roman" w:hAnsi="Times New Roman" w:cs="Times New Roman"/>
          <w:sz w:val="24"/>
          <w:szCs w:val="24"/>
        </w:rPr>
        <w:lastRenderedPageBreak/>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strong support for the hypothesis of an effect by mean-bottom temperature on juvenile survival and recruitment. Conversely, our findings for sea surface temperature were generally in accordance with prior studies, which were</w:t>
      </w:r>
      <w:ins w:id="1047" w:author="Jon.Richar" w:date="2023-06-09T13:16:00Z">
        <w:r w:rsidR="00A55CB8">
          <w:rPr>
            <w:rFonts w:ascii="Times New Roman" w:hAnsi="Times New Roman" w:cs="Times New Roman"/>
            <w:sz w:val="24"/>
            <w:szCs w:val="24"/>
          </w:rPr>
          <w:t xml:space="preserve"> at best</w:t>
        </w:r>
      </w:ins>
      <w:r>
        <w:rPr>
          <w:rFonts w:ascii="Times New Roman" w:hAnsi="Times New Roman" w:cs="Times New Roman"/>
          <w:sz w:val="24"/>
          <w:szCs w:val="24"/>
        </w:rPr>
        <w:t xml:space="preserve"> inconclusive once </w:t>
      </w:r>
      <w:ins w:id="1048" w:author="Jon.Richar" w:date="2023-02-06T11:43:00Z">
        <w:r w:rsidR="006D3BA6">
          <w:rPr>
            <w:rFonts w:ascii="Times New Roman" w:hAnsi="Times New Roman" w:cs="Times New Roman"/>
            <w:sz w:val="24"/>
            <w:szCs w:val="24"/>
          </w:rPr>
          <w:t xml:space="preserve">temporal </w:t>
        </w:r>
      </w:ins>
      <w:r>
        <w:rPr>
          <w:rFonts w:ascii="Times New Roman" w:hAnsi="Times New Roman" w:cs="Times New Roman"/>
          <w:sz w:val="24"/>
          <w:szCs w:val="24"/>
        </w:rPr>
        <w:t xml:space="preserve">autocorrelation was </w:t>
      </w:r>
      <w:del w:id="1049" w:author="Jon.Richar" w:date="2023-02-06T11:44:00Z">
        <w:r w:rsidDel="006D3BA6">
          <w:rPr>
            <w:rFonts w:ascii="Times New Roman" w:hAnsi="Times New Roman" w:cs="Times New Roman"/>
            <w:sz w:val="24"/>
            <w:szCs w:val="24"/>
          </w:rPr>
          <w:delText xml:space="preserve">adjusted </w:delText>
        </w:r>
      </w:del>
      <w:ins w:id="1050" w:author="Jon.Richar" w:date="2023-02-06T11:44:00Z">
        <w:r w:rsidR="006D3BA6">
          <w:rPr>
            <w:rFonts w:ascii="Times New Roman" w:hAnsi="Times New Roman" w:cs="Times New Roman"/>
            <w:sz w:val="24"/>
            <w:szCs w:val="24"/>
          </w:rPr>
          <w:t xml:space="preserve">accounted </w:t>
        </w:r>
      </w:ins>
      <w:r>
        <w:rPr>
          <w:rFonts w:ascii="Times New Roman" w:hAnsi="Times New Roman" w:cs="Times New Roman"/>
          <w:sz w:val="24"/>
          <w:szCs w:val="24"/>
        </w:rPr>
        <w:t xml:space="preserve">for (Rosenkranz 1998). </w:t>
      </w:r>
      <w:del w:id="1051" w:author="Jon.Richar" w:date="2023-02-02T09:17:00Z">
        <w:r w:rsidDel="00515B9B">
          <w:rPr>
            <w:rFonts w:ascii="Times New Roman" w:hAnsi="Times New Roman" w:cs="Times New Roman"/>
            <w:sz w:val="24"/>
            <w:szCs w:val="24"/>
          </w:rPr>
          <w:delText xml:space="preserve">Our one exception to this occurred in models where SST was paired with flathead sole TBM (Table 4). </w:delText>
        </w:r>
      </w:del>
      <w:del w:id="1052" w:author="Jon.Richar" w:date="2023-02-02T09:18:00Z">
        <w:r w:rsidDel="00515B9B">
          <w:rPr>
            <w:rFonts w:ascii="Times New Roman" w:hAnsi="Times New Roman" w:cs="Times New Roman"/>
            <w:sz w:val="24"/>
            <w:szCs w:val="24"/>
          </w:rPr>
          <w:delText xml:space="preserve">In this case, </w:delText>
        </w:r>
      </w:del>
      <w:del w:id="1053" w:author="Jon.Richar" w:date="2023-02-03T16:46:00Z">
        <w:r w:rsidDel="00397E9D">
          <w:rPr>
            <w:rFonts w:ascii="Times New Roman" w:hAnsi="Times New Roman" w:cs="Times New Roman"/>
            <w:sz w:val="24"/>
            <w:szCs w:val="24"/>
          </w:rPr>
          <w:delText xml:space="preserve">plotting of </w:delText>
        </w:r>
      </w:del>
      <w:del w:id="1054" w:author="Jon.Richar" w:date="2023-02-02T09:18:00Z">
        <w:r w:rsidDel="00515B9B">
          <w:rPr>
            <w:rFonts w:ascii="Times New Roman" w:hAnsi="Times New Roman" w:cs="Times New Roman"/>
            <w:sz w:val="24"/>
            <w:szCs w:val="24"/>
          </w:rPr>
          <w:delText>the data</w:delText>
        </w:r>
      </w:del>
      <w:del w:id="1055" w:author="Jon.Richar" w:date="2023-02-02T09:19:00Z">
        <w:r w:rsidDel="00515B9B">
          <w:rPr>
            <w:rFonts w:ascii="Times New Roman" w:hAnsi="Times New Roman" w:cs="Times New Roman"/>
            <w:sz w:val="24"/>
            <w:szCs w:val="24"/>
          </w:rPr>
          <w:delText xml:space="preserve"> suggests </w:delText>
        </w:r>
      </w:del>
      <w:del w:id="1056" w:author="Jon.Richar" w:date="2023-02-03T16:46:00Z">
        <w:r w:rsidDel="00397E9D">
          <w:rPr>
            <w:rFonts w:ascii="Times New Roman" w:hAnsi="Times New Roman" w:cs="Times New Roman"/>
            <w:sz w:val="24"/>
            <w:szCs w:val="24"/>
          </w:rPr>
          <w:delText xml:space="preserve">the presence of a modest positive effect (Figure 6). </w:delText>
        </w:r>
      </w:del>
    </w:p>
    <w:p w14:paraId="2CB6BB8A" w14:textId="0E2FD45C" w:rsidR="00525AD2" w:rsidRPr="00AC496A" w:rsidDel="006D3BA6" w:rsidRDefault="00525AD2">
      <w:pPr>
        <w:spacing w:line="480" w:lineRule="auto"/>
        <w:contextualSpacing/>
        <w:rPr>
          <w:del w:id="1057" w:author="Jon.Richar" w:date="2023-02-06T11:45:00Z"/>
          <w:rFonts w:ascii="Times New Roman" w:hAnsi="Times New Roman" w:cs="Times New Roman"/>
          <w:sz w:val="24"/>
          <w:szCs w:val="24"/>
          <w:highlight w:val="yellow"/>
        </w:rPr>
        <w:pPrChange w:id="1058" w:author="Jon.Richar" w:date="2023-06-09T13:17:00Z">
          <w:pPr>
            <w:spacing w:line="480" w:lineRule="auto"/>
            <w:ind w:firstLine="720"/>
            <w:contextualSpacing/>
          </w:pPr>
        </w:pPrChange>
      </w:pPr>
      <w:del w:id="1059" w:author="Jon.Richar" w:date="2023-02-06T11:45:00Z">
        <w:r w:rsidRPr="00A329E7" w:rsidDel="006D3BA6">
          <w:rPr>
            <w:rFonts w:ascii="Times New Roman" w:hAnsi="Times New Roman" w:cs="Times New Roman"/>
            <w:sz w:val="24"/>
            <w:szCs w:val="24"/>
          </w:rPr>
          <w:delText xml:space="preserve"> The expectation of a positive relationship between SST and </w:delText>
        </w:r>
        <w:r w:rsidDel="006D3BA6">
          <w:rPr>
            <w:rFonts w:ascii="Times New Roman" w:hAnsi="Times New Roman" w:cs="Times New Roman"/>
            <w:sz w:val="24"/>
            <w:szCs w:val="24"/>
          </w:rPr>
          <w:delText xml:space="preserve">recruitment </w:delText>
        </w:r>
        <w:r w:rsidRPr="00A329E7" w:rsidDel="006D3BA6">
          <w:rPr>
            <w:rFonts w:ascii="Times New Roman" w:hAnsi="Times New Roman" w:cs="Times New Roman"/>
            <w:sz w:val="24"/>
            <w:szCs w:val="24"/>
          </w:rPr>
          <w:delText xml:space="preserve">was based on two hypothesized mechanisms: </w:delText>
        </w:r>
      </w:del>
    </w:p>
    <w:p w14:paraId="79456536" w14:textId="24C3BE43" w:rsidR="00525AD2" w:rsidDel="006D3BA6" w:rsidRDefault="00525AD2">
      <w:pPr>
        <w:spacing w:line="480" w:lineRule="auto"/>
        <w:contextualSpacing/>
        <w:rPr>
          <w:del w:id="1060" w:author="Jon.Richar" w:date="2023-02-06T11:45:00Z"/>
          <w:rFonts w:ascii="Times New Roman" w:hAnsi="Times New Roman" w:cs="Times New Roman"/>
          <w:sz w:val="24"/>
          <w:szCs w:val="24"/>
        </w:rPr>
        <w:pPrChange w:id="1061" w:author="Jon.Richar" w:date="2023-06-09T13:17:00Z">
          <w:pPr>
            <w:spacing w:line="480" w:lineRule="auto"/>
            <w:ind w:firstLine="720"/>
            <w:contextualSpacing/>
          </w:pPr>
        </w:pPrChange>
      </w:pPr>
      <w:del w:id="1062" w:author="Jon.Richar" w:date="2023-02-06T11:45:00Z">
        <w:r w:rsidRPr="005B5AD1" w:rsidDel="006D3BA6">
          <w:rPr>
            <w:rFonts w:ascii="Times New Roman" w:hAnsi="Times New Roman" w:cs="Times New Roman"/>
            <w:sz w:val="24"/>
            <w:szCs w:val="24"/>
          </w:rPr>
          <w:delText>1.)</w:delText>
        </w:r>
        <w:r w:rsidDel="006D3BA6">
          <w:rPr>
            <w:rFonts w:ascii="Times New Roman" w:hAnsi="Times New Roman" w:cs="Times New Roman"/>
            <w:sz w:val="24"/>
            <w:szCs w:val="24"/>
          </w:rPr>
          <w:delText xml:space="preserve"> Predation during the zoeal stage would be significant, such that enhanced zoeal rates o growth and maturation associated with warmer temperatures would increase survival through reduced exposure to predation</w:delText>
        </w:r>
      </w:del>
    </w:p>
    <w:p w14:paraId="7648BEC7" w14:textId="101159BA" w:rsidR="00525AD2" w:rsidDel="006D3BA6" w:rsidRDefault="00525AD2">
      <w:pPr>
        <w:spacing w:line="480" w:lineRule="auto"/>
        <w:contextualSpacing/>
        <w:rPr>
          <w:del w:id="1063" w:author="Jon.Richar" w:date="2023-02-06T11:45:00Z"/>
          <w:rFonts w:ascii="Times New Roman" w:hAnsi="Times New Roman" w:cs="Times New Roman"/>
          <w:sz w:val="24"/>
          <w:szCs w:val="24"/>
        </w:rPr>
        <w:pPrChange w:id="1064" w:author="Jon.Richar" w:date="2023-06-09T13:17:00Z">
          <w:pPr>
            <w:spacing w:line="480" w:lineRule="auto"/>
            <w:ind w:firstLine="720"/>
            <w:contextualSpacing/>
          </w:pPr>
        </w:pPrChange>
      </w:pPr>
      <w:del w:id="1065" w:author="Jon.Richar" w:date="2023-02-06T11:45:00Z">
        <w:r w:rsidDel="006D3BA6">
          <w:rPr>
            <w:rFonts w:ascii="Times New Roman" w:hAnsi="Times New Roman" w:cs="Times New Roman"/>
            <w:sz w:val="24"/>
            <w:szCs w:val="24"/>
          </w:rPr>
          <w:delText xml:space="preserve">2.)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zoeae feed on smaller copepod species (i.e. </w:delText>
        </w:r>
        <w:r w:rsidRPr="005B419E"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spp. and </w:delText>
        </w:r>
        <w:r w:rsidDel="006D3BA6">
          <w:rPr>
            <w:rFonts w:ascii="Times New Roman" w:hAnsi="Times New Roman" w:cs="Times New Roman"/>
            <w:i/>
            <w:sz w:val="24"/>
            <w:szCs w:val="24"/>
          </w:rPr>
          <w:delText>P</w:delText>
        </w:r>
        <w:r w:rsidRPr="00A6248B" w:rsidDel="006D3BA6">
          <w:rPr>
            <w:rFonts w:ascii="Times New Roman" w:hAnsi="Times New Roman" w:cs="Times New Roman"/>
            <w:i/>
            <w:sz w:val="24"/>
            <w:szCs w:val="24"/>
          </w:rPr>
          <w:delText xml:space="preserve">seudocalanus </w:delText>
        </w:r>
        <w:r w:rsidDel="006D3BA6">
          <w:rPr>
            <w:rFonts w:ascii="Times New Roman" w:hAnsi="Times New Roman" w:cs="Times New Roman"/>
            <w:sz w:val="24"/>
            <w:szCs w:val="24"/>
          </w:rPr>
          <w:delText>spp.), which are believed to benefit from warmer SST due to increased reproductive and growth rates, and would thus be expected to also benefit from increased food supplies</w:delText>
        </w:r>
        <w:r w:rsidRPr="001C114A"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w:delText>
        </w:r>
        <w:r w:rsidRPr="005D6CD3" w:rsidDel="006D3BA6">
          <w:rPr>
            <w:rFonts w:ascii="Times New Roman" w:hAnsi="Times New Roman" w:cs="Times New Roman"/>
            <w:sz w:val="24"/>
            <w:szCs w:val="24"/>
          </w:rPr>
          <w:delText>Coyle and Pinchuk 2002</w:delText>
        </w:r>
        <w:r w:rsidDel="006D3BA6">
          <w:rPr>
            <w:rFonts w:ascii="Times New Roman" w:hAnsi="Times New Roman" w:cs="Times New Roman"/>
            <w:sz w:val="24"/>
            <w:szCs w:val="24"/>
          </w:rPr>
          <w:delText>).</w:delText>
        </w:r>
      </w:del>
    </w:p>
    <w:p w14:paraId="5FCBC35D" w14:textId="0594FA3F" w:rsidR="00525AD2" w:rsidDel="006D3BA6" w:rsidRDefault="00525AD2">
      <w:pPr>
        <w:spacing w:line="480" w:lineRule="auto"/>
        <w:contextualSpacing/>
        <w:rPr>
          <w:del w:id="1066" w:author="Jon.Richar" w:date="2023-02-06T11:45:00Z"/>
          <w:rFonts w:ascii="Times New Roman" w:hAnsi="Times New Roman" w:cs="Times New Roman"/>
          <w:sz w:val="24"/>
          <w:szCs w:val="24"/>
        </w:rPr>
        <w:pPrChange w:id="1067" w:author="Jon.Richar" w:date="2023-06-09T13:17:00Z">
          <w:pPr>
            <w:spacing w:line="480" w:lineRule="auto"/>
            <w:ind w:firstLine="720"/>
            <w:contextualSpacing/>
          </w:pPr>
        </w:pPrChange>
      </w:pPr>
      <w:del w:id="1068" w:author="Jon.Richar" w:date="2023-02-06T11:45:00Z">
        <w:r w:rsidRPr="004C76BD" w:rsidDel="006D3BA6">
          <w:rPr>
            <w:rFonts w:ascii="Times New Roman" w:hAnsi="Times New Roman" w:cs="Times New Roman"/>
            <w:sz w:val="24"/>
            <w:szCs w:val="24"/>
          </w:rPr>
          <w:delText xml:space="preserve">The </w:delText>
        </w:r>
        <w:r w:rsidDel="006D3BA6">
          <w:rPr>
            <w:rFonts w:ascii="Times New Roman" w:hAnsi="Times New Roman" w:cs="Times New Roman"/>
            <w:sz w:val="24"/>
            <w:szCs w:val="24"/>
          </w:rPr>
          <w:delText xml:space="preserve">potential </w:delText>
        </w:r>
        <w:r w:rsidRPr="005B5AD1" w:rsidDel="006D3BA6">
          <w:rPr>
            <w:rFonts w:ascii="Times New Roman" w:hAnsi="Times New Roman" w:cs="Times New Roman"/>
            <w:sz w:val="24"/>
            <w:szCs w:val="24"/>
          </w:rPr>
          <w:delText>relationship</w:delText>
        </w:r>
        <w:r w:rsidDel="006D3BA6">
          <w:rPr>
            <w:rFonts w:ascii="Times New Roman" w:hAnsi="Times New Roman" w:cs="Times New Roman"/>
            <w:sz w:val="24"/>
            <w:szCs w:val="24"/>
          </w:rPr>
          <w:delText xml:space="preserve"> observed is consistent with the proposed mechanisms, suggesting that colder temperatures may alter growth rates, such that differential predation levels are experienced. This is supported by the findings of Kon (1979), that in the zoeae of </w:delText>
        </w:r>
        <w:r w:rsidRPr="00642830" w:rsidDel="006D3BA6">
          <w:rPr>
            <w:rFonts w:ascii="Times New Roman" w:hAnsi="Times New Roman" w:cs="Times New Roman"/>
            <w:i/>
            <w:sz w:val="24"/>
            <w:szCs w:val="24"/>
          </w:rPr>
          <w:delText>C. opilio</w:delText>
        </w:r>
        <w:r w:rsidDel="006D3BA6">
          <w:rPr>
            <w:rFonts w:ascii="Times New Roman" w:hAnsi="Times New Roman" w:cs="Times New Roman"/>
            <w:sz w:val="24"/>
            <w:szCs w:val="24"/>
          </w:rPr>
          <w:delText xml:space="preserve">, a species that is cold-adapted (Parada et al. 2009, Parada et al. 2010), growth rates were markedly reduced by exposure to colder temperatures. It would seem reasonable to expect that if a cold adapted congener experiences reduced growth rates in colder conditions, then the more warm-adapted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would as well.</w:delText>
        </w:r>
        <w:r w:rsidRPr="00207DA1" w:rsidDel="006D3BA6">
          <w:rPr>
            <w:rFonts w:ascii="Times New Roman" w:hAnsi="Times New Roman" w:cs="Times New Roman"/>
            <w:sz w:val="24"/>
            <w:szCs w:val="24"/>
          </w:rPr>
          <w:delText xml:space="preserve"> </w:delText>
        </w:r>
      </w:del>
    </w:p>
    <w:p w14:paraId="2712B65B" w14:textId="58AC5FBD" w:rsidR="00525AD2" w:rsidRPr="006F6109" w:rsidDel="006D3BA6" w:rsidRDefault="00525AD2">
      <w:pPr>
        <w:spacing w:line="480" w:lineRule="auto"/>
        <w:contextualSpacing/>
        <w:rPr>
          <w:del w:id="1069" w:author="Jon.Richar" w:date="2023-02-06T11:45:00Z"/>
          <w:rFonts w:ascii="Times New Roman" w:hAnsi="Times New Roman" w:cs="Times New Roman"/>
          <w:sz w:val="24"/>
          <w:szCs w:val="24"/>
        </w:rPr>
        <w:pPrChange w:id="1070" w:author="Jon.Richar" w:date="2023-06-09T13:17:00Z">
          <w:pPr>
            <w:spacing w:line="480" w:lineRule="auto"/>
            <w:ind w:firstLine="720"/>
            <w:contextualSpacing/>
          </w:pPr>
        </w:pPrChange>
      </w:pPr>
      <w:del w:id="1071" w:author="Jon.Richar" w:date="2023-02-06T11:45:00Z">
        <w:r w:rsidDel="006D3BA6">
          <w:rPr>
            <w:rFonts w:ascii="Times New Roman" w:hAnsi="Times New Roman" w:cs="Times New Roman"/>
            <w:sz w:val="24"/>
            <w:szCs w:val="24"/>
          </w:rPr>
          <w:delText xml:space="preserve">Ocean temperature can significantly influence interannual variability in the eastern Bering Sea zooplankton community (Coyle and Pinchuk 2002).  Numerically dominant small-bodied copepods, including </w:delText>
        </w:r>
        <w:r w:rsidRPr="00F23EF4" w:rsidDel="006D3BA6">
          <w:rPr>
            <w:rFonts w:ascii="Times New Roman" w:hAnsi="Times New Roman" w:cs="Times New Roman"/>
            <w:i/>
            <w:sz w:val="24"/>
            <w:szCs w:val="24"/>
          </w:rPr>
          <w:delText>Pseudocalanus</w:delText>
        </w:r>
        <w:r w:rsidDel="006D3BA6">
          <w:rPr>
            <w:rFonts w:ascii="Times New Roman" w:hAnsi="Times New Roman" w:cs="Times New Roman"/>
            <w:sz w:val="24"/>
            <w:szCs w:val="24"/>
          </w:rPr>
          <w:delText xml:space="preserve"> and </w:delText>
        </w:r>
        <w:r w:rsidRPr="00F23EF4"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appear to be strongly influenced by ocean temperature,</w:delText>
        </w:r>
        <w:r w:rsidRPr="00F23EF4"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crab, with this assertion being based on size of the nauplii and the reproductive rate and abundance of the adults (Incze et al. 1987). Incze and Paul (1983) noted that 1</w:delText>
        </w:r>
        <w:r w:rsidRPr="00D00CA2" w:rsidDel="006D3BA6">
          <w:rPr>
            <w:rFonts w:ascii="Times New Roman" w:hAnsi="Times New Roman" w:cs="Times New Roman"/>
            <w:sz w:val="24"/>
            <w:szCs w:val="24"/>
            <w:vertAlign w:val="superscript"/>
          </w:rPr>
          <w:delText>st</w:delText>
        </w:r>
        <w:r w:rsidDel="006D3BA6">
          <w:rPr>
            <w:rFonts w:ascii="Times New Roman" w:hAnsi="Times New Roman" w:cs="Times New Roman"/>
            <w:sz w:val="24"/>
            <w:szCs w:val="24"/>
          </w:rPr>
          <w:delText xml:space="preserve"> feeding </w:delText>
        </w:r>
        <w:r w:rsidRPr="00D00CA2" w:rsidDel="006D3BA6">
          <w:rPr>
            <w:rFonts w:ascii="Times New Roman" w:hAnsi="Times New Roman" w:cs="Times New Roman"/>
            <w:i/>
            <w:sz w:val="24"/>
            <w:szCs w:val="24"/>
          </w:rPr>
          <w:delText>bairdi</w:delText>
        </w:r>
        <w:r w:rsidDel="006D3BA6">
          <w:rPr>
            <w:rFonts w:ascii="Times New Roman" w:hAnsi="Times New Roman" w:cs="Times New Roman"/>
            <w:sz w:val="24"/>
            <w:szCs w:val="24"/>
          </w:rPr>
          <w:delText xml:space="preserve"> zoeae required high densities of 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delText>
        </w:r>
      </w:del>
      <w:del w:id="1072" w:author="Jon.Richar" w:date="2022-09-28T09:22:00Z">
        <w:r w:rsidDel="00684C5A">
          <w:rPr>
            <w:rFonts w:ascii="Times New Roman" w:hAnsi="Times New Roman" w:cs="Times New Roman"/>
            <w:sz w:val="24"/>
            <w:szCs w:val="24"/>
          </w:rPr>
          <w:delText xml:space="preserve"> </w:delText>
        </w:r>
      </w:del>
    </w:p>
    <w:p w14:paraId="13EA864C" w14:textId="55AA52BD" w:rsidR="00525AD2" w:rsidRPr="001C114A" w:rsidDel="00BD68C1" w:rsidRDefault="00525AD2">
      <w:pPr>
        <w:spacing w:line="480" w:lineRule="auto"/>
        <w:contextualSpacing/>
        <w:rPr>
          <w:del w:id="1073" w:author="Jon.Richar" w:date="2023-02-06T11:55:00Z"/>
          <w:rFonts w:ascii="Times New Roman" w:hAnsi="Times New Roman" w:cs="Times New Roman"/>
          <w:sz w:val="24"/>
          <w:szCs w:val="24"/>
        </w:rPr>
        <w:pPrChange w:id="1074" w:author="Jon.Richar" w:date="2023-06-09T13:17:00Z">
          <w:pPr>
            <w:spacing w:line="480" w:lineRule="auto"/>
            <w:ind w:firstLine="720"/>
            <w:contextualSpacing/>
          </w:pPr>
        </w:pPrChange>
      </w:pPr>
      <w:del w:id="1075" w:author="Jon.Richar" w:date="2023-02-06T11:55:00Z">
        <w:r w:rsidRPr="001C114A" w:rsidDel="00BD68C1">
          <w:rPr>
            <w:rFonts w:ascii="Times New Roman" w:hAnsi="Times New Roman" w:cs="Times New Roman"/>
            <w:sz w:val="24"/>
            <w:szCs w:val="24"/>
          </w:rPr>
          <w:delText xml:space="preserve">The Pacific Decadal Oscillation (PDO) comprises a decadal scale pattern of variability in SST values in the central North Pacific, </w:delText>
        </w:r>
        <w:r w:rsidDel="00BD68C1">
          <w:rPr>
            <w:rFonts w:ascii="Times New Roman" w:hAnsi="Times New Roman" w:cs="Times New Roman"/>
            <w:sz w:val="24"/>
            <w:szCs w:val="24"/>
          </w:rPr>
          <w:delText>driven</w:delText>
        </w:r>
        <w:r w:rsidRPr="001C114A" w:rsidDel="00BD68C1">
          <w:rPr>
            <w:rFonts w:ascii="Times New Roman" w:hAnsi="Times New Roman" w:cs="Times New Roman"/>
            <w:sz w:val="24"/>
            <w:szCs w:val="24"/>
          </w:rPr>
          <w:delText xml:space="preserve"> by atmospheric variability, particularly in the strength and position of the Aleutian Low during the winter, </w:delText>
        </w:r>
        <w:r w:rsidDel="00BD68C1">
          <w:rPr>
            <w:rFonts w:ascii="Times New Roman" w:hAnsi="Times New Roman" w:cs="Times New Roman"/>
            <w:sz w:val="24"/>
            <w:szCs w:val="24"/>
          </w:rPr>
          <w:delText xml:space="preserve">and a range (Newman et al. 2016). </w:delText>
        </w:r>
      </w:del>
      <w:del w:id="1076" w:author="Jon.Richar" w:date="2023-02-06T11:53:00Z">
        <w:r w:rsidRPr="001C114A" w:rsidDel="00BD68C1">
          <w:rPr>
            <w:rFonts w:ascii="Times New Roman" w:hAnsi="Times New Roman" w:cs="Times New Roman"/>
            <w:sz w:val="24"/>
            <w:szCs w:val="24"/>
          </w:rPr>
          <w:delText>.</w:delText>
        </w:r>
      </w:del>
      <w:del w:id="1077" w:author="Jon.Richar" w:date="2023-02-06T11:55:00Z">
        <w:r w:rsidRPr="001C114A" w:rsidDel="00BD68C1">
          <w:rPr>
            <w:rFonts w:ascii="Times New Roman" w:hAnsi="Times New Roman" w:cs="Times New Roman"/>
            <w:sz w:val="24"/>
            <w:szCs w:val="24"/>
          </w:rPr>
          <w:delText xml:space="preserve"> </w:delText>
        </w:r>
      </w:del>
      <w:moveFromRangeStart w:id="1078" w:author="Jon.Richar" w:date="2023-02-06T11:54:00Z" w:name="move126576898"/>
      <w:moveFrom w:id="1079" w:author="Jon.Richar" w:date="2023-02-06T11:54:00Z">
        <w:del w:id="1080" w:author="Jon.Richar" w:date="2023-02-06T11:55:00Z">
          <w:r w:rsidRPr="001C114A" w:rsidDel="00BD68C1">
            <w:rPr>
              <w:rFonts w:ascii="Times New Roman" w:hAnsi="Times New Roman" w:cs="Times New Roman"/>
              <w:sz w:val="24"/>
              <w:szCs w:val="24"/>
            </w:rPr>
            <w:delText>The PDO is a</w:delText>
          </w:r>
          <w:r w:rsidDel="00BD68C1">
            <w:rPr>
              <w:rFonts w:ascii="Times New Roman" w:hAnsi="Times New Roman" w:cs="Times New Roman"/>
              <w:sz w:val="24"/>
              <w:szCs w:val="24"/>
            </w:rPr>
            <w:delText xml:space="preserve">n important </w:delText>
          </w:r>
          <w:r w:rsidRPr="001C114A" w:rsidDel="00BD68C1">
            <w:rPr>
              <w:rFonts w:ascii="Times New Roman" w:hAnsi="Times New Roman" w:cs="Times New Roman"/>
              <w:sz w:val="24"/>
              <w:szCs w:val="24"/>
            </w:rPr>
            <w:delText>indicator for conditions in the Bering Sea, particularly SST, and a shift in the winter PDO in 1977 has been linked to a large-</w:delText>
          </w:r>
          <w:r w:rsidDel="00BD68C1">
            <w:rPr>
              <w:rFonts w:ascii="Times New Roman" w:hAnsi="Times New Roman" w:cs="Times New Roman"/>
              <w:sz w:val="24"/>
              <w:szCs w:val="24"/>
            </w:rPr>
            <w:delText xml:space="preserve">scale community reorganization </w:delText>
          </w:r>
          <w:r w:rsidRPr="001C114A" w:rsidDel="00BD68C1">
            <w:rPr>
              <w:rFonts w:ascii="Times New Roman" w:hAnsi="Times New Roman" w:cs="Times New Roman"/>
              <w:sz w:val="24"/>
              <w:szCs w:val="24"/>
            </w:rPr>
            <w:delText>thr</w:delText>
          </w:r>
          <w:r w:rsidDel="00BD68C1">
            <w:rPr>
              <w:rFonts w:ascii="Times New Roman" w:hAnsi="Times New Roman" w:cs="Times New Roman"/>
              <w:sz w:val="24"/>
              <w:szCs w:val="24"/>
            </w:rPr>
            <w:delText>oughout the North Pacific region</w:delText>
          </w:r>
          <w:r w:rsidRPr="001C114A" w:rsidDel="00BD68C1">
            <w:rPr>
              <w:rFonts w:ascii="Times New Roman" w:hAnsi="Times New Roman" w:cs="Times New Roman"/>
              <w:sz w:val="24"/>
              <w:szCs w:val="24"/>
            </w:rPr>
            <w:delText xml:space="preserve">. During a positive phase in the PDO, SST anomalies are positive in the Bering Sea region while during a negative phase the regional SST anomaly is negative. </w:delText>
          </w:r>
        </w:del>
      </w:moveFrom>
      <w:moveFromRangeEnd w:id="1078"/>
    </w:p>
    <w:p w14:paraId="272EBECB" w14:textId="1BC2AFC1" w:rsidR="00525AD2" w:rsidRPr="00EF699F" w:rsidRDefault="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If the</w:t>
      </w:r>
      <w:del w:id="1081" w:author="Jon.Richar" w:date="2023-06-09T13:17:00Z">
        <w:r w:rsidRPr="001C114A" w:rsidDel="00A55CB8">
          <w:rPr>
            <w:rFonts w:ascii="Times New Roman" w:hAnsi="Times New Roman" w:cs="Times New Roman"/>
            <w:sz w:val="24"/>
            <w:szCs w:val="24"/>
          </w:rPr>
          <w:delText xml:space="preserve"> </w:delText>
        </w:r>
      </w:del>
      <w:ins w:id="1082" w:author="Jon.Richar" w:date="2023-06-09T13:17:00Z">
        <w:r w:rsidR="00A55CB8">
          <w:rPr>
            <w:rFonts w:ascii="Times New Roman" w:hAnsi="Times New Roman" w:cs="Times New Roman"/>
            <w:sz w:val="24"/>
            <w:szCs w:val="24"/>
          </w:rPr>
          <w:t xml:space="preserve">se </w:t>
        </w:r>
        <w:r w:rsidR="00914581">
          <w:rPr>
            <w:rFonts w:ascii="Times New Roman" w:hAnsi="Times New Roman" w:cs="Times New Roman"/>
            <w:sz w:val="24"/>
            <w:szCs w:val="24"/>
          </w:rPr>
          <w:t xml:space="preserve">results for </w:t>
        </w:r>
      </w:ins>
      <w:r w:rsidRPr="001C114A">
        <w:rPr>
          <w:rFonts w:ascii="Times New Roman" w:hAnsi="Times New Roman" w:cs="Times New Roman"/>
          <w:sz w:val="24"/>
          <w:szCs w:val="24"/>
        </w:rPr>
        <w:t xml:space="preserve">SST </w:t>
      </w:r>
      <w:del w:id="1083" w:author="Jon.Richar" w:date="2023-06-09T13:17:00Z">
        <w:r w:rsidRPr="001C114A" w:rsidDel="00914581">
          <w:rPr>
            <w:rFonts w:ascii="Times New Roman" w:hAnsi="Times New Roman" w:cs="Times New Roman"/>
            <w:sz w:val="24"/>
            <w:szCs w:val="24"/>
          </w:rPr>
          <w:delText>results pr</w:delText>
        </w:r>
        <w:r w:rsidRPr="001C114A" w:rsidDel="00A55CB8">
          <w:rPr>
            <w:rFonts w:ascii="Times New Roman" w:hAnsi="Times New Roman" w:cs="Times New Roman"/>
            <w:sz w:val="24"/>
            <w:szCs w:val="24"/>
          </w:rPr>
          <w:delText>e</w:delText>
        </w:r>
        <w:r w:rsidRPr="001C114A" w:rsidDel="00914581">
          <w:rPr>
            <w:rFonts w:ascii="Times New Roman" w:hAnsi="Times New Roman" w:cs="Times New Roman"/>
            <w:sz w:val="24"/>
            <w:szCs w:val="24"/>
          </w:rPr>
          <w:delText xml:space="preserve">viously discussed </w:delText>
        </w:r>
      </w:del>
      <w:r w:rsidRPr="001C114A">
        <w:rPr>
          <w:rFonts w:ascii="Times New Roman" w:hAnsi="Times New Roman" w:cs="Times New Roman"/>
          <w:sz w:val="24"/>
          <w:szCs w:val="24"/>
        </w:rPr>
        <w:t xml:space="preserve">are valid, then they </w:t>
      </w:r>
      <w:del w:id="1084" w:author="Jon.Richar" w:date="2023-06-09T13:18:00Z">
        <w:r w:rsidRPr="001C114A" w:rsidDel="00914581">
          <w:rPr>
            <w:rFonts w:ascii="Times New Roman" w:hAnsi="Times New Roman" w:cs="Times New Roman"/>
            <w:sz w:val="24"/>
            <w:szCs w:val="24"/>
          </w:rPr>
          <w:delText>may provide</w:delText>
        </w:r>
      </w:del>
      <w:ins w:id="1085" w:author="Jon.Richar" w:date="2023-06-09T13:18:00Z">
        <w:r w:rsidR="00914581">
          <w:rPr>
            <w:rFonts w:ascii="Times New Roman" w:hAnsi="Times New Roman" w:cs="Times New Roman"/>
            <w:sz w:val="24"/>
            <w:szCs w:val="24"/>
          </w:rPr>
          <w:t>suggest that any link between SST and crab recruitment is weak</w:t>
        </w:r>
      </w:ins>
      <w:ins w:id="1086" w:author="Jon.Richar" w:date="2023-06-09T15:05:00Z">
        <w:r w:rsidR="005F1856">
          <w:rPr>
            <w:rFonts w:ascii="Times New Roman" w:hAnsi="Times New Roman" w:cs="Times New Roman"/>
            <w:sz w:val="24"/>
            <w:szCs w:val="24"/>
          </w:rPr>
          <w:t>,</w:t>
        </w:r>
      </w:ins>
      <w:ins w:id="1087" w:author="Jon.Richar" w:date="2023-06-09T13:18:00Z">
        <w:r w:rsidR="00914581">
          <w:rPr>
            <w:rFonts w:ascii="Times New Roman" w:hAnsi="Times New Roman" w:cs="Times New Roman"/>
            <w:sz w:val="24"/>
            <w:szCs w:val="24"/>
          </w:rPr>
          <w:t xml:space="preserve"> or nuanced</w:t>
        </w:r>
      </w:ins>
      <w:ins w:id="1088" w:author="Jon.Richar" w:date="2023-06-09T13:19:00Z">
        <w:r w:rsidR="00914581">
          <w:rPr>
            <w:rFonts w:ascii="Times New Roman" w:hAnsi="Times New Roman" w:cs="Times New Roman"/>
            <w:sz w:val="24"/>
            <w:szCs w:val="24"/>
          </w:rPr>
          <w:t xml:space="preserve"> and confounded by other variables. </w:t>
        </w:r>
      </w:ins>
      <w:ins w:id="1089" w:author="Jon.Richar" w:date="2023-07-03T11:27:00Z">
        <w:r w:rsidR="00E34C0B">
          <w:rPr>
            <w:rFonts w:ascii="Times New Roman" w:hAnsi="Times New Roman" w:cs="Times New Roman"/>
            <w:sz w:val="24"/>
            <w:szCs w:val="24"/>
          </w:rPr>
          <w:t>As an example, it may</w:t>
        </w:r>
      </w:ins>
      <w:ins w:id="1090" w:author="Jon.Richar" w:date="2023-07-03T11:46:00Z">
        <w:r w:rsidR="00DE561C">
          <w:rPr>
            <w:rFonts w:ascii="Times New Roman" w:hAnsi="Times New Roman" w:cs="Times New Roman"/>
            <w:sz w:val="24"/>
            <w:szCs w:val="24"/>
          </w:rPr>
          <w:t xml:space="preserve"> be that while increased temperatures improve feeding conditions and growth for larval crab, they </w:t>
        </w:r>
      </w:ins>
      <w:ins w:id="1091" w:author="Jon.Richar" w:date="2023-07-03T12:03:00Z">
        <w:r w:rsidR="00F92FA3">
          <w:rPr>
            <w:rFonts w:ascii="Times New Roman" w:hAnsi="Times New Roman" w:cs="Times New Roman"/>
            <w:sz w:val="24"/>
            <w:szCs w:val="24"/>
          </w:rPr>
          <w:t xml:space="preserve">may offset this by </w:t>
        </w:r>
      </w:ins>
      <w:ins w:id="1092" w:author="Jon.Richar" w:date="2023-07-03T11:46:00Z">
        <w:r w:rsidR="00DE561C">
          <w:rPr>
            <w:rFonts w:ascii="Times New Roman" w:hAnsi="Times New Roman" w:cs="Times New Roman"/>
            <w:sz w:val="24"/>
            <w:szCs w:val="24"/>
          </w:rPr>
          <w:t xml:space="preserve">also </w:t>
        </w:r>
        <w:r w:rsidR="00F92FA3">
          <w:rPr>
            <w:rFonts w:ascii="Times New Roman" w:hAnsi="Times New Roman" w:cs="Times New Roman"/>
            <w:sz w:val="24"/>
            <w:szCs w:val="24"/>
          </w:rPr>
          <w:t>improving</w:t>
        </w:r>
        <w:r w:rsidR="00DE561C">
          <w:rPr>
            <w:rFonts w:ascii="Times New Roman" w:hAnsi="Times New Roman" w:cs="Times New Roman"/>
            <w:sz w:val="24"/>
            <w:szCs w:val="24"/>
          </w:rPr>
          <w:t xml:space="preserve"> </w:t>
        </w:r>
      </w:ins>
      <w:ins w:id="1093" w:author="Jon.Richar" w:date="2023-07-03T12:02:00Z">
        <w:r w:rsidR="00F92FA3">
          <w:rPr>
            <w:rFonts w:ascii="Times New Roman" w:hAnsi="Times New Roman" w:cs="Times New Roman"/>
            <w:sz w:val="24"/>
            <w:szCs w:val="24"/>
          </w:rPr>
          <w:t xml:space="preserve">growth and feeding </w:t>
        </w:r>
      </w:ins>
      <w:ins w:id="1094" w:author="Jon.Richar" w:date="2023-07-03T11:46:00Z">
        <w:r w:rsidR="00DE561C">
          <w:rPr>
            <w:rFonts w:ascii="Times New Roman" w:hAnsi="Times New Roman" w:cs="Times New Roman"/>
            <w:sz w:val="24"/>
            <w:szCs w:val="24"/>
          </w:rPr>
          <w:t>conditions for planktonic predators</w:t>
        </w:r>
      </w:ins>
      <w:ins w:id="1095" w:author="Jon.Richar" w:date="2023-07-03T11:58:00Z">
        <w:r w:rsidR="00D235B4">
          <w:rPr>
            <w:rFonts w:ascii="Times New Roman" w:hAnsi="Times New Roman" w:cs="Times New Roman"/>
            <w:sz w:val="24"/>
            <w:szCs w:val="24"/>
          </w:rPr>
          <w:t xml:space="preserve"> (e.g. Conway </w:t>
        </w:r>
      </w:ins>
      <w:ins w:id="1096" w:author="Jon.Richar" w:date="2023-07-03T17:32:00Z">
        <w:r w:rsidR="00D235B4">
          <w:rPr>
            <w:rFonts w:ascii="Times New Roman" w:hAnsi="Times New Roman" w:cs="Times New Roman"/>
            <w:sz w:val="24"/>
            <w:szCs w:val="24"/>
          </w:rPr>
          <w:t>&amp;</w:t>
        </w:r>
      </w:ins>
      <w:ins w:id="1097" w:author="Jon.Richar" w:date="2023-07-03T11:58:00Z">
        <w:r w:rsidR="008C0665">
          <w:rPr>
            <w:rFonts w:ascii="Times New Roman" w:hAnsi="Times New Roman" w:cs="Times New Roman"/>
            <w:sz w:val="24"/>
            <w:szCs w:val="24"/>
          </w:rPr>
          <w:t xml:space="preserve"> Williams 1986)</w:t>
        </w:r>
      </w:ins>
      <w:ins w:id="1098" w:author="Jon.Richar" w:date="2023-07-03T12:03:00Z">
        <w:r w:rsidR="00F92FA3">
          <w:rPr>
            <w:rFonts w:ascii="Times New Roman" w:hAnsi="Times New Roman" w:cs="Times New Roman"/>
            <w:sz w:val="24"/>
            <w:szCs w:val="24"/>
          </w:rPr>
          <w:t>.</w:t>
        </w:r>
      </w:ins>
      <w:ins w:id="1099" w:author="Jon.Richar" w:date="2023-07-03T11:58:00Z">
        <w:r w:rsidR="008C0665">
          <w:rPr>
            <w:rFonts w:ascii="Times New Roman" w:hAnsi="Times New Roman" w:cs="Times New Roman"/>
            <w:sz w:val="24"/>
            <w:szCs w:val="24"/>
          </w:rPr>
          <w:t xml:space="preserve"> </w:t>
        </w:r>
      </w:ins>
      <w:ins w:id="1100" w:author="Jon.Richar" w:date="2023-07-03T12:03:00Z">
        <w:r w:rsidR="00F92FA3">
          <w:rPr>
            <w:rFonts w:ascii="Times New Roman" w:hAnsi="Times New Roman" w:cs="Times New Roman"/>
            <w:sz w:val="24"/>
            <w:szCs w:val="24"/>
          </w:rPr>
          <w:t>As a consequence of these poor results</w:t>
        </w:r>
      </w:ins>
      <w:ins w:id="1101" w:author="Jon.Richar" w:date="2023-06-09T13:20:00Z">
        <w:r w:rsidR="00914581">
          <w:rPr>
            <w:rFonts w:ascii="Times New Roman" w:hAnsi="Times New Roman" w:cs="Times New Roman"/>
            <w:sz w:val="24"/>
            <w:szCs w:val="24"/>
          </w:rPr>
          <w:t>, temperature</w:t>
        </w:r>
      </w:ins>
      <w:del w:id="1102" w:author="Jon.Richar" w:date="2023-06-09T13:19:00Z">
        <w:r w:rsidRPr="001C114A" w:rsidDel="00914581">
          <w:rPr>
            <w:rFonts w:ascii="Times New Roman" w:hAnsi="Times New Roman" w:cs="Times New Roman"/>
            <w:sz w:val="24"/>
            <w:szCs w:val="24"/>
          </w:rPr>
          <w:delText xml:space="preserve"> </w:delText>
        </w:r>
      </w:del>
      <w:del w:id="1103" w:author="Jon.Richar" w:date="2023-02-06T11:56:00Z">
        <w:r w:rsidRPr="001C114A" w:rsidDel="00BD68C1">
          <w:rPr>
            <w:rFonts w:ascii="Times New Roman" w:hAnsi="Times New Roman" w:cs="Times New Roman"/>
            <w:sz w:val="24"/>
            <w:szCs w:val="24"/>
          </w:rPr>
          <w:delText xml:space="preserve">an </w:delText>
        </w:r>
      </w:del>
      <w:ins w:id="1104" w:author="Jon.Richar" w:date="2023-02-06T11:56:00Z">
        <w:r w:rsidR="00914581">
          <w:rPr>
            <w:rFonts w:ascii="Times New Roman" w:hAnsi="Times New Roman" w:cs="Times New Roman"/>
            <w:sz w:val="24"/>
            <w:szCs w:val="24"/>
          </w:rPr>
          <w:t xml:space="preserve">-related effects may not be the best explanation for the </w:t>
        </w:r>
      </w:ins>
      <w:ins w:id="1105" w:author="Jon.Richar" w:date="2023-06-09T13:21:00Z">
        <w:r w:rsidR="00914581">
          <w:rPr>
            <w:rFonts w:ascii="Times New Roman" w:hAnsi="Times New Roman" w:cs="Times New Roman"/>
            <w:sz w:val="24"/>
            <w:szCs w:val="24"/>
          </w:rPr>
          <w:t>observed relationships between the AO and PDO. An alternative</w:t>
        </w:r>
      </w:ins>
      <w:ins w:id="1106" w:author="Jon.Richar" w:date="2023-06-09T13:22:00Z">
        <w:r w:rsidR="00914581">
          <w:rPr>
            <w:rFonts w:ascii="Times New Roman" w:hAnsi="Times New Roman" w:cs="Times New Roman"/>
            <w:sz w:val="24"/>
            <w:szCs w:val="24"/>
          </w:rPr>
          <w:t xml:space="preserve">, for at least the </w:t>
        </w:r>
      </w:ins>
      <w:ins w:id="1107" w:author="Jon.Richar" w:date="2023-06-09T13:23:00Z">
        <w:r w:rsidR="00914581">
          <w:rPr>
            <w:rFonts w:ascii="Times New Roman" w:hAnsi="Times New Roman" w:cs="Times New Roman"/>
            <w:sz w:val="24"/>
            <w:szCs w:val="24"/>
          </w:rPr>
          <w:t>summer PDO</w:t>
        </w:r>
      </w:ins>
      <w:del w:id="1108" w:author="Jon.Richar" w:date="2023-06-09T13:21:00Z">
        <w:r w:rsidRPr="001C114A" w:rsidDel="00914581">
          <w:rPr>
            <w:rFonts w:ascii="Times New Roman" w:hAnsi="Times New Roman" w:cs="Times New Roman"/>
            <w:sz w:val="24"/>
            <w:szCs w:val="24"/>
          </w:rPr>
          <w:delText>explanation for the observed relationship</w:delText>
        </w:r>
      </w:del>
      <w:del w:id="1109" w:author="Jon.Richar" w:date="2023-06-09T13:18:00Z">
        <w:r w:rsidRPr="001C114A" w:rsidDel="00914581">
          <w:rPr>
            <w:rFonts w:ascii="Times New Roman" w:hAnsi="Times New Roman" w:cs="Times New Roman"/>
            <w:sz w:val="24"/>
            <w:szCs w:val="24"/>
          </w:rPr>
          <w:delText xml:space="preserve"> </w:delText>
        </w:r>
      </w:del>
      <w:del w:id="1110" w:author="Jon.Richar" w:date="2023-02-06T11:55:00Z">
        <w:r w:rsidRPr="001C114A" w:rsidDel="00BD68C1">
          <w:rPr>
            <w:rFonts w:ascii="Times New Roman" w:hAnsi="Times New Roman" w:cs="Times New Roman"/>
            <w:sz w:val="24"/>
            <w:szCs w:val="24"/>
          </w:rPr>
          <w:delText>through this relationship to EBS regional SST</w:delText>
        </w:r>
      </w:del>
      <w:del w:id="1111" w:author="Jon.Richar" w:date="2023-06-09T13:21:00Z">
        <w:r w:rsidRPr="001C114A" w:rsidDel="00914581">
          <w:rPr>
            <w:rFonts w:ascii="Times New Roman" w:hAnsi="Times New Roman" w:cs="Times New Roman"/>
            <w:sz w:val="24"/>
            <w:szCs w:val="24"/>
          </w:rPr>
          <w:delText>. Furthermore</w:delText>
        </w:r>
      </w:del>
      <w:r w:rsidRPr="001C114A">
        <w:rPr>
          <w:rFonts w:ascii="Times New Roman" w:hAnsi="Times New Roman" w:cs="Times New Roman"/>
          <w:sz w:val="24"/>
          <w:szCs w:val="24"/>
        </w:rPr>
        <w:t xml:space="preserve">, </w:t>
      </w:r>
      <w:ins w:id="1112" w:author="Jon.Richar" w:date="2023-06-09T13:22:00Z">
        <w:r w:rsidR="00914581">
          <w:rPr>
            <w:rFonts w:ascii="Times New Roman" w:hAnsi="Times New Roman" w:cs="Times New Roman"/>
            <w:sz w:val="24"/>
            <w:szCs w:val="24"/>
          </w:rPr>
          <w:t>is that</w:t>
        </w:r>
      </w:ins>
      <w:ins w:id="1113" w:author="Jon.Richar" w:date="2023-06-09T13:23:00Z">
        <w:r w:rsidR="00914581">
          <w:rPr>
            <w:rFonts w:ascii="Times New Roman" w:hAnsi="Times New Roman" w:cs="Times New Roman"/>
            <w:sz w:val="24"/>
            <w:szCs w:val="24"/>
          </w:rPr>
          <w:t xml:space="preserve"> as it </w:t>
        </w:r>
      </w:ins>
      <w:del w:id="1114" w:author="Jon.Richar" w:date="2023-06-09T13:23:00Z">
        <w:r w:rsidRPr="001C114A" w:rsidDel="00914581">
          <w:rPr>
            <w:rFonts w:ascii="Times New Roman" w:hAnsi="Times New Roman" w:cs="Times New Roman"/>
            <w:sz w:val="24"/>
            <w:szCs w:val="24"/>
          </w:rPr>
          <w:delText>as the PDO</w:delText>
        </w:r>
      </w:del>
      <w:del w:id="1115" w:author="Jon.Richar" w:date="2023-06-09T13:22:00Z">
        <w:r w:rsidRPr="001C114A" w:rsidDel="00914581">
          <w:rPr>
            <w:rFonts w:ascii="Times New Roman" w:hAnsi="Times New Roman" w:cs="Times New Roman"/>
            <w:sz w:val="24"/>
            <w:szCs w:val="24"/>
          </w:rPr>
          <w:delText>s</w:delText>
        </w:r>
      </w:del>
      <w:del w:id="1116" w:author="Jon.Richar" w:date="2023-06-09T13:23:00Z">
        <w:r w:rsidRPr="001C114A" w:rsidDel="00914581">
          <w:rPr>
            <w:rFonts w:ascii="Times New Roman" w:hAnsi="Times New Roman" w:cs="Times New Roman"/>
            <w:sz w:val="24"/>
            <w:szCs w:val="24"/>
          </w:rPr>
          <w:delText xml:space="preserve"> </w:delText>
        </w:r>
      </w:del>
      <w:r w:rsidRPr="001C114A">
        <w:rPr>
          <w:rFonts w:ascii="Times New Roman" w:hAnsi="Times New Roman" w:cs="Times New Roman"/>
          <w:sz w:val="24"/>
          <w:szCs w:val="24"/>
        </w:rPr>
        <w:t>is associated with the Aleutian Low, it is indicative of atmospheric circulation patterns which may themselves influence surface currents, and thus potentially, larval advection patterns</w:t>
      </w:r>
      <w:ins w:id="1117" w:author="Jon.Richar" w:date="2023-07-03T14:33:00Z">
        <w:r w:rsidR="00D460EF">
          <w:rPr>
            <w:rFonts w:ascii="Times New Roman" w:hAnsi="Times New Roman"/>
            <w:sz w:val="24"/>
            <w:szCs w:val="24"/>
          </w:rPr>
          <w:t xml:space="preserve"> </w:t>
        </w:r>
      </w:ins>
      <w:ins w:id="1118" w:author="Jon.Richar" w:date="2023-07-03T14:34:00Z">
        <w:r w:rsidR="00D460EF">
          <w:rPr>
            <w:rFonts w:ascii="Times New Roman" w:hAnsi="Times New Roman"/>
            <w:sz w:val="24"/>
            <w:szCs w:val="24"/>
          </w:rPr>
          <w:t>(</w:t>
        </w:r>
      </w:ins>
      <w:ins w:id="1119" w:author="Jon.Richar" w:date="2023-07-03T14:33:00Z">
        <w:r w:rsidR="00D460EF">
          <w:rPr>
            <w:rFonts w:ascii="Times New Roman" w:hAnsi="Times New Roman"/>
            <w:sz w:val="24"/>
            <w:szCs w:val="24"/>
          </w:rPr>
          <w:t xml:space="preserve">Bond </w:t>
        </w:r>
      </w:ins>
      <w:ins w:id="1120" w:author="Jon.Richar" w:date="2023-07-03T17:32:00Z">
        <w:r w:rsidR="00D235B4">
          <w:rPr>
            <w:rFonts w:ascii="Times New Roman" w:hAnsi="Times New Roman"/>
            <w:sz w:val="24"/>
            <w:szCs w:val="24"/>
          </w:rPr>
          <w:t>&amp;</w:t>
        </w:r>
      </w:ins>
      <w:ins w:id="1121" w:author="Jon.Richar" w:date="2023-07-03T14:33:00Z">
        <w:r w:rsidR="00D460EF">
          <w:rPr>
            <w:rFonts w:ascii="Times New Roman" w:hAnsi="Times New Roman"/>
            <w:sz w:val="24"/>
            <w:szCs w:val="24"/>
          </w:rPr>
          <w:t xml:space="preserve"> Harrison 2000</w:t>
        </w:r>
      </w:ins>
      <w:ins w:id="1122" w:author="Jon.Richar" w:date="2023-07-03T14:34:00Z">
        <w:r w:rsidR="00D460EF">
          <w:rPr>
            <w:rFonts w:ascii="Times New Roman" w:hAnsi="Times New Roman"/>
            <w:sz w:val="24"/>
            <w:szCs w:val="24"/>
          </w:rPr>
          <w:t>)</w:t>
        </w:r>
      </w:ins>
      <w:r w:rsidRPr="001C114A">
        <w:rPr>
          <w:rFonts w:ascii="Times New Roman" w:hAnsi="Times New Roman" w:cs="Times New Roman"/>
          <w:sz w:val="24"/>
          <w:szCs w:val="24"/>
        </w:rPr>
        <w:t xml:space="preserve">. </w:t>
      </w:r>
      <w:del w:id="1123" w:author="Jon.Richar" w:date="2023-07-03T12:04:00Z">
        <w:r w:rsidRPr="001C114A" w:rsidDel="00F92FA3">
          <w:rPr>
            <w:rFonts w:ascii="Times New Roman" w:hAnsi="Times New Roman" w:cs="Times New Roman"/>
            <w:sz w:val="24"/>
            <w:szCs w:val="24"/>
          </w:rPr>
          <w:delText xml:space="preserve"> </w:delText>
        </w:r>
      </w:del>
      <w:r>
        <w:rPr>
          <w:rFonts w:ascii="Times New Roman" w:hAnsi="Times New Roman" w:cs="Times New Roman"/>
          <w:sz w:val="24"/>
          <w:szCs w:val="24"/>
        </w:rPr>
        <w:t>Thus, a</w:t>
      </w:r>
      <w:r w:rsidRPr="001C114A">
        <w:rPr>
          <w:rFonts w:ascii="Times New Roman" w:hAnsi="Times New Roman" w:cs="Times New Roman"/>
          <w:sz w:val="24"/>
          <w:szCs w:val="24"/>
        </w:rPr>
        <w:t xml:space="preserve">n additional explanation for the results of this study is that wind patterns associated with the positive phase of the summer PDO </w:t>
      </w:r>
      <w:del w:id="1124" w:author="Jon.Richar" w:date="2023-07-03T12:05:00Z">
        <w:r w:rsidRPr="001C114A" w:rsidDel="00F92FA3">
          <w:rPr>
            <w:rFonts w:ascii="Times New Roman" w:hAnsi="Times New Roman" w:cs="Times New Roman"/>
            <w:sz w:val="24"/>
            <w:szCs w:val="24"/>
          </w:rPr>
          <w:delText>are deleterious to</w:delText>
        </w:r>
      </w:del>
      <w:ins w:id="1125" w:author="Jon.Richar" w:date="2023-07-03T12:05:00Z">
        <w:r w:rsidR="00F92FA3">
          <w:rPr>
            <w:rFonts w:ascii="Times New Roman" w:hAnsi="Times New Roman" w:cs="Times New Roman"/>
            <w:sz w:val="24"/>
            <w:szCs w:val="24"/>
          </w:rPr>
          <w:t>influence</w:t>
        </w:r>
      </w:ins>
      <w:r w:rsidRPr="001C114A">
        <w:rPr>
          <w:rFonts w:ascii="Times New Roman" w:hAnsi="Times New Roman" w:cs="Times New Roman"/>
          <w:sz w:val="24"/>
          <w:szCs w:val="24"/>
        </w:rPr>
        <w:t xml:space="preserve"> larval </w:t>
      </w:r>
      <w:ins w:id="1126" w:author="Jon.Richar" w:date="2023-07-03T12:05:00Z">
        <w:r w:rsidR="00F92FA3">
          <w:rPr>
            <w:rFonts w:ascii="Times New Roman" w:hAnsi="Times New Roman" w:cs="Times New Roman"/>
            <w:sz w:val="24"/>
            <w:szCs w:val="24"/>
          </w:rPr>
          <w:t xml:space="preserve">transport and </w:t>
        </w:r>
      </w:ins>
      <w:r w:rsidRPr="001C114A">
        <w:rPr>
          <w:rFonts w:ascii="Times New Roman" w:hAnsi="Times New Roman" w:cs="Times New Roman"/>
          <w:sz w:val="24"/>
          <w:szCs w:val="24"/>
        </w:rPr>
        <w:t>retenti</w:t>
      </w:r>
      <w:ins w:id="1127" w:author="Jon.Richar" w:date="2023-07-03T12:06:00Z">
        <w:r w:rsidR="00F92FA3">
          <w:rPr>
            <w:rFonts w:ascii="Times New Roman" w:hAnsi="Times New Roman" w:cs="Times New Roman"/>
            <w:sz w:val="24"/>
            <w:szCs w:val="24"/>
          </w:rPr>
          <w:t>on.</w:t>
        </w:r>
      </w:ins>
      <w:del w:id="1128" w:author="Jon.Richar" w:date="2023-07-03T12:06:00Z">
        <w:r w:rsidRPr="001C114A" w:rsidDel="00F92FA3">
          <w:rPr>
            <w:rFonts w:ascii="Times New Roman" w:hAnsi="Times New Roman" w:cs="Times New Roman"/>
            <w:sz w:val="24"/>
            <w:szCs w:val="24"/>
          </w:rPr>
          <w:delText xml:space="preserve">on </w:delText>
        </w:r>
      </w:del>
      <w:del w:id="1129" w:author="Jon.Richar" w:date="2023-07-03T12:05:00Z">
        <w:r w:rsidRPr="001C114A" w:rsidDel="00F92FA3">
          <w:rPr>
            <w:rFonts w:ascii="Times New Roman" w:hAnsi="Times New Roman" w:cs="Times New Roman"/>
            <w:sz w:val="24"/>
            <w:szCs w:val="24"/>
          </w:rPr>
          <w:delText>on the outer shelf.</w:delText>
        </w:r>
      </w:del>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accurately infer individual ages based on carapace width. We judged that a majority of crab in 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w:t>
      </w:r>
      <w:proofErr w:type="spellStart"/>
      <w:r>
        <w:rPr>
          <w:rFonts w:ascii="Times New Roman" w:hAnsi="Times New Roman"/>
          <w:sz w:val="24"/>
          <w:szCs w:val="24"/>
        </w:rPr>
        <w:t>yr</w:t>
      </w:r>
      <w:proofErr w:type="spellEnd"/>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 xml:space="preserve">in the EBS compared to the Gulf of </w:t>
      </w:r>
      <w:r w:rsidRPr="007A5161">
        <w:rPr>
          <w:rFonts w:ascii="Times New Roman" w:hAnsi="Times New Roman"/>
          <w:sz w:val="24"/>
          <w:szCs w:val="24"/>
        </w:rPr>
        <w:lastRenderedPageBreak/>
        <w:t>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survey sampling gear is size-selective for adult and subadult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0F18AE05"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Barton</w:t>
      </w:r>
      <w:ins w:id="1130" w:author="Jon.Richar" w:date="2023-07-03T14:35:00Z">
        <w:r w:rsidR="00D460EF">
          <w:rPr>
            <w:rFonts w:ascii="Times New Roman" w:hAnsi="Times New Roman" w:cs="Times New Roman"/>
            <w:sz w:val="24"/>
            <w:szCs w:val="24"/>
            <w:bdr w:val="none" w:sz="0" w:space="0" w:color="auto" w:frame="1"/>
          </w:rPr>
          <w:t xml:space="preserve"> </w:t>
        </w:r>
      </w:ins>
      <w:del w:id="1131" w:author="Jon.Richar" w:date="2023-07-03T14:35:00Z">
        <w:r w:rsidRPr="00E83B5E" w:rsidDel="00D460EF">
          <w:rPr>
            <w:rFonts w:ascii="Times New Roman" w:hAnsi="Times New Roman" w:cs="Times New Roman"/>
            <w:sz w:val="24"/>
            <w:szCs w:val="24"/>
            <w:bdr w:val="none" w:sz="0" w:space="0" w:color="auto" w:frame="1"/>
          </w:rPr>
          <w:delText xml:space="preserve">, </w:delText>
        </w:r>
      </w:del>
      <w:r w:rsidRPr="00E83B5E">
        <w:rPr>
          <w:rFonts w:ascii="Times New Roman" w:hAnsi="Times New Roman" w:cs="Times New Roman"/>
          <w:sz w:val="24"/>
          <w:szCs w:val="24"/>
          <w:bdr w:val="none" w:sz="0" w:space="0" w:color="auto" w:frame="1"/>
        </w:rPr>
        <w:t>K</w:t>
      </w:r>
      <w:ins w:id="1132" w:author="Jon.Richar" w:date="2023-07-03T14:35:00Z">
        <w:r w:rsidR="00D460EF">
          <w:rPr>
            <w:rFonts w:ascii="Times New Roman" w:hAnsi="Times New Roman" w:cs="Times New Roman"/>
            <w:sz w:val="24"/>
            <w:szCs w:val="24"/>
            <w:bdr w:val="none" w:sz="0" w:space="0" w:color="auto" w:frame="1"/>
          </w:rPr>
          <w:t xml:space="preserve"> (</w:t>
        </w:r>
      </w:ins>
      <w:del w:id="1133" w:author="Jon.Richar" w:date="2023-07-03T14:35:00Z">
        <w:r w:rsidRPr="00E83B5E" w:rsidDel="00D460EF">
          <w:rPr>
            <w:rFonts w:ascii="Times New Roman" w:hAnsi="Times New Roman" w:cs="Times New Roman"/>
            <w:sz w:val="24"/>
            <w:szCs w:val="24"/>
            <w:bdr w:val="none" w:sz="0" w:space="0" w:color="auto" w:frame="1"/>
          </w:rPr>
          <w:delText xml:space="preserve">. </w:delText>
        </w:r>
      </w:del>
      <w:r w:rsidRPr="00E83B5E">
        <w:rPr>
          <w:rFonts w:ascii="Times New Roman" w:hAnsi="Times New Roman" w:cs="Times New Roman"/>
          <w:sz w:val="24"/>
          <w:szCs w:val="24"/>
          <w:bdr w:val="none" w:sz="0" w:space="0" w:color="auto" w:frame="1"/>
        </w:rPr>
        <w:t>2020</w:t>
      </w:r>
      <w:ins w:id="1134" w:author="Jon.Richar" w:date="2023-07-03T14:35:00Z">
        <w:r w:rsidR="00D460EF">
          <w:rPr>
            <w:rFonts w:ascii="Times New Roman" w:hAnsi="Times New Roman" w:cs="Times New Roman"/>
            <w:sz w:val="24"/>
            <w:szCs w:val="24"/>
            <w:bdr w:val="none" w:sz="0" w:space="0" w:color="auto" w:frame="1"/>
          </w:rPr>
          <w:t>)</w:t>
        </w:r>
      </w:ins>
      <w:del w:id="1135" w:author="Jon.Richar" w:date="2023-07-03T14:35:00Z">
        <w:r w:rsidRPr="00E83B5E" w:rsidDel="00D460EF">
          <w:rPr>
            <w:rFonts w:ascii="Times New Roman" w:hAnsi="Times New Roman" w:cs="Times New Roman"/>
            <w:sz w:val="24"/>
            <w:szCs w:val="24"/>
            <w:bdr w:val="none" w:sz="0" w:space="0" w:color="auto" w:frame="1"/>
          </w:rPr>
          <w:delText>.</w:delText>
        </w:r>
      </w:del>
      <w:r w:rsidRPr="00E83B5E">
        <w:rPr>
          <w:rFonts w:ascii="Times New Roman" w:hAnsi="Times New Roman" w:cs="Times New Roman"/>
          <w:sz w:val="24"/>
          <w:szCs w:val="24"/>
          <w:bdr w:val="none" w:sz="0" w:space="0" w:color="auto" w:frame="1"/>
        </w:rPr>
        <w:t xml:space="preserve"> </w:t>
      </w:r>
      <w:proofErr w:type="spellStart"/>
      <w:r w:rsidRPr="00E83B5E">
        <w:rPr>
          <w:rFonts w:ascii="Times New Roman" w:hAnsi="Times New Roman" w:cs="Times New Roman"/>
          <w:sz w:val="24"/>
          <w:szCs w:val="24"/>
          <w:bdr w:val="none" w:sz="0" w:space="0" w:color="auto" w:frame="1"/>
        </w:rPr>
        <w:t>MuMIn</w:t>
      </w:r>
      <w:proofErr w:type="spellEnd"/>
      <w:r w:rsidRPr="00E83B5E">
        <w:rPr>
          <w:rFonts w:ascii="Times New Roman" w:hAnsi="Times New Roman" w:cs="Times New Roman"/>
          <w:sz w:val="24"/>
          <w:szCs w:val="24"/>
          <w:bdr w:val="none" w:sz="0" w:space="0" w:color="auto" w:frame="1"/>
        </w:rPr>
        <w:t xml:space="preserve">: Multi-Model Inference. R package version 1.43.17. </w:t>
      </w:r>
      <w:hyperlink r:id="rId12"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45CA9E3B" w14:textId="66003158" w:rsidR="00525AD2" w:rsidRPr="0090016D" w:rsidDel="00B21F04" w:rsidRDefault="00525AD2" w:rsidP="00525AD2">
      <w:pPr>
        <w:spacing w:after="0" w:line="480" w:lineRule="auto"/>
        <w:ind w:left="720" w:hanging="720"/>
        <w:contextualSpacing/>
        <w:rPr>
          <w:del w:id="1136" w:author="Jon.Richar" w:date="2023-07-03T12:44:00Z"/>
          <w:rFonts w:ascii="Times New Roman" w:hAnsi="Times New Roman"/>
          <w:sz w:val="24"/>
          <w:szCs w:val="24"/>
        </w:rPr>
      </w:pPr>
      <w:del w:id="1137" w:author="Jon.Richar" w:date="2023-07-03T12:44:00Z">
        <w:r w:rsidRPr="0090016D" w:rsidDel="00B21F04">
          <w:rPr>
            <w:rFonts w:ascii="Times New Roman" w:hAnsi="Times New Roman"/>
            <w:sz w:val="24"/>
            <w:szCs w:val="24"/>
          </w:rPr>
          <w:delText>Bjørnstad ON, Nisbet RM, Fromentin FM (2004) Trends and cohort resonant effects in age-structured populations. J Anim Ecol 73:</w:delText>
        </w:r>
        <w:r w:rsidDel="00B21F04">
          <w:rPr>
            <w:rFonts w:ascii="Times New Roman" w:hAnsi="Times New Roman"/>
            <w:sz w:val="24"/>
            <w:szCs w:val="24"/>
          </w:rPr>
          <w:delText xml:space="preserve"> </w:delText>
        </w:r>
        <w:r w:rsidRPr="0090016D" w:rsidDel="00B21F04">
          <w:rPr>
            <w:rFonts w:ascii="Times New Roman" w:hAnsi="Times New Roman"/>
            <w:sz w:val="24"/>
            <w:szCs w:val="24"/>
          </w:rPr>
          <w:delText>1157-1167</w:delText>
        </w:r>
        <w:r w:rsidDel="00B21F04">
          <w:rPr>
            <w:rFonts w:ascii="Times New Roman" w:hAnsi="Times New Roman"/>
            <w:sz w:val="24"/>
            <w:szCs w:val="24"/>
          </w:rPr>
          <w:delText>.</w:delText>
        </w:r>
      </w:del>
    </w:p>
    <w:p w14:paraId="09251A93" w14:textId="22763DB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t>Bond NA,</w:t>
      </w:r>
      <w:del w:id="1138" w:author="Jon.Richar" w:date="2023-07-03T14:37:00Z">
        <w:r w:rsidDel="00D460EF">
          <w:rPr>
            <w:rFonts w:ascii="Times New Roman" w:hAnsi="Times New Roman"/>
            <w:sz w:val="24"/>
            <w:szCs w:val="24"/>
          </w:rPr>
          <w:delText xml:space="preserve"> </w:delText>
        </w:r>
      </w:del>
      <w:ins w:id="1139" w:author="Jon.Richar" w:date="2023-07-03T14:36:00Z">
        <w:r w:rsidR="00D460EF">
          <w:rPr>
            <w:rFonts w:ascii="Times New Roman" w:hAnsi="Times New Roman"/>
            <w:sz w:val="24"/>
            <w:szCs w:val="24"/>
          </w:rPr>
          <w:t xml:space="preserve"> </w:t>
        </w:r>
      </w:ins>
      <w:r>
        <w:rPr>
          <w:rFonts w:ascii="Times New Roman" w:hAnsi="Times New Roman"/>
          <w:sz w:val="24"/>
          <w:szCs w:val="24"/>
        </w:rPr>
        <w:t>Harrison DE</w:t>
      </w:r>
      <w:del w:id="1140" w:author="Jon.Richar" w:date="2023-07-03T14:36:00Z">
        <w:r w:rsidDel="00D460EF">
          <w:rPr>
            <w:rFonts w:ascii="Times New Roman" w:hAnsi="Times New Roman"/>
            <w:sz w:val="24"/>
            <w:szCs w:val="24"/>
          </w:rPr>
          <w:delText>.</w:delText>
        </w:r>
      </w:del>
      <w:r>
        <w:rPr>
          <w:rFonts w:ascii="Times New Roman" w:hAnsi="Times New Roman"/>
          <w:sz w:val="24"/>
          <w:szCs w:val="24"/>
        </w:rPr>
        <w:t xml:space="preserve"> </w:t>
      </w:r>
      <w:ins w:id="1141" w:author="Jon.Richar" w:date="2023-07-03T14:35:00Z">
        <w:r w:rsidR="00D460EF">
          <w:rPr>
            <w:rFonts w:ascii="Times New Roman" w:hAnsi="Times New Roman"/>
            <w:sz w:val="24"/>
            <w:szCs w:val="24"/>
          </w:rPr>
          <w:t>(</w:t>
        </w:r>
      </w:ins>
      <w:r>
        <w:rPr>
          <w:rFonts w:ascii="Times New Roman" w:hAnsi="Times New Roman"/>
          <w:sz w:val="24"/>
          <w:szCs w:val="24"/>
        </w:rPr>
        <w:t>2000</w:t>
      </w:r>
      <w:ins w:id="1142" w:author="Jon.Richar" w:date="2023-07-03T14:36:00Z">
        <w:r w:rsidR="00D460EF">
          <w:rPr>
            <w:rFonts w:ascii="Times New Roman" w:hAnsi="Times New Roman"/>
            <w:sz w:val="24"/>
            <w:szCs w:val="24"/>
          </w:rPr>
          <w:t>)</w:t>
        </w:r>
      </w:ins>
      <w:del w:id="1143" w:author="Jon.Richar" w:date="2023-07-03T14:36:00Z">
        <w:r w:rsidDel="00D460EF">
          <w:rPr>
            <w:rFonts w:ascii="Times New Roman" w:hAnsi="Times New Roman"/>
            <w:sz w:val="24"/>
            <w:szCs w:val="24"/>
          </w:rPr>
          <w:delText>.</w:delText>
        </w:r>
      </w:del>
      <w:r>
        <w:rPr>
          <w:rFonts w:ascii="Times New Roman" w:hAnsi="Times New Roman"/>
          <w:sz w:val="24"/>
          <w:szCs w:val="24"/>
        </w:rPr>
        <w:t xml:space="preserve"> The Pacific Decadal Oscillation, air-sea interaction and central north Pacific winter atmospheric regions. Geophysical Research Letters 27: 731-734.</w:t>
      </w:r>
    </w:p>
    <w:p w14:paraId="6F792469" w14:textId="31901C48"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w:t>
      </w:r>
      <w:del w:id="1144" w:author="Jon.Richar" w:date="2023-07-03T12:43:00Z">
        <w:r w:rsidRPr="00EF0756" w:rsidDel="00F54979">
          <w:rPr>
            <w:rFonts w:ascii="Times New Roman" w:hAnsi="Times New Roman"/>
            <w:sz w:val="24"/>
            <w:szCs w:val="24"/>
          </w:rPr>
          <w:delText xml:space="preserve">. </w:delText>
        </w:r>
      </w:del>
      <w:r w:rsidRPr="00EF0756">
        <w:rPr>
          <w:rFonts w:ascii="Times New Roman" w:hAnsi="Times New Roman"/>
          <w:sz w:val="24"/>
          <w:szCs w:val="24"/>
        </w:rPr>
        <w:t>W</w:t>
      </w:r>
      <w:del w:id="1145" w:author="Jon.Richar" w:date="2023-07-03T12:43:00Z">
        <w:r w:rsidRPr="00EF0756" w:rsidDel="00F54979">
          <w:rPr>
            <w:rFonts w:ascii="Times New Roman" w:hAnsi="Times New Roman"/>
            <w:sz w:val="24"/>
            <w:szCs w:val="24"/>
          </w:rPr>
          <w:delText>.</w:delText>
        </w:r>
      </w:del>
      <w:r w:rsidRPr="00EF0756">
        <w:rPr>
          <w:rFonts w:ascii="Times New Roman" w:hAnsi="Times New Roman"/>
          <w:sz w:val="24"/>
          <w:szCs w:val="24"/>
        </w:rPr>
        <w:t>,</w:t>
      </w:r>
      <w:del w:id="1146" w:author="Jon.Richar" w:date="2023-07-03T14:37:00Z">
        <w:r w:rsidRPr="00EF0756" w:rsidDel="00D460EF">
          <w:rPr>
            <w:rFonts w:ascii="Times New Roman" w:hAnsi="Times New Roman"/>
            <w:sz w:val="24"/>
            <w:szCs w:val="24"/>
          </w:rPr>
          <w:delText xml:space="preserve"> and</w:delText>
        </w:r>
      </w:del>
      <w:r w:rsidRPr="00EF0756">
        <w:rPr>
          <w:rFonts w:ascii="Times New Roman" w:hAnsi="Times New Roman"/>
          <w:sz w:val="24"/>
          <w:szCs w:val="24"/>
        </w:rPr>
        <w:t xml:space="preserve"> Hobbs, R</w:t>
      </w:r>
      <w:ins w:id="1147" w:author="Jon.Richar" w:date="2023-07-03T12:43:00Z">
        <w:r w:rsidR="00F54979">
          <w:rPr>
            <w:rFonts w:ascii="Times New Roman" w:hAnsi="Times New Roman"/>
            <w:sz w:val="24"/>
            <w:szCs w:val="24"/>
          </w:rPr>
          <w:t>C (</w:t>
        </w:r>
      </w:ins>
      <w:del w:id="1148" w:author="Jon.Richar" w:date="2023-07-03T12:42:00Z">
        <w:r w:rsidRPr="00EF0756" w:rsidDel="00F54979">
          <w:rPr>
            <w:rFonts w:ascii="Times New Roman" w:hAnsi="Times New Roman"/>
            <w:sz w:val="24"/>
            <w:szCs w:val="24"/>
          </w:rPr>
          <w:delText xml:space="preserve">. C. </w:delText>
        </w:r>
      </w:del>
      <w:r w:rsidRPr="00EF0756">
        <w:rPr>
          <w:rFonts w:ascii="Times New Roman" w:hAnsi="Times New Roman"/>
          <w:sz w:val="24"/>
          <w:szCs w:val="24"/>
        </w:rPr>
        <w:t>1995</w:t>
      </w:r>
      <w:ins w:id="1149" w:author="Jon.Richar" w:date="2023-07-03T12:43:00Z">
        <w:r w:rsidR="00F54979">
          <w:rPr>
            <w:rFonts w:ascii="Times New Roman" w:hAnsi="Times New Roman"/>
            <w:sz w:val="24"/>
            <w:szCs w:val="24"/>
          </w:rPr>
          <w:t>)</w:t>
        </w:r>
      </w:ins>
      <w:del w:id="1150" w:author="Jon.Richar" w:date="2023-07-03T12:43:00Z">
        <w:r w:rsidRPr="00EF0756" w:rsidDel="00F54979">
          <w:rPr>
            <w:rFonts w:ascii="Times New Roman" w:hAnsi="Times New Roman"/>
            <w:sz w:val="24"/>
            <w:szCs w:val="24"/>
          </w:rPr>
          <w:delText>.</w:delText>
        </w:r>
      </w:del>
      <w:r w:rsidRPr="00EF0756">
        <w:rPr>
          <w:rFonts w:ascii="Times New Roman" w:hAnsi="Times New Roman"/>
          <w:sz w:val="24"/>
          <w:szCs w:val="24"/>
        </w:rPr>
        <w:t xml:space="preserve">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S</w:t>
      </w:r>
      <w:r>
        <w:rPr>
          <w:rFonts w:ascii="Times New Roman" w:hAnsi="Times New Roman"/>
          <w:sz w:val="24"/>
          <w:szCs w:val="24"/>
        </w:rPr>
        <w:t xml:space="preserve">ci </w:t>
      </w:r>
      <w:proofErr w:type="spellStart"/>
      <w:r>
        <w:rPr>
          <w:rFonts w:ascii="Times New Roman" w:hAnsi="Times New Roman"/>
          <w:sz w:val="24"/>
          <w:szCs w:val="24"/>
        </w:rPr>
        <w:t>Symp</w:t>
      </w:r>
      <w:proofErr w:type="spellEnd"/>
      <w:r>
        <w:rPr>
          <w:rFonts w:ascii="Times New Roman" w:hAnsi="Times New Roman"/>
          <w:sz w:val="24"/>
          <w:szCs w:val="24"/>
        </w:rPr>
        <w:t xml:space="preserve"> </w:t>
      </w:r>
      <w:r w:rsidRPr="00EF0756">
        <w:rPr>
          <w:rFonts w:ascii="Times New Roman" w:hAnsi="Times New Roman"/>
          <w:sz w:val="24"/>
          <w:szCs w:val="24"/>
        </w:rPr>
        <w:t>199: 157-166</w:t>
      </w:r>
      <w:del w:id="1151" w:author="Jon.Richar" w:date="2023-07-03T16:59:00Z">
        <w:r w:rsidDel="008D2636">
          <w:rPr>
            <w:rFonts w:ascii="Times New Roman" w:hAnsi="Times New Roman"/>
            <w:sz w:val="24"/>
            <w:szCs w:val="24"/>
          </w:rPr>
          <w:delText>.</w:delText>
        </w:r>
      </w:del>
    </w:p>
    <w:p w14:paraId="1576B407" w14:textId="57D9E7C1"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Botsford LW, Holland MD, Field JC,</w:t>
      </w:r>
      <w:del w:id="1152" w:author="Jon.Richar" w:date="2023-07-03T14:37:00Z">
        <w:r w:rsidDel="00D460EF">
          <w:rPr>
            <w:rFonts w:ascii="Times New Roman" w:hAnsi="Times New Roman"/>
            <w:sz w:val="24"/>
            <w:szCs w:val="24"/>
          </w:rPr>
          <w:delText xml:space="preserve"> </w:delText>
        </w:r>
      </w:del>
      <w:ins w:id="1153" w:author="Jon.Richar" w:date="2023-07-03T12:44:00Z">
        <w:r w:rsidR="00F54979">
          <w:rPr>
            <w:rFonts w:ascii="Times New Roman" w:hAnsi="Times New Roman"/>
            <w:sz w:val="24"/>
            <w:szCs w:val="24"/>
          </w:rPr>
          <w:t xml:space="preserve"> </w:t>
        </w:r>
      </w:ins>
      <w:r>
        <w:rPr>
          <w:rFonts w:ascii="Times New Roman" w:hAnsi="Times New Roman"/>
          <w:sz w:val="24"/>
          <w:szCs w:val="24"/>
        </w:rPr>
        <w:t xml:space="preserve">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 2158-2170</w:t>
      </w:r>
      <w:del w:id="1154" w:author="Jon.Richar" w:date="2023-07-03T16:59:00Z">
        <w:r w:rsidDel="008D2636">
          <w:rPr>
            <w:rFonts w:ascii="Times New Roman" w:hAnsi="Times New Roman"/>
            <w:sz w:val="24"/>
            <w:szCs w:val="24"/>
          </w:rPr>
          <w:delText>.</w:delText>
        </w:r>
      </w:del>
    </w:p>
    <w:p w14:paraId="05E528F8" w14:textId="74E2186D" w:rsidR="00525AD2" w:rsidRPr="00C74711" w:rsidRDefault="00525AD2" w:rsidP="00525AD2">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w:t>
      </w:r>
      <w:del w:id="1155"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W</w:t>
      </w:r>
      <w:del w:id="1156"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Holland, M</w:t>
      </w:r>
      <w:del w:id="1157"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D</w:t>
      </w:r>
      <w:del w:id="1158"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xml:space="preserve">, </w:t>
      </w:r>
      <w:proofErr w:type="spellStart"/>
      <w:r w:rsidRPr="00EF0756">
        <w:rPr>
          <w:rFonts w:ascii="Times New Roman" w:hAnsi="Times New Roman" w:cs="Times New Roman"/>
          <w:sz w:val="24"/>
          <w:szCs w:val="24"/>
        </w:rPr>
        <w:t>Samhouri</w:t>
      </w:r>
      <w:proofErr w:type="spellEnd"/>
      <w:r w:rsidRPr="00EF0756">
        <w:rPr>
          <w:rFonts w:ascii="Times New Roman" w:hAnsi="Times New Roman" w:cs="Times New Roman"/>
          <w:sz w:val="24"/>
          <w:szCs w:val="24"/>
        </w:rPr>
        <w:t>, J</w:t>
      </w:r>
      <w:del w:id="1159"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F</w:t>
      </w:r>
      <w:del w:id="1160"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White, J</w:t>
      </w:r>
      <w:del w:id="1161" w:author="Jon.Richar" w:date="2023-07-03T12:43:00Z">
        <w:r w:rsidRPr="00EF0756" w:rsidDel="00F54979">
          <w:rPr>
            <w:rFonts w:ascii="Times New Roman" w:hAnsi="Times New Roman" w:cs="Times New Roman"/>
            <w:sz w:val="24"/>
            <w:szCs w:val="24"/>
          </w:rPr>
          <w:delText xml:space="preserve">. </w:delText>
        </w:r>
      </w:del>
      <w:r w:rsidRPr="00EF0756">
        <w:rPr>
          <w:rFonts w:ascii="Times New Roman" w:hAnsi="Times New Roman" w:cs="Times New Roman"/>
          <w:sz w:val="24"/>
          <w:szCs w:val="24"/>
        </w:rPr>
        <w:t>W</w:t>
      </w:r>
      <w:del w:id="1162"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w:t>
      </w:r>
      <w:del w:id="1163" w:author="Jon.Richar" w:date="2023-07-03T14:37:00Z">
        <w:r w:rsidRPr="00EF0756" w:rsidDel="00D460EF">
          <w:rPr>
            <w:rFonts w:ascii="Times New Roman" w:hAnsi="Times New Roman" w:cs="Times New Roman"/>
            <w:sz w:val="24"/>
            <w:szCs w:val="24"/>
          </w:rPr>
          <w:delText xml:space="preserve"> and</w:delText>
        </w:r>
      </w:del>
      <w:r w:rsidRPr="00EF0756">
        <w:rPr>
          <w:rFonts w:ascii="Times New Roman" w:hAnsi="Times New Roman" w:cs="Times New Roman"/>
          <w:sz w:val="24"/>
          <w:szCs w:val="24"/>
        </w:rPr>
        <w:t xml:space="preserve"> Hastings, A</w:t>
      </w:r>
      <w:del w:id="1164"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xml:space="preserve"> </w:t>
      </w:r>
      <w:ins w:id="1165" w:author="Jon.Richar" w:date="2023-07-03T12:43:00Z">
        <w:r w:rsidR="00F54979">
          <w:rPr>
            <w:rFonts w:ascii="Times New Roman" w:hAnsi="Times New Roman" w:cs="Times New Roman"/>
            <w:sz w:val="24"/>
            <w:szCs w:val="24"/>
          </w:rPr>
          <w:t>(</w:t>
        </w:r>
      </w:ins>
      <w:r w:rsidRPr="00EF0756">
        <w:rPr>
          <w:rFonts w:ascii="Times New Roman" w:hAnsi="Times New Roman" w:cs="Times New Roman"/>
          <w:sz w:val="24"/>
          <w:szCs w:val="24"/>
        </w:rPr>
        <w:t>2011</w:t>
      </w:r>
      <w:ins w:id="1166" w:author="Jon.Richar" w:date="2023-07-03T12:43:00Z">
        <w:r w:rsidR="00F54979">
          <w:rPr>
            <w:rFonts w:ascii="Times New Roman" w:hAnsi="Times New Roman" w:cs="Times New Roman"/>
            <w:sz w:val="24"/>
            <w:szCs w:val="24"/>
          </w:rPr>
          <w:t>)</w:t>
        </w:r>
      </w:ins>
      <w:del w:id="1167" w:author="Jon.Richar" w:date="2023-07-03T12:43:00Z">
        <w:r w:rsidRPr="00EF0756" w:rsidDel="00F54979">
          <w:rPr>
            <w:rFonts w:ascii="Times New Roman" w:hAnsi="Times New Roman" w:cs="Times New Roman"/>
            <w:sz w:val="24"/>
            <w:szCs w:val="24"/>
          </w:rPr>
          <w:delText>.</w:delText>
        </w:r>
      </w:del>
      <w:r w:rsidRPr="00EF0756">
        <w:rPr>
          <w:rFonts w:ascii="Times New Roman" w:hAnsi="Times New Roman" w:cs="Times New Roman"/>
          <w:sz w:val="24"/>
          <w:szCs w:val="24"/>
        </w:rPr>
        <w:t xml:space="preserve">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del w:id="1168" w:author="Jon.Richar" w:date="2023-07-03T16:59:00Z">
        <w:r w:rsidDel="008D2636">
          <w:rPr>
            <w:rFonts w:ascii="Times New Roman" w:hAnsi="Times New Roman" w:cs="Times New Roman"/>
            <w:sz w:val="24"/>
            <w:szCs w:val="24"/>
          </w:rPr>
          <w:delText>.</w:delText>
        </w:r>
      </w:del>
    </w:p>
    <w:p w14:paraId="43615CF4" w14:textId="758EE1CA" w:rsidR="00525AD2" w:rsidRDefault="00525AD2" w:rsidP="00525AD2">
      <w:pPr>
        <w:spacing w:after="0" w:line="480" w:lineRule="auto"/>
        <w:ind w:left="720" w:hanging="720"/>
        <w:rPr>
          <w:ins w:id="1169" w:author="Jon.Richar" w:date="2023-07-03T16:13:00Z"/>
          <w:rFonts w:ascii="Times New Roman" w:hAnsi="Times New Roman"/>
          <w:sz w:val="24"/>
          <w:szCs w:val="24"/>
        </w:rPr>
      </w:pPr>
      <w:r>
        <w:rPr>
          <w:rFonts w:ascii="Times New Roman" w:hAnsi="Times New Roman"/>
          <w:sz w:val="24"/>
          <w:szCs w:val="24"/>
        </w:rPr>
        <w:t xml:space="preserve">Burgos J, Ernst B, Armstrong D, </w:t>
      </w:r>
      <w:proofErr w:type="spellStart"/>
      <w:r>
        <w:rPr>
          <w:rFonts w:ascii="Times New Roman" w:hAnsi="Times New Roman"/>
          <w:sz w:val="24"/>
          <w:szCs w:val="24"/>
        </w:rPr>
        <w:t>Orensanz</w:t>
      </w:r>
      <w:proofErr w:type="spellEnd"/>
      <w:r>
        <w:rPr>
          <w:rFonts w:ascii="Times New Roman" w:hAnsi="Times New Roman"/>
          <w:sz w:val="24"/>
          <w:szCs w:val="24"/>
        </w:rPr>
        <w:t xml:space="preserve"> JM (2013) Fluctuations in range and abundance of snow crab (</w:t>
      </w:r>
      <w:proofErr w:type="spellStart"/>
      <w:r w:rsidRPr="00804DF7">
        <w:rPr>
          <w:rFonts w:ascii="Times New Roman" w:hAnsi="Times New Roman"/>
          <w:i/>
          <w:sz w:val="24"/>
          <w:szCs w:val="24"/>
        </w:rPr>
        <w:t>Chionoecetes</w:t>
      </w:r>
      <w:proofErr w:type="spellEnd"/>
      <w:r w:rsidRPr="00804DF7">
        <w:rPr>
          <w:rFonts w:ascii="Times New Roman" w:hAnsi="Times New Roman"/>
          <w:i/>
          <w:sz w:val="24"/>
          <w:szCs w:val="24"/>
        </w:rPr>
        <w:t xml:space="preserve"> </w:t>
      </w:r>
      <w:proofErr w:type="spellStart"/>
      <w:r w:rsidRPr="00804DF7">
        <w:rPr>
          <w:rFonts w:ascii="Times New Roman" w:hAnsi="Times New Roman"/>
          <w:i/>
          <w:sz w:val="24"/>
          <w:szCs w:val="24"/>
        </w:rPr>
        <w:t>opilio</w:t>
      </w:r>
      <w:proofErr w:type="spellEnd"/>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 57-81</w:t>
      </w:r>
    </w:p>
    <w:p w14:paraId="1D2012A3" w14:textId="0097FAB0" w:rsidR="00335AC4" w:rsidRPr="005B65DB" w:rsidRDefault="00335AC4" w:rsidP="00525AD2">
      <w:pPr>
        <w:spacing w:after="0" w:line="480" w:lineRule="auto"/>
        <w:ind w:left="720" w:hanging="720"/>
        <w:rPr>
          <w:rFonts w:ascii="Times New Roman" w:hAnsi="Times New Roman" w:cs="Times New Roman"/>
          <w:sz w:val="24"/>
          <w:szCs w:val="24"/>
          <w:bdr w:val="none" w:sz="0" w:space="0" w:color="auto" w:frame="1"/>
        </w:rPr>
      </w:pPr>
      <w:ins w:id="1170" w:author="Jon.Richar" w:date="2023-07-03T16:13:00Z">
        <w:r>
          <w:rPr>
            <w:rFonts w:ascii="Times New Roman" w:hAnsi="Times New Roman"/>
            <w:sz w:val="24"/>
            <w:szCs w:val="24"/>
          </w:rPr>
          <w:t xml:space="preserve">Caddy JF, Wade E, Surette T, Hebert M </w:t>
        </w:r>
        <w:proofErr w:type="spellStart"/>
        <w:r>
          <w:rPr>
            <w:rFonts w:ascii="Times New Roman" w:hAnsi="Times New Roman"/>
            <w:sz w:val="24"/>
            <w:szCs w:val="24"/>
          </w:rPr>
          <w:t>amd</w:t>
        </w:r>
        <w:proofErr w:type="spellEnd"/>
        <w:r>
          <w:rPr>
            <w:rFonts w:ascii="Times New Roman" w:hAnsi="Times New Roman"/>
            <w:sz w:val="24"/>
            <w:szCs w:val="24"/>
          </w:rPr>
          <w:t xml:space="preserve"> </w:t>
        </w:r>
        <w:proofErr w:type="spellStart"/>
        <w:r>
          <w:rPr>
            <w:rFonts w:ascii="Times New Roman" w:hAnsi="Times New Roman"/>
            <w:sz w:val="24"/>
            <w:szCs w:val="24"/>
          </w:rPr>
          <w:t>Moriyasu</w:t>
        </w:r>
        <w:proofErr w:type="spellEnd"/>
        <w:r>
          <w:rPr>
            <w:rFonts w:ascii="Times New Roman" w:hAnsi="Times New Roman"/>
            <w:sz w:val="24"/>
            <w:szCs w:val="24"/>
          </w:rPr>
          <w:t xml:space="preserve"> M </w:t>
        </w:r>
      </w:ins>
      <w:ins w:id="1171" w:author="Jon.Richar" w:date="2023-07-03T16:14:00Z">
        <w:r>
          <w:rPr>
            <w:rFonts w:ascii="Times New Roman" w:hAnsi="Times New Roman"/>
            <w:sz w:val="24"/>
            <w:szCs w:val="24"/>
          </w:rPr>
          <w:t xml:space="preserve">(2005) Using an empirical traffic light procedure for monitoring and forecasting in the </w:t>
        </w:r>
      </w:ins>
      <w:ins w:id="1172" w:author="Jon.Richar" w:date="2023-07-03T16:15:00Z">
        <w:r>
          <w:rPr>
            <w:rFonts w:ascii="Times New Roman" w:hAnsi="Times New Roman"/>
            <w:sz w:val="24"/>
            <w:szCs w:val="24"/>
          </w:rPr>
          <w:t xml:space="preserve">Gulf of St. Lawrence fishery for the snow crab, </w:t>
        </w:r>
        <w:proofErr w:type="spellStart"/>
        <w:r>
          <w:rPr>
            <w:rFonts w:ascii="Times New Roman" w:hAnsi="Times New Roman"/>
            <w:sz w:val="24"/>
            <w:szCs w:val="24"/>
          </w:rPr>
          <w:t>Chionoecetes</w:t>
        </w:r>
        <w:proofErr w:type="spellEnd"/>
        <w:r>
          <w:rPr>
            <w:rFonts w:ascii="Times New Roman" w:hAnsi="Times New Roman"/>
            <w:sz w:val="24"/>
            <w:szCs w:val="24"/>
          </w:rPr>
          <w:t xml:space="preserve"> </w:t>
        </w:r>
        <w:proofErr w:type="spellStart"/>
        <w:r>
          <w:rPr>
            <w:rFonts w:ascii="Times New Roman" w:hAnsi="Times New Roman"/>
            <w:sz w:val="24"/>
            <w:szCs w:val="24"/>
          </w:rPr>
          <w:t>opilio</w:t>
        </w:r>
        <w:proofErr w:type="spellEnd"/>
        <w:r>
          <w:rPr>
            <w:rFonts w:ascii="Times New Roman" w:hAnsi="Times New Roman"/>
            <w:sz w:val="24"/>
            <w:szCs w:val="24"/>
          </w:rPr>
          <w:t>.</w:t>
        </w:r>
      </w:ins>
      <w:ins w:id="1173" w:author="Jon.Richar" w:date="2023-07-03T16:14:00Z">
        <w:r>
          <w:rPr>
            <w:rFonts w:ascii="Times New Roman" w:hAnsi="Times New Roman"/>
            <w:sz w:val="24"/>
            <w:szCs w:val="24"/>
          </w:rPr>
          <w:t xml:space="preserve"> Fish Res 76: 123-145</w:t>
        </w:r>
      </w:ins>
    </w:p>
    <w:p w14:paraId="0937D296" w14:textId="66E9FC66" w:rsidR="00525AD2" w:rsidRDefault="00525AD2" w:rsidP="00525AD2">
      <w:pPr>
        <w:spacing w:after="0" w:line="480" w:lineRule="auto"/>
        <w:ind w:left="720" w:hanging="720"/>
        <w:contextualSpacing/>
        <w:rPr>
          <w:ins w:id="1174" w:author="Jon.Richar" w:date="2023-07-03T11:58:00Z"/>
          <w:rFonts w:ascii="Times New Roman" w:hAnsi="Times New Roman"/>
          <w:sz w:val="24"/>
          <w:szCs w:val="24"/>
        </w:rPr>
      </w:pPr>
      <w:r>
        <w:rPr>
          <w:rFonts w:ascii="Times New Roman" w:hAnsi="Times New Roman"/>
          <w:sz w:val="24"/>
          <w:szCs w:val="24"/>
        </w:rPr>
        <w:t xml:space="preserve">Ciannelli L, Bailey KM (2005) Landscape dynamics and resulting species interactions: the cod-capelin system in the southeastern Bering Sea. Mar </w:t>
      </w:r>
      <w:proofErr w:type="spellStart"/>
      <w:r>
        <w:rPr>
          <w:rFonts w:ascii="Times New Roman" w:hAnsi="Times New Roman"/>
          <w:sz w:val="24"/>
          <w:szCs w:val="24"/>
        </w:rPr>
        <w:t>Ecol</w:t>
      </w:r>
      <w:proofErr w:type="spellEnd"/>
      <w:r>
        <w:rPr>
          <w:rFonts w:ascii="Times New Roman" w:hAnsi="Times New Roman"/>
          <w:sz w:val="24"/>
          <w:szCs w:val="24"/>
        </w:rPr>
        <w:t xml:space="preserve"> Prog Ser 291: 227-236</w:t>
      </w:r>
      <w:del w:id="1175" w:author="Jon.Richar" w:date="2023-07-03T16:58:00Z">
        <w:r w:rsidDel="008D2636">
          <w:rPr>
            <w:rFonts w:ascii="Times New Roman" w:hAnsi="Times New Roman"/>
            <w:sz w:val="24"/>
            <w:szCs w:val="24"/>
          </w:rPr>
          <w:delText>.</w:delText>
        </w:r>
      </w:del>
    </w:p>
    <w:p w14:paraId="3984BC75" w14:textId="0BB47C38" w:rsidR="008C0665" w:rsidRDefault="008C0665" w:rsidP="00525AD2">
      <w:pPr>
        <w:spacing w:after="0" w:line="480" w:lineRule="auto"/>
        <w:ind w:left="720" w:hanging="720"/>
        <w:contextualSpacing/>
        <w:rPr>
          <w:rFonts w:ascii="Times New Roman" w:hAnsi="Times New Roman"/>
          <w:sz w:val="24"/>
          <w:szCs w:val="24"/>
        </w:rPr>
      </w:pPr>
      <w:ins w:id="1176" w:author="Jon.Richar" w:date="2023-07-03T11:58:00Z">
        <w:r>
          <w:rPr>
            <w:rFonts w:ascii="Times New Roman" w:hAnsi="Times New Roman"/>
            <w:sz w:val="24"/>
            <w:szCs w:val="24"/>
          </w:rPr>
          <w:t xml:space="preserve">Conway </w:t>
        </w:r>
      </w:ins>
      <w:ins w:id="1177" w:author="Jon.Richar" w:date="2023-07-03T11:59:00Z">
        <w:r>
          <w:rPr>
            <w:rFonts w:ascii="Times New Roman" w:hAnsi="Times New Roman"/>
            <w:sz w:val="24"/>
            <w:szCs w:val="24"/>
          </w:rPr>
          <w:t>DVP</w:t>
        </w:r>
        <w:r w:rsidR="00D460EF">
          <w:rPr>
            <w:rFonts w:ascii="Times New Roman" w:hAnsi="Times New Roman"/>
            <w:sz w:val="24"/>
            <w:szCs w:val="24"/>
          </w:rPr>
          <w:t xml:space="preserve">, </w:t>
        </w:r>
        <w:r>
          <w:rPr>
            <w:rFonts w:ascii="Times New Roman" w:hAnsi="Times New Roman"/>
            <w:sz w:val="24"/>
            <w:szCs w:val="24"/>
          </w:rPr>
          <w:t xml:space="preserve">Williams R (1986) Seasonal population structure, vertical distribution and </w:t>
        </w:r>
      </w:ins>
      <w:ins w:id="1178" w:author="Jon.Richar" w:date="2023-07-03T12:00:00Z">
        <w:r>
          <w:rPr>
            <w:rFonts w:ascii="Times New Roman" w:hAnsi="Times New Roman"/>
            <w:sz w:val="24"/>
            <w:szCs w:val="24"/>
          </w:rPr>
          <w:t xml:space="preserve">migration of the chaetognath </w:t>
        </w:r>
        <w:r w:rsidRPr="008C0665">
          <w:rPr>
            <w:rFonts w:ascii="Times New Roman" w:hAnsi="Times New Roman"/>
            <w:i/>
            <w:sz w:val="24"/>
            <w:szCs w:val="24"/>
            <w:rPrChange w:id="1179" w:author="Jon.Richar" w:date="2023-07-03T12:01:00Z">
              <w:rPr>
                <w:rFonts w:ascii="Times New Roman" w:hAnsi="Times New Roman"/>
                <w:sz w:val="24"/>
                <w:szCs w:val="24"/>
              </w:rPr>
            </w:rPrChange>
          </w:rPr>
          <w:t>Sagitta elegans</w:t>
        </w:r>
        <w:r w:rsidR="008D2636">
          <w:rPr>
            <w:rFonts w:ascii="Times New Roman" w:hAnsi="Times New Roman"/>
            <w:sz w:val="24"/>
            <w:szCs w:val="24"/>
          </w:rPr>
          <w:t xml:space="preserve"> in the Celtic Sea. Mar</w:t>
        </w:r>
        <w:r>
          <w:rPr>
            <w:rFonts w:ascii="Times New Roman" w:hAnsi="Times New Roman"/>
            <w:sz w:val="24"/>
            <w:szCs w:val="24"/>
          </w:rPr>
          <w:t xml:space="preserve"> Biol </w:t>
        </w:r>
      </w:ins>
      <w:ins w:id="1180" w:author="Jon.Richar" w:date="2023-07-03T12:01:00Z">
        <w:r>
          <w:rPr>
            <w:rFonts w:ascii="Times New Roman" w:hAnsi="Times New Roman"/>
            <w:sz w:val="24"/>
            <w:szCs w:val="24"/>
          </w:rPr>
          <w:t>93: 377-387</w:t>
        </w:r>
      </w:ins>
    </w:p>
    <w:p w14:paraId="3D968515" w14:textId="58F7749B"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Coyle KO,</w:t>
      </w:r>
      <w:del w:id="1181" w:author="Jon.Richar" w:date="2023-07-03T14:37:00Z">
        <w:r w:rsidDel="00D460EF">
          <w:rPr>
            <w:rFonts w:ascii="Times New Roman" w:hAnsi="Times New Roman"/>
            <w:sz w:val="24"/>
            <w:szCs w:val="24"/>
          </w:rPr>
          <w:delText xml:space="preserve"> </w:delText>
        </w:r>
      </w:del>
      <w:ins w:id="1182" w:author="Jon.Richar" w:date="2023-07-03T14:36:00Z">
        <w:r w:rsidR="00D460EF">
          <w:rPr>
            <w:rFonts w:ascii="Times New Roman" w:hAnsi="Times New Roman"/>
            <w:sz w:val="24"/>
            <w:szCs w:val="24"/>
          </w:rPr>
          <w:t xml:space="preserve"> </w:t>
        </w:r>
      </w:ins>
      <w:proofErr w:type="spellStart"/>
      <w:r>
        <w:rPr>
          <w:rFonts w:ascii="Times New Roman" w:hAnsi="Times New Roman"/>
          <w:sz w:val="24"/>
          <w:szCs w:val="24"/>
        </w:rPr>
        <w:t>Pinchuk</w:t>
      </w:r>
      <w:proofErr w:type="spellEnd"/>
      <w:r>
        <w:rPr>
          <w:rFonts w:ascii="Times New Roman" w:hAnsi="Times New Roman"/>
          <w:sz w:val="24"/>
          <w:szCs w:val="24"/>
        </w:rPr>
        <w:t xml:space="preserve"> AI</w:t>
      </w:r>
      <w:del w:id="1183" w:author="Jon.Richar" w:date="2023-07-03T14:38:00Z">
        <w:r w:rsidDel="00D460EF">
          <w:rPr>
            <w:rFonts w:ascii="Times New Roman" w:hAnsi="Times New Roman"/>
            <w:sz w:val="24"/>
            <w:szCs w:val="24"/>
          </w:rPr>
          <w:delText>.</w:delText>
        </w:r>
      </w:del>
      <w:r>
        <w:rPr>
          <w:rFonts w:ascii="Times New Roman" w:hAnsi="Times New Roman"/>
          <w:sz w:val="24"/>
          <w:szCs w:val="24"/>
        </w:rPr>
        <w:t xml:space="preserve"> </w:t>
      </w:r>
      <w:ins w:id="1184" w:author="Jon.Richar" w:date="2023-07-03T14:38:00Z">
        <w:r w:rsidR="00D460EF">
          <w:rPr>
            <w:rFonts w:ascii="Times New Roman" w:hAnsi="Times New Roman"/>
            <w:sz w:val="24"/>
            <w:szCs w:val="24"/>
          </w:rPr>
          <w:t>(</w:t>
        </w:r>
      </w:ins>
      <w:r>
        <w:rPr>
          <w:rFonts w:ascii="Times New Roman" w:hAnsi="Times New Roman"/>
          <w:sz w:val="24"/>
          <w:szCs w:val="24"/>
        </w:rPr>
        <w:t>2002</w:t>
      </w:r>
      <w:ins w:id="1185" w:author="Jon.Richar" w:date="2023-07-03T14:38:00Z">
        <w:r w:rsidR="00D460EF">
          <w:rPr>
            <w:rFonts w:ascii="Times New Roman" w:hAnsi="Times New Roman"/>
            <w:sz w:val="24"/>
            <w:szCs w:val="24"/>
          </w:rPr>
          <w:t>)</w:t>
        </w:r>
      </w:ins>
      <w:del w:id="1186" w:author="Jon.Richar" w:date="2023-07-03T14:38:00Z">
        <w:r w:rsidDel="00D460EF">
          <w:rPr>
            <w:rFonts w:ascii="Times New Roman" w:hAnsi="Times New Roman"/>
            <w:sz w:val="24"/>
            <w:szCs w:val="24"/>
          </w:rPr>
          <w:delText>.</w:delText>
        </w:r>
      </w:del>
      <w:r>
        <w:rPr>
          <w:rFonts w:ascii="Times New Roman" w:hAnsi="Times New Roman"/>
          <w:sz w:val="24"/>
          <w:szCs w:val="24"/>
        </w:rPr>
        <w:t xml:space="preserve"> Climate-related differences in zooplankton density and growth on the inner shelf of the southeastern Bering Sea. Prog</w:t>
      </w:r>
      <w:del w:id="1187" w:author="Jon.Richar" w:date="2023-07-03T16:58:00Z">
        <w:r w:rsidDel="008D2636">
          <w:rPr>
            <w:rFonts w:ascii="Times New Roman" w:hAnsi="Times New Roman"/>
            <w:sz w:val="24"/>
            <w:szCs w:val="24"/>
          </w:rPr>
          <w:delText>ress</w:delText>
        </w:r>
      </w:del>
      <w:r>
        <w:rPr>
          <w:rFonts w:ascii="Times New Roman" w:hAnsi="Times New Roman"/>
          <w:sz w:val="24"/>
          <w:szCs w:val="24"/>
        </w:rPr>
        <w:t xml:space="preserve"> </w:t>
      </w:r>
      <w:del w:id="1188" w:author="Jon.Richar" w:date="2023-07-03T16:58:00Z">
        <w:r w:rsidDel="008D2636">
          <w:rPr>
            <w:rFonts w:ascii="Times New Roman" w:hAnsi="Times New Roman"/>
            <w:sz w:val="24"/>
            <w:szCs w:val="24"/>
          </w:rPr>
          <w:delText xml:space="preserve">in </w:delText>
        </w:r>
      </w:del>
      <w:proofErr w:type="spellStart"/>
      <w:r>
        <w:rPr>
          <w:rFonts w:ascii="Times New Roman" w:hAnsi="Times New Roman"/>
          <w:sz w:val="24"/>
          <w:szCs w:val="24"/>
        </w:rPr>
        <w:t>Oceanogr</w:t>
      </w:r>
      <w:proofErr w:type="spellEnd"/>
      <w:del w:id="1189" w:author="Jon.Richar" w:date="2023-07-03T16:58:00Z">
        <w:r w:rsidDel="008D2636">
          <w:rPr>
            <w:rFonts w:ascii="Times New Roman" w:hAnsi="Times New Roman"/>
            <w:sz w:val="24"/>
            <w:szCs w:val="24"/>
          </w:rPr>
          <w:delText>aphy</w:delText>
        </w:r>
      </w:del>
      <w:r>
        <w:rPr>
          <w:rFonts w:ascii="Times New Roman" w:hAnsi="Times New Roman"/>
          <w:sz w:val="24"/>
          <w:szCs w:val="24"/>
        </w:rPr>
        <w:t xml:space="preserve"> 55: 177-194</w:t>
      </w:r>
      <w:del w:id="1190" w:author="Jon.Richar" w:date="2023-07-03T16:58:00Z">
        <w:r w:rsidDel="008D2636">
          <w:rPr>
            <w:rFonts w:ascii="Times New Roman" w:hAnsi="Times New Roman"/>
            <w:sz w:val="24"/>
            <w:szCs w:val="24"/>
          </w:rPr>
          <w:delText>.</w:delText>
        </w:r>
      </w:del>
    </w:p>
    <w:p w14:paraId="527C4022" w14:textId="32C2A661" w:rsidR="00525AD2" w:rsidDel="00D13C10" w:rsidRDefault="00525AD2" w:rsidP="00525AD2">
      <w:pPr>
        <w:spacing w:after="0" w:line="480" w:lineRule="auto"/>
        <w:ind w:left="720" w:right="288" w:hanging="720"/>
        <w:rPr>
          <w:del w:id="1191" w:author="Jon.Richar" w:date="2023-07-03T17:14:00Z"/>
          <w:rFonts w:ascii="Times New Roman" w:hAnsi="Times New Roman"/>
          <w:sz w:val="24"/>
          <w:szCs w:val="24"/>
        </w:rPr>
      </w:pPr>
      <w:del w:id="1192" w:author="Jon.Richar" w:date="2023-07-03T17:14:00Z">
        <w:r w:rsidDel="00D13C10">
          <w:rPr>
            <w:rFonts w:ascii="Times New Roman" w:hAnsi="Times New Roman"/>
            <w:sz w:val="24"/>
            <w:szCs w:val="24"/>
          </w:rPr>
          <w:delText>Dai P, Tan B</w:delText>
        </w:r>
      </w:del>
      <w:del w:id="1193" w:author="Jon.Richar" w:date="2023-07-03T14:38:00Z">
        <w:r w:rsidDel="00D460EF">
          <w:rPr>
            <w:rFonts w:ascii="Times New Roman" w:hAnsi="Times New Roman"/>
            <w:sz w:val="24"/>
            <w:szCs w:val="24"/>
          </w:rPr>
          <w:delText xml:space="preserve">. </w:delText>
        </w:r>
      </w:del>
      <w:del w:id="1194" w:author="Jon.Richar" w:date="2023-07-03T17:14:00Z">
        <w:r w:rsidDel="00D13C10">
          <w:rPr>
            <w:rFonts w:ascii="Times New Roman" w:hAnsi="Times New Roman"/>
            <w:sz w:val="24"/>
            <w:szCs w:val="24"/>
          </w:rPr>
          <w:delText>2017</w:delText>
        </w:r>
      </w:del>
      <w:del w:id="1195" w:author="Jon.Richar" w:date="2023-07-03T14:38:00Z">
        <w:r w:rsidDel="00D460EF">
          <w:rPr>
            <w:rFonts w:ascii="Times New Roman" w:hAnsi="Times New Roman"/>
            <w:sz w:val="24"/>
            <w:szCs w:val="24"/>
          </w:rPr>
          <w:delText>.</w:delText>
        </w:r>
      </w:del>
      <w:del w:id="1196" w:author="Jon.Richar" w:date="2023-07-03T17:14:00Z">
        <w:r w:rsidDel="00D13C10">
          <w:rPr>
            <w:rFonts w:ascii="Times New Roman" w:hAnsi="Times New Roman"/>
            <w:sz w:val="24"/>
            <w:szCs w:val="24"/>
          </w:rPr>
          <w:delText xml:space="preserve"> The nature of the Arctic Oscillation and diversity of the extreme surface weather anomalies it generates. J</w:delText>
        </w:r>
      </w:del>
      <w:del w:id="1197" w:author="Jon.Richar" w:date="2023-07-03T16:58:00Z">
        <w:r w:rsidDel="008D2636">
          <w:rPr>
            <w:rFonts w:ascii="Times New Roman" w:hAnsi="Times New Roman"/>
            <w:sz w:val="24"/>
            <w:szCs w:val="24"/>
          </w:rPr>
          <w:delText>ournal</w:delText>
        </w:r>
      </w:del>
      <w:del w:id="1198" w:author="Jon.Richar" w:date="2023-07-03T17:14:00Z">
        <w:r w:rsidDel="00D13C10">
          <w:rPr>
            <w:rFonts w:ascii="Times New Roman" w:hAnsi="Times New Roman"/>
            <w:sz w:val="24"/>
            <w:szCs w:val="24"/>
          </w:rPr>
          <w:delText xml:space="preserve"> </w:delText>
        </w:r>
      </w:del>
      <w:del w:id="1199" w:author="Jon.Richar" w:date="2023-07-03T16:58:00Z">
        <w:r w:rsidDel="008D2636">
          <w:rPr>
            <w:rFonts w:ascii="Times New Roman" w:hAnsi="Times New Roman"/>
            <w:sz w:val="24"/>
            <w:szCs w:val="24"/>
          </w:rPr>
          <w:delText xml:space="preserve">of </w:delText>
        </w:r>
      </w:del>
      <w:del w:id="1200" w:author="Jon.Richar" w:date="2023-07-03T17:14:00Z">
        <w:r w:rsidDel="00D13C10">
          <w:rPr>
            <w:rFonts w:ascii="Times New Roman" w:hAnsi="Times New Roman"/>
            <w:sz w:val="24"/>
            <w:szCs w:val="24"/>
          </w:rPr>
          <w:delText>Climate 30: 5563-5584</w:delText>
        </w:r>
      </w:del>
      <w:del w:id="1201" w:author="Jon.Richar" w:date="2023-07-03T16:58:00Z">
        <w:r w:rsidDel="008D2636">
          <w:rPr>
            <w:rFonts w:ascii="Times New Roman" w:hAnsi="Times New Roman"/>
            <w:sz w:val="24"/>
            <w:szCs w:val="24"/>
          </w:rPr>
          <w:delText>.</w:delText>
        </w:r>
      </w:del>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Donaldson WE, Cooney RT, </w:t>
      </w:r>
      <w:proofErr w:type="spellStart"/>
      <w:r>
        <w:rPr>
          <w:rFonts w:ascii="Times New Roman" w:hAnsi="Times New Roman"/>
          <w:sz w:val="24"/>
          <w:szCs w:val="24"/>
        </w:rPr>
        <w:t>Hilsinger</w:t>
      </w:r>
      <w:proofErr w:type="spellEnd"/>
      <w:r>
        <w:rPr>
          <w:rFonts w:ascii="Times New Roman" w:hAnsi="Times New Roman"/>
          <w:sz w:val="24"/>
          <w:szCs w:val="24"/>
        </w:rPr>
        <w:t xml:space="preserve"> JR (1981) Growth, age and size at maturity of Tanner</w:t>
      </w:r>
    </w:p>
    <w:p w14:paraId="5A6A26ED" w14:textId="4126A65E" w:rsidR="00525AD2" w:rsidRDefault="00525AD2" w:rsidP="00525AD2">
      <w:pPr>
        <w:spacing w:after="0" w:line="480" w:lineRule="auto"/>
        <w:ind w:left="720" w:right="288" w:hanging="720"/>
        <w:rPr>
          <w:ins w:id="1202" w:author="Jon.Richar" w:date="2023-07-03T16:03:00Z"/>
          <w:rFonts w:ascii="Times New Roman" w:hAnsi="Times New Roman"/>
          <w:sz w:val="24"/>
          <w:szCs w:val="24"/>
        </w:rPr>
      </w:pPr>
      <w:r>
        <w:rPr>
          <w:rFonts w:ascii="Times New Roman" w:hAnsi="Times New Roman"/>
          <w:sz w:val="24"/>
          <w:szCs w:val="24"/>
        </w:rPr>
        <w:t xml:space="preserve">crab, </w:t>
      </w:r>
      <w:proofErr w:type="spellStart"/>
      <w:r>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Pr>
          <w:rFonts w:ascii="Times New Roman" w:hAnsi="Times New Roman"/>
          <w:sz w:val="24"/>
          <w:szCs w:val="24"/>
        </w:rPr>
        <w:t xml:space="preserve"> M.J. Rathbun, in the northern Gulf of Alaska. J </w:t>
      </w:r>
      <w:proofErr w:type="spellStart"/>
      <w:r>
        <w:rPr>
          <w:rFonts w:ascii="Times New Roman" w:hAnsi="Times New Roman"/>
          <w:sz w:val="24"/>
          <w:szCs w:val="24"/>
        </w:rPr>
        <w:t>Crustac</w:t>
      </w:r>
      <w:proofErr w:type="spellEnd"/>
      <w:r>
        <w:rPr>
          <w:rFonts w:ascii="Times New Roman" w:hAnsi="Times New Roman"/>
          <w:sz w:val="24"/>
          <w:szCs w:val="24"/>
        </w:rPr>
        <w:t xml:space="preserve"> Res 40: 286-302</w:t>
      </w:r>
      <w:del w:id="1203" w:author="Jon.Richar" w:date="2023-07-03T16:57:00Z">
        <w:r w:rsidDel="008D2636">
          <w:rPr>
            <w:rFonts w:ascii="Times New Roman" w:hAnsi="Times New Roman"/>
            <w:sz w:val="24"/>
            <w:szCs w:val="24"/>
          </w:rPr>
          <w:delText>.</w:delText>
        </w:r>
      </w:del>
    </w:p>
    <w:p w14:paraId="02C92AF6" w14:textId="4F0F07BA" w:rsidR="007206D7" w:rsidRDefault="007206D7" w:rsidP="00525AD2">
      <w:pPr>
        <w:spacing w:after="0" w:line="480" w:lineRule="auto"/>
        <w:ind w:left="720" w:right="288" w:hanging="720"/>
        <w:rPr>
          <w:rFonts w:ascii="Times New Roman" w:hAnsi="Times New Roman"/>
          <w:sz w:val="24"/>
          <w:szCs w:val="24"/>
        </w:rPr>
      </w:pPr>
      <w:proofErr w:type="spellStart"/>
      <w:ins w:id="1204" w:author="Jon.Richar" w:date="2023-07-03T16:03:00Z">
        <w:r>
          <w:rPr>
            <w:rFonts w:ascii="Times New Roman" w:hAnsi="Times New Roman"/>
            <w:sz w:val="24"/>
            <w:szCs w:val="24"/>
          </w:rPr>
          <w:lastRenderedPageBreak/>
          <w:t>Dutil</w:t>
        </w:r>
        <w:proofErr w:type="spellEnd"/>
        <w:r>
          <w:rPr>
            <w:rFonts w:ascii="Times New Roman" w:hAnsi="Times New Roman"/>
            <w:sz w:val="24"/>
            <w:szCs w:val="24"/>
          </w:rPr>
          <w:t xml:space="preserve"> J-D, Munro J, </w:t>
        </w:r>
        <w:proofErr w:type="spellStart"/>
        <w:r>
          <w:rPr>
            <w:rFonts w:ascii="Times New Roman" w:hAnsi="Times New Roman"/>
            <w:sz w:val="24"/>
            <w:szCs w:val="24"/>
          </w:rPr>
          <w:t>P</w:t>
        </w:r>
      </w:ins>
      <w:ins w:id="1205" w:author="Jon.Richar" w:date="2023-07-03T16:06:00Z">
        <w:r>
          <w:rPr>
            <w:rFonts w:ascii="Times New Roman" w:hAnsi="Times New Roman" w:cs="Times New Roman"/>
            <w:sz w:val="24"/>
            <w:szCs w:val="24"/>
          </w:rPr>
          <w:t>é</w:t>
        </w:r>
      </w:ins>
      <w:ins w:id="1206" w:author="Jon.Richar" w:date="2023-07-03T16:03:00Z">
        <w:r>
          <w:rPr>
            <w:rFonts w:ascii="Times New Roman" w:hAnsi="Times New Roman"/>
            <w:sz w:val="24"/>
            <w:szCs w:val="24"/>
          </w:rPr>
          <w:t>loquin</w:t>
        </w:r>
      </w:ins>
      <w:proofErr w:type="spellEnd"/>
      <w:ins w:id="1207" w:author="Jon.Richar" w:date="2023-07-03T16:06:00Z">
        <w:r>
          <w:rPr>
            <w:rFonts w:ascii="Times New Roman" w:hAnsi="Times New Roman"/>
            <w:sz w:val="24"/>
            <w:szCs w:val="24"/>
          </w:rPr>
          <w:t xml:space="preserve"> (1997) Laboratory study of the influence of prey size on vulnerability to cannibalism in snow crab </w:t>
        </w:r>
      </w:ins>
      <w:ins w:id="1208" w:author="Jon.Richar" w:date="2023-07-03T16:07:00Z">
        <w:r>
          <w:rPr>
            <w:rFonts w:ascii="Times New Roman" w:hAnsi="Times New Roman"/>
            <w:sz w:val="24"/>
            <w:szCs w:val="24"/>
          </w:rPr>
          <w:t>(</w:t>
        </w:r>
        <w:proofErr w:type="spellStart"/>
        <w:r>
          <w:rPr>
            <w:rFonts w:ascii="Times New Roman" w:hAnsi="Times New Roman"/>
            <w:sz w:val="24"/>
            <w:szCs w:val="24"/>
          </w:rPr>
          <w:t>Chionoecetes</w:t>
        </w:r>
        <w:proofErr w:type="spellEnd"/>
        <w:r>
          <w:rPr>
            <w:rFonts w:ascii="Times New Roman" w:hAnsi="Times New Roman"/>
            <w:sz w:val="24"/>
            <w:szCs w:val="24"/>
          </w:rPr>
          <w:t xml:space="preserve"> </w:t>
        </w:r>
        <w:proofErr w:type="spellStart"/>
        <w:r>
          <w:rPr>
            <w:rFonts w:ascii="Times New Roman" w:hAnsi="Times New Roman"/>
            <w:sz w:val="24"/>
            <w:szCs w:val="24"/>
          </w:rPr>
          <w:t>opilio</w:t>
        </w:r>
        <w:proofErr w:type="spellEnd"/>
        <w:r>
          <w:rPr>
            <w:rFonts w:ascii="Times New Roman" w:hAnsi="Times New Roman"/>
            <w:sz w:val="24"/>
            <w:szCs w:val="24"/>
          </w:rPr>
          <w:t xml:space="preserve"> O. </w:t>
        </w:r>
        <w:proofErr w:type="spellStart"/>
        <w:r>
          <w:rPr>
            <w:rFonts w:ascii="Times New Roman" w:hAnsi="Times New Roman"/>
            <w:sz w:val="24"/>
            <w:szCs w:val="24"/>
          </w:rPr>
          <w:t>Fabricius</w:t>
        </w:r>
        <w:proofErr w:type="spellEnd"/>
        <w:r>
          <w:rPr>
            <w:rFonts w:ascii="Times New Roman" w:hAnsi="Times New Roman"/>
            <w:sz w:val="24"/>
            <w:szCs w:val="24"/>
          </w:rPr>
          <w:t>, 1780)</w:t>
        </w:r>
      </w:ins>
      <w:ins w:id="1209" w:author="Jon.Richar" w:date="2023-07-03T17:14:00Z">
        <w:r w:rsidR="00D13C10">
          <w:rPr>
            <w:rFonts w:ascii="Times New Roman" w:hAnsi="Times New Roman"/>
            <w:sz w:val="24"/>
            <w:szCs w:val="24"/>
          </w:rPr>
          <w:t>.</w:t>
        </w:r>
      </w:ins>
      <w:ins w:id="1210" w:author="Jon.Richar" w:date="2023-07-03T16:07:00Z">
        <w:r>
          <w:rPr>
            <w:rFonts w:ascii="Times New Roman" w:hAnsi="Times New Roman"/>
            <w:sz w:val="24"/>
            <w:szCs w:val="24"/>
          </w:rPr>
          <w:t xml:space="preserve"> Ecology 212: 81-94</w:t>
        </w:r>
      </w:ins>
    </w:p>
    <w:p w14:paraId="356441BE" w14:textId="59C5C056"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proofErr w:type="spellStart"/>
      <w:r w:rsidRPr="00EF0756">
        <w:rPr>
          <w:rFonts w:ascii="Times New Roman" w:hAnsi="Times New Roman" w:cs="Times New Roman"/>
          <w:sz w:val="24"/>
          <w:szCs w:val="24"/>
        </w:rPr>
        <w:t>Émond</w:t>
      </w:r>
      <w:proofErr w:type="spellEnd"/>
      <w:r w:rsidRPr="00EF0756">
        <w:rPr>
          <w:rFonts w:ascii="Times New Roman" w:hAnsi="Times New Roman" w:cs="Times New Roman"/>
          <w:sz w:val="24"/>
          <w:szCs w:val="24"/>
        </w:rPr>
        <w:t xml:space="preserve">, K., Sainte-Marie, B., Galbraith, P. S., and </w:t>
      </w:r>
      <w:proofErr w:type="spellStart"/>
      <w:r w:rsidRPr="00EF0756">
        <w:rPr>
          <w:rFonts w:ascii="Times New Roman" w:hAnsi="Times New Roman" w:cs="Times New Roman"/>
          <w:sz w:val="24"/>
          <w:szCs w:val="24"/>
        </w:rPr>
        <w:t>Be</w:t>
      </w:r>
      <w:del w:id="1211" w:author="Jon.Richar" w:date="2023-07-03T14:40:00Z">
        <w:r w:rsidRPr="00EF0756" w:rsidDel="00D460EF">
          <w:rPr>
            <w:rFonts w:ascii="Times New Roman" w:hAnsi="Times New Roman" w:cs="Times New Roman"/>
            <w:sz w:val="24"/>
            <w:szCs w:val="24"/>
          </w:rPr>
          <w:delText>ˆ</w:delText>
        </w:r>
      </w:del>
      <w:r w:rsidRPr="00EF0756">
        <w:rPr>
          <w:rFonts w:ascii="Times New Roman" w:hAnsi="Times New Roman" w:cs="Times New Roman"/>
          <w:sz w:val="24"/>
          <w:szCs w:val="24"/>
        </w:rPr>
        <w:t>ty</w:t>
      </w:r>
      <w:proofErr w:type="spellEnd"/>
      <w:r w:rsidRPr="00EF0756">
        <w:rPr>
          <w:rFonts w:ascii="Times New Roman" w:hAnsi="Times New Roman" w:cs="Times New Roman"/>
          <w:sz w:val="24"/>
          <w:szCs w:val="24"/>
        </w:rPr>
        <w:t>, J</w:t>
      </w:r>
      <w:del w:id="1212" w:author="Jon.Richar" w:date="2023-07-03T14:41:00Z">
        <w:r w:rsidRPr="00EF0756" w:rsidDel="00D460EF">
          <w:rPr>
            <w:rFonts w:ascii="Times New Roman" w:hAnsi="Times New Roman" w:cs="Times New Roman"/>
            <w:sz w:val="24"/>
            <w:szCs w:val="24"/>
          </w:rPr>
          <w:delText>.</w:delText>
        </w:r>
      </w:del>
      <w:r w:rsidRPr="00EF0756">
        <w:rPr>
          <w:rFonts w:ascii="Times New Roman" w:hAnsi="Times New Roman" w:cs="Times New Roman"/>
          <w:sz w:val="24"/>
          <w:szCs w:val="24"/>
        </w:rPr>
        <w:t xml:space="preserve"> </w:t>
      </w:r>
      <w:ins w:id="1213" w:author="Jon.Richar" w:date="2023-07-03T14:41:00Z">
        <w:r w:rsidR="00D460EF">
          <w:rPr>
            <w:rFonts w:ascii="Times New Roman" w:hAnsi="Times New Roman" w:cs="Times New Roman"/>
            <w:sz w:val="24"/>
            <w:szCs w:val="24"/>
          </w:rPr>
          <w:t xml:space="preserve">(2015). </w:t>
        </w:r>
      </w:ins>
      <w:r w:rsidRPr="00EF0756">
        <w:rPr>
          <w:rFonts w:ascii="Times New Roman" w:hAnsi="Times New Roman" w:cs="Times New Roman"/>
          <w:sz w:val="24"/>
          <w:szCs w:val="24"/>
        </w:rPr>
        <w:t>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w:t>
      </w:r>
      <w:ins w:id="1214" w:author="Jon.Richar" w:date="2023-07-03T16:57:00Z">
        <w:r w:rsidR="008D2636">
          <w:rPr>
            <w:rFonts w:ascii="Times New Roman" w:hAnsi="Times New Roman" w:cs="Times New Roman"/>
            <w:sz w:val="24"/>
            <w:szCs w:val="24"/>
          </w:rPr>
          <w:t xml:space="preserve"> </w:t>
        </w:r>
      </w:ins>
      <w:del w:id="1215" w:author="Jon.Richar" w:date="2023-07-03T16:57:00Z">
        <w:r w:rsidRPr="00EF0756" w:rsidDel="008D2636">
          <w:rPr>
            <w:rFonts w:ascii="Times New Roman" w:hAnsi="Times New Roman" w:cs="Times New Roman"/>
            <w:sz w:val="24"/>
            <w:szCs w:val="24"/>
          </w:rPr>
          <w:delText xml:space="preserve">ournal of </w:delText>
        </w:r>
      </w:del>
      <w:r w:rsidRPr="00EF0756">
        <w:rPr>
          <w:rFonts w:ascii="Times New Roman" w:hAnsi="Times New Roman" w:cs="Times New Roman"/>
          <w:sz w:val="24"/>
          <w:szCs w:val="24"/>
        </w:rPr>
        <w:t>Mar</w:t>
      </w:r>
      <w:del w:id="1216" w:author="Jon.Richar" w:date="2023-07-03T16:57:00Z">
        <w:r w:rsidRPr="00EF0756" w:rsidDel="008D2636">
          <w:rPr>
            <w:rFonts w:ascii="Times New Roman" w:hAnsi="Times New Roman" w:cs="Times New Roman"/>
            <w:sz w:val="24"/>
            <w:szCs w:val="24"/>
          </w:rPr>
          <w:delText>ine</w:delText>
        </w:r>
      </w:del>
      <w:r w:rsidRPr="00EF0756">
        <w:rPr>
          <w:rFonts w:ascii="Times New Roman" w:hAnsi="Times New Roman" w:cs="Times New Roman"/>
          <w:sz w:val="24"/>
          <w:szCs w:val="24"/>
        </w:rPr>
        <w:t xml:space="preserve"> Sci</w:t>
      </w:r>
      <w:ins w:id="1217" w:author="Jon.Richar" w:date="2023-07-03T16:57:00Z">
        <w:r w:rsidR="008D2636">
          <w:rPr>
            <w:rFonts w:ascii="Times New Roman" w:hAnsi="Times New Roman" w:cs="Times New Roman"/>
            <w:sz w:val="24"/>
            <w:szCs w:val="24"/>
          </w:rPr>
          <w:t xml:space="preserve"> </w:t>
        </w:r>
      </w:ins>
      <w:del w:id="1218" w:author="Jon.Richar" w:date="2023-07-03T16:57:00Z">
        <w:r w:rsidRPr="00EF0756" w:rsidDel="008D2636">
          <w:rPr>
            <w:rFonts w:ascii="Times New Roman" w:hAnsi="Times New Roman" w:cs="Times New Roman"/>
            <w:sz w:val="24"/>
            <w:szCs w:val="24"/>
          </w:rPr>
          <w:delText xml:space="preserve">ence, </w:delText>
        </w:r>
      </w:del>
      <w:r w:rsidRPr="00EF0756">
        <w:rPr>
          <w:rFonts w:ascii="Times New Roman" w:hAnsi="Times New Roman" w:cs="Times New Roman"/>
          <w:sz w:val="24"/>
          <w:szCs w:val="24"/>
        </w:rPr>
        <w:t>72: 1336–1348</w:t>
      </w:r>
      <w:del w:id="1219" w:author="Jon.Richar" w:date="2023-07-03T16:57:00Z">
        <w:r w:rsidRPr="00EF0756" w:rsidDel="008D2636">
          <w:rPr>
            <w:rFonts w:ascii="Times New Roman" w:hAnsi="Times New Roman" w:cs="Times New Roman"/>
            <w:sz w:val="24"/>
            <w:szCs w:val="24"/>
          </w:rPr>
          <w:delText>.</w:delText>
        </w:r>
      </w:del>
    </w:p>
    <w:p w14:paraId="623AE239" w14:textId="2639C313"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 xml:space="preserve">Ernst B, Armstrong DA, Burgos J, and </w:t>
      </w:r>
      <w:proofErr w:type="spellStart"/>
      <w:r>
        <w:rPr>
          <w:rFonts w:ascii="Times New Roman" w:hAnsi="Times New Roman"/>
          <w:sz w:val="24"/>
          <w:szCs w:val="24"/>
        </w:rPr>
        <w:t>Orensanz</w:t>
      </w:r>
      <w:proofErr w:type="spellEnd"/>
      <w:r>
        <w:rPr>
          <w:rFonts w:ascii="Times New Roman" w:hAnsi="Times New Roman"/>
          <w:sz w:val="24"/>
          <w:szCs w:val="24"/>
        </w:rPr>
        <w:t xml:space="preserve"> JM (2012) Life history schedule and periodic recruitment of female snow crab (</w:t>
      </w:r>
      <w:proofErr w:type="spellStart"/>
      <w:r w:rsidRPr="00EF0756">
        <w:rPr>
          <w:rFonts w:ascii="Times New Roman" w:hAnsi="Times New Roman"/>
          <w:i/>
          <w:sz w:val="24"/>
          <w:szCs w:val="24"/>
        </w:rPr>
        <w:t>Chionoecetes</w:t>
      </w:r>
      <w:proofErr w:type="spellEnd"/>
      <w:r w:rsidRPr="00EF0756">
        <w:rPr>
          <w:rFonts w:ascii="Times New Roman" w:hAnsi="Times New Roman"/>
          <w:i/>
          <w:sz w:val="24"/>
          <w:szCs w:val="24"/>
        </w:rPr>
        <w:t xml:space="preserve"> </w:t>
      </w:r>
      <w:proofErr w:type="spellStart"/>
      <w:r w:rsidRPr="00EF0756">
        <w:rPr>
          <w:rFonts w:ascii="Times New Roman" w:hAnsi="Times New Roman"/>
          <w:i/>
          <w:sz w:val="24"/>
          <w:szCs w:val="24"/>
        </w:rPr>
        <w:t>opilio</w:t>
      </w:r>
      <w:proofErr w:type="spellEnd"/>
      <w:r>
        <w:rPr>
          <w:rFonts w:ascii="Times New Roman" w:hAnsi="Times New Roman"/>
          <w:sz w:val="24"/>
          <w:szCs w:val="24"/>
        </w:rPr>
        <w:t>) in the eastern Bering Sea. Can</w:t>
      </w:r>
      <w:del w:id="1220"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J</w:t>
      </w:r>
      <w:del w:id="1221"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Fish</w:t>
      </w:r>
      <w:del w:id="1222" w:author="Jon.Richar" w:date="2023-07-03T17:13:00Z">
        <w:r w:rsidDel="00D13C10">
          <w:rPr>
            <w:rFonts w:ascii="Times New Roman" w:hAnsi="Times New Roman"/>
            <w:sz w:val="24"/>
            <w:szCs w:val="24"/>
          </w:rPr>
          <w:delText>.</w:delText>
        </w:r>
      </w:del>
      <w:r>
        <w:rPr>
          <w:rFonts w:ascii="Times New Roman" w:hAnsi="Times New Roman"/>
          <w:sz w:val="24"/>
          <w:szCs w:val="24"/>
        </w:rPr>
        <w:t xml:space="preserve"> </w:t>
      </w:r>
      <w:proofErr w:type="spellStart"/>
      <w:r>
        <w:rPr>
          <w:rFonts w:ascii="Times New Roman" w:hAnsi="Times New Roman"/>
          <w:sz w:val="24"/>
          <w:szCs w:val="24"/>
        </w:rPr>
        <w:t>Aquat</w:t>
      </w:r>
      <w:proofErr w:type="spellEnd"/>
      <w:del w:id="1223" w:author="Jon.Richar" w:date="2023-07-03T17:13:00Z">
        <w:r w:rsidDel="00D13C10">
          <w:rPr>
            <w:rFonts w:ascii="Times New Roman" w:hAnsi="Times New Roman"/>
            <w:sz w:val="24"/>
            <w:szCs w:val="24"/>
          </w:rPr>
          <w:delText xml:space="preserve">. Sci. </w:delText>
        </w:r>
        <w:r w:rsidRPr="00EF0756" w:rsidDel="00D13C10">
          <w:rPr>
            <w:rFonts w:ascii="Times New Roman" w:hAnsi="Times New Roman" w:cs="Times New Roman"/>
            <w:sz w:val="24"/>
            <w:szCs w:val="24"/>
          </w:rPr>
          <w:delText>Can. J. Fish. Aquat. Sci</w:delText>
        </w:r>
      </w:del>
      <w:ins w:id="1224" w:author="Jon.Richar" w:date="2023-07-03T17:13:00Z">
        <w:r w:rsidR="00D13C10">
          <w:rPr>
            <w:rFonts w:ascii="Times New Roman" w:hAnsi="Times New Roman" w:cs="Times New Roman"/>
            <w:sz w:val="24"/>
            <w:szCs w:val="24"/>
          </w:rPr>
          <w:t xml:space="preserve"> Sci </w:t>
        </w:r>
      </w:ins>
      <w:del w:id="1225" w:author="Jon.Richar" w:date="2023-07-03T17:13:00Z">
        <w:r w:rsidRPr="00EF0756" w:rsidDel="00D13C10">
          <w:rPr>
            <w:rFonts w:ascii="Times New Roman" w:hAnsi="Times New Roman" w:cs="Times New Roman"/>
            <w:sz w:val="24"/>
            <w:szCs w:val="24"/>
          </w:rPr>
          <w:delText xml:space="preserve">. </w:delText>
        </w:r>
      </w:del>
      <w:r w:rsidRPr="00EF0756">
        <w:rPr>
          <w:rFonts w:ascii="Times New Roman" w:hAnsi="Times New Roman" w:cs="Times New Roman"/>
          <w:sz w:val="24"/>
          <w:szCs w:val="24"/>
        </w:rPr>
        <w:t>69: 532–550</w:t>
      </w:r>
      <w:del w:id="1226" w:author="Jon.Richar" w:date="2023-07-03T16:57:00Z">
        <w:r w:rsidDel="008D2636">
          <w:rPr>
            <w:rFonts w:ascii="Times New Roman" w:hAnsi="Times New Roman" w:cs="Times New Roman"/>
            <w:sz w:val="24"/>
            <w:szCs w:val="24"/>
          </w:rPr>
          <w:delText>.</w:delText>
        </w:r>
      </w:del>
    </w:p>
    <w:p w14:paraId="08059A7F" w14:textId="432B7A83"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Frainer, A., Primicerio, R., Kortsch, S., Aune, M., Dolgov, A. V, Fossheim, M., &amp; Aschan, M. M. (2017). Climate-driven changes in functional biogeography of Arctic marine fish communities</w:t>
      </w:r>
      <w:del w:id="1227" w:author="Jon.Richar" w:date="2023-07-03T16:57:00Z">
        <w:r w:rsidRPr="0008650F" w:rsidDel="008D2636">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1228" w:author="Jon.Richar" w:date="2023-07-03T16:56:00Z">
        <w:r w:rsidRPr="008D2636" w:rsidDel="008D2636">
          <w:rPr>
            <w:rFonts w:ascii="Times New Roman" w:hAnsi="Times New Roman" w:cs="Times New Roman"/>
            <w:iCs/>
            <w:noProof/>
            <w:sz w:val="24"/>
            <w:szCs w:val="24"/>
            <w:rPrChange w:id="1229" w:author="Jon.Richar" w:date="2023-07-03T16:56:00Z">
              <w:rPr>
                <w:rFonts w:ascii="Times New Roman" w:hAnsi="Times New Roman" w:cs="Times New Roman"/>
                <w:i/>
                <w:iCs/>
                <w:noProof/>
                <w:sz w:val="24"/>
                <w:szCs w:val="24"/>
              </w:rPr>
            </w:rPrChange>
          </w:rPr>
          <w:delText xml:space="preserve">PROCEEDINGS </w:delText>
        </w:r>
      </w:del>
      <w:ins w:id="1230" w:author="Jon.Richar" w:date="2023-07-03T16:56:00Z">
        <w:r w:rsidR="008D2636" w:rsidRPr="008D2636">
          <w:rPr>
            <w:rFonts w:ascii="Times New Roman" w:hAnsi="Times New Roman" w:cs="Times New Roman"/>
            <w:iCs/>
            <w:noProof/>
            <w:sz w:val="24"/>
            <w:szCs w:val="24"/>
            <w:rPrChange w:id="1231" w:author="Jon.Richar" w:date="2023-07-03T16:56:00Z">
              <w:rPr>
                <w:rFonts w:ascii="Times New Roman" w:hAnsi="Times New Roman" w:cs="Times New Roman"/>
                <w:i/>
                <w:iCs/>
                <w:noProof/>
                <w:sz w:val="24"/>
                <w:szCs w:val="24"/>
              </w:rPr>
            </w:rPrChange>
          </w:rPr>
          <w:t>Proc</w:t>
        </w:r>
      </w:ins>
      <w:del w:id="1232" w:author="Jon.Richar" w:date="2023-07-03T16:56:00Z">
        <w:r w:rsidRPr="008D2636" w:rsidDel="008D2636">
          <w:rPr>
            <w:rFonts w:ascii="Times New Roman" w:hAnsi="Times New Roman" w:cs="Times New Roman"/>
            <w:iCs/>
            <w:noProof/>
            <w:sz w:val="24"/>
            <w:szCs w:val="24"/>
            <w:rPrChange w:id="1233" w:author="Jon.Richar" w:date="2023-07-03T16:56:00Z">
              <w:rPr>
                <w:rFonts w:ascii="Times New Roman" w:hAnsi="Times New Roman" w:cs="Times New Roman"/>
                <w:i/>
                <w:iCs/>
                <w:noProof/>
                <w:sz w:val="24"/>
                <w:szCs w:val="24"/>
              </w:rPr>
            </w:rPrChange>
          </w:rPr>
          <w:delText>OF THE</w:delText>
        </w:r>
      </w:del>
      <w:r w:rsidRPr="008D2636">
        <w:rPr>
          <w:rFonts w:ascii="Times New Roman" w:hAnsi="Times New Roman" w:cs="Times New Roman"/>
          <w:iCs/>
          <w:noProof/>
          <w:sz w:val="24"/>
          <w:szCs w:val="24"/>
          <w:rPrChange w:id="1234" w:author="Jon.Richar" w:date="2023-07-03T16:56:00Z">
            <w:rPr>
              <w:rFonts w:ascii="Times New Roman" w:hAnsi="Times New Roman" w:cs="Times New Roman"/>
              <w:i/>
              <w:iCs/>
              <w:noProof/>
              <w:sz w:val="24"/>
              <w:szCs w:val="24"/>
            </w:rPr>
          </w:rPrChange>
        </w:rPr>
        <w:t xml:space="preserve"> </w:t>
      </w:r>
      <w:del w:id="1235" w:author="Jon.Richar" w:date="2023-07-03T16:56:00Z">
        <w:r w:rsidRPr="008D2636" w:rsidDel="008D2636">
          <w:rPr>
            <w:rFonts w:ascii="Times New Roman" w:hAnsi="Times New Roman" w:cs="Times New Roman"/>
            <w:iCs/>
            <w:noProof/>
            <w:sz w:val="24"/>
            <w:szCs w:val="24"/>
            <w:rPrChange w:id="1236" w:author="Jon.Richar" w:date="2023-07-03T16:56:00Z">
              <w:rPr>
                <w:rFonts w:ascii="Times New Roman" w:hAnsi="Times New Roman" w:cs="Times New Roman"/>
                <w:i/>
                <w:iCs/>
                <w:noProof/>
                <w:sz w:val="24"/>
                <w:szCs w:val="24"/>
              </w:rPr>
            </w:rPrChange>
          </w:rPr>
          <w:delText xml:space="preserve">NATIONAL </w:delText>
        </w:r>
      </w:del>
      <w:ins w:id="1237" w:author="Jon.Richar" w:date="2023-07-03T16:56:00Z">
        <w:r w:rsidR="008D2636" w:rsidRPr="008D2636">
          <w:rPr>
            <w:rFonts w:ascii="Times New Roman" w:hAnsi="Times New Roman" w:cs="Times New Roman"/>
            <w:iCs/>
            <w:noProof/>
            <w:sz w:val="24"/>
            <w:szCs w:val="24"/>
            <w:rPrChange w:id="1238" w:author="Jon.Richar" w:date="2023-07-03T16:56:00Z">
              <w:rPr>
                <w:rFonts w:ascii="Times New Roman" w:hAnsi="Times New Roman" w:cs="Times New Roman"/>
                <w:i/>
                <w:iCs/>
                <w:noProof/>
                <w:sz w:val="24"/>
                <w:szCs w:val="24"/>
              </w:rPr>
            </w:rPrChange>
          </w:rPr>
          <w:t xml:space="preserve">Nat </w:t>
        </w:r>
      </w:ins>
      <w:del w:id="1239" w:author="Jon.Richar" w:date="2023-07-03T16:56:00Z">
        <w:r w:rsidRPr="008D2636" w:rsidDel="008D2636">
          <w:rPr>
            <w:rFonts w:ascii="Times New Roman" w:hAnsi="Times New Roman" w:cs="Times New Roman"/>
            <w:iCs/>
            <w:noProof/>
            <w:sz w:val="24"/>
            <w:szCs w:val="24"/>
            <w:rPrChange w:id="1240" w:author="Jon.Richar" w:date="2023-07-03T16:56:00Z">
              <w:rPr>
                <w:rFonts w:ascii="Times New Roman" w:hAnsi="Times New Roman" w:cs="Times New Roman"/>
                <w:i/>
                <w:iCs/>
                <w:noProof/>
                <w:sz w:val="24"/>
                <w:szCs w:val="24"/>
              </w:rPr>
            </w:rPrChange>
          </w:rPr>
          <w:delText xml:space="preserve">ACADEMY </w:delText>
        </w:r>
      </w:del>
      <w:ins w:id="1241" w:author="Jon.Richar" w:date="2023-07-03T16:56:00Z">
        <w:r w:rsidR="008D2636" w:rsidRPr="008D2636">
          <w:rPr>
            <w:rFonts w:ascii="Times New Roman" w:hAnsi="Times New Roman" w:cs="Times New Roman"/>
            <w:iCs/>
            <w:noProof/>
            <w:sz w:val="24"/>
            <w:szCs w:val="24"/>
            <w:rPrChange w:id="1242" w:author="Jon.Richar" w:date="2023-07-03T16:56:00Z">
              <w:rPr>
                <w:rFonts w:ascii="Times New Roman" w:hAnsi="Times New Roman" w:cs="Times New Roman"/>
                <w:i/>
                <w:iCs/>
                <w:noProof/>
                <w:sz w:val="24"/>
                <w:szCs w:val="24"/>
              </w:rPr>
            </w:rPrChange>
          </w:rPr>
          <w:t xml:space="preserve">Acad </w:t>
        </w:r>
      </w:ins>
      <w:del w:id="1243" w:author="Jon.Richar" w:date="2023-07-03T16:56:00Z">
        <w:r w:rsidRPr="008D2636" w:rsidDel="008D2636">
          <w:rPr>
            <w:rFonts w:ascii="Times New Roman" w:hAnsi="Times New Roman" w:cs="Times New Roman"/>
            <w:iCs/>
            <w:noProof/>
            <w:sz w:val="24"/>
            <w:szCs w:val="24"/>
            <w:rPrChange w:id="1244" w:author="Jon.Richar" w:date="2023-07-03T16:56:00Z">
              <w:rPr>
                <w:rFonts w:ascii="Times New Roman" w:hAnsi="Times New Roman" w:cs="Times New Roman"/>
                <w:i/>
                <w:iCs/>
                <w:noProof/>
                <w:sz w:val="24"/>
                <w:szCs w:val="24"/>
              </w:rPr>
            </w:rPrChange>
          </w:rPr>
          <w:delText>OF SCIENCES</w:delText>
        </w:r>
      </w:del>
      <w:ins w:id="1245" w:author="Jon.Richar" w:date="2023-07-03T16:56:00Z">
        <w:r w:rsidR="008D2636" w:rsidRPr="008D2636">
          <w:rPr>
            <w:rFonts w:ascii="Times New Roman" w:hAnsi="Times New Roman" w:cs="Times New Roman"/>
            <w:iCs/>
            <w:noProof/>
            <w:sz w:val="24"/>
            <w:szCs w:val="24"/>
            <w:rPrChange w:id="1246" w:author="Jon.Richar" w:date="2023-07-03T16:56:00Z">
              <w:rPr>
                <w:rFonts w:ascii="Times New Roman" w:hAnsi="Times New Roman" w:cs="Times New Roman"/>
                <w:i/>
                <w:iCs/>
                <w:noProof/>
                <w:sz w:val="24"/>
                <w:szCs w:val="24"/>
              </w:rPr>
            </w:rPrChange>
          </w:rPr>
          <w:t>Sci</w:t>
        </w:r>
      </w:ins>
      <w:r w:rsidRPr="008D2636">
        <w:rPr>
          <w:rFonts w:ascii="Times New Roman" w:hAnsi="Times New Roman" w:cs="Times New Roman"/>
          <w:iCs/>
          <w:noProof/>
          <w:sz w:val="24"/>
          <w:szCs w:val="24"/>
          <w:rPrChange w:id="1247" w:author="Jon.Richar" w:date="2023-07-03T16:56:00Z">
            <w:rPr>
              <w:rFonts w:ascii="Times New Roman" w:hAnsi="Times New Roman" w:cs="Times New Roman"/>
              <w:i/>
              <w:iCs/>
              <w:noProof/>
              <w:sz w:val="24"/>
              <w:szCs w:val="24"/>
            </w:rPr>
          </w:rPrChange>
        </w:rPr>
        <w:t xml:space="preserve"> </w:t>
      </w:r>
      <w:ins w:id="1248" w:author="Jon.Richar" w:date="2023-07-03T16:56:00Z">
        <w:r w:rsidR="008D2636" w:rsidRPr="008D2636">
          <w:rPr>
            <w:rFonts w:ascii="Times New Roman" w:hAnsi="Times New Roman" w:cs="Times New Roman"/>
            <w:iCs/>
            <w:noProof/>
            <w:sz w:val="24"/>
            <w:szCs w:val="24"/>
            <w:rPrChange w:id="1249" w:author="Jon.Richar" w:date="2023-07-03T16:56:00Z">
              <w:rPr>
                <w:rFonts w:ascii="Times New Roman" w:hAnsi="Times New Roman" w:cs="Times New Roman"/>
                <w:i/>
                <w:iCs/>
                <w:noProof/>
                <w:sz w:val="24"/>
                <w:szCs w:val="24"/>
              </w:rPr>
            </w:rPrChange>
          </w:rPr>
          <w:t>USA</w:t>
        </w:r>
      </w:ins>
      <w:del w:id="1250" w:author="Jon.Richar" w:date="2023-07-03T16:56:00Z">
        <w:r w:rsidRPr="008D2636" w:rsidDel="008D2636">
          <w:rPr>
            <w:rFonts w:ascii="Times New Roman" w:hAnsi="Times New Roman" w:cs="Times New Roman"/>
            <w:iCs/>
            <w:noProof/>
            <w:sz w:val="24"/>
            <w:szCs w:val="24"/>
            <w:rPrChange w:id="1251" w:author="Jon.Richar" w:date="2023-07-03T16:56:00Z">
              <w:rPr>
                <w:rFonts w:ascii="Times New Roman" w:hAnsi="Times New Roman" w:cs="Times New Roman"/>
                <w:i/>
                <w:iCs/>
                <w:noProof/>
                <w:sz w:val="24"/>
                <w:szCs w:val="24"/>
              </w:rPr>
            </w:rPrChange>
          </w:rPr>
          <w:delText>OF THE UNITED STATES OF AMERICA</w:delText>
        </w:r>
        <w:r w:rsidRPr="008D2636" w:rsidDel="008D2636">
          <w:rPr>
            <w:rFonts w:ascii="Times New Roman" w:hAnsi="Times New Roman" w:cs="Times New Roman"/>
            <w:noProof/>
            <w:sz w:val="24"/>
            <w:szCs w:val="24"/>
          </w:rPr>
          <w:delText>,</w:delText>
        </w:r>
      </w:del>
      <w:r w:rsidRPr="008D2636">
        <w:rPr>
          <w:rFonts w:ascii="Times New Roman" w:hAnsi="Times New Roman" w:cs="Times New Roman"/>
          <w:noProof/>
          <w:sz w:val="24"/>
          <w:szCs w:val="24"/>
        </w:rPr>
        <w:t xml:space="preserve"> </w:t>
      </w:r>
      <w:r w:rsidRPr="008D2636">
        <w:rPr>
          <w:rFonts w:ascii="Times New Roman" w:hAnsi="Times New Roman" w:cs="Times New Roman"/>
          <w:iCs/>
          <w:noProof/>
          <w:sz w:val="24"/>
          <w:szCs w:val="24"/>
          <w:rPrChange w:id="1252" w:author="Jon.Richar" w:date="2023-07-03T16:56:00Z">
            <w:rPr>
              <w:rFonts w:ascii="Times New Roman" w:hAnsi="Times New Roman" w:cs="Times New Roman"/>
              <w:i/>
              <w:iCs/>
              <w:noProof/>
              <w:sz w:val="24"/>
              <w:szCs w:val="24"/>
            </w:rPr>
          </w:rPrChange>
        </w:rPr>
        <w:t>114</w:t>
      </w:r>
      <w:del w:id="1253" w:author="Jon.Richar" w:date="2023-07-03T16:56:00Z">
        <w:r w:rsidRPr="0008650F" w:rsidDel="008D2636">
          <w:rPr>
            <w:rFonts w:ascii="Times New Roman" w:hAnsi="Times New Roman" w:cs="Times New Roman"/>
            <w:noProof/>
            <w:sz w:val="24"/>
            <w:szCs w:val="24"/>
          </w:rPr>
          <w:delText>(46),</w:delText>
        </w:r>
      </w:del>
      <w:ins w:id="1254" w:author="Jon.Richar" w:date="2023-07-03T16:56:00Z">
        <w:r w:rsidR="008D2636">
          <w:rPr>
            <w:rFonts w:ascii="Times New Roman" w:hAnsi="Times New Roman" w:cs="Times New Roman"/>
            <w:noProof/>
            <w:sz w:val="24"/>
            <w:szCs w:val="24"/>
          </w:rPr>
          <w:t>:</w:t>
        </w:r>
      </w:ins>
      <w:r w:rsidRPr="0008650F">
        <w:rPr>
          <w:rFonts w:ascii="Times New Roman" w:hAnsi="Times New Roman" w:cs="Times New Roman"/>
          <w:noProof/>
          <w:sz w:val="24"/>
          <w:szCs w:val="24"/>
        </w:rPr>
        <w:t xml:space="preserve"> 12202–12207</w:t>
      </w:r>
      <w:del w:id="1255" w:author="Jon.Richar" w:date="2023-07-03T16:57:00Z">
        <w:r w:rsidRPr="0008650F" w:rsidDel="008D2636">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1256" w:author="Jon.Richar" w:date="2023-07-04T15:52:00Z">
        <w:r w:rsidR="00C00050" w:rsidDel="001400D0">
          <w:fldChar w:fldCharType="begin"/>
        </w:r>
        <w:r w:rsidR="00C00050" w:rsidDel="001400D0">
          <w:delInstrText xml:space="preserve"> HYPERLINK "https://doi.org/10.1073/pnas.1706080114" </w:delInstrText>
        </w:r>
        <w:r w:rsidR="00C00050" w:rsidDel="001400D0">
          <w:fldChar w:fldCharType="separate"/>
        </w:r>
        <w:r w:rsidRPr="0008650F" w:rsidDel="001400D0">
          <w:rPr>
            <w:rStyle w:val="Hyperlink"/>
            <w:rFonts w:ascii="Times New Roman" w:hAnsi="Times New Roman" w:cs="Times New Roman"/>
            <w:noProof/>
            <w:sz w:val="24"/>
            <w:szCs w:val="24"/>
          </w:rPr>
          <w:delText>https://doi.org/10.1073/pnas.1706080114</w:delText>
        </w:r>
        <w:r w:rsidR="00C00050" w:rsidDel="001400D0">
          <w:rPr>
            <w:rStyle w:val="Hyperlink"/>
            <w:rFonts w:ascii="Times New Roman" w:hAnsi="Times New Roman" w:cs="Times New Roman"/>
            <w:noProof/>
            <w:sz w:val="24"/>
            <w:szCs w:val="24"/>
          </w:rPr>
          <w:fldChar w:fldCharType="end"/>
        </w:r>
        <w:r w:rsidRPr="0008650F" w:rsidDel="001400D0">
          <w:rPr>
            <w:rStyle w:val="Hyperlink"/>
            <w:rFonts w:ascii="Times New Roman" w:hAnsi="Times New Roman" w:cs="Times New Roman"/>
            <w:noProof/>
            <w:sz w:val="24"/>
            <w:szCs w:val="24"/>
          </w:rPr>
          <w:delText>.</w:delText>
        </w:r>
      </w:del>
    </w:p>
    <w:p w14:paraId="16012606" w14:textId="56F10850" w:rsidR="00D460EF" w:rsidRPr="000C59DE" w:rsidRDefault="00525AD2" w:rsidP="00525AD2">
      <w:pPr>
        <w:spacing w:after="0" w:line="480" w:lineRule="auto"/>
        <w:ind w:left="720" w:right="288" w:hanging="720"/>
        <w:rPr>
          <w:rFonts w:ascii="Times New Roman" w:hAnsi="Times New Roman" w:cs="Times New Roman"/>
          <w:sz w:val="24"/>
          <w:szCs w:val="24"/>
        </w:rPr>
      </w:pPr>
      <w:del w:id="1257" w:author="Jon.Richar" w:date="2023-07-03T16:55:00Z">
        <w:r w:rsidRPr="000C59DE" w:rsidDel="008D2636">
          <w:rPr>
            <w:rFonts w:ascii="Times New Roman" w:hAnsi="Times New Roman" w:cs="Times New Roman"/>
            <w:sz w:val="24"/>
            <w:szCs w:val="24"/>
          </w:rPr>
          <w:delText>Haddon, M (2001) Modeling and quantitative methods in fisheries.  Chapman &amp; Hall/CRC, FL.</w:delText>
        </w:r>
      </w:del>
      <w:ins w:id="1258" w:author="Jon.Richar" w:date="2023-07-03T14:35:00Z">
        <w:r w:rsidR="007206D7" w:rsidRPr="008D2636">
          <w:rPr>
            <w:rFonts w:ascii="Times New Roman" w:hAnsi="Times New Roman" w:cs="Times New Roman"/>
            <w:color w:val="333333"/>
            <w:sz w:val="24"/>
            <w:szCs w:val="24"/>
            <w:shd w:val="clear" w:color="auto" w:fill="FCFCFC"/>
            <w:rPrChange w:id="1259" w:author="Jon.Richar" w:date="2023-07-03T16:55:00Z">
              <w:rPr>
                <w:rFonts w:ascii="Times New Roman" w:hAnsi="Times New Roman" w:cs="Times New Roman"/>
                <w:color w:val="333333"/>
                <w:sz w:val="27"/>
                <w:szCs w:val="27"/>
                <w:shd w:val="clear" w:color="auto" w:fill="FCFCFC"/>
              </w:rPr>
            </w:rPrChange>
          </w:rPr>
          <w:t xml:space="preserve">Hare, SR </w:t>
        </w:r>
        <w:r w:rsidR="00D460EF" w:rsidRPr="008D2636">
          <w:rPr>
            <w:rFonts w:ascii="Times New Roman" w:hAnsi="Times New Roman" w:cs="Times New Roman"/>
            <w:color w:val="333333"/>
            <w:sz w:val="24"/>
            <w:szCs w:val="24"/>
            <w:shd w:val="clear" w:color="auto" w:fill="FCFCFC"/>
            <w:rPrChange w:id="1260" w:author="Jon.Richar" w:date="2023-07-03T16:55:00Z">
              <w:rPr>
                <w:rFonts w:ascii="Georgia" w:hAnsi="Georgia"/>
                <w:color w:val="333333"/>
                <w:sz w:val="27"/>
                <w:szCs w:val="27"/>
                <w:shd w:val="clear" w:color="auto" w:fill="FCFCFC"/>
              </w:rPr>
            </w:rPrChange>
          </w:rPr>
          <w:t>(1996): Low frequency climate variability and salmon production. Ph.D. Dissertation. Univ. of Washington, Seattle, WA, 306 pp</w:t>
        </w:r>
      </w:ins>
    </w:p>
    <w:p w14:paraId="039E8E04" w14:textId="77777777" w:rsidR="00525AD2" w:rsidRPr="00872EBE" w:rsidRDefault="00525AD2" w:rsidP="00525AD2">
      <w:pPr>
        <w:spacing w:after="0" w:line="480" w:lineRule="auto"/>
        <w:ind w:left="720" w:right="288" w:hanging="720"/>
        <w:rPr>
          <w:rFonts w:ascii="Times New Roman" w:hAnsi="Times New Roman" w:cs="Times New Roman"/>
          <w:sz w:val="24"/>
          <w:szCs w:val="24"/>
        </w:rPr>
      </w:pPr>
      <w:r w:rsidRPr="00872EBE">
        <w:rPr>
          <w:rFonts w:ascii="Times New Roman" w:hAnsi="Times New Roman" w:cs="Times New Roman"/>
          <w:sz w:val="24"/>
          <w:szCs w:val="24"/>
        </w:rPr>
        <w:t xml:space="preserve">Harford, WJ, </w:t>
      </w:r>
      <w:proofErr w:type="spellStart"/>
      <w:r w:rsidRPr="00872EBE">
        <w:rPr>
          <w:rFonts w:ascii="Times New Roman" w:hAnsi="Times New Roman" w:cs="Times New Roman"/>
          <w:sz w:val="24"/>
          <w:szCs w:val="24"/>
        </w:rPr>
        <w:t>Karnauskas</w:t>
      </w:r>
      <w:proofErr w:type="spellEnd"/>
      <w:r w:rsidRPr="00872EBE">
        <w:rPr>
          <w:rFonts w:ascii="Times New Roman" w:hAnsi="Times New Roman" w:cs="Times New Roman"/>
          <w:sz w:val="24"/>
          <w:szCs w:val="24"/>
        </w:rPr>
        <w:t xml:space="preserve"> M, Walter JF, Liu H. 2017. Non-parametric modeling reveals environmental effects on Bluefin tuna recruitment in Atlantic, Pacific and Southern Oceans. Fish </w:t>
      </w:r>
      <w:proofErr w:type="spellStart"/>
      <w:r w:rsidRPr="00872EBE">
        <w:rPr>
          <w:rFonts w:ascii="Times New Roman" w:hAnsi="Times New Roman" w:cs="Times New Roman"/>
          <w:sz w:val="24"/>
          <w:szCs w:val="24"/>
        </w:rPr>
        <w:t>Oceanogr</w:t>
      </w:r>
      <w:proofErr w:type="spellEnd"/>
      <w:r w:rsidRPr="00872EBE">
        <w:rPr>
          <w:rFonts w:ascii="Times New Roman" w:hAnsi="Times New Roman" w:cs="Times New Roman"/>
          <w:sz w:val="24"/>
          <w:szCs w:val="24"/>
        </w:rPr>
        <w:t xml:space="preserve"> 26:396-412</w:t>
      </w:r>
      <w:del w:id="1261" w:author="Jon.Richar" w:date="2023-07-03T16:59:00Z">
        <w:r w:rsidRPr="00872EBE" w:rsidDel="008D2636">
          <w:rPr>
            <w:rFonts w:ascii="Times New Roman" w:hAnsi="Times New Roman" w:cs="Times New Roman"/>
            <w:sz w:val="24"/>
            <w:szCs w:val="24"/>
          </w:rPr>
          <w:delText>.</w:delText>
        </w:r>
      </w:del>
    </w:p>
    <w:p w14:paraId="74BAEFF7" w14:textId="77777777" w:rsidR="00525AD2" w:rsidRDefault="00525AD2" w:rsidP="00525AD2">
      <w:pPr>
        <w:spacing w:after="0" w:line="480" w:lineRule="auto"/>
        <w:ind w:left="720" w:hanging="720"/>
        <w:rPr>
          <w:rFonts w:ascii="Times New Roman" w:hAnsi="Times New Roman"/>
          <w:sz w:val="24"/>
          <w:szCs w:val="24"/>
        </w:rPr>
      </w:pPr>
      <w:r w:rsidRPr="00D460EF">
        <w:rPr>
          <w:rFonts w:ascii="Times New Roman" w:hAnsi="Times New Roman" w:cs="Times New Roman"/>
          <w:color w:val="444444"/>
          <w:sz w:val="24"/>
          <w:szCs w:val="24"/>
          <w:shd w:val="clear" w:color="auto" w:fill="FFFFFF"/>
        </w:rPr>
        <w:t>Huang B, Thorne P</w:t>
      </w:r>
      <w:r w:rsidRPr="00EB6C41">
        <w:rPr>
          <w:rFonts w:ascii="Times New Roman" w:hAnsi="Times New Roman" w:cs="Times New Roman"/>
          <w:color w:val="444444"/>
          <w:sz w:val="24"/>
          <w:szCs w:val="24"/>
          <w:shd w:val="clear" w:color="auto" w:fill="FFFFFF"/>
        </w:rPr>
        <w:t xml:space="preserve">W, </w:t>
      </w:r>
      <w:proofErr w:type="spellStart"/>
      <w:r w:rsidRPr="00EB6C41">
        <w:rPr>
          <w:rFonts w:ascii="Times New Roman" w:hAnsi="Times New Roman" w:cs="Times New Roman"/>
          <w:color w:val="444444"/>
          <w:sz w:val="24"/>
          <w:szCs w:val="24"/>
          <w:shd w:val="clear" w:color="auto" w:fill="FFFFFF"/>
        </w:rPr>
        <w:t>Banzon</w:t>
      </w:r>
      <w:proofErr w:type="spellEnd"/>
      <w:r w:rsidRPr="00EB6C41">
        <w:rPr>
          <w:rFonts w:ascii="Times New Roman" w:hAnsi="Times New Roman" w:cs="Times New Roman"/>
          <w:color w:val="444444"/>
          <w:sz w:val="24"/>
          <w:szCs w:val="24"/>
          <w:shd w:val="clear" w:color="auto" w:fill="FFFFFF"/>
        </w:rPr>
        <w:t xml:space="preserve"> PF, Boyer T, </w:t>
      </w:r>
      <w:proofErr w:type="spellStart"/>
      <w:r w:rsidRPr="00EB6C41">
        <w:rPr>
          <w:rFonts w:ascii="Times New Roman" w:hAnsi="Times New Roman" w:cs="Times New Roman"/>
          <w:color w:val="444444"/>
          <w:sz w:val="24"/>
          <w:szCs w:val="24"/>
          <w:shd w:val="clear" w:color="auto" w:fill="FFFFFF"/>
        </w:rPr>
        <w:t>Chepurin</w:t>
      </w:r>
      <w:proofErr w:type="spellEnd"/>
      <w:r w:rsidRPr="00EB6C41">
        <w:rPr>
          <w:rFonts w:ascii="Times New Roman" w:hAnsi="Times New Roman" w:cs="Times New Roman"/>
          <w:color w:val="444444"/>
          <w:sz w:val="24"/>
          <w:szCs w:val="24"/>
          <w:shd w:val="clear" w:color="auto" w:fill="FFFFFF"/>
        </w:rPr>
        <w:t xml:space="preserve"> G, </w:t>
      </w:r>
      <w:proofErr w:type="spellStart"/>
      <w:r w:rsidRPr="00EB6C41">
        <w:rPr>
          <w:rFonts w:ascii="Times New Roman" w:hAnsi="Times New Roman" w:cs="Times New Roman"/>
          <w:color w:val="444444"/>
          <w:sz w:val="24"/>
          <w:szCs w:val="24"/>
          <w:shd w:val="clear" w:color="auto" w:fill="FFFFFF"/>
        </w:rPr>
        <w:t>Lawrimore</w:t>
      </w:r>
      <w:proofErr w:type="spellEnd"/>
      <w:r w:rsidRPr="00EB6C41">
        <w:rPr>
          <w:rFonts w:ascii="Times New Roman" w:hAnsi="Times New Roman" w:cs="Times New Roman"/>
          <w:color w:val="444444"/>
          <w:sz w:val="24"/>
          <w:szCs w:val="24"/>
          <w:shd w:val="clear" w:color="auto" w:fill="FFFFFF"/>
        </w:rPr>
        <w:t xml:space="preserve"> JH, </w:t>
      </w:r>
      <w:proofErr w:type="spellStart"/>
      <w:r w:rsidRPr="00EB6C41">
        <w:rPr>
          <w:rFonts w:ascii="Times New Roman" w:hAnsi="Times New Roman" w:cs="Times New Roman"/>
          <w:color w:val="444444"/>
          <w:sz w:val="24"/>
          <w:szCs w:val="24"/>
          <w:shd w:val="clear" w:color="auto" w:fill="FFFFFF"/>
        </w:rPr>
        <w:t>Menne</w:t>
      </w:r>
      <w:proofErr w:type="spellEnd"/>
      <w:r w:rsidRPr="00EB6C41">
        <w:rPr>
          <w:rFonts w:ascii="Times New Roman" w:hAnsi="Times New Roman" w:cs="Times New Roman"/>
          <w:color w:val="444444"/>
          <w:sz w:val="24"/>
          <w:szCs w:val="24"/>
          <w:shd w:val="clear" w:color="auto" w:fill="FFFFFF"/>
        </w:rPr>
        <w:t xml:space="preserve"> MJ, Smith TM, </w:t>
      </w:r>
      <w:proofErr w:type="spellStart"/>
      <w:r w:rsidRPr="00EB6C41">
        <w:rPr>
          <w:rFonts w:ascii="Times New Roman" w:hAnsi="Times New Roman" w:cs="Times New Roman"/>
          <w:color w:val="444444"/>
          <w:sz w:val="24"/>
          <w:szCs w:val="24"/>
          <w:shd w:val="clear" w:color="auto" w:fill="FFFFFF"/>
        </w:rPr>
        <w:t>Vose</w:t>
      </w:r>
      <w:proofErr w:type="spellEnd"/>
      <w:r w:rsidRPr="00EB6C41">
        <w:rPr>
          <w:rFonts w:ascii="Times New Roman" w:hAnsi="Times New Roman" w:cs="Times New Roman"/>
          <w:color w:val="444444"/>
          <w:sz w:val="24"/>
          <w:szCs w:val="24"/>
          <w:shd w:val="clear" w:color="auto" w:fill="FFFFFF"/>
        </w:rPr>
        <w:t xml:space="preserve"> RS, Zhang H-M. 2017: Extended Reconstructed Sea Surface Temperature version 5 (ERSSTv5), Upgrades, validations, and </w:t>
      </w:r>
      <w:proofErr w:type="spellStart"/>
      <w:r w:rsidRPr="00EB6C41">
        <w:rPr>
          <w:rFonts w:ascii="Times New Roman" w:hAnsi="Times New Roman" w:cs="Times New Roman"/>
          <w:color w:val="444444"/>
          <w:sz w:val="24"/>
          <w:szCs w:val="24"/>
          <w:shd w:val="clear" w:color="auto" w:fill="FFFFFF"/>
        </w:rPr>
        <w:t>intercomparisons</w:t>
      </w:r>
      <w:proofErr w:type="spellEnd"/>
      <w:r w:rsidRPr="00EB6C41">
        <w:rPr>
          <w:rFonts w:ascii="Times New Roman" w:hAnsi="Times New Roman" w:cs="Times New Roman"/>
          <w:color w:val="444444"/>
          <w:sz w:val="24"/>
          <w:szCs w:val="24"/>
          <w:shd w:val="clear" w:color="auto" w:fill="FFFFFF"/>
        </w:rPr>
        <w:t>. J Climate 30: 8179-8205</w:t>
      </w:r>
      <w:del w:id="1262" w:author="Jon.Richar" w:date="2023-07-03T16:59:00Z">
        <w:r w:rsidRPr="00EB6C41" w:rsidDel="008D2636">
          <w:rPr>
            <w:rFonts w:ascii="Times New Roman" w:hAnsi="Times New Roman" w:cs="Times New Roman"/>
            <w:color w:val="444444"/>
            <w:sz w:val="24"/>
            <w:szCs w:val="24"/>
            <w:shd w:val="clear" w:color="auto" w:fill="FFFFFF"/>
          </w:rPr>
          <w:delText>.</w:delText>
        </w:r>
      </w:del>
    </w:p>
    <w:p w14:paraId="4294BFA1" w14:textId="4308D111"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Hunt Jr. GL, </w:t>
      </w:r>
      <w:proofErr w:type="spellStart"/>
      <w:r>
        <w:rPr>
          <w:rFonts w:ascii="Times New Roman" w:hAnsi="Times New Roman"/>
          <w:sz w:val="24"/>
          <w:szCs w:val="24"/>
        </w:rPr>
        <w:t>Stabeno</w:t>
      </w:r>
      <w:proofErr w:type="spellEnd"/>
      <w:r>
        <w:rPr>
          <w:rFonts w:ascii="Times New Roman" w:hAnsi="Times New Roman"/>
          <w:sz w:val="24"/>
          <w:szCs w:val="24"/>
        </w:rPr>
        <w:t xml:space="preserve"> PJ. 2002. Climate change and the control of energy flow in the southeastern Bering Sea. </w:t>
      </w:r>
      <w:proofErr w:type="spellStart"/>
      <w:r>
        <w:rPr>
          <w:rFonts w:ascii="Times New Roman" w:hAnsi="Times New Roman"/>
          <w:sz w:val="24"/>
          <w:szCs w:val="24"/>
        </w:rPr>
        <w:t>Progr</w:t>
      </w:r>
      <w:proofErr w:type="spellEnd"/>
      <w:del w:id="1263" w:author="Jon.Richar" w:date="2023-07-03T16:55:00Z">
        <w:r w:rsidDel="001A485E">
          <w:rPr>
            <w:rFonts w:ascii="Times New Roman" w:hAnsi="Times New Roman"/>
            <w:sz w:val="24"/>
            <w:szCs w:val="24"/>
          </w:rPr>
          <w:delText>ess</w:delText>
        </w:r>
      </w:del>
      <w:r>
        <w:rPr>
          <w:rFonts w:ascii="Times New Roman" w:hAnsi="Times New Roman"/>
          <w:sz w:val="24"/>
          <w:szCs w:val="24"/>
        </w:rPr>
        <w:t xml:space="preserve"> </w:t>
      </w:r>
      <w:del w:id="1264" w:author="Jon.Richar" w:date="2023-07-03T16:55:00Z">
        <w:r w:rsidDel="001A485E">
          <w:rPr>
            <w:rFonts w:ascii="Times New Roman" w:hAnsi="Times New Roman"/>
            <w:sz w:val="24"/>
            <w:szCs w:val="24"/>
          </w:rPr>
          <w:delText xml:space="preserve">in </w:delText>
        </w:r>
      </w:del>
      <w:proofErr w:type="spellStart"/>
      <w:r>
        <w:rPr>
          <w:rFonts w:ascii="Times New Roman" w:hAnsi="Times New Roman"/>
          <w:sz w:val="24"/>
          <w:szCs w:val="24"/>
        </w:rPr>
        <w:t>Oceanogr</w:t>
      </w:r>
      <w:proofErr w:type="spellEnd"/>
      <w:del w:id="1265" w:author="Jon.Richar" w:date="2023-07-03T16:55:00Z">
        <w:r w:rsidDel="001A485E">
          <w:rPr>
            <w:rFonts w:ascii="Times New Roman" w:hAnsi="Times New Roman"/>
            <w:sz w:val="24"/>
            <w:szCs w:val="24"/>
          </w:rPr>
          <w:delText>aphy</w:delText>
        </w:r>
      </w:del>
      <w:r>
        <w:rPr>
          <w:rFonts w:ascii="Times New Roman" w:hAnsi="Times New Roman"/>
          <w:sz w:val="24"/>
          <w:szCs w:val="24"/>
        </w:rPr>
        <w:t xml:space="preserve"> 56: 5-22</w:t>
      </w:r>
      <w:del w:id="1266" w:author="Jon.Richar" w:date="2023-07-03T16:59:00Z">
        <w:r w:rsidDel="008D2636">
          <w:rPr>
            <w:rFonts w:ascii="Times New Roman" w:hAnsi="Times New Roman"/>
            <w:sz w:val="24"/>
            <w:szCs w:val="24"/>
          </w:rPr>
          <w:delText>.</w:delText>
        </w:r>
      </w:del>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Hunt Jr GL, </w:t>
      </w:r>
      <w:proofErr w:type="spellStart"/>
      <w:r>
        <w:rPr>
          <w:rFonts w:ascii="Times New Roman" w:hAnsi="Times New Roman"/>
          <w:sz w:val="24"/>
          <w:szCs w:val="24"/>
        </w:rPr>
        <w:t>Stabeno</w:t>
      </w:r>
      <w:proofErr w:type="spellEnd"/>
      <w:r>
        <w:rPr>
          <w:rFonts w:ascii="Times New Roman" w:hAnsi="Times New Roman"/>
          <w:sz w:val="24"/>
          <w:szCs w:val="24"/>
        </w:rPr>
        <w:t xml:space="preserve"> P, Walters G, Sinclair E, Brodeur RD, </w:t>
      </w:r>
      <w:proofErr w:type="spellStart"/>
      <w:r>
        <w:rPr>
          <w:rFonts w:ascii="Times New Roman" w:hAnsi="Times New Roman"/>
          <w:sz w:val="24"/>
          <w:szCs w:val="24"/>
        </w:rPr>
        <w:t>Napp</w:t>
      </w:r>
      <w:proofErr w:type="spellEnd"/>
      <w:r>
        <w:rPr>
          <w:rFonts w:ascii="Times New Roman" w:hAnsi="Times New Roman"/>
          <w:sz w:val="24"/>
          <w:szCs w:val="24"/>
        </w:rPr>
        <w:t xml:space="preserve"> JM, Bond NA. 2002. Climate change and control of the southeastern Bering Sea pelagic ecosystem. Deep Sea Research II 49: 5821-5853</w:t>
      </w:r>
    </w:p>
    <w:p w14:paraId="0F261D89" w14:textId="34F81EC5" w:rsidR="00525AD2" w:rsidDel="001A485E" w:rsidRDefault="00525AD2" w:rsidP="00525AD2">
      <w:pPr>
        <w:spacing w:after="0" w:line="480" w:lineRule="auto"/>
        <w:ind w:left="720" w:right="288" w:hanging="720"/>
        <w:rPr>
          <w:del w:id="1267" w:author="Jon.Richar" w:date="2023-07-03T16:54:00Z"/>
          <w:rFonts w:ascii="Times New Roman" w:hAnsi="Times New Roman"/>
          <w:sz w:val="24"/>
          <w:szCs w:val="24"/>
        </w:rPr>
      </w:pPr>
      <w:r>
        <w:rPr>
          <w:rFonts w:ascii="Times New Roman" w:hAnsi="Times New Roman"/>
          <w:sz w:val="24"/>
          <w:szCs w:val="24"/>
        </w:rPr>
        <w:t xml:space="preserve">Hunt Jr GL, </w:t>
      </w:r>
      <w:proofErr w:type="spellStart"/>
      <w:r>
        <w:rPr>
          <w:rFonts w:ascii="Times New Roman" w:hAnsi="Times New Roman"/>
          <w:sz w:val="24"/>
          <w:szCs w:val="24"/>
        </w:rPr>
        <w:t>Yasumiishi</w:t>
      </w:r>
      <w:proofErr w:type="spellEnd"/>
      <w:r>
        <w:rPr>
          <w:rFonts w:ascii="Times New Roman" w:hAnsi="Times New Roman"/>
          <w:sz w:val="24"/>
          <w:szCs w:val="24"/>
        </w:rPr>
        <w:t xml:space="preserve"> EM, Eisner LB, </w:t>
      </w:r>
      <w:proofErr w:type="spellStart"/>
      <w:r>
        <w:rPr>
          <w:rFonts w:ascii="Times New Roman" w:hAnsi="Times New Roman"/>
          <w:sz w:val="24"/>
          <w:szCs w:val="24"/>
        </w:rPr>
        <w:t>Stabeno</w:t>
      </w:r>
      <w:proofErr w:type="spellEnd"/>
      <w:r>
        <w:rPr>
          <w:rFonts w:ascii="Times New Roman" w:hAnsi="Times New Roman"/>
          <w:sz w:val="24"/>
          <w:szCs w:val="24"/>
        </w:rPr>
        <w:t xml:space="preserve"> PJ, Decker MB. 2022. Climate warming and the loss of sea ice: the impact of sea-ice variability on the southeastern Bering Sea pelagic ecosystem. ICES J</w:t>
      </w:r>
      <w:ins w:id="1268" w:author="Jon.Richar" w:date="2023-07-03T16:54:00Z">
        <w:r w:rsidR="001A485E">
          <w:rPr>
            <w:rFonts w:ascii="Times New Roman" w:hAnsi="Times New Roman"/>
            <w:sz w:val="24"/>
            <w:szCs w:val="24"/>
          </w:rPr>
          <w:t xml:space="preserve"> </w:t>
        </w:r>
      </w:ins>
      <w:del w:id="1269" w:author="Jon.Richar" w:date="2023-07-03T16:54:00Z">
        <w:r w:rsidDel="001A485E">
          <w:rPr>
            <w:rFonts w:ascii="Times New Roman" w:hAnsi="Times New Roman"/>
            <w:sz w:val="24"/>
            <w:szCs w:val="24"/>
          </w:rPr>
          <w:delText xml:space="preserve">ournal of </w:delText>
        </w:r>
      </w:del>
      <w:r>
        <w:rPr>
          <w:rFonts w:ascii="Times New Roman" w:hAnsi="Times New Roman"/>
          <w:sz w:val="24"/>
          <w:szCs w:val="24"/>
        </w:rPr>
        <w:t>Mar</w:t>
      </w:r>
      <w:ins w:id="1270" w:author="Jon.Richar" w:date="2023-07-03T16:54:00Z">
        <w:r w:rsidR="001A485E">
          <w:rPr>
            <w:rFonts w:ascii="Times New Roman" w:hAnsi="Times New Roman"/>
            <w:sz w:val="24"/>
            <w:szCs w:val="24"/>
          </w:rPr>
          <w:t xml:space="preserve"> </w:t>
        </w:r>
      </w:ins>
      <w:del w:id="1271" w:author="Jon.Richar" w:date="2023-07-03T16:54:00Z">
        <w:r w:rsidDel="001A485E">
          <w:rPr>
            <w:rFonts w:ascii="Times New Roman" w:hAnsi="Times New Roman"/>
            <w:sz w:val="24"/>
            <w:szCs w:val="24"/>
          </w:rPr>
          <w:delText xml:space="preserve">ine </w:delText>
        </w:r>
      </w:del>
      <w:r>
        <w:rPr>
          <w:rFonts w:ascii="Times New Roman" w:hAnsi="Times New Roman"/>
          <w:sz w:val="24"/>
          <w:szCs w:val="24"/>
        </w:rPr>
        <w:t>Sci</w:t>
      </w:r>
      <w:del w:id="1272" w:author="Jon.Richar" w:date="2023-07-03T16:54:00Z">
        <w:r w:rsidDel="001A485E">
          <w:rPr>
            <w:rFonts w:ascii="Times New Roman" w:hAnsi="Times New Roman"/>
            <w:sz w:val="24"/>
            <w:szCs w:val="24"/>
          </w:rPr>
          <w:delText>ence</w:delText>
        </w:r>
      </w:del>
      <w:r>
        <w:rPr>
          <w:rFonts w:ascii="Times New Roman" w:hAnsi="Times New Roman"/>
          <w:sz w:val="24"/>
          <w:szCs w:val="24"/>
        </w:rPr>
        <w:t xml:space="preserve"> 79: 937-953</w:t>
      </w:r>
      <w:del w:id="1273" w:author="Jon.Richar" w:date="2023-07-03T16:59:00Z">
        <w:r w:rsidDel="008D2636">
          <w:rPr>
            <w:rFonts w:ascii="Times New Roman" w:hAnsi="Times New Roman"/>
            <w:sz w:val="24"/>
            <w:szCs w:val="24"/>
          </w:rPr>
          <w:delText>.</w:delText>
        </w:r>
      </w:del>
    </w:p>
    <w:p w14:paraId="4447B735" w14:textId="77777777" w:rsidR="00525AD2" w:rsidRPr="006841A3" w:rsidRDefault="00525AD2">
      <w:pPr>
        <w:spacing w:after="0" w:line="480" w:lineRule="auto"/>
        <w:ind w:left="720" w:right="288" w:hanging="720"/>
        <w:rPr>
          <w:rFonts w:ascii="Times New Roman" w:hAnsi="Times New Roman"/>
          <w:sz w:val="24"/>
          <w:szCs w:val="24"/>
        </w:rPr>
      </w:pPr>
    </w:p>
    <w:p w14:paraId="0E4C4D11" w14:textId="77777777" w:rsidR="00525AD2" w:rsidRPr="006841A3"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Incze</w:t>
      </w:r>
      <w:proofErr w:type="spellEnd"/>
      <w:r>
        <w:rPr>
          <w:rFonts w:ascii="Times New Roman" w:hAnsi="Times New Roman"/>
          <w:sz w:val="24"/>
          <w:szCs w:val="24"/>
        </w:rPr>
        <w:t xml:space="preserve"> LS (1983) Larval life history of Tanner crabs, </w:t>
      </w:r>
      <w:proofErr w:type="spellStart"/>
      <w:r>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Pr>
          <w:rFonts w:ascii="Times New Roman" w:hAnsi="Times New Roman"/>
          <w:sz w:val="24"/>
          <w:szCs w:val="24"/>
        </w:rPr>
        <w:t xml:space="preserve"> and </w:t>
      </w:r>
      <w:r>
        <w:rPr>
          <w:rFonts w:ascii="Times New Roman" w:hAnsi="Times New Roman"/>
          <w:i/>
          <w:sz w:val="24"/>
          <w:szCs w:val="24"/>
        </w:rPr>
        <w:t xml:space="preserve">C. </w:t>
      </w:r>
      <w:proofErr w:type="spellStart"/>
      <w:r>
        <w:rPr>
          <w:rFonts w:ascii="Times New Roman" w:hAnsi="Times New Roman"/>
          <w:i/>
          <w:sz w:val="24"/>
          <w:szCs w:val="24"/>
        </w:rPr>
        <w:t>opilio</w:t>
      </w:r>
      <w:proofErr w:type="spellEnd"/>
      <w:r>
        <w:rPr>
          <w:rFonts w:ascii="Times New Roman" w:hAnsi="Times New Roman"/>
          <w:sz w:val="24"/>
          <w:szCs w:val="24"/>
        </w:rPr>
        <w:t>, in the southeastern Bering Sea and relationships to regional oceanography. Ph.D. thesis. University of Washington</w:t>
      </w:r>
      <w:del w:id="1274" w:author="Jon.Richar" w:date="2023-07-03T16:59:00Z">
        <w:r w:rsidDel="008D2636">
          <w:rPr>
            <w:rFonts w:ascii="Times New Roman" w:hAnsi="Times New Roman"/>
            <w:sz w:val="24"/>
            <w:szCs w:val="24"/>
          </w:rPr>
          <w:delText>.</w:delText>
        </w:r>
      </w:del>
    </w:p>
    <w:p w14:paraId="20352C5E" w14:textId="77777777" w:rsidR="00525AD2" w:rsidRPr="006841A3"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Incze</w:t>
      </w:r>
      <w:proofErr w:type="spellEnd"/>
      <w:r>
        <w:rPr>
          <w:rFonts w:ascii="Times New Roman" w:hAnsi="Times New Roman"/>
          <w:sz w:val="24"/>
          <w:szCs w:val="24"/>
        </w:rPr>
        <w:t xml:space="preserve"> LS, Armstrong DL, </w:t>
      </w:r>
      <w:proofErr w:type="spellStart"/>
      <w:r>
        <w:rPr>
          <w:rFonts w:ascii="Times New Roman" w:hAnsi="Times New Roman"/>
          <w:sz w:val="24"/>
          <w:szCs w:val="24"/>
        </w:rPr>
        <w:t>Wenker</w:t>
      </w:r>
      <w:proofErr w:type="spellEnd"/>
      <w:r>
        <w:rPr>
          <w:rFonts w:ascii="Times New Roman" w:hAnsi="Times New Roman"/>
          <w:sz w:val="24"/>
          <w:szCs w:val="24"/>
        </w:rPr>
        <w:t xml:space="preserve"> DL (1982) Rates of development and growth of larvae of </w:t>
      </w:r>
      <w:proofErr w:type="spellStart"/>
      <w:r>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Pr>
          <w:rFonts w:ascii="Times New Roman" w:hAnsi="Times New Roman"/>
          <w:sz w:val="24"/>
          <w:szCs w:val="24"/>
        </w:rPr>
        <w:t xml:space="preserve"> and </w:t>
      </w:r>
      <w:r>
        <w:rPr>
          <w:rFonts w:ascii="Times New Roman" w:hAnsi="Times New Roman"/>
          <w:i/>
          <w:sz w:val="24"/>
          <w:szCs w:val="24"/>
        </w:rPr>
        <w:t xml:space="preserve">C. </w:t>
      </w:r>
      <w:proofErr w:type="spellStart"/>
      <w:r>
        <w:rPr>
          <w:rFonts w:ascii="Times New Roman" w:hAnsi="Times New Roman"/>
          <w:i/>
          <w:sz w:val="24"/>
          <w:szCs w:val="24"/>
        </w:rPr>
        <w:t>opilio</w:t>
      </w:r>
      <w:proofErr w:type="spellEnd"/>
      <w:r>
        <w:rPr>
          <w:rFonts w:ascii="Times New Roman" w:hAnsi="Times New Roman"/>
          <w:sz w:val="24"/>
          <w:szCs w:val="24"/>
        </w:rPr>
        <w:t xml:space="preserve"> in the southeastern Bering Sea. In: Proceedings of the international symposium on the genus </w:t>
      </w:r>
      <w:proofErr w:type="spellStart"/>
      <w:r>
        <w:rPr>
          <w:rFonts w:ascii="Times New Roman" w:hAnsi="Times New Roman"/>
          <w:i/>
          <w:sz w:val="24"/>
          <w:szCs w:val="24"/>
        </w:rPr>
        <w:t>Chionoecetes</w:t>
      </w:r>
      <w:proofErr w:type="spellEnd"/>
      <w:r>
        <w:rPr>
          <w:rFonts w:ascii="Times New Roman" w:hAnsi="Times New Roman"/>
          <w:sz w:val="24"/>
          <w:szCs w:val="24"/>
        </w:rPr>
        <w:t>.  University of Alaska, Alaska Sea Grant Rep. 82-10, p 191-218</w:t>
      </w:r>
      <w:del w:id="1275" w:author="Jon.Richar" w:date="2023-07-03T16:59:00Z">
        <w:r w:rsidDel="008D2636">
          <w:rPr>
            <w:rFonts w:ascii="Times New Roman" w:hAnsi="Times New Roman"/>
            <w:sz w:val="24"/>
            <w:szCs w:val="24"/>
          </w:rPr>
          <w:delText>.</w:delText>
        </w:r>
      </w:del>
    </w:p>
    <w:p w14:paraId="32F3C58D" w14:textId="13496633" w:rsidR="00525AD2"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Incze</w:t>
      </w:r>
      <w:proofErr w:type="spellEnd"/>
      <w:r>
        <w:rPr>
          <w:rFonts w:ascii="Times New Roman" w:hAnsi="Times New Roman"/>
          <w:sz w:val="24"/>
          <w:szCs w:val="24"/>
        </w:rPr>
        <w:t xml:space="preserve"> LS, Paul AJ (1983) Grazing and predation as related to energy needs of stage 1 zoeae of the tanner crab </w:t>
      </w:r>
      <w:proofErr w:type="spellStart"/>
      <w:r>
        <w:rPr>
          <w:rFonts w:ascii="Times New Roman" w:hAnsi="Times New Roman"/>
          <w:i/>
          <w:sz w:val="24"/>
          <w:szCs w:val="24"/>
        </w:rPr>
        <w:t>Chionoecetes</w:t>
      </w:r>
      <w:proofErr w:type="spellEnd"/>
      <w:r>
        <w:rPr>
          <w:rFonts w:ascii="Times New Roman" w:hAnsi="Times New Roman"/>
          <w:i/>
          <w:sz w:val="24"/>
          <w:szCs w:val="24"/>
        </w:rPr>
        <w:t xml:space="preserve"> </w:t>
      </w:r>
      <w:proofErr w:type="spellStart"/>
      <w:r>
        <w:rPr>
          <w:rFonts w:ascii="Times New Roman" w:hAnsi="Times New Roman"/>
          <w:i/>
          <w:sz w:val="24"/>
          <w:szCs w:val="24"/>
        </w:rPr>
        <w:t>bairdi</w:t>
      </w:r>
      <w:proofErr w:type="spellEnd"/>
      <w:r>
        <w:rPr>
          <w:rFonts w:ascii="Times New Roman" w:hAnsi="Times New Roman"/>
          <w:sz w:val="24"/>
          <w:szCs w:val="24"/>
        </w:rPr>
        <w:t xml:space="preserve"> (brachyuran, </w:t>
      </w:r>
      <w:proofErr w:type="spellStart"/>
      <w:r>
        <w:rPr>
          <w:rFonts w:ascii="Times New Roman" w:hAnsi="Times New Roman"/>
          <w:sz w:val="24"/>
          <w:szCs w:val="24"/>
        </w:rPr>
        <w:t>Majidae</w:t>
      </w:r>
      <w:proofErr w:type="spellEnd"/>
      <w:r>
        <w:rPr>
          <w:rFonts w:ascii="Times New Roman" w:hAnsi="Times New Roman"/>
          <w:sz w:val="24"/>
          <w:szCs w:val="24"/>
        </w:rPr>
        <w:t>)</w:t>
      </w:r>
      <w:ins w:id="1276" w:author="Jon.Richar" w:date="2023-07-03T17:13:00Z">
        <w:r w:rsidR="00D13C10">
          <w:rPr>
            <w:rFonts w:ascii="Times New Roman" w:hAnsi="Times New Roman"/>
            <w:sz w:val="24"/>
            <w:szCs w:val="24"/>
          </w:rPr>
          <w:t>.</w:t>
        </w:r>
      </w:ins>
      <w:r>
        <w:rPr>
          <w:rFonts w:ascii="Times New Roman" w:hAnsi="Times New Roman"/>
          <w:sz w:val="24"/>
          <w:szCs w:val="24"/>
        </w:rPr>
        <w:t xml:space="preserve"> Biol Bull</w:t>
      </w:r>
      <w:r>
        <w:rPr>
          <w:rFonts w:ascii="Times New Roman" w:hAnsi="Times New Roman"/>
          <w:i/>
          <w:sz w:val="24"/>
          <w:szCs w:val="24"/>
        </w:rPr>
        <w:t xml:space="preserve"> </w:t>
      </w:r>
      <w:r>
        <w:rPr>
          <w:rFonts w:ascii="Times New Roman" w:hAnsi="Times New Roman"/>
          <w:sz w:val="24"/>
          <w:szCs w:val="24"/>
        </w:rPr>
        <w:t>165:197-208</w:t>
      </w:r>
      <w:del w:id="1277" w:author="Jon.Richar" w:date="2023-07-03T16:59:00Z">
        <w:r w:rsidDel="008D2636">
          <w:rPr>
            <w:rFonts w:ascii="Times New Roman" w:hAnsi="Times New Roman"/>
            <w:sz w:val="24"/>
            <w:szCs w:val="24"/>
          </w:rPr>
          <w:delText>.</w:delText>
        </w:r>
      </w:del>
    </w:p>
    <w:p w14:paraId="267DA771" w14:textId="77777777" w:rsidR="00D902D3" w:rsidRDefault="00525AD2" w:rsidP="00525AD2">
      <w:pPr>
        <w:spacing w:after="0" w:line="480" w:lineRule="auto"/>
        <w:ind w:left="720" w:right="288" w:hanging="720"/>
        <w:rPr>
          <w:ins w:id="1278" w:author="Jon.Richar" w:date="2023-07-03T17:50:00Z"/>
          <w:rFonts w:ascii="Times New Roman" w:hAnsi="Times New Roman"/>
          <w:sz w:val="24"/>
          <w:szCs w:val="24"/>
        </w:rPr>
      </w:pPr>
      <w:proofErr w:type="spellStart"/>
      <w:r>
        <w:rPr>
          <w:rFonts w:ascii="Times New Roman" w:hAnsi="Times New Roman"/>
          <w:sz w:val="24"/>
          <w:szCs w:val="24"/>
        </w:rPr>
        <w:t>Jadamec</w:t>
      </w:r>
      <w:proofErr w:type="spellEnd"/>
      <w:r>
        <w:rPr>
          <w:rFonts w:ascii="Times New Roman" w:hAnsi="Times New Roman"/>
          <w:sz w:val="24"/>
          <w:szCs w:val="24"/>
        </w:rPr>
        <w:t xml:space="preserve"> LS, Donaldson WE, </w:t>
      </w:r>
      <w:proofErr w:type="spellStart"/>
      <w:r>
        <w:rPr>
          <w:rFonts w:ascii="Times New Roman" w:hAnsi="Times New Roman"/>
          <w:sz w:val="24"/>
          <w:szCs w:val="24"/>
        </w:rPr>
        <w:t>Cullenberg</w:t>
      </w:r>
      <w:proofErr w:type="spellEnd"/>
      <w:r>
        <w:rPr>
          <w:rFonts w:ascii="Times New Roman" w:hAnsi="Times New Roman"/>
          <w:sz w:val="24"/>
          <w:szCs w:val="24"/>
        </w:rPr>
        <w:t xml:space="preserve"> P (1999) Biological field techniques for </w:t>
      </w:r>
      <w:proofErr w:type="spellStart"/>
      <w:r>
        <w:rPr>
          <w:rFonts w:ascii="Times New Roman" w:hAnsi="Times New Roman"/>
          <w:i/>
          <w:sz w:val="24"/>
          <w:szCs w:val="24"/>
        </w:rPr>
        <w:t>Chionoecetes</w:t>
      </w:r>
      <w:proofErr w:type="spellEnd"/>
      <w:r>
        <w:rPr>
          <w:rFonts w:ascii="Times New Roman" w:hAnsi="Times New Roman"/>
          <w:sz w:val="24"/>
          <w:szCs w:val="24"/>
        </w:rPr>
        <w:t xml:space="preserve"> crabs. University of Alaska Sea Grant College Program, AK-SG-99-02</w:t>
      </w:r>
    </w:p>
    <w:p w14:paraId="4CEE7CED" w14:textId="48A409E9" w:rsidR="00525AD2" w:rsidRDefault="00D902D3" w:rsidP="00525AD2">
      <w:pPr>
        <w:spacing w:after="0" w:line="480" w:lineRule="auto"/>
        <w:ind w:left="720" w:right="288" w:hanging="720"/>
        <w:rPr>
          <w:rFonts w:ascii="Times New Roman" w:hAnsi="Times New Roman"/>
          <w:sz w:val="24"/>
          <w:szCs w:val="24"/>
        </w:rPr>
      </w:pPr>
      <w:ins w:id="1279" w:author="Jon.Richar" w:date="2023-07-03T17:50:00Z">
        <w:r>
          <w:rPr>
            <w:rFonts w:ascii="Times New Roman" w:hAnsi="Times New Roman"/>
            <w:sz w:val="24"/>
            <w:szCs w:val="24"/>
          </w:rPr>
          <w:t xml:space="preserve">Jewett SC and Feder HM (1983) </w:t>
        </w:r>
      </w:ins>
      <w:ins w:id="1280" w:author="Jon.Richar" w:date="2023-07-03T17:51:00Z">
        <w:r>
          <w:rPr>
            <w:rFonts w:ascii="Times New Roman" w:hAnsi="Times New Roman"/>
            <w:sz w:val="24"/>
            <w:szCs w:val="24"/>
          </w:rPr>
          <w:t xml:space="preserve">Food of the Tanner crab </w:t>
        </w:r>
        <w:proofErr w:type="spellStart"/>
        <w:r>
          <w:rPr>
            <w:rFonts w:ascii="Times New Roman" w:hAnsi="Times New Roman"/>
            <w:sz w:val="24"/>
            <w:szCs w:val="24"/>
          </w:rPr>
          <w:t>Chionoecetes</w:t>
        </w:r>
        <w:proofErr w:type="spellEnd"/>
        <w:r>
          <w:rPr>
            <w:rFonts w:ascii="Times New Roman" w:hAnsi="Times New Roman"/>
            <w:sz w:val="24"/>
            <w:szCs w:val="24"/>
          </w:rPr>
          <w:t xml:space="preserve"> </w:t>
        </w:r>
        <w:proofErr w:type="spellStart"/>
        <w:r>
          <w:rPr>
            <w:rFonts w:ascii="Times New Roman" w:hAnsi="Times New Roman"/>
            <w:sz w:val="24"/>
            <w:szCs w:val="24"/>
          </w:rPr>
          <w:t>bairdi</w:t>
        </w:r>
        <w:proofErr w:type="spellEnd"/>
        <w:r>
          <w:rPr>
            <w:rFonts w:ascii="Times New Roman" w:hAnsi="Times New Roman"/>
            <w:sz w:val="24"/>
            <w:szCs w:val="24"/>
          </w:rPr>
          <w:t xml:space="preserve"> near Kodiak Island Alaska. J Crust Biol 3:</w:t>
        </w:r>
      </w:ins>
      <w:ins w:id="1281" w:author="Jon.Richar" w:date="2023-07-03T17:52:00Z">
        <w:r>
          <w:rPr>
            <w:rFonts w:ascii="Times New Roman" w:hAnsi="Times New Roman"/>
            <w:sz w:val="24"/>
            <w:szCs w:val="24"/>
          </w:rPr>
          <w:t xml:space="preserve"> 196-207</w:t>
        </w:r>
      </w:ins>
      <w:del w:id="1282" w:author="Jon.Richar" w:date="2023-07-03T17:00:00Z">
        <w:r w:rsidR="00525AD2" w:rsidDel="008D2636">
          <w:rPr>
            <w:rFonts w:ascii="Times New Roman" w:hAnsi="Times New Roman"/>
            <w:sz w:val="24"/>
            <w:szCs w:val="24"/>
          </w:rPr>
          <w:delText>.</w:delText>
        </w:r>
      </w:del>
    </w:p>
    <w:p w14:paraId="743B6D9B" w14:textId="1A3C956D"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Kon T. 1979. Ecological studies on larvae of the crabs belonging to the genus </w:t>
      </w:r>
      <w:proofErr w:type="spellStart"/>
      <w:r>
        <w:rPr>
          <w:rFonts w:ascii="Times New Roman" w:hAnsi="Times New Roman"/>
          <w:sz w:val="24"/>
          <w:szCs w:val="24"/>
        </w:rPr>
        <w:t>Chionoecetes</w:t>
      </w:r>
      <w:proofErr w:type="spellEnd"/>
      <w:r>
        <w:rPr>
          <w:rFonts w:ascii="Times New Roman" w:hAnsi="Times New Roman"/>
          <w:sz w:val="24"/>
          <w:szCs w:val="24"/>
        </w:rPr>
        <w:t xml:space="preserve">-I </w:t>
      </w:r>
      <w:proofErr w:type="gramStart"/>
      <w:r>
        <w:rPr>
          <w:rFonts w:ascii="Times New Roman" w:hAnsi="Times New Roman"/>
          <w:sz w:val="24"/>
          <w:szCs w:val="24"/>
        </w:rPr>
        <w:t>The</w:t>
      </w:r>
      <w:proofErr w:type="gramEnd"/>
      <w:r>
        <w:rPr>
          <w:rFonts w:ascii="Times New Roman" w:hAnsi="Times New Roman"/>
          <w:sz w:val="24"/>
          <w:szCs w:val="24"/>
        </w:rPr>
        <w:t xml:space="preserve"> influence of starvation on the survival and growth of the </w:t>
      </w:r>
      <w:proofErr w:type="spellStart"/>
      <w:r>
        <w:rPr>
          <w:rFonts w:ascii="Times New Roman" w:hAnsi="Times New Roman"/>
          <w:sz w:val="24"/>
          <w:szCs w:val="24"/>
        </w:rPr>
        <w:t>zuwai</w:t>
      </w:r>
      <w:proofErr w:type="spellEnd"/>
      <w:r>
        <w:rPr>
          <w:rFonts w:ascii="Times New Roman" w:hAnsi="Times New Roman"/>
          <w:sz w:val="24"/>
          <w:szCs w:val="24"/>
        </w:rPr>
        <w:t xml:space="preserve"> crab. Bull Jap</w:t>
      </w:r>
      <w:ins w:id="1283" w:author="Jon.Richar" w:date="2023-07-03T16:53:00Z">
        <w:r w:rsidR="001A485E">
          <w:rPr>
            <w:rFonts w:ascii="Times New Roman" w:hAnsi="Times New Roman"/>
            <w:sz w:val="24"/>
            <w:szCs w:val="24"/>
          </w:rPr>
          <w:t xml:space="preserve"> </w:t>
        </w:r>
      </w:ins>
      <w:del w:id="1284" w:author="Jon.Richar" w:date="2023-07-03T16:53:00Z">
        <w:r w:rsidDel="001A485E">
          <w:rPr>
            <w:rFonts w:ascii="Times New Roman" w:hAnsi="Times New Roman"/>
            <w:sz w:val="24"/>
            <w:szCs w:val="24"/>
          </w:rPr>
          <w:delText xml:space="preserve">anese </w:delText>
        </w:r>
      </w:del>
      <w:r>
        <w:rPr>
          <w:rFonts w:ascii="Times New Roman" w:hAnsi="Times New Roman"/>
          <w:sz w:val="24"/>
          <w:szCs w:val="24"/>
        </w:rPr>
        <w:t>Soc</w:t>
      </w:r>
      <w:del w:id="1285" w:author="Jon.Richar" w:date="2023-07-03T16:53:00Z">
        <w:r w:rsidDel="001A485E">
          <w:rPr>
            <w:rFonts w:ascii="Times New Roman" w:hAnsi="Times New Roman"/>
            <w:sz w:val="24"/>
            <w:szCs w:val="24"/>
          </w:rPr>
          <w:delText>iety</w:delText>
        </w:r>
      </w:del>
      <w:ins w:id="1286" w:author="Jon.Richar" w:date="2023-07-03T16:53:00Z">
        <w:r w:rsidR="001A485E">
          <w:rPr>
            <w:rFonts w:ascii="Times New Roman" w:hAnsi="Times New Roman"/>
            <w:sz w:val="24"/>
            <w:szCs w:val="24"/>
          </w:rPr>
          <w:t xml:space="preserve"> </w:t>
        </w:r>
      </w:ins>
      <w:r>
        <w:rPr>
          <w:rFonts w:ascii="Times New Roman" w:hAnsi="Times New Roman"/>
          <w:sz w:val="24"/>
          <w:szCs w:val="24"/>
        </w:rPr>
        <w:t xml:space="preserve"> </w:t>
      </w:r>
      <w:del w:id="1287" w:author="Jon.Richar" w:date="2023-07-03T16:53:00Z">
        <w:r w:rsidDel="001A485E">
          <w:rPr>
            <w:rFonts w:ascii="Times New Roman" w:hAnsi="Times New Roman"/>
            <w:sz w:val="24"/>
            <w:szCs w:val="24"/>
          </w:rPr>
          <w:delText xml:space="preserve">of </w:delText>
        </w:r>
      </w:del>
      <w:r>
        <w:rPr>
          <w:rFonts w:ascii="Times New Roman" w:hAnsi="Times New Roman"/>
          <w:sz w:val="24"/>
          <w:szCs w:val="24"/>
        </w:rPr>
        <w:t>Sci</w:t>
      </w:r>
      <w:del w:id="1288" w:author="Jon.Richar" w:date="2023-07-03T16:53:00Z">
        <w:r w:rsidDel="001A485E">
          <w:rPr>
            <w:rFonts w:ascii="Times New Roman" w:hAnsi="Times New Roman"/>
            <w:sz w:val="24"/>
            <w:szCs w:val="24"/>
          </w:rPr>
          <w:delText>entific</w:delText>
        </w:r>
      </w:del>
      <w:r>
        <w:rPr>
          <w:rFonts w:ascii="Times New Roman" w:hAnsi="Times New Roman"/>
          <w:sz w:val="24"/>
          <w:szCs w:val="24"/>
        </w:rPr>
        <w:t xml:space="preserve"> Fish</w:t>
      </w:r>
      <w:del w:id="1289" w:author="Jon.Richar" w:date="2023-07-03T16:53:00Z">
        <w:r w:rsidDel="001A485E">
          <w:rPr>
            <w:rFonts w:ascii="Times New Roman" w:hAnsi="Times New Roman"/>
            <w:sz w:val="24"/>
            <w:szCs w:val="24"/>
          </w:rPr>
          <w:delText>eries</w:delText>
        </w:r>
      </w:del>
      <w:r>
        <w:rPr>
          <w:rFonts w:ascii="Times New Roman" w:hAnsi="Times New Roman"/>
          <w:sz w:val="24"/>
          <w:szCs w:val="24"/>
        </w:rPr>
        <w:t xml:space="preserve"> 45:7-9</w:t>
      </w:r>
      <w:del w:id="1290" w:author="Jon.Richar" w:date="2023-07-03T17:00:00Z">
        <w:r w:rsidDel="008D2636">
          <w:rPr>
            <w:rFonts w:ascii="Times New Roman" w:hAnsi="Times New Roman"/>
            <w:sz w:val="24"/>
            <w:szCs w:val="24"/>
          </w:rPr>
          <w:delText>.</w:delText>
        </w:r>
      </w:del>
    </w:p>
    <w:p w14:paraId="26E8C786" w14:textId="474AE7DF"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lastRenderedPageBreak/>
        <w:t>Kortsch</w:t>
      </w:r>
      <w:del w:id="1291"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S</w:t>
      </w:r>
      <w:del w:id="1292"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Primicerio</w:t>
      </w:r>
      <w:ins w:id="1293" w:author="Jon.Richar" w:date="2023-07-03T16:53:00Z">
        <w:r w:rsidR="001A485E">
          <w:rPr>
            <w:rFonts w:ascii="Times New Roman" w:hAnsi="Times New Roman" w:cs="Times New Roman"/>
            <w:noProof/>
            <w:sz w:val="24"/>
            <w:szCs w:val="24"/>
          </w:rPr>
          <w:t xml:space="preserve"> </w:t>
        </w:r>
      </w:ins>
      <w:del w:id="1294"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1295"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Fossheim</w:t>
      </w:r>
      <w:ins w:id="1296" w:author="Jon.Richar" w:date="2023-07-03T16:53:00Z">
        <w:r w:rsidR="001A485E">
          <w:rPr>
            <w:rFonts w:ascii="Times New Roman" w:hAnsi="Times New Roman" w:cs="Times New Roman"/>
            <w:noProof/>
            <w:sz w:val="24"/>
            <w:szCs w:val="24"/>
          </w:rPr>
          <w:t xml:space="preserve"> </w:t>
        </w:r>
      </w:ins>
      <w:del w:id="1297"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1298"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Dolgov</w:t>
      </w:r>
      <w:ins w:id="1299" w:author="Jon.Richar" w:date="2023-07-03T16:53:00Z">
        <w:r w:rsidR="001A485E">
          <w:rPr>
            <w:rFonts w:ascii="Times New Roman" w:hAnsi="Times New Roman" w:cs="Times New Roman"/>
            <w:noProof/>
            <w:sz w:val="24"/>
            <w:szCs w:val="24"/>
          </w:rPr>
          <w:t xml:space="preserve"> </w:t>
        </w:r>
      </w:ins>
      <w:del w:id="1300"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301" w:author="Jon.Richar" w:date="2023-07-03T16:53: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V,</w:t>
      </w:r>
      <w:del w:id="1302" w:author="Jon.Richar" w:date="2023-07-03T16:53:00Z">
        <w:r w:rsidRPr="0008650F" w:rsidDel="001A485E">
          <w:rPr>
            <w:rFonts w:ascii="Times New Roman" w:hAnsi="Times New Roman" w:cs="Times New Roman"/>
            <w:noProof/>
            <w:sz w:val="24"/>
            <w:szCs w:val="24"/>
          </w:rPr>
          <w:delText xml:space="preserve"> &amp;</w:delText>
        </w:r>
      </w:del>
      <w:r w:rsidRPr="0008650F">
        <w:rPr>
          <w:rFonts w:ascii="Times New Roman" w:hAnsi="Times New Roman" w:cs="Times New Roman"/>
          <w:noProof/>
          <w:sz w:val="24"/>
          <w:szCs w:val="24"/>
        </w:rPr>
        <w:t xml:space="preserve"> Aschan</w:t>
      </w:r>
      <w:del w:id="1303"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M</w:t>
      </w:r>
      <w:del w:id="1304" w:author="Jon.Richar" w:date="2023-07-03T16:53: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(2015). Climate change alters the structure of arctic marine food webs due to poleward shifts of boreal generalists</w:t>
      </w:r>
      <w:ins w:id="1305" w:author="Jon.Richar" w:date="2023-07-03T17:12:00Z">
        <w:r w:rsidR="00D13C10">
          <w:rPr>
            <w:rFonts w:ascii="Times New Roman" w:hAnsi="Times New Roman" w:cs="Times New Roman"/>
            <w:noProof/>
            <w:sz w:val="24"/>
            <w:szCs w:val="24"/>
          </w:rPr>
          <w:t>.</w:t>
        </w:r>
      </w:ins>
      <w:del w:id="1306" w:author="Jon.Richar" w:date="2023-07-03T16:52: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1307" w:author="Jon.Richar" w:date="2023-07-03T16:52:00Z">
        <w:r w:rsidRPr="001A485E" w:rsidDel="001A485E">
          <w:rPr>
            <w:rFonts w:ascii="Times New Roman" w:hAnsi="Times New Roman" w:cs="Times New Roman"/>
            <w:iCs/>
            <w:noProof/>
            <w:sz w:val="24"/>
            <w:szCs w:val="24"/>
            <w:rPrChange w:id="1308" w:author="Jon.Richar" w:date="2023-07-03T16:52:00Z">
              <w:rPr>
                <w:rFonts w:ascii="Times New Roman" w:hAnsi="Times New Roman" w:cs="Times New Roman"/>
                <w:i/>
                <w:iCs/>
                <w:noProof/>
                <w:sz w:val="24"/>
                <w:szCs w:val="24"/>
              </w:rPr>
            </w:rPrChange>
          </w:rPr>
          <w:delText xml:space="preserve">PROCEEDINGS OF THE ROYAL SOCIETY </w:delText>
        </w:r>
      </w:del>
      <w:ins w:id="1309" w:author="Jon.Richar" w:date="2023-07-03T16:52:00Z">
        <w:r w:rsidR="001A485E" w:rsidRPr="001A485E">
          <w:rPr>
            <w:rFonts w:ascii="Times New Roman" w:hAnsi="Times New Roman" w:cs="Times New Roman"/>
            <w:iCs/>
            <w:noProof/>
            <w:sz w:val="24"/>
            <w:szCs w:val="24"/>
            <w:rPrChange w:id="1310" w:author="Jon.Richar" w:date="2023-07-03T16:52:00Z">
              <w:rPr>
                <w:rFonts w:ascii="Times New Roman" w:hAnsi="Times New Roman" w:cs="Times New Roman"/>
                <w:i/>
                <w:iCs/>
                <w:noProof/>
                <w:sz w:val="24"/>
                <w:szCs w:val="24"/>
              </w:rPr>
            </w:rPrChange>
          </w:rPr>
          <w:t>Proc Royal Soc B</w:t>
        </w:r>
      </w:ins>
      <w:del w:id="1311" w:author="Jon.Richar" w:date="2023-07-03T16:52:00Z">
        <w:r w:rsidRPr="001A485E" w:rsidDel="001A485E">
          <w:rPr>
            <w:rFonts w:ascii="Times New Roman" w:hAnsi="Times New Roman" w:cs="Times New Roman"/>
            <w:iCs/>
            <w:noProof/>
            <w:sz w:val="24"/>
            <w:szCs w:val="24"/>
            <w:rPrChange w:id="1312" w:author="Jon.Richar" w:date="2023-07-03T16:52:00Z">
              <w:rPr>
                <w:rFonts w:ascii="Times New Roman" w:hAnsi="Times New Roman" w:cs="Times New Roman"/>
                <w:i/>
                <w:iCs/>
                <w:noProof/>
                <w:sz w:val="24"/>
                <w:szCs w:val="24"/>
              </w:rPr>
            </w:rPrChange>
          </w:rPr>
          <w:delText>B</w:delText>
        </w:r>
      </w:del>
      <w:r w:rsidRPr="001A485E">
        <w:rPr>
          <w:rFonts w:ascii="Times New Roman" w:hAnsi="Times New Roman" w:cs="Times New Roman"/>
          <w:iCs/>
          <w:noProof/>
          <w:sz w:val="24"/>
          <w:szCs w:val="24"/>
          <w:rPrChange w:id="1313" w:author="Jon.Richar" w:date="2023-07-03T16:52:00Z">
            <w:rPr>
              <w:rFonts w:ascii="Times New Roman" w:hAnsi="Times New Roman" w:cs="Times New Roman"/>
              <w:i/>
              <w:iCs/>
              <w:noProof/>
              <w:sz w:val="24"/>
              <w:szCs w:val="24"/>
            </w:rPr>
          </w:rPrChange>
        </w:rPr>
        <w:t>-</w:t>
      </w:r>
      <w:del w:id="1314" w:author="Jon.Richar" w:date="2023-07-03T16:52:00Z">
        <w:r w:rsidRPr="001A485E" w:rsidDel="001A485E">
          <w:rPr>
            <w:rFonts w:ascii="Times New Roman" w:hAnsi="Times New Roman" w:cs="Times New Roman"/>
            <w:iCs/>
            <w:noProof/>
            <w:sz w:val="24"/>
            <w:szCs w:val="24"/>
            <w:rPrChange w:id="1315" w:author="Jon.Richar" w:date="2023-07-03T16:52:00Z">
              <w:rPr>
                <w:rFonts w:ascii="Times New Roman" w:hAnsi="Times New Roman" w:cs="Times New Roman"/>
                <w:i/>
                <w:iCs/>
                <w:noProof/>
                <w:sz w:val="24"/>
                <w:szCs w:val="24"/>
              </w:rPr>
            </w:rPrChange>
          </w:rPr>
          <w:delText>BIOLOGICAL SCIENCES</w:delText>
        </w:r>
        <w:r w:rsidRPr="001A485E" w:rsidDel="001A485E">
          <w:rPr>
            <w:rFonts w:ascii="Times New Roman" w:hAnsi="Times New Roman" w:cs="Times New Roman"/>
            <w:noProof/>
            <w:sz w:val="24"/>
            <w:szCs w:val="24"/>
          </w:rPr>
          <w:delText>,</w:delText>
        </w:r>
      </w:del>
      <w:ins w:id="1316" w:author="Jon.Richar" w:date="2023-07-03T16:52:00Z">
        <w:r w:rsidR="001A485E" w:rsidRPr="001A485E">
          <w:rPr>
            <w:rFonts w:ascii="Times New Roman" w:hAnsi="Times New Roman" w:cs="Times New Roman"/>
            <w:iCs/>
            <w:noProof/>
            <w:sz w:val="24"/>
            <w:szCs w:val="24"/>
            <w:rPrChange w:id="1317" w:author="Jon.Richar" w:date="2023-07-03T16:52:00Z">
              <w:rPr>
                <w:rFonts w:ascii="Times New Roman" w:hAnsi="Times New Roman" w:cs="Times New Roman"/>
                <w:i/>
                <w:iCs/>
                <w:noProof/>
                <w:sz w:val="24"/>
                <w:szCs w:val="24"/>
              </w:rPr>
            </w:rPrChange>
          </w:rPr>
          <w:t>Bio Sci</w:t>
        </w:r>
      </w:ins>
      <w:r w:rsidRPr="0008650F">
        <w:rPr>
          <w:rFonts w:ascii="Times New Roman" w:hAnsi="Times New Roman" w:cs="Times New Roman"/>
          <w:noProof/>
          <w:sz w:val="24"/>
          <w:szCs w:val="24"/>
        </w:rPr>
        <w:t xml:space="preserve"> </w:t>
      </w:r>
      <w:r w:rsidRPr="001A485E">
        <w:rPr>
          <w:rFonts w:ascii="Times New Roman" w:hAnsi="Times New Roman" w:cs="Times New Roman"/>
          <w:iCs/>
          <w:noProof/>
          <w:sz w:val="24"/>
          <w:szCs w:val="24"/>
          <w:rPrChange w:id="1318" w:author="Jon.Richar" w:date="2023-07-03T16:52:00Z">
            <w:rPr>
              <w:rFonts w:ascii="Times New Roman" w:hAnsi="Times New Roman" w:cs="Times New Roman"/>
              <w:i/>
              <w:iCs/>
              <w:noProof/>
              <w:sz w:val="24"/>
              <w:szCs w:val="24"/>
            </w:rPr>
          </w:rPrChange>
        </w:rPr>
        <w:t>282</w:t>
      </w:r>
      <w:del w:id="1319" w:author="Jon.Richar" w:date="2023-07-03T16:52:00Z">
        <w:r w:rsidRPr="0008650F" w:rsidDel="001A485E">
          <w:rPr>
            <w:rFonts w:ascii="Times New Roman" w:hAnsi="Times New Roman" w:cs="Times New Roman"/>
            <w:noProof/>
            <w:sz w:val="24"/>
            <w:szCs w:val="24"/>
          </w:rPr>
          <w:delText>(1814),</w:delText>
        </w:r>
      </w:del>
      <w:ins w:id="1320" w:author="Jon.Richar" w:date="2023-07-03T16:52:00Z">
        <w:r w:rsidR="001A485E">
          <w:rPr>
            <w:rFonts w:ascii="Times New Roman" w:hAnsi="Times New Roman" w:cs="Times New Roman"/>
            <w:noProof/>
            <w:sz w:val="24"/>
            <w:szCs w:val="24"/>
          </w:rPr>
          <w:t>:</w:t>
        </w:r>
      </w:ins>
      <w:r w:rsidRPr="0008650F">
        <w:rPr>
          <w:rFonts w:ascii="Times New Roman" w:hAnsi="Times New Roman" w:cs="Times New Roman"/>
          <w:noProof/>
          <w:sz w:val="24"/>
          <w:szCs w:val="24"/>
        </w:rPr>
        <w:t xml:space="preserve"> 31–39</w:t>
      </w:r>
      <w:del w:id="1321" w:author="Jon.Richar" w:date="2023-07-03T16:52:00Z">
        <w:r w:rsidRPr="0008650F" w:rsidDel="001A485E">
          <w:rPr>
            <w:rFonts w:ascii="Times New Roman" w:hAnsi="Times New Roman" w:cs="Times New Roman"/>
            <w:noProof/>
            <w:sz w:val="24"/>
            <w:szCs w:val="24"/>
          </w:rPr>
          <w:delText>. https://doi.org/10.1098/rspb.2015.1546</w:delText>
        </w:r>
      </w:del>
      <w:del w:id="1322" w:author="Jon.Richar" w:date="2023-07-03T17:00:00Z">
        <w:r w:rsidRPr="0008650F" w:rsidDel="008D2636">
          <w:rPr>
            <w:rFonts w:ascii="Times New Roman" w:hAnsi="Times New Roman" w:cs="Times New Roman"/>
            <w:noProof/>
            <w:sz w:val="24"/>
            <w:szCs w:val="24"/>
          </w:rPr>
          <w:delText>.</w:delText>
        </w:r>
      </w:del>
    </w:p>
    <w:p w14:paraId="4B3B2F07" w14:textId="77777777" w:rsidR="00525AD2" w:rsidRDefault="00525AD2" w:rsidP="00525AD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Krivan</w:t>
      </w:r>
      <w:proofErr w:type="spellEnd"/>
      <w:r>
        <w:rPr>
          <w:rFonts w:ascii="Times New Roman" w:hAnsi="Times New Roman"/>
          <w:sz w:val="24"/>
          <w:szCs w:val="24"/>
        </w:rPr>
        <w:t xml:space="preserve"> V (1996) Optimal foraging and predator-prey dynamics. Theo Pop Biol 49: 265-290.</w:t>
      </w:r>
    </w:p>
    <w:p w14:paraId="3888071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Lang GM, </w:t>
      </w:r>
      <w:proofErr w:type="spellStart"/>
      <w:r>
        <w:rPr>
          <w:rFonts w:ascii="Times New Roman" w:hAnsi="Times New Roman"/>
          <w:sz w:val="24"/>
          <w:szCs w:val="24"/>
        </w:rPr>
        <w:t>Derrah</w:t>
      </w:r>
      <w:proofErr w:type="spellEnd"/>
      <w:r>
        <w:rPr>
          <w:rFonts w:ascii="Times New Roman" w:hAnsi="Times New Roman"/>
          <w:sz w:val="24"/>
          <w:szCs w:val="24"/>
        </w:rPr>
        <w:t xml:space="preserve"> CW, Livingston PA (2003) Groundfish food habits and predation on commercially important prey species in the eastern Bering Sea from 1993 through 1996. U.S. Dep. </w:t>
      </w:r>
      <w:proofErr w:type="spellStart"/>
      <w:r>
        <w:rPr>
          <w:rFonts w:ascii="Times New Roman" w:hAnsi="Times New Roman"/>
          <w:sz w:val="24"/>
          <w:szCs w:val="24"/>
        </w:rPr>
        <w:t>Commer</w:t>
      </w:r>
      <w:proofErr w:type="spellEnd"/>
      <w:r>
        <w:rPr>
          <w:rFonts w:ascii="Times New Roman" w:hAnsi="Times New Roman"/>
          <w:sz w:val="24"/>
          <w:szCs w:val="24"/>
        </w:rPr>
        <w:t>, AFSC Processed Report 2003-04, 352 p</w:t>
      </w:r>
      <w:del w:id="1323" w:author="Jon.Richar" w:date="2023-07-03T17:00:00Z">
        <w:r w:rsidDel="008D2636">
          <w:rPr>
            <w:rFonts w:ascii="Times New Roman" w:hAnsi="Times New Roman"/>
            <w:sz w:val="24"/>
            <w:szCs w:val="24"/>
          </w:rPr>
          <w:delText>.</w:delText>
        </w:r>
      </w:del>
    </w:p>
    <w:p w14:paraId="5584FE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Lang GM, Livingston PA, Dodd KA (2005) Groundfish food habits and predation on commercially important prey species in the eastern Bering Sea from 1997 through 2001. U.S. Dep. </w:t>
      </w:r>
      <w:proofErr w:type="spellStart"/>
      <w:r>
        <w:rPr>
          <w:rFonts w:ascii="Times New Roman" w:hAnsi="Times New Roman"/>
          <w:sz w:val="24"/>
          <w:szCs w:val="24"/>
        </w:rPr>
        <w:t>Commer</w:t>
      </w:r>
      <w:proofErr w:type="spellEnd"/>
      <w:r>
        <w:rPr>
          <w:rFonts w:ascii="Times New Roman" w:hAnsi="Times New Roman"/>
          <w:sz w:val="24"/>
          <w:szCs w:val="24"/>
        </w:rPr>
        <w:t>. NOAA Tech Memo NMFS-AFSC-158, 230 p</w:t>
      </w:r>
      <w:del w:id="1324" w:author="Jon.Richar" w:date="2023-07-03T17:00:00Z">
        <w:r w:rsidDel="008D2636">
          <w:rPr>
            <w:rFonts w:ascii="Times New Roman" w:hAnsi="Times New Roman"/>
            <w:sz w:val="24"/>
            <w:szCs w:val="24"/>
          </w:rPr>
          <w:delText>.</w:delText>
        </w:r>
      </w:del>
    </w:p>
    <w:p w14:paraId="6A2866CF" w14:textId="5B00C58A"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Laufkötter</w:t>
      </w:r>
      <w:ins w:id="1325" w:author="Jon.Richar" w:date="2023-07-03T16:16:00Z">
        <w:r w:rsidR="00335AC4">
          <w:rPr>
            <w:rFonts w:ascii="Times New Roman" w:hAnsi="Times New Roman" w:cs="Times New Roman"/>
            <w:noProof/>
            <w:sz w:val="24"/>
            <w:szCs w:val="24"/>
          </w:rPr>
          <w:t xml:space="preserve"> </w:t>
        </w:r>
      </w:ins>
      <w:del w:id="1326" w:author="Jon.Richar" w:date="2023-07-03T16:16: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C</w:t>
      </w:r>
      <w:del w:id="1327" w:author="Jon.Richar" w:date="2023-07-03T16:16:00Z">
        <w:r w:rsidRPr="00E473C0" w:rsidDel="00335AC4">
          <w:rPr>
            <w:rFonts w:ascii="Times New Roman" w:hAnsi="Times New Roman" w:cs="Times New Roman"/>
            <w:noProof/>
            <w:sz w:val="24"/>
            <w:szCs w:val="24"/>
          </w:rPr>
          <w:delText>.</w:delText>
        </w:r>
      </w:del>
      <w:r w:rsidRPr="00E473C0">
        <w:rPr>
          <w:rFonts w:ascii="Times New Roman" w:hAnsi="Times New Roman" w:cs="Times New Roman"/>
          <w:noProof/>
          <w:sz w:val="24"/>
          <w:szCs w:val="24"/>
        </w:rPr>
        <w:t>, Zscheischler</w:t>
      </w:r>
      <w:ins w:id="1328" w:author="Jon.Richar" w:date="2023-07-03T16:17:00Z">
        <w:r w:rsidR="00335AC4">
          <w:rPr>
            <w:rFonts w:ascii="Times New Roman" w:hAnsi="Times New Roman" w:cs="Times New Roman"/>
            <w:noProof/>
            <w:sz w:val="24"/>
            <w:szCs w:val="24"/>
          </w:rPr>
          <w:t xml:space="preserve"> </w:t>
        </w:r>
      </w:ins>
      <w:del w:id="1329" w:author="Jon.Richar" w:date="2023-07-03T16:16: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J</w:t>
      </w:r>
      <w:ins w:id="1330" w:author="Jon.Richar" w:date="2023-07-03T16:17:00Z">
        <w:r w:rsidR="00335AC4">
          <w:rPr>
            <w:rFonts w:ascii="Times New Roman" w:hAnsi="Times New Roman" w:cs="Times New Roman"/>
            <w:noProof/>
            <w:sz w:val="24"/>
            <w:szCs w:val="24"/>
          </w:rPr>
          <w:t xml:space="preserve">, </w:t>
        </w:r>
      </w:ins>
      <w:del w:id="1331" w:author="Jon.Richar" w:date="2023-07-03T16:17:00Z">
        <w:r w:rsidRPr="00E473C0" w:rsidDel="00335AC4">
          <w:rPr>
            <w:rFonts w:ascii="Times New Roman" w:hAnsi="Times New Roman" w:cs="Times New Roman"/>
            <w:noProof/>
            <w:sz w:val="24"/>
            <w:szCs w:val="24"/>
          </w:rPr>
          <w:delText xml:space="preserve">., &amp; </w:delText>
        </w:r>
      </w:del>
      <w:r w:rsidRPr="00E473C0">
        <w:rPr>
          <w:rFonts w:ascii="Times New Roman" w:hAnsi="Times New Roman" w:cs="Times New Roman"/>
          <w:noProof/>
          <w:sz w:val="24"/>
          <w:szCs w:val="24"/>
        </w:rPr>
        <w:t>Frölicher</w:t>
      </w:r>
      <w:del w:id="1332" w:author="Jon.Richar" w:date="2023-07-03T16:17:00Z">
        <w:r w:rsidRPr="00E473C0" w:rsidDel="00335AC4">
          <w:rPr>
            <w:rFonts w:ascii="Times New Roman" w:hAnsi="Times New Roman" w:cs="Times New Roman"/>
            <w:noProof/>
            <w:sz w:val="24"/>
            <w:szCs w:val="24"/>
          </w:rPr>
          <w:delText>,</w:delText>
        </w:r>
      </w:del>
      <w:r w:rsidRPr="00E473C0">
        <w:rPr>
          <w:rFonts w:ascii="Times New Roman" w:hAnsi="Times New Roman" w:cs="Times New Roman"/>
          <w:noProof/>
          <w:sz w:val="24"/>
          <w:szCs w:val="24"/>
        </w:rPr>
        <w:t xml:space="preserve"> T</w:t>
      </w:r>
      <w:del w:id="1333" w:author="Jon.Richar" w:date="2023-07-03T16:17: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L</w:t>
      </w:r>
      <w:ins w:id="1334" w:author="Jon.Richar" w:date="2023-07-03T16:17:00Z">
        <w:r w:rsidR="00335AC4">
          <w:rPr>
            <w:rFonts w:ascii="Times New Roman" w:hAnsi="Times New Roman" w:cs="Times New Roman"/>
            <w:noProof/>
            <w:sz w:val="24"/>
            <w:szCs w:val="24"/>
          </w:rPr>
          <w:t xml:space="preserve"> </w:t>
        </w:r>
      </w:ins>
      <w:del w:id="1335" w:author="Jon.Richar" w:date="2023-07-03T16:17:00Z">
        <w:r w:rsidRPr="00E473C0" w:rsidDel="00335AC4">
          <w:rPr>
            <w:rFonts w:ascii="Times New Roman" w:hAnsi="Times New Roman" w:cs="Times New Roman"/>
            <w:noProof/>
            <w:sz w:val="24"/>
            <w:szCs w:val="24"/>
          </w:rPr>
          <w:delText xml:space="preserve">. </w:delText>
        </w:r>
      </w:del>
      <w:r w:rsidRPr="00E473C0">
        <w:rPr>
          <w:rFonts w:ascii="Times New Roman" w:hAnsi="Times New Roman" w:cs="Times New Roman"/>
          <w:noProof/>
          <w:sz w:val="24"/>
          <w:szCs w:val="24"/>
        </w:rPr>
        <w:t xml:space="preserve">(2020). High-impact marine heatwaves attributable to human-induced global warming. </w:t>
      </w:r>
      <w:del w:id="1336" w:author="Jon.Richar" w:date="2023-07-03T16:17:00Z">
        <w:r w:rsidRPr="00335AC4" w:rsidDel="00335AC4">
          <w:rPr>
            <w:rFonts w:ascii="Times New Roman" w:hAnsi="Times New Roman" w:cs="Times New Roman"/>
            <w:iCs/>
            <w:noProof/>
            <w:sz w:val="24"/>
            <w:szCs w:val="24"/>
            <w:rPrChange w:id="1337" w:author="Jon.Richar" w:date="2023-07-03T16:18:00Z">
              <w:rPr>
                <w:rFonts w:ascii="Times New Roman" w:hAnsi="Times New Roman" w:cs="Times New Roman"/>
                <w:i/>
                <w:iCs/>
                <w:noProof/>
                <w:sz w:val="24"/>
                <w:szCs w:val="24"/>
              </w:rPr>
            </w:rPrChange>
          </w:rPr>
          <w:delText>SCIENCE</w:delText>
        </w:r>
        <w:r w:rsidRPr="00335AC4" w:rsidDel="00335AC4">
          <w:rPr>
            <w:rFonts w:ascii="Times New Roman" w:hAnsi="Times New Roman" w:cs="Times New Roman"/>
            <w:noProof/>
            <w:sz w:val="24"/>
            <w:szCs w:val="24"/>
          </w:rPr>
          <w:delText>,</w:delText>
        </w:r>
      </w:del>
      <w:ins w:id="1338" w:author="Jon.Richar" w:date="2023-07-03T16:17:00Z">
        <w:r w:rsidR="00335AC4" w:rsidRPr="00335AC4">
          <w:rPr>
            <w:rFonts w:ascii="Times New Roman" w:hAnsi="Times New Roman" w:cs="Times New Roman"/>
            <w:iCs/>
            <w:noProof/>
            <w:sz w:val="24"/>
            <w:szCs w:val="24"/>
            <w:rPrChange w:id="1339" w:author="Jon.Richar" w:date="2023-07-03T16:18:00Z">
              <w:rPr>
                <w:rFonts w:ascii="Times New Roman" w:hAnsi="Times New Roman" w:cs="Times New Roman"/>
                <w:i/>
                <w:iCs/>
                <w:noProof/>
                <w:sz w:val="24"/>
                <w:szCs w:val="24"/>
              </w:rPr>
            </w:rPrChange>
          </w:rPr>
          <w:t>Science</w:t>
        </w:r>
      </w:ins>
      <w:r w:rsidRPr="00335AC4">
        <w:rPr>
          <w:rFonts w:ascii="Times New Roman" w:hAnsi="Times New Roman" w:cs="Times New Roman"/>
          <w:noProof/>
          <w:sz w:val="24"/>
          <w:szCs w:val="24"/>
        </w:rPr>
        <w:t xml:space="preserve"> </w:t>
      </w:r>
      <w:r w:rsidRPr="00335AC4">
        <w:rPr>
          <w:rFonts w:ascii="Times New Roman" w:hAnsi="Times New Roman" w:cs="Times New Roman"/>
          <w:iCs/>
          <w:noProof/>
          <w:sz w:val="24"/>
          <w:szCs w:val="24"/>
          <w:rPrChange w:id="1340" w:author="Jon.Richar" w:date="2023-07-03T16:18:00Z">
            <w:rPr>
              <w:rFonts w:ascii="Times New Roman" w:hAnsi="Times New Roman" w:cs="Times New Roman"/>
              <w:i/>
              <w:iCs/>
              <w:noProof/>
              <w:sz w:val="24"/>
              <w:szCs w:val="24"/>
            </w:rPr>
          </w:rPrChange>
        </w:rPr>
        <w:t>369</w:t>
      </w:r>
      <w:ins w:id="1341" w:author="Jon.Richar" w:date="2023-07-03T16:18:00Z">
        <w:r w:rsidR="00335AC4">
          <w:rPr>
            <w:rFonts w:ascii="Times New Roman" w:hAnsi="Times New Roman" w:cs="Times New Roman"/>
            <w:noProof/>
            <w:sz w:val="24"/>
            <w:szCs w:val="24"/>
          </w:rPr>
          <w:t>: 1621-1625</w:t>
        </w:r>
      </w:ins>
      <w:del w:id="1342" w:author="Jon.Richar" w:date="2023-07-03T16:18:00Z">
        <w:r w:rsidRPr="00E473C0" w:rsidDel="00335AC4">
          <w:rPr>
            <w:rFonts w:ascii="Times New Roman" w:hAnsi="Times New Roman" w:cs="Times New Roman"/>
            <w:noProof/>
            <w:sz w:val="24"/>
            <w:szCs w:val="24"/>
          </w:rPr>
          <w:delText>(6511), 1621+. https://doi.org/10.1126/science.aba0690</w:delText>
        </w:r>
      </w:del>
    </w:p>
    <w:p w14:paraId="2AFCFF9F" w14:textId="56003B1E" w:rsidR="00525AD2" w:rsidRPr="005B65DB"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Litzow MA, Ciannelli L, Puerta P, </w:t>
      </w:r>
      <w:proofErr w:type="spellStart"/>
      <w:r>
        <w:rPr>
          <w:rFonts w:ascii="Times New Roman" w:hAnsi="Times New Roman"/>
          <w:sz w:val="24"/>
          <w:szCs w:val="24"/>
        </w:rPr>
        <w:t>Wettstein</w:t>
      </w:r>
      <w:proofErr w:type="spellEnd"/>
      <w:r>
        <w:rPr>
          <w:rFonts w:ascii="Times New Roman" w:hAnsi="Times New Roman"/>
          <w:sz w:val="24"/>
          <w:szCs w:val="24"/>
        </w:rPr>
        <w:t xml:space="preserve"> JJ, </w:t>
      </w:r>
      <w:proofErr w:type="spellStart"/>
      <w:r>
        <w:rPr>
          <w:rFonts w:ascii="Times New Roman" w:hAnsi="Times New Roman"/>
          <w:sz w:val="24"/>
          <w:szCs w:val="24"/>
        </w:rPr>
        <w:t>Rykaczewski</w:t>
      </w:r>
      <w:proofErr w:type="spellEnd"/>
      <w:r>
        <w:rPr>
          <w:rFonts w:ascii="Times New Roman" w:hAnsi="Times New Roman"/>
          <w:sz w:val="24"/>
          <w:szCs w:val="24"/>
        </w:rPr>
        <w:t xml:space="preserve"> RR, </w:t>
      </w:r>
      <w:proofErr w:type="spellStart"/>
      <w:r>
        <w:rPr>
          <w:rFonts w:ascii="Times New Roman" w:hAnsi="Times New Roman"/>
          <w:sz w:val="24"/>
          <w:szCs w:val="24"/>
        </w:rPr>
        <w:t>Opiekun</w:t>
      </w:r>
      <w:proofErr w:type="spellEnd"/>
      <w:r>
        <w:rPr>
          <w:rFonts w:ascii="Times New Roman" w:hAnsi="Times New Roman"/>
          <w:sz w:val="24"/>
          <w:szCs w:val="24"/>
        </w:rPr>
        <w:t xml:space="preserve"> M</w:t>
      </w:r>
      <w:del w:id="1343" w:author="Jon.Richar" w:date="2023-07-03T16:19:00Z">
        <w:r w:rsidDel="00335AC4">
          <w:rPr>
            <w:rFonts w:ascii="Times New Roman" w:hAnsi="Times New Roman"/>
            <w:sz w:val="24"/>
            <w:szCs w:val="24"/>
          </w:rPr>
          <w:delText>.</w:delText>
        </w:r>
      </w:del>
      <w:r>
        <w:rPr>
          <w:rFonts w:ascii="Times New Roman" w:hAnsi="Times New Roman"/>
          <w:sz w:val="24"/>
          <w:szCs w:val="24"/>
        </w:rPr>
        <w:t xml:space="preserve"> </w:t>
      </w:r>
      <w:ins w:id="1344" w:author="Jon.Richar" w:date="2023-07-03T16:16:00Z">
        <w:r w:rsidR="00335AC4">
          <w:rPr>
            <w:rFonts w:ascii="Times New Roman" w:hAnsi="Times New Roman"/>
            <w:sz w:val="24"/>
            <w:szCs w:val="24"/>
          </w:rPr>
          <w:t>(</w:t>
        </w:r>
      </w:ins>
      <w:r>
        <w:rPr>
          <w:rFonts w:ascii="Times New Roman" w:hAnsi="Times New Roman"/>
          <w:sz w:val="24"/>
          <w:szCs w:val="24"/>
        </w:rPr>
        <w:t>2018</w:t>
      </w:r>
      <w:ins w:id="1345" w:author="Jon.Richar" w:date="2023-07-03T16:16:00Z">
        <w:r w:rsidR="00335AC4">
          <w:rPr>
            <w:rFonts w:ascii="Times New Roman" w:hAnsi="Times New Roman"/>
            <w:sz w:val="24"/>
            <w:szCs w:val="24"/>
          </w:rPr>
          <w:t xml:space="preserve">) </w:t>
        </w:r>
      </w:ins>
      <w:del w:id="1346" w:author="Jon.Richar" w:date="2023-07-03T16:16:00Z">
        <w:r w:rsidDel="00335AC4">
          <w:rPr>
            <w:rFonts w:ascii="Times New Roman" w:hAnsi="Times New Roman"/>
            <w:sz w:val="24"/>
            <w:szCs w:val="24"/>
          </w:rPr>
          <w:delText xml:space="preserve">. </w:delText>
        </w:r>
      </w:del>
      <w:r>
        <w:rPr>
          <w:rFonts w:ascii="Times New Roman" w:hAnsi="Times New Roman"/>
          <w:sz w:val="24"/>
          <w:szCs w:val="24"/>
        </w:rPr>
        <w:t>Non-Stationary climate-salmon relationships in the Gulf of Alaska. Proc R Soc B. 285: 20181855</w:t>
      </w:r>
      <w:del w:id="1347" w:author="Jon.Richar" w:date="2023-07-03T17:00:00Z">
        <w:r w:rsidDel="008D2636">
          <w:rPr>
            <w:rFonts w:ascii="Times New Roman" w:hAnsi="Times New Roman"/>
            <w:sz w:val="24"/>
            <w:szCs w:val="24"/>
          </w:rPr>
          <w:delText>.</w:delText>
        </w:r>
      </w:del>
    </w:p>
    <w:p w14:paraId="46E74A3B" w14:textId="77777777"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del w:id="1348" w:author="Jon.Richar" w:date="2023-07-03T17:00:00Z">
        <w:r w:rsidDel="008D2636">
          <w:rPr>
            <w:rStyle w:val="HTMLCite"/>
            <w:rFonts w:ascii="Times New Roman" w:hAnsi="Times New Roman"/>
            <w:i w:val="0"/>
            <w:sz w:val="24"/>
            <w:szCs w:val="24"/>
          </w:rPr>
          <w:delText>.</w:delText>
        </w:r>
      </w:del>
    </w:p>
    <w:p w14:paraId="283C1499" w14:textId="16B4AD51" w:rsidR="00324C24" w:rsidRDefault="00324C24" w:rsidP="00525AD2">
      <w:pPr>
        <w:spacing w:after="0" w:line="480" w:lineRule="auto"/>
        <w:ind w:left="720" w:right="288" w:hanging="720"/>
        <w:rPr>
          <w:ins w:id="1349" w:author="Jon.Richar" w:date="2023-07-03T15:58:00Z"/>
          <w:rFonts w:ascii="Times New Roman" w:hAnsi="Times New Roman" w:cs="Times New Roman"/>
          <w:sz w:val="24"/>
          <w:szCs w:val="24"/>
        </w:rPr>
      </w:pPr>
      <w:proofErr w:type="spellStart"/>
      <w:ins w:id="1350" w:author="Jon.Richar" w:date="2023-07-03T15:58:00Z">
        <w:r>
          <w:rPr>
            <w:rFonts w:ascii="Times New Roman" w:hAnsi="Times New Roman" w:cs="Times New Roman"/>
            <w:sz w:val="24"/>
            <w:szCs w:val="24"/>
          </w:rPr>
          <w:t>Lovrich</w:t>
        </w:r>
        <w:proofErr w:type="spellEnd"/>
        <w:r>
          <w:rPr>
            <w:rFonts w:ascii="Times New Roman" w:hAnsi="Times New Roman" w:cs="Times New Roman"/>
            <w:sz w:val="24"/>
            <w:szCs w:val="24"/>
          </w:rPr>
          <w:t xml:space="preserve"> </w:t>
        </w:r>
      </w:ins>
      <w:ins w:id="1351" w:author="Jon.Richar" w:date="2023-07-03T15:59:00Z">
        <w:r>
          <w:rPr>
            <w:rFonts w:ascii="Times New Roman" w:hAnsi="Times New Roman" w:cs="Times New Roman"/>
            <w:sz w:val="24"/>
            <w:szCs w:val="24"/>
          </w:rPr>
          <w:t xml:space="preserve">GA and Sainte-Marie B (1997) </w:t>
        </w:r>
      </w:ins>
      <w:ins w:id="1352" w:author="Jon.Richar" w:date="2023-07-03T16:00:00Z">
        <w:r>
          <w:rPr>
            <w:rFonts w:ascii="Times New Roman" w:hAnsi="Times New Roman" w:cs="Times New Roman"/>
            <w:sz w:val="24"/>
            <w:szCs w:val="24"/>
          </w:rPr>
          <w:t xml:space="preserve">Cannibalism in the snow crab, </w:t>
        </w:r>
        <w:proofErr w:type="spellStart"/>
        <w:r>
          <w:rPr>
            <w:rFonts w:ascii="Times New Roman" w:hAnsi="Times New Roman" w:cs="Times New Roman"/>
            <w:sz w:val="24"/>
            <w:szCs w:val="24"/>
          </w:rPr>
          <w:t>Chionoecetes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opilio</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Fabricius</w:t>
        </w:r>
        <w:proofErr w:type="spellEnd"/>
        <w:r>
          <w:rPr>
            <w:rFonts w:ascii="Times New Roman" w:hAnsi="Times New Roman" w:cs="Times New Roman"/>
            <w:sz w:val="24"/>
            <w:szCs w:val="24"/>
          </w:rPr>
          <w:t>)</w:t>
        </w:r>
        <w:r w:rsidR="00EE6C70">
          <w:rPr>
            <w:rFonts w:ascii="Times New Roman" w:hAnsi="Times New Roman" w:cs="Times New Roman"/>
            <w:sz w:val="24"/>
            <w:szCs w:val="24"/>
          </w:rPr>
          <w:t xml:space="preserve">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Brachyura:Majidae</w:t>
        </w:r>
        <w:proofErr w:type="spellEnd"/>
        <w:proofErr w:type="gramEnd"/>
        <w:r>
          <w:rPr>
            <w:rFonts w:ascii="Times New Roman" w:hAnsi="Times New Roman" w:cs="Times New Roman"/>
            <w:sz w:val="24"/>
            <w:szCs w:val="24"/>
          </w:rPr>
          <w:t>), and its potential importance to recruitment</w:t>
        </w:r>
      </w:ins>
      <w:ins w:id="1353" w:author="Jon.Richar" w:date="2023-07-03T16:01:00Z">
        <w:r w:rsidR="00EE6C70">
          <w:rPr>
            <w:rFonts w:ascii="Times New Roman" w:hAnsi="Times New Roman" w:cs="Times New Roman"/>
            <w:sz w:val="24"/>
            <w:szCs w:val="24"/>
          </w:rPr>
          <w:t>. J</w:t>
        </w:r>
        <w:r w:rsidR="008D2636">
          <w:rPr>
            <w:rFonts w:ascii="Times New Roman" w:hAnsi="Times New Roman" w:cs="Times New Roman"/>
            <w:sz w:val="24"/>
            <w:szCs w:val="24"/>
          </w:rPr>
          <w:t xml:space="preserve"> Exp Mar Biol </w:t>
        </w:r>
        <w:proofErr w:type="spellStart"/>
        <w:r w:rsidR="008D2636">
          <w:rPr>
            <w:rFonts w:ascii="Times New Roman" w:hAnsi="Times New Roman" w:cs="Times New Roman"/>
            <w:sz w:val="24"/>
            <w:szCs w:val="24"/>
          </w:rPr>
          <w:t>Ecol</w:t>
        </w:r>
        <w:proofErr w:type="spellEnd"/>
        <w:r w:rsidR="008D2636">
          <w:rPr>
            <w:rFonts w:ascii="Times New Roman" w:hAnsi="Times New Roman" w:cs="Times New Roman"/>
            <w:sz w:val="24"/>
            <w:szCs w:val="24"/>
          </w:rPr>
          <w:t xml:space="preserve"> 211: 225-245</w:t>
        </w:r>
      </w:ins>
    </w:p>
    <w:p w14:paraId="3217A09C" w14:textId="005A5CC6" w:rsidR="00525AD2" w:rsidRDefault="00525AD2" w:rsidP="00525AD2">
      <w:pPr>
        <w:spacing w:after="0" w:line="480" w:lineRule="auto"/>
        <w:ind w:left="720" w:right="288"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McGilliard</w:t>
      </w:r>
      <w:proofErr w:type="spellEnd"/>
      <w:r>
        <w:rPr>
          <w:rFonts w:ascii="Times New Roman" w:hAnsi="Times New Roman" w:cs="Times New Roman"/>
          <w:sz w:val="24"/>
          <w:szCs w:val="24"/>
        </w:rPr>
        <w:t xml:space="preserve"> CR, Nichol D, Britt L</w:t>
      </w:r>
      <w:ins w:id="1354" w:author="Jon.Richar" w:date="2023-07-03T16:19:00Z">
        <w:r w:rsidR="00335AC4">
          <w:rPr>
            <w:rFonts w:ascii="Times New Roman" w:hAnsi="Times New Roman" w:cs="Times New Roman"/>
            <w:sz w:val="24"/>
            <w:szCs w:val="24"/>
          </w:rPr>
          <w:t xml:space="preserve"> </w:t>
        </w:r>
      </w:ins>
      <w:del w:id="1355" w:author="Jon.Richar" w:date="2023-07-03T16:19:00Z">
        <w:r w:rsidDel="00335AC4">
          <w:rPr>
            <w:rFonts w:ascii="Times New Roman" w:hAnsi="Times New Roman" w:cs="Times New Roman"/>
            <w:sz w:val="24"/>
            <w:szCs w:val="24"/>
          </w:rPr>
          <w:delText xml:space="preserve">. </w:delText>
        </w:r>
      </w:del>
      <w:ins w:id="1356" w:author="Jon.Richar" w:date="2023-07-03T16:19:00Z">
        <w:r w:rsidR="00335AC4">
          <w:rPr>
            <w:rFonts w:ascii="Times New Roman" w:hAnsi="Times New Roman" w:cs="Times New Roman"/>
            <w:sz w:val="24"/>
            <w:szCs w:val="24"/>
          </w:rPr>
          <w:t>(</w:t>
        </w:r>
      </w:ins>
      <w:r>
        <w:rPr>
          <w:rFonts w:ascii="Times New Roman" w:hAnsi="Times New Roman" w:cs="Times New Roman"/>
          <w:sz w:val="24"/>
          <w:szCs w:val="24"/>
        </w:rPr>
        <w:t>2019</w:t>
      </w:r>
      <w:ins w:id="1357" w:author="Jon.Richar" w:date="2023-07-03T16:19:00Z">
        <w:r w:rsidR="00335AC4">
          <w:rPr>
            <w:rFonts w:ascii="Times New Roman" w:hAnsi="Times New Roman" w:cs="Times New Roman"/>
            <w:sz w:val="24"/>
            <w:szCs w:val="24"/>
          </w:rPr>
          <w:t>)</w:t>
        </w:r>
      </w:ins>
      <w:del w:id="1358" w:author="Jon.Richar" w:date="2023-07-03T16:19:00Z">
        <w:r w:rsidDel="00335AC4">
          <w:rPr>
            <w:rFonts w:ascii="Times New Roman" w:hAnsi="Times New Roman" w:cs="Times New Roman"/>
            <w:sz w:val="24"/>
            <w:szCs w:val="24"/>
          </w:rPr>
          <w:delText>.</w:delText>
        </w:r>
      </w:del>
      <w:r>
        <w:rPr>
          <w:rFonts w:ascii="Times New Roman" w:hAnsi="Times New Roman" w:cs="Times New Roman"/>
          <w:sz w:val="24"/>
          <w:szCs w:val="24"/>
        </w:rPr>
        <w:t xml:space="preserve">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del w:id="1359" w:author="Jon.Richar" w:date="2023-07-03T17:00:00Z">
        <w:r w:rsidDel="008D2636">
          <w:rPr>
            <w:rFonts w:ascii="Times New Roman" w:hAnsi="Times New Roman" w:cs="Times New Roman"/>
            <w:sz w:val="24"/>
            <w:szCs w:val="24"/>
          </w:rPr>
          <w:delText>.</w:delText>
        </w:r>
      </w:del>
    </w:p>
    <w:p w14:paraId="4F795F15" w14:textId="405369F0" w:rsidR="00525AD2" w:rsidRDefault="00525AD2" w:rsidP="00525AD2">
      <w:pPr>
        <w:spacing w:after="0" w:line="480" w:lineRule="auto"/>
        <w:ind w:left="720" w:right="288" w:hanging="720"/>
        <w:rPr>
          <w:ins w:id="1360" w:author="Jon.Richar" w:date="2023-07-03T15:50:00Z"/>
          <w:rFonts w:ascii="Times New Roman" w:hAnsi="Times New Roman" w:cs="Times New Roman"/>
          <w:sz w:val="24"/>
          <w:szCs w:val="24"/>
        </w:rPr>
      </w:pPr>
      <w:proofErr w:type="spellStart"/>
      <w:r>
        <w:rPr>
          <w:rFonts w:ascii="Times New Roman" w:hAnsi="Times New Roman" w:cs="Times New Roman"/>
          <w:sz w:val="24"/>
          <w:szCs w:val="24"/>
        </w:rPr>
        <w:t>Menge</w:t>
      </w:r>
      <w:proofErr w:type="spellEnd"/>
      <w:r>
        <w:rPr>
          <w:rFonts w:ascii="Times New Roman" w:hAnsi="Times New Roman" w:cs="Times New Roman"/>
          <w:sz w:val="24"/>
          <w:szCs w:val="24"/>
        </w:rPr>
        <w:t xml:space="preserve"> BA, </w:t>
      </w:r>
      <w:proofErr w:type="spellStart"/>
      <w:r>
        <w:rPr>
          <w:rFonts w:ascii="Times New Roman" w:hAnsi="Times New Roman" w:cs="Times New Roman"/>
          <w:sz w:val="24"/>
          <w:szCs w:val="24"/>
        </w:rPr>
        <w:t>Gouhier</w:t>
      </w:r>
      <w:proofErr w:type="spellEnd"/>
      <w:r>
        <w:rPr>
          <w:rFonts w:ascii="Times New Roman" w:hAnsi="Times New Roman" w:cs="Times New Roman"/>
          <w:sz w:val="24"/>
          <w:szCs w:val="24"/>
        </w:rPr>
        <w:t xml:space="preserve"> TC, </w:t>
      </w:r>
      <w:proofErr w:type="spellStart"/>
      <w:r>
        <w:rPr>
          <w:rFonts w:ascii="Times New Roman" w:hAnsi="Times New Roman" w:cs="Times New Roman"/>
          <w:sz w:val="24"/>
          <w:szCs w:val="24"/>
        </w:rPr>
        <w:t>Freidenberg</w:t>
      </w:r>
      <w:proofErr w:type="spellEnd"/>
      <w:r>
        <w:rPr>
          <w:rFonts w:ascii="Times New Roman" w:hAnsi="Times New Roman" w:cs="Times New Roman"/>
          <w:sz w:val="24"/>
          <w:szCs w:val="24"/>
        </w:rPr>
        <w:t xml:space="preserve"> T, Lubchenco J</w:t>
      </w:r>
      <w:ins w:id="1361" w:author="Jon.Richar" w:date="2023-07-03T16:19:00Z">
        <w:r w:rsidR="00335AC4">
          <w:rPr>
            <w:rFonts w:ascii="Times New Roman" w:hAnsi="Times New Roman" w:cs="Times New Roman"/>
            <w:sz w:val="24"/>
            <w:szCs w:val="24"/>
          </w:rPr>
          <w:t xml:space="preserve"> (</w:t>
        </w:r>
      </w:ins>
      <w:del w:id="1362" w:author="Jon.Richar" w:date="2023-07-03T16:19:00Z">
        <w:r w:rsidDel="00335AC4">
          <w:rPr>
            <w:rFonts w:ascii="Times New Roman" w:hAnsi="Times New Roman" w:cs="Times New Roman"/>
            <w:sz w:val="24"/>
            <w:szCs w:val="24"/>
          </w:rPr>
          <w:delText xml:space="preserve">. </w:delText>
        </w:r>
      </w:del>
      <w:r>
        <w:rPr>
          <w:rFonts w:ascii="Times New Roman" w:hAnsi="Times New Roman" w:cs="Times New Roman"/>
          <w:sz w:val="24"/>
          <w:szCs w:val="24"/>
        </w:rPr>
        <w:t>2011</w:t>
      </w:r>
      <w:ins w:id="1363" w:author="Jon.Richar" w:date="2023-07-03T16:19:00Z">
        <w:r w:rsidR="00335AC4">
          <w:rPr>
            <w:rFonts w:ascii="Times New Roman" w:hAnsi="Times New Roman" w:cs="Times New Roman"/>
            <w:sz w:val="24"/>
            <w:szCs w:val="24"/>
          </w:rPr>
          <w:t>)</w:t>
        </w:r>
      </w:ins>
      <w:del w:id="1364" w:author="Jon.Richar" w:date="2023-07-03T16:19:00Z">
        <w:r w:rsidDel="00335AC4">
          <w:rPr>
            <w:rFonts w:ascii="Times New Roman" w:hAnsi="Times New Roman" w:cs="Times New Roman"/>
            <w:sz w:val="24"/>
            <w:szCs w:val="24"/>
          </w:rPr>
          <w:delText>.</w:delText>
        </w:r>
      </w:del>
      <w:r>
        <w:rPr>
          <w:rFonts w:ascii="Times New Roman" w:hAnsi="Times New Roman" w:cs="Times New Roman"/>
          <w:sz w:val="24"/>
          <w:szCs w:val="24"/>
        </w:rPr>
        <w:t xml:space="preserve"> Linking long-term, large-scale climatic and environmental variability to patterns of marine invertebrate recruitment: Toward explaining “unexplained” variation. J Exp Mar Biol </w:t>
      </w:r>
      <w:proofErr w:type="spellStart"/>
      <w:r>
        <w:rPr>
          <w:rFonts w:ascii="Times New Roman" w:hAnsi="Times New Roman" w:cs="Times New Roman"/>
          <w:sz w:val="24"/>
          <w:szCs w:val="24"/>
        </w:rPr>
        <w:t>Ecol</w:t>
      </w:r>
      <w:proofErr w:type="spellEnd"/>
      <w:r>
        <w:rPr>
          <w:rFonts w:ascii="Times New Roman" w:hAnsi="Times New Roman" w:cs="Times New Roman"/>
          <w:sz w:val="24"/>
          <w:szCs w:val="24"/>
        </w:rPr>
        <w:t xml:space="preserve"> 400: 236-249</w:t>
      </w:r>
      <w:del w:id="1365" w:author="Jon.Richar" w:date="2023-07-03T17:00:00Z">
        <w:r w:rsidDel="008D2636">
          <w:rPr>
            <w:rFonts w:ascii="Times New Roman" w:hAnsi="Times New Roman" w:cs="Times New Roman"/>
            <w:sz w:val="24"/>
            <w:szCs w:val="24"/>
          </w:rPr>
          <w:delText>.</w:delText>
        </w:r>
      </w:del>
    </w:p>
    <w:p w14:paraId="0D5A6DA7" w14:textId="0CF57AF7" w:rsidR="00324C24" w:rsidRDefault="00324C24" w:rsidP="00525AD2">
      <w:pPr>
        <w:spacing w:after="0" w:line="480" w:lineRule="auto"/>
        <w:ind w:left="720" w:right="288" w:hanging="720"/>
        <w:rPr>
          <w:ins w:id="1366" w:author="Jon.Richar" w:date="2023-07-03T15:56:00Z"/>
          <w:rFonts w:ascii="Times New Roman" w:hAnsi="Times New Roman" w:cs="Times New Roman"/>
          <w:sz w:val="24"/>
          <w:szCs w:val="24"/>
        </w:rPr>
      </w:pPr>
      <w:proofErr w:type="spellStart"/>
      <w:ins w:id="1367" w:author="Jon.Richar" w:date="2023-07-03T15:50:00Z">
        <w:r>
          <w:rPr>
            <w:rFonts w:ascii="Times New Roman" w:hAnsi="Times New Roman" w:cs="Times New Roman"/>
            <w:sz w:val="24"/>
            <w:szCs w:val="24"/>
          </w:rPr>
          <w:t>Moksnes</w:t>
        </w:r>
        <w:proofErr w:type="spellEnd"/>
        <w:r>
          <w:rPr>
            <w:rFonts w:ascii="Times New Roman" w:hAnsi="Times New Roman" w:cs="Times New Roman"/>
            <w:sz w:val="24"/>
            <w:szCs w:val="24"/>
          </w:rPr>
          <w:t xml:space="preserve"> P-O,</w:t>
        </w:r>
      </w:ins>
      <w:ins w:id="1368" w:author="Jon.Richar" w:date="2023-07-03T15:51:00Z">
        <w:r>
          <w:rPr>
            <w:rFonts w:ascii="Times New Roman" w:hAnsi="Times New Roman" w:cs="Times New Roman"/>
            <w:sz w:val="24"/>
            <w:szCs w:val="24"/>
          </w:rPr>
          <w:t xml:space="preserve"> Pihl L, von </w:t>
        </w:r>
        <w:proofErr w:type="spellStart"/>
        <w:r>
          <w:rPr>
            <w:rFonts w:ascii="Times New Roman" w:hAnsi="Times New Roman" w:cs="Times New Roman"/>
            <w:sz w:val="24"/>
            <w:szCs w:val="24"/>
          </w:rPr>
          <w:t>Montfrans</w:t>
        </w:r>
        <w:proofErr w:type="spellEnd"/>
        <w:r>
          <w:rPr>
            <w:rFonts w:ascii="Times New Roman" w:hAnsi="Times New Roman" w:cs="Times New Roman"/>
            <w:sz w:val="24"/>
            <w:szCs w:val="24"/>
          </w:rPr>
          <w:t xml:space="preserve"> J (1998) Predation on </w:t>
        </w:r>
        <w:proofErr w:type="spellStart"/>
        <w:r>
          <w:rPr>
            <w:rFonts w:ascii="Times New Roman" w:hAnsi="Times New Roman" w:cs="Times New Roman"/>
            <w:sz w:val="24"/>
            <w:szCs w:val="24"/>
          </w:rPr>
          <w:t>postlarvae</w:t>
        </w:r>
        <w:proofErr w:type="spellEnd"/>
        <w:r>
          <w:rPr>
            <w:rFonts w:ascii="Times New Roman" w:hAnsi="Times New Roman" w:cs="Times New Roman"/>
            <w:sz w:val="24"/>
            <w:szCs w:val="24"/>
          </w:rPr>
          <w:t xml:space="preserve"> </w:t>
        </w:r>
      </w:ins>
      <w:ins w:id="1369" w:author="Jon.Richar" w:date="2023-07-03T15:52:00Z">
        <w:r>
          <w:rPr>
            <w:rFonts w:ascii="Times New Roman" w:hAnsi="Times New Roman" w:cs="Times New Roman"/>
            <w:sz w:val="24"/>
            <w:szCs w:val="24"/>
          </w:rPr>
          <w:t xml:space="preserve">and juveniles of the shore crab </w:t>
        </w:r>
        <w:proofErr w:type="spellStart"/>
        <w:r w:rsidRPr="00324C24">
          <w:rPr>
            <w:rFonts w:ascii="Times New Roman" w:hAnsi="Times New Roman" w:cs="Times New Roman"/>
            <w:i/>
            <w:sz w:val="24"/>
            <w:szCs w:val="24"/>
            <w:rPrChange w:id="1370" w:author="Jon.Richar" w:date="2023-07-03T15:52:00Z">
              <w:rPr>
                <w:rFonts w:ascii="Times New Roman" w:hAnsi="Times New Roman" w:cs="Times New Roman"/>
                <w:sz w:val="24"/>
                <w:szCs w:val="24"/>
              </w:rPr>
            </w:rPrChange>
          </w:rPr>
          <w:t>Carcinas</w:t>
        </w:r>
        <w:proofErr w:type="spellEnd"/>
        <w:r w:rsidRPr="00324C24">
          <w:rPr>
            <w:rFonts w:ascii="Times New Roman" w:hAnsi="Times New Roman" w:cs="Times New Roman"/>
            <w:i/>
            <w:sz w:val="24"/>
            <w:szCs w:val="24"/>
            <w:rPrChange w:id="1371" w:author="Jon.Richar" w:date="2023-07-03T15:52:00Z">
              <w:rPr>
                <w:rFonts w:ascii="Times New Roman" w:hAnsi="Times New Roman" w:cs="Times New Roman"/>
                <w:sz w:val="24"/>
                <w:szCs w:val="24"/>
              </w:rPr>
            </w:rPrChange>
          </w:rPr>
          <w:t xml:space="preserve"> </w:t>
        </w:r>
        <w:proofErr w:type="spellStart"/>
        <w:r w:rsidRPr="00324C24">
          <w:rPr>
            <w:rFonts w:ascii="Times New Roman" w:hAnsi="Times New Roman" w:cs="Times New Roman"/>
            <w:i/>
            <w:sz w:val="24"/>
            <w:szCs w:val="24"/>
            <w:rPrChange w:id="1372" w:author="Jon.Richar" w:date="2023-07-03T15:52:00Z">
              <w:rPr>
                <w:rFonts w:ascii="Times New Roman" w:hAnsi="Times New Roman" w:cs="Times New Roman"/>
                <w:sz w:val="24"/>
                <w:szCs w:val="24"/>
              </w:rPr>
            </w:rPrChange>
          </w:rPr>
          <w:t>maenas</w:t>
        </w:r>
      </w:ins>
      <w:proofErr w:type="spellEnd"/>
      <w:ins w:id="1373" w:author="Jon.Richar" w:date="2023-07-03T15:53:00Z">
        <w:r>
          <w:rPr>
            <w:rFonts w:ascii="Times New Roman" w:hAnsi="Times New Roman" w:cs="Times New Roman"/>
            <w:sz w:val="24"/>
            <w:szCs w:val="24"/>
          </w:rPr>
          <w:t xml:space="preserve">: importance of shelter, size and cannibalism. Mar </w:t>
        </w:r>
      </w:ins>
      <w:proofErr w:type="spellStart"/>
      <w:ins w:id="1374" w:author="Jon.Richar" w:date="2023-07-03T15:54:00Z">
        <w:r w:rsidR="008D2636">
          <w:rPr>
            <w:rFonts w:ascii="Times New Roman" w:hAnsi="Times New Roman" w:cs="Times New Roman"/>
            <w:sz w:val="24"/>
            <w:szCs w:val="24"/>
          </w:rPr>
          <w:t>Ecol</w:t>
        </w:r>
        <w:proofErr w:type="spellEnd"/>
        <w:r w:rsidR="008D2636">
          <w:rPr>
            <w:rFonts w:ascii="Times New Roman" w:hAnsi="Times New Roman" w:cs="Times New Roman"/>
            <w:sz w:val="24"/>
            <w:szCs w:val="24"/>
          </w:rPr>
          <w:t xml:space="preserve"> Prog Ser 166: 211-225</w:t>
        </w:r>
      </w:ins>
    </w:p>
    <w:p w14:paraId="22A984F4" w14:textId="067699CC" w:rsidR="00324C24" w:rsidRDefault="00324C24">
      <w:pPr>
        <w:spacing w:after="0" w:line="480" w:lineRule="auto"/>
        <w:ind w:left="720" w:right="288" w:hanging="720"/>
        <w:rPr>
          <w:rFonts w:ascii="Times New Roman" w:hAnsi="Times New Roman" w:cs="Times New Roman"/>
          <w:sz w:val="24"/>
          <w:szCs w:val="24"/>
        </w:rPr>
      </w:pPr>
      <w:proofErr w:type="spellStart"/>
      <w:ins w:id="1375" w:author="Jon.Richar" w:date="2023-07-03T15:56:00Z">
        <w:r>
          <w:rPr>
            <w:rFonts w:ascii="Times New Roman" w:hAnsi="Times New Roman" w:cs="Times New Roman"/>
            <w:sz w:val="24"/>
            <w:szCs w:val="24"/>
          </w:rPr>
          <w:t>Moksnes</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Lipcius</w:t>
        </w:r>
        <w:proofErr w:type="spellEnd"/>
        <w:r>
          <w:rPr>
            <w:rFonts w:ascii="Times New Roman" w:hAnsi="Times New Roman" w:cs="Times New Roman"/>
            <w:sz w:val="24"/>
            <w:szCs w:val="24"/>
          </w:rPr>
          <w:t xml:space="preserve"> RN, Pihl L, von </w:t>
        </w:r>
        <w:proofErr w:type="spellStart"/>
        <w:r>
          <w:rPr>
            <w:rFonts w:ascii="Times New Roman" w:hAnsi="Times New Roman" w:cs="Times New Roman"/>
            <w:sz w:val="24"/>
            <w:szCs w:val="24"/>
          </w:rPr>
          <w:t>Montfrans</w:t>
        </w:r>
        <w:proofErr w:type="spellEnd"/>
        <w:r>
          <w:rPr>
            <w:rFonts w:ascii="Times New Roman" w:hAnsi="Times New Roman" w:cs="Times New Roman"/>
            <w:sz w:val="24"/>
            <w:szCs w:val="24"/>
          </w:rPr>
          <w:t xml:space="preserve"> J (1997) Cannibal-prey </w:t>
        </w:r>
      </w:ins>
      <w:ins w:id="1376" w:author="Jon.Richar" w:date="2023-07-03T15:57:00Z">
        <w:r>
          <w:rPr>
            <w:rFonts w:ascii="Times New Roman" w:hAnsi="Times New Roman" w:cs="Times New Roman"/>
            <w:sz w:val="24"/>
            <w:szCs w:val="24"/>
          </w:rPr>
          <w:t>dynamics in young juveniles and</w:t>
        </w:r>
        <w:r w:rsidR="00D13C10">
          <w:rPr>
            <w:rFonts w:ascii="Times New Roman" w:hAnsi="Times New Roman" w:cs="Times New Roman"/>
            <w:sz w:val="24"/>
            <w:szCs w:val="24"/>
          </w:rPr>
          <w:t xml:space="preserve"> </w:t>
        </w:r>
        <w:proofErr w:type="spellStart"/>
        <w:r w:rsidR="00D13C10">
          <w:rPr>
            <w:rFonts w:ascii="Times New Roman" w:hAnsi="Times New Roman" w:cs="Times New Roman"/>
            <w:sz w:val="24"/>
            <w:szCs w:val="24"/>
          </w:rPr>
          <w:t>postlarvae</w:t>
        </w:r>
        <w:proofErr w:type="spellEnd"/>
        <w:r w:rsidR="00D13C10">
          <w:rPr>
            <w:rFonts w:ascii="Times New Roman" w:hAnsi="Times New Roman" w:cs="Times New Roman"/>
            <w:sz w:val="24"/>
            <w:szCs w:val="24"/>
          </w:rPr>
          <w:t xml:space="preserve"> of the blue crab. J</w:t>
        </w:r>
        <w:r>
          <w:rPr>
            <w:rFonts w:ascii="Times New Roman" w:hAnsi="Times New Roman" w:cs="Times New Roman"/>
            <w:sz w:val="24"/>
            <w:szCs w:val="24"/>
          </w:rPr>
          <w:t xml:space="preserve"> Exp Mar Biol </w:t>
        </w:r>
        <w:proofErr w:type="spellStart"/>
        <w:r>
          <w:rPr>
            <w:rFonts w:ascii="Times New Roman" w:hAnsi="Times New Roman" w:cs="Times New Roman"/>
            <w:sz w:val="24"/>
            <w:szCs w:val="24"/>
          </w:rPr>
          <w:t>Ecol</w:t>
        </w:r>
        <w:proofErr w:type="spellEnd"/>
        <w:r>
          <w:rPr>
            <w:rFonts w:ascii="Times New Roman" w:hAnsi="Times New Roman" w:cs="Times New Roman"/>
            <w:sz w:val="24"/>
            <w:szCs w:val="24"/>
          </w:rPr>
          <w:t xml:space="preserve"> </w:t>
        </w:r>
      </w:ins>
      <w:ins w:id="1377" w:author="Jon.Richar" w:date="2023-07-03T15:58:00Z">
        <w:r>
          <w:rPr>
            <w:rFonts w:ascii="Times New Roman" w:hAnsi="Times New Roman" w:cs="Times New Roman"/>
            <w:sz w:val="24"/>
            <w:szCs w:val="24"/>
          </w:rPr>
          <w:t>215: 157-187</w:t>
        </w:r>
      </w:ins>
    </w:p>
    <w:p w14:paraId="7E417D5F" w14:textId="7480562B" w:rsidR="00525AD2" w:rsidRPr="0008650F" w:rsidRDefault="00525AD2">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Newman</w:t>
      </w:r>
      <w:del w:id="1378" w:author="Jon.Richar" w:date="2023-07-03T16:19: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M</w:t>
      </w:r>
      <w:del w:id="1379"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Alexander, M</w:t>
      </w:r>
      <w:del w:id="1380" w:author="Jon.Richar" w:date="2023-07-03T16:19: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381"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Ault</w:t>
      </w:r>
      <w:ins w:id="1382" w:author="Jon.Richar" w:date="2023-07-03T16:20:00Z">
        <w:r w:rsidR="00335AC4">
          <w:rPr>
            <w:rFonts w:ascii="Times New Roman" w:hAnsi="Times New Roman" w:cs="Times New Roman"/>
            <w:noProof/>
            <w:sz w:val="24"/>
            <w:szCs w:val="24"/>
          </w:rPr>
          <w:t xml:space="preserve"> </w:t>
        </w:r>
      </w:ins>
      <w:del w:id="1383"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T</w:t>
      </w:r>
      <w:del w:id="1384"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1385"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Cobb, K</w:t>
      </w:r>
      <w:del w:id="1386"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1387"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Deser, C</w:t>
      </w:r>
      <w:del w:id="1388"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Di Lorenzo</w:t>
      </w:r>
      <w:ins w:id="1389" w:author="Jon.Richar" w:date="2023-07-03T16:20:00Z">
        <w:r w:rsidR="00335AC4">
          <w:rPr>
            <w:rFonts w:ascii="Times New Roman" w:hAnsi="Times New Roman" w:cs="Times New Roman"/>
            <w:noProof/>
            <w:sz w:val="24"/>
            <w:szCs w:val="24"/>
          </w:rPr>
          <w:t xml:space="preserve"> </w:t>
        </w:r>
      </w:ins>
      <w:del w:id="1390"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E</w:t>
      </w:r>
      <w:del w:id="1391"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Mantua, N</w:t>
      </w:r>
      <w:del w:id="1392"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1393" w:author="Jon.Richar" w:date="2023-07-03T16:20: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Miller</w:t>
      </w:r>
      <w:ins w:id="1394" w:author="Jon.Richar" w:date="2023-07-03T16:20:00Z">
        <w:r w:rsidR="00335AC4">
          <w:rPr>
            <w:rFonts w:ascii="Times New Roman" w:hAnsi="Times New Roman" w:cs="Times New Roman"/>
            <w:noProof/>
            <w:sz w:val="24"/>
            <w:szCs w:val="24"/>
          </w:rPr>
          <w:t xml:space="preserve"> </w:t>
        </w:r>
      </w:ins>
      <w:del w:id="1395"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396" w:author="Jon.Richar" w:date="2023-07-03T16:20: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1397"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Minobe</w:t>
      </w:r>
      <w:ins w:id="1398" w:author="Jon.Richar" w:date="2023-07-03T16:21:00Z">
        <w:r w:rsidR="00335AC4">
          <w:rPr>
            <w:rFonts w:ascii="Times New Roman" w:hAnsi="Times New Roman" w:cs="Times New Roman"/>
            <w:noProof/>
            <w:sz w:val="24"/>
            <w:szCs w:val="24"/>
          </w:rPr>
          <w:t xml:space="preserve"> </w:t>
        </w:r>
      </w:ins>
      <w:del w:id="1399"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1400"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Nakamura</w:t>
      </w:r>
      <w:ins w:id="1401" w:author="Jon.Richar" w:date="2023-07-03T16:21:00Z">
        <w:r w:rsidR="00335AC4">
          <w:rPr>
            <w:rFonts w:ascii="Times New Roman" w:hAnsi="Times New Roman" w:cs="Times New Roman"/>
            <w:noProof/>
            <w:sz w:val="24"/>
            <w:szCs w:val="24"/>
          </w:rPr>
          <w:t xml:space="preserve"> </w:t>
        </w:r>
      </w:ins>
      <w:del w:id="1402"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H</w:t>
      </w:r>
      <w:del w:id="1403"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Schneider</w:t>
      </w:r>
      <w:ins w:id="1404" w:author="Jon.Richar" w:date="2023-07-03T16:21:00Z">
        <w:r w:rsidR="00335AC4">
          <w:rPr>
            <w:rFonts w:ascii="Times New Roman" w:hAnsi="Times New Roman" w:cs="Times New Roman"/>
            <w:noProof/>
            <w:sz w:val="24"/>
            <w:szCs w:val="24"/>
          </w:rPr>
          <w:t xml:space="preserve"> </w:t>
        </w:r>
      </w:ins>
      <w:del w:id="1405"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N</w:t>
      </w:r>
      <w:del w:id="1406"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Vimont</w:t>
      </w:r>
      <w:del w:id="1407"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D</w:t>
      </w:r>
      <w:del w:id="1408"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1409"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Phillips</w:t>
      </w:r>
      <w:ins w:id="1410" w:author="Jon.Richar" w:date="2023-07-03T16:21:00Z">
        <w:r w:rsidR="00335AC4">
          <w:rPr>
            <w:rFonts w:ascii="Times New Roman" w:hAnsi="Times New Roman" w:cs="Times New Roman"/>
            <w:noProof/>
            <w:sz w:val="24"/>
            <w:szCs w:val="24"/>
          </w:rPr>
          <w:t xml:space="preserve"> </w:t>
        </w:r>
      </w:ins>
      <w:del w:id="1411"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412"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1413"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Scott</w:t>
      </w:r>
      <w:ins w:id="1414" w:author="Jon.Richar" w:date="2023-07-03T16:21:00Z">
        <w:r w:rsidR="00335AC4">
          <w:rPr>
            <w:rFonts w:ascii="Times New Roman" w:hAnsi="Times New Roman" w:cs="Times New Roman"/>
            <w:noProof/>
            <w:sz w:val="24"/>
            <w:szCs w:val="24"/>
          </w:rPr>
          <w:t xml:space="preserve"> </w:t>
        </w:r>
      </w:ins>
      <w:del w:id="1415"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1416" w:author="Jon.Richar" w:date="2023-07-03T16:21: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D</w:t>
      </w:r>
      <w:ins w:id="1417" w:author="Jon.Richar" w:date="2023-07-03T16:21:00Z">
        <w:r w:rsidR="00335AC4">
          <w:rPr>
            <w:rFonts w:ascii="Times New Roman" w:hAnsi="Times New Roman" w:cs="Times New Roman"/>
            <w:noProof/>
            <w:sz w:val="24"/>
            <w:szCs w:val="24"/>
          </w:rPr>
          <w:t>,</w:t>
        </w:r>
      </w:ins>
      <w:del w:id="1418" w:author="Jon.Richar" w:date="2023-07-03T16:21: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w:t>
      </w:r>
      <w:del w:id="1419" w:author="Jon.Richar" w:date="2023-07-03T16:22:00Z">
        <w:r w:rsidRPr="0008650F" w:rsidDel="00335AC4">
          <w:rPr>
            <w:rFonts w:ascii="Times New Roman" w:hAnsi="Times New Roman" w:cs="Times New Roman"/>
            <w:noProof/>
            <w:sz w:val="24"/>
            <w:szCs w:val="24"/>
          </w:rPr>
          <w:delText xml:space="preserve">&amp; </w:delText>
        </w:r>
      </w:del>
      <w:r w:rsidRPr="0008650F">
        <w:rPr>
          <w:rFonts w:ascii="Times New Roman" w:hAnsi="Times New Roman" w:cs="Times New Roman"/>
          <w:noProof/>
          <w:sz w:val="24"/>
          <w:szCs w:val="24"/>
        </w:rPr>
        <w:t>Smith</w:t>
      </w:r>
      <w:ins w:id="1420" w:author="Jon.Richar" w:date="2023-07-03T16:22:00Z">
        <w:r w:rsidR="00335AC4">
          <w:rPr>
            <w:rFonts w:ascii="Times New Roman" w:hAnsi="Times New Roman" w:cs="Times New Roman"/>
            <w:noProof/>
            <w:sz w:val="24"/>
            <w:szCs w:val="24"/>
          </w:rPr>
          <w:t xml:space="preserve"> </w:t>
        </w:r>
      </w:ins>
      <w:del w:id="1421"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C</w:t>
      </w:r>
      <w:del w:id="1422"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423" w:author="Jon.Richar" w:date="2023-07-03T16:22:00Z">
        <w:r w:rsidRPr="0008650F" w:rsidDel="00335AC4">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(2016). The Pacific Decadal Oscillation, revisited. </w:t>
      </w:r>
      <w:r w:rsidRPr="00335AC4">
        <w:rPr>
          <w:rFonts w:ascii="Times New Roman" w:hAnsi="Times New Roman" w:cs="Times New Roman"/>
          <w:iCs/>
          <w:noProof/>
          <w:sz w:val="24"/>
          <w:szCs w:val="24"/>
          <w:rPrChange w:id="1424" w:author="Jon.Richar" w:date="2023-07-03T16:22:00Z">
            <w:rPr>
              <w:rFonts w:ascii="Times New Roman" w:hAnsi="Times New Roman" w:cs="Times New Roman"/>
              <w:i/>
              <w:iCs/>
              <w:noProof/>
              <w:sz w:val="24"/>
              <w:szCs w:val="24"/>
            </w:rPr>
          </w:rPrChange>
        </w:rPr>
        <w:t>J</w:t>
      </w:r>
      <w:del w:id="1425" w:author="Jon.Richar" w:date="2023-07-03T17:12:00Z">
        <w:r w:rsidRPr="00335AC4" w:rsidDel="00D13C10">
          <w:rPr>
            <w:rFonts w:ascii="Times New Roman" w:hAnsi="Times New Roman" w:cs="Times New Roman"/>
            <w:iCs/>
            <w:noProof/>
            <w:sz w:val="24"/>
            <w:szCs w:val="24"/>
            <w:rPrChange w:id="1426" w:author="Jon.Richar" w:date="2023-07-03T16:22:00Z">
              <w:rPr>
                <w:rFonts w:ascii="Times New Roman" w:hAnsi="Times New Roman" w:cs="Times New Roman"/>
                <w:i/>
                <w:iCs/>
                <w:noProof/>
                <w:sz w:val="24"/>
                <w:szCs w:val="24"/>
              </w:rPr>
            </w:rPrChange>
          </w:rPr>
          <w:delText xml:space="preserve">ournal of </w:delText>
        </w:r>
      </w:del>
      <w:ins w:id="1427" w:author="Jon.Richar" w:date="2023-07-03T17:12:00Z">
        <w:r w:rsidR="00D13C10">
          <w:rPr>
            <w:rFonts w:ascii="Times New Roman" w:hAnsi="Times New Roman" w:cs="Times New Roman"/>
            <w:iCs/>
            <w:noProof/>
            <w:sz w:val="24"/>
            <w:szCs w:val="24"/>
          </w:rPr>
          <w:t xml:space="preserve"> </w:t>
        </w:r>
      </w:ins>
      <w:r w:rsidRPr="00335AC4">
        <w:rPr>
          <w:rFonts w:ascii="Times New Roman" w:hAnsi="Times New Roman" w:cs="Times New Roman"/>
          <w:iCs/>
          <w:noProof/>
          <w:sz w:val="24"/>
          <w:szCs w:val="24"/>
          <w:rPrChange w:id="1428" w:author="Jon.Richar" w:date="2023-07-03T16:22:00Z">
            <w:rPr>
              <w:rFonts w:ascii="Times New Roman" w:hAnsi="Times New Roman" w:cs="Times New Roman"/>
              <w:i/>
              <w:iCs/>
              <w:noProof/>
              <w:sz w:val="24"/>
              <w:szCs w:val="24"/>
            </w:rPr>
          </w:rPrChange>
        </w:rPr>
        <w:t>Climate</w:t>
      </w:r>
      <w:r w:rsidRPr="0008650F">
        <w:rPr>
          <w:rFonts w:ascii="Times New Roman" w:hAnsi="Times New Roman" w:cs="Times New Roman"/>
          <w:noProof/>
          <w:sz w:val="24"/>
          <w:szCs w:val="24"/>
        </w:rPr>
        <w:t xml:space="preserve">, </w:t>
      </w:r>
      <w:r w:rsidRPr="00335AC4">
        <w:rPr>
          <w:rFonts w:ascii="Times New Roman" w:hAnsi="Times New Roman" w:cs="Times New Roman"/>
          <w:iCs/>
          <w:noProof/>
          <w:sz w:val="24"/>
          <w:szCs w:val="24"/>
          <w:rPrChange w:id="1429" w:author="Jon.Richar" w:date="2023-07-03T16:22:00Z">
            <w:rPr>
              <w:rFonts w:ascii="Times New Roman" w:hAnsi="Times New Roman" w:cs="Times New Roman"/>
              <w:i/>
              <w:iCs/>
              <w:noProof/>
              <w:sz w:val="24"/>
              <w:szCs w:val="24"/>
            </w:rPr>
          </w:rPrChange>
        </w:rPr>
        <w:t>29</w:t>
      </w:r>
      <w:ins w:id="1430" w:author="Jon.Richar" w:date="2023-07-03T16:22:00Z">
        <w:r w:rsidR="00335AC4">
          <w:rPr>
            <w:rFonts w:ascii="Times New Roman" w:hAnsi="Times New Roman" w:cs="Times New Roman"/>
            <w:noProof/>
            <w:sz w:val="24"/>
            <w:szCs w:val="24"/>
          </w:rPr>
          <w:t xml:space="preserve">: </w:t>
        </w:r>
      </w:ins>
      <w:del w:id="1431" w:author="Jon.Richar" w:date="2023-07-03T16:22:00Z">
        <w:r w:rsidRPr="0008650F" w:rsidDel="00335AC4">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4399–4427</w:t>
      </w:r>
      <w:del w:id="1432" w:author="Jon.Richar" w:date="2023-07-03T17:00:00Z">
        <w:r w:rsidRPr="0008650F" w:rsidDel="008D2636">
          <w:rPr>
            <w:rFonts w:ascii="Times New Roman" w:hAnsi="Times New Roman" w:cs="Times New Roman"/>
            <w:noProof/>
            <w:sz w:val="24"/>
            <w:szCs w:val="24"/>
          </w:rPr>
          <w:delText xml:space="preserve">. </w:delText>
        </w:r>
      </w:del>
      <w:del w:id="1433" w:author="Jon.Richar" w:date="2023-07-03T16:22:00Z">
        <w:r w:rsidRPr="0008650F" w:rsidDel="00747F5E">
          <w:rPr>
            <w:rFonts w:ascii="Times New Roman" w:hAnsi="Times New Roman" w:cs="Times New Roman"/>
            <w:noProof/>
            <w:sz w:val="24"/>
            <w:szCs w:val="24"/>
          </w:rPr>
          <w:delText>https://doi.org/10.1175/JCLI-D-15-0508.1</w:delText>
        </w:r>
        <w:r w:rsidDel="00747F5E">
          <w:rPr>
            <w:rFonts w:ascii="Times New Roman" w:hAnsi="Times New Roman" w:cs="Times New Roman"/>
            <w:noProof/>
            <w:sz w:val="24"/>
            <w:szCs w:val="24"/>
          </w:rPr>
          <w:delText>.</w:delText>
        </w:r>
      </w:del>
    </w:p>
    <w:p w14:paraId="31739010" w14:textId="77777777" w:rsidR="00525AD2" w:rsidRPr="00E61358" w:rsidRDefault="00525AD2">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del w:id="1434" w:author="Jon.Richar" w:date="2023-07-03T17:01:00Z">
        <w:r w:rsidRPr="00E61358" w:rsidDel="008D2636">
          <w:rPr>
            <w:rFonts w:ascii="Times New Roman" w:hAnsi="Times New Roman" w:cs="Times New Roman"/>
            <w:sz w:val="24"/>
            <w:szCs w:val="24"/>
          </w:rPr>
          <w:delText>.</w:delText>
        </w:r>
      </w:del>
    </w:p>
    <w:p w14:paraId="396A74AE" w14:textId="77777777" w:rsidR="00525AD2" w:rsidRDefault="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Pacunski</w:t>
      </w:r>
      <w:proofErr w:type="spellEnd"/>
      <w:r w:rsidRPr="006841A3">
        <w:rPr>
          <w:rFonts w:ascii="Times New Roman" w:hAnsi="Times New Roman"/>
          <w:sz w:val="24"/>
          <w:szCs w:val="24"/>
        </w:rPr>
        <w:t xml:space="preserve"> RE, Livingston PA, Miller BS (1998) Food of flathead sole </w:t>
      </w:r>
      <w:proofErr w:type="spellStart"/>
      <w:r w:rsidRPr="006841A3">
        <w:rPr>
          <w:rFonts w:ascii="Times New Roman" w:hAnsi="Times New Roman"/>
          <w:i/>
          <w:sz w:val="24"/>
          <w:szCs w:val="24"/>
        </w:rPr>
        <w:t>Hippoglossoides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elassodon</w:t>
      </w:r>
      <w:proofErr w:type="spellEnd"/>
      <w:r w:rsidRPr="006841A3">
        <w:rPr>
          <w:rFonts w:ascii="Times New Roman" w:hAnsi="Times New Roman"/>
          <w:sz w:val="24"/>
          <w:szCs w:val="24"/>
        </w:rPr>
        <w:t xml:space="preserve"> in the eastern Bering Sea. U.S. Dep. </w:t>
      </w:r>
      <w:proofErr w:type="spellStart"/>
      <w:r w:rsidRPr="006841A3">
        <w:rPr>
          <w:rFonts w:ascii="Times New Roman" w:hAnsi="Times New Roman"/>
          <w:sz w:val="24"/>
          <w:szCs w:val="24"/>
        </w:rPr>
        <w:t>Commer</w:t>
      </w:r>
      <w:proofErr w:type="spellEnd"/>
      <w:r w:rsidRPr="006841A3">
        <w:rPr>
          <w:rFonts w:ascii="Times New Roman" w:hAnsi="Times New Roman"/>
          <w:sz w:val="24"/>
          <w:szCs w:val="24"/>
        </w:rPr>
        <w:t>. NO</w:t>
      </w:r>
      <w:r>
        <w:rPr>
          <w:rFonts w:ascii="Times New Roman" w:hAnsi="Times New Roman"/>
          <w:sz w:val="24"/>
          <w:szCs w:val="24"/>
        </w:rPr>
        <w:t>AA Tech Memo NMFS-AFSC-90, 27 p</w:t>
      </w:r>
      <w:del w:id="1435" w:author="Jon.Richar" w:date="2023-07-03T17:01:00Z">
        <w:r w:rsidDel="008D2636">
          <w:rPr>
            <w:rFonts w:ascii="Times New Roman" w:hAnsi="Times New Roman"/>
            <w:sz w:val="24"/>
            <w:szCs w:val="24"/>
          </w:rPr>
          <w:delText>.</w:delText>
        </w:r>
      </w:del>
    </w:p>
    <w:p w14:paraId="440AF9E6" w14:textId="2F2FE4EA" w:rsidR="00525AD2" w:rsidDel="008D2636" w:rsidRDefault="00525AD2" w:rsidP="00525AD2">
      <w:pPr>
        <w:spacing w:after="0" w:line="480" w:lineRule="auto"/>
        <w:ind w:left="720" w:right="288" w:hanging="720"/>
        <w:rPr>
          <w:del w:id="1436" w:author="Jon.Richar" w:date="2023-07-03T17:03:00Z"/>
          <w:rFonts w:ascii="Times New Roman" w:hAnsi="Times New Roman"/>
          <w:sz w:val="24"/>
          <w:szCs w:val="24"/>
        </w:rPr>
      </w:pPr>
      <w:del w:id="1437" w:author="Jon.Richar" w:date="2023-07-03T17:03:00Z">
        <w:r w:rsidDel="008D2636">
          <w:rPr>
            <w:rFonts w:ascii="Times New Roman" w:hAnsi="Times New Roman"/>
            <w:sz w:val="24"/>
            <w:szCs w:val="24"/>
          </w:rPr>
          <w:delText>Parada C, Ernst B, Hinckley S, Orensanz JM, Armstrong DA, Curchitser E, Hermann AJ</w:delText>
        </w:r>
      </w:del>
      <w:del w:id="1438" w:author="Jon.Richar" w:date="2023-07-03T16:23:00Z">
        <w:r w:rsidDel="00747F5E">
          <w:rPr>
            <w:rFonts w:ascii="Times New Roman" w:hAnsi="Times New Roman"/>
            <w:sz w:val="24"/>
            <w:szCs w:val="24"/>
          </w:rPr>
          <w:delText>.</w:delText>
        </w:r>
      </w:del>
      <w:del w:id="1439" w:author="Jon.Richar" w:date="2023-07-03T17:03:00Z">
        <w:r w:rsidDel="008D2636">
          <w:rPr>
            <w:rFonts w:ascii="Times New Roman" w:hAnsi="Times New Roman"/>
            <w:sz w:val="24"/>
            <w:szCs w:val="24"/>
          </w:rPr>
          <w:delText xml:space="preserve"> 2009</w:delText>
        </w:r>
      </w:del>
      <w:del w:id="1440" w:author="Jon.Richar" w:date="2023-07-03T16:23:00Z">
        <w:r w:rsidDel="00747F5E">
          <w:rPr>
            <w:rFonts w:ascii="Times New Roman" w:hAnsi="Times New Roman"/>
            <w:sz w:val="24"/>
            <w:szCs w:val="24"/>
          </w:rPr>
          <w:delText>.</w:delText>
        </w:r>
      </w:del>
      <w:del w:id="1441" w:author="Jon.Richar" w:date="2023-07-03T17:03:00Z">
        <w:r w:rsidDel="008D2636">
          <w:rPr>
            <w:rFonts w:ascii="Times New Roman" w:hAnsi="Times New Roman"/>
            <w:sz w:val="24"/>
            <w:szCs w:val="24"/>
          </w:rPr>
          <w:delText xml:space="preserve"> Patterns in connectivity and potential settlement regions of snow crab (Chionoecetes opilio) larvae in the eastern Bering Sea. Prog</w:delText>
        </w:r>
      </w:del>
      <w:del w:id="1442" w:author="Jon.Richar" w:date="2023-07-03T17:01:00Z">
        <w:r w:rsidDel="008D2636">
          <w:rPr>
            <w:rFonts w:ascii="Times New Roman" w:hAnsi="Times New Roman"/>
            <w:sz w:val="24"/>
            <w:szCs w:val="24"/>
          </w:rPr>
          <w:delText>ress</w:delText>
        </w:r>
      </w:del>
      <w:del w:id="1443" w:author="Jon.Richar" w:date="2023-07-03T17:03:00Z">
        <w:r w:rsidDel="008D2636">
          <w:rPr>
            <w:rFonts w:ascii="Times New Roman" w:hAnsi="Times New Roman"/>
            <w:sz w:val="24"/>
            <w:szCs w:val="24"/>
          </w:rPr>
          <w:delText xml:space="preserve"> </w:delText>
        </w:r>
      </w:del>
      <w:del w:id="1444" w:author="Jon.Richar" w:date="2023-07-03T17:01:00Z">
        <w:r w:rsidDel="008D2636">
          <w:rPr>
            <w:rFonts w:ascii="Times New Roman" w:hAnsi="Times New Roman"/>
            <w:sz w:val="24"/>
            <w:szCs w:val="24"/>
          </w:rPr>
          <w:delText xml:space="preserve">in </w:delText>
        </w:r>
      </w:del>
      <w:del w:id="1445" w:author="Jon.Richar" w:date="2023-07-03T17:03:00Z">
        <w:r w:rsidDel="008D2636">
          <w:rPr>
            <w:rFonts w:ascii="Times New Roman" w:hAnsi="Times New Roman"/>
            <w:sz w:val="24"/>
            <w:szCs w:val="24"/>
          </w:rPr>
          <w:delText>Oceanogr</w:delText>
        </w:r>
      </w:del>
      <w:del w:id="1446" w:author="Jon.Richar" w:date="2023-07-03T17:01:00Z">
        <w:r w:rsidDel="008D2636">
          <w:rPr>
            <w:rFonts w:ascii="Times New Roman" w:hAnsi="Times New Roman"/>
            <w:sz w:val="24"/>
            <w:szCs w:val="24"/>
          </w:rPr>
          <w:delText>aphy</w:delText>
        </w:r>
      </w:del>
    </w:p>
    <w:p w14:paraId="7421B95A"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w:t>
      </w:r>
      <w:proofErr w:type="spellStart"/>
      <w:r w:rsidRPr="006841A3">
        <w:rPr>
          <w:rFonts w:ascii="Times New Roman" w:hAnsi="Times New Roman"/>
          <w:sz w:val="24"/>
          <w:szCs w:val="24"/>
        </w:rPr>
        <w:t>Orensanz</w:t>
      </w:r>
      <w:proofErr w:type="spellEnd"/>
      <w:r w:rsidRPr="006841A3">
        <w:rPr>
          <w:rFonts w:ascii="Times New Roman" w:hAnsi="Times New Roman"/>
          <w:sz w:val="24"/>
          <w:szCs w:val="24"/>
        </w:rPr>
        <w:t xml:space="preserve"> LM (2010) Spatial dynamics of snow crab </w:t>
      </w:r>
      <w:r w:rsidRPr="006841A3">
        <w:rPr>
          <w:rFonts w:ascii="Times New Roman" w:hAnsi="Times New Roman"/>
          <w:i/>
          <w:sz w:val="24"/>
          <w:szCs w:val="24"/>
        </w:rPr>
        <w:t>(</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opilio</w:t>
      </w:r>
      <w:proofErr w:type="spellEnd"/>
      <w:r w:rsidRPr="006841A3">
        <w:rPr>
          <w:rFonts w:ascii="Times New Roman" w:hAnsi="Times New Roman"/>
          <w:i/>
          <w:sz w:val="24"/>
          <w:szCs w:val="24"/>
        </w:rPr>
        <w:t xml:space="preserve">) </w:t>
      </w:r>
      <w:r w:rsidRPr="006841A3">
        <w:rPr>
          <w:rFonts w:ascii="Times New Roman" w:hAnsi="Times New Roman"/>
          <w:sz w:val="24"/>
          <w:szCs w:val="24"/>
        </w:rPr>
        <w:t xml:space="preserve">in the eastern Bering Sea – Putting together the pieces of the puzzle. </w:t>
      </w:r>
      <w:del w:id="1447" w:author="Jon.Richar" w:date="2023-07-03T17:11:00Z">
        <w:r w:rsidRPr="006841A3" w:rsidDel="00D13C10">
          <w:rPr>
            <w:rFonts w:ascii="Times New Roman" w:hAnsi="Times New Roman"/>
            <w:sz w:val="24"/>
            <w:szCs w:val="24"/>
          </w:rPr>
          <w:delText xml:space="preserve"> </w:delText>
        </w:r>
      </w:del>
      <w:r w:rsidRPr="006841A3">
        <w:rPr>
          <w:rFonts w:ascii="Times New Roman" w:hAnsi="Times New Roman"/>
          <w:sz w:val="24"/>
          <w:szCs w:val="24"/>
        </w:rPr>
        <w:t>Bull Mar Sci 86:413-437</w:t>
      </w:r>
      <w:del w:id="1448" w:author="Jon.Richar" w:date="2023-07-03T17:04:00Z">
        <w:r w:rsidDel="009D3945">
          <w:rPr>
            <w:rFonts w:ascii="Times New Roman" w:hAnsi="Times New Roman"/>
            <w:sz w:val="24"/>
            <w:szCs w:val="24"/>
          </w:rPr>
          <w:delText>.</w:delText>
        </w:r>
      </w:del>
    </w:p>
    <w:p w14:paraId="4CD0B8DE"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del w:id="1449" w:author="Jon.Richar" w:date="2023-07-03T17:04:00Z">
        <w:r w:rsidDel="009D3945">
          <w:rPr>
            <w:rFonts w:ascii="Times New Roman" w:hAnsi="Times New Roman"/>
            <w:sz w:val="24"/>
            <w:szCs w:val="24"/>
          </w:rPr>
          <w:delText>.</w:delText>
        </w:r>
      </w:del>
    </w:p>
    <w:p w14:paraId="7E50EA32"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Paul AJ, Paul JM (2001) Effects of temperature on length of intermolt periods in juvenile male </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bairdi</w:t>
      </w:r>
      <w:proofErr w:type="spellEnd"/>
      <w:r w:rsidRPr="006841A3">
        <w:rPr>
          <w:rFonts w:ascii="Times New Roman" w:hAnsi="Times New Roman"/>
          <w:sz w:val="24"/>
          <w:szCs w:val="24"/>
        </w:rPr>
        <w:t>. Alaska Fish Res Bull 8:132-134</w:t>
      </w:r>
      <w:del w:id="1450" w:author="Jon.Richar" w:date="2023-07-03T17:04:00Z">
        <w:r w:rsidDel="009D3945">
          <w:rPr>
            <w:rFonts w:ascii="Times New Roman" w:hAnsi="Times New Roman"/>
            <w:sz w:val="24"/>
            <w:szCs w:val="24"/>
          </w:rPr>
          <w:delText>.</w:delText>
        </w:r>
      </w:del>
    </w:p>
    <w:p w14:paraId="0135804C" w14:textId="76DF2F7A" w:rsidR="00525AD2" w:rsidRPr="00ED4964"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Pestal</w:t>
      </w:r>
      <w:proofErr w:type="spellEnd"/>
      <w:r>
        <w:rPr>
          <w:rFonts w:ascii="Times New Roman" w:hAnsi="Times New Roman"/>
          <w:sz w:val="24"/>
          <w:szCs w:val="24"/>
        </w:rPr>
        <w:t xml:space="preserve"> GP, Taylor DM, Hoenig JM, Shields JD, </w:t>
      </w:r>
      <w:proofErr w:type="spellStart"/>
      <w:r>
        <w:rPr>
          <w:rFonts w:ascii="Times New Roman" w:hAnsi="Times New Roman"/>
          <w:sz w:val="24"/>
          <w:szCs w:val="24"/>
        </w:rPr>
        <w:t>Pickavance</w:t>
      </w:r>
      <w:proofErr w:type="spellEnd"/>
      <w:r>
        <w:rPr>
          <w:rFonts w:ascii="Times New Roman" w:hAnsi="Times New Roman"/>
          <w:sz w:val="24"/>
          <w:szCs w:val="24"/>
        </w:rPr>
        <w:t xml:space="preserve"> R</w:t>
      </w:r>
      <w:ins w:id="1451" w:author="Jon.Richar" w:date="2023-07-03T16:23:00Z">
        <w:r w:rsidR="00747F5E">
          <w:rPr>
            <w:rFonts w:ascii="Times New Roman" w:hAnsi="Times New Roman"/>
            <w:sz w:val="24"/>
            <w:szCs w:val="24"/>
          </w:rPr>
          <w:t xml:space="preserve"> (</w:t>
        </w:r>
      </w:ins>
      <w:del w:id="1452" w:author="Jon.Richar" w:date="2023-07-03T16:23:00Z">
        <w:r w:rsidDel="00747F5E">
          <w:rPr>
            <w:rFonts w:ascii="Times New Roman" w:hAnsi="Times New Roman"/>
            <w:sz w:val="24"/>
            <w:szCs w:val="24"/>
          </w:rPr>
          <w:delText xml:space="preserve">. </w:delText>
        </w:r>
      </w:del>
      <w:r>
        <w:rPr>
          <w:rFonts w:ascii="Times New Roman" w:hAnsi="Times New Roman"/>
          <w:sz w:val="24"/>
          <w:szCs w:val="24"/>
        </w:rPr>
        <w:t>2003</w:t>
      </w:r>
      <w:ins w:id="1453" w:author="Jon.Richar" w:date="2023-07-03T16:23:00Z">
        <w:r w:rsidR="00747F5E">
          <w:rPr>
            <w:rFonts w:ascii="Times New Roman" w:hAnsi="Times New Roman"/>
            <w:sz w:val="24"/>
            <w:szCs w:val="24"/>
          </w:rPr>
          <w:t>)</w:t>
        </w:r>
      </w:ins>
      <w:del w:id="1454" w:author="Jon.Richar" w:date="2023-07-03T16:23:00Z">
        <w:r w:rsidDel="00747F5E">
          <w:rPr>
            <w:rFonts w:ascii="Times New Roman" w:hAnsi="Times New Roman"/>
            <w:sz w:val="24"/>
            <w:szCs w:val="24"/>
          </w:rPr>
          <w:delText>.</w:delText>
        </w:r>
      </w:del>
      <w:r>
        <w:rPr>
          <w:rFonts w:ascii="Times New Roman" w:hAnsi="Times New Roman"/>
          <w:sz w:val="24"/>
          <w:szCs w:val="24"/>
        </w:rPr>
        <w:t xml:space="preserve">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proofErr w:type="spellStart"/>
      <w:r w:rsidRPr="006700F1">
        <w:rPr>
          <w:rFonts w:ascii="Times New Roman" w:hAnsi="Times New Roman"/>
          <w:i/>
          <w:sz w:val="24"/>
          <w:szCs w:val="24"/>
        </w:rPr>
        <w:t>Chionoecetes</w:t>
      </w:r>
      <w:proofErr w:type="spellEnd"/>
      <w:r w:rsidRPr="006700F1">
        <w:rPr>
          <w:rFonts w:ascii="Times New Roman" w:hAnsi="Times New Roman"/>
          <w:i/>
          <w:sz w:val="24"/>
          <w:szCs w:val="24"/>
        </w:rPr>
        <w:t xml:space="preserve"> </w:t>
      </w:r>
      <w:proofErr w:type="spellStart"/>
      <w:r w:rsidRPr="006700F1">
        <w:rPr>
          <w:rFonts w:ascii="Times New Roman" w:hAnsi="Times New Roman"/>
          <w:i/>
          <w:sz w:val="24"/>
          <w:szCs w:val="24"/>
        </w:rPr>
        <w:t>opilio</w:t>
      </w:r>
      <w:proofErr w:type="spellEnd"/>
      <w:r>
        <w:rPr>
          <w:rFonts w:ascii="Times New Roman" w:hAnsi="Times New Roman"/>
          <w:sz w:val="24"/>
          <w:szCs w:val="24"/>
        </w:rPr>
        <w:t xml:space="preserve"> from Conception Bay, Newfoundland. Diseases </w:t>
      </w:r>
      <w:del w:id="1455" w:author="Jon.Richar" w:date="2023-07-03T17:04:00Z">
        <w:r w:rsidDel="009D3945">
          <w:rPr>
            <w:rFonts w:ascii="Times New Roman" w:hAnsi="Times New Roman"/>
            <w:sz w:val="24"/>
            <w:szCs w:val="24"/>
          </w:rPr>
          <w:delText xml:space="preserve">of </w:delText>
        </w:r>
      </w:del>
      <w:proofErr w:type="spellStart"/>
      <w:r>
        <w:rPr>
          <w:rFonts w:ascii="Times New Roman" w:hAnsi="Times New Roman"/>
          <w:sz w:val="24"/>
          <w:szCs w:val="24"/>
        </w:rPr>
        <w:t>Aquat</w:t>
      </w:r>
      <w:proofErr w:type="spellEnd"/>
      <w:del w:id="1456" w:author="Jon.Richar" w:date="2023-07-03T17:04:00Z">
        <w:r w:rsidDel="009D3945">
          <w:rPr>
            <w:rFonts w:ascii="Times New Roman" w:hAnsi="Times New Roman"/>
            <w:sz w:val="24"/>
            <w:szCs w:val="24"/>
          </w:rPr>
          <w:delText>ic</w:delText>
        </w:r>
      </w:del>
      <w:r>
        <w:rPr>
          <w:rFonts w:ascii="Times New Roman" w:hAnsi="Times New Roman"/>
          <w:sz w:val="24"/>
          <w:szCs w:val="24"/>
        </w:rPr>
        <w:t xml:space="preserve"> Org</w:t>
      </w:r>
      <w:ins w:id="1457" w:author="Jon.Richar" w:date="2023-07-03T17:04:00Z">
        <w:r w:rsidR="009D3945">
          <w:rPr>
            <w:rFonts w:ascii="Times New Roman" w:hAnsi="Times New Roman"/>
            <w:sz w:val="24"/>
            <w:szCs w:val="24"/>
          </w:rPr>
          <w:t xml:space="preserve"> </w:t>
        </w:r>
      </w:ins>
      <w:del w:id="1458" w:author="Jon.Richar" w:date="2023-07-03T17:04:00Z">
        <w:r w:rsidDel="009D3945">
          <w:rPr>
            <w:rFonts w:ascii="Times New Roman" w:hAnsi="Times New Roman"/>
            <w:sz w:val="24"/>
            <w:szCs w:val="24"/>
          </w:rPr>
          <w:delText xml:space="preserve">anisms </w:delText>
        </w:r>
      </w:del>
      <w:r>
        <w:rPr>
          <w:rFonts w:ascii="Times New Roman" w:hAnsi="Times New Roman"/>
          <w:sz w:val="24"/>
          <w:szCs w:val="24"/>
        </w:rPr>
        <w:t>53: 67-75</w:t>
      </w:r>
      <w:del w:id="1459" w:author="Jon.Richar" w:date="2023-07-03T17:04:00Z">
        <w:r w:rsidDel="009D3945">
          <w:rPr>
            <w:rFonts w:ascii="Times New Roman" w:hAnsi="Times New Roman"/>
            <w:sz w:val="24"/>
            <w:szCs w:val="24"/>
          </w:rPr>
          <w:delText>.</w:delText>
        </w:r>
      </w:del>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3"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274F6605" w:rsidR="00525AD2" w:rsidRDefault="00525AD2" w:rsidP="00525A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w:t>
      </w:r>
      <w:del w:id="1460" w:author="Jon.Richar" w:date="2023-07-03T17:04:00Z">
        <w:r w:rsidDel="009D3945">
          <w:rPr>
            <w:rFonts w:ascii="Times New Roman" w:hAnsi="Times New Roman" w:cs="Times New Roman"/>
            <w:sz w:val="24"/>
            <w:szCs w:val="24"/>
          </w:rPr>
          <w:delText>,</w:delText>
        </w:r>
      </w:del>
      <w:r>
        <w:rPr>
          <w:rFonts w:ascii="Times New Roman" w:hAnsi="Times New Roman" w:cs="Times New Roman"/>
          <w:sz w:val="24"/>
          <w:szCs w:val="24"/>
        </w:rPr>
        <w:t xml:space="preserve"> J, Kruse</w:t>
      </w:r>
      <w:ins w:id="1461" w:author="Jon.Richar" w:date="2023-07-03T17:04:00Z">
        <w:r w:rsidR="009D3945">
          <w:rPr>
            <w:rFonts w:ascii="Times New Roman" w:hAnsi="Times New Roman" w:cs="Times New Roman"/>
            <w:sz w:val="24"/>
            <w:szCs w:val="24"/>
          </w:rPr>
          <w:t xml:space="preserve"> </w:t>
        </w:r>
      </w:ins>
      <w:del w:id="1462" w:author="Jon.Richar" w:date="2023-07-03T17:04:00Z">
        <w:r w:rsidDel="009D3945">
          <w:rPr>
            <w:rFonts w:ascii="Times New Roman" w:hAnsi="Times New Roman" w:cs="Times New Roman"/>
            <w:sz w:val="24"/>
            <w:szCs w:val="24"/>
          </w:rPr>
          <w:delText>,</w:delText>
        </w:r>
      </w:del>
      <w:r>
        <w:rPr>
          <w:rFonts w:ascii="Times New Roman" w:hAnsi="Times New Roman" w:cs="Times New Roman"/>
          <w:sz w:val="24"/>
          <w:szCs w:val="24"/>
        </w:rPr>
        <w:t xml:space="preserve"> G</w:t>
      </w:r>
      <w:del w:id="1463" w:author="Jon.Richar" w:date="2023-07-03T17:05:00Z">
        <w:r w:rsidDel="009D3945">
          <w:rPr>
            <w:rFonts w:ascii="Times New Roman" w:hAnsi="Times New Roman" w:cs="Times New Roman"/>
            <w:sz w:val="24"/>
            <w:szCs w:val="24"/>
          </w:rPr>
          <w:delText>.</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Curchitser</w:t>
      </w:r>
      <w:proofErr w:type="spellEnd"/>
      <w:ins w:id="1464" w:author="Jon.Richar" w:date="2023-07-03T17:05:00Z">
        <w:r w:rsidR="009D3945">
          <w:rPr>
            <w:rFonts w:ascii="Times New Roman" w:hAnsi="Times New Roman" w:cs="Times New Roman"/>
            <w:sz w:val="24"/>
            <w:szCs w:val="24"/>
          </w:rPr>
          <w:t xml:space="preserve"> </w:t>
        </w:r>
      </w:ins>
      <w:del w:id="1465" w:author="Jon.Richar" w:date="2023-07-03T17:05:00Z">
        <w:r w:rsidDel="009D3945">
          <w:rPr>
            <w:rFonts w:ascii="Times New Roman" w:hAnsi="Times New Roman" w:cs="Times New Roman"/>
            <w:sz w:val="24"/>
            <w:szCs w:val="24"/>
          </w:rPr>
          <w:delText xml:space="preserve">, </w:delText>
        </w:r>
      </w:del>
      <w:r>
        <w:rPr>
          <w:rFonts w:ascii="Times New Roman" w:hAnsi="Times New Roman" w:cs="Times New Roman"/>
          <w:sz w:val="24"/>
          <w:szCs w:val="24"/>
        </w:rPr>
        <w:t>E</w:t>
      </w:r>
      <w:ins w:id="1466" w:author="Jon.Richar" w:date="2023-07-03T17:05:00Z">
        <w:r w:rsidR="009D3945">
          <w:rPr>
            <w:rFonts w:ascii="Times New Roman" w:hAnsi="Times New Roman" w:cs="Times New Roman"/>
            <w:sz w:val="24"/>
            <w:szCs w:val="24"/>
          </w:rPr>
          <w:t xml:space="preserve">, </w:t>
        </w:r>
      </w:ins>
      <w:del w:id="1467" w:author="Jon.Richar" w:date="2023-07-03T17:05:00Z">
        <w:r w:rsidDel="009D3945">
          <w:rPr>
            <w:rFonts w:ascii="Times New Roman" w:hAnsi="Times New Roman" w:cs="Times New Roman"/>
            <w:sz w:val="24"/>
            <w:szCs w:val="24"/>
          </w:rPr>
          <w:delText xml:space="preserve">. and </w:delText>
        </w:r>
      </w:del>
      <w:r>
        <w:rPr>
          <w:rFonts w:ascii="Times New Roman" w:hAnsi="Times New Roman" w:cs="Times New Roman"/>
          <w:sz w:val="24"/>
          <w:szCs w:val="24"/>
        </w:rPr>
        <w:t>Hermann</w:t>
      </w:r>
      <w:ins w:id="1468" w:author="Jon.Richar" w:date="2023-07-03T17:05:00Z">
        <w:r w:rsidR="009D3945">
          <w:rPr>
            <w:rFonts w:ascii="Times New Roman" w:hAnsi="Times New Roman" w:cs="Times New Roman"/>
            <w:sz w:val="24"/>
            <w:szCs w:val="24"/>
          </w:rPr>
          <w:t xml:space="preserve"> </w:t>
        </w:r>
      </w:ins>
      <w:del w:id="1469" w:author="Jon.Richar" w:date="2023-07-03T17:05:00Z">
        <w:r w:rsidDel="009D3945">
          <w:rPr>
            <w:rFonts w:ascii="Times New Roman" w:hAnsi="Times New Roman" w:cs="Times New Roman"/>
            <w:sz w:val="24"/>
            <w:szCs w:val="24"/>
          </w:rPr>
          <w:delText xml:space="preserve">, </w:delText>
        </w:r>
      </w:del>
      <w:r>
        <w:rPr>
          <w:rFonts w:ascii="Times New Roman" w:hAnsi="Times New Roman" w:cs="Times New Roman"/>
          <w:sz w:val="24"/>
          <w:szCs w:val="24"/>
        </w:rPr>
        <w:t>AJ</w:t>
      </w:r>
      <w:ins w:id="1470" w:author="Jon.Richar" w:date="2023-07-03T16:23:00Z">
        <w:r w:rsidR="00747F5E">
          <w:rPr>
            <w:rFonts w:ascii="Times New Roman" w:hAnsi="Times New Roman" w:cs="Times New Roman"/>
            <w:sz w:val="24"/>
            <w:szCs w:val="24"/>
          </w:rPr>
          <w:t xml:space="preserve"> (</w:t>
        </w:r>
      </w:ins>
      <w:del w:id="1471" w:author="Jon.Richar" w:date="2023-07-03T16:23:00Z">
        <w:r w:rsidDel="00747F5E">
          <w:rPr>
            <w:rFonts w:ascii="Times New Roman" w:hAnsi="Times New Roman" w:cs="Times New Roman"/>
            <w:sz w:val="24"/>
            <w:szCs w:val="24"/>
          </w:rPr>
          <w:delText xml:space="preserve">. </w:delText>
        </w:r>
      </w:del>
      <w:r>
        <w:rPr>
          <w:rFonts w:ascii="Times New Roman" w:hAnsi="Times New Roman" w:cs="Times New Roman"/>
          <w:sz w:val="24"/>
          <w:szCs w:val="24"/>
        </w:rPr>
        <w:t>2014</w:t>
      </w:r>
      <w:ins w:id="1472" w:author="Jon.Richar" w:date="2023-07-03T16:23:00Z">
        <w:r w:rsidR="00747F5E">
          <w:rPr>
            <w:rFonts w:ascii="Times New Roman" w:hAnsi="Times New Roman" w:cs="Times New Roman"/>
            <w:sz w:val="24"/>
            <w:szCs w:val="24"/>
          </w:rPr>
          <w:t>)</w:t>
        </w:r>
      </w:ins>
      <w:del w:id="1473" w:author="Jon.Richar" w:date="2023-07-03T16:23:00Z">
        <w:r w:rsidDel="00747F5E">
          <w:rPr>
            <w:rFonts w:ascii="Times New Roman" w:hAnsi="Times New Roman" w:cs="Times New Roman"/>
            <w:sz w:val="24"/>
            <w:szCs w:val="24"/>
          </w:rPr>
          <w:delText>.</w:delText>
        </w:r>
      </w:del>
      <w:r>
        <w:rPr>
          <w:rFonts w:ascii="Times New Roman" w:hAnsi="Times New Roman" w:cs="Times New Roman"/>
          <w:sz w:val="24"/>
          <w:szCs w:val="24"/>
        </w:rPr>
        <w:t xml:space="preserve"> Patterns in connectivity and retention of simulated Tanner crab (</w:t>
      </w:r>
      <w:proofErr w:type="spellStart"/>
      <w:r>
        <w:rPr>
          <w:rFonts w:ascii="Times New Roman" w:hAnsi="Times New Roman" w:cs="Times New Roman"/>
          <w:sz w:val="24"/>
          <w:szCs w:val="24"/>
        </w:rPr>
        <w:t>Chionoecetes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bairdi</w:t>
      </w:r>
      <w:proofErr w:type="spellEnd"/>
      <w:r>
        <w:rPr>
          <w:rFonts w:ascii="Times New Roman" w:hAnsi="Times New Roman" w:cs="Times New Roman"/>
          <w:sz w:val="24"/>
          <w:szCs w:val="24"/>
        </w:rPr>
        <w:t>) larvae in the eastern Bering Sea. Prog</w:t>
      </w:r>
      <w:del w:id="1474" w:author="Jon.Richar" w:date="2023-07-03T17:05:00Z">
        <w:r w:rsidDel="00D13C10">
          <w:rPr>
            <w:rFonts w:ascii="Times New Roman" w:hAnsi="Times New Roman" w:cs="Times New Roman"/>
            <w:sz w:val="24"/>
            <w:szCs w:val="24"/>
          </w:rPr>
          <w:delText>ress in</w:delText>
        </w:r>
      </w:del>
      <w:r>
        <w:rPr>
          <w:rFonts w:ascii="Times New Roman" w:hAnsi="Times New Roman" w:cs="Times New Roman"/>
          <w:sz w:val="24"/>
          <w:szCs w:val="24"/>
        </w:rPr>
        <w:t xml:space="preserve"> Oceanogr</w:t>
      </w:r>
      <w:del w:id="1475" w:author="Jon.Richar" w:date="2023-07-03T17:05:00Z">
        <w:r w:rsidDel="00D13C10">
          <w:rPr>
            <w:rFonts w:ascii="Times New Roman" w:hAnsi="Times New Roman" w:cs="Times New Roman"/>
            <w:sz w:val="24"/>
            <w:szCs w:val="24"/>
          </w:rPr>
          <w:delText xml:space="preserve">aphy </w:delText>
        </w:r>
      </w:del>
      <w:r>
        <w:rPr>
          <w:rFonts w:ascii="Times New Roman" w:hAnsi="Times New Roman" w:cs="Times New Roman"/>
          <w:sz w:val="24"/>
          <w:szCs w:val="24"/>
        </w:rPr>
        <w:t>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Rosenkranz GE, Tyler AV, Kruse GH, </w:t>
      </w:r>
      <w:proofErr w:type="spellStart"/>
      <w:r w:rsidRPr="006841A3">
        <w:rPr>
          <w:rFonts w:ascii="Times New Roman" w:hAnsi="Times New Roman"/>
          <w:sz w:val="24"/>
          <w:szCs w:val="24"/>
        </w:rPr>
        <w:t>Niebauer</w:t>
      </w:r>
      <w:proofErr w:type="spellEnd"/>
      <w:r w:rsidRPr="006841A3">
        <w:rPr>
          <w:rFonts w:ascii="Times New Roman" w:hAnsi="Times New Roman"/>
          <w:sz w:val="24"/>
          <w:szCs w:val="24"/>
        </w:rPr>
        <w:t xml:space="preserve"> HJ (1998) Relationship between wind and year class strength of Tanner crabs in the southeastern Bering Sea. </w:t>
      </w:r>
      <w:proofErr w:type="spellStart"/>
      <w:r w:rsidRPr="006841A3">
        <w:rPr>
          <w:rFonts w:ascii="Times New Roman" w:hAnsi="Times New Roman"/>
          <w:sz w:val="24"/>
          <w:szCs w:val="24"/>
        </w:rPr>
        <w:t>Alsk</w:t>
      </w:r>
      <w:proofErr w:type="spellEnd"/>
      <w:r w:rsidRPr="006841A3">
        <w:rPr>
          <w:rFonts w:ascii="Times New Roman" w:hAnsi="Times New Roman"/>
          <w:sz w:val="24"/>
          <w:szCs w:val="24"/>
        </w:rPr>
        <w:t xml:space="preserve">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Rosenkranz GE, Tyler AV, Kruse GH (2001) Effects of water temperature and wind on year-class success of Tanner crabs in Bristol Bay, Alaska. Fish </w:t>
      </w:r>
      <w:proofErr w:type="spellStart"/>
      <w:r w:rsidRPr="006841A3">
        <w:rPr>
          <w:rFonts w:ascii="Times New Roman" w:hAnsi="Times New Roman"/>
          <w:sz w:val="24"/>
          <w:szCs w:val="24"/>
        </w:rPr>
        <w:t>Oceanogr</w:t>
      </w:r>
      <w:proofErr w:type="spellEnd"/>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Rugolo L, </w:t>
      </w:r>
      <w:proofErr w:type="spellStart"/>
      <w:r w:rsidRPr="006841A3">
        <w:rPr>
          <w:rFonts w:ascii="Times New Roman" w:hAnsi="Times New Roman"/>
          <w:sz w:val="24"/>
          <w:szCs w:val="24"/>
        </w:rPr>
        <w:t>Turnock</w:t>
      </w:r>
      <w:proofErr w:type="spellEnd"/>
      <w:r w:rsidRPr="006841A3">
        <w:rPr>
          <w:rFonts w:ascii="Times New Roman" w:hAnsi="Times New Roman"/>
          <w:sz w:val="24"/>
          <w:szCs w:val="24"/>
        </w:rPr>
        <w:t xml:space="preserve"> J (2011) 2011 Stock assessment and fishery evaluation report for the Tanner crab fisheries of the Bering Sea and Aleutian Islands regions. In: Stock </w:t>
      </w:r>
      <w:r w:rsidRPr="006841A3">
        <w:rPr>
          <w:rFonts w:ascii="Times New Roman" w:hAnsi="Times New Roman"/>
          <w:sz w:val="24"/>
          <w:szCs w:val="24"/>
        </w:rPr>
        <w:lastRenderedPageBreak/>
        <w:t>assessment and fishery evaluation report for the king and Tanner crab fisheries of the Bering Sea and Aleutian Islands regions, 2011 Crab SAFE. North Pacific Fishery Management Council, Anchorage, Alaska, p 285-354</w:t>
      </w:r>
      <w:del w:id="1476" w:author="Jon.Richar" w:date="2023-07-03T17:05:00Z">
        <w:r w:rsidDel="00D13C10">
          <w:rPr>
            <w:rFonts w:ascii="Times New Roman" w:hAnsi="Times New Roman"/>
            <w:sz w:val="24"/>
            <w:szCs w:val="24"/>
          </w:rPr>
          <w:delText>.</w:delText>
        </w:r>
      </w:del>
    </w:p>
    <w:p w14:paraId="5E18699B"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Sainte-Marie,</w:t>
      </w:r>
      <w:r>
        <w:rPr>
          <w:rFonts w:ascii="Times New Roman" w:hAnsi="Times New Roman"/>
          <w:sz w:val="24"/>
          <w:szCs w:val="24"/>
        </w:rPr>
        <w:t xml:space="preserve"> </w:t>
      </w:r>
      <w:r w:rsidRPr="00EF0756">
        <w:rPr>
          <w:rFonts w:ascii="Times New Roman" w:hAnsi="Times New Roman" w:cs="Times New Roman"/>
          <w:sz w:val="24"/>
          <w:szCs w:val="24"/>
        </w:rPr>
        <w:t xml:space="preserve">B, </w:t>
      </w:r>
      <w:proofErr w:type="spellStart"/>
      <w:r w:rsidRPr="00EF0756">
        <w:rPr>
          <w:rFonts w:ascii="Times New Roman" w:hAnsi="Times New Roman" w:cs="Times New Roman"/>
          <w:sz w:val="24"/>
          <w:szCs w:val="24"/>
        </w:rPr>
        <w:t>S</w:t>
      </w:r>
      <w:r>
        <w:rPr>
          <w:rFonts w:ascii="Times New Roman" w:hAnsi="Times New Roman"/>
          <w:sz w:val="24"/>
          <w:szCs w:val="24"/>
        </w:rPr>
        <w:t>é</w:t>
      </w:r>
      <w:r w:rsidRPr="00EF0756">
        <w:rPr>
          <w:rFonts w:ascii="Times New Roman" w:hAnsi="Times New Roman" w:cs="Times New Roman"/>
          <w:sz w:val="24"/>
          <w:szCs w:val="24"/>
        </w:rPr>
        <w:t>vigny</w:t>
      </w:r>
      <w:proofErr w:type="spellEnd"/>
      <w:r>
        <w:rPr>
          <w:rFonts w:ascii="Times New Roman" w:hAnsi="Times New Roman"/>
          <w:sz w:val="24"/>
          <w:szCs w:val="24"/>
        </w:rPr>
        <w:t xml:space="preserve"> </w:t>
      </w:r>
      <w:r w:rsidRPr="00EF0756">
        <w:rPr>
          <w:rFonts w:ascii="Times New Roman" w:hAnsi="Times New Roman" w:cs="Times New Roman"/>
          <w:sz w:val="24"/>
          <w:szCs w:val="24"/>
        </w:rPr>
        <w:t xml:space="preserve">JM, Smith BD, </w:t>
      </w:r>
      <w:proofErr w:type="spellStart"/>
      <w:r w:rsidRPr="00EF0756">
        <w:rPr>
          <w:rFonts w:ascii="Times New Roman" w:hAnsi="Times New Roman" w:cs="Times New Roman"/>
          <w:sz w:val="24"/>
          <w:szCs w:val="24"/>
        </w:rPr>
        <w:t>Lovrich</w:t>
      </w:r>
      <w:proofErr w:type="spellEnd"/>
      <w:r w:rsidRPr="00EF0756">
        <w:rPr>
          <w:rFonts w:ascii="Times New Roman" w:hAnsi="Times New Roman" w:cs="Times New Roman"/>
          <w:sz w:val="24"/>
          <w:szCs w:val="24"/>
        </w:rPr>
        <w:t xml:space="preserve">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w:t>
      </w:r>
      <w:proofErr w:type="spellStart"/>
      <w:r w:rsidRPr="00EF0756">
        <w:rPr>
          <w:rFonts w:ascii="Times New Roman" w:hAnsi="Times New Roman" w:cs="Times New Roman"/>
          <w:sz w:val="24"/>
          <w:szCs w:val="24"/>
        </w:rPr>
        <w:t>Chionoecetes</w:t>
      </w:r>
      <w:proofErr w:type="spellEnd"/>
      <w:r w:rsidRPr="00EF0756">
        <w:rPr>
          <w:rFonts w:ascii="Times New Roman" w:hAnsi="Times New Roman" w:cs="Times New Roman"/>
          <w:sz w:val="24"/>
          <w:szCs w:val="24"/>
        </w:rPr>
        <w:t xml:space="preserve"> </w:t>
      </w:r>
      <w:proofErr w:type="spellStart"/>
      <w:r w:rsidRPr="00EF0756">
        <w:rPr>
          <w:rFonts w:ascii="Times New Roman" w:hAnsi="Times New Roman" w:cs="Times New Roman"/>
          <w:sz w:val="24"/>
          <w:szCs w:val="24"/>
        </w:rPr>
        <w:t>opilio</w:t>
      </w:r>
      <w:proofErr w:type="spellEnd"/>
      <w:r w:rsidRPr="00EF0756">
        <w:rPr>
          <w:rFonts w:ascii="Times New Roman" w:hAnsi="Times New Roman" w:cs="Times New Roman"/>
          <w:sz w:val="24"/>
          <w:szCs w:val="24"/>
        </w:rPr>
        <w:t>):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del w:id="1477" w:author="Jon.Richar" w:date="2023-07-03T17:05:00Z">
        <w:r w:rsidRPr="00EF0756" w:rsidDel="00D13C10">
          <w:rPr>
            <w:rFonts w:ascii="Times New Roman" w:hAnsi="Times New Roman" w:cs="Times New Roman"/>
            <w:sz w:val="24"/>
            <w:szCs w:val="24"/>
          </w:rPr>
          <w:delText>.</w:delText>
        </w:r>
      </w:del>
    </w:p>
    <w:p w14:paraId="69983A6B"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opilio</w:t>
      </w:r>
      <w:proofErr w:type="spellEnd"/>
      <w:r w:rsidRPr="006841A3">
        <w:rPr>
          <w:rFonts w:ascii="Times New Roman" w:hAnsi="Times New Roman"/>
          <w:sz w:val="24"/>
          <w:szCs w:val="24"/>
        </w:rPr>
        <w:t xml:space="preserve"> in relation to intra- and </w:t>
      </w:r>
      <w:proofErr w:type="spellStart"/>
      <w:r w:rsidRPr="006841A3">
        <w:rPr>
          <w:rFonts w:ascii="Times New Roman" w:hAnsi="Times New Roman"/>
          <w:sz w:val="24"/>
          <w:szCs w:val="24"/>
        </w:rPr>
        <w:t>intercohort</w:t>
      </w:r>
      <w:proofErr w:type="spellEnd"/>
      <w:r w:rsidRPr="006841A3">
        <w:rPr>
          <w:rFonts w:ascii="Times New Roman" w:hAnsi="Times New Roman"/>
          <w:sz w:val="24"/>
          <w:szCs w:val="24"/>
        </w:rPr>
        <w:t xml:space="preserve"> competition and cannibalism: a laboratory study. Mar </w:t>
      </w:r>
      <w:proofErr w:type="spellStart"/>
      <w:r w:rsidRPr="006841A3">
        <w:rPr>
          <w:rFonts w:ascii="Times New Roman" w:hAnsi="Times New Roman"/>
          <w:sz w:val="24"/>
          <w:szCs w:val="24"/>
        </w:rPr>
        <w:t>Ecol</w:t>
      </w:r>
      <w:proofErr w:type="spellEnd"/>
      <w:r w:rsidRPr="006841A3">
        <w:rPr>
          <w:rFonts w:ascii="Times New Roman" w:hAnsi="Times New Roman"/>
          <w:sz w:val="24"/>
          <w:szCs w:val="24"/>
        </w:rPr>
        <w:t xml:space="preserve"> Prog Ser 244:191-203</w:t>
      </w:r>
      <w:del w:id="1478" w:author="Jon.Richar" w:date="2023-07-03T17:06:00Z">
        <w:r w:rsidDel="00D13C10">
          <w:rPr>
            <w:rFonts w:ascii="Times New Roman" w:hAnsi="Times New Roman"/>
            <w:sz w:val="24"/>
            <w:szCs w:val="24"/>
          </w:rPr>
          <w:delText>.</w:delText>
        </w:r>
      </w:del>
    </w:p>
    <w:p w14:paraId="10061648" w14:textId="782A7B7A"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Sainte-Marie B, </w:t>
      </w:r>
      <w:proofErr w:type="spellStart"/>
      <w:r>
        <w:rPr>
          <w:rFonts w:ascii="Times New Roman" w:hAnsi="Times New Roman"/>
          <w:sz w:val="24"/>
          <w:szCs w:val="24"/>
        </w:rPr>
        <w:t>Goselin</w:t>
      </w:r>
      <w:proofErr w:type="spellEnd"/>
      <w:r>
        <w:rPr>
          <w:rFonts w:ascii="Times New Roman" w:hAnsi="Times New Roman"/>
          <w:sz w:val="24"/>
          <w:szCs w:val="24"/>
        </w:rPr>
        <w:t xml:space="preserve"> T, </w:t>
      </w:r>
      <w:proofErr w:type="spellStart"/>
      <w:r>
        <w:rPr>
          <w:rFonts w:ascii="Times New Roman" w:hAnsi="Times New Roman"/>
          <w:sz w:val="24"/>
          <w:szCs w:val="24"/>
        </w:rPr>
        <w:t>Sévigny</w:t>
      </w:r>
      <w:proofErr w:type="spellEnd"/>
      <w:r>
        <w:rPr>
          <w:rFonts w:ascii="Times New Roman" w:hAnsi="Times New Roman"/>
          <w:sz w:val="24"/>
          <w:szCs w:val="24"/>
        </w:rPr>
        <w:t xml:space="preserve"> JM, </w:t>
      </w:r>
      <w:proofErr w:type="spellStart"/>
      <w:r>
        <w:rPr>
          <w:rFonts w:ascii="Times New Roman" w:hAnsi="Times New Roman"/>
          <w:sz w:val="24"/>
          <w:szCs w:val="24"/>
        </w:rPr>
        <w:t>Urbani</w:t>
      </w:r>
      <w:proofErr w:type="spellEnd"/>
      <w:r>
        <w:rPr>
          <w:rFonts w:ascii="Times New Roman" w:hAnsi="Times New Roman"/>
          <w:sz w:val="24"/>
          <w:szCs w:val="24"/>
        </w:rPr>
        <w:t xml:space="preserve"> N</w:t>
      </w:r>
      <w:ins w:id="1479" w:author="Jon.Richar" w:date="2023-07-03T16:24:00Z">
        <w:r w:rsidR="00747F5E">
          <w:rPr>
            <w:rFonts w:ascii="Times New Roman" w:hAnsi="Times New Roman"/>
            <w:sz w:val="24"/>
            <w:szCs w:val="24"/>
          </w:rPr>
          <w:t xml:space="preserve"> (</w:t>
        </w:r>
      </w:ins>
      <w:del w:id="1480"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2008</w:t>
      </w:r>
      <w:ins w:id="1481" w:author="Jon.Richar" w:date="2023-07-03T16:24:00Z">
        <w:r w:rsidR="00747F5E">
          <w:rPr>
            <w:rFonts w:ascii="Times New Roman" w:hAnsi="Times New Roman"/>
            <w:sz w:val="24"/>
            <w:szCs w:val="24"/>
          </w:rPr>
          <w:t>)</w:t>
        </w:r>
      </w:ins>
      <w:del w:id="1482"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The snow crab mating system: opportunity for natural and unnatural selection in a changing environment. Bull Mar Sci 83: 131-161</w:t>
      </w:r>
      <w:del w:id="1483" w:author="Jon.Richar" w:date="2023-07-03T17:06:00Z">
        <w:r w:rsidDel="00D13C10">
          <w:rPr>
            <w:rFonts w:ascii="Times New Roman" w:hAnsi="Times New Roman"/>
            <w:sz w:val="24"/>
            <w:szCs w:val="24"/>
          </w:rPr>
          <w:delText>.</w:delText>
        </w:r>
      </w:del>
    </w:p>
    <w:p w14:paraId="549181DA" w14:textId="6BEFE0D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Shields JD, Taylor DM, Sutton SG, O’Keefe PG, </w:t>
      </w:r>
      <w:proofErr w:type="spellStart"/>
      <w:r>
        <w:rPr>
          <w:rFonts w:ascii="Times New Roman" w:hAnsi="Times New Roman"/>
          <w:sz w:val="24"/>
          <w:szCs w:val="24"/>
        </w:rPr>
        <w:t>Ings</w:t>
      </w:r>
      <w:proofErr w:type="spellEnd"/>
      <w:r>
        <w:rPr>
          <w:rFonts w:ascii="Times New Roman" w:hAnsi="Times New Roman"/>
          <w:sz w:val="24"/>
          <w:szCs w:val="24"/>
        </w:rPr>
        <w:t xml:space="preserve"> DW, </w:t>
      </w:r>
      <w:proofErr w:type="spellStart"/>
      <w:r>
        <w:rPr>
          <w:rFonts w:ascii="Times New Roman" w:hAnsi="Times New Roman"/>
          <w:sz w:val="24"/>
          <w:szCs w:val="24"/>
        </w:rPr>
        <w:t>Pardy</w:t>
      </w:r>
      <w:proofErr w:type="spellEnd"/>
      <w:r>
        <w:rPr>
          <w:rFonts w:ascii="Times New Roman" w:hAnsi="Times New Roman"/>
          <w:sz w:val="24"/>
          <w:szCs w:val="24"/>
        </w:rPr>
        <w:t xml:space="preserve"> AL</w:t>
      </w:r>
      <w:ins w:id="1484" w:author="Jon.Richar" w:date="2023-07-03T16:24:00Z">
        <w:r w:rsidR="00747F5E">
          <w:rPr>
            <w:rFonts w:ascii="Times New Roman" w:hAnsi="Times New Roman"/>
            <w:sz w:val="24"/>
            <w:szCs w:val="24"/>
          </w:rPr>
          <w:t xml:space="preserve"> (</w:t>
        </w:r>
      </w:ins>
      <w:del w:id="1485"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2005</w:t>
      </w:r>
      <w:ins w:id="1486" w:author="Jon.Richar" w:date="2023-07-03T16:24:00Z">
        <w:r w:rsidR="00747F5E">
          <w:rPr>
            <w:rFonts w:ascii="Times New Roman" w:hAnsi="Times New Roman"/>
            <w:sz w:val="24"/>
            <w:szCs w:val="24"/>
          </w:rPr>
          <w:t>)</w:t>
        </w:r>
      </w:ins>
      <w:del w:id="1487"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proofErr w:type="spellStart"/>
      <w:r w:rsidRPr="006700F1">
        <w:rPr>
          <w:rFonts w:ascii="Times New Roman" w:hAnsi="Times New Roman"/>
          <w:i/>
          <w:sz w:val="24"/>
          <w:szCs w:val="24"/>
        </w:rPr>
        <w:t>Chionoecetes</w:t>
      </w:r>
      <w:proofErr w:type="spellEnd"/>
      <w:r w:rsidRPr="006700F1">
        <w:rPr>
          <w:rFonts w:ascii="Times New Roman" w:hAnsi="Times New Roman"/>
          <w:i/>
          <w:sz w:val="24"/>
          <w:szCs w:val="24"/>
        </w:rPr>
        <w:t xml:space="preserve"> </w:t>
      </w:r>
      <w:proofErr w:type="spellStart"/>
      <w:r w:rsidRPr="006700F1">
        <w:rPr>
          <w:rFonts w:ascii="Times New Roman" w:hAnsi="Times New Roman"/>
          <w:i/>
          <w:sz w:val="24"/>
          <w:szCs w:val="24"/>
        </w:rPr>
        <w:t>opilio</w:t>
      </w:r>
      <w:proofErr w:type="spellEnd"/>
      <w:r>
        <w:rPr>
          <w:rFonts w:ascii="Times New Roman" w:hAnsi="Times New Roman"/>
          <w:sz w:val="24"/>
          <w:szCs w:val="24"/>
        </w:rPr>
        <w:t xml:space="preserve"> from Newfoundland, Canada. Diseases </w:t>
      </w:r>
      <w:del w:id="1488" w:author="Jon.Richar" w:date="2023-07-03T17:06:00Z">
        <w:r w:rsidDel="00D13C10">
          <w:rPr>
            <w:rFonts w:ascii="Times New Roman" w:hAnsi="Times New Roman"/>
            <w:sz w:val="24"/>
            <w:szCs w:val="24"/>
          </w:rPr>
          <w:delText xml:space="preserve">of </w:delText>
        </w:r>
      </w:del>
      <w:proofErr w:type="spellStart"/>
      <w:r>
        <w:rPr>
          <w:rFonts w:ascii="Times New Roman" w:hAnsi="Times New Roman"/>
          <w:sz w:val="24"/>
          <w:szCs w:val="24"/>
        </w:rPr>
        <w:t>Aquat</w:t>
      </w:r>
      <w:proofErr w:type="spellEnd"/>
      <w:del w:id="1489" w:author="Jon.Richar" w:date="2023-07-03T17:06:00Z">
        <w:r w:rsidDel="00D13C10">
          <w:rPr>
            <w:rFonts w:ascii="Times New Roman" w:hAnsi="Times New Roman"/>
            <w:sz w:val="24"/>
            <w:szCs w:val="24"/>
          </w:rPr>
          <w:delText>ic</w:delText>
        </w:r>
      </w:del>
      <w:r>
        <w:rPr>
          <w:rFonts w:ascii="Times New Roman" w:hAnsi="Times New Roman"/>
          <w:sz w:val="24"/>
          <w:szCs w:val="24"/>
        </w:rPr>
        <w:t xml:space="preserve"> Org</w:t>
      </w:r>
      <w:del w:id="1490" w:author="Jon.Richar" w:date="2023-07-03T17:06:00Z">
        <w:r w:rsidDel="00D13C10">
          <w:rPr>
            <w:rFonts w:ascii="Times New Roman" w:hAnsi="Times New Roman"/>
            <w:sz w:val="24"/>
            <w:szCs w:val="24"/>
          </w:rPr>
          <w:delText>anisms</w:delText>
        </w:r>
      </w:del>
      <w:r>
        <w:rPr>
          <w:rFonts w:ascii="Times New Roman" w:hAnsi="Times New Roman"/>
          <w:sz w:val="24"/>
          <w:szCs w:val="24"/>
        </w:rPr>
        <w:t xml:space="preserve"> 64: 253-264</w:t>
      </w:r>
      <w:del w:id="1491" w:author="Jon.Richar" w:date="2023-07-03T17:07:00Z">
        <w:r w:rsidDel="00D13C10">
          <w:rPr>
            <w:rFonts w:ascii="Times New Roman" w:hAnsi="Times New Roman"/>
            <w:sz w:val="24"/>
            <w:szCs w:val="24"/>
          </w:rPr>
          <w:delText>.</w:delText>
        </w:r>
      </w:del>
    </w:p>
    <w:p w14:paraId="6D2F5CC9" w14:textId="49114E72"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Shields JD, Taylor DM, O’Keefe PG, </w:t>
      </w:r>
      <w:proofErr w:type="spellStart"/>
      <w:r>
        <w:rPr>
          <w:rFonts w:ascii="Times New Roman" w:hAnsi="Times New Roman"/>
          <w:sz w:val="24"/>
          <w:szCs w:val="24"/>
        </w:rPr>
        <w:t>Colbourne</w:t>
      </w:r>
      <w:proofErr w:type="spellEnd"/>
      <w:r>
        <w:rPr>
          <w:rFonts w:ascii="Times New Roman" w:hAnsi="Times New Roman"/>
          <w:sz w:val="24"/>
          <w:szCs w:val="24"/>
        </w:rPr>
        <w:t xml:space="preserve"> E and Hynick E</w:t>
      </w:r>
      <w:ins w:id="1492" w:author="Jon.Richar" w:date="2023-07-03T16:24:00Z">
        <w:r w:rsidR="00747F5E">
          <w:rPr>
            <w:rFonts w:ascii="Times New Roman" w:hAnsi="Times New Roman"/>
            <w:sz w:val="24"/>
            <w:szCs w:val="24"/>
          </w:rPr>
          <w:t xml:space="preserve"> (</w:t>
        </w:r>
      </w:ins>
      <w:del w:id="1493"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2007</w:t>
      </w:r>
      <w:ins w:id="1494" w:author="Jon.Richar" w:date="2023-07-03T16:24:00Z">
        <w:r w:rsidR="00747F5E">
          <w:rPr>
            <w:rFonts w:ascii="Times New Roman" w:hAnsi="Times New Roman"/>
            <w:sz w:val="24"/>
            <w:szCs w:val="24"/>
          </w:rPr>
          <w:t>)</w:t>
        </w:r>
      </w:ins>
      <w:del w:id="1495"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proofErr w:type="spellStart"/>
      <w:r w:rsidRPr="006700F1">
        <w:rPr>
          <w:rFonts w:ascii="Times New Roman" w:hAnsi="Times New Roman"/>
          <w:i/>
          <w:sz w:val="24"/>
          <w:szCs w:val="24"/>
        </w:rPr>
        <w:t>Chionoecetes</w:t>
      </w:r>
      <w:proofErr w:type="spellEnd"/>
      <w:r w:rsidRPr="006700F1">
        <w:rPr>
          <w:rFonts w:ascii="Times New Roman" w:hAnsi="Times New Roman"/>
          <w:i/>
          <w:sz w:val="24"/>
          <w:szCs w:val="24"/>
        </w:rPr>
        <w:t xml:space="preserve"> </w:t>
      </w:r>
      <w:proofErr w:type="spellStart"/>
      <w:r w:rsidRPr="006700F1">
        <w:rPr>
          <w:rFonts w:ascii="Times New Roman" w:hAnsi="Times New Roman"/>
          <w:i/>
          <w:sz w:val="24"/>
          <w:szCs w:val="24"/>
        </w:rPr>
        <w:t>opilio</w:t>
      </w:r>
      <w:proofErr w:type="spellEnd"/>
      <w:r>
        <w:rPr>
          <w:rFonts w:ascii="Times New Roman" w:hAnsi="Times New Roman"/>
          <w:sz w:val="24"/>
          <w:szCs w:val="24"/>
        </w:rPr>
        <w:t xml:space="preserve"> from Conception Bay, Newfoundland, Canada. </w:t>
      </w:r>
      <w:ins w:id="1496" w:author="Jon.Richar" w:date="2023-07-03T17:06:00Z">
        <w:r w:rsidR="00D13C10">
          <w:rPr>
            <w:rFonts w:ascii="Times New Roman" w:hAnsi="Times New Roman"/>
            <w:sz w:val="24"/>
            <w:szCs w:val="24"/>
          </w:rPr>
          <w:t xml:space="preserve">Diseases </w:t>
        </w:r>
        <w:proofErr w:type="spellStart"/>
        <w:r w:rsidR="00D13C10">
          <w:rPr>
            <w:rFonts w:ascii="Times New Roman" w:hAnsi="Times New Roman"/>
            <w:sz w:val="24"/>
            <w:szCs w:val="24"/>
          </w:rPr>
          <w:t>Aquat</w:t>
        </w:r>
        <w:proofErr w:type="spellEnd"/>
        <w:r w:rsidR="00D13C10">
          <w:rPr>
            <w:rFonts w:ascii="Times New Roman" w:hAnsi="Times New Roman"/>
            <w:sz w:val="24"/>
            <w:szCs w:val="24"/>
          </w:rPr>
          <w:t xml:space="preserve"> Org </w:t>
        </w:r>
      </w:ins>
      <w:del w:id="1497" w:author="Jon.Richar" w:date="2023-07-03T17:06:00Z">
        <w:r w:rsidDel="00D13C10">
          <w:rPr>
            <w:rFonts w:ascii="Times New Roman" w:hAnsi="Times New Roman"/>
            <w:sz w:val="24"/>
            <w:szCs w:val="24"/>
          </w:rPr>
          <w:delText xml:space="preserve">Diseases of Aquatic Organisms </w:delText>
        </w:r>
      </w:del>
      <w:r>
        <w:rPr>
          <w:rFonts w:ascii="Times New Roman" w:hAnsi="Times New Roman"/>
          <w:sz w:val="24"/>
          <w:szCs w:val="24"/>
        </w:rPr>
        <w:t>77: 61-72</w:t>
      </w:r>
      <w:del w:id="1498" w:author="Jon.Richar" w:date="2023-07-03T17:06:00Z">
        <w:r w:rsidDel="00D13C10">
          <w:rPr>
            <w:rFonts w:ascii="Times New Roman" w:hAnsi="Times New Roman"/>
            <w:sz w:val="24"/>
            <w:szCs w:val="24"/>
          </w:rPr>
          <w:delText>.</w:delText>
        </w:r>
      </w:del>
    </w:p>
    <w:p w14:paraId="4D078DFE" w14:textId="4F992A3E" w:rsidR="00525AD2"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Siddon</w:t>
      </w:r>
      <w:proofErr w:type="spellEnd"/>
      <w:r w:rsidRPr="006841A3">
        <w:rPr>
          <w:rFonts w:ascii="Times New Roman" w:hAnsi="Times New Roman"/>
          <w:sz w:val="24"/>
          <w:szCs w:val="24"/>
        </w:rPr>
        <w:t xml:space="preserve"> CE, </w:t>
      </w:r>
      <w:proofErr w:type="spellStart"/>
      <w:r w:rsidRPr="006841A3">
        <w:rPr>
          <w:rFonts w:ascii="Times New Roman" w:hAnsi="Times New Roman"/>
          <w:sz w:val="24"/>
          <w:szCs w:val="24"/>
        </w:rPr>
        <w:t>Witman</w:t>
      </w:r>
      <w:proofErr w:type="spellEnd"/>
      <w:r w:rsidRPr="006841A3">
        <w:rPr>
          <w:rFonts w:ascii="Times New Roman" w:hAnsi="Times New Roman"/>
          <w:sz w:val="24"/>
          <w:szCs w:val="24"/>
        </w:rPr>
        <w:t xml:space="preserve"> JD (2004) Behavioral indirect interactions: multiple predator effects and prey switching in the rocky subtidal. Ecology 85:</w:t>
      </w:r>
      <w:ins w:id="1499" w:author="Jon.Richar" w:date="2023-07-03T17:07:00Z">
        <w:r w:rsidR="00D13C10">
          <w:rPr>
            <w:rFonts w:ascii="Times New Roman" w:hAnsi="Times New Roman"/>
            <w:sz w:val="24"/>
            <w:szCs w:val="24"/>
          </w:rPr>
          <w:t xml:space="preserve"> </w:t>
        </w:r>
      </w:ins>
      <w:r w:rsidRPr="006841A3">
        <w:rPr>
          <w:rFonts w:ascii="Times New Roman" w:hAnsi="Times New Roman"/>
          <w:sz w:val="24"/>
          <w:szCs w:val="24"/>
        </w:rPr>
        <w:t>2938-2945</w:t>
      </w:r>
      <w:del w:id="1500" w:author="Jon.Richar" w:date="2023-07-03T17:07:00Z">
        <w:r w:rsidDel="00D13C10">
          <w:rPr>
            <w:rFonts w:ascii="Times New Roman" w:hAnsi="Times New Roman"/>
            <w:sz w:val="24"/>
            <w:szCs w:val="24"/>
          </w:rPr>
          <w:delText>.</w:delText>
        </w:r>
      </w:del>
    </w:p>
    <w:p w14:paraId="35DF3698" w14:textId="03092D4E"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Smith SL, Vidal J</w:t>
      </w:r>
      <w:ins w:id="1501" w:author="Jon.Richar" w:date="2023-07-03T16:24:00Z">
        <w:r w:rsidR="00747F5E">
          <w:rPr>
            <w:rFonts w:ascii="Times New Roman" w:hAnsi="Times New Roman"/>
            <w:sz w:val="24"/>
            <w:szCs w:val="24"/>
          </w:rPr>
          <w:t xml:space="preserve"> (</w:t>
        </w:r>
      </w:ins>
      <w:del w:id="1502"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1984</w:t>
      </w:r>
      <w:ins w:id="1503" w:author="Jon.Richar" w:date="2023-07-03T16:24:00Z">
        <w:r w:rsidR="00747F5E">
          <w:rPr>
            <w:rFonts w:ascii="Times New Roman" w:hAnsi="Times New Roman"/>
            <w:sz w:val="24"/>
            <w:szCs w:val="24"/>
          </w:rPr>
          <w:t>)</w:t>
        </w:r>
      </w:ins>
      <w:del w:id="1504" w:author="Jon.Richar" w:date="2023-07-03T16:24:00Z">
        <w:r w:rsidDel="00747F5E">
          <w:rPr>
            <w:rFonts w:ascii="Times New Roman" w:hAnsi="Times New Roman"/>
            <w:sz w:val="24"/>
            <w:szCs w:val="24"/>
          </w:rPr>
          <w:delText>.</w:delText>
        </w:r>
      </w:del>
      <w:r>
        <w:rPr>
          <w:rFonts w:ascii="Times New Roman" w:hAnsi="Times New Roman"/>
          <w:sz w:val="24"/>
          <w:szCs w:val="24"/>
        </w:rPr>
        <w:t xml:space="preserve"> Spatial and temporal effects of salinity, temperature, and chlorophyll on the communities of zooplankton in the southeastern Bering Sea</w:t>
      </w:r>
      <w:ins w:id="1505" w:author="Jon.Richar" w:date="2023-07-03T17:08:00Z">
        <w:r w:rsidR="00D13C10">
          <w:rPr>
            <w:rFonts w:ascii="Times New Roman" w:hAnsi="Times New Roman"/>
            <w:sz w:val="24"/>
            <w:szCs w:val="24"/>
          </w:rPr>
          <w:t>.</w:t>
        </w:r>
      </w:ins>
      <w:del w:id="1506" w:author="Jon.Richar" w:date="2023-07-03T17:07:00Z">
        <w:r w:rsidDel="00D13C10">
          <w:rPr>
            <w:rFonts w:ascii="Times New Roman" w:hAnsi="Times New Roman"/>
            <w:sz w:val="24"/>
            <w:szCs w:val="24"/>
          </w:rPr>
          <w:delText>.</w:delText>
        </w:r>
      </w:del>
      <w:r>
        <w:rPr>
          <w:rFonts w:ascii="Times New Roman" w:hAnsi="Times New Roman"/>
          <w:sz w:val="24"/>
          <w:szCs w:val="24"/>
        </w:rPr>
        <w:t xml:space="preserve"> J</w:t>
      </w:r>
      <w:ins w:id="1507" w:author="Jon.Richar" w:date="2023-07-03T17:07:00Z">
        <w:r w:rsidR="00D13C10">
          <w:rPr>
            <w:rFonts w:ascii="Times New Roman" w:hAnsi="Times New Roman"/>
            <w:sz w:val="24"/>
            <w:szCs w:val="24"/>
          </w:rPr>
          <w:t xml:space="preserve"> </w:t>
        </w:r>
      </w:ins>
      <w:del w:id="1508" w:author="Jon.Richar" w:date="2023-07-03T17:07:00Z">
        <w:r w:rsidDel="00D13C10">
          <w:rPr>
            <w:rFonts w:ascii="Times New Roman" w:hAnsi="Times New Roman"/>
            <w:sz w:val="24"/>
            <w:szCs w:val="24"/>
          </w:rPr>
          <w:delText xml:space="preserve">ournal of </w:delText>
        </w:r>
      </w:del>
      <w:r>
        <w:rPr>
          <w:rFonts w:ascii="Times New Roman" w:hAnsi="Times New Roman"/>
          <w:sz w:val="24"/>
          <w:szCs w:val="24"/>
        </w:rPr>
        <w:t>Mar</w:t>
      </w:r>
      <w:ins w:id="1509" w:author="Jon.Richar" w:date="2023-07-03T17:07:00Z">
        <w:r w:rsidR="00D13C10">
          <w:rPr>
            <w:rFonts w:ascii="Times New Roman" w:hAnsi="Times New Roman"/>
            <w:sz w:val="24"/>
            <w:szCs w:val="24"/>
          </w:rPr>
          <w:t xml:space="preserve"> </w:t>
        </w:r>
      </w:ins>
      <w:del w:id="1510" w:author="Jon.Richar" w:date="2023-07-03T17:07:00Z">
        <w:r w:rsidDel="00D13C10">
          <w:rPr>
            <w:rFonts w:ascii="Times New Roman" w:hAnsi="Times New Roman"/>
            <w:sz w:val="24"/>
            <w:szCs w:val="24"/>
          </w:rPr>
          <w:delText xml:space="preserve">ine </w:delText>
        </w:r>
      </w:del>
      <w:r>
        <w:rPr>
          <w:rFonts w:ascii="Times New Roman" w:hAnsi="Times New Roman"/>
          <w:sz w:val="24"/>
          <w:szCs w:val="24"/>
        </w:rPr>
        <w:t>Res</w:t>
      </w:r>
      <w:del w:id="1511" w:author="Jon.Richar" w:date="2023-07-03T17:07:00Z">
        <w:r w:rsidDel="00D13C10">
          <w:rPr>
            <w:rFonts w:ascii="Times New Roman" w:hAnsi="Times New Roman"/>
            <w:sz w:val="24"/>
            <w:szCs w:val="24"/>
          </w:rPr>
          <w:delText>earch</w:delText>
        </w:r>
      </w:del>
      <w:r>
        <w:rPr>
          <w:rFonts w:ascii="Times New Roman" w:hAnsi="Times New Roman"/>
          <w:sz w:val="24"/>
          <w:szCs w:val="24"/>
        </w:rPr>
        <w:t xml:space="preserve"> 42: 221-257</w:t>
      </w:r>
      <w:del w:id="1512" w:author="Jon.Richar" w:date="2023-07-03T17:07:00Z">
        <w:r w:rsidDel="00D13C10">
          <w:rPr>
            <w:rFonts w:ascii="Times New Roman" w:hAnsi="Times New Roman"/>
            <w:sz w:val="24"/>
            <w:szCs w:val="24"/>
          </w:rPr>
          <w:delText>.</w:delText>
        </w:r>
      </w:del>
    </w:p>
    <w:p w14:paraId="4F3E3F95" w14:textId="7488D6F8"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Somerton DA, Otto RS</w:t>
      </w:r>
      <w:ins w:id="1513" w:author="Jon.Richar" w:date="2023-07-03T16:24:00Z">
        <w:r w:rsidR="00747F5E">
          <w:rPr>
            <w:rFonts w:ascii="Times New Roman" w:hAnsi="Times New Roman"/>
            <w:sz w:val="24"/>
            <w:szCs w:val="24"/>
          </w:rPr>
          <w:t xml:space="preserve"> (</w:t>
        </w:r>
      </w:ins>
      <w:del w:id="1514" w:author="Jon.Richar" w:date="2023-07-03T16:24:00Z">
        <w:r w:rsidDel="00747F5E">
          <w:rPr>
            <w:rFonts w:ascii="Times New Roman" w:hAnsi="Times New Roman"/>
            <w:sz w:val="24"/>
            <w:szCs w:val="24"/>
          </w:rPr>
          <w:delText xml:space="preserve">. </w:delText>
        </w:r>
      </w:del>
      <w:r>
        <w:rPr>
          <w:rFonts w:ascii="Times New Roman" w:hAnsi="Times New Roman"/>
          <w:sz w:val="24"/>
          <w:szCs w:val="24"/>
        </w:rPr>
        <w:t>1999</w:t>
      </w:r>
      <w:ins w:id="1515" w:author="Jon.Richar" w:date="2023-07-03T16:25:00Z">
        <w:r w:rsidR="00747F5E">
          <w:rPr>
            <w:rFonts w:ascii="Times New Roman" w:hAnsi="Times New Roman"/>
            <w:sz w:val="24"/>
            <w:szCs w:val="24"/>
          </w:rPr>
          <w:t>)</w:t>
        </w:r>
      </w:ins>
      <w:del w:id="1516" w:author="Jon.Richar" w:date="2023-07-03T16:25:00Z">
        <w:r w:rsidDel="00747F5E">
          <w:rPr>
            <w:rFonts w:ascii="Times New Roman" w:hAnsi="Times New Roman"/>
            <w:sz w:val="24"/>
            <w:szCs w:val="24"/>
          </w:rPr>
          <w:delText>.</w:delText>
        </w:r>
      </w:del>
      <w:r>
        <w:rPr>
          <w:rFonts w:ascii="Times New Roman" w:hAnsi="Times New Roman"/>
          <w:sz w:val="24"/>
          <w:szCs w:val="24"/>
        </w:rPr>
        <w:t xml:space="preserve"> Net efficiency of a survey trawl for snow crab </w:t>
      </w:r>
      <w:proofErr w:type="spellStart"/>
      <w:r>
        <w:rPr>
          <w:rFonts w:ascii="Times New Roman" w:hAnsi="Times New Roman"/>
          <w:sz w:val="24"/>
          <w:szCs w:val="24"/>
        </w:rPr>
        <w:t>Chionoecetes</w:t>
      </w:r>
      <w:proofErr w:type="spellEnd"/>
      <w:r>
        <w:rPr>
          <w:rFonts w:ascii="Times New Roman" w:hAnsi="Times New Roman"/>
          <w:sz w:val="24"/>
          <w:szCs w:val="24"/>
        </w:rPr>
        <w:t xml:space="preserve"> </w:t>
      </w:r>
      <w:proofErr w:type="spellStart"/>
      <w:r>
        <w:rPr>
          <w:rFonts w:ascii="Times New Roman" w:hAnsi="Times New Roman"/>
          <w:sz w:val="24"/>
          <w:szCs w:val="24"/>
        </w:rPr>
        <w:t>opilio</w:t>
      </w:r>
      <w:proofErr w:type="spellEnd"/>
      <w:r>
        <w:rPr>
          <w:rFonts w:ascii="Times New Roman" w:hAnsi="Times New Roman"/>
          <w:sz w:val="24"/>
          <w:szCs w:val="24"/>
        </w:rPr>
        <w:t xml:space="preserve">, and Tanner crab, </w:t>
      </w:r>
      <w:r w:rsidRPr="00747F5E">
        <w:rPr>
          <w:rFonts w:ascii="Times New Roman" w:hAnsi="Times New Roman"/>
          <w:i/>
          <w:sz w:val="24"/>
          <w:szCs w:val="24"/>
          <w:rPrChange w:id="1517" w:author="Jon.Richar" w:date="2023-07-03T16:25:00Z">
            <w:rPr>
              <w:rFonts w:ascii="Times New Roman" w:hAnsi="Times New Roman"/>
              <w:sz w:val="24"/>
              <w:szCs w:val="24"/>
            </w:rPr>
          </w:rPrChange>
        </w:rPr>
        <w:t xml:space="preserve">C. </w:t>
      </w:r>
      <w:proofErr w:type="spellStart"/>
      <w:r w:rsidRPr="00747F5E">
        <w:rPr>
          <w:rFonts w:ascii="Times New Roman" w:hAnsi="Times New Roman"/>
          <w:i/>
          <w:sz w:val="24"/>
          <w:szCs w:val="24"/>
          <w:rPrChange w:id="1518" w:author="Jon.Richar" w:date="2023-07-03T16:25:00Z">
            <w:rPr>
              <w:rFonts w:ascii="Times New Roman" w:hAnsi="Times New Roman"/>
              <w:sz w:val="24"/>
              <w:szCs w:val="24"/>
            </w:rPr>
          </w:rPrChange>
        </w:rPr>
        <w:t>bairdi</w:t>
      </w:r>
      <w:proofErr w:type="spellEnd"/>
      <w:del w:id="1519" w:author="Jon.Richar" w:date="2023-07-03T17:07:00Z">
        <w:r w:rsidDel="00D13C10">
          <w:rPr>
            <w:rFonts w:ascii="Times New Roman" w:hAnsi="Times New Roman"/>
            <w:sz w:val="24"/>
            <w:szCs w:val="24"/>
          </w:rPr>
          <w:delText>.</w:delText>
        </w:r>
      </w:del>
      <w:del w:id="1520" w:author="Jon.Richar" w:date="2023-07-03T17:08:00Z">
        <w:r w:rsidDel="00D13C10">
          <w:rPr>
            <w:rFonts w:ascii="Times New Roman" w:hAnsi="Times New Roman"/>
            <w:sz w:val="24"/>
            <w:szCs w:val="24"/>
          </w:rPr>
          <w:delText xml:space="preserve"> </w:delText>
        </w:r>
      </w:del>
      <w:ins w:id="1521" w:author="Jon.Richar" w:date="2023-07-03T17:08:00Z">
        <w:r w:rsidR="00D13C10">
          <w:rPr>
            <w:rFonts w:ascii="Times New Roman" w:hAnsi="Times New Roman"/>
            <w:sz w:val="24"/>
            <w:szCs w:val="24"/>
          </w:rPr>
          <w:t xml:space="preserve">. </w:t>
        </w:r>
      </w:ins>
      <w:r>
        <w:rPr>
          <w:rFonts w:ascii="Times New Roman" w:hAnsi="Times New Roman"/>
          <w:sz w:val="24"/>
          <w:szCs w:val="24"/>
        </w:rPr>
        <w:t>Fish Bull 97: 617-625</w:t>
      </w:r>
      <w:del w:id="1522" w:author="Jon.Richar" w:date="2023-07-03T17:08:00Z">
        <w:r w:rsidDel="00D13C10">
          <w:rPr>
            <w:rFonts w:ascii="Times New Roman" w:hAnsi="Times New Roman"/>
            <w:sz w:val="24"/>
            <w:szCs w:val="24"/>
          </w:rPr>
          <w:delText>.</w:delText>
        </w:r>
      </w:del>
    </w:p>
    <w:p w14:paraId="221A133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 xml:space="preserve">Fish </w:t>
      </w:r>
      <w:proofErr w:type="spellStart"/>
      <w:r w:rsidRPr="006841A3">
        <w:rPr>
          <w:rFonts w:ascii="Times New Roman" w:hAnsi="Times New Roman"/>
          <w:sz w:val="24"/>
          <w:szCs w:val="24"/>
        </w:rPr>
        <w:t>Oceanogr</w:t>
      </w:r>
      <w:proofErr w:type="spellEnd"/>
      <w:r>
        <w:rPr>
          <w:rFonts w:ascii="Times New Roman" w:hAnsi="Times New Roman"/>
          <w:sz w:val="24"/>
          <w:szCs w:val="24"/>
        </w:rPr>
        <w:t xml:space="preserve"> 17: 396-410</w:t>
      </w:r>
      <w:del w:id="1523" w:author="Jon.Richar" w:date="2023-07-03T17:08:00Z">
        <w:r w:rsidDel="00D13C10">
          <w:rPr>
            <w:rFonts w:ascii="Times New Roman" w:hAnsi="Times New Roman"/>
            <w:sz w:val="24"/>
            <w:szCs w:val="24"/>
          </w:rPr>
          <w:delText>.</w:delText>
        </w:r>
      </w:del>
    </w:p>
    <w:p w14:paraId="5D6007E2" w14:textId="7AC7D22D" w:rsidR="00525AD2"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Stabeno</w:t>
      </w:r>
      <w:proofErr w:type="spellEnd"/>
      <w:r>
        <w:rPr>
          <w:rFonts w:ascii="Times New Roman" w:hAnsi="Times New Roman"/>
          <w:sz w:val="24"/>
          <w:szCs w:val="24"/>
        </w:rPr>
        <w:t xml:space="preserve"> PJ, Bond NA, </w:t>
      </w:r>
      <w:proofErr w:type="spellStart"/>
      <w:r>
        <w:rPr>
          <w:rFonts w:ascii="Times New Roman" w:hAnsi="Times New Roman"/>
          <w:sz w:val="24"/>
          <w:szCs w:val="24"/>
        </w:rPr>
        <w:t>Kachel</w:t>
      </w:r>
      <w:proofErr w:type="spellEnd"/>
      <w:r>
        <w:rPr>
          <w:rFonts w:ascii="Times New Roman" w:hAnsi="Times New Roman"/>
          <w:sz w:val="24"/>
          <w:szCs w:val="24"/>
        </w:rPr>
        <w:t xml:space="preserve"> NB, </w:t>
      </w:r>
      <w:proofErr w:type="spellStart"/>
      <w:r>
        <w:rPr>
          <w:rFonts w:ascii="Times New Roman" w:hAnsi="Times New Roman"/>
          <w:sz w:val="24"/>
          <w:szCs w:val="24"/>
        </w:rPr>
        <w:t>Salo</w:t>
      </w:r>
      <w:proofErr w:type="spellEnd"/>
      <w:r>
        <w:rPr>
          <w:rFonts w:ascii="Times New Roman" w:hAnsi="Times New Roman"/>
          <w:sz w:val="24"/>
          <w:szCs w:val="24"/>
        </w:rPr>
        <w:t xml:space="preserve"> SA, Schumacher JD. 2001. On the temporal variability of the physical environment over the south-eastern Bering Sea. Fish</w:t>
      </w:r>
      <w:ins w:id="1524" w:author="Jon.Richar" w:date="2023-07-03T16:25:00Z">
        <w:r w:rsidR="00747F5E">
          <w:rPr>
            <w:rFonts w:ascii="Times New Roman" w:hAnsi="Times New Roman"/>
            <w:sz w:val="24"/>
            <w:szCs w:val="24"/>
          </w:rPr>
          <w:t xml:space="preserve"> </w:t>
        </w:r>
      </w:ins>
      <w:del w:id="1525" w:author="Jon.Richar" w:date="2023-07-03T16:25:00Z">
        <w:r w:rsidDel="00747F5E">
          <w:rPr>
            <w:rFonts w:ascii="Times New Roman" w:hAnsi="Times New Roman"/>
            <w:sz w:val="24"/>
            <w:szCs w:val="24"/>
          </w:rPr>
          <w:delText xml:space="preserve">eries </w:delText>
        </w:r>
      </w:del>
      <w:proofErr w:type="spellStart"/>
      <w:r>
        <w:rPr>
          <w:rFonts w:ascii="Times New Roman" w:hAnsi="Times New Roman"/>
          <w:sz w:val="24"/>
          <w:szCs w:val="24"/>
        </w:rPr>
        <w:t>Oceanogr</w:t>
      </w:r>
      <w:proofErr w:type="spellEnd"/>
      <w:ins w:id="1526" w:author="Jon.Richar" w:date="2023-07-03T16:25:00Z">
        <w:r w:rsidR="00747F5E">
          <w:rPr>
            <w:rFonts w:ascii="Times New Roman" w:hAnsi="Times New Roman"/>
            <w:sz w:val="24"/>
            <w:szCs w:val="24"/>
          </w:rPr>
          <w:t xml:space="preserve"> </w:t>
        </w:r>
      </w:ins>
      <w:del w:id="1527" w:author="Jon.Richar" w:date="2023-07-03T16:25:00Z">
        <w:r w:rsidDel="00747F5E">
          <w:rPr>
            <w:rFonts w:ascii="Times New Roman" w:hAnsi="Times New Roman"/>
            <w:sz w:val="24"/>
            <w:szCs w:val="24"/>
          </w:rPr>
          <w:delText xml:space="preserve">aphy </w:delText>
        </w:r>
      </w:del>
      <w:r>
        <w:rPr>
          <w:rFonts w:ascii="Times New Roman" w:hAnsi="Times New Roman"/>
          <w:sz w:val="24"/>
          <w:szCs w:val="24"/>
        </w:rPr>
        <w:t>10: 81-98</w:t>
      </w:r>
      <w:del w:id="1528" w:author="Jon.Richar" w:date="2023-07-03T17:08:00Z">
        <w:r w:rsidDel="00D13C10">
          <w:rPr>
            <w:rFonts w:ascii="Times New Roman" w:hAnsi="Times New Roman"/>
            <w:sz w:val="24"/>
            <w:szCs w:val="24"/>
          </w:rPr>
          <w:delText>.</w:delText>
        </w:r>
      </w:del>
    </w:p>
    <w:p w14:paraId="481B6050" w14:textId="0EE8ACBA"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w:t>
      </w:r>
      <w:proofErr w:type="spellStart"/>
      <w:r w:rsidRPr="006841A3">
        <w:rPr>
          <w:rFonts w:ascii="Times New Roman" w:hAnsi="Times New Roman"/>
          <w:sz w:val="24"/>
          <w:szCs w:val="24"/>
        </w:rPr>
        <w:t>Haaga</w:t>
      </w:r>
      <w:proofErr w:type="spellEnd"/>
      <w:r w:rsidRPr="006841A3">
        <w:rPr>
          <w:rFonts w:ascii="Times New Roman" w:hAnsi="Times New Roman"/>
          <w:sz w:val="24"/>
          <w:szCs w:val="24"/>
        </w:rPr>
        <w:t xml:space="preserve"> JA, Donaldson WE (1994) Aggregative mating of Tanner crabs, </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bairdi</w:t>
      </w:r>
      <w:proofErr w:type="spellEnd"/>
      <w:r w:rsidRPr="006841A3">
        <w:rPr>
          <w:rFonts w:ascii="Times New Roman" w:hAnsi="Times New Roman"/>
          <w:sz w:val="24"/>
          <w:szCs w:val="24"/>
        </w:rPr>
        <w:t xml:space="preserve">. Can J Fish </w:t>
      </w:r>
      <w:proofErr w:type="spellStart"/>
      <w:r w:rsidRPr="006841A3">
        <w:rPr>
          <w:rFonts w:ascii="Times New Roman" w:hAnsi="Times New Roman"/>
          <w:sz w:val="24"/>
          <w:szCs w:val="24"/>
        </w:rPr>
        <w:t>Aquat</w:t>
      </w:r>
      <w:proofErr w:type="spellEnd"/>
      <w:r w:rsidRPr="006841A3">
        <w:rPr>
          <w:rFonts w:ascii="Times New Roman" w:hAnsi="Times New Roman"/>
          <w:sz w:val="24"/>
          <w:szCs w:val="24"/>
        </w:rPr>
        <w:t xml:space="preserve"> Sci 51:</w:t>
      </w:r>
      <w:ins w:id="1529" w:author="Jon.Richar" w:date="2023-07-03T17:08:00Z">
        <w:r w:rsidR="00D13C10">
          <w:rPr>
            <w:rFonts w:ascii="Times New Roman" w:hAnsi="Times New Roman"/>
            <w:sz w:val="24"/>
            <w:szCs w:val="24"/>
          </w:rPr>
          <w:t xml:space="preserve"> </w:t>
        </w:r>
      </w:ins>
      <w:r w:rsidRPr="006841A3">
        <w:rPr>
          <w:rFonts w:ascii="Times New Roman" w:hAnsi="Times New Roman"/>
          <w:sz w:val="24"/>
          <w:szCs w:val="24"/>
        </w:rPr>
        <w:t>1273-1280</w:t>
      </w:r>
      <w:del w:id="1530" w:author="Jon.Richar" w:date="2023-07-03T17:08:00Z">
        <w:r w:rsidDel="00D13C10">
          <w:rPr>
            <w:rFonts w:ascii="Times New Roman" w:hAnsi="Times New Roman"/>
            <w:sz w:val="24"/>
            <w:szCs w:val="24"/>
          </w:rPr>
          <w:delText>.</w:delText>
        </w:r>
      </w:del>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45DDCD1C" w:rsidR="00525AD2" w:rsidRDefault="00525AD2" w:rsidP="00525AD2">
      <w:pPr>
        <w:spacing w:after="0" w:line="480" w:lineRule="auto"/>
        <w:ind w:left="720" w:right="288" w:hanging="720"/>
        <w:rPr>
          <w:rFonts w:ascii="Times New Roman" w:hAnsi="Times New Roman"/>
          <w:sz w:val="24"/>
          <w:szCs w:val="24"/>
        </w:rPr>
      </w:pPr>
      <w:proofErr w:type="spellStart"/>
      <w:r w:rsidRPr="006841A3">
        <w:rPr>
          <w:rFonts w:ascii="Times New Roman" w:hAnsi="Times New Roman"/>
          <w:sz w:val="24"/>
          <w:szCs w:val="24"/>
        </w:rPr>
        <w:t>Swiney</w:t>
      </w:r>
      <w:proofErr w:type="spellEnd"/>
      <w:r w:rsidRPr="006841A3">
        <w:rPr>
          <w:rFonts w:ascii="Times New Roman" w:hAnsi="Times New Roman"/>
          <w:sz w:val="24"/>
          <w:szCs w:val="24"/>
        </w:rPr>
        <w:t xml:space="preserve"> KM (2008) Egg extrusion, embryo development, timing and duration of </w:t>
      </w:r>
      <w:proofErr w:type="spellStart"/>
      <w:r w:rsidRPr="006841A3">
        <w:rPr>
          <w:rFonts w:ascii="Times New Roman" w:hAnsi="Times New Roman"/>
          <w:sz w:val="24"/>
          <w:szCs w:val="24"/>
        </w:rPr>
        <w:t>eclosion</w:t>
      </w:r>
      <w:proofErr w:type="spellEnd"/>
      <w:r w:rsidRPr="006841A3">
        <w:rPr>
          <w:rFonts w:ascii="Times New Roman" w:hAnsi="Times New Roman"/>
          <w:sz w:val="24"/>
          <w:szCs w:val="24"/>
        </w:rPr>
        <w:t>, and incubation period of primiparous and multiparous Tanner crabs (</w:t>
      </w:r>
      <w:proofErr w:type="spellStart"/>
      <w:r w:rsidRPr="00EF0756">
        <w:rPr>
          <w:rFonts w:ascii="Times New Roman" w:hAnsi="Times New Roman"/>
          <w:i/>
          <w:sz w:val="24"/>
          <w:szCs w:val="24"/>
        </w:rPr>
        <w:t>Chionoecetes</w:t>
      </w:r>
      <w:proofErr w:type="spellEnd"/>
      <w:r w:rsidRPr="00EF0756">
        <w:rPr>
          <w:rFonts w:ascii="Times New Roman" w:hAnsi="Times New Roman"/>
          <w:i/>
          <w:sz w:val="24"/>
          <w:szCs w:val="24"/>
        </w:rPr>
        <w:t xml:space="preserve"> </w:t>
      </w:r>
      <w:proofErr w:type="spellStart"/>
      <w:r w:rsidRPr="00EF0756">
        <w:rPr>
          <w:rFonts w:ascii="Times New Roman" w:hAnsi="Times New Roman"/>
          <w:i/>
          <w:sz w:val="24"/>
          <w:szCs w:val="24"/>
        </w:rPr>
        <w:t>bairdi</w:t>
      </w:r>
      <w:proofErr w:type="spellEnd"/>
      <w:r w:rsidRPr="006841A3">
        <w:rPr>
          <w:rFonts w:ascii="Times New Roman" w:hAnsi="Times New Roman"/>
          <w:sz w:val="24"/>
          <w:szCs w:val="24"/>
        </w:rPr>
        <w:t xml:space="preserve">). J </w:t>
      </w:r>
      <w:proofErr w:type="spellStart"/>
      <w:r w:rsidRPr="006841A3">
        <w:rPr>
          <w:rFonts w:ascii="Times New Roman" w:hAnsi="Times New Roman"/>
          <w:sz w:val="24"/>
          <w:szCs w:val="24"/>
        </w:rPr>
        <w:t>Crustac</w:t>
      </w:r>
      <w:proofErr w:type="spellEnd"/>
      <w:r w:rsidRPr="006841A3">
        <w:rPr>
          <w:rFonts w:ascii="Times New Roman" w:hAnsi="Times New Roman"/>
          <w:sz w:val="24"/>
          <w:szCs w:val="24"/>
        </w:rPr>
        <w:t xml:space="preserve"> Biol</w:t>
      </w:r>
      <w:ins w:id="1531" w:author="Jon.Richar" w:date="2023-07-03T17:09:00Z">
        <w:r w:rsidR="00D13C10">
          <w:rPr>
            <w:rFonts w:ascii="Times New Roman" w:hAnsi="Times New Roman"/>
            <w:sz w:val="24"/>
            <w:szCs w:val="24"/>
          </w:rPr>
          <w:t xml:space="preserve"> </w:t>
        </w:r>
      </w:ins>
      <w:del w:id="1532" w:author="Jon.Richar" w:date="2023-07-03T17:09:00Z">
        <w:r w:rsidRPr="006841A3" w:rsidDel="00D13C10">
          <w:rPr>
            <w:rFonts w:ascii="Times New Roman" w:hAnsi="Times New Roman"/>
            <w:sz w:val="24"/>
            <w:szCs w:val="24"/>
          </w:rPr>
          <w:delText xml:space="preserve">  </w:delText>
        </w:r>
      </w:del>
      <w:r w:rsidRPr="006841A3">
        <w:rPr>
          <w:rFonts w:ascii="Times New Roman" w:hAnsi="Times New Roman"/>
          <w:sz w:val="24"/>
          <w:szCs w:val="24"/>
        </w:rPr>
        <w:t>28: 334-341</w:t>
      </w:r>
      <w:del w:id="1533" w:author="Jon.Richar" w:date="2023-07-03T17:09:00Z">
        <w:r w:rsidDel="00D13C10">
          <w:rPr>
            <w:rFonts w:ascii="Times New Roman" w:hAnsi="Times New Roman"/>
            <w:sz w:val="24"/>
            <w:szCs w:val="24"/>
          </w:rPr>
          <w:delText>.</w:delText>
        </w:r>
      </w:del>
    </w:p>
    <w:p w14:paraId="107FA1CB" w14:textId="77777777"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A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w:t>
      </w:r>
      <w:r w:rsidRPr="00804DF7">
        <w:rPr>
          <w:rFonts w:ascii="Times New Roman" w:hAnsi="Times New Roman" w:cs="Times New Roman"/>
          <w:color w:val="auto"/>
        </w:rPr>
        <w:lastRenderedPageBreak/>
        <w:t>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del w:id="1534" w:author="Jon.Richar" w:date="2023-07-03T17:09:00Z">
        <w:r w:rsidDel="00D13C10">
          <w:rPr>
            <w:rFonts w:ascii="Times New Roman" w:hAnsi="Times New Roman"/>
          </w:rPr>
          <w:delText>.</w:delText>
        </w:r>
      </w:del>
    </w:p>
    <w:p w14:paraId="0B6EB51A" w14:textId="23F1C9D5"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t>Thompson DWJ and Wallace JM</w:t>
      </w:r>
      <w:ins w:id="1535" w:author="Jon.Richar" w:date="2023-07-03T16:25:00Z">
        <w:r w:rsidR="00747F5E">
          <w:rPr>
            <w:rFonts w:ascii="Times New Roman" w:hAnsi="Times New Roman"/>
          </w:rPr>
          <w:t xml:space="preserve"> (</w:t>
        </w:r>
      </w:ins>
      <w:del w:id="1536" w:author="Jon.Richar" w:date="2023-07-03T16:25:00Z">
        <w:r w:rsidDel="00747F5E">
          <w:rPr>
            <w:rFonts w:ascii="Times New Roman" w:hAnsi="Times New Roman"/>
          </w:rPr>
          <w:delText xml:space="preserve">. </w:delText>
        </w:r>
      </w:del>
      <w:r>
        <w:rPr>
          <w:rFonts w:ascii="Times New Roman" w:hAnsi="Times New Roman"/>
        </w:rPr>
        <w:t>1998</w:t>
      </w:r>
      <w:ins w:id="1537" w:author="Jon.Richar" w:date="2023-07-03T16:25:00Z">
        <w:r w:rsidR="00747F5E">
          <w:rPr>
            <w:rFonts w:ascii="Times New Roman" w:hAnsi="Times New Roman"/>
          </w:rPr>
          <w:t>)</w:t>
        </w:r>
      </w:ins>
      <w:del w:id="1538" w:author="Jon.Richar" w:date="2023-07-03T16:25:00Z">
        <w:r w:rsidDel="00747F5E">
          <w:rPr>
            <w:rFonts w:ascii="Times New Roman" w:hAnsi="Times New Roman"/>
          </w:rPr>
          <w:delText>.</w:delText>
        </w:r>
      </w:del>
      <w:r>
        <w:rPr>
          <w:rFonts w:ascii="Times New Roman" w:hAnsi="Times New Roman"/>
        </w:rPr>
        <w:t xml:space="preserve"> The Arctic oscillation signature in the wintertime geopotential height and temperatu</w:t>
      </w:r>
      <w:ins w:id="1539" w:author="Jon.Richar" w:date="2023-07-03T16:25:00Z">
        <w:r w:rsidR="00747F5E">
          <w:rPr>
            <w:rFonts w:ascii="Times New Roman" w:hAnsi="Times New Roman"/>
          </w:rPr>
          <w:t>re</w:t>
        </w:r>
      </w:ins>
      <w:del w:id="1540" w:author="Jon.Richar" w:date="2023-07-03T16:25:00Z">
        <w:r w:rsidDel="00747F5E">
          <w:rPr>
            <w:rFonts w:ascii="Times New Roman" w:hAnsi="Times New Roman"/>
          </w:rPr>
          <w:delText>re</w:delText>
        </w:r>
      </w:del>
      <w:r>
        <w:rPr>
          <w:rFonts w:ascii="Times New Roman" w:hAnsi="Times New Roman"/>
        </w:rPr>
        <w:t xml:space="preserve"> fields. </w:t>
      </w:r>
      <w:del w:id="1541" w:author="Jon.Richar" w:date="2023-07-03T17:09:00Z">
        <w:r w:rsidDel="00D13C10">
          <w:rPr>
            <w:rFonts w:ascii="Times New Roman" w:hAnsi="Times New Roman"/>
          </w:rPr>
          <w:delText xml:space="preserve">Geophysical </w:delText>
        </w:r>
      </w:del>
      <w:proofErr w:type="spellStart"/>
      <w:ins w:id="1542" w:author="Jon.Richar" w:date="2023-07-03T17:09:00Z">
        <w:r w:rsidR="00D13C10">
          <w:rPr>
            <w:rFonts w:ascii="Times New Roman" w:hAnsi="Times New Roman"/>
          </w:rPr>
          <w:t>Geophys</w:t>
        </w:r>
        <w:proofErr w:type="spellEnd"/>
        <w:r w:rsidR="00D13C10">
          <w:rPr>
            <w:rFonts w:ascii="Times New Roman" w:hAnsi="Times New Roman"/>
          </w:rPr>
          <w:t xml:space="preserve"> </w:t>
        </w:r>
      </w:ins>
      <w:del w:id="1543" w:author="Jon.Richar" w:date="2023-07-03T17:09:00Z">
        <w:r w:rsidDel="00D13C10">
          <w:rPr>
            <w:rFonts w:ascii="Times New Roman" w:hAnsi="Times New Roman"/>
          </w:rPr>
          <w:delText xml:space="preserve">Research </w:delText>
        </w:r>
      </w:del>
      <w:ins w:id="1544" w:author="Jon.Richar" w:date="2023-07-03T17:09:00Z">
        <w:r w:rsidR="00D13C10">
          <w:rPr>
            <w:rFonts w:ascii="Times New Roman" w:hAnsi="Times New Roman"/>
          </w:rPr>
          <w:t xml:space="preserve">Res </w:t>
        </w:r>
      </w:ins>
      <w:r>
        <w:rPr>
          <w:rFonts w:ascii="Times New Roman" w:hAnsi="Times New Roman"/>
        </w:rPr>
        <w:t>Letters 25: 1297-1300</w:t>
      </w:r>
    </w:p>
    <w:p w14:paraId="31265D72" w14:textId="38A84B8C"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w:t>
      </w:r>
      <w:ins w:id="1545" w:author="Jon.Richar" w:date="2023-07-03T16:25:00Z">
        <w:r w:rsidR="00747F5E">
          <w:rPr>
            <w:rFonts w:ascii="Times New Roman" w:hAnsi="Times New Roman"/>
            <w:sz w:val="24"/>
            <w:szCs w:val="24"/>
          </w:rPr>
          <w:t xml:space="preserve"> </w:t>
        </w:r>
      </w:ins>
      <w:ins w:id="1546" w:author="Jon.Richar" w:date="2023-07-03T16:26:00Z">
        <w:r w:rsidR="00747F5E">
          <w:rPr>
            <w:rFonts w:ascii="Times New Roman" w:hAnsi="Times New Roman"/>
            <w:sz w:val="24"/>
            <w:szCs w:val="24"/>
          </w:rPr>
          <w:t>(</w:t>
        </w:r>
      </w:ins>
      <w:del w:id="1547" w:author="Jon.Richar" w:date="2023-07-03T16:25:00Z">
        <w:r w:rsidDel="00747F5E">
          <w:rPr>
            <w:rFonts w:ascii="Times New Roman" w:hAnsi="Times New Roman"/>
            <w:sz w:val="24"/>
            <w:szCs w:val="24"/>
          </w:rPr>
          <w:delText xml:space="preserve">. </w:delText>
        </w:r>
      </w:del>
      <w:r>
        <w:rPr>
          <w:rFonts w:ascii="Times New Roman" w:hAnsi="Times New Roman"/>
          <w:sz w:val="24"/>
          <w:szCs w:val="24"/>
        </w:rPr>
        <w:t>2019</w:t>
      </w:r>
      <w:ins w:id="1548" w:author="Jon.Richar" w:date="2023-07-03T16:26:00Z">
        <w:r w:rsidR="00747F5E">
          <w:rPr>
            <w:rFonts w:ascii="Times New Roman" w:hAnsi="Times New Roman"/>
            <w:sz w:val="24"/>
            <w:szCs w:val="24"/>
          </w:rPr>
          <w:t xml:space="preserve">) </w:t>
        </w:r>
      </w:ins>
      <w:del w:id="1549"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Assessment of the Pacific cod stock in the eastern Bering Sea. NPFMC Bering Sea and Aleutian Islands SAFE. North Pacific Fishery Management Council, Anchorage, Alaska. 271p.</w:t>
      </w:r>
    </w:p>
    <w:p w14:paraId="27DB9E54" w14:textId="4B3375D3"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Thorson JT, </w:t>
      </w:r>
      <w:proofErr w:type="spellStart"/>
      <w:r>
        <w:rPr>
          <w:rFonts w:ascii="Times New Roman" w:hAnsi="Times New Roman"/>
          <w:sz w:val="24"/>
          <w:szCs w:val="24"/>
        </w:rPr>
        <w:t>Arimitsu</w:t>
      </w:r>
      <w:proofErr w:type="spellEnd"/>
      <w:r>
        <w:rPr>
          <w:rFonts w:ascii="Times New Roman" w:hAnsi="Times New Roman"/>
          <w:sz w:val="24"/>
          <w:szCs w:val="24"/>
        </w:rPr>
        <w:t xml:space="preserve"> MA, Barnett LAK, Cheng W, Eisner LB, Haynie AC, Hermann AJ, </w:t>
      </w:r>
      <w:proofErr w:type="spellStart"/>
      <w:r>
        <w:rPr>
          <w:rFonts w:ascii="Times New Roman" w:hAnsi="Times New Roman"/>
          <w:sz w:val="24"/>
          <w:szCs w:val="24"/>
        </w:rPr>
        <w:t>Holsman</w:t>
      </w:r>
      <w:proofErr w:type="spellEnd"/>
      <w:r>
        <w:rPr>
          <w:rFonts w:ascii="Times New Roman" w:hAnsi="Times New Roman"/>
          <w:sz w:val="24"/>
          <w:szCs w:val="24"/>
        </w:rPr>
        <w:t xml:space="preserve"> K, Kimmel DG, Lomas MW, Richar J, </w:t>
      </w:r>
      <w:proofErr w:type="spellStart"/>
      <w:r>
        <w:rPr>
          <w:rFonts w:ascii="Times New Roman" w:hAnsi="Times New Roman"/>
          <w:sz w:val="24"/>
          <w:szCs w:val="24"/>
        </w:rPr>
        <w:t>Siddon</w:t>
      </w:r>
      <w:proofErr w:type="spellEnd"/>
      <w:r>
        <w:rPr>
          <w:rFonts w:ascii="Times New Roman" w:hAnsi="Times New Roman"/>
          <w:sz w:val="24"/>
          <w:szCs w:val="24"/>
        </w:rPr>
        <w:t xml:space="preserve"> EC</w:t>
      </w:r>
      <w:ins w:id="1550" w:author="Jon.Richar" w:date="2023-07-03T16:26:00Z">
        <w:r w:rsidR="00747F5E">
          <w:rPr>
            <w:rFonts w:ascii="Times New Roman" w:hAnsi="Times New Roman"/>
            <w:sz w:val="24"/>
            <w:szCs w:val="24"/>
          </w:rPr>
          <w:t xml:space="preserve"> (</w:t>
        </w:r>
      </w:ins>
      <w:del w:id="1551"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2021</w:t>
      </w:r>
      <w:ins w:id="1552" w:author="Jon.Richar" w:date="2023-07-03T16:26:00Z">
        <w:r w:rsidR="00747F5E">
          <w:rPr>
            <w:rFonts w:ascii="Times New Roman" w:hAnsi="Times New Roman"/>
            <w:sz w:val="24"/>
            <w:szCs w:val="24"/>
          </w:rPr>
          <w:t>)</w:t>
        </w:r>
      </w:ins>
      <w:del w:id="1553" w:author="Jon.Richar" w:date="2023-07-03T16:26:00Z">
        <w:r w:rsidDel="00747F5E">
          <w:rPr>
            <w:rFonts w:ascii="Times New Roman" w:hAnsi="Times New Roman"/>
            <w:sz w:val="24"/>
            <w:szCs w:val="24"/>
          </w:rPr>
          <w:delText>.</w:delText>
        </w:r>
      </w:del>
      <w:r>
        <w:rPr>
          <w:rFonts w:ascii="Times New Roman" w:hAnsi="Times New Roman"/>
          <w:sz w:val="24"/>
          <w:szCs w:val="24"/>
        </w:rPr>
        <w:t xml:space="preserve"> Forecasting community reassembly using climate-linked </w:t>
      </w:r>
      <w:proofErr w:type="spellStart"/>
      <w:r>
        <w:rPr>
          <w:rFonts w:ascii="Times New Roman" w:hAnsi="Times New Roman"/>
          <w:sz w:val="24"/>
          <w:szCs w:val="24"/>
        </w:rPr>
        <w:t>spatio</w:t>
      </w:r>
      <w:proofErr w:type="spellEnd"/>
      <w:r>
        <w:rPr>
          <w:rFonts w:ascii="Times New Roman" w:hAnsi="Times New Roman"/>
          <w:sz w:val="24"/>
          <w:szCs w:val="24"/>
        </w:rPr>
        <w:t xml:space="preserve">-temporal ecosystem models. </w:t>
      </w:r>
      <w:proofErr w:type="spellStart"/>
      <w:r>
        <w:rPr>
          <w:rFonts w:ascii="Times New Roman" w:hAnsi="Times New Roman"/>
          <w:sz w:val="24"/>
          <w:szCs w:val="24"/>
        </w:rPr>
        <w:t>Ecography</w:t>
      </w:r>
      <w:proofErr w:type="spellEnd"/>
      <w:r>
        <w:rPr>
          <w:rFonts w:ascii="Times New Roman" w:hAnsi="Times New Roman"/>
          <w:sz w:val="24"/>
          <w:szCs w:val="24"/>
        </w:rPr>
        <w:t xml:space="preserve"> 44: 612-625</w:t>
      </w:r>
      <w:del w:id="1554" w:author="Jon.Richar" w:date="2023-07-03T17:10:00Z">
        <w:r w:rsidDel="00D13C10">
          <w:rPr>
            <w:rFonts w:ascii="Times New Roman" w:hAnsi="Times New Roman"/>
            <w:sz w:val="24"/>
            <w:szCs w:val="24"/>
          </w:rPr>
          <w:delText>.</w:delText>
        </w:r>
      </w:del>
    </w:p>
    <w:p w14:paraId="2F55D409"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proofErr w:type="spellStart"/>
      <w:r w:rsidRPr="006841A3">
        <w:rPr>
          <w:rFonts w:ascii="Times New Roman" w:hAnsi="Times New Roman"/>
          <w:i/>
          <w:sz w:val="24"/>
          <w:szCs w:val="24"/>
        </w:rPr>
        <w:t>Chionoecetes</w:t>
      </w:r>
      <w:proofErr w:type="spellEnd"/>
      <w:r w:rsidRPr="006841A3">
        <w:rPr>
          <w:rFonts w:ascii="Times New Roman" w:hAnsi="Times New Roman"/>
          <w:i/>
          <w:sz w:val="24"/>
          <w:szCs w:val="24"/>
        </w:rPr>
        <w:t xml:space="preserve"> </w:t>
      </w:r>
      <w:proofErr w:type="spellStart"/>
      <w:r w:rsidRPr="006841A3">
        <w:rPr>
          <w:rFonts w:ascii="Times New Roman" w:hAnsi="Times New Roman"/>
          <w:i/>
          <w:sz w:val="24"/>
          <w:szCs w:val="24"/>
        </w:rPr>
        <w:t>bairdi</w:t>
      </w:r>
      <w:proofErr w:type="spellEnd"/>
      <w:r w:rsidRPr="006841A3">
        <w:rPr>
          <w:rFonts w:ascii="Times New Roman" w:hAnsi="Times New Roman"/>
          <w:i/>
          <w:sz w:val="24"/>
          <w:szCs w:val="24"/>
        </w:rPr>
        <w:t>.</w:t>
      </w:r>
      <w:r w:rsidRPr="006841A3">
        <w:rPr>
          <w:rFonts w:ascii="Times New Roman" w:hAnsi="Times New Roman"/>
          <w:sz w:val="24"/>
          <w:szCs w:val="24"/>
        </w:rPr>
        <w:t xml:space="preserve"> Alaska Department of Fish and Game. Regional Information Report No. 5J97-02, Juneau, Alaska</w:t>
      </w:r>
      <w:del w:id="1555" w:author="Jon.Richar" w:date="2023-07-03T17:10:00Z">
        <w:r w:rsidDel="00D13C10">
          <w:rPr>
            <w:rFonts w:ascii="Times New Roman" w:hAnsi="Times New Roman"/>
            <w:sz w:val="24"/>
            <w:szCs w:val="24"/>
          </w:rPr>
          <w:delText>.</w:delText>
        </w:r>
      </w:del>
    </w:p>
    <w:p w14:paraId="0AB416BE" w14:textId="05554801" w:rsidR="00525AD2" w:rsidRPr="004740FD" w:rsidRDefault="00525AD2" w:rsidP="00525AD2">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xml:space="preserve">, to Taiwan. </w:t>
      </w:r>
      <w:proofErr w:type="spellStart"/>
      <w:r w:rsidRPr="004740FD">
        <w:rPr>
          <w:rFonts w:ascii="Times New Roman" w:hAnsi="Times New Roman" w:cs="Times New Roman"/>
          <w:color w:val="202020"/>
          <w:sz w:val="24"/>
          <w:szCs w:val="24"/>
          <w:shd w:val="clear" w:color="auto" w:fill="FFFFFF"/>
        </w:rPr>
        <w:t>PLoS</w:t>
      </w:r>
      <w:proofErr w:type="spellEnd"/>
      <w:r w:rsidRPr="004740FD">
        <w:rPr>
          <w:rFonts w:ascii="Times New Roman" w:hAnsi="Times New Roman" w:cs="Times New Roman"/>
          <w:color w:val="202020"/>
          <w:sz w:val="24"/>
          <w:szCs w:val="24"/>
          <w:shd w:val="clear" w:color="auto" w:fill="FFFFFF"/>
        </w:rPr>
        <w:t xml:space="preserve"> ONE</w:t>
      </w:r>
      <w:del w:id="1556" w:author="Jon.Richar" w:date="2023-07-03T16:50:00Z">
        <w:r w:rsidRPr="004740FD" w:rsidDel="001A485E">
          <w:rPr>
            <w:rFonts w:ascii="Times New Roman" w:hAnsi="Times New Roman" w:cs="Times New Roman"/>
            <w:color w:val="202020"/>
            <w:sz w:val="24"/>
            <w:szCs w:val="24"/>
            <w:shd w:val="clear" w:color="auto" w:fill="FFFFFF"/>
          </w:rPr>
          <w:delText xml:space="preserve"> 7(2)</w:delText>
        </w:r>
      </w:del>
      <w:r w:rsidRPr="004740FD">
        <w:rPr>
          <w:rFonts w:ascii="Times New Roman" w:hAnsi="Times New Roman" w:cs="Times New Roman"/>
          <w:color w:val="202020"/>
          <w:sz w:val="24"/>
          <w:szCs w:val="24"/>
          <w:shd w:val="clear" w:color="auto" w:fill="FFFFFF"/>
        </w:rPr>
        <w:t>: e30805</w:t>
      </w:r>
      <w:del w:id="1557" w:author="Jon.Richar" w:date="2023-07-03T16:50:00Z">
        <w:r w:rsidRPr="004740FD" w:rsidDel="001A485E">
          <w:rPr>
            <w:rFonts w:ascii="Times New Roman" w:hAnsi="Times New Roman" w:cs="Times New Roman"/>
            <w:color w:val="202020"/>
            <w:sz w:val="24"/>
            <w:szCs w:val="24"/>
            <w:shd w:val="clear" w:color="auto" w:fill="FFFFFF"/>
          </w:rPr>
          <w:delText>. https://doi.org/10.1371/journal.pone.0030805</w:delText>
        </w:r>
        <w:r w:rsidDel="001A485E">
          <w:rPr>
            <w:rFonts w:ascii="Times New Roman" w:hAnsi="Times New Roman" w:cs="Times New Roman"/>
            <w:color w:val="202020"/>
            <w:sz w:val="24"/>
            <w:szCs w:val="24"/>
            <w:shd w:val="clear" w:color="auto" w:fill="FFFFFF"/>
          </w:rPr>
          <w:delText>.</w:delText>
        </w:r>
      </w:del>
    </w:p>
    <w:p w14:paraId="39D936B7" w14:textId="59008442"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Walsh</w:t>
      </w:r>
      <w:ins w:id="1558" w:author="Jon.Richar" w:date="2023-07-03T16:45:00Z">
        <w:r w:rsidR="001A485E">
          <w:rPr>
            <w:rFonts w:ascii="Times New Roman" w:hAnsi="Times New Roman" w:cs="Times New Roman"/>
            <w:noProof/>
            <w:sz w:val="24"/>
            <w:szCs w:val="24"/>
          </w:rPr>
          <w:t xml:space="preserve"> </w:t>
        </w:r>
      </w:ins>
      <w:del w:id="1559"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del w:id="1560"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E</w:t>
      </w:r>
      <w:del w:id="1561"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Thoman</w:t>
      </w:r>
      <w:ins w:id="1562" w:author="Jon.Richar" w:date="2023-07-03T16:45:00Z">
        <w:r w:rsidR="001A485E">
          <w:rPr>
            <w:rFonts w:ascii="Times New Roman" w:hAnsi="Times New Roman" w:cs="Times New Roman"/>
            <w:noProof/>
            <w:sz w:val="24"/>
            <w:szCs w:val="24"/>
          </w:rPr>
          <w:t xml:space="preserve"> </w:t>
        </w:r>
      </w:ins>
      <w:del w:id="1563"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1564"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L</w:t>
      </w:r>
      <w:del w:id="1565"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Bhatt</w:t>
      </w:r>
      <w:ins w:id="1566" w:author="Jon.Richar" w:date="2023-07-03T16:45:00Z">
        <w:r w:rsidR="001A485E">
          <w:rPr>
            <w:rFonts w:ascii="Times New Roman" w:hAnsi="Times New Roman" w:cs="Times New Roman"/>
            <w:noProof/>
            <w:sz w:val="24"/>
            <w:szCs w:val="24"/>
          </w:rPr>
          <w:t xml:space="preserve"> </w:t>
        </w:r>
      </w:ins>
      <w:del w:id="1567"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U</w:t>
      </w:r>
      <w:del w:id="1568"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1569"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Bieniek</w:t>
      </w:r>
      <w:ins w:id="1570" w:author="Jon.Richar" w:date="2023-07-03T16:45:00Z">
        <w:r w:rsidR="001A485E">
          <w:rPr>
            <w:rFonts w:ascii="Times New Roman" w:hAnsi="Times New Roman" w:cs="Times New Roman"/>
            <w:noProof/>
            <w:sz w:val="24"/>
            <w:szCs w:val="24"/>
          </w:rPr>
          <w:t xml:space="preserve"> </w:t>
        </w:r>
      </w:ins>
      <w:del w:id="1571"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P</w:t>
      </w:r>
      <w:del w:id="1572"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573"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Brettschneider</w:t>
      </w:r>
      <w:ins w:id="1574" w:author="Jon.Richar" w:date="2023-07-03T16:45:00Z">
        <w:r w:rsidR="001A485E">
          <w:rPr>
            <w:rFonts w:ascii="Times New Roman" w:hAnsi="Times New Roman" w:cs="Times New Roman"/>
            <w:noProof/>
            <w:sz w:val="24"/>
            <w:szCs w:val="24"/>
          </w:rPr>
          <w:t xml:space="preserve"> </w:t>
        </w:r>
      </w:ins>
      <w:del w:id="1575" w:author="Jon.Richar" w:date="2023-07-03T16:45: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B</w:t>
      </w:r>
      <w:del w:id="1576" w:author="Jon.Richar" w:date="2023-07-03T16:45: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Brubaker</w:t>
      </w:r>
      <w:ins w:id="1577" w:author="Jon.Richar" w:date="2023-07-03T16:46:00Z">
        <w:r w:rsidR="001A485E">
          <w:rPr>
            <w:rFonts w:ascii="Times New Roman" w:hAnsi="Times New Roman" w:cs="Times New Roman"/>
            <w:noProof/>
            <w:sz w:val="24"/>
            <w:szCs w:val="24"/>
          </w:rPr>
          <w:t xml:space="preserve"> </w:t>
        </w:r>
      </w:ins>
      <w:del w:id="1578"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1579"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Danielson</w:t>
      </w:r>
      <w:ins w:id="1580" w:author="Jon.Richar" w:date="2023-07-03T16:46:00Z">
        <w:r w:rsidR="001A485E">
          <w:rPr>
            <w:rFonts w:ascii="Times New Roman" w:hAnsi="Times New Roman" w:cs="Times New Roman"/>
            <w:noProof/>
            <w:sz w:val="24"/>
            <w:szCs w:val="24"/>
          </w:rPr>
          <w:t xml:space="preserve"> </w:t>
        </w:r>
      </w:ins>
      <w:del w:id="1581"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S</w:t>
      </w:r>
      <w:del w:id="1582"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Lader</w:t>
      </w:r>
      <w:ins w:id="1583" w:author="Jon.Richar" w:date="2023-07-03T16:46:00Z">
        <w:r w:rsidR="001A485E">
          <w:rPr>
            <w:rFonts w:ascii="Times New Roman" w:hAnsi="Times New Roman" w:cs="Times New Roman"/>
            <w:noProof/>
            <w:sz w:val="24"/>
            <w:szCs w:val="24"/>
          </w:rPr>
          <w:t xml:space="preserve"> </w:t>
        </w:r>
      </w:ins>
      <w:del w:id="1584"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R</w:t>
      </w:r>
      <w:del w:id="1585"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Fetterer</w:t>
      </w:r>
      <w:del w:id="1586"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F</w:t>
      </w:r>
      <w:del w:id="1587"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Holderied</w:t>
      </w:r>
      <w:del w:id="1588"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K</w:t>
      </w:r>
      <w:del w:id="1589"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Iken</w:t>
      </w:r>
      <w:del w:id="1590"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xml:space="preserve"> K</w:t>
      </w:r>
      <w:del w:id="1591" w:author="Jon.Richar" w:date="2023-07-03T16:46: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Mahoney</w:t>
      </w:r>
      <w:ins w:id="1592" w:author="Jon.Richar" w:date="2023-07-03T16:47:00Z">
        <w:r w:rsidR="001A485E">
          <w:rPr>
            <w:rFonts w:ascii="Times New Roman" w:hAnsi="Times New Roman" w:cs="Times New Roman"/>
            <w:noProof/>
            <w:sz w:val="24"/>
            <w:szCs w:val="24"/>
          </w:rPr>
          <w:t xml:space="preserve"> </w:t>
        </w:r>
      </w:ins>
      <w:del w:id="1593" w:author="Jon.Richar" w:date="2023-07-03T16:46: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A</w:t>
      </w:r>
      <w:del w:id="1594" w:author="Jon.Richar" w:date="2023-07-03T16:47:00Z">
        <w:r w:rsidRPr="0008650F" w:rsidDel="001A485E">
          <w:rPr>
            <w:rFonts w:ascii="Times New Roman" w:hAnsi="Times New Roman" w:cs="Times New Roman"/>
            <w:noProof/>
            <w:sz w:val="24"/>
            <w:szCs w:val="24"/>
          </w:rPr>
          <w:delText>.</w:delText>
        </w:r>
      </w:del>
      <w:r w:rsidRPr="0008650F">
        <w:rPr>
          <w:rFonts w:ascii="Times New Roman" w:hAnsi="Times New Roman" w:cs="Times New Roman"/>
          <w:noProof/>
          <w:sz w:val="24"/>
          <w:szCs w:val="24"/>
        </w:rPr>
        <w:t>, McCammon</w:t>
      </w:r>
      <w:ins w:id="1595" w:author="Jon.Richar" w:date="2023-07-03T16:47:00Z">
        <w:r w:rsidR="001A485E">
          <w:rPr>
            <w:rFonts w:ascii="Times New Roman" w:hAnsi="Times New Roman" w:cs="Times New Roman"/>
            <w:noProof/>
            <w:sz w:val="24"/>
            <w:szCs w:val="24"/>
          </w:rPr>
          <w:t xml:space="preserve"> </w:t>
        </w:r>
      </w:ins>
      <w:del w:id="1596"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M</w:t>
      </w:r>
      <w:del w:id="1597" w:author="Jon.Richar" w:date="2023-07-03T16:47:00Z">
        <w:r w:rsidRPr="0008650F" w:rsidDel="001A485E">
          <w:rPr>
            <w:rFonts w:ascii="Times New Roman" w:hAnsi="Times New Roman" w:cs="Times New Roman"/>
            <w:noProof/>
            <w:sz w:val="24"/>
            <w:szCs w:val="24"/>
          </w:rPr>
          <w:delText>.</w:delText>
        </w:r>
      </w:del>
      <w:ins w:id="1598" w:author="Jon.Richar" w:date="2023-07-03T16:47:00Z">
        <w:r w:rsidR="001A485E">
          <w:rPr>
            <w:rFonts w:ascii="Times New Roman" w:hAnsi="Times New Roman" w:cs="Times New Roman"/>
            <w:noProof/>
            <w:sz w:val="24"/>
            <w:szCs w:val="24"/>
          </w:rPr>
          <w:t>,</w:t>
        </w:r>
      </w:ins>
      <w:del w:id="1599" w:author="Jon.Richar" w:date="2023-07-03T16:47:00Z">
        <w:r w:rsidRPr="0008650F" w:rsidDel="001A485E">
          <w:rPr>
            <w:rFonts w:ascii="Times New Roman" w:hAnsi="Times New Roman" w:cs="Times New Roman"/>
            <w:noProof/>
            <w:sz w:val="24"/>
            <w:szCs w:val="24"/>
          </w:rPr>
          <w:delText>, &amp;</w:delText>
        </w:r>
      </w:del>
      <w:r w:rsidRPr="0008650F">
        <w:rPr>
          <w:rFonts w:ascii="Times New Roman" w:hAnsi="Times New Roman" w:cs="Times New Roman"/>
          <w:noProof/>
          <w:sz w:val="24"/>
          <w:szCs w:val="24"/>
        </w:rPr>
        <w:t xml:space="preserve"> Partain</w:t>
      </w:r>
      <w:ins w:id="1600" w:author="Jon.Richar" w:date="2023-07-03T16:47:00Z">
        <w:r w:rsidR="001A485E">
          <w:rPr>
            <w:rFonts w:ascii="Times New Roman" w:hAnsi="Times New Roman" w:cs="Times New Roman"/>
            <w:noProof/>
            <w:sz w:val="24"/>
            <w:szCs w:val="24"/>
          </w:rPr>
          <w:t xml:space="preserve"> </w:t>
        </w:r>
      </w:ins>
      <w:del w:id="1601"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J</w:t>
      </w:r>
      <w:ins w:id="1602" w:author="Jon.Richar" w:date="2023-07-03T16:47:00Z">
        <w:r w:rsidR="001A485E">
          <w:rPr>
            <w:rFonts w:ascii="Times New Roman" w:hAnsi="Times New Roman" w:cs="Times New Roman"/>
            <w:noProof/>
            <w:sz w:val="24"/>
            <w:szCs w:val="24"/>
          </w:rPr>
          <w:t xml:space="preserve"> </w:t>
        </w:r>
      </w:ins>
      <w:del w:id="1603" w:author="Jon.Richar" w:date="2023-07-03T16:47:00Z">
        <w:r w:rsidRPr="0008650F" w:rsidDel="001A485E">
          <w:rPr>
            <w:rFonts w:ascii="Times New Roman" w:hAnsi="Times New Roman" w:cs="Times New Roman"/>
            <w:noProof/>
            <w:sz w:val="24"/>
            <w:szCs w:val="24"/>
          </w:rPr>
          <w:delText xml:space="preserve">. </w:delText>
        </w:r>
      </w:del>
      <w:r w:rsidRPr="0008650F">
        <w:rPr>
          <w:rFonts w:ascii="Times New Roman" w:hAnsi="Times New Roman" w:cs="Times New Roman"/>
          <w:noProof/>
          <w:sz w:val="24"/>
          <w:szCs w:val="24"/>
        </w:rPr>
        <w:t xml:space="preserve">(2018). The high latitude heat wave of 2016 and its impacts on Alaska. </w:t>
      </w:r>
      <w:r w:rsidRPr="001A485E">
        <w:rPr>
          <w:rFonts w:ascii="Times New Roman" w:hAnsi="Times New Roman" w:cs="Times New Roman"/>
          <w:iCs/>
          <w:noProof/>
          <w:sz w:val="24"/>
          <w:szCs w:val="24"/>
          <w:rPrChange w:id="1604" w:author="Jon.Richar" w:date="2023-07-03T16:47:00Z">
            <w:rPr>
              <w:rFonts w:ascii="Times New Roman" w:hAnsi="Times New Roman" w:cs="Times New Roman"/>
              <w:i/>
              <w:iCs/>
              <w:noProof/>
              <w:sz w:val="24"/>
              <w:szCs w:val="24"/>
            </w:rPr>
          </w:rPrChange>
        </w:rPr>
        <w:t>Bull</w:t>
      </w:r>
      <w:del w:id="1605" w:author="Jon.Richar" w:date="2023-07-03T16:48:00Z">
        <w:r w:rsidRPr="001A485E" w:rsidDel="001A485E">
          <w:rPr>
            <w:rFonts w:ascii="Times New Roman" w:hAnsi="Times New Roman" w:cs="Times New Roman"/>
            <w:iCs/>
            <w:noProof/>
            <w:sz w:val="24"/>
            <w:szCs w:val="24"/>
            <w:rPrChange w:id="1606" w:author="Jon.Richar" w:date="2023-07-03T16:47:00Z">
              <w:rPr>
                <w:rFonts w:ascii="Times New Roman" w:hAnsi="Times New Roman" w:cs="Times New Roman"/>
                <w:i/>
                <w:iCs/>
                <w:noProof/>
                <w:sz w:val="24"/>
                <w:szCs w:val="24"/>
              </w:rPr>
            </w:rPrChange>
          </w:rPr>
          <w:delText xml:space="preserve">etin of the </w:delText>
        </w:r>
      </w:del>
      <w:ins w:id="1607" w:author="Jon.Richar" w:date="2023-07-03T16:48:00Z">
        <w:r w:rsidR="001A485E">
          <w:rPr>
            <w:rFonts w:ascii="Times New Roman" w:hAnsi="Times New Roman" w:cs="Times New Roman"/>
            <w:iCs/>
            <w:noProof/>
            <w:sz w:val="24"/>
            <w:szCs w:val="24"/>
          </w:rPr>
          <w:t xml:space="preserve"> </w:t>
        </w:r>
      </w:ins>
      <w:del w:id="1608" w:author="Jon.Richar" w:date="2023-07-03T16:48:00Z">
        <w:r w:rsidRPr="001A485E" w:rsidDel="001A485E">
          <w:rPr>
            <w:rFonts w:ascii="Times New Roman" w:hAnsi="Times New Roman" w:cs="Times New Roman"/>
            <w:iCs/>
            <w:noProof/>
            <w:sz w:val="24"/>
            <w:szCs w:val="24"/>
            <w:rPrChange w:id="1609" w:author="Jon.Richar" w:date="2023-07-03T16:47:00Z">
              <w:rPr>
                <w:rFonts w:ascii="Times New Roman" w:hAnsi="Times New Roman" w:cs="Times New Roman"/>
                <w:i/>
                <w:iCs/>
                <w:noProof/>
                <w:sz w:val="24"/>
                <w:szCs w:val="24"/>
              </w:rPr>
            </w:rPrChange>
          </w:rPr>
          <w:delText xml:space="preserve">American </w:delText>
        </w:r>
      </w:del>
      <w:ins w:id="1610" w:author="Jon.Richar" w:date="2023-07-03T16:48:00Z">
        <w:r w:rsidR="001A485E" w:rsidRPr="001A485E">
          <w:rPr>
            <w:rFonts w:ascii="Times New Roman" w:hAnsi="Times New Roman" w:cs="Times New Roman"/>
            <w:iCs/>
            <w:noProof/>
            <w:sz w:val="24"/>
            <w:szCs w:val="24"/>
            <w:rPrChange w:id="1611" w:author="Jon.Richar" w:date="2023-07-03T16:47:00Z">
              <w:rPr>
                <w:rFonts w:ascii="Times New Roman" w:hAnsi="Times New Roman" w:cs="Times New Roman"/>
                <w:i/>
                <w:iCs/>
                <w:noProof/>
                <w:sz w:val="24"/>
                <w:szCs w:val="24"/>
              </w:rPr>
            </w:rPrChange>
          </w:rPr>
          <w:t xml:space="preserve">Amer </w:t>
        </w:r>
      </w:ins>
      <w:r w:rsidRPr="001A485E">
        <w:rPr>
          <w:rFonts w:ascii="Times New Roman" w:hAnsi="Times New Roman" w:cs="Times New Roman"/>
          <w:iCs/>
          <w:noProof/>
          <w:sz w:val="24"/>
          <w:szCs w:val="24"/>
          <w:rPrChange w:id="1612" w:author="Jon.Richar" w:date="2023-07-03T16:47:00Z">
            <w:rPr>
              <w:rFonts w:ascii="Times New Roman" w:hAnsi="Times New Roman" w:cs="Times New Roman"/>
              <w:i/>
              <w:iCs/>
              <w:noProof/>
              <w:sz w:val="24"/>
              <w:szCs w:val="24"/>
            </w:rPr>
          </w:rPrChange>
        </w:rPr>
        <w:t>Meteorolog</w:t>
      </w:r>
      <w:del w:id="1613" w:author="Jon.Richar" w:date="2023-07-03T16:48:00Z">
        <w:r w:rsidRPr="001A485E" w:rsidDel="001A485E">
          <w:rPr>
            <w:rFonts w:ascii="Times New Roman" w:hAnsi="Times New Roman" w:cs="Times New Roman"/>
            <w:iCs/>
            <w:noProof/>
            <w:sz w:val="24"/>
            <w:szCs w:val="24"/>
            <w:rPrChange w:id="1614" w:author="Jon.Richar" w:date="2023-07-03T16:47:00Z">
              <w:rPr>
                <w:rFonts w:ascii="Times New Roman" w:hAnsi="Times New Roman" w:cs="Times New Roman"/>
                <w:i/>
                <w:iCs/>
                <w:noProof/>
                <w:sz w:val="24"/>
                <w:szCs w:val="24"/>
              </w:rPr>
            </w:rPrChange>
          </w:rPr>
          <w:delText>ical Society</w:delText>
        </w:r>
      </w:del>
      <w:ins w:id="1615" w:author="Jon.Richar" w:date="2023-07-03T16:48:00Z">
        <w:r w:rsidR="001A485E">
          <w:rPr>
            <w:rFonts w:ascii="Times New Roman" w:hAnsi="Times New Roman" w:cs="Times New Roman"/>
            <w:iCs/>
            <w:noProof/>
            <w:sz w:val="24"/>
            <w:szCs w:val="24"/>
          </w:rPr>
          <w:t xml:space="preserve"> Soc </w:t>
        </w:r>
      </w:ins>
      <w:del w:id="1616" w:author="Jon.Richar" w:date="2023-07-03T16:48:00Z">
        <w:r w:rsidRPr="001A485E" w:rsidDel="001A485E">
          <w:rPr>
            <w:rFonts w:ascii="Times New Roman" w:hAnsi="Times New Roman" w:cs="Times New Roman"/>
            <w:noProof/>
            <w:sz w:val="24"/>
            <w:szCs w:val="24"/>
          </w:rPr>
          <w:delText xml:space="preserve">, </w:delText>
        </w:r>
      </w:del>
      <w:r w:rsidRPr="001A485E">
        <w:rPr>
          <w:rFonts w:ascii="Times New Roman" w:hAnsi="Times New Roman" w:cs="Times New Roman"/>
          <w:iCs/>
          <w:noProof/>
          <w:sz w:val="24"/>
          <w:szCs w:val="24"/>
          <w:rPrChange w:id="1617" w:author="Jon.Richar" w:date="2023-07-03T16:47:00Z">
            <w:rPr>
              <w:rFonts w:ascii="Times New Roman" w:hAnsi="Times New Roman" w:cs="Times New Roman"/>
              <w:i/>
              <w:iCs/>
              <w:noProof/>
              <w:sz w:val="24"/>
              <w:szCs w:val="24"/>
            </w:rPr>
          </w:rPrChange>
        </w:rPr>
        <w:t>99</w:t>
      </w:r>
      <w:del w:id="1618" w:author="Jon.Richar" w:date="2023-07-03T16:48:00Z">
        <w:r w:rsidRPr="0008650F" w:rsidDel="001A485E">
          <w:rPr>
            <w:rFonts w:ascii="Times New Roman" w:hAnsi="Times New Roman" w:cs="Times New Roman"/>
            <w:noProof/>
            <w:sz w:val="24"/>
            <w:szCs w:val="24"/>
          </w:rPr>
          <w:delText xml:space="preserve">(1, S), </w:delText>
        </w:r>
      </w:del>
      <w:ins w:id="1619" w:author="Jon.Richar" w:date="2023-07-03T16:48:00Z">
        <w:r w:rsidR="001A485E">
          <w:rPr>
            <w:rFonts w:ascii="Times New Roman" w:hAnsi="Times New Roman" w:cs="Times New Roman"/>
            <w:noProof/>
            <w:sz w:val="24"/>
            <w:szCs w:val="24"/>
          </w:rPr>
          <w:t xml:space="preserve">: </w:t>
        </w:r>
      </w:ins>
      <w:r w:rsidRPr="0008650F">
        <w:rPr>
          <w:rFonts w:ascii="Times New Roman" w:hAnsi="Times New Roman" w:cs="Times New Roman"/>
          <w:noProof/>
          <w:sz w:val="24"/>
          <w:szCs w:val="24"/>
        </w:rPr>
        <w:t>S39--S43</w:t>
      </w:r>
      <w:del w:id="1620" w:author="Jon.Richar" w:date="2023-07-03T16:48:00Z">
        <w:r w:rsidRPr="0008650F" w:rsidDel="001A485E">
          <w:rPr>
            <w:rFonts w:ascii="Times New Roman" w:hAnsi="Times New Roman" w:cs="Times New Roman"/>
            <w:noProof/>
            <w:sz w:val="24"/>
            <w:szCs w:val="24"/>
          </w:rPr>
          <w:delText>. https://doi.org/10.1175/BAMS-D-17-0105.1</w:delText>
        </w:r>
      </w:del>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Worden, L, Botsford LW, Hastings A, Holland MD (2010) Frequency responses of age-structured populations: Pacific salmon as an example. </w:t>
      </w:r>
      <w:proofErr w:type="spellStart"/>
      <w:r w:rsidRPr="00EF0756">
        <w:rPr>
          <w:rFonts w:ascii="Times New Roman" w:hAnsi="Times New Roman" w:cs="Times New Roman"/>
          <w:sz w:val="24"/>
          <w:szCs w:val="24"/>
        </w:rPr>
        <w:t>Theoret</w:t>
      </w:r>
      <w:proofErr w:type="spellEnd"/>
      <w:r w:rsidRPr="00EF0756">
        <w:rPr>
          <w:rFonts w:ascii="Times New Roman" w:hAnsi="Times New Roman" w:cs="Times New Roman"/>
          <w:sz w:val="24"/>
          <w:szCs w:val="24"/>
        </w:rPr>
        <w:t xml:space="preserve"> </w:t>
      </w:r>
      <w:proofErr w:type="spellStart"/>
      <w:r w:rsidRPr="00EF0756">
        <w:rPr>
          <w:rFonts w:ascii="Times New Roman" w:hAnsi="Times New Roman" w:cs="Times New Roman"/>
          <w:sz w:val="24"/>
          <w:szCs w:val="24"/>
        </w:rPr>
        <w:t>Popul</w:t>
      </w:r>
      <w:proofErr w:type="spellEnd"/>
      <w:r w:rsidRPr="00EF0756">
        <w:rPr>
          <w:rFonts w:ascii="Times New Roman" w:hAnsi="Times New Roman" w:cs="Times New Roman"/>
          <w:sz w:val="24"/>
          <w:szCs w:val="24"/>
        </w:rPr>
        <w:t xml:space="preserve"> Biol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020CD78E" w14:textId="3A5AA30D" w:rsidR="00525AD2" w:rsidDel="001A485E" w:rsidRDefault="00525AD2" w:rsidP="00525AD2">
      <w:pPr>
        <w:spacing w:after="0" w:line="480" w:lineRule="auto"/>
        <w:ind w:left="720" w:right="288" w:hanging="720"/>
        <w:rPr>
          <w:del w:id="1621" w:author="Jon.Richar" w:date="2023-07-03T16:51:00Z"/>
          <w:rFonts w:ascii="Times New Roman" w:hAnsi="Times New Roman"/>
          <w:sz w:val="24"/>
          <w:szCs w:val="24"/>
        </w:rPr>
      </w:pPr>
      <w:del w:id="1622" w:author="Jon.Richar" w:date="2023-07-03T16:51:00Z">
        <w:r w:rsidDel="001A485E">
          <w:rPr>
            <w:rFonts w:ascii="Times New Roman" w:hAnsi="Times New Roman"/>
            <w:sz w:val="24"/>
            <w:szCs w:val="24"/>
          </w:rPr>
          <w:delText>Zacher, LS, Richar JI, Foy RJ</w:delText>
        </w:r>
      </w:del>
      <w:del w:id="1623" w:author="Jon.Richar" w:date="2023-07-03T16:26:00Z">
        <w:r w:rsidDel="00747F5E">
          <w:rPr>
            <w:rFonts w:ascii="Times New Roman" w:hAnsi="Times New Roman"/>
            <w:sz w:val="24"/>
            <w:szCs w:val="24"/>
          </w:rPr>
          <w:delText xml:space="preserve">. </w:delText>
        </w:r>
      </w:del>
      <w:del w:id="1624" w:author="Jon.Richar" w:date="2023-07-03T16:51:00Z">
        <w:r w:rsidDel="001A485E">
          <w:rPr>
            <w:rFonts w:ascii="Times New Roman" w:hAnsi="Times New Roman"/>
            <w:sz w:val="24"/>
            <w:szCs w:val="24"/>
          </w:rPr>
          <w:delText>2020</w:delText>
        </w:r>
      </w:del>
      <w:del w:id="1625" w:author="Jon.Richar" w:date="2023-07-03T16:26:00Z">
        <w:r w:rsidDel="00747F5E">
          <w:rPr>
            <w:rFonts w:ascii="Times New Roman" w:hAnsi="Times New Roman"/>
            <w:sz w:val="24"/>
            <w:szCs w:val="24"/>
          </w:rPr>
          <w:delText>.</w:delText>
        </w:r>
      </w:del>
      <w:del w:id="1626" w:author="Jon.Richar" w:date="2023-07-03T16:51:00Z">
        <w:r w:rsidDel="001A485E">
          <w:rPr>
            <w:rFonts w:ascii="Times New Roman" w:hAnsi="Times New Roman"/>
            <w:sz w:val="24"/>
            <w:szCs w:val="24"/>
          </w:rPr>
          <w:delText xml:space="preserve"> The 2019 eastern and northern Bering Sea continental shelf trawl surveys: Results for commercial crab species. U.S. Dep. Commer., NOAA tech. memo. NMFS-AFSC-400, 234 p.</w:delText>
        </w:r>
      </w:del>
    </w:p>
    <w:p w14:paraId="41B62127" w14:textId="4217AB7D" w:rsidR="00525AD2" w:rsidRPr="000A3109" w:rsidRDefault="00525AD2" w:rsidP="00525AD2">
      <w:pPr>
        <w:spacing w:after="0" w:line="480" w:lineRule="auto"/>
        <w:ind w:left="720" w:right="288" w:hanging="720"/>
        <w:rPr>
          <w:rFonts w:ascii="Times New Roman" w:hAnsi="Times New Roman"/>
          <w:sz w:val="24"/>
          <w:szCs w:val="24"/>
        </w:rPr>
      </w:pPr>
      <w:proofErr w:type="spellStart"/>
      <w:r>
        <w:rPr>
          <w:rFonts w:ascii="Times New Roman" w:hAnsi="Times New Roman"/>
          <w:sz w:val="24"/>
          <w:szCs w:val="24"/>
        </w:rPr>
        <w:t>Zacher</w:t>
      </w:r>
      <w:proofErr w:type="spellEnd"/>
      <w:r>
        <w:rPr>
          <w:rFonts w:ascii="Times New Roman" w:hAnsi="Times New Roman"/>
          <w:sz w:val="24"/>
          <w:szCs w:val="24"/>
        </w:rPr>
        <w:t>, LS, Richar JI, Litzow MA</w:t>
      </w:r>
      <w:ins w:id="1627" w:author="Jon.Richar" w:date="2023-07-03T16:26:00Z">
        <w:r w:rsidR="00747F5E">
          <w:rPr>
            <w:rFonts w:ascii="Times New Roman" w:hAnsi="Times New Roman"/>
            <w:sz w:val="24"/>
            <w:szCs w:val="24"/>
          </w:rPr>
          <w:t xml:space="preserve"> (</w:t>
        </w:r>
      </w:ins>
      <w:del w:id="1628" w:author="Jon.Richar" w:date="2023-07-03T16:26:00Z">
        <w:r w:rsidDel="00747F5E">
          <w:rPr>
            <w:rFonts w:ascii="Times New Roman" w:hAnsi="Times New Roman"/>
            <w:sz w:val="24"/>
            <w:szCs w:val="24"/>
          </w:rPr>
          <w:delText xml:space="preserve">. </w:delText>
        </w:r>
      </w:del>
      <w:r>
        <w:rPr>
          <w:rFonts w:ascii="Times New Roman" w:hAnsi="Times New Roman"/>
          <w:sz w:val="24"/>
          <w:szCs w:val="24"/>
        </w:rPr>
        <w:t>2021</w:t>
      </w:r>
      <w:ins w:id="1629" w:author="Jon.Richar" w:date="2023-07-03T16:27:00Z">
        <w:r w:rsidR="00747F5E">
          <w:rPr>
            <w:rFonts w:ascii="Times New Roman" w:hAnsi="Times New Roman"/>
            <w:sz w:val="24"/>
            <w:szCs w:val="24"/>
          </w:rPr>
          <w:t>)</w:t>
        </w:r>
      </w:ins>
      <w:del w:id="1630" w:author="Jon.Richar" w:date="2023-07-03T16:27:00Z">
        <w:r w:rsidDel="00747F5E">
          <w:rPr>
            <w:rFonts w:ascii="Times New Roman" w:hAnsi="Times New Roman"/>
            <w:sz w:val="24"/>
            <w:szCs w:val="24"/>
          </w:rPr>
          <w:delText>.</w:delText>
        </w:r>
      </w:del>
      <w:r>
        <w:rPr>
          <w:rFonts w:ascii="Times New Roman" w:hAnsi="Times New Roman"/>
          <w:sz w:val="24"/>
          <w:szCs w:val="24"/>
        </w:rPr>
        <w:t xml:space="preserve"> The 2021 eastern Bering Sea continental shelf trawl surveys: Results for commercial crab species. U.S. Dep. </w:t>
      </w:r>
      <w:proofErr w:type="spellStart"/>
      <w:r>
        <w:rPr>
          <w:rFonts w:ascii="Times New Roman" w:hAnsi="Times New Roman"/>
          <w:sz w:val="24"/>
          <w:szCs w:val="24"/>
        </w:rPr>
        <w:t>Commer</w:t>
      </w:r>
      <w:proofErr w:type="spellEnd"/>
      <w:r>
        <w:rPr>
          <w:rFonts w:ascii="Times New Roman" w:hAnsi="Times New Roman"/>
          <w:sz w:val="24"/>
          <w:szCs w:val="24"/>
        </w:rPr>
        <w:t>.,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Zheng J, Kruse GH (1998) Stock-recruitment relationships for Bristol Bay Tanner crabs. </w:t>
      </w:r>
      <w:proofErr w:type="spellStart"/>
      <w:r w:rsidRPr="006841A3">
        <w:rPr>
          <w:rFonts w:ascii="Times New Roman" w:hAnsi="Times New Roman"/>
          <w:sz w:val="24"/>
          <w:szCs w:val="24"/>
        </w:rPr>
        <w:t>Alsk</w:t>
      </w:r>
      <w:proofErr w:type="spellEnd"/>
      <w:r w:rsidRPr="006841A3">
        <w:rPr>
          <w:rFonts w:ascii="Times New Roman" w:hAnsi="Times New Roman"/>
          <w:sz w:val="24"/>
          <w:szCs w:val="24"/>
        </w:rPr>
        <w:t xml:space="preserve">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4"/>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 xml:space="preserve">ffects? Prog </w:t>
      </w:r>
      <w:proofErr w:type="spellStart"/>
      <w:r>
        <w:rPr>
          <w:rFonts w:ascii="Times New Roman" w:hAnsi="Times New Roman"/>
          <w:sz w:val="24"/>
          <w:szCs w:val="24"/>
        </w:rPr>
        <w:t>Oceanogr</w:t>
      </w:r>
      <w:proofErr w:type="spellEnd"/>
      <w:r>
        <w:rPr>
          <w:rFonts w:ascii="Times New Roman" w:hAnsi="Times New Roman"/>
          <w:sz w:val="24"/>
          <w:szCs w:val="24"/>
        </w:rPr>
        <w:t xml:space="preserve">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A37F3A">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A37F3A">
        <w:trPr>
          <w:trHeight w:val="311"/>
        </w:trPr>
        <w:tc>
          <w:tcPr>
            <w:tcW w:w="2477" w:type="dxa"/>
            <w:shd w:val="clear" w:color="auto" w:fill="auto"/>
            <w:noWrap/>
            <w:vAlign w:val="bottom"/>
            <w:hideMark/>
          </w:tcPr>
          <w:p w14:paraId="0CA8CBF8" w14:textId="77777777" w:rsidR="00525AD2" w:rsidRPr="00F84BB9" w:rsidRDefault="00525AD2" w:rsidP="00A37F3A">
            <w:pPr>
              <w:spacing w:after="0" w:line="240" w:lineRule="auto"/>
              <w:rPr>
                <w:rFonts w:ascii="Times New Roman" w:eastAsia="Times New Roman" w:hAnsi="Times New Roman" w:cs="Times New Roman"/>
                <w:color w:val="000000"/>
              </w:rPr>
            </w:pPr>
            <w:commentRangeStart w:id="1631"/>
            <w:r w:rsidRPr="00F84BB9">
              <w:rPr>
                <w:rFonts w:ascii="Times New Roman" w:eastAsia="Times New Roman" w:hAnsi="Times New Roman" w:cs="Times New Roman"/>
                <w:color w:val="000000"/>
              </w:rPr>
              <w:t xml:space="preserve">Ovigerous </w:t>
            </w:r>
            <w:commentRangeEnd w:id="1631"/>
            <w:r w:rsidR="009868AC">
              <w:rPr>
                <w:rStyle w:val="CommentReference"/>
              </w:rPr>
              <w:commentReference w:id="1631"/>
            </w:r>
            <w:r w:rsidRPr="00F84BB9">
              <w:rPr>
                <w:rFonts w:ascii="Times New Roman" w:eastAsia="Times New Roman" w:hAnsi="Times New Roman" w:cs="Times New Roman"/>
                <w:color w:val="000000"/>
              </w:rPr>
              <w:t xml:space="preserve">female </w:t>
            </w:r>
            <w:proofErr w:type="spellStart"/>
            <w:r w:rsidRPr="00F84BB9">
              <w:rPr>
                <w:rFonts w:ascii="Times New Roman" w:eastAsia="Times New Roman" w:hAnsi="Times New Roman" w:cs="Times New Roman"/>
                <w:color w:val="000000"/>
              </w:rPr>
              <w:t>opilio</w:t>
            </w:r>
            <w:proofErr w:type="spellEnd"/>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3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A37F3A">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Pacific cod - 3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w:t>
            </w:r>
            <w:proofErr w:type="spellEnd"/>
            <w:r w:rsidRPr="00F84BB9">
              <w:rPr>
                <w:rFonts w:ascii="Times New Roman" w:eastAsia="Times New Roman" w:hAnsi="Times New Roman" w:cs="Times New Roman"/>
                <w:color w:val="000000"/>
              </w:rPr>
              <w:t xml:space="preserve">-age 2 </w:t>
            </w:r>
            <w:proofErr w:type="spellStart"/>
            <w:r w:rsidRPr="00F84BB9">
              <w:rPr>
                <w:rFonts w:ascii="Times New Roman" w:eastAsia="Times New Roman" w:hAnsi="Times New Roman" w:cs="Times New Roman"/>
                <w:color w:val="000000"/>
              </w:rPr>
              <w:t>yr</w:t>
            </w:r>
            <w:proofErr w:type="spellEnd"/>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A37F3A">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2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A37F3A">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Flathead sole - 2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1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1st and 2nd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juveniles</w:t>
            </w:r>
          </w:p>
        </w:tc>
        <w:tc>
          <w:tcPr>
            <w:tcW w:w="1060"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A37F3A">
        <w:trPr>
          <w:trHeight w:val="311"/>
        </w:trPr>
        <w:tc>
          <w:tcPr>
            <w:tcW w:w="2477" w:type="dxa"/>
            <w:shd w:val="clear" w:color="auto" w:fill="auto"/>
            <w:noWrap/>
            <w:vAlign w:val="bottom"/>
            <w:hideMark/>
          </w:tcPr>
          <w:p w14:paraId="27A84214" w14:textId="0833CCBF"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Pr>
                <w:rFonts w:ascii="Times New Roman" w:eastAsia="Times New Roman" w:hAnsi="Times New Roman" w:cs="Times New Roman"/>
                <w:color w:val="000000"/>
              </w:rPr>
              <w:t xml:space="preserve"> </w:t>
            </w:r>
            <w:ins w:id="1632" w:author="Jon.Richar" w:date="2023-06-02T11:07:00Z">
              <w:r w:rsidR="00A66092">
                <w:rPr>
                  <w:rFonts w:ascii="Times New Roman" w:eastAsia="Times New Roman" w:hAnsi="Times New Roman" w:cs="Times New Roman"/>
                  <w:color w:val="000000"/>
                </w:rPr>
                <w:t xml:space="preserve">2, </w:t>
              </w:r>
            </w:ins>
            <w:r>
              <w:rPr>
                <w:rFonts w:ascii="Times New Roman" w:eastAsia="Times New Roman" w:hAnsi="Times New Roman" w:cs="Times New Roman"/>
                <w:color w:val="000000"/>
              </w:rPr>
              <w:t>3-yr rolling average</w:t>
            </w:r>
            <w:ins w:id="1633" w:author="Jon.Richar" w:date="2023-06-02T11:07:00Z">
              <w:r w:rsidR="00A66092">
                <w:rPr>
                  <w:rFonts w:ascii="Times New Roman" w:eastAsia="Times New Roman" w:hAnsi="Times New Roman" w:cs="Times New Roman"/>
                  <w:color w:val="000000"/>
                </w:rPr>
                <w:t>s</w:t>
              </w:r>
            </w:ins>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 xml:space="preserve">-age 2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juvenile</w:t>
            </w:r>
          </w:p>
        </w:tc>
        <w:tc>
          <w:tcPr>
            <w:tcW w:w="1060"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525AD2" w:rsidRPr="00F84BB9" w14:paraId="6F0E5962" w14:textId="77777777" w:rsidTr="00A37F3A">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NBT - 3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1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proofErr w:type="spellStart"/>
            <w:r w:rsidRPr="00F84BB9">
              <w:rPr>
                <w:rFonts w:ascii="Times New Roman" w:eastAsia="Times New Roman" w:hAnsi="Times New Roman" w:cs="Times New Roman"/>
                <w:color w:val="000000"/>
              </w:rPr>
              <w:t>Megalopae</w:t>
            </w:r>
            <w:proofErr w:type="spellEnd"/>
            <w:r w:rsidRPr="00F84BB9">
              <w:rPr>
                <w:rFonts w:ascii="Times New Roman" w:eastAsia="Times New Roman" w:hAnsi="Times New Roman" w:cs="Times New Roman"/>
                <w:color w:val="000000"/>
              </w:rPr>
              <w:t xml:space="preserve"> - age 2 </w:t>
            </w:r>
            <w:proofErr w:type="gramStart"/>
            <w:r w:rsidRPr="00F84BB9">
              <w:rPr>
                <w:rFonts w:ascii="Times New Roman" w:eastAsia="Times New Roman" w:hAnsi="Times New Roman" w:cs="Times New Roman"/>
                <w:color w:val="000000"/>
              </w:rPr>
              <w:t>juvenile</w:t>
            </w:r>
            <w:proofErr w:type="gramEnd"/>
          </w:p>
        </w:tc>
        <w:tc>
          <w:tcPr>
            <w:tcW w:w="1060"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A37F3A">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3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
        </w:tc>
        <w:tc>
          <w:tcPr>
            <w:tcW w:w="1060"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525AD2" w:rsidRPr="00F84BB9" w14:paraId="46EDD8E9" w14:textId="77777777" w:rsidTr="00A37F3A">
        <w:trPr>
          <w:trHeight w:val="311"/>
        </w:trPr>
        <w:tc>
          <w:tcPr>
            <w:tcW w:w="2477" w:type="dxa"/>
            <w:shd w:val="clear" w:color="auto" w:fill="auto"/>
            <w:noWrap/>
            <w:vAlign w:val="bottom"/>
            <w:hideMark/>
          </w:tcPr>
          <w:p w14:paraId="0E7C5BEF" w14:textId="2872C3F0"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PDO </w:t>
            </w:r>
            <w:del w:id="1634" w:author="Jon.Richar" w:date="2023-06-02T11:07:00Z">
              <w:r w:rsidRPr="00F84BB9" w:rsidDel="00A66092">
                <w:rPr>
                  <w:rFonts w:ascii="Times New Roman" w:eastAsia="Times New Roman" w:hAnsi="Times New Roman" w:cs="Times New Roman"/>
                  <w:color w:val="000000"/>
                </w:rPr>
                <w:delText>-</w:delText>
              </w:r>
            </w:del>
            <w:ins w:id="1635" w:author="Jon.Richar" w:date="2023-06-02T11:07:00Z">
              <w:r w:rsidR="00A66092">
                <w:rPr>
                  <w:rFonts w:ascii="Times New Roman" w:eastAsia="Times New Roman" w:hAnsi="Times New Roman" w:cs="Times New Roman"/>
                  <w:color w:val="000000"/>
                </w:rPr>
                <w:t>–</w:t>
              </w:r>
            </w:ins>
            <w:r w:rsidRPr="00F84BB9">
              <w:rPr>
                <w:rFonts w:ascii="Times New Roman" w:eastAsia="Times New Roman" w:hAnsi="Times New Roman" w:cs="Times New Roman"/>
                <w:color w:val="000000"/>
              </w:rPr>
              <w:t xml:space="preserve"> </w:t>
            </w:r>
            <w:ins w:id="1636" w:author="Jon.Richar" w:date="2023-06-02T11:07:00Z">
              <w:r w:rsidR="00A66092">
                <w:rPr>
                  <w:rFonts w:ascii="Times New Roman" w:eastAsia="Times New Roman" w:hAnsi="Times New Roman" w:cs="Times New Roman"/>
                  <w:color w:val="000000"/>
                </w:rPr>
                <w:t xml:space="preserve">2, </w:t>
              </w:r>
            </w:ins>
            <w:r w:rsidRPr="00F84BB9">
              <w:rPr>
                <w:rFonts w:ascii="Times New Roman" w:eastAsia="Times New Roman" w:hAnsi="Times New Roman" w:cs="Times New Roman"/>
                <w:color w:val="000000"/>
              </w:rPr>
              <w:t xml:space="preserve">3 </w:t>
            </w:r>
            <w:proofErr w:type="spellStart"/>
            <w:r w:rsidRPr="00F84BB9">
              <w:rPr>
                <w:rFonts w:ascii="Times New Roman" w:eastAsia="Times New Roman" w:hAnsi="Times New Roman" w:cs="Times New Roman"/>
                <w:color w:val="000000"/>
              </w:rPr>
              <w:t>yr</w:t>
            </w:r>
            <w:proofErr w:type="spellEnd"/>
            <w:r w:rsidRPr="00F84BB9">
              <w:rPr>
                <w:rFonts w:ascii="Times New Roman" w:eastAsia="Times New Roman" w:hAnsi="Times New Roman" w:cs="Times New Roman"/>
                <w:color w:val="000000"/>
              </w:rPr>
              <w:t xml:space="preserve"> rolling average</w:t>
            </w:r>
            <w:ins w:id="1637" w:author="Jon.Richar" w:date="2023-06-02T11:07:00Z">
              <w:r w:rsidR="00A66092">
                <w:rPr>
                  <w:rFonts w:ascii="Times New Roman" w:eastAsia="Times New Roman" w:hAnsi="Times New Roman" w:cs="Times New Roman"/>
                  <w:color w:val="000000"/>
                </w:rPr>
                <w:t>s</w:t>
              </w:r>
            </w:ins>
          </w:p>
        </w:tc>
        <w:tc>
          <w:tcPr>
            <w:tcW w:w="1824" w:type="dxa"/>
            <w:shd w:val="clear" w:color="auto" w:fill="auto"/>
            <w:noWrap/>
            <w:vAlign w:val="bottom"/>
            <w:hideMark/>
          </w:tcPr>
          <w:p w14:paraId="53DF949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 xml:space="preserve">1 </w:t>
            </w:r>
            <w:proofErr w:type="spellStart"/>
            <w:r w:rsidRPr="00F84BB9">
              <w:rPr>
                <w:rFonts w:ascii="Times New Roman" w:eastAsia="Times New Roman" w:hAnsi="Times New Roman" w:cs="Times New Roman"/>
                <w:color w:val="000000"/>
              </w:rPr>
              <w:t>yr</w:t>
            </w:r>
            <w:proofErr w:type="spellEnd"/>
          </w:p>
        </w:tc>
        <w:tc>
          <w:tcPr>
            <w:tcW w:w="2097" w:type="dxa"/>
            <w:shd w:val="clear" w:color="auto" w:fill="auto"/>
            <w:noWrap/>
            <w:vAlign w:val="bottom"/>
            <w:hideMark/>
          </w:tcPr>
          <w:p w14:paraId="4353A07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7A3F157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15D0EE0D" w14:textId="77777777" w:rsidTr="00A37F3A">
        <w:trPr>
          <w:trHeight w:val="311"/>
        </w:trPr>
        <w:tc>
          <w:tcPr>
            <w:tcW w:w="2477" w:type="dxa"/>
            <w:shd w:val="clear" w:color="auto" w:fill="auto"/>
            <w:noWrap/>
            <w:vAlign w:val="bottom"/>
          </w:tcPr>
          <w:p w14:paraId="2DA73092"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tcPr>
          <w:p w14:paraId="01FF2749"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roofErr w:type="spellStart"/>
            <w:r>
              <w:rPr>
                <w:rFonts w:ascii="Times New Roman" w:eastAsia="Times New Roman" w:hAnsi="Times New Roman" w:cs="Times New Roman"/>
                <w:color w:val="000000"/>
              </w:rPr>
              <w:t>yr</w:t>
            </w:r>
            <w:proofErr w:type="spellEnd"/>
          </w:p>
        </w:tc>
        <w:tc>
          <w:tcPr>
            <w:tcW w:w="2097" w:type="dxa"/>
            <w:shd w:val="clear" w:color="auto" w:fill="auto"/>
            <w:noWrap/>
            <w:vAlign w:val="bottom"/>
          </w:tcPr>
          <w:p w14:paraId="3492D19E"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7F8079C8"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525AD2" w:rsidRPr="00F84BB9" w14:paraId="1E3E265C" w14:textId="77777777" w:rsidTr="00A37F3A">
        <w:trPr>
          <w:trHeight w:val="311"/>
        </w:trPr>
        <w:tc>
          <w:tcPr>
            <w:tcW w:w="2477" w:type="dxa"/>
            <w:shd w:val="clear" w:color="auto" w:fill="auto"/>
            <w:noWrap/>
            <w:vAlign w:val="bottom"/>
          </w:tcPr>
          <w:p w14:paraId="0B49342E"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126378D1"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roofErr w:type="spellStart"/>
            <w:r>
              <w:rPr>
                <w:rFonts w:ascii="Times New Roman" w:eastAsia="Times New Roman" w:hAnsi="Times New Roman" w:cs="Times New Roman"/>
                <w:color w:val="000000"/>
              </w:rPr>
              <w:t>yr</w:t>
            </w:r>
            <w:proofErr w:type="spellEnd"/>
          </w:p>
        </w:tc>
        <w:tc>
          <w:tcPr>
            <w:tcW w:w="2097" w:type="dxa"/>
            <w:shd w:val="clear" w:color="auto" w:fill="auto"/>
            <w:noWrap/>
            <w:vAlign w:val="bottom"/>
          </w:tcPr>
          <w:p w14:paraId="0D1EB4EF"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E0FE17B"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24A0F69" w14:textId="77777777" w:rsidR="00525AD2" w:rsidRPr="001E781A" w:rsidRDefault="00525AD2" w:rsidP="00A37F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3D598754" w:rsidR="00525AD2" w:rsidRDefault="00525AD2" w:rsidP="00525AD2">
      <w:pPr>
        <w:spacing w:line="480" w:lineRule="auto"/>
        <w:rPr>
          <w:rFonts w:ascii="Times New Roman" w:hAnsi="Times New Roman" w:cs="Times New Roman"/>
          <w:sz w:val="24"/>
          <w:szCs w:val="24"/>
        </w:rPr>
      </w:pPr>
      <w:commentRangeStart w:id="1638"/>
      <w:r>
        <w:rPr>
          <w:rFonts w:ascii="Times New Roman" w:hAnsi="Times New Roman" w:cs="Times New Roman"/>
          <w:sz w:val="24"/>
          <w:szCs w:val="24"/>
        </w:rPr>
        <w:t xml:space="preserve">Table 1. Environmental covariates used in </w:t>
      </w:r>
      <w:del w:id="1639" w:author="Mike.Litzow" w:date="2023-12-21T07:29:00Z">
        <w:r w:rsidDel="00C21C60">
          <w:rPr>
            <w:rFonts w:ascii="Times New Roman" w:hAnsi="Times New Roman" w:cs="Times New Roman"/>
            <w:sz w:val="24"/>
            <w:szCs w:val="24"/>
          </w:rPr>
          <w:delText>GAM modeling</w:delText>
        </w:r>
      </w:del>
      <w:ins w:id="1640" w:author="Mike.Litzow" w:date="2023-12-21T07:29:00Z">
        <w:r w:rsidR="00C21C60">
          <w:rPr>
            <w:rFonts w:ascii="Times New Roman" w:hAnsi="Times New Roman" w:cs="Times New Roman"/>
            <w:sz w:val="24"/>
            <w:szCs w:val="24"/>
          </w:rPr>
          <w:t>analysis</w:t>
        </w:r>
      </w:ins>
      <w:r>
        <w:rPr>
          <w:rFonts w:ascii="Times New Roman" w:hAnsi="Times New Roman" w:cs="Times New Roman"/>
          <w:sz w:val="24"/>
          <w:szCs w:val="24"/>
        </w:rPr>
        <w:t>,</w:t>
      </w:r>
      <w:ins w:id="1641" w:author="Mike.Litzow" w:date="2023-12-21T07:29:00Z">
        <w:r w:rsidR="00C21C60">
          <w:rPr>
            <w:rFonts w:ascii="Times New Roman" w:hAnsi="Times New Roman" w:cs="Times New Roman"/>
            <w:sz w:val="24"/>
            <w:szCs w:val="24"/>
          </w:rPr>
          <w:t xml:space="preserve"> including</w:t>
        </w:r>
      </w:ins>
      <w:r>
        <w:rPr>
          <w:rFonts w:ascii="Times New Roman" w:hAnsi="Times New Roman" w:cs="Times New Roman"/>
          <w:sz w:val="24"/>
          <w:szCs w:val="24"/>
        </w:rPr>
        <w:t xml:space="preserve"> lag applied to </w:t>
      </w:r>
      <w:ins w:id="1642" w:author="Mike.Litzow" w:date="2023-12-21T07:30:00Z">
        <w:r w:rsidR="00C21C60">
          <w:rPr>
            <w:rFonts w:ascii="Times New Roman" w:hAnsi="Times New Roman" w:cs="Times New Roman"/>
            <w:sz w:val="24"/>
            <w:szCs w:val="24"/>
          </w:rPr>
          <w:t>each covariate</w:t>
        </w:r>
      </w:ins>
      <w:del w:id="1643" w:author="Mike.Litzow" w:date="2023-12-21T07:30:00Z">
        <w:r w:rsidDel="00C21C60">
          <w:rPr>
            <w:rFonts w:ascii="Times New Roman" w:hAnsi="Times New Roman" w:cs="Times New Roman"/>
            <w:sz w:val="24"/>
            <w:szCs w:val="24"/>
          </w:rPr>
          <w:delText>value</w:delText>
        </w:r>
      </w:del>
      <w:r>
        <w:rPr>
          <w:rFonts w:ascii="Times New Roman" w:hAnsi="Times New Roman" w:cs="Times New Roman"/>
          <w:sz w:val="24"/>
          <w:szCs w:val="24"/>
        </w:rPr>
        <w:t xml:space="preserve">, </w:t>
      </w:r>
      <w:ins w:id="1644" w:author="Mike.Litzow" w:date="2023-12-21T07:30:00Z">
        <w:r w:rsidR="00C21C60">
          <w:rPr>
            <w:rFonts w:ascii="Times New Roman" w:hAnsi="Times New Roman" w:cs="Times New Roman"/>
            <w:sz w:val="24"/>
            <w:szCs w:val="24"/>
          </w:rPr>
          <w:t xml:space="preserve">the </w:t>
        </w:r>
      </w:ins>
      <w:r>
        <w:rPr>
          <w:rFonts w:ascii="Times New Roman" w:hAnsi="Times New Roman" w:cs="Times New Roman"/>
          <w:sz w:val="24"/>
          <w:szCs w:val="24"/>
        </w:rPr>
        <w:t xml:space="preserve">crab life stage affected, hypothesized relationship, and proposed mechanism. </w:t>
      </w:r>
      <w:del w:id="1645" w:author="Mike.Litzow" w:date="2023-12-21T07:30:00Z">
        <w:r w:rsidDel="00C21C60">
          <w:rPr>
            <w:rFonts w:ascii="Times New Roman" w:hAnsi="Times New Roman" w:cs="Times New Roman"/>
            <w:sz w:val="24"/>
            <w:szCs w:val="24"/>
          </w:rPr>
          <w:delText>For rolling averages, note that average is applied to final year of set used to calculate a given value</w:delText>
        </w:r>
      </w:del>
      <w:del w:id="1646" w:author="Mike.Litzow" w:date="2023-12-21T07:31:00Z">
        <w:r w:rsidDel="00C21C60">
          <w:rPr>
            <w:rFonts w:ascii="Times New Roman" w:hAnsi="Times New Roman" w:cs="Times New Roman"/>
            <w:sz w:val="24"/>
            <w:szCs w:val="24"/>
          </w:rPr>
          <w:delText>.</w:delText>
        </w:r>
      </w:del>
      <w:commentRangeEnd w:id="1638"/>
      <w:r w:rsidR="00580418">
        <w:rPr>
          <w:rStyle w:val="CommentReference"/>
        </w:rPr>
        <w:commentReference w:id="1638"/>
      </w:r>
    </w:p>
    <w:p w14:paraId="173D81E6" w14:textId="39F82E8D" w:rsidR="00525AD2" w:rsidDel="00532572" w:rsidRDefault="00525AD2" w:rsidP="00532572">
      <w:pPr>
        <w:spacing w:line="480" w:lineRule="auto"/>
        <w:rPr>
          <w:del w:id="1647" w:author="Mike.Litzow" w:date="2024-01-02T12:19:00Z"/>
          <w:rFonts w:ascii="Times New Roman" w:hAnsi="Times New Roman" w:cs="Times New Roman"/>
          <w:sz w:val="24"/>
          <w:szCs w:val="24"/>
        </w:rPr>
        <w:pPrChange w:id="1648" w:author="Mike.Litzow" w:date="2024-01-02T12:19:00Z">
          <w:pPr>
            <w:spacing w:line="480" w:lineRule="auto"/>
          </w:pPr>
        </w:pPrChange>
      </w:pPr>
      <w:r>
        <w:rPr>
          <w:rFonts w:ascii="Times New Roman" w:hAnsi="Times New Roman" w:cs="Times New Roman"/>
          <w:sz w:val="24"/>
          <w:szCs w:val="24"/>
        </w:rPr>
        <w:br w:type="column"/>
      </w:r>
    </w:p>
    <w:tbl>
      <w:tblPr>
        <w:tblW w:w="1042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649" w:author="Jon.Richar" w:date="2023-06-09T15:20:00Z">
          <w:tblPr>
            <w:tblW w:w="10357"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080"/>
        <w:gridCol w:w="838"/>
        <w:gridCol w:w="772"/>
        <w:gridCol w:w="714"/>
        <w:gridCol w:w="650"/>
        <w:gridCol w:w="838"/>
        <w:gridCol w:w="680"/>
        <w:gridCol w:w="768"/>
        <w:gridCol w:w="675"/>
        <w:gridCol w:w="675"/>
        <w:gridCol w:w="714"/>
        <w:gridCol w:w="633"/>
        <w:gridCol w:w="673"/>
        <w:gridCol w:w="714"/>
        <w:tblGridChange w:id="1650">
          <w:tblGrid>
            <w:gridCol w:w="1080"/>
            <w:gridCol w:w="838"/>
            <w:gridCol w:w="772"/>
            <w:gridCol w:w="714"/>
            <w:gridCol w:w="729"/>
            <w:gridCol w:w="862"/>
            <w:gridCol w:w="680"/>
            <w:gridCol w:w="768"/>
            <w:gridCol w:w="675"/>
            <w:gridCol w:w="675"/>
            <w:gridCol w:w="714"/>
            <w:gridCol w:w="633"/>
            <w:gridCol w:w="673"/>
            <w:gridCol w:w="714"/>
          </w:tblGrid>
        </w:tblGridChange>
      </w:tblGrid>
      <w:tr w:rsidR="00C93D08" w:rsidRPr="007F3A01" w:rsidDel="00532572" w14:paraId="09DFB664" w14:textId="2E66CD56" w:rsidTr="00C93D08">
        <w:trPr>
          <w:trHeight w:val="157"/>
          <w:ins w:id="1651" w:author="Jon.Richar" w:date="2023-06-02T11:02:00Z"/>
          <w:del w:id="1652" w:author="Mike.Litzow" w:date="2024-01-02T12:19:00Z"/>
          <w:trPrChange w:id="1653" w:author="Jon.Richar" w:date="2023-06-09T15:20:00Z">
            <w:trPr>
              <w:trHeight w:val="157"/>
            </w:trPr>
          </w:trPrChange>
        </w:trPr>
        <w:tc>
          <w:tcPr>
            <w:tcW w:w="1080" w:type="dxa"/>
            <w:shd w:val="clear" w:color="auto" w:fill="auto"/>
            <w:noWrap/>
            <w:vAlign w:val="bottom"/>
            <w:hideMark/>
            <w:tcPrChange w:id="1654" w:author="Jon.Richar" w:date="2023-06-09T15:20:00Z">
              <w:tcPr>
                <w:tcW w:w="1080" w:type="dxa"/>
                <w:shd w:val="clear" w:color="auto" w:fill="auto"/>
                <w:noWrap/>
                <w:vAlign w:val="bottom"/>
                <w:hideMark/>
              </w:tcPr>
            </w:tcPrChange>
          </w:tcPr>
          <w:p w14:paraId="7E0DF5F3" w14:textId="011E9784" w:rsidR="007F3A01" w:rsidRPr="00C93D08" w:rsidDel="00532572" w:rsidRDefault="007F3A01" w:rsidP="00532572">
            <w:pPr>
              <w:spacing w:line="480" w:lineRule="auto"/>
              <w:rPr>
                <w:ins w:id="1655" w:author="Jon.Richar" w:date="2023-06-02T11:02:00Z"/>
                <w:del w:id="1656" w:author="Mike.Litzow" w:date="2024-01-02T12:19:00Z"/>
                <w:rFonts w:ascii="Times New Roman" w:eastAsia="Times New Roman" w:hAnsi="Times New Roman" w:cs="Times New Roman"/>
                <w:sz w:val="20"/>
                <w:szCs w:val="20"/>
                <w:rPrChange w:id="1657" w:author="Jon.Richar" w:date="2023-06-09T15:17:00Z">
                  <w:rPr>
                    <w:ins w:id="1658" w:author="Jon.Richar" w:date="2023-06-02T11:02:00Z"/>
                    <w:del w:id="1659" w:author="Mike.Litzow" w:date="2024-01-02T12:19:00Z"/>
                    <w:rFonts w:ascii="Times New Roman" w:eastAsia="Times New Roman" w:hAnsi="Times New Roman" w:cs="Times New Roman"/>
                    <w:sz w:val="24"/>
                    <w:szCs w:val="24"/>
                  </w:rPr>
                </w:rPrChange>
              </w:rPr>
              <w:pPrChange w:id="1660" w:author="Mike.Litzow" w:date="2024-01-02T12:19:00Z">
                <w:pPr>
                  <w:spacing w:after="0" w:line="240" w:lineRule="auto"/>
                  <w:ind w:left="-112"/>
                </w:pPr>
              </w:pPrChange>
            </w:pPr>
          </w:p>
        </w:tc>
        <w:tc>
          <w:tcPr>
            <w:tcW w:w="838" w:type="dxa"/>
            <w:shd w:val="clear" w:color="auto" w:fill="auto"/>
            <w:noWrap/>
            <w:vAlign w:val="center"/>
            <w:hideMark/>
            <w:tcPrChange w:id="1661" w:author="Jon.Richar" w:date="2023-06-09T15:20:00Z">
              <w:tcPr>
                <w:tcW w:w="838" w:type="dxa"/>
                <w:shd w:val="clear" w:color="auto" w:fill="auto"/>
                <w:noWrap/>
                <w:vAlign w:val="center"/>
                <w:hideMark/>
              </w:tcPr>
            </w:tcPrChange>
          </w:tcPr>
          <w:p w14:paraId="78A1572C" w14:textId="0DA75096" w:rsidR="007F3A01" w:rsidRPr="00C93D08" w:rsidDel="00532572" w:rsidRDefault="007F3A01" w:rsidP="00532572">
            <w:pPr>
              <w:spacing w:line="480" w:lineRule="auto"/>
              <w:rPr>
                <w:ins w:id="1662" w:author="Jon.Richar" w:date="2023-06-02T11:02:00Z"/>
                <w:del w:id="1663" w:author="Mike.Litzow" w:date="2024-01-02T12:19:00Z"/>
                <w:rFonts w:ascii="Times New Roman" w:eastAsia="Times New Roman" w:hAnsi="Times New Roman" w:cs="Times New Roman"/>
                <w:color w:val="000000"/>
                <w:sz w:val="20"/>
                <w:szCs w:val="20"/>
                <w:rPrChange w:id="1664" w:author="Jon.Richar" w:date="2023-06-09T15:17:00Z">
                  <w:rPr>
                    <w:ins w:id="1665" w:author="Jon.Richar" w:date="2023-06-02T11:02:00Z"/>
                    <w:del w:id="1666" w:author="Mike.Litzow" w:date="2024-01-02T12:19:00Z"/>
                    <w:rFonts w:ascii="Calibri" w:eastAsia="Times New Roman" w:hAnsi="Calibri" w:cs="Calibri"/>
                    <w:color w:val="000000"/>
                  </w:rPr>
                </w:rPrChange>
              </w:rPr>
              <w:pPrChange w:id="1667" w:author="Mike.Litzow" w:date="2024-01-02T12:19:00Z">
                <w:pPr>
                  <w:spacing w:after="0" w:line="240" w:lineRule="auto"/>
                  <w:jc w:val="center"/>
                </w:pPr>
              </w:pPrChange>
            </w:pPr>
            <w:ins w:id="1668" w:author="Jon.Richar" w:date="2023-06-02T11:02:00Z">
              <w:del w:id="1669" w:author="Mike.Litzow" w:date="2024-01-02T12:19:00Z">
                <w:r w:rsidRPr="00C93D08" w:rsidDel="00532572">
                  <w:rPr>
                    <w:rFonts w:ascii="Times New Roman" w:eastAsia="Times New Roman" w:hAnsi="Times New Roman" w:cs="Times New Roman"/>
                    <w:color w:val="000000"/>
                    <w:sz w:val="20"/>
                    <w:szCs w:val="20"/>
                    <w:rPrChange w:id="1670" w:author="Jon.Richar" w:date="2023-06-09T15:17:00Z">
                      <w:rPr>
                        <w:rFonts w:ascii="Calibri" w:eastAsia="Times New Roman" w:hAnsi="Calibri" w:cs="Calibri"/>
                        <w:color w:val="000000"/>
                      </w:rPr>
                    </w:rPrChange>
                  </w:rPr>
                  <w:delText>Bairdi females</w:delText>
                </w:r>
              </w:del>
            </w:ins>
          </w:p>
        </w:tc>
        <w:tc>
          <w:tcPr>
            <w:tcW w:w="772" w:type="dxa"/>
            <w:shd w:val="clear" w:color="auto" w:fill="auto"/>
            <w:noWrap/>
            <w:vAlign w:val="center"/>
            <w:hideMark/>
            <w:tcPrChange w:id="1671" w:author="Jon.Richar" w:date="2023-06-09T15:20:00Z">
              <w:tcPr>
                <w:tcW w:w="602" w:type="dxa"/>
                <w:shd w:val="clear" w:color="auto" w:fill="auto"/>
                <w:noWrap/>
                <w:vAlign w:val="center"/>
                <w:hideMark/>
              </w:tcPr>
            </w:tcPrChange>
          </w:tcPr>
          <w:p w14:paraId="609A2267" w14:textId="66CB55B8" w:rsidR="007F3A01" w:rsidRPr="00C93D08" w:rsidDel="00532572" w:rsidRDefault="007F3A01" w:rsidP="00532572">
            <w:pPr>
              <w:spacing w:line="480" w:lineRule="auto"/>
              <w:rPr>
                <w:ins w:id="1672" w:author="Jon.Richar" w:date="2023-06-02T11:02:00Z"/>
                <w:del w:id="1673" w:author="Mike.Litzow" w:date="2024-01-02T12:19:00Z"/>
                <w:rFonts w:ascii="Times New Roman" w:eastAsia="Times New Roman" w:hAnsi="Times New Roman" w:cs="Times New Roman"/>
                <w:color w:val="000000"/>
                <w:sz w:val="20"/>
                <w:szCs w:val="20"/>
                <w:rPrChange w:id="1674" w:author="Jon.Richar" w:date="2023-06-09T15:17:00Z">
                  <w:rPr>
                    <w:ins w:id="1675" w:author="Jon.Richar" w:date="2023-06-02T11:02:00Z"/>
                    <w:del w:id="1676" w:author="Mike.Litzow" w:date="2024-01-02T12:19:00Z"/>
                    <w:rFonts w:ascii="Calibri" w:eastAsia="Times New Roman" w:hAnsi="Calibri" w:cs="Calibri"/>
                    <w:color w:val="000000"/>
                  </w:rPr>
                </w:rPrChange>
              </w:rPr>
              <w:pPrChange w:id="1677" w:author="Mike.Litzow" w:date="2024-01-02T12:19:00Z">
                <w:pPr>
                  <w:spacing w:after="0" w:line="240" w:lineRule="auto"/>
                  <w:jc w:val="center"/>
                </w:pPr>
              </w:pPrChange>
            </w:pPr>
            <w:ins w:id="1678" w:author="Jon.Richar" w:date="2023-06-02T11:02:00Z">
              <w:del w:id="1679" w:author="Mike.Litzow" w:date="2024-01-02T12:19:00Z">
                <w:r w:rsidRPr="00C93D08" w:rsidDel="00532572">
                  <w:rPr>
                    <w:rFonts w:ascii="Times New Roman" w:eastAsia="Times New Roman" w:hAnsi="Times New Roman" w:cs="Times New Roman"/>
                    <w:color w:val="000000"/>
                    <w:sz w:val="20"/>
                    <w:szCs w:val="20"/>
                    <w:rPrChange w:id="1680" w:author="Jon.Richar" w:date="2023-06-09T15:17:00Z">
                      <w:rPr>
                        <w:rFonts w:ascii="Calibri" w:eastAsia="Times New Roman" w:hAnsi="Calibri" w:cs="Calibri"/>
                        <w:color w:val="000000"/>
                      </w:rPr>
                    </w:rPrChange>
                  </w:rPr>
                  <w:delText>Pacific cod</w:delText>
                </w:r>
              </w:del>
            </w:ins>
          </w:p>
        </w:tc>
        <w:tc>
          <w:tcPr>
            <w:tcW w:w="714" w:type="dxa"/>
            <w:shd w:val="clear" w:color="auto" w:fill="auto"/>
            <w:noWrap/>
            <w:vAlign w:val="center"/>
            <w:hideMark/>
            <w:tcPrChange w:id="1681" w:author="Jon.Richar" w:date="2023-06-09T15:20:00Z">
              <w:tcPr>
                <w:tcW w:w="714" w:type="dxa"/>
                <w:shd w:val="clear" w:color="auto" w:fill="auto"/>
                <w:noWrap/>
                <w:vAlign w:val="center"/>
                <w:hideMark/>
              </w:tcPr>
            </w:tcPrChange>
          </w:tcPr>
          <w:p w14:paraId="1426A728" w14:textId="3B1AA81F" w:rsidR="007F3A01" w:rsidRPr="00C93D08" w:rsidDel="00532572" w:rsidRDefault="007F3A01" w:rsidP="00532572">
            <w:pPr>
              <w:spacing w:line="480" w:lineRule="auto"/>
              <w:rPr>
                <w:ins w:id="1682" w:author="Jon.Richar" w:date="2023-06-02T11:02:00Z"/>
                <w:del w:id="1683" w:author="Mike.Litzow" w:date="2024-01-02T12:19:00Z"/>
                <w:rFonts w:ascii="Times New Roman" w:eastAsia="Times New Roman" w:hAnsi="Times New Roman" w:cs="Times New Roman"/>
                <w:color w:val="000000"/>
                <w:sz w:val="20"/>
                <w:szCs w:val="20"/>
                <w:rPrChange w:id="1684" w:author="Jon.Richar" w:date="2023-06-09T15:17:00Z">
                  <w:rPr>
                    <w:ins w:id="1685" w:author="Jon.Richar" w:date="2023-06-02T11:02:00Z"/>
                    <w:del w:id="1686" w:author="Mike.Litzow" w:date="2024-01-02T12:19:00Z"/>
                    <w:rFonts w:ascii="Calibri" w:eastAsia="Times New Roman" w:hAnsi="Calibri" w:cs="Calibri"/>
                    <w:color w:val="000000"/>
                  </w:rPr>
                </w:rPrChange>
              </w:rPr>
              <w:pPrChange w:id="1687" w:author="Mike.Litzow" w:date="2024-01-02T12:19:00Z">
                <w:pPr>
                  <w:spacing w:after="0" w:line="240" w:lineRule="auto"/>
                  <w:jc w:val="center"/>
                </w:pPr>
              </w:pPrChange>
            </w:pPr>
            <w:ins w:id="1688" w:author="Jon.Richar" w:date="2023-06-02T11:02:00Z">
              <w:del w:id="1689" w:author="Mike.Litzow" w:date="2024-01-02T12:19:00Z">
                <w:r w:rsidRPr="00C93D08" w:rsidDel="00532572">
                  <w:rPr>
                    <w:rFonts w:ascii="Times New Roman" w:eastAsia="Times New Roman" w:hAnsi="Times New Roman" w:cs="Times New Roman"/>
                    <w:color w:val="000000"/>
                    <w:sz w:val="20"/>
                    <w:szCs w:val="20"/>
                    <w:rPrChange w:id="1690" w:author="Jon.Richar" w:date="2023-06-09T15:17:00Z">
                      <w:rPr>
                        <w:rFonts w:ascii="Calibri" w:eastAsia="Times New Roman" w:hAnsi="Calibri" w:cs="Calibri"/>
                        <w:color w:val="000000"/>
                      </w:rPr>
                    </w:rPrChange>
                  </w:rPr>
                  <w:delText>FHS TBM RA2</w:delText>
                </w:r>
              </w:del>
            </w:ins>
          </w:p>
        </w:tc>
        <w:tc>
          <w:tcPr>
            <w:tcW w:w="650" w:type="dxa"/>
            <w:shd w:val="clear" w:color="auto" w:fill="auto"/>
            <w:noWrap/>
            <w:vAlign w:val="center"/>
            <w:hideMark/>
            <w:tcPrChange w:id="1691" w:author="Jon.Richar" w:date="2023-06-09T15:20:00Z">
              <w:tcPr>
                <w:tcW w:w="729" w:type="dxa"/>
                <w:shd w:val="clear" w:color="auto" w:fill="auto"/>
                <w:noWrap/>
                <w:vAlign w:val="center"/>
                <w:hideMark/>
              </w:tcPr>
            </w:tcPrChange>
          </w:tcPr>
          <w:p w14:paraId="29E765ED" w14:textId="08B06FE0" w:rsidR="007F3A01" w:rsidRPr="00C93D08" w:rsidDel="00532572" w:rsidRDefault="007F3A01" w:rsidP="00532572">
            <w:pPr>
              <w:spacing w:line="480" w:lineRule="auto"/>
              <w:rPr>
                <w:ins w:id="1692" w:author="Jon.Richar" w:date="2023-06-02T11:02:00Z"/>
                <w:del w:id="1693" w:author="Mike.Litzow" w:date="2024-01-02T12:19:00Z"/>
                <w:rFonts w:ascii="Times New Roman" w:eastAsia="Times New Roman" w:hAnsi="Times New Roman" w:cs="Times New Roman"/>
                <w:color w:val="000000"/>
                <w:sz w:val="20"/>
                <w:szCs w:val="20"/>
                <w:rPrChange w:id="1694" w:author="Jon.Richar" w:date="2023-06-09T15:17:00Z">
                  <w:rPr>
                    <w:ins w:id="1695" w:author="Jon.Richar" w:date="2023-06-02T11:02:00Z"/>
                    <w:del w:id="1696" w:author="Mike.Litzow" w:date="2024-01-02T12:19:00Z"/>
                    <w:rFonts w:ascii="Calibri" w:eastAsia="Times New Roman" w:hAnsi="Calibri" w:cs="Calibri"/>
                    <w:color w:val="000000"/>
                  </w:rPr>
                </w:rPrChange>
              </w:rPr>
              <w:pPrChange w:id="1697" w:author="Mike.Litzow" w:date="2024-01-02T12:19:00Z">
                <w:pPr>
                  <w:spacing w:after="0" w:line="240" w:lineRule="auto"/>
                  <w:jc w:val="center"/>
                </w:pPr>
              </w:pPrChange>
            </w:pPr>
            <w:ins w:id="1698" w:author="Jon.Richar" w:date="2023-06-02T11:02:00Z">
              <w:del w:id="1699" w:author="Mike.Litzow" w:date="2024-01-02T12:19:00Z">
                <w:r w:rsidRPr="00C93D08" w:rsidDel="00532572">
                  <w:rPr>
                    <w:rFonts w:ascii="Times New Roman" w:eastAsia="Times New Roman" w:hAnsi="Times New Roman" w:cs="Times New Roman"/>
                    <w:color w:val="000000"/>
                    <w:sz w:val="20"/>
                    <w:szCs w:val="20"/>
                    <w:rPrChange w:id="1700" w:author="Jon.Richar" w:date="2023-06-09T15:17:00Z">
                      <w:rPr>
                        <w:rFonts w:ascii="Calibri" w:eastAsia="Times New Roman" w:hAnsi="Calibri" w:cs="Calibri"/>
                        <w:color w:val="000000"/>
                      </w:rPr>
                    </w:rPrChange>
                  </w:rPr>
                  <w:delText>FHS TBM</w:delText>
                </w:r>
              </w:del>
            </w:ins>
          </w:p>
        </w:tc>
        <w:tc>
          <w:tcPr>
            <w:tcW w:w="838" w:type="dxa"/>
            <w:shd w:val="clear" w:color="auto" w:fill="auto"/>
            <w:noWrap/>
            <w:vAlign w:val="center"/>
            <w:hideMark/>
            <w:tcPrChange w:id="1701" w:author="Jon.Richar" w:date="2023-06-09T15:20:00Z">
              <w:tcPr>
                <w:tcW w:w="862" w:type="dxa"/>
                <w:shd w:val="clear" w:color="auto" w:fill="auto"/>
                <w:noWrap/>
                <w:vAlign w:val="center"/>
                <w:hideMark/>
              </w:tcPr>
            </w:tcPrChange>
          </w:tcPr>
          <w:p w14:paraId="2D3DF803" w14:textId="73C0AA35" w:rsidR="007F3A01" w:rsidRPr="00C93D08" w:rsidDel="00532572" w:rsidRDefault="007F3A01" w:rsidP="00532572">
            <w:pPr>
              <w:spacing w:line="480" w:lineRule="auto"/>
              <w:rPr>
                <w:ins w:id="1702" w:author="Jon.Richar" w:date="2023-06-02T11:02:00Z"/>
                <w:del w:id="1703" w:author="Mike.Litzow" w:date="2024-01-02T12:19:00Z"/>
                <w:rFonts w:ascii="Times New Roman" w:eastAsia="Times New Roman" w:hAnsi="Times New Roman" w:cs="Times New Roman"/>
                <w:color w:val="000000"/>
                <w:sz w:val="20"/>
                <w:szCs w:val="20"/>
                <w:rPrChange w:id="1704" w:author="Jon.Richar" w:date="2023-06-09T15:17:00Z">
                  <w:rPr>
                    <w:ins w:id="1705" w:author="Jon.Richar" w:date="2023-06-02T11:02:00Z"/>
                    <w:del w:id="1706" w:author="Mike.Litzow" w:date="2024-01-02T12:19:00Z"/>
                    <w:rFonts w:ascii="Calibri" w:eastAsia="Times New Roman" w:hAnsi="Calibri" w:cs="Calibri"/>
                    <w:color w:val="000000"/>
                  </w:rPr>
                </w:rPrChange>
              </w:rPr>
              <w:pPrChange w:id="1707" w:author="Mike.Litzow" w:date="2024-01-02T12:19:00Z">
                <w:pPr>
                  <w:spacing w:after="0" w:line="240" w:lineRule="auto"/>
                  <w:jc w:val="center"/>
                </w:pPr>
              </w:pPrChange>
            </w:pPr>
            <w:ins w:id="1708" w:author="Jon.Richar" w:date="2023-06-02T11:02:00Z">
              <w:del w:id="1709" w:author="Mike.Litzow" w:date="2024-01-02T12:19:00Z">
                <w:r w:rsidRPr="00C93D08" w:rsidDel="00532572">
                  <w:rPr>
                    <w:rFonts w:ascii="Times New Roman" w:eastAsia="Times New Roman" w:hAnsi="Times New Roman" w:cs="Times New Roman"/>
                    <w:color w:val="000000"/>
                    <w:sz w:val="20"/>
                    <w:szCs w:val="20"/>
                    <w:rPrChange w:id="1710" w:author="Jon.Richar" w:date="2023-06-09T15:17:00Z">
                      <w:rPr>
                        <w:rFonts w:ascii="Calibri" w:eastAsia="Times New Roman" w:hAnsi="Calibri" w:cs="Calibri"/>
                        <w:color w:val="000000"/>
                      </w:rPr>
                    </w:rPrChange>
                  </w:rPr>
                  <w:delText>Opilio females</w:delText>
                </w:r>
              </w:del>
            </w:ins>
          </w:p>
        </w:tc>
        <w:tc>
          <w:tcPr>
            <w:tcW w:w="680" w:type="dxa"/>
            <w:shd w:val="clear" w:color="auto" w:fill="auto"/>
            <w:noWrap/>
            <w:vAlign w:val="center"/>
            <w:hideMark/>
            <w:tcPrChange w:id="1711" w:author="Jon.Richar" w:date="2023-06-09T15:20:00Z">
              <w:tcPr>
                <w:tcW w:w="680" w:type="dxa"/>
                <w:shd w:val="clear" w:color="auto" w:fill="auto"/>
                <w:noWrap/>
                <w:vAlign w:val="center"/>
                <w:hideMark/>
              </w:tcPr>
            </w:tcPrChange>
          </w:tcPr>
          <w:p w14:paraId="3D60466F" w14:textId="414E982F" w:rsidR="007F3A01" w:rsidRPr="00C93D08" w:rsidDel="00532572" w:rsidRDefault="007F3A01" w:rsidP="00532572">
            <w:pPr>
              <w:spacing w:line="480" w:lineRule="auto"/>
              <w:rPr>
                <w:ins w:id="1712" w:author="Jon.Richar" w:date="2023-06-02T11:02:00Z"/>
                <w:del w:id="1713" w:author="Mike.Litzow" w:date="2024-01-02T12:19:00Z"/>
                <w:rFonts w:ascii="Times New Roman" w:eastAsia="Times New Roman" w:hAnsi="Times New Roman" w:cs="Times New Roman"/>
                <w:color w:val="000000"/>
                <w:sz w:val="20"/>
                <w:szCs w:val="20"/>
                <w:rPrChange w:id="1714" w:author="Jon.Richar" w:date="2023-06-09T15:17:00Z">
                  <w:rPr>
                    <w:ins w:id="1715" w:author="Jon.Richar" w:date="2023-06-02T11:02:00Z"/>
                    <w:del w:id="1716" w:author="Mike.Litzow" w:date="2024-01-02T12:19:00Z"/>
                    <w:rFonts w:ascii="Calibri" w:eastAsia="Times New Roman" w:hAnsi="Calibri" w:cs="Calibri"/>
                    <w:color w:val="000000"/>
                  </w:rPr>
                </w:rPrChange>
              </w:rPr>
              <w:pPrChange w:id="1717" w:author="Mike.Litzow" w:date="2024-01-02T12:19:00Z">
                <w:pPr>
                  <w:spacing w:after="0" w:line="240" w:lineRule="auto"/>
                  <w:jc w:val="center"/>
                </w:pPr>
              </w:pPrChange>
            </w:pPr>
            <w:ins w:id="1718" w:author="Jon.Richar" w:date="2023-06-02T11:02:00Z">
              <w:del w:id="1719" w:author="Mike.Litzow" w:date="2024-01-02T12:19:00Z">
                <w:r w:rsidRPr="00C93D08" w:rsidDel="00532572">
                  <w:rPr>
                    <w:rFonts w:ascii="Times New Roman" w:eastAsia="Times New Roman" w:hAnsi="Times New Roman" w:cs="Times New Roman"/>
                    <w:color w:val="000000"/>
                    <w:sz w:val="20"/>
                    <w:szCs w:val="20"/>
                    <w:rPrChange w:id="1720" w:author="Jon.Richar" w:date="2023-06-09T15:17:00Z">
                      <w:rPr>
                        <w:rFonts w:ascii="Calibri" w:eastAsia="Times New Roman" w:hAnsi="Calibri" w:cs="Calibri"/>
                        <w:color w:val="000000"/>
                      </w:rPr>
                    </w:rPrChange>
                  </w:rPr>
                  <w:delText>PDO RA3</w:delText>
                </w:r>
              </w:del>
            </w:ins>
          </w:p>
        </w:tc>
        <w:tc>
          <w:tcPr>
            <w:tcW w:w="768" w:type="dxa"/>
            <w:shd w:val="clear" w:color="auto" w:fill="auto"/>
            <w:noWrap/>
            <w:vAlign w:val="center"/>
            <w:hideMark/>
            <w:tcPrChange w:id="1721" w:author="Jon.Richar" w:date="2023-06-09T15:20:00Z">
              <w:tcPr>
                <w:tcW w:w="768" w:type="dxa"/>
                <w:shd w:val="clear" w:color="auto" w:fill="auto"/>
                <w:noWrap/>
                <w:vAlign w:val="center"/>
                <w:hideMark/>
              </w:tcPr>
            </w:tcPrChange>
          </w:tcPr>
          <w:p w14:paraId="317AE4C5" w14:textId="7F311052" w:rsidR="007F3A01" w:rsidRPr="00C93D08" w:rsidDel="00532572" w:rsidRDefault="007F3A01" w:rsidP="00532572">
            <w:pPr>
              <w:spacing w:line="480" w:lineRule="auto"/>
              <w:rPr>
                <w:ins w:id="1722" w:author="Jon.Richar" w:date="2023-06-02T11:02:00Z"/>
                <w:del w:id="1723" w:author="Mike.Litzow" w:date="2024-01-02T12:19:00Z"/>
                <w:rFonts w:ascii="Times New Roman" w:eastAsia="Times New Roman" w:hAnsi="Times New Roman" w:cs="Times New Roman"/>
                <w:color w:val="000000"/>
                <w:sz w:val="20"/>
                <w:szCs w:val="20"/>
                <w:rPrChange w:id="1724" w:author="Jon.Richar" w:date="2023-06-09T15:17:00Z">
                  <w:rPr>
                    <w:ins w:id="1725" w:author="Jon.Richar" w:date="2023-06-02T11:02:00Z"/>
                    <w:del w:id="1726" w:author="Mike.Litzow" w:date="2024-01-02T12:19:00Z"/>
                    <w:rFonts w:ascii="Calibri" w:eastAsia="Times New Roman" w:hAnsi="Calibri" w:cs="Calibri"/>
                    <w:color w:val="000000"/>
                  </w:rPr>
                </w:rPrChange>
              </w:rPr>
              <w:pPrChange w:id="1727" w:author="Mike.Litzow" w:date="2024-01-02T12:19:00Z">
                <w:pPr>
                  <w:spacing w:after="0" w:line="240" w:lineRule="auto"/>
                  <w:jc w:val="center"/>
                </w:pPr>
              </w:pPrChange>
            </w:pPr>
            <w:ins w:id="1728" w:author="Jon.Richar" w:date="2023-06-02T11:02:00Z">
              <w:del w:id="1729" w:author="Mike.Litzow" w:date="2024-01-02T12:19:00Z">
                <w:r w:rsidRPr="00C93D08" w:rsidDel="00532572">
                  <w:rPr>
                    <w:rFonts w:ascii="Times New Roman" w:eastAsia="Times New Roman" w:hAnsi="Times New Roman" w:cs="Times New Roman"/>
                    <w:color w:val="000000"/>
                    <w:sz w:val="20"/>
                    <w:szCs w:val="20"/>
                    <w:rPrChange w:id="1730" w:author="Jon.Richar" w:date="2023-06-09T15:17:00Z">
                      <w:rPr>
                        <w:rFonts w:ascii="Calibri" w:eastAsia="Times New Roman" w:hAnsi="Calibri" w:cs="Calibri"/>
                        <w:color w:val="000000"/>
                      </w:rPr>
                    </w:rPrChange>
                  </w:rPr>
                  <w:delText>PDO RA2</w:delText>
                </w:r>
              </w:del>
            </w:ins>
          </w:p>
        </w:tc>
        <w:tc>
          <w:tcPr>
            <w:tcW w:w="675" w:type="dxa"/>
            <w:shd w:val="clear" w:color="auto" w:fill="auto"/>
            <w:noWrap/>
            <w:vAlign w:val="center"/>
            <w:hideMark/>
            <w:tcPrChange w:id="1731" w:author="Jon.Richar" w:date="2023-06-09T15:20:00Z">
              <w:tcPr>
                <w:tcW w:w="675" w:type="dxa"/>
                <w:shd w:val="clear" w:color="auto" w:fill="auto"/>
                <w:noWrap/>
                <w:vAlign w:val="center"/>
                <w:hideMark/>
              </w:tcPr>
            </w:tcPrChange>
          </w:tcPr>
          <w:p w14:paraId="52A7283E" w14:textId="184C2469" w:rsidR="007F3A01" w:rsidRPr="00C93D08" w:rsidDel="00532572" w:rsidRDefault="007F3A01" w:rsidP="00532572">
            <w:pPr>
              <w:spacing w:line="480" w:lineRule="auto"/>
              <w:rPr>
                <w:ins w:id="1732" w:author="Jon.Richar" w:date="2023-06-02T11:02:00Z"/>
                <w:del w:id="1733" w:author="Mike.Litzow" w:date="2024-01-02T12:19:00Z"/>
                <w:rFonts w:ascii="Times New Roman" w:eastAsia="Times New Roman" w:hAnsi="Times New Roman" w:cs="Times New Roman"/>
                <w:color w:val="000000"/>
                <w:sz w:val="20"/>
                <w:szCs w:val="20"/>
                <w:rPrChange w:id="1734" w:author="Jon.Richar" w:date="2023-06-09T15:17:00Z">
                  <w:rPr>
                    <w:ins w:id="1735" w:author="Jon.Richar" w:date="2023-06-02T11:02:00Z"/>
                    <w:del w:id="1736" w:author="Mike.Litzow" w:date="2024-01-02T12:19:00Z"/>
                    <w:rFonts w:ascii="Calibri" w:eastAsia="Times New Roman" w:hAnsi="Calibri" w:cs="Calibri"/>
                    <w:color w:val="000000"/>
                  </w:rPr>
                </w:rPrChange>
              </w:rPr>
              <w:pPrChange w:id="1737" w:author="Mike.Litzow" w:date="2024-01-02T12:19:00Z">
                <w:pPr>
                  <w:spacing w:after="0" w:line="240" w:lineRule="auto"/>
                  <w:jc w:val="center"/>
                </w:pPr>
              </w:pPrChange>
            </w:pPr>
            <w:ins w:id="1738" w:author="Jon.Richar" w:date="2023-06-02T11:02:00Z">
              <w:del w:id="1739" w:author="Mike.Litzow" w:date="2024-01-02T12:19:00Z">
                <w:r w:rsidRPr="00C93D08" w:rsidDel="00532572">
                  <w:rPr>
                    <w:rFonts w:ascii="Times New Roman" w:eastAsia="Times New Roman" w:hAnsi="Times New Roman" w:cs="Times New Roman"/>
                    <w:color w:val="000000"/>
                    <w:sz w:val="20"/>
                    <w:szCs w:val="20"/>
                    <w:rPrChange w:id="1740" w:author="Jon.Richar" w:date="2023-06-09T15:17:00Z">
                      <w:rPr>
                        <w:rFonts w:ascii="Calibri" w:eastAsia="Times New Roman" w:hAnsi="Calibri" w:cs="Calibri"/>
                        <w:color w:val="000000"/>
                      </w:rPr>
                    </w:rPrChange>
                  </w:rPr>
                  <w:delText>SST MJ</w:delText>
                </w:r>
              </w:del>
            </w:ins>
          </w:p>
        </w:tc>
        <w:tc>
          <w:tcPr>
            <w:tcW w:w="675" w:type="dxa"/>
            <w:shd w:val="clear" w:color="auto" w:fill="auto"/>
            <w:noWrap/>
            <w:vAlign w:val="center"/>
            <w:hideMark/>
            <w:tcPrChange w:id="1741" w:author="Jon.Richar" w:date="2023-06-09T15:20:00Z">
              <w:tcPr>
                <w:tcW w:w="675" w:type="dxa"/>
                <w:shd w:val="clear" w:color="auto" w:fill="auto"/>
                <w:noWrap/>
                <w:vAlign w:val="center"/>
                <w:hideMark/>
              </w:tcPr>
            </w:tcPrChange>
          </w:tcPr>
          <w:p w14:paraId="71BFA1B8" w14:textId="3C1D851F" w:rsidR="007F3A01" w:rsidRPr="00C93D08" w:rsidDel="00532572" w:rsidRDefault="007F3A01" w:rsidP="00532572">
            <w:pPr>
              <w:spacing w:line="480" w:lineRule="auto"/>
              <w:rPr>
                <w:ins w:id="1742" w:author="Jon.Richar" w:date="2023-06-02T11:02:00Z"/>
                <w:del w:id="1743" w:author="Mike.Litzow" w:date="2024-01-02T12:19:00Z"/>
                <w:rFonts w:ascii="Times New Roman" w:eastAsia="Times New Roman" w:hAnsi="Times New Roman" w:cs="Times New Roman"/>
                <w:color w:val="000000"/>
                <w:sz w:val="20"/>
                <w:szCs w:val="20"/>
                <w:rPrChange w:id="1744" w:author="Jon.Richar" w:date="2023-06-09T15:17:00Z">
                  <w:rPr>
                    <w:ins w:id="1745" w:author="Jon.Richar" w:date="2023-06-02T11:02:00Z"/>
                    <w:del w:id="1746" w:author="Mike.Litzow" w:date="2024-01-02T12:19:00Z"/>
                    <w:rFonts w:ascii="Calibri" w:eastAsia="Times New Roman" w:hAnsi="Calibri" w:cs="Calibri"/>
                    <w:color w:val="000000"/>
                  </w:rPr>
                </w:rPrChange>
              </w:rPr>
              <w:pPrChange w:id="1747" w:author="Mike.Litzow" w:date="2024-01-02T12:19:00Z">
                <w:pPr>
                  <w:spacing w:after="0" w:line="240" w:lineRule="auto"/>
                  <w:jc w:val="center"/>
                </w:pPr>
              </w:pPrChange>
            </w:pPr>
            <w:ins w:id="1748" w:author="Jon.Richar" w:date="2023-06-02T11:02:00Z">
              <w:del w:id="1749" w:author="Mike.Litzow" w:date="2024-01-02T12:19:00Z">
                <w:r w:rsidRPr="00C93D08" w:rsidDel="00532572">
                  <w:rPr>
                    <w:rFonts w:ascii="Times New Roman" w:eastAsia="Times New Roman" w:hAnsi="Times New Roman" w:cs="Times New Roman"/>
                    <w:color w:val="000000"/>
                    <w:sz w:val="20"/>
                    <w:szCs w:val="20"/>
                    <w:rPrChange w:id="1750" w:author="Jon.Richar" w:date="2023-06-09T15:17:00Z">
                      <w:rPr>
                        <w:rFonts w:ascii="Calibri" w:eastAsia="Times New Roman" w:hAnsi="Calibri" w:cs="Calibri"/>
                        <w:color w:val="000000"/>
                      </w:rPr>
                    </w:rPrChange>
                  </w:rPr>
                  <w:delText>AO RA3</w:delText>
                </w:r>
              </w:del>
            </w:ins>
          </w:p>
        </w:tc>
        <w:tc>
          <w:tcPr>
            <w:tcW w:w="714" w:type="dxa"/>
            <w:shd w:val="clear" w:color="auto" w:fill="auto"/>
            <w:noWrap/>
            <w:vAlign w:val="center"/>
            <w:hideMark/>
            <w:tcPrChange w:id="1751" w:author="Jon.Richar" w:date="2023-06-09T15:20:00Z">
              <w:tcPr>
                <w:tcW w:w="714" w:type="dxa"/>
                <w:shd w:val="clear" w:color="auto" w:fill="auto"/>
                <w:noWrap/>
                <w:vAlign w:val="center"/>
                <w:hideMark/>
              </w:tcPr>
            </w:tcPrChange>
          </w:tcPr>
          <w:p w14:paraId="5FAC0FD2" w14:textId="5388B9D9" w:rsidR="007F3A01" w:rsidRPr="00C93D08" w:rsidDel="00532572" w:rsidRDefault="007F3A01" w:rsidP="00532572">
            <w:pPr>
              <w:spacing w:line="480" w:lineRule="auto"/>
              <w:rPr>
                <w:ins w:id="1752" w:author="Jon.Richar" w:date="2023-06-02T11:02:00Z"/>
                <w:del w:id="1753" w:author="Mike.Litzow" w:date="2024-01-02T12:19:00Z"/>
                <w:rFonts w:ascii="Times New Roman" w:eastAsia="Times New Roman" w:hAnsi="Times New Roman" w:cs="Times New Roman"/>
                <w:color w:val="000000"/>
                <w:sz w:val="20"/>
                <w:szCs w:val="20"/>
                <w:rPrChange w:id="1754" w:author="Jon.Richar" w:date="2023-06-09T15:17:00Z">
                  <w:rPr>
                    <w:ins w:id="1755" w:author="Jon.Richar" w:date="2023-06-02T11:02:00Z"/>
                    <w:del w:id="1756" w:author="Mike.Litzow" w:date="2024-01-02T12:19:00Z"/>
                    <w:rFonts w:ascii="Calibri" w:eastAsia="Times New Roman" w:hAnsi="Calibri" w:cs="Calibri"/>
                    <w:color w:val="000000"/>
                  </w:rPr>
                </w:rPrChange>
              </w:rPr>
              <w:pPrChange w:id="1757" w:author="Mike.Litzow" w:date="2024-01-02T12:19:00Z">
                <w:pPr>
                  <w:spacing w:after="0" w:line="240" w:lineRule="auto"/>
                  <w:jc w:val="center"/>
                </w:pPr>
              </w:pPrChange>
            </w:pPr>
            <w:ins w:id="1758" w:author="Jon.Richar" w:date="2023-06-02T11:02:00Z">
              <w:del w:id="1759" w:author="Mike.Litzow" w:date="2024-01-02T12:19:00Z">
                <w:r w:rsidRPr="00C93D08" w:rsidDel="00532572">
                  <w:rPr>
                    <w:rFonts w:ascii="Times New Roman" w:eastAsia="Times New Roman" w:hAnsi="Times New Roman" w:cs="Times New Roman"/>
                    <w:color w:val="000000"/>
                    <w:sz w:val="20"/>
                    <w:szCs w:val="20"/>
                    <w:rPrChange w:id="1760" w:author="Jon.Richar" w:date="2023-06-09T15:17:00Z">
                      <w:rPr>
                        <w:rFonts w:ascii="Calibri" w:eastAsia="Times New Roman" w:hAnsi="Calibri" w:cs="Calibri"/>
                        <w:color w:val="000000"/>
                      </w:rPr>
                    </w:rPrChange>
                  </w:rPr>
                  <w:delText>AO RA2</w:delText>
                </w:r>
              </w:del>
            </w:ins>
          </w:p>
        </w:tc>
        <w:tc>
          <w:tcPr>
            <w:tcW w:w="633" w:type="dxa"/>
            <w:shd w:val="clear" w:color="auto" w:fill="auto"/>
            <w:noWrap/>
            <w:vAlign w:val="center"/>
            <w:hideMark/>
            <w:tcPrChange w:id="1761" w:author="Jon.Richar" w:date="2023-06-09T15:20:00Z">
              <w:tcPr>
                <w:tcW w:w="633" w:type="dxa"/>
                <w:shd w:val="clear" w:color="auto" w:fill="auto"/>
                <w:noWrap/>
                <w:vAlign w:val="center"/>
                <w:hideMark/>
              </w:tcPr>
            </w:tcPrChange>
          </w:tcPr>
          <w:p w14:paraId="66E7CE6B" w14:textId="3F4E8D87" w:rsidR="007F3A01" w:rsidRPr="00C93D08" w:rsidDel="00532572" w:rsidRDefault="007F3A01" w:rsidP="00532572">
            <w:pPr>
              <w:spacing w:line="480" w:lineRule="auto"/>
              <w:rPr>
                <w:ins w:id="1762" w:author="Jon.Richar" w:date="2023-06-02T11:02:00Z"/>
                <w:del w:id="1763" w:author="Mike.Litzow" w:date="2024-01-02T12:19:00Z"/>
                <w:rFonts w:ascii="Times New Roman" w:eastAsia="Times New Roman" w:hAnsi="Times New Roman" w:cs="Times New Roman"/>
                <w:color w:val="000000"/>
                <w:sz w:val="20"/>
                <w:szCs w:val="20"/>
                <w:rPrChange w:id="1764" w:author="Jon.Richar" w:date="2023-06-09T15:17:00Z">
                  <w:rPr>
                    <w:ins w:id="1765" w:author="Jon.Richar" w:date="2023-06-02T11:02:00Z"/>
                    <w:del w:id="1766" w:author="Mike.Litzow" w:date="2024-01-02T12:19:00Z"/>
                    <w:rFonts w:ascii="Calibri" w:eastAsia="Times New Roman" w:hAnsi="Calibri" w:cs="Calibri"/>
                    <w:color w:val="000000"/>
                  </w:rPr>
                </w:rPrChange>
              </w:rPr>
              <w:pPrChange w:id="1767" w:author="Mike.Litzow" w:date="2024-01-02T12:19:00Z">
                <w:pPr>
                  <w:spacing w:after="0" w:line="240" w:lineRule="auto"/>
                  <w:jc w:val="center"/>
                </w:pPr>
              </w:pPrChange>
            </w:pPr>
            <w:ins w:id="1768" w:author="Jon.Richar" w:date="2023-06-02T11:02:00Z">
              <w:del w:id="1769" w:author="Mike.Litzow" w:date="2024-01-02T12:19:00Z">
                <w:r w:rsidRPr="00C93D08" w:rsidDel="00532572">
                  <w:rPr>
                    <w:rFonts w:ascii="Times New Roman" w:eastAsia="Times New Roman" w:hAnsi="Times New Roman" w:cs="Times New Roman"/>
                    <w:color w:val="000000"/>
                    <w:sz w:val="20"/>
                    <w:szCs w:val="20"/>
                    <w:rPrChange w:id="1770" w:author="Jon.Richar" w:date="2023-06-09T15:17:00Z">
                      <w:rPr>
                        <w:rFonts w:ascii="Calibri" w:eastAsia="Times New Roman" w:hAnsi="Calibri" w:cs="Calibri"/>
                        <w:color w:val="000000"/>
                      </w:rPr>
                    </w:rPrChange>
                  </w:rPr>
                  <w:delText>NBT RA3</w:delText>
                </w:r>
              </w:del>
            </w:ins>
          </w:p>
        </w:tc>
        <w:tc>
          <w:tcPr>
            <w:tcW w:w="673" w:type="dxa"/>
            <w:shd w:val="clear" w:color="auto" w:fill="auto"/>
            <w:noWrap/>
            <w:vAlign w:val="center"/>
            <w:hideMark/>
            <w:tcPrChange w:id="1771" w:author="Jon.Richar" w:date="2023-06-09T15:20:00Z">
              <w:tcPr>
                <w:tcW w:w="673" w:type="dxa"/>
                <w:shd w:val="clear" w:color="auto" w:fill="auto"/>
                <w:noWrap/>
                <w:vAlign w:val="center"/>
                <w:hideMark/>
              </w:tcPr>
            </w:tcPrChange>
          </w:tcPr>
          <w:p w14:paraId="65E6C49F" w14:textId="439849C3" w:rsidR="007F3A01" w:rsidRPr="00C93D08" w:rsidDel="00532572" w:rsidRDefault="007F3A01" w:rsidP="00532572">
            <w:pPr>
              <w:spacing w:line="480" w:lineRule="auto"/>
              <w:rPr>
                <w:ins w:id="1772" w:author="Jon.Richar" w:date="2023-06-02T11:02:00Z"/>
                <w:del w:id="1773" w:author="Mike.Litzow" w:date="2024-01-02T12:19:00Z"/>
                <w:rFonts w:ascii="Times New Roman" w:eastAsia="Times New Roman" w:hAnsi="Times New Roman" w:cs="Times New Roman"/>
                <w:color w:val="000000"/>
                <w:sz w:val="20"/>
                <w:szCs w:val="20"/>
                <w:rPrChange w:id="1774" w:author="Jon.Richar" w:date="2023-06-09T15:17:00Z">
                  <w:rPr>
                    <w:ins w:id="1775" w:author="Jon.Richar" w:date="2023-06-02T11:02:00Z"/>
                    <w:del w:id="1776" w:author="Mike.Litzow" w:date="2024-01-02T12:19:00Z"/>
                    <w:rFonts w:ascii="Calibri" w:eastAsia="Times New Roman" w:hAnsi="Calibri" w:cs="Calibri"/>
                    <w:color w:val="000000"/>
                  </w:rPr>
                </w:rPrChange>
              </w:rPr>
              <w:pPrChange w:id="1777" w:author="Mike.Litzow" w:date="2024-01-02T12:19:00Z">
                <w:pPr>
                  <w:spacing w:after="0" w:line="240" w:lineRule="auto"/>
                  <w:jc w:val="center"/>
                </w:pPr>
              </w:pPrChange>
            </w:pPr>
            <w:ins w:id="1778" w:author="Jon.Richar" w:date="2023-06-02T11:02:00Z">
              <w:del w:id="1779" w:author="Mike.Litzow" w:date="2024-01-02T12:19:00Z">
                <w:r w:rsidRPr="00C93D08" w:rsidDel="00532572">
                  <w:rPr>
                    <w:rFonts w:ascii="Times New Roman" w:eastAsia="Times New Roman" w:hAnsi="Times New Roman" w:cs="Times New Roman"/>
                    <w:color w:val="000000"/>
                    <w:sz w:val="20"/>
                    <w:szCs w:val="20"/>
                    <w:rPrChange w:id="1780" w:author="Jon.Richar" w:date="2023-06-09T15:17:00Z">
                      <w:rPr>
                        <w:rFonts w:ascii="Calibri" w:eastAsia="Times New Roman" w:hAnsi="Calibri" w:cs="Calibri"/>
                        <w:color w:val="000000"/>
                      </w:rPr>
                    </w:rPrChange>
                  </w:rPr>
                  <w:delText>SE wind</w:delText>
                </w:r>
              </w:del>
            </w:ins>
          </w:p>
        </w:tc>
        <w:tc>
          <w:tcPr>
            <w:tcW w:w="714" w:type="dxa"/>
            <w:shd w:val="clear" w:color="auto" w:fill="auto"/>
            <w:noWrap/>
            <w:vAlign w:val="center"/>
            <w:hideMark/>
            <w:tcPrChange w:id="1781" w:author="Jon.Richar" w:date="2023-06-09T15:20:00Z">
              <w:tcPr>
                <w:tcW w:w="714" w:type="dxa"/>
                <w:shd w:val="clear" w:color="auto" w:fill="auto"/>
                <w:noWrap/>
                <w:vAlign w:val="center"/>
                <w:hideMark/>
              </w:tcPr>
            </w:tcPrChange>
          </w:tcPr>
          <w:p w14:paraId="6111FB39" w14:textId="44528FE3" w:rsidR="007F3A01" w:rsidRPr="00C93D08" w:rsidDel="00532572" w:rsidRDefault="007F3A01" w:rsidP="00532572">
            <w:pPr>
              <w:spacing w:line="480" w:lineRule="auto"/>
              <w:rPr>
                <w:ins w:id="1782" w:author="Jon.Richar" w:date="2023-06-02T11:02:00Z"/>
                <w:del w:id="1783" w:author="Mike.Litzow" w:date="2024-01-02T12:19:00Z"/>
                <w:rFonts w:ascii="Times New Roman" w:eastAsia="Times New Roman" w:hAnsi="Times New Roman" w:cs="Times New Roman"/>
                <w:color w:val="000000"/>
                <w:sz w:val="20"/>
                <w:szCs w:val="20"/>
                <w:rPrChange w:id="1784" w:author="Jon.Richar" w:date="2023-06-09T15:17:00Z">
                  <w:rPr>
                    <w:ins w:id="1785" w:author="Jon.Richar" w:date="2023-06-02T11:02:00Z"/>
                    <w:del w:id="1786" w:author="Mike.Litzow" w:date="2024-01-02T12:19:00Z"/>
                    <w:rFonts w:ascii="Calibri" w:eastAsia="Times New Roman" w:hAnsi="Calibri" w:cs="Calibri"/>
                    <w:color w:val="000000"/>
                  </w:rPr>
                </w:rPrChange>
              </w:rPr>
              <w:pPrChange w:id="1787" w:author="Mike.Litzow" w:date="2024-01-02T12:19:00Z">
                <w:pPr>
                  <w:spacing w:after="0" w:line="240" w:lineRule="auto"/>
                  <w:jc w:val="center"/>
                </w:pPr>
              </w:pPrChange>
            </w:pPr>
            <w:ins w:id="1788" w:author="Jon.Richar" w:date="2023-06-02T11:02:00Z">
              <w:del w:id="1789" w:author="Mike.Litzow" w:date="2024-01-02T12:19:00Z">
                <w:r w:rsidRPr="00C93D08" w:rsidDel="00532572">
                  <w:rPr>
                    <w:rFonts w:ascii="Times New Roman" w:eastAsia="Times New Roman" w:hAnsi="Times New Roman" w:cs="Times New Roman"/>
                    <w:color w:val="000000"/>
                    <w:sz w:val="20"/>
                    <w:szCs w:val="20"/>
                    <w:rPrChange w:id="1790" w:author="Jon.Richar" w:date="2023-06-09T15:17:00Z">
                      <w:rPr>
                        <w:rFonts w:ascii="Calibri" w:eastAsia="Times New Roman" w:hAnsi="Calibri" w:cs="Calibri"/>
                        <w:color w:val="000000"/>
                      </w:rPr>
                    </w:rPrChange>
                  </w:rPr>
                  <w:delText>NE wind</w:delText>
                </w:r>
              </w:del>
            </w:ins>
          </w:p>
        </w:tc>
      </w:tr>
      <w:tr w:rsidR="00C93D08" w:rsidRPr="007F3A01" w:rsidDel="00532572" w14:paraId="4D816031" w14:textId="31D4B603" w:rsidTr="00C93D08">
        <w:trPr>
          <w:trHeight w:val="157"/>
          <w:ins w:id="1791" w:author="Jon.Richar" w:date="2023-06-02T11:02:00Z"/>
          <w:del w:id="1792" w:author="Mike.Litzow" w:date="2024-01-02T12:19:00Z"/>
          <w:trPrChange w:id="1793" w:author="Jon.Richar" w:date="2023-06-09T15:20:00Z">
            <w:trPr>
              <w:trHeight w:val="157"/>
            </w:trPr>
          </w:trPrChange>
        </w:trPr>
        <w:tc>
          <w:tcPr>
            <w:tcW w:w="1080" w:type="dxa"/>
            <w:shd w:val="clear" w:color="auto" w:fill="auto"/>
            <w:noWrap/>
            <w:vAlign w:val="center"/>
            <w:hideMark/>
            <w:tcPrChange w:id="1794" w:author="Jon.Richar" w:date="2023-06-09T15:20:00Z">
              <w:tcPr>
                <w:tcW w:w="1080" w:type="dxa"/>
                <w:shd w:val="clear" w:color="auto" w:fill="auto"/>
                <w:noWrap/>
                <w:vAlign w:val="center"/>
                <w:hideMark/>
              </w:tcPr>
            </w:tcPrChange>
          </w:tcPr>
          <w:p w14:paraId="6664D765" w14:textId="38E015DD" w:rsidR="007F3A01" w:rsidRPr="00C93D08" w:rsidDel="00532572" w:rsidRDefault="007F3A01" w:rsidP="00532572">
            <w:pPr>
              <w:spacing w:line="480" w:lineRule="auto"/>
              <w:rPr>
                <w:ins w:id="1795" w:author="Jon.Richar" w:date="2023-06-02T11:02:00Z"/>
                <w:del w:id="1796" w:author="Mike.Litzow" w:date="2024-01-02T12:19:00Z"/>
                <w:rFonts w:ascii="Times New Roman" w:eastAsia="Times New Roman" w:hAnsi="Times New Roman" w:cs="Times New Roman"/>
                <w:color w:val="000000"/>
                <w:sz w:val="20"/>
                <w:szCs w:val="20"/>
                <w:rPrChange w:id="1797" w:author="Jon.Richar" w:date="2023-06-09T15:17:00Z">
                  <w:rPr>
                    <w:ins w:id="1798" w:author="Jon.Richar" w:date="2023-06-02T11:02:00Z"/>
                    <w:del w:id="1799" w:author="Mike.Litzow" w:date="2024-01-02T12:19:00Z"/>
                    <w:rFonts w:ascii="Calibri" w:eastAsia="Times New Roman" w:hAnsi="Calibri" w:cs="Calibri"/>
                    <w:color w:val="000000"/>
                  </w:rPr>
                </w:rPrChange>
              </w:rPr>
              <w:pPrChange w:id="1800" w:author="Mike.Litzow" w:date="2024-01-02T12:19:00Z">
                <w:pPr>
                  <w:spacing w:after="0" w:line="240" w:lineRule="auto"/>
                  <w:jc w:val="center"/>
                </w:pPr>
              </w:pPrChange>
            </w:pPr>
            <w:ins w:id="1801" w:author="Jon.Richar" w:date="2023-06-02T11:02:00Z">
              <w:del w:id="1802" w:author="Mike.Litzow" w:date="2024-01-02T12:19:00Z">
                <w:r w:rsidRPr="00C93D08" w:rsidDel="00532572">
                  <w:rPr>
                    <w:rFonts w:ascii="Times New Roman" w:eastAsia="Times New Roman" w:hAnsi="Times New Roman" w:cs="Times New Roman"/>
                    <w:color w:val="000000"/>
                    <w:sz w:val="20"/>
                    <w:szCs w:val="20"/>
                    <w:rPrChange w:id="1803" w:author="Jon.Richar" w:date="2023-06-09T15:17:00Z">
                      <w:rPr>
                        <w:rFonts w:ascii="Calibri" w:eastAsia="Times New Roman" w:hAnsi="Calibri" w:cs="Calibri"/>
                        <w:color w:val="000000"/>
                      </w:rPr>
                    </w:rPrChange>
                  </w:rPr>
                  <w:delText>Bairdi females</w:delText>
                </w:r>
              </w:del>
            </w:ins>
          </w:p>
        </w:tc>
        <w:tc>
          <w:tcPr>
            <w:tcW w:w="838" w:type="dxa"/>
            <w:shd w:val="clear" w:color="auto" w:fill="auto"/>
            <w:noWrap/>
            <w:vAlign w:val="bottom"/>
            <w:hideMark/>
            <w:tcPrChange w:id="1804" w:author="Jon.Richar" w:date="2023-06-09T15:20:00Z">
              <w:tcPr>
                <w:tcW w:w="838" w:type="dxa"/>
                <w:shd w:val="clear" w:color="auto" w:fill="auto"/>
                <w:noWrap/>
                <w:vAlign w:val="bottom"/>
                <w:hideMark/>
              </w:tcPr>
            </w:tcPrChange>
          </w:tcPr>
          <w:p w14:paraId="45A818F4" w14:textId="07B38CEA" w:rsidR="007F3A01" w:rsidRPr="00C93D08" w:rsidDel="00532572" w:rsidRDefault="007F3A01" w:rsidP="00532572">
            <w:pPr>
              <w:spacing w:line="480" w:lineRule="auto"/>
              <w:rPr>
                <w:ins w:id="1805" w:author="Jon.Richar" w:date="2023-06-02T11:02:00Z"/>
                <w:del w:id="1806" w:author="Mike.Litzow" w:date="2024-01-02T12:19:00Z"/>
                <w:rFonts w:ascii="Times New Roman" w:eastAsia="Times New Roman" w:hAnsi="Times New Roman" w:cs="Times New Roman"/>
                <w:color w:val="000000"/>
                <w:sz w:val="20"/>
                <w:szCs w:val="20"/>
                <w:rPrChange w:id="1807" w:author="Jon.Richar" w:date="2023-06-09T15:17:00Z">
                  <w:rPr>
                    <w:ins w:id="1808" w:author="Jon.Richar" w:date="2023-06-02T11:02:00Z"/>
                    <w:del w:id="1809" w:author="Mike.Litzow" w:date="2024-01-02T12:19:00Z"/>
                    <w:rFonts w:ascii="Calibri" w:eastAsia="Times New Roman" w:hAnsi="Calibri" w:cs="Calibri"/>
                    <w:color w:val="000000"/>
                  </w:rPr>
                </w:rPrChange>
              </w:rPr>
              <w:pPrChange w:id="1810" w:author="Mike.Litzow" w:date="2024-01-02T12:19:00Z">
                <w:pPr>
                  <w:spacing w:after="0" w:line="240" w:lineRule="auto"/>
                  <w:jc w:val="right"/>
                </w:pPr>
              </w:pPrChange>
            </w:pPr>
            <w:ins w:id="1811" w:author="Jon.Richar" w:date="2023-06-02T11:02:00Z">
              <w:del w:id="1812" w:author="Mike.Litzow" w:date="2024-01-02T12:19:00Z">
                <w:r w:rsidRPr="00C93D08" w:rsidDel="00532572">
                  <w:rPr>
                    <w:rFonts w:ascii="Times New Roman" w:eastAsia="Times New Roman" w:hAnsi="Times New Roman" w:cs="Times New Roman"/>
                    <w:color w:val="000000"/>
                    <w:sz w:val="20"/>
                    <w:szCs w:val="20"/>
                    <w:rPrChange w:id="1813" w:author="Jon.Richar" w:date="2023-06-09T15:17:00Z">
                      <w:rPr>
                        <w:rFonts w:ascii="Calibri" w:eastAsia="Times New Roman" w:hAnsi="Calibri" w:cs="Calibri"/>
                        <w:color w:val="000000"/>
                      </w:rPr>
                    </w:rPrChange>
                  </w:rPr>
                  <w:delText>1.00</w:delText>
                </w:r>
              </w:del>
            </w:ins>
          </w:p>
        </w:tc>
        <w:tc>
          <w:tcPr>
            <w:tcW w:w="772" w:type="dxa"/>
            <w:shd w:val="clear" w:color="auto" w:fill="auto"/>
            <w:noWrap/>
            <w:vAlign w:val="bottom"/>
            <w:hideMark/>
            <w:tcPrChange w:id="1814" w:author="Jon.Richar" w:date="2023-06-09T15:20:00Z">
              <w:tcPr>
                <w:tcW w:w="602" w:type="dxa"/>
                <w:shd w:val="clear" w:color="auto" w:fill="auto"/>
                <w:noWrap/>
                <w:vAlign w:val="bottom"/>
                <w:hideMark/>
              </w:tcPr>
            </w:tcPrChange>
          </w:tcPr>
          <w:p w14:paraId="5CD22B9F" w14:textId="0E31A761" w:rsidR="007F3A01" w:rsidRPr="00C93D08" w:rsidDel="00532572" w:rsidRDefault="007F3A01" w:rsidP="00532572">
            <w:pPr>
              <w:spacing w:line="480" w:lineRule="auto"/>
              <w:rPr>
                <w:ins w:id="1815" w:author="Jon.Richar" w:date="2023-06-02T11:02:00Z"/>
                <w:del w:id="1816" w:author="Mike.Litzow" w:date="2024-01-02T12:19:00Z"/>
                <w:rFonts w:ascii="Times New Roman" w:eastAsia="Times New Roman" w:hAnsi="Times New Roman" w:cs="Times New Roman"/>
                <w:color w:val="000000"/>
                <w:sz w:val="20"/>
                <w:szCs w:val="20"/>
                <w:rPrChange w:id="1817" w:author="Jon.Richar" w:date="2023-06-09T15:17:00Z">
                  <w:rPr>
                    <w:ins w:id="1818" w:author="Jon.Richar" w:date="2023-06-02T11:02:00Z"/>
                    <w:del w:id="1819" w:author="Mike.Litzow" w:date="2024-01-02T12:19:00Z"/>
                    <w:rFonts w:ascii="Calibri" w:eastAsia="Times New Roman" w:hAnsi="Calibri" w:cs="Calibri"/>
                    <w:color w:val="000000"/>
                  </w:rPr>
                </w:rPrChange>
              </w:rPr>
              <w:pPrChange w:id="1820" w:author="Mike.Litzow" w:date="2024-01-02T12:19:00Z">
                <w:pPr>
                  <w:spacing w:after="0" w:line="240" w:lineRule="auto"/>
                  <w:jc w:val="right"/>
                </w:pPr>
              </w:pPrChange>
            </w:pPr>
            <w:ins w:id="1821" w:author="Jon.Richar" w:date="2023-06-02T11:02:00Z">
              <w:del w:id="1822" w:author="Mike.Litzow" w:date="2024-01-02T12:19:00Z">
                <w:r w:rsidRPr="00C93D08" w:rsidDel="00532572">
                  <w:rPr>
                    <w:rFonts w:ascii="Times New Roman" w:eastAsia="Times New Roman" w:hAnsi="Times New Roman" w:cs="Times New Roman"/>
                    <w:color w:val="000000"/>
                    <w:sz w:val="20"/>
                    <w:szCs w:val="20"/>
                    <w:rPrChange w:id="1823" w:author="Jon.Richar" w:date="2023-06-09T15:17:00Z">
                      <w:rPr>
                        <w:rFonts w:ascii="Calibri" w:eastAsia="Times New Roman" w:hAnsi="Calibri" w:cs="Calibri"/>
                        <w:color w:val="000000"/>
                      </w:rPr>
                    </w:rPrChange>
                  </w:rPr>
                  <w:delText>-0.06</w:delText>
                </w:r>
              </w:del>
            </w:ins>
          </w:p>
        </w:tc>
        <w:tc>
          <w:tcPr>
            <w:tcW w:w="714" w:type="dxa"/>
            <w:shd w:val="clear" w:color="auto" w:fill="auto"/>
            <w:noWrap/>
            <w:vAlign w:val="bottom"/>
            <w:hideMark/>
            <w:tcPrChange w:id="1824" w:author="Jon.Richar" w:date="2023-06-09T15:20:00Z">
              <w:tcPr>
                <w:tcW w:w="714" w:type="dxa"/>
                <w:shd w:val="clear" w:color="auto" w:fill="auto"/>
                <w:noWrap/>
                <w:vAlign w:val="bottom"/>
                <w:hideMark/>
              </w:tcPr>
            </w:tcPrChange>
          </w:tcPr>
          <w:p w14:paraId="05E04A95" w14:textId="21EEFAD3" w:rsidR="007F3A01" w:rsidRPr="00C93D08" w:rsidDel="00532572" w:rsidRDefault="007F3A01" w:rsidP="00532572">
            <w:pPr>
              <w:spacing w:line="480" w:lineRule="auto"/>
              <w:rPr>
                <w:ins w:id="1825" w:author="Jon.Richar" w:date="2023-06-02T11:02:00Z"/>
                <w:del w:id="1826" w:author="Mike.Litzow" w:date="2024-01-02T12:19:00Z"/>
                <w:rFonts w:ascii="Times New Roman" w:eastAsia="Times New Roman" w:hAnsi="Times New Roman" w:cs="Times New Roman"/>
                <w:color w:val="000000"/>
                <w:sz w:val="20"/>
                <w:szCs w:val="20"/>
                <w:rPrChange w:id="1827" w:author="Jon.Richar" w:date="2023-06-09T15:17:00Z">
                  <w:rPr>
                    <w:ins w:id="1828" w:author="Jon.Richar" w:date="2023-06-02T11:02:00Z"/>
                    <w:del w:id="1829" w:author="Mike.Litzow" w:date="2024-01-02T12:19:00Z"/>
                    <w:rFonts w:ascii="Calibri" w:eastAsia="Times New Roman" w:hAnsi="Calibri" w:cs="Calibri"/>
                    <w:color w:val="000000"/>
                  </w:rPr>
                </w:rPrChange>
              </w:rPr>
              <w:pPrChange w:id="1830" w:author="Mike.Litzow" w:date="2024-01-02T12:19:00Z">
                <w:pPr>
                  <w:spacing w:after="0" w:line="240" w:lineRule="auto"/>
                  <w:jc w:val="right"/>
                </w:pPr>
              </w:pPrChange>
            </w:pPr>
            <w:ins w:id="1831" w:author="Jon.Richar" w:date="2023-06-02T11:02:00Z">
              <w:del w:id="1832" w:author="Mike.Litzow" w:date="2024-01-02T12:19:00Z">
                <w:r w:rsidRPr="00C93D08" w:rsidDel="00532572">
                  <w:rPr>
                    <w:rFonts w:ascii="Times New Roman" w:eastAsia="Times New Roman" w:hAnsi="Times New Roman" w:cs="Times New Roman"/>
                    <w:color w:val="000000"/>
                    <w:sz w:val="20"/>
                    <w:szCs w:val="20"/>
                    <w:rPrChange w:id="1833" w:author="Jon.Richar" w:date="2023-06-09T15:17:00Z">
                      <w:rPr>
                        <w:rFonts w:ascii="Calibri" w:eastAsia="Times New Roman" w:hAnsi="Calibri" w:cs="Calibri"/>
                        <w:color w:val="000000"/>
                      </w:rPr>
                    </w:rPrChange>
                  </w:rPr>
                  <w:delText>0.02</w:delText>
                </w:r>
              </w:del>
            </w:ins>
          </w:p>
        </w:tc>
        <w:tc>
          <w:tcPr>
            <w:tcW w:w="650" w:type="dxa"/>
            <w:shd w:val="clear" w:color="auto" w:fill="auto"/>
            <w:noWrap/>
            <w:vAlign w:val="bottom"/>
            <w:hideMark/>
            <w:tcPrChange w:id="1834" w:author="Jon.Richar" w:date="2023-06-09T15:20:00Z">
              <w:tcPr>
                <w:tcW w:w="729" w:type="dxa"/>
                <w:shd w:val="clear" w:color="auto" w:fill="auto"/>
                <w:noWrap/>
                <w:vAlign w:val="bottom"/>
                <w:hideMark/>
              </w:tcPr>
            </w:tcPrChange>
          </w:tcPr>
          <w:p w14:paraId="0899E51D" w14:textId="6819282C" w:rsidR="007F3A01" w:rsidRPr="00C93D08" w:rsidDel="00532572" w:rsidRDefault="007F3A01" w:rsidP="00532572">
            <w:pPr>
              <w:spacing w:line="480" w:lineRule="auto"/>
              <w:rPr>
                <w:ins w:id="1835" w:author="Jon.Richar" w:date="2023-06-02T11:02:00Z"/>
                <w:del w:id="1836" w:author="Mike.Litzow" w:date="2024-01-02T12:19:00Z"/>
                <w:rFonts w:ascii="Times New Roman" w:eastAsia="Times New Roman" w:hAnsi="Times New Roman" w:cs="Times New Roman"/>
                <w:color w:val="000000"/>
                <w:sz w:val="20"/>
                <w:szCs w:val="20"/>
                <w:rPrChange w:id="1837" w:author="Jon.Richar" w:date="2023-06-09T15:17:00Z">
                  <w:rPr>
                    <w:ins w:id="1838" w:author="Jon.Richar" w:date="2023-06-02T11:02:00Z"/>
                    <w:del w:id="1839" w:author="Mike.Litzow" w:date="2024-01-02T12:19:00Z"/>
                    <w:rFonts w:ascii="Calibri" w:eastAsia="Times New Roman" w:hAnsi="Calibri" w:cs="Calibri"/>
                    <w:color w:val="000000"/>
                  </w:rPr>
                </w:rPrChange>
              </w:rPr>
              <w:pPrChange w:id="1840" w:author="Mike.Litzow" w:date="2024-01-02T12:19:00Z">
                <w:pPr>
                  <w:spacing w:after="0" w:line="240" w:lineRule="auto"/>
                  <w:jc w:val="right"/>
                </w:pPr>
              </w:pPrChange>
            </w:pPr>
            <w:ins w:id="1841" w:author="Jon.Richar" w:date="2023-06-02T11:02:00Z">
              <w:del w:id="1842" w:author="Mike.Litzow" w:date="2024-01-02T12:19:00Z">
                <w:r w:rsidRPr="00C93D08" w:rsidDel="00532572">
                  <w:rPr>
                    <w:rFonts w:ascii="Times New Roman" w:eastAsia="Times New Roman" w:hAnsi="Times New Roman" w:cs="Times New Roman"/>
                    <w:color w:val="000000"/>
                    <w:sz w:val="20"/>
                    <w:szCs w:val="20"/>
                    <w:rPrChange w:id="1843" w:author="Jon.Richar" w:date="2023-06-09T15:17:00Z">
                      <w:rPr>
                        <w:rFonts w:ascii="Calibri" w:eastAsia="Times New Roman" w:hAnsi="Calibri" w:cs="Calibri"/>
                        <w:color w:val="000000"/>
                      </w:rPr>
                    </w:rPrChange>
                  </w:rPr>
                  <w:delText>0.02</w:delText>
                </w:r>
              </w:del>
            </w:ins>
          </w:p>
        </w:tc>
        <w:tc>
          <w:tcPr>
            <w:tcW w:w="838" w:type="dxa"/>
            <w:shd w:val="clear" w:color="auto" w:fill="auto"/>
            <w:noWrap/>
            <w:vAlign w:val="bottom"/>
            <w:hideMark/>
            <w:tcPrChange w:id="1844" w:author="Jon.Richar" w:date="2023-06-09T15:20:00Z">
              <w:tcPr>
                <w:tcW w:w="862" w:type="dxa"/>
                <w:shd w:val="clear" w:color="auto" w:fill="auto"/>
                <w:noWrap/>
                <w:vAlign w:val="bottom"/>
                <w:hideMark/>
              </w:tcPr>
            </w:tcPrChange>
          </w:tcPr>
          <w:p w14:paraId="12F738BE" w14:textId="282710AE" w:rsidR="007F3A01" w:rsidRPr="00C93D08" w:rsidDel="00532572" w:rsidRDefault="007F3A01" w:rsidP="00532572">
            <w:pPr>
              <w:spacing w:line="480" w:lineRule="auto"/>
              <w:rPr>
                <w:ins w:id="1845" w:author="Jon.Richar" w:date="2023-06-02T11:02:00Z"/>
                <w:del w:id="1846" w:author="Mike.Litzow" w:date="2024-01-02T12:19:00Z"/>
                <w:rFonts w:ascii="Times New Roman" w:eastAsia="Times New Roman" w:hAnsi="Times New Roman" w:cs="Times New Roman"/>
                <w:color w:val="000000"/>
                <w:sz w:val="20"/>
                <w:szCs w:val="20"/>
                <w:rPrChange w:id="1847" w:author="Jon.Richar" w:date="2023-06-09T15:17:00Z">
                  <w:rPr>
                    <w:ins w:id="1848" w:author="Jon.Richar" w:date="2023-06-02T11:02:00Z"/>
                    <w:del w:id="1849" w:author="Mike.Litzow" w:date="2024-01-02T12:19:00Z"/>
                    <w:rFonts w:ascii="Calibri" w:eastAsia="Times New Roman" w:hAnsi="Calibri" w:cs="Calibri"/>
                    <w:color w:val="000000"/>
                  </w:rPr>
                </w:rPrChange>
              </w:rPr>
              <w:pPrChange w:id="1850" w:author="Mike.Litzow" w:date="2024-01-02T12:19:00Z">
                <w:pPr>
                  <w:spacing w:after="0" w:line="240" w:lineRule="auto"/>
                  <w:jc w:val="right"/>
                </w:pPr>
              </w:pPrChange>
            </w:pPr>
            <w:ins w:id="1851" w:author="Jon.Richar" w:date="2023-06-02T11:02:00Z">
              <w:del w:id="1852" w:author="Mike.Litzow" w:date="2024-01-02T12:19:00Z">
                <w:r w:rsidRPr="00C93D08" w:rsidDel="00532572">
                  <w:rPr>
                    <w:rFonts w:ascii="Times New Roman" w:eastAsia="Times New Roman" w:hAnsi="Times New Roman" w:cs="Times New Roman"/>
                    <w:color w:val="000000"/>
                    <w:sz w:val="20"/>
                    <w:szCs w:val="20"/>
                    <w:rPrChange w:id="1853" w:author="Jon.Richar" w:date="2023-06-09T15:17:00Z">
                      <w:rPr>
                        <w:rFonts w:ascii="Calibri" w:eastAsia="Times New Roman" w:hAnsi="Calibri" w:cs="Calibri"/>
                        <w:color w:val="000000"/>
                      </w:rPr>
                    </w:rPrChange>
                  </w:rPr>
                  <w:delText>0.35</w:delText>
                </w:r>
              </w:del>
            </w:ins>
          </w:p>
        </w:tc>
        <w:tc>
          <w:tcPr>
            <w:tcW w:w="680" w:type="dxa"/>
            <w:shd w:val="clear" w:color="auto" w:fill="auto"/>
            <w:noWrap/>
            <w:vAlign w:val="bottom"/>
            <w:hideMark/>
            <w:tcPrChange w:id="1854" w:author="Jon.Richar" w:date="2023-06-09T15:20:00Z">
              <w:tcPr>
                <w:tcW w:w="680" w:type="dxa"/>
                <w:shd w:val="clear" w:color="auto" w:fill="auto"/>
                <w:noWrap/>
                <w:vAlign w:val="bottom"/>
                <w:hideMark/>
              </w:tcPr>
            </w:tcPrChange>
          </w:tcPr>
          <w:p w14:paraId="31489522" w14:textId="7DB79DE0" w:rsidR="007F3A01" w:rsidRPr="00C93D08" w:rsidDel="00532572" w:rsidRDefault="007F3A01" w:rsidP="00532572">
            <w:pPr>
              <w:spacing w:line="480" w:lineRule="auto"/>
              <w:rPr>
                <w:ins w:id="1855" w:author="Jon.Richar" w:date="2023-06-02T11:02:00Z"/>
                <w:del w:id="1856" w:author="Mike.Litzow" w:date="2024-01-02T12:19:00Z"/>
                <w:rFonts w:ascii="Times New Roman" w:eastAsia="Times New Roman" w:hAnsi="Times New Roman" w:cs="Times New Roman"/>
                <w:color w:val="000000"/>
                <w:sz w:val="20"/>
                <w:szCs w:val="20"/>
                <w:rPrChange w:id="1857" w:author="Jon.Richar" w:date="2023-06-09T15:17:00Z">
                  <w:rPr>
                    <w:ins w:id="1858" w:author="Jon.Richar" w:date="2023-06-02T11:02:00Z"/>
                    <w:del w:id="1859" w:author="Mike.Litzow" w:date="2024-01-02T12:19:00Z"/>
                    <w:rFonts w:ascii="Calibri" w:eastAsia="Times New Roman" w:hAnsi="Calibri" w:cs="Calibri"/>
                    <w:color w:val="000000"/>
                  </w:rPr>
                </w:rPrChange>
              </w:rPr>
              <w:pPrChange w:id="1860" w:author="Mike.Litzow" w:date="2024-01-02T12:19:00Z">
                <w:pPr>
                  <w:spacing w:after="0" w:line="240" w:lineRule="auto"/>
                  <w:jc w:val="right"/>
                </w:pPr>
              </w:pPrChange>
            </w:pPr>
            <w:ins w:id="1861" w:author="Jon.Richar" w:date="2023-06-02T11:02:00Z">
              <w:del w:id="1862" w:author="Mike.Litzow" w:date="2024-01-02T12:19:00Z">
                <w:r w:rsidRPr="00C93D08" w:rsidDel="00532572">
                  <w:rPr>
                    <w:rFonts w:ascii="Times New Roman" w:eastAsia="Times New Roman" w:hAnsi="Times New Roman" w:cs="Times New Roman"/>
                    <w:color w:val="000000"/>
                    <w:sz w:val="20"/>
                    <w:szCs w:val="20"/>
                    <w:rPrChange w:id="1863" w:author="Jon.Richar" w:date="2023-06-09T15:17:00Z">
                      <w:rPr>
                        <w:rFonts w:ascii="Calibri" w:eastAsia="Times New Roman" w:hAnsi="Calibri" w:cs="Calibri"/>
                        <w:color w:val="000000"/>
                      </w:rPr>
                    </w:rPrChange>
                  </w:rPr>
                  <w:delText>-0.18</w:delText>
                </w:r>
              </w:del>
            </w:ins>
          </w:p>
        </w:tc>
        <w:tc>
          <w:tcPr>
            <w:tcW w:w="768" w:type="dxa"/>
            <w:shd w:val="clear" w:color="auto" w:fill="auto"/>
            <w:noWrap/>
            <w:vAlign w:val="bottom"/>
            <w:hideMark/>
            <w:tcPrChange w:id="1864" w:author="Jon.Richar" w:date="2023-06-09T15:20:00Z">
              <w:tcPr>
                <w:tcW w:w="768" w:type="dxa"/>
                <w:shd w:val="clear" w:color="auto" w:fill="auto"/>
                <w:noWrap/>
                <w:vAlign w:val="bottom"/>
                <w:hideMark/>
              </w:tcPr>
            </w:tcPrChange>
          </w:tcPr>
          <w:p w14:paraId="488E1776" w14:textId="0830A333" w:rsidR="007F3A01" w:rsidRPr="00C93D08" w:rsidDel="00532572" w:rsidRDefault="007F3A01" w:rsidP="00532572">
            <w:pPr>
              <w:spacing w:line="480" w:lineRule="auto"/>
              <w:rPr>
                <w:ins w:id="1865" w:author="Jon.Richar" w:date="2023-06-02T11:02:00Z"/>
                <w:del w:id="1866" w:author="Mike.Litzow" w:date="2024-01-02T12:19:00Z"/>
                <w:rFonts w:ascii="Times New Roman" w:eastAsia="Times New Roman" w:hAnsi="Times New Roman" w:cs="Times New Roman"/>
                <w:color w:val="000000"/>
                <w:sz w:val="20"/>
                <w:szCs w:val="20"/>
                <w:rPrChange w:id="1867" w:author="Jon.Richar" w:date="2023-06-09T15:17:00Z">
                  <w:rPr>
                    <w:ins w:id="1868" w:author="Jon.Richar" w:date="2023-06-02T11:02:00Z"/>
                    <w:del w:id="1869" w:author="Mike.Litzow" w:date="2024-01-02T12:19:00Z"/>
                    <w:rFonts w:ascii="Calibri" w:eastAsia="Times New Roman" w:hAnsi="Calibri" w:cs="Calibri"/>
                    <w:color w:val="000000"/>
                  </w:rPr>
                </w:rPrChange>
              </w:rPr>
              <w:pPrChange w:id="1870" w:author="Mike.Litzow" w:date="2024-01-02T12:19:00Z">
                <w:pPr>
                  <w:spacing w:after="0" w:line="240" w:lineRule="auto"/>
                  <w:jc w:val="right"/>
                </w:pPr>
              </w:pPrChange>
            </w:pPr>
            <w:ins w:id="1871" w:author="Jon.Richar" w:date="2023-06-02T11:02:00Z">
              <w:del w:id="1872" w:author="Mike.Litzow" w:date="2024-01-02T12:19:00Z">
                <w:r w:rsidRPr="00C93D08" w:rsidDel="00532572">
                  <w:rPr>
                    <w:rFonts w:ascii="Times New Roman" w:eastAsia="Times New Roman" w:hAnsi="Times New Roman" w:cs="Times New Roman"/>
                    <w:color w:val="000000"/>
                    <w:sz w:val="20"/>
                    <w:szCs w:val="20"/>
                    <w:rPrChange w:id="1873" w:author="Jon.Richar" w:date="2023-06-09T15:17:00Z">
                      <w:rPr>
                        <w:rFonts w:ascii="Calibri" w:eastAsia="Times New Roman" w:hAnsi="Calibri" w:cs="Calibri"/>
                        <w:color w:val="000000"/>
                      </w:rPr>
                    </w:rPrChange>
                  </w:rPr>
                  <w:delText>-0.09</w:delText>
                </w:r>
              </w:del>
            </w:ins>
          </w:p>
        </w:tc>
        <w:tc>
          <w:tcPr>
            <w:tcW w:w="675" w:type="dxa"/>
            <w:shd w:val="clear" w:color="auto" w:fill="auto"/>
            <w:noWrap/>
            <w:vAlign w:val="bottom"/>
            <w:hideMark/>
            <w:tcPrChange w:id="1874" w:author="Jon.Richar" w:date="2023-06-09T15:20:00Z">
              <w:tcPr>
                <w:tcW w:w="675" w:type="dxa"/>
                <w:shd w:val="clear" w:color="auto" w:fill="auto"/>
                <w:noWrap/>
                <w:vAlign w:val="bottom"/>
                <w:hideMark/>
              </w:tcPr>
            </w:tcPrChange>
          </w:tcPr>
          <w:p w14:paraId="0E26E91B" w14:textId="4CF182B7" w:rsidR="007F3A01" w:rsidRPr="00C93D08" w:rsidDel="00532572" w:rsidRDefault="007F3A01" w:rsidP="00532572">
            <w:pPr>
              <w:spacing w:line="480" w:lineRule="auto"/>
              <w:rPr>
                <w:ins w:id="1875" w:author="Jon.Richar" w:date="2023-06-02T11:02:00Z"/>
                <w:del w:id="1876" w:author="Mike.Litzow" w:date="2024-01-02T12:19:00Z"/>
                <w:rFonts w:ascii="Times New Roman" w:eastAsia="Times New Roman" w:hAnsi="Times New Roman" w:cs="Times New Roman"/>
                <w:color w:val="000000"/>
                <w:sz w:val="20"/>
                <w:szCs w:val="20"/>
                <w:rPrChange w:id="1877" w:author="Jon.Richar" w:date="2023-06-09T15:17:00Z">
                  <w:rPr>
                    <w:ins w:id="1878" w:author="Jon.Richar" w:date="2023-06-02T11:02:00Z"/>
                    <w:del w:id="1879" w:author="Mike.Litzow" w:date="2024-01-02T12:19:00Z"/>
                    <w:rFonts w:ascii="Calibri" w:eastAsia="Times New Roman" w:hAnsi="Calibri" w:cs="Calibri"/>
                    <w:color w:val="000000"/>
                  </w:rPr>
                </w:rPrChange>
              </w:rPr>
              <w:pPrChange w:id="1880" w:author="Mike.Litzow" w:date="2024-01-02T12:19:00Z">
                <w:pPr>
                  <w:spacing w:after="0" w:line="240" w:lineRule="auto"/>
                  <w:jc w:val="right"/>
                </w:pPr>
              </w:pPrChange>
            </w:pPr>
            <w:ins w:id="1881" w:author="Jon.Richar" w:date="2023-06-02T11:02:00Z">
              <w:del w:id="1882" w:author="Mike.Litzow" w:date="2024-01-02T12:19:00Z">
                <w:r w:rsidRPr="00C93D08" w:rsidDel="00532572">
                  <w:rPr>
                    <w:rFonts w:ascii="Times New Roman" w:eastAsia="Times New Roman" w:hAnsi="Times New Roman" w:cs="Times New Roman"/>
                    <w:color w:val="000000"/>
                    <w:sz w:val="20"/>
                    <w:szCs w:val="20"/>
                    <w:rPrChange w:id="1883" w:author="Jon.Richar" w:date="2023-06-09T15:17:00Z">
                      <w:rPr>
                        <w:rFonts w:ascii="Calibri" w:eastAsia="Times New Roman" w:hAnsi="Calibri" w:cs="Calibri"/>
                        <w:color w:val="000000"/>
                      </w:rPr>
                    </w:rPrChange>
                  </w:rPr>
                  <w:delText>0.01</w:delText>
                </w:r>
              </w:del>
            </w:ins>
          </w:p>
        </w:tc>
        <w:tc>
          <w:tcPr>
            <w:tcW w:w="675" w:type="dxa"/>
            <w:shd w:val="clear" w:color="auto" w:fill="auto"/>
            <w:noWrap/>
            <w:vAlign w:val="bottom"/>
            <w:hideMark/>
            <w:tcPrChange w:id="1884" w:author="Jon.Richar" w:date="2023-06-09T15:20:00Z">
              <w:tcPr>
                <w:tcW w:w="675" w:type="dxa"/>
                <w:shd w:val="clear" w:color="auto" w:fill="auto"/>
                <w:noWrap/>
                <w:vAlign w:val="bottom"/>
                <w:hideMark/>
              </w:tcPr>
            </w:tcPrChange>
          </w:tcPr>
          <w:p w14:paraId="05C95F1E" w14:textId="6830803E" w:rsidR="007F3A01" w:rsidRPr="00C93D08" w:rsidDel="00532572" w:rsidRDefault="007F3A01" w:rsidP="00532572">
            <w:pPr>
              <w:spacing w:line="480" w:lineRule="auto"/>
              <w:rPr>
                <w:ins w:id="1885" w:author="Jon.Richar" w:date="2023-06-02T11:02:00Z"/>
                <w:del w:id="1886" w:author="Mike.Litzow" w:date="2024-01-02T12:19:00Z"/>
                <w:rFonts w:ascii="Times New Roman" w:eastAsia="Times New Roman" w:hAnsi="Times New Roman" w:cs="Times New Roman"/>
                <w:color w:val="000000"/>
                <w:sz w:val="20"/>
                <w:szCs w:val="20"/>
                <w:rPrChange w:id="1887" w:author="Jon.Richar" w:date="2023-06-09T15:17:00Z">
                  <w:rPr>
                    <w:ins w:id="1888" w:author="Jon.Richar" w:date="2023-06-02T11:02:00Z"/>
                    <w:del w:id="1889" w:author="Mike.Litzow" w:date="2024-01-02T12:19:00Z"/>
                    <w:rFonts w:ascii="Calibri" w:eastAsia="Times New Roman" w:hAnsi="Calibri" w:cs="Calibri"/>
                    <w:color w:val="000000"/>
                  </w:rPr>
                </w:rPrChange>
              </w:rPr>
              <w:pPrChange w:id="1890" w:author="Mike.Litzow" w:date="2024-01-02T12:19:00Z">
                <w:pPr>
                  <w:spacing w:after="0" w:line="240" w:lineRule="auto"/>
                  <w:jc w:val="right"/>
                </w:pPr>
              </w:pPrChange>
            </w:pPr>
            <w:ins w:id="1891" w:author="Jon.Richar" w:date="2023-06-02T11:02:00Z">
              <w:del w:id="1892" w:author="Mike.Litzow" w:date="2024-01-02T12:19:00Z">
                <w:r w:rsidRPr="00C93D08" w:rsidDel="00532572">
                  <w:rPr>
                    <w:rFonts w:ascii="Times New Roman" w:eastAsia="Times New Roman" w:hAnsi="Times New Roman" w:cs="Times New Roman"/>
                    <w:color w:val="000000"/>
                    <w:sz w:val="20"/>
                    <w:szCs w:val="20"/>
                    <w:rPrChange w:id="1893" w:author="Jon.Richar" w:date="2023-06-09T15:17:00Z">
                      <w:rPr>
                        <w:rFonts w:ascii="Calibri" w:eastAsia="Times New Roman" w:hAnsi="Calibri" w:cs="Calibri"/>
                        <w:color w:val="000000"/>
                      </w:rPr>
                    </w:rPrChange>
                  </w:rPr>
                  <w:delText>0.56</w:delText>
                </w:r>
              </w:del>
            </w:ins>
          </w:p>
        </w:tc>
        <w:tc>
          <w:tcPr>
            <w:tcW w:w="714" w:type="dxa"/>
            <w:shd w:val="clear" w:color="auto" w:fill="auto"/>
            <w:noWrap/>
            <w:vAlign w:val="bottom"/>
            <w:hideMark/>
            <w:tcPrChange w:id="1894" w:author="Jon.Richar" w:date="2023-06-09T15:20:00Z">
              <w:tcPr>
                <w:tcW w:w="714" w:type="dxa"/>
                <w:shd w:val="clear" w:color="auto" w:fill="auto"/>
                <w:noWrap/>
                <w:vAlign w:val="bottom"/>
                <w:hideMark/>
              </w:tcPr>
            </w:tcPrChange>
          </w:tcPr>
          <w:p w14:paraId="1952BF1E" w14:textId="27B4BB98" w:rsidR="007F3A01" w:rsidRPr="00C93D08" w:rsidDel="00532572" w:rsidRDefault="007F3A01" w:rsidP="00532572">
            <w:pPr>
              <w:spacing w:line="480" w:lineRule="auto"/>
              <w:rPr>
                <w:ins w:id="1895" w:author="Jon.Richar" w:date="2023-06-02T11:02:00Z"/>
                <w:del w:id="1896" w:author="Mike.Litzow" w:date="2024-01-02T12:19:00Z"/>
                <w:rFonts w:ascii="Times New Roman" w:eastAsia="Times New Roman" w:hAnsi="Times New Roman" w:cs="Times New Roman"/>
                <w:color w:val="000000"/>
                <w:sz w:val="20"/>
                <w:szCs w:val="20"/>
                <w:rPrChange w:id="1897" w:author="Jon.Richar" w:date="2023-06-09T15:17:00Z">
                  <w:rPr>
                    <w:ins w:id="1898" w:author="Jon.Richar" w:date="2023-06-02T11:02:00Z"/>
                    <w:del w:id="1899" w:author="Mike.Litzow" w:date="2024-01-02T12:19:00Z"/>
                    <w:rFonts w:ascii="Calibri" w:eastAsia="Times New Roman" w:hAnsi="Calibri" w:cs="Calibri"/>
                    <w:color w:val="000000"/>
                  </w:rPr>
                </w:rPrChange>
              </w:rPr>
              <w:pPrChange w:id="1900" w:author="Mike.Litzow" w:date="2024-01-02T12:19:00Z">
                <w:pPr>
                  <w:spacing w:after="0" w:line="240" w:lineRule="auto"/>
                  <w:jc w:val="right"/>
                </w:pPr>
              </w:pPrChange>
            </w:pPr>
            <w:ins w:id="1901" w:author="Jon.Richar" w:date="2023-06-02T11:02:00Z">
              <w:del w:id="1902" w:author="Mike.Litzow" w:date="2024-01-02T12:19:00Z">
                <w:r w:rsidRPr="00C93D08" w:rsidDel="00532572">
                  <w:rPr>
                    <w:rFonts w:ascii="Times New Roman" w:eastAsia="Times New Roman" w:hAnsi="Times New Roman" w:cs="Times New Roman"/>
                    <w:color w:val="000000"/>
                    <w:sz w:val="20"/>
                    <w:szCs w:val="20"/>
                    <w:rPrChange w:id="1903" w:author="Jon.Richar" w:date="2023-06-09T15:17:00Z">
                      <w:rPr>
                        <w:rFonts w:ascii="Calibri" w:eastAsia="Times New Roman" w:hAnsi="Calibri" w:cs="Calibri"/>
                        <w:color w:val="000000"/>
                      </w:rPr>
                    </w:rPrChange>
                  </w:rPr>
                  <w:delText>0.34</w:delText>
                </w:r>
              </w:del>
            </w:ins>
          </w:p>
        </w:tc>
        <w:tc>
          <w:tcPr>
            <w:tcW w:w="633" w:type="dxa"/>
            <w:shd w:val="clear" w:color="auto" w:fill="auto"/>
            <w:noWrap/>
            <w:vAlign w:val="bottom"/>
            <w:hideMark/>
            <w:tcPrChange w:id="1904" w:author="Jon.Richar" w:date="2023-06-09T15:20:00Z">
              <w:tcPr>
                <w:tcW w:w="633" w:type="dxa"/>
                <w:shd w:val="clear" w:color="auto" w:fill="auto"/>
                <w:noWrap/>
                <w:vAlign w:val="bottom"/>
                <w:hideMark/>
              </w:tcPr>
            </w:tcPrChange>
          </w:tcPr>
          <w:p w14:paraId="167AA4BD" w14:textId="5B8D6D5D" w:rsidR="007F3A01" w:rsidRPr="00C93D08" w:rsidDel="00532572" w:rsidRDefault="007F3A01" w:rsidP="00532572">
            <w:pPr>
              <w:spacing w:line="480" w:lineRule="auto"/>
              <w:rPr>
                <w:ins w:id="1905" w:author="Jon.Richar" w:date="2023-06-02T11:02:00Z"/>
                <w:del w:id="1906" w:author="Mike.Litzow" w:date="2024-01-02T12:19:00Z"/>
                <w:rFonts w:ascii="Times New Roman" w:eastAsia="Times New Roman" w:hAnsi="Times New Roman" w:cs="Times New Roman"/>
                <w:color w:val="000000"/>
                <w:sz w:val="20"/>
                <w:szCs w:val="20"/>
                <w:rPrChange w:id="1907" w:author="Jon.Richar" w:date="2023-06-09T15:17:00Z">
                  <w:rPr>
                    <w:ins w:id="1908" w:author="Jon.Richar" w:date="2023-06-02T11:02:00Z"/>
                    <w:del w:id="1909" w:author="Mike.Litzow" w:date="2024-01-02T12:19:00Z"/>
                    <w:rFonts w:ascii="Calibri" w:eastAsia="Times New Roman" w:hAnsi="Calibri" w:cs="Calibri"/>
                    <w:color w:val="000000"/>
                  </w:rPr>
                </w:rPrChange>
              </w:rPr>
              <w:pPrChange w:id="1910" w:author="Mike.Litzow" w:date="2024-01-02T12:19:00Z">
                <w:pPr>
                  <w:spacing w:after="0" w:line="240" w:lineRule="auto"/>
                  <w:jc w:val="right"/>
                </w:pPr>
              </w:pPrChange>
            </w:pPr>
            <w:ins w:id="1911" w:author="Jon.Richar" w:date="2023-06-02T11:02:00Z">
              <w:del w:id="1912" w:author="Mike.Litzow" w:date="2024-01-02T12:19:00Z">
                <w:r w:rsidRPr="00C93D08" w:rsidDel="00532572">
                  <w:rPr>
                    <w:rFonts w:ascii="Times New Roman" w:eastAsia="Times New Roman" w:hAnsi="Times New Roman" w:cs="Times New Roman"/>
                    <w:color w:val="000000"/>
                    <w:sz w:val="20"/>
                    <w:szCs w:val="20"/>
                    <w:rPrChange w:id="1913" w:author="Jon.Richar" w:date="2023-06-09T15:17:00Z">
                      <w:rPr>
                        <w:rFonts w:ascii="Calibri" w:eastAsia="Times New Roman" w:hAnsi="Calibri" w:cs="Calibri"/>
                        <w:color w:val="000000"/>
                      </w:rPr>
                    </w:rPrChange>
                  </w:rPr>
                  <w:delText>-0.07</w:delText>
                </w:r>
              </w:del>
            </w:ins>
          </w:p>
        </w:tc>
        <w:tc>
          <w:tcPr>
            <w:tcW w:w="673" w:type="dxa"/>
            <w:shd w:val="clear" w:color="auto" w:fill="auto"/>
            <w:noWrap/>
            <w:vAlign w:val="bottom"/>
            <w:hideMark/>
            <w:tcPrChange w:id="1914" w:author="Jon.Richar" w:date="2023-06-09T15:20:00Z">
              <w:tcPr>
                <w:tcW w:w="673" w:type="dxa"/>
                <w:shd w:val="clear" w:color="auto" w:fill="auto"/>
                <w:noWrap/>
                <w:vAlign w:val="bottom"/>
                <w:hideMark/>
              </w:tcPr>
            </w:tcPrChange>
          </w:tcPr>
          <w:p w14:paraId="7A0E9B08" w14:textId="5BA97CFF" w:rsidR="007F3A01" w:rsidRPr="00C93D08" w:rsidDel="00532572" w:rsidRDefault="007F3A01" w:rsidP="00532572">
            <w:pPr>
              <w:spacing w:line="480" w:lineRule="auto"/>
              <w:rPr>
                <w:ins w:id="1915" w:author="Jon.Richar" w:date="2023-06-02T11:02:00Z"/>
                <w:del w:id="1916" w:author="Mike.Litzow" w:date="2024-01-02T12:19:00Z"/>
                <w:rFonts w:ascii="Times New Roman" w:eastAsia="Times New Roman" w:hAnsi="Times New Roman" w:cs="Times New Roman"/>
                <w:color w:val="000000"/>
                <w:sz w:val="20"/>
                <w:szCs w:val="20"/>
                <w:rPrChange w:id="1917" w:author="Jon.Richar" w:date="2023-06-09T15:17:00Z">
                  <w:rPr>
                    <w:ins w:id="1918" w:author="Jon.Richar" w:date="2023-06-02T11:02:00Z"/>
                    <w:del w:id="1919" w:author="Mike.Litzow" w:date="2024-01-02T12:19:00Z"/>
                    <w:rFonts w:ascii="Calibri" w:eastAsia="Times New Roman" w:hAnsi="Calibri" w:cs="Calibri"/>
                    <w:color w:val="000000"/>
                  </w:rPr>
                </w:rPrChange>
              </w:rPr>
              <w:pPrChange w:id="1920" w:author="Mike.Litzow" w:date="2024-01-02T12:19:00Z">
                <w:pPr>
                  <w:spacing w:after="0" w:line="240" w:lineRule="auto"/>
                  <w:jc w:val="right"/>
                </w:pPr>
              </w:pPrChange>
            </w:pPr>
            <w:ins w:id="1921" w:author="Jon.Richar" w:date="2023-06-02T11:02:00Z">
              <w:del w:id="1922" w:author="Mike.Litzow" w:date="2024-01-02T12:19:00Z">
                <w:r w:rsidRPr="00C93D08" w:rsidDel="00532572">
                  <w:rPr>
                    <w:rFonts w:ascii="Times New Roman" w:eastAsia="Times New Roman" w:hAnsi="Times New Roman" w:cs="Times New Roman"/>
                    <w:color w:val="000000"/>
                    <w:sz w:val="20"/>
                    <w:szCs w:val="20"/>
                    <w:rPrChange w:id="1923" w:author="Jon.Richar" w:date="2023-06-09T15:17:00Z">
                      <w:rPr>
                        <w:rFonts w:ascii="Calibri" w:eastAsia="Times New Roman" w:hAnsi="Calibri" w:cs="Calibri"/>
                        <w:color w:val="000000"/>
                      </w:rPr>
                    </w:rPrChange>
                  </w:rPr>
                  <w:delText>0.01</w:delText>
                </w:r>
              </w:del>
            </w:ins>
          </w:p>
        </w:tc>
        <w:tc>
          <w:tcPr>
            <w:tcW w:w="714" w:type="dxa"/>
            <w:shd w:val="clear" w:color="auto" w:fill="auto"/>
            <w:noWrap/>
            <w:vAlign w:val="bottom"/>
            <w:hideMark/>
            <w:tcPrChange w:id="1924" w:author="Jon.Richar" w:date="2023-06-09T15:20:00Z">
              <w:tcPr>
                <w:tcW w:w="714" w:type="dxa"/>
                <w:shd w:val="clear" w:color="auto" w:fill="auto"/>
                <w:noWrap/>
                <w:vAlign w:val="bottom"/>
                <w:hideMark/>
              </w:tcPr>
            </w:tcPrChange>
          </w:tcPr>
          <w:p w14:paraId="1D5E80D6" w14:textId="102D3847" w:rsidR="007F3A01" w:rsidRPr="00C93D08" w:rsidDel="00532572" w:rsidRDefault="007F3A01" w:rsidP="00532572">
            <w:pPr>
              <w:spacing w:line="480" w:lineRule="auto"/>
              <w:rPr>
                <w:ins w:id="1925" w:author="Jon.Richar" w:date="2023-06-02T11:02:00Z"/>
                <w:del w:id="1926" w:author="Mike.Litzow" w:date="2024-01-02T12:19:00Z"/>
                <w:rFonts w:ascii="Times New Roman" w:eastAsia="Times New Roman" w:hAnsi="Times New Roman" w:cs="Times New Roman"/>
                <w:color w:val="000000"/>
                <w:sz w:val="20"/>
                <w:szCs w:val="20"/>
                <w:rPrChange w:id="1927" w:author="Jon.Richar" w:date="2023-06-09T15:17:00Z">
                  <w:rPr>
                    <w:ins w:id="1928" w:author="Jon.Richar" w:date="2023-06-02T11:02:00Z"/>
                    <w:del w:id="1929" w:author="Mike.Litzow" w:date="2024-01-02T12:19:00Z"/>
                    <w:rFonts w:ascii="Calibri" w:eastAsia="Times New Roman" w:hAnsi="Calibri" w:cs="Calibri"/>
                    <w:color w:val="000000"/>
                  </w:rPr>
                </w:rPrChange>
              </w:rPr>
              <w:pPrChange w:id="1930" w:author="Mike.Litzow" w:date="2024-01-02T12:19:00Z">
                <w:pPr>
                  <w:spacing w:after="0" w:line="240" w:lineRule="auto"/>
                  <w:jc w:val="right"/>
                </w:pPr>
              </w:pPrChange>
            </w:pPr>
            <w:ins w:id="1931" w:author="Jon.Richar" w:date="2023-06-02T11:02:00Z">
              <w:del w:id="1932" w:author="Mike.Litzow" w:date="2024-01-02T12:19:00Z">
                <w:r w:rsidRPr="00C93D08" w:rsidDel="00532572">
                  <w:rPr>
                    <w:rFonts w:ascii="Times New Roman" w:eastAsia="Times New Roman" w:hAnsi="Times New Roman" w:cs="Times New Roman"/>
                    <w:color w:val="000000"/>
                    <w:sz w:val="20"/>
                    <w:szCs w:val="20"/>
                    <w:rPrChange w:id="1933" w:author="Jon.Richar" w:date="2023-06-09T15:17:00Z">
                      <w:rPr>
                        <w:rFonts w:ascii="Calibri" w:eastAsia="Times New Roman" w:hAnsi="Calibri" w:cs="Calibri"/>
                        <w:color w:val="000000"/>
                      </w:rPr>
                    </w:rPrChange>
                  </w:rPr>
                  <w:delText>-0.37</w:delText>
                </w:r>
              </w:del>
            </w:ins>
          </w:p>
        </w:tc>
      </w:tr>
      <w:tr w:rsidR="00C93D08" w:rsidRPr="007F3A01" w:rsidDel="00532572" w14:paraId="7C0E7580" w14:textId="7E6842E4" w:rsidTr="00C93D08">
        <w:trPr>
          <w:trHeight w:val="157"/>
          <w:ins w:id="1934" w:author="Jon.Richar" w:date="2023-06-02T11:02:00Z"/>
          <w:del w:id="1935" w:author="Mike.Litzow" w:date="2024-01-02T12:19:00Z"/>
          <w:trPrChange w:id="1936" w:author="Jon.Richar" w:date="2023-06-09T15:20:00Z">
            <w:trPr>
              <w:trHeight w:val="157"/>
            </w:trPr>
          </w:trPrChange>
        </w:trPr>
        <w:tc>
          <w:tcPr>
            <w:tcW w:w="1080" w:type="dxa"/>
            <w:shd w:val="clear" w:color="auto" w:fill="auto"/>
            <w:noWrap/>
            <w:vAlign w:val="center"/>
            <w:hideMark/>
            <w:tcPrChange w:id="1937" w:author="Jon.Richar" w:date="2023-06-09T15:20:00Z">
              <w:tcPr>
                <w:tcW w:w="1080" w:type="dxa"/>
                <w:shd w:val="clear" w:color="auto" w:fill="auto"/>
                <w:noWrap/>
                <w:vAlign w:val="center"/>
                <w:hideMark/>
              </w:tcPr>
            </w:tcPrChange>
          </w:tcPr>
          <w:p w14:paraId="77541875" w14:textId="48577019" w:rsidR="007F3A01" w:rsidRPr="00C93D08" w:rsidDel="00532572" w:rsidRDefault="007F3A01" w:rsidP="00532572">
            <w:pPr>
              <w:spacing w:line="480" w:lineRule="auto"/>
              <w:rPr>
                <w:ins w:id="1938" w:author="Jon.Richar" w:date="2023-06-02T11:02:00Z"/>
                <w:del w:id="1939" w:author="Mike.Litzow" w:date="2024-01-02T12:19:00Z"/>
                <w:rFonts w:ascii="Times New Roman" w:eastAsia="Times New Roman" w:hAnsi="Times New Roman" w:cs="Times New Roman"/>
                <w:color w:val="000000"/>
                <w:sz w:val="20"/>
                <w:szCs w:val="20"/>
                <w:rPrChange w:id="1940" w:author="Jon.Richar" w:date="2023-06-09T15:17:00Z">
                  <w:rPr>
                    <w:ins w:id="1941" w:author="Jon.Richar" w:date="2023-06-02T11:02:00Z"/>
                    <w:del w:id="1942" w:author="Mike.Litzow" w:date="2024-01-02T12:19:00Z"/>
                    <w:rFonts w:ascii="Calibri" w:eastAsia="Times New Roman" w:hAnsi="Calibri" w:cs="Calibri"/>
                    <w:color w:val="000000"/>
                  </w:rPr>
                </w:rPrChange>
              </w:rPr>
              <w:pPrChange w:id="1943" w:author="Mike.Litzow" w:date="2024-01-02T12:19:00Z">
                <w:pPr>
                  <w:spacing w:after="0" w:line="240" w:lineRule="auto"/>
                  <w:jc w:val="center"/>
                </w:pPr>
              </w:pPrChange>
            </w:pPr>
            <w:ins w:id="1944" w:author="Jon.Richar" w:date="2023-06-02T11:02:00Z">
              <w:del w:id="1945" w:author="Mike.Litzow" w:date="2024-01-02T12:19:00Z">
                <w:r w:rsidRPr="00C93D08" w:rsidDel="00532572">
                  <w:rPr>
                    <w:rFonts w:ascii="Times New Roman" w:eastAsia="Times New Roman" w:hAnsi="Times New Roman" w:cs="Times New Roman"/>
                    <w:color w:val="000000"/>
                    <w:sz w:val="20"/>
                    <w:szCs w:val="20"/>
                    <w:rPrChange w:id="1946" w:author="Jon.Richar" w:date="2023-06-09T15:17:00Z">
                      <w:rPr>
                        <w:rFonts w:ascii="Calibri" w:eastAsia="Times New Roman" w:hAnsi="Calibri" w:cs="Calibri"/>
                        <w:color w:val="000000"/>
                      </w:rPr>
                    </w:rPrChange>
                  </w:rPr>
                  <w:delText>Pacific cod</w:delText>
                </w:r>
              </w:del>
            </w:ins>
          </w:p>
        </w:tc>
        <w:tc>
          <w:tcPr>
            <w:tcW w:w="838" w:type="dxa"/>
            <w:shd w:val="clear" w:color="auto" w:fill="auto"/>
            <w:noWrap/>
            <w:vAlign w:val="bottom"/>
            <w:hideMark/>
            <w:tcPrChange w:id="1947" w:author="Jon.Richar" w:date="2023-06-09T15:20:00Z">
              <w:tcPr>
                <w:tcW w:w="838" w:type="dxa"/>
                <w:shd w:val="clear" w:color="auto" w:fill="auto"/>
                <w:noWrap/>
                <w:vAlign w:val="bottom"/>
                <w:hideMark/>
              </w:tcPr>
            </w:tcPrChange>
          </w:tcPr>
          <w:p w14:paraId="703B267B" w14:textId="5D745535" w:rsidR="007F3A01" w:rsidRPr="00C93D08" w:rsidDel="00532572" w:rsidRDefault="007F3A01" w:rsidP="00532572">
            <w:pPr>
              <w:spacing w:line="480" w:lineRule="auto"/>
              <w:rPr>
                <w:ins w:id="1948" w:author="Jon.Richar" w:date="2023-06-02T11:02:00Z"/>
                <w:del w:id="1949" w:author="Mike.Litzow" w:date="2024-01-02T12:19:00Z"/>
                <w:rFonts w:ascii="Times New Roman" w:eastAsia="Times New Roman" w:hAnsi="Times New Roman" w:cs="Times New Roman"/>
                <w:color w:val="000000"/>
                <w:sz w:val="20"/>
                <w:szCs w:val="20"/>
                <w:rPrChange w:id="1950" w:author="Jon.Richar" w:date="2023-06-09T15:17:00Z">
                  <w:rPr>
                    <w:ins w:id="1951" w:author="Jon.Richar" w:date="2023-06-02T11:02:00Z"/>
                    <w:del w:id="1952" w:author="Mike.Litzow" w:date="2024-01-02T12:19:00Z"/>
                    <w:rFonts w:ascii="Calibri" w:eastAsia="Times New Roman" w:hAnsi="Calibri" w:cs="Calibri"/>
                    <w:color w:val="000000"/>
                  </w:rPr>
                </w:rPrChange>
              </w:rPr>
              <w:pPrChange w:id="1953" w:author="Mike.Litzow" w:date="2024-01-02T12:19:00Z">
                <w:pPr>
                  <w:spacing w:after="0" w:line="240" w:lineRule="auto"/>
                  <w:jc w:val="right"/>
                </w:pPr>
              </w:pPrChange>
            </w:pPr>
            <w:ins w:id="1954" w:author="Jon.Richar" w:date="2023-06-02T11:02:00Z">
              <w:del w:id="1955" w:author="Mike.Litzow" w:date="2024-01-02T12:19:00Z">
                <w:r w:rsidRPr="00C93D08" w:rsidDel="00532572">
                  <w:rPr>
                    <w:rFonts w:ascii="Times New Roman" w:eastAsia="Times New Roman" w:hAnsi="Times New Roman" w:cs="Times New Roman"/>
                    <w:color w:val="000000"/>
                    <w:sz w:val="20"/>
                    <w:szCs w:val="20"/>
                    <w:rPrChange w:id="1956" w:author="Jon.Richar" w:date="2023-06-09T15:17:00Z">
                      <w:rPr>
                        <w:rFonts w:ascii="Calibri" w:eastAsia="Times New Roman" w:hAnsi="Calibri" w:cs="Calibri"/>
                        <w:color w:val="000000"/>
                      </w:rPr>
                    </w:rPrChange>
                  </w:rPr>
                  <w:delText>-0.06</w:delText>
                </w:r>
              </w:del>
            </w:ins>
          </w:p>
        </w:tc>
        <w:tc>
          <w:tcPr>
            <w:tcW w:w="772" w:type="dxa"/>
            <w:shd w:val="clear" w:color="auto" w:fill="auto"/>
            <w:noWrap/>
            <w:vAlign w:val="bottom"/>
            <w:hideMark/>
            <w:tcPrChange w:id="1957" w:author="Jon.Richar" w:date="2023-06-09T15:20:00Z">
              <w:tcPr>
                <w:tcW w:w="602" w:type="dxa"/>
                <w:shd w:val="clear" w:color="auto" w:fill="auto"/>
                <w:noWrap/>
                <w:vAlign w:val="bottom"/>
                <w:hideMark/>
              </w:tcPr>
            </w:tcPrChange>
          </w:tcPr>
          <w:p w14:paraId="28401EC4" w14:textId="52F5C232" w:rsidR="007F3A01" w:rsidRPr="00C93D08" w:rsidDel="00532572" w:rsidRDefault="007F3A01" w:rsidP="00532572">
            <w:pPr>
              <w:spacing w:line="480" w:lineRule="auto"/>
              <w:rPr>
                <w:ins w:id="1958" w:author="Jon.Richar" w:date="2023-06-02T11:02:00Z"/>
                <w:del w:id="1959" w:author="Mike.Litzow" w:date="2024-01-02T12:19:00Z"/>
                <w:rFonts w:ascii="Times New Roman" w:eastAsia="Times New Roman" w:hAnsi="Times New Roman" w:cs="Times New Roman"/>
                <w:color w:val="000000"/>
                <w:sz w:val="20"/>
                <w:szCs w:val="20"/>
                <w:rPrChange w:id="1960" w:author="Jon.Richar" w:date="2023-06-09T15:17:00Z">
                  <w:rPr>
                    <w:ins w:id="1961" w:author="Jon.Richar" w:date="2023-06-02T11:02:00Z"/>
                    <w:del w:id="1962" w:author="Mike.Litzow" w:date="2024-01-02T12:19:00Z"/>
                    <w:rFonts w:ascii="Calibri" w:eastAsia="Times New Roman" w:hAnsi="Calibri" w:cs="Calibri"/>
                    <w:color w:val="000000"/>
                  </w:rPr>
                </w:rPrChange>
              </w:rPr>
              <w:pPrChange w:id="1963" w:author="Mike.Litzow" w:date="2024-01-02T12:19:00Z">
                <w:pPr>
                  <w:spacing w:after="0" w:line="240" w:lineRule="auto"/>
                  <w:jc w:val="right"/>
                </w:pPr>
              </w:pPrChange>
            </w:pPr>
            <w:ins w:id="1964" w:author="Jon.Richar" w:date="2023-06-02T11:02:00Z">
              <w:del w:id="1965" w:author="Mike.Litzow" w:date="2024-01-02T12:19:00Z">
                <w:r w:rsidRPr="00C93D08" w:rsidDel="00532572">
                  <w:rPr>
                    <w:rFonts w:ascii="Times New Roman" w:eastAsia="Times New Roman" w:hAnsi="Times New Roman" w:cs="Times New Roman"/>
                    <w:color w:val="000000"/>
                    <w:sz w:val="20"/>
                    <w:szCs w:val="20"/>
                    <w:rPrChange w:id="1966" w:author="Jon.Richar" w:date="2023-06-09T15:17:00Z">
                      <w:rPr>
                        <w:rFonts w:ascii="Calibri" w:eastAsia="Times New Roman" w:hAnsi="Calibri" w:cs="Calibri"/>
                        <w:color w:val="000000"/>
                      </w:rPr>
                    </w:rPrChange>
                  </w:rPr>
                  <w:delText>1.00</w:delText>
                </w:r>
              </w:del>
            </w:ins>
          </w:p>
        </w:tc>
        <w:tc>
          <w:tcPr>
            <w:tcW w:w="714" w:type="dxa"/>
            <w:shd w:val="clear" w:color="auto" w:fill="auto"/>
            <w:noWrap/>
            <w:vAlign w:val="bottom"/>
            <w:hideMark/>
            <w:tcPrChange w:id="1967" w:author="Jon.Richar" w:date="2023-06-09T15:20:00Z">
              <w:tcPr>
                <w:tcW w:w="714" w:type="dxa"/>
                <w:shd w:val="clear" w:color="auto" w:fill="auto"/>
                <w:noWrap/>
                <w:vAlign w:val="bottom"/>
                <w:hideMark/>
              </w:tcPr>
            </w:tcPrChange>
          </w:tcPr>
          <w:p w14:paraId="3EE91633" w14:textId="3927E03D" w:rsidR="007F3A01" w:rsidRPr="00C93D08" w:rsidDel="00532572" w:rsidRDefault="007F3A01" w:rsidP="00532572">
            <w:pPr>
              <w:spacing w:line="480" w:lineRule="auto"/>
              <w:rPr>
                <w:ins w:id="1968" w:author="Jon.Richar" w:date="2023-06-02T11:02:00Z"/>
                <w:del w:id="1969" w:author="Mike.Litzow" w:date="2024-01-02T12:19:00Z"/>
                <w:rFonts w:ascii="Times New Roman" w:eastAsia="Times New Roman" w:hAnsi="Times New Roman" w:cs="Times New Roman"/>
                <w:color w:val="000000"/>
                <w:sz w:val="20"/>
                <w:szCs w:val="20"/>
                <w:rPrChange w:id="1970" w:author="Jon.Richar" w:date="2023-06-09T15:17:00Z">
                  <w:rPr>
                    <w:ins w:id="1971" w:author="Jon.Richar" w:date="2023-06-02T11:02:00Z"/>
                    <w:del w:id="1972" w:author="Mike.Litzow" w:date="2024-01-02T12:19:00Z"/>
                    <w:rFonts w:ascii="Calibri" w:eastAsia="Times New Roman" w:hAnsi="Calibri" w:cs="Calibri"/>
                    <w:color w:val="000000"/>
                  </w:rPr>
                </w:rPrChange>
              </w:rPr>
              <w:pPrChange w:id="1973" w:author="Mike.Litzow" w:date="2024-01-02T12:19:00Z">
                <w:pPr>
                  <w:spacing w:after="0" w:line="240" w:lineRule="auto"/>
                  <w:jc w:val="right"/>
                </w:pPr>
              </w:pPrChange>
            </w:pPr>
            <w:ins w:id="1974" w:author="Jon.Richar" w:date="2023-06-02T11:02:00Z">
              <w:del w:id="1975" w:author="Mike.Litzow" w:date="2024-01-02T12:19:00Z">
                <w:r w:rsidRPr="00C93D08" w:rsidDel="00532572">
                  <w:rPr>
                    <w:rFonts w:ascii="Times New Roman" w:eastAsia="Times New Roman" w:hAnsi="Times New Roman" w:cs="Times New Roman"/>
                    <w:color w:val="000000"/>
                    <w:sz w:val="20"/>
                    <w:szCs w:val="20"/>
                    <w:rPrChange w:id="1976" w:author="Jon.Richar" w:date="2023-06-09T15:17:00Z">
                      <w:rPr>
                        <w:rFonts w:ascii="Calibri" w:eastAsia="Times New Roman" w:hAnsi="Calibri" w:cs="Calibri"/>
                        <w:color w:val="000000"/>
                      </w:rPr>
                    </w:rPrChange>
                  </w:rPr>
                  <w:delText>-0.45</w:delText>
                </w:r>
              </w:del>
            </w:ins>
          </w:p>
        </w:tc>
        <w:tc>
          <w:tcPr>
            <w:tcW w:w="650" w:type="dxa"/>
            <w:shd w:val="clear" w:color="auto" w:fill="auto"/>
            <w:noWrap/>
            <w:vAlign w:val="bottom"/>
            <w:hideMark/>
            <w:tcPrChange w:id="1977" w:author="Jon.Richar" w:date="2023-06-09T15:20:00Z">
              <w:tcPr>
                <w:tcW w:w="729" w:type="dxa"/>
                <w:shd w:val="clear" w:color="auto" w:fill="auto"/>
                <w:noWrap/>
                <w:vAlign w:val="bottom"/>
                <w:hideMark/>
              </w:tcPr>
            </w:tcPrChange>
          </w:tcPr>
          <w:p w14:paraId="0F0589EF" w14:textId="49D26977" w:rsidR="007F3A01" w:rsidRPr="00C93D08" w:rsidDel="00532572" w:rsidRDefault="007F3A01" w:rsidP="00532572">
            <w:pPr>
              <w:spacing w:line="480" w:lineRule="auto"/>
              <w:rPr>
                <w:ins w:id="1978" w:author="Jon.Richar" w:date="2023-06-02T11:02:00Z"/>
                <w:del w:id="1979" w:author="Mike.Litzow" w:date="2024-01-02T12:19:00Z"/>
                <w:rFonts w:ascii="Times New Roman" w:eastAsia="Times New Roman" w:hAnsi="Times New Roman" w:cs="Times New Roman"/>
                <w:color w:val="000000"/>
                <w:sz w:val="20"/>
                <w:szCs w:val="20"/>
                <w:rPrChange w:id="1980" w:author="Jon.Richar" w:date="2023-06-09T15:17:00Z">
                  <w:rPr>
                    <w:ins w:id="1981" w:author="Jon.Richar" w:date="2023-06-02T11:02:00Z"/>
                    <w:del w:id="1982" w:author="Mike.Litzow" w:date="2024-01-02T12:19:00Z"/>
                    <w:rFonts w:ascii="Calibri" w:eastAsia="Times New Roman" w:hAnsi="Calibri" w:cs="Calibri"/>
                    <w:color w:val="000000"/>
                  </w:rPr>
                </w:rPrChange>
              </w:rPr>
              <w:pPrChange w:id="1983" w:author="Mike.Litzow" w:date="2024-01-02T12:19:00Z">
                <w:pPr>
                  <w:spacing w:after="0" w:line="240" w:lineRule="auto"/>
                  <w:jc w:val="right"/>
                </w:pPr>
              </w:pPrChange>
            </w:pPr>
            <w:ins w:id="1984" w:author="Jon.Richar" w:date="2023-06-02T11:02:00Z">
              <w:del w:id="1985" w:author="Mike.Litzow" w:date="2024-01-02T12:19:00Z">
                <w:r w:rsidRPr="00C93D08" w:rsidDel="00532572">
                  <w:rPr>
                    <w:rFonts w:ascii="Times New Roman" w:eastAsia="Times New Roman" w:hAnsi="Times New Roman" w:cs="Times New Roman"/>
                    <w:color w:val="000000"/>
                    <w:sz w:val="20"/>
                    <w:szCs w:val="20"/>
                    <w:rPrChange w:id="1986" w:author="Jon.Richar" w:date="2023-06-09T15:17:00Z">
                      <w:rPr>
                        <w:rFonts w:ascii="Calibri" w:eastAsia="Times New Roman" w:hAnsi="Calibri" w:cs="Calibri"/>
                        <w:color w:val="000000"/>
                      </w:rPr>
                    </w:rPrChange>
                  </w:rPr>
                  <w:delText>-0.45</w:delText>
                </w:r>
              </w:del>
            </w:ins>
          </w:p>
        </w:tc>
        <w:tc>
          <w:tcPr>
            <w:tcW w:w="838" w:type="dxa"/>
            <w:shd w:val="clear" w:color="auto" w:fill="auto"/>
            <w:noWrap/>
            <w:vAlign w:val="bottom"/>
            <w:hideMark/>
            <w:tcPrChange w:id="1987" w:author="Jon.Richar" w:date="2023-06-09T15:20:00Z">
              <w:tcPr>
                <w:tcW w:w="862" w:type="dxa"/>
                <w:shd w:val="clear" w:color="auto" w:fill="auto"/>
                <w:noWrap/>
                <w:vAlign w:val="bottom"/>
                <w:hideMark/>
              </w:tcPr>
            </w:tcPrChange>
          </w:tcPr>
          <w:p w14:paraId="62893C69" w14:textId="2824C3E3" w:rsidR="007F3A01" w:rsidRPr="00C93D08" w:rsidDel="00532572" w:rsidRDefault="007F3A01" w:rsidP="00532572">
            <w:pPr>
              <w:spacing w:line="480" w:lineRule="auto"/>
              <w:rPr>
                <w:ins w:id="1988" w:author="Jon.Richar" w:date="2023-06-02T11:02:00Z"/>
                <w:del w:id="1989" w:author="Mike.Litzow" w:date="2024-01-02T12:19:00Z"/>
                <w:rFonts w:ascii="Times New Roman" w:eastAsia="Times New Roman" w:hAnsi="Times New Roman" w:cs="Times New Roman"/>
                <w:color w:val="000000"/>
                <w:sz w:val="20"/>
                <w:szCs w:val="20"/>
                <w:rPrChange w:id="1990" w:author="Jon.Richar" w:date="2023-06-09T15:17:00Z">
                  <w:rPr>
                    <w:ins w:id="1991" w:author="Jon.Richar" w:date="2023-06-02T11:02:00Z"/>
                    <w:del w:id="1992" w:author="Mike.Litzow" w:date="2024-01-02T12:19:00Z"/>
                    <w:rFonts w:ascii="Calibri" w:eastAsia="Times New Roman" w:hAnsi="Calibri" w:cs="Calibri"/>
                    <w:color w:val="000000"/>
                  </w:rPr>
                </w:rPrChange>
              </w:rPr>
              <w:pPrChange w:id="1993" w:author="Mike.Litzow" w:date="2024-01-02T12:19:00Z">
                <w:pPr>
                  <w:spacing w:after="0" w:line="240" w:lineRule="auto"/>
                  <w:jc w:val="right"/>
                </w:pPr>
              </w:pPrChange>
            </w:pPr>
            <w:ins w:id="1994" w:author="Jon.Richar" w:date="2023-06-02T11:02:00Z">
              <w:del w:id="1995" w:author="Mike.Litzow" w:date="2024-01-02T12:19:00Z">
                <w:r w:rsidRPr="00C93D08" w:rsidDel="00532572">
                  <w:rPr>
                    <w:rFonts w:ascii="Times New Roman" w:eastAsia="Times New Roman" w:hAnsi="Times New Roman" w:cs="Times New Roman"/>
                    <w:color w:val="000000"/>
                    <w:sz w:val="20"/>
                    <w:szCs w:val="20"/>
                    <w:rPrChange w:id="1996" w:author="Jon.Richar" w:date="2023-06-09T15:17:00Z">
                      <w:rPr>
                        <w:rFonts w:ascii="Calibri" w:eastAsia="Times New Roman" w:hAnsi="Calibri" w:cs="Calibri"/>
                        <w:color w:val="000000"/>
                      </w:rPr>
                    </w:rPrChange>
                  </w:rPr>
                  <w:delText>-0.07</w:delText>
                </w:r>
              </w:del>
            </w:ins>
          </w:p>
        </w:tc>
        <w:tc>
          <w:tcPr>
            <w:tcW w:w="680" w:type="dxa"/>
            <w:shd w:val="clear" w:color="auto" w:fill="auto"/>
            <w:noWrap/>
            <w:vAlign w:val="bottom"/>
            <w:hideMark/>
            <w:tcPrChange w:id="1997" w:author="Jon.Richar" w:date="2023-06-09T15:20:00Z">
              <w:tcPr>
                <w:tcW w:w="680" w:type="dxa"/>
                <w:shd w:val="clear" w:color="auto" w:fill="auto"/>
                <w:noWrap/>
                <w:vAlign w:val="bottom"/>
                <w:hideMark/>
              </w:tcPr>
            </w:tcPrChange>
          </w:tcPr>
          <w:p w14:paraId="45DF76E3" w14:textId="257BA426" w:rsidR="007F3A01" w:rsidRPr="00C93D08" w:rsidDel="00532572" w:rsidRDefault="007F3A01" w:rsidP="00532572">
            <w:pPr>
              <w:spacing w:line="480" w:lineRule="auto"/>
              <w:rPr>
                <w:ins w:id="1998" w:author="Jon.Richar" w:date="2023-06-02T11:02:00Z"/>
                <w:del w:id="1999" w:author="Mike.Litzow" w:date="2024-01-02T12:19:00Z"/>
                <w:rFonts w:ascii="Times New Roman" w:eastAsia="Times New Roman" w:hAnsi="Times New Roman" w:cs="Times New Roman"/>
                <w:color w:val="000000"/>
                <w:sz w:val="20"/>
                <w:szCs w:val="20"/>
                <w:rPrChange w:id="2000" w:author="Jon.Richar" w:date="2023-06-09T15:17:00Z">
                  <w:rPr>
                    <w:ins w:id="2001" w:author="Jon.Richar" w:date="2023-06-02T11:02:00Z"/>
                    <w:del w:id="2002" w:author="Mike.Litzow" w:date="2024-01-02T12:19:00Z"/>
                    <w:rFonts w:ascii="Calibri" w:eastAsia="Times New Roman" w:hAnsi="Calibri" w:cs="Calibri"/>
                    <w:color w:val="000000"/>
                  </w:rPr>
                </w:rPrChange>
              </w:rPr>
              <w:pPrChange w:id="2003" w:author="Mike.Litzow" w:date="2024-01-02T12:19:00Z">
                <w:pPr>
                  <w:spacing w:after="0" w:line="240" w:lineRule="auto"/>
                  <w:jc w:val="right"/>
                </w:pPr>
              </w:pPrChange>
            </w:pPr>
            <w:ins w:id="2004" w:author="Jon.Richar" w:date="2023-06-02T11:02:00Z">
              <w:del w:id="2005" w:author="Mike.Litzow" w:date="2024-01-02T12:19:00Z">
                <w:r w:rsidRPr="00C93D08" w:rsidDel="00532572">
                  <w:rPr>
                    <w:rFonts w:ascii="Times New Roman" w:eastAsia="Times New Roman" w:hAnsi="Times New Roman" w:cs="Times New Roman"/>
                    <w:color w:val="000000"/>
                    <w:sz w:val="20"/>
                    <w:szCs w:val="20"/>
                    <w:rPrChange w:id="2006" w:author="Jon.Richar" w:date="2023-06-09T15:17:00Z">
                      <w:rPr>
                        <w:rFonts w:ascii="Calibri" w:eastAsia="Times New Roman" w:hAnsi="Calibri" w:cs="Calibri"/>
                        <w:color w:val="000000"/>
                      </w:rPr>
                    </w:rPrChange>
                  </w:rPr>
                  <w:delText>-0.28</w:delText>
                </w:r>
              </w:del>
            </w:ins>
          </w:p>
        </w:tc>
        <w:tc>
          <w:tcPr>
            <w:tcW w:w="768" w:type="dxa"/>
            <w:shd w:val="clear" w:color="auto" w:fill="auto"/>
            <w:noWrap/>
            <w:vAlign w:val="bottom"/>
            <w:hideMark/>
            <w:tcPrChange w:id="2007" w:author="Jon.Richar" w:date="2023-06-09T15:20:00Z">
              <w:tcPr>
                <w:tcW w:w="768" w:type="dxa"/>
                <w:shd w:val="clear" w:color="auto" w:fill="auto"/>
                <w:noWrap/>
                <w:vAlign w:val="bottom"/>
                <w:hideMark/>
              </w:tcPr>
            </w:tcPrChange>
          </w:tcPr>
          <w:p w14:paraId="28E0CE23" w14:textId="135500A0" w:rsidR="007F3A01" w:rsidRPr="00C93D08" w:rsidDel="00532572" w:rsidRDefault="007F3A01" w:rsidP="00532572">
            <w:pPr>
              <w:spacing w:line="480" w:lineRule="auto"/>
              <w:rPr>
                <w:ins w:id="2008" w:author="Jon.Richar" w:date="2023-06-02T11:02:00Z"/>
                <w:del w:id="2009" w:author="Mike.Litzow" w:date="2024-01-02T12:19:00Z"/>
                <w:rFonts w:ascii="Times New Roman" w:eastAsia="Times New Roman" w:hAnsi="Times New Roman" w:cs="Times New Roman"/>
                <w:color w:val="000000"/>
                <w:sz w:val="20"/>
                <w:szCs w:val="20"/>
                <w:rPrChange w:id="2010" w:author="Jon.Richar" w:date="2023-06-09T15:17:00Z">
                  <w:rPr>
                    <w:ins w:id="2011" w:author="Jon.Richar" w:date="2023-06-02T11:02:00Z"/>
                    <w:del w:id="2012" w:author="Mike.Litzow" w:date="2024-01-02T12:19:00Z"/>
                    <w:rFonts w:ascii="Calibri" w:eastAsia="Times New Roman" w:hAnsi="Calibri" w:cs="Calibri"/>
                    <w:color w:val="000000"/>
                  </w:rPr>
                </w:rPrChange>
              </w:rPr>
              <w:pPrChange w:id="2013" w:author="Mike.Litzow" w:date="2024-01-02T12:19:00Z">
                <w:pPr>
                  <w:spacing w:after="0" w:line="240" w:lineRule="auto"/>
                  <w:jc w:val="right"/>
                </w:pPr>
              </w:pPrChange>
            </w:pPr>
            <w:ins w:id="2014" w:author="Jon.Richar" w:date="2023-06-02T11:02:00Z">
              <w:del w:id="2015" w:author="Mike.Litzow" w:date="2024-01-02T12:19:00Z">
                <w:r w:rsidRPr="00C93D08" w:rsidDel="00532572">
                  <w:rPr>
                    <w:rFonts w:ascii="Times New Roman" w:eastAsia="Times New Roman" w:hAnsi="Times New Roman" w:cs="Times New Roman"/>
                    <w:color w:val="000000"/>
                    <w:sz w:val="20"/>
                    <w:szCs w:val="20"/>
                    <w:rPrChange w:id="2016" w:author="Jon.Richar" w:date="2023-06-09T15:17:00Z">
                      <w:rPr>
                        <w:rFonts w:ascii="Calibri" w:eastAsia="Times New Roman" w:hAnsi="Calibri" w:cs="Calibri"/>
                        <w:color w:val="000000"/>
                      </w:rPr>
                    </w:rPrChange>
                  </w:rPr>
                  <w:delText>-0.10</w:delText>
                </w:r>
              </w:del>
            </w:ins>
          </w:p>
        </w:tc>
        <w:tc>
          <w:tcPr>
            <w:tcW w:w="675" w:type="dxa"/>
            <w:shd w:val="clear" w:color="auto" w:fill="auto"/>
            <w:noWrap/>
            <w:vAlign w:val="bottom"/>
            <w:hideMark/>
            <w:tcPrChange w:id="2017" w:author="Jon.Richar" w:date="2023-06-09T15:20:00Z">
              <w:tcPr>
                <w:tcW w:w="675" w:type="dxa"/>
                <w:shd w:val="clear" w:color="auto" w:fill="auto"/>
                <w:noWrap/>
                <w:vAlign w:val="bottom"/>
                <w:hideMark/>
              </w:tcPr>
            </w:tcPrChange>
          </w:tcPr>
          <w:p w14:paraId="5350EF3A" w14:textId="3F05C428" w:rsidR="007F3A01" w:rsidRPr="00C93D08" w:rsidDel="00532572" w:rsidRDefault="007F3A01" w:rsidP="00532572">
            <w:pPr>
              <w:spacing w:line="480" w:lineRule="auto"/>
              <w:rPr>
                <w:ins w:id="2018" w:author="Jon.Richar" w:date="2023-06-02T11:02:00Z"/>
                <w:del w:id="2019" w:author="Mike.Litzow" w:date="2024-01-02T12:19:00Z"/>
                <w:rFonts w:ascii="Times New Roman" w:eastAsia="Times New Roman" w:hAnsi="Times New Roman" w:cs="Times New Roman"/>
                <w:color w:val="000000"/>
                <w:sz w:val="20"/>
                <w:szCs w:val="20"/>
                <w:rPrChange w:id="2020" w:author="Jon.Richar" w:date="2023-06-09T15:17:00Z">
                  <w:rPr>
                    <w:ins w:id="2021" w:author="Jon.Richar" w:date="2023-06-02T11:02:00Z"/>
                    <w:del w:id="2022" w:author="Mike.Litzow" w:date="2024-01-02T12:19:00Z"/>
                    <w:rFonts w:ascii="Calibri" w:eastAsia="Times New Roman" w:hAnsi="Calibri" w:cs="Calibri"/>
                    <w:color w:val="000000"/>
                  </w:rPr>
                </w:rPrChange>
              </w:rPr>
              <w:pPrChange w:id="2023" w:author="Mike.Litzow" w:date="2024-01-02T12:19:00Z">
                <w:pPr>
                  <w:spacing w:after="0" w:line="240" w:lineRule="auto"/>
                  <w:jc w:val="right"/>
                </w:pPr>
              </w:pPrChange>
            </w:pPr>
            <w:ins w:id="2024" w:author="Jon.Richar" w:date="2023-06-02T11:02:00Z">
              <w:del w:id="2025" w:author="Mike.Litzow" w:date="2024-01-02T12:19:00Z">
                <w:r w:rsidRPr="00C93D08" w:rsidDel="00532572">
                  <w:rPr>
                    <w:rFonts w:ascii="Times New Roman" w:eastAsia="Times New Roman" w:hAnsi="Times New Roman" w:cs="Times New Roman"/>
                    <w:color w:val="000000"/>
                    <w:sz w:val="20"/>
                    <w:szCs w:val="20"/>
                    <w:rPrChange w:id="2026" w:author="Jon.Richar" w:date="2023-06-09T15:17:00Z">
                      <w:rPr>
                        <w:rFonts w:ascii="Calibri" w:eastAsia="Times New Roman" w:hAnsi="Calibri" w:cs="Calibri"/>
                        <w:color w:val="000000"/>
                      </w:rPr>
                    </w:rPrChange>
                  </w:rPr>
                  <w:delText>-0.54</w:delText>
                </w:r>
              </w:del>
            </w:ins>
          </w:p>
        </w:tc>
        <w:tc>
          <w:tcPr>
            <w:tcW w:w="675" w:type="dxa"/>
            <w:shd w:val="clear" w:color="auto" w:fill="auto"/>
            <w:noWrap/>
            <w:vAlign w:val="bottom"/>
            <w:hideMark/>
            <w:tcPrChange w:id="2027" w:author="Jon.Richar" w:date="2023-06-09T15:20:00Z">
              <w:tcPr>
                <w:tcW w:w="675" w:type="dxa"/>
                <w:shd w:val="clear" w:color="auto" w:fill="auto"/>
                <w:noWrap/>
                <w:vAlign w:val="bottom"/>
                <w:hideMark/>
              </w:tcPr>
            </w:tcPrChange>
          </w:tcPr>
          <w:p w14:paraId="62F66E18" w14:textId="5B42F7B0" w:rsidR="007F3A01" w:rsidRPr="00C93D08" w:rsidDel="00532572" w:rsidRDefault="007F3A01" w:rsidP="00532572">
            <w:pPr>
              <w:spacing w:line="480" w:lineRule="auto"/>
              <w:rPr>
                <w:ins w:id="2028" w:author="Jon.Richar" w:date="2023-06-02T11:02:00Z"/>
                <w:del w:id="2029" w:author="Mike.Litzow" w:date="2024-01-02T12:19:00Z"/>
                <w:rFonts w:ascii="Times New Roman" w:eastAsia="Times New Roman" w:hAnsi="Times New Roman" w:cs="Times New Roman"/>
                <w:color w:val="000000"/>
                <w:sz w:val="20"/>
                <w:szCs w:val="20"/>
                <w:rPrChange w:id="2030" w:author="Jon.Richar" w:date="2023-06-09T15:17:00Z">
                  <w:rPr>
                    <w:ins w:id="2031" w:author="Jon.Richar" w:date="2023-06-02T11:02:00Z"/>
                    <w:del w:id="2032" w:author="Mike.Litzow" w:date="2024-01-02T12:19:00Z"/>
                    <w:rFonts w:ascii="Calibri" w:eastAsia="Times New Roman" w:hAnsi="Calibri" w:cs="Calibri"/>
                    <w:color w:val="000000"/>
                  </w:rPr>
                </w:rPrChange>
              </w:rPr>
              <w:pPrChange w:id="2033" w:author="Mike.Litzow" w:date="2024-01-02T12:19:00Z">
                <w:pPr>
                  <w:spacing w:after="0" w:line="240" w:lineRule="auto"/>
                  <w:jc w:val="right"/>
                </w:pPr>
              </w:pPrChange>
            </w:pPr>
            <w:ins w:id="2034" w:author="Jon.Richar" w:date="2023-06-02T11:02:00Z">
              <w:del w:id="2035" w:author="Mike.Litzow" w:date="2024-01-02T12:19:00Z">
                <w:r w:rsidRPr="00C93D08" w:rsidDel="00532572">
                  <w:rPr>
                    <w:rFonts w:ascii="Times New Roman" w:eastAsia="Times New Roman" w:hAnsi="Times New Roman" w:cs="Times New Roman"/>
                    <w:color w:val="000000"/>
                    <w:sz w:val="20"/>
                    <w:szCs w:val="20"/>
                    <w:rPrChange w:id="2036" w:author="Jon.Richar" w:date="2023-06-09T15:17:00Z">
                      <w:rPr>
                        <w:rFonts w:ascii="Calibri" w:eastAsia="Times New Roman" w:hAnsi="Calibri" w:cs="Calibri"/>
                        <w:color w:val="000000"/>
                      </w:rPr>
                    </w:rPrChange>
                  </w:rPr>
                  <w:delText>-0.27</w:delText>
                </w:r>
              </w:del>
            </w:ins>
          </w:p>
        </w:tc>
        <w:tc>
          <w:tcPr>
            <w:tcW w:w="714" w:type="dxa"/>
            <w:shd w:val="clear" w:color="auto" w:fill="auto"/>
            <w:noWrap/>
            <w:vAlign w:val="bottom"/>
            <w:hideMark/>
            <w:tcPrChange w:id="2037" w:author="Jon.Richar" w:date="2023-06-09T15:20:00Z">
              <w:tcPr>
                <w:tcW w:w="714" w:type="dxa"/>
                <w:shd w:val="clear" w:color="auto" w:fill="auto"/>
                <w:noWrap/>
                <w:vAlign w:val="bottom"/>
                <w:hideMark/>
              </w:tcPr>
            </w:tcPrChange>
          </w:tcPr>
          <w:p w14:paraId="22EA6962" w14:textId="33250DE1" w:rsidR="007F3A01" w:rsidRPr="00C93D08" w:rsidDel="00532572" w:rsidRDefault="007F3A01" w:rsidP="00532572">
            <w:pPr>
              <w:spacing w:line="480" w:lineRule="auto"/>
              <w:rPr>
                <w:ins w:id="2038" w:author="Jon.Richar" w:date="2023-06-02T11:02:00Z"/>
                <w:del w:id="2039" w:author="Mike.Litzow" w:date="2024-01-02T12:19:00Z"/>
                <w:rFonts w:ascii="Times New Roman" w:eastAsia="Times New Roman" w:hAnsi="Times New Roman" w:cs="Times New Roman"/>
                <w:color w:val="000000"/>
                <w:sz w:val="20"/>
                <w:szCs w:val="20"/>
                <w:rPrChange w:id="2040" w:author="Jon.Richar" w:date="2023-06-09T15:17:00Z">
                  <w:rPr>
                    <w:ins w:id="2041" w:author="Jon.Richar" w:date="2023-06-02T11:02:00Z"/>
                    <w:del w:id="2042" w:author="Mike.Litzow" w:date="2024-01-02T12:19:00Z"/>
                    <w:rFonts w:ascii="Calibri" w:eastAsia="Times New Roman" w:hAnsi="Calibri" w:cs="Calibri"/>
                    <w:color w:val="000000"/>
                  </w:rPr>
                </w:rPrChange>
              </w:rPr>
              <w:pPrChange w:id="2043" w:author="Mike.Litzow" w:date="2024-01-02T12:19:00Z">
                <w:pPr>
                  <w:spacing w:after="0" w:line="240" w:lineRule="auto"/>
                  <w:jc w:val="right"/>
                </w:pPr>
              </w:pPrChange>
            </w:pPr>
            <w:ins w:id="2044" w:author="Jon.Richar" w:date="2023-06-02T11:02:00Z">
              <w:del w:id="2045" w:author="Mike.Litzow" w:date="2024-01-02T12:19:00Z">
                <w:r w:rsidRPr="00C93D08" w:rsidDel="00532572">
                  <w:rPr>
                    <w:rFonts w:ascii="Times New Roman" w:eastAsia="Times New Roman" w:hAnsi="Times New Roman" w:cs="Times New Roman"/>
                    <w:color w:val="000000"/>
                    <w:sz w:val="20"/>
                    <w:szCs w:val="20"/>
                    <w:rPrChange w:id="2046" w:author="Jon.Richar" w:date="2023-06-09T15:17:00Z">
                      <w:rPr>
                        <w:rFonts w:ascii="Calibri" w:eastAsia="Times New Roman" w:hAnsi="Calibri" w:cs="Calibri"/>
                        <w:color w:val="000000"/>
                      </w:rPr>
                    </w:rPrChange>
                  </w:rPr>
                  <w:delText>-0.28</w:delText>
                </w:r>
              </w:del>
            </w:ins>
          </w:p>
        </w:tc>
        <w:tc>
          <w:tcPr>
            <w:tcW w:w="633" w:type="dxa"/>
            <w:shd w:val="clear" w:color="auto" w:fill="auto"/>
            <w:noWrap/>
            <w:vAlign w:val="bottom"/>
            <w:hideMark/>
            <w:tcPrChange w:id="2047" w:author="Jon.Richar" w:date="2023-06-09T15:20:00Z">
              <w:tcPr>
                <w:tcW w:w="633" w:type="dxa"/>
                <w:shd w:val="clear" w:color="auto" w:fill="auto"/>
                <w:noWrap/>
                <w:vAlign w:val="bottom"/>
                <w:hideMark/>
              </w:tcPr>
            </w:tcPrChange>
          </w:tcPr>
          <w:p w14:paraId="15D9A634" w14:textId="2F923CA4" w:rsidR="007F3A01" w:rsidRPr="00C93D08" w:rsidDel="00532572" w:rsidRDefault="007F3A01" w:rsidP="00532572">
            <w:pPr>
              <w:spacing w:line="480" w:lineRule="auto"/>
              <w:rPr>
                <w:ins w:id="2048" w:author="Jon.Richar" w:date="2023-06-02T11:02:00Z"/>
                <w:del w:id="2049" w:author="Mike.Litzow" w:date="2024-01-02T12:19:00Z"/>
                <w:rFonts w:ascii="Times New Roman" w:eastAsia="Times New Roman" w:hAnsi="Times New Roman" w:cs="Times New Roman"/>
                <w:color w:val="000000"/>
                <w:sz w:val="20"/>
                <w:szCs w:val="20"/>
                <w:rPrChange w:id="2050" w:author="Jon.Richar" w:date="2023-06-09T15:17:00Z">
                  <w:rPr>
                    <w:ins w:id="2051" w:author="Jon.Richar" w:date="2023-06-02T11:02:00Z"/>
                    <w:del w:id="2052" w:author="Mike.Litzow" w:date="2024-01-02T12:19:00Z"/>
                    <w:rFonts w:ascii="Calibri" w:eastAsia="Times New Roman" w:hAnsi="Calibri" w:cs="Calibri"/>
                    <w:color w:val="000000"/>
                  </w:rPr>
                </w:rPrChange>
              </w:rPr>
              <w:pPrChange w:id="2053" w:author="Mike.Litzow" w:date="2024-01-02T12:19:00Z">
                <w:pPr>
                  <w:spacing w:after="0" w:line="240" w:lineRule="auto"/>
                  <w:jc w:val="right"/>
                </w:pPr>
              </w:pPrChange>
            </w:pPr>
            <w:ins w:id="2054" w:author="Jon.Richar" w:date="2023-06-02T11:02:00Z">
              <w:del w:id="2055" w:author="Mike.Litzow" w:date="2024-01-02T12:19:00Z">
                <w:r w:rsidRPr="00C93D08" w:rsidDel="00532572">
                  <w:rPr>
                    <w:rFonts w:ascii="Times New Roman" w:eastAsia="Times New Roman" w:hAnsi="Times New Roman" w:cs="Times New Roman"/>
                    <w:color w:val="000000"/>
                    <w:sz w:val="20"/>
                    <w:szCs w:val="20"/>
                    <w:rPrChange w:id="2056" w:author="Jon.Richar" w:date="2023-06-09T15:17:00Z">
                      <w:rPr>
                        <w:rFonts w:ascii="Calibri" w:eastAsia="Times New Roman" w:hAnsi="Calibri" w:cs="Calibri"/>
                        <w:color w:val="000000"/>
                      </w:rPr>
                    </w:rPrChange>
                  </w:rPr>
                  <w:delText>-0.17</w:delText>
                </w:r>
              </w:del>
            </w:ins>
          </w:p>
        </w:tc>
        <w:tc>
          <w:tcPr>
            <w:tcW w:w="673" w:type="dxa"/>
            <w:shd w:val="clear" w:color="auto" w:fill="auto"/>
            <w:noWrap/>
            <w:vAlign w:val="bottom"/>
            <w:hideMark/>
            <w:tcPrChange w:id="2057" w:author="Jon.Richar" w:date="2023-06-09T15:20:00Z">
              <w:tcPr>
                <w:tcW w:w="673" w:type="dxa"/>
                <w:shd w:val="clear" w:color="auto" w:fill="auto"/>
                <w:noWrap/>
                <w:vAlign w:val="bottom"/>
                <w:hideMark/>
              </w:tcPr>
            </w:tcPrChange>
          </w:tcPr>
          <w:p w14:paraId="59C9C4F2" w14:textId="1A036F6B" w:rsidR="007F3A01" w:rsidRPr="00C93D08" w:rsidDel="00532572" w:rsidRDefault="007F3A01" w:rsidP="00532572">
            <w:pPr>
              <w:spacing w:line="480" w:lineRule="auto"/>
              <w:rPr>
                <w:ins w:id="2058" w:author="Jon.Richar" w:date="2023-06-02T11:02:00Z"/>
                <w:del w:id="2059" w:author="Mike.Litzow" w:date="2024-01-02T12:19:00Z"/>
                <w:rFonts w:ascii="Times New Roman" w:eastAsia="Times New Roman" w:hAnsi="Times New Roman" w:cs="Times New Roman"/>
                <w:color w:val="000000"/>
                <w:sz w:val="20"/>
                <w:szCs w:val="20"/>
                <w:rPrChange w:id="2060" w:author="Jon.Richar" w:date="2023-06-09T15:17:00Z">
                  <w:rPr>
                    <w:ins w:id="2061" w:author="Jon.Richar" w:date="2023-06-02T11:02:00Z"/>
                    <w:del w:id="2062" w:author="Mike.Litzow" w:date="2024-01-02T12:19:00Z"/>
                    <w:rFonts w:ascii="Calibri" w:eastAsia="Times New Roman" w:hAnsi="Calibri" w:cs="Calibri"/>
                    <w:color w:val="000000"/>
                  </w:rPr>
                </w:rPrChange>
              </w:rPr>
              <w:pPrChange w:id="2063" w:author="Mike.Litzow" w:date="2024-01-02T12:19:00Z">
                <w:pPr>
                  <w:spacing w:after="0" w:line="240" w:lineRule="auto"/>
                  <w:jc w:val="right"/>
                </w:pPr>
              </w:pPrChange>
            </w:pPr>
            <w:ins w:id="2064" w:author="Jon.Richar" w:date="2023-06-02T11:02:00Z">
              <w:del w:id="2065" w:author="Mike.Litzow" w:date="2024-01-02T12:19:00Z">
                <w:r w:rsidRPr="00C93D08" w:rsidDel="00532572">
                  <w:rPr>
                    <w:rFonts w:ascii="Times New Roman" w:eastAsia="Times New Roman" w:hAnsi="Times New Roman" w:cs="Times New Roman"/>
                    <w:color w:val="000000"/>
                    <w:sz w:val="20"/>
                    <w:szCs w:val="20"/>
                    <w:rPrChange w:id="2066" w:author="Jon.Richar" w:date="2023-06-09T15:17:00Z">
                      <w:rPr>
                        <w:rFonts w:ascii="Calibri" w:eastAsia="Times New Roman" w:hAnsi="Calibri" w:cs="Calibri"/>
                        <w:color w:val="000000"/>
                      </w:rPr>
                    </w:rPrChange>
                  </w:rPr>
                  <w:delText>-0.07</w:delText>
                </w:r>
              </w:del>
            </w:ins>
          </w:p>
        </w:tc>
        <w:tc>
          <w:tcPr>
            <w:tcW w:w="714" w:type="dxa"/>
            <w:shd w:val="clear" w:color="auto" w:fill="auto"/>
            <w:noWrap/>
            <w:vAlign w:val="bottom"/>
            <w:hideMark/>
            <w:tcPrChange w:id="2067" w:author="Jon.Richar" w:date="2023-06-09T15:20:00Z">
              <w:tcPr>
                <w:tcW w:w="714" w:type="dxa"/>
                <w:shd w:val="clear" w:color="auto" w:fill="auto"/>
                <w:noWrap/>
                <w:vAlign w:val="bottom"/>
                <w:hideMark/>
              </w:tcPr>
            </w:tcPrChange>
          </w:tcPr>
          <w:p w14:paraId="2C9570A0" w14:textId="10D60AC8" w:rsidR="007F3A01" w:rsidRPr="00C93D08" w:rsidDel="00532572" w:rsidRDefault="007F3A01" w:rsidP="00532572">
            <w:pPr>
              <w:spacing w:line="480" w:lineRule="auto"/>
              <w:rPr>
                <w:ins w:id="2068" w:author="Jon.Richar" w:date="2023-06-02T11:02:00Z"/>
                <w:del w:id="2069" w:author="Mike.Litzow" w:date="2024-01-02T12:19:00Z"/>
                <w:rFonts w:ascii="Times New Roman" w:eastAsia="Times New Roman" w:hAnsi="Times New Roman" w:cs="Times New Roman"/>
                <w:color w:val="000000"/>
                <w:sz w:val="20"/>
                <w:szCs w:val="20"/>
                <w:rPrChange w:id="2070" w:author="Jon.Richar" w:date="2023-06-09T15:17:00Z">
                  <w:rPr>
                    <w:ins w:id="2071" w:author="Jon.Richar" w:date="2023-06-02T11:02:00Z"/>
                    <w:del w:id="2072" w:author="Mike.Litzow" w:date="2024-01-02T12:19:00Z"/>
                    <w:rFonts w:ascii="Calibri" w:eastAsia="Times New Roman" w:hAnsi="Calibri" w:cs="Calibri"/>
                    <w:color w:val="000000"/>
                  </w:rPr>
                </w:rPrChange>
              </w:rPr>
              <w:pPrChange w:id="2073" w:author="Mike.Litzow" w:date="2024-01-02T12:19:00Z">
                <w:pPr>
                  <w:spacing w:after="0" w:line="240" w:lineRule="auto"/>
                  <w:jc w:val="right"/>
                </w:pPr>
              </w:pPrChange>
            </w:pPr>
            <w:ins w:id="2074" w:author="Jon.Richar" w:date="2023-06-02T11:02:00Z">
              <w:del w:id="2075" w:author="Mike.Litzow" w:date="2024-01-02T12:19:00Z">
                <w:r w:rsidRPr="00C93D08" w:rsidDel="00532572">
                  <w:rPr>
                    <w:rFonts w:ascii="Times New Roman" w:eastAsia="Times New Roman" w:hAnsi="Times New Roman" w:cs="Times New Roman"/>
                    <w:color w:val="000000"/>
                    <w:sz w:val="20"/>
                    <w:szCs w:val="20"/>
                    <w:rPrChange w:id="2076" w:author="Jon.Richar" w:date="2023-06-09T15:17:00Z">
                      <w:rPr>
                        <w:rFonts w:ascii="Calibri" w:eastAsia="Times New Roman" w:hAnsi="Calibri" w:cs="Calibri"/>
                        <w:color w:val="000000"/>
                      </w:rPr>
                    </w:rPrChange>
                  </w:rPr>
                  <w:delText>0.00</w:delText>
                </w:r>
              </w:del>
            </w:ins>
          </w:p>
        </w:tc>
      </w:tr>
      <w:tr w:rsidR="00C93D08" w:rsidRPr="007F3A01" w:rsidDel="00532572" w14:paraId="30A6C4DF" w14:textId="7F58F388" w:rsidTr="00C93D08">
        <w:trPr>
          <w:trHeight w:val="157"/>
          <w:ins w:id="2077" w:author="Jon.Richar" w:date="2023-06-02T11:02:00Z"/>
          <w:del w:id="2078" w:author="Mike.Litzow" w:date="2024-01-02T12:19:00Z"/>
          <w:trPrChange w:id="2079" w:author="Jon.Richar" w:date="2023-06-09T15:20:00Z">
            <w:trPr>
              <w:trHeight w:val="157"/>
            </w:trPr>
          </w:trPrChange>
        </w:trPr>
        <w:tc>
          <w:tcPr>
            <w:tcW w:w="1080" w:type="dxa"/>
            <w:shd w:val="clear" w:color="auto" w:fill="auto"/>
            <w:noWrap/>
            <w:vAlign w:val="center"/>
            <w:hideMark/>
            <w:tcPrChange w:id="2080" w:author="Jon.Richar" w:date="2023-06-09T15:20:00Z">
              <w:tcPr>
                <w:tcW w:w="1080" w:type="dxa"/>
                <w:shd w:val="clear" w:color="auto" w:fill="auto"/>
                <w:noWrap/>
                <w:vAlign w:val="center"/>
                <w:hideMark/>
              </w:tcPr>
            </w:tcPrChange>
          </w:tcPr>
          <w:p w14:paraId="51BEA55D" w14:textId="00DB136D" w:rsidR="007F3A01" w:rsidRPr="00C93D08" w:rsidDel="00532572" w:rsidRDefault="007F3A01" w:rsidP="00532572">
            <w:pPr>
              <w:spacing w:line="480" w:lineRule="auto"/>
              <w:rPr>
                <w:ins w:id="2081" w:author="Jon.Richar" w:date="2023-06-02T11:02:00Z"/>
                <w:del w:id="2082" w:author="Mike.Litzow" w:date="2024-01-02T12:19:00Z"/>
                <w:rFonts w:ascii="Times New Roman" w:eastAsia="Times New Roman" w:hAnsi="Times New Roman" w:cs="Times New Roman"/>
                <w:color w:val="000000"/>
                <w:sz w:val="20"/>
                <w:szCs w:val="20"/>
                <w:rPrChange w:id="2083" w:author="Jon.Richar" w:date="2023-06-09T15:17:00Z">
                  <w:rPr>
                    <w:ins w:id="2084" w:author="Jon.Richar" w:date="2023-06-02T11:02:00Z"/>
                    <w:del w:id="2085" w:author="Mike.Litzow" w:date="2024-01-02T12:19:00Z"/>
                    <w:rFonts w:ascii="Calibri" w:eastAsia="Times New Roman" w:hAnsi="Calibri" w:cs="Calibri"/>
                    <w:color w:val="000000"/>
                  </w:rPr>
                </w:rPrChange>
              </w:rPr>
              <w:pPrChange w:id="2086" w:author="Mike.Litzow" w:date="2024-01-02T12:19:00Z">
                <w:pPr>
                  <w:spacing w:after="0" w:line="240" w:lineRule="auto"/>
                  <w:jc w:val="center"/>
                </w:pPr>
              </w:pPrChange>
            </w:pPr>
            <w:ins w:id="2087" w:author="Jon.Richar" w:date="2023-06-02T11:02:00Z">
              <w:del w:id="2088" w:author="Mike.Litzow" w:date="2024-01-02T12:19:00Z">
                <w:r w:rsidRPr="00C93D08" w:rsidDel="00532572">
                  <w:rPr>
                    <w:rFonts w:ascii="Times New Roman" w:eastAsia="Times New Roman" w:hAnsi="Times New Roman" w:cs="Times New Roman"/>
                    <w:color w:val="000000"/>
                    <w:sz w:val="20"/>
                    <w:szCs w:val="20"/>
                    <w:rPrChange w:id="2089" w:author="Jon.Richar" w:date="2023-06-09T15:17:00Z">
                      <w:rPr>
                        <w:rFonts w:ascii="Calibri" w:eastAsia="Times New Roman" w:hAnsi="Calibri" w:cs="Calibri"/>
                        <w:color w:val="000000"/>
                      </w:rPr>
                    </w:rPrChange>
                  </w:rPr>
                  <w:delText>FHS TBM RA2</w:delText>
                </w:r>
              </w:del>
            </w:ins>
          </w:p>
        </w:tc>
        <w:tc>
          <w:tcPr>
            <w:tcW w:w="838" w:type="dxa"/>
            <w:shd w:val="clear" w:color="auto" w:fill="auto"/>
            <w:noWrap/>
            <w:vAlign w:val="bottom"/>
            <w:hideMark/>
            <w:tcPrChange w:id="2090" w:author="Jon.Richar" w:date="2023-06-09T15:20:00Z">
              <w:tcPr>
                <w:tcW w:w="838" w:type="dxa"/>
                <w:shd w:val="clear" w:color="auto" w:fill="auto"/>
                <w:noWrap/>
                <w:vAlign w:val="bottom"/>
                <w:hideMark/>
              </w:tcPr>
            </w:tcPrChange>
          </w:tcPr>
          <w:p w14:paraId="19DAAFFD" w14:textId="6F84F3F8" w:rsidR="007F3A01" w:rsidRPr="00C93D08" w:rsidDel="00532572" w:rsidRDefault="007F3A01" w:rsidP="00532572">
            <w:pPr>
              <w:spacing w:line="480" w:lineRule="auto"/>
              <w:rPr>
                <w:ins w:id="2091" w:author="Jon.Richar" w:date="2023-06-02T11:02:00Z"/>
                <w:del w:id="2092" w:author="Mike.Litzow" w:date="2024-01-02T12:19:00Z"/>
                <w:rFonts w:ascii="Times New Roman" w:eastAsia="Times New Roman" w:hAnsi="Times New Roman" w:cs="Times New Roman"/>
                <w:color w:val="000000"/>
                <w:sz w:val="20"/>
                <w:szCs w:val="20"/>
                <w:rPrChange w:id="2093" w:author="Jon.Richar" w:date="2023-06-09T15:17:00Z">
                  <w:rPr>
                    <w:ins w:id="2094" w:author="Jon.Richar" w:date="2023-06-02T11:02:00Z"/>
                    <w:del w:id="2095" w:author="Mike.Litzow" w:date="2024-01-02T12:19:00Z"/>
                    <w:rFonts w:ascii="Calibri" w:eastAsia="Times New Roman" w:hAnsi="Calibri" w:cs="Calibri"/>
                    <w:color w:val="000000"/>
                  </w:rPr>
                </w:rPrChange>
              </w:rPr>
              <w:pPrChange w:id="2096" w:author="Mike.Litzow" w:date="2024-01-02T12:19:00Z">
                <w:pPr>
                  <w:spacing w:after="0" w:line="240" w:lineRule="auto"/>
                  <w:jc w:val="right"/>
                </w:pPr>
              </w:pPrChange>
            </w:pPr>
            <w:ins w:id="2097" w:author="Jon.Richar" w:date="2023-06-02T11:02:00Z">
              <w:del w:id="2098" w:author="Mike.Litzow" w:date="2024-01-02T12:19:00Z">
                <w:r w:rsidRPr="00C93D08" w:rsidDel="00532572">
                  <w:rPr>
                    <w:rFonts w:ascii="Times New Roman" w:eastAsia="Times New Roman" w:hAnsi="Times New Roman" w:cs="Times New Roman"/>
                    <w:color w:val="000000"/>
                    <w:sz w:val="20"/>
                    <w:szCs w:val="20"/>
                    <w:rPrChange w:id="2099" w:author="Jon.Richar" w:date="2023-06-09T15:17:00Z">
                      <w:rPr>
                        <w:rFonts w:ascii="Calibri" w:eastAsia="Times New Roman" w:hAnsi="Calibri" w:cs="Calibri"/>
                        <w:color w:val="000000"/>
                      </w:rPr>
                    </w:rPrChange>
                  </w:rPr>
                  <w:delText>0.02</w:delText>
                </w:r>
              </w:del>
            </w:ins>
          </w:p>
        </w:tc>
        <w:tc>
          <w:tcPr>
            <w:tcW w:w="772" w:type="dxa"/>
            <w:shd w:val="clear" w:color="auto" w:fill="auto"/>
            <w:noWrap/>
            <w:vAlign w:val="bottom"/>
            <w:hideMark/>
            <w:tcPrChange w:id="2100" w:author="Jon.Richar" w:date="2023-06-09T15:20:00Z">
              <w:tcPr>
                <w:tcW w:w="602" w:type="dxa"/>
                <w:shd w:val="clear" w:color="auto" w:fill="auto"/>
                <w:noWrap/>
                <w:vAlign w:val="bottom"/>
                <w:hideMark/>
              </w:tcPr>
            </w:tcPrChange>
          </w:tcPr>
          <w:p w14:paraId="759E3028" w14:textId="5A9053D9" w:rsidR="007F3A01" w:rsidRPr="00C93D08" w:rsidDel="00532572" w:rsidRDefault="007F3A01" w:rsidP="00532572">
            <w:pPr>
              <w:spacing w:line="480" w:lineRule="auto"/>
              <w:rPr>
                <w:ins w:id="2101" w:author="Jon.Richar" w:date="2023-06-02T11:02:00Z"/>
                <w:del w:id="2102" w:author="Mike.Litzow" w:date="2024-01-02T12:19:00Z"/>
                <w:rFonts w:ascii="Times New Roman" w:eastAsia="Times New Roman" w:hAnsi="Times New Roman" w:cs="Times New Roman"/>
                <w:color w:val="000000"/>
                <w:sz w:val="20"/>
                <w:szCs w:val="20"/>
                <w:rPrChange w:id="2103" w:author="Jon.Richar" w:date="2023-06-09T15:17:00Z">
                  <w:rPr>
                    <w:ins w:id="2104" w:author="Jon.Richar" w:date="2023-06-02T11:02:00Z"/>
                    <w:del w:id="2105" w:author="Mike.Litzow" w:date="2024-01-02T12:19:00Z"/>
                    <w:rFonts w:ascii="Calibri" w:eastAsia="Times New Roman" w:hAnsi="Calibri" w:cs="Calibri"/>
                    <w:color w:val="000000"/>
                  </w:rPr>
                </w:rPrChange>
              </w:rPr>
              <w:pPrChange w:id="2106" w:author="Mike.Litzow" w:date="2024-01-02T12:19:00Z">
                <w:pPr>
                  <w:spacing w:after="0" w:line="240" w:lineRule="auto"/>
                  <w:jc w:val="right"/>
                </w:pPr>
              </w:pPrChange>
            </w:pPr>
            <w:ins w:id="2107" w:author="Jon.Richar" w:date="2023-06-02T11:02:00Z">
              <w:del w:id="2108" w:author="Mike.Litzow" w:date="2024-01-02T12:19:00Z">
                <w:r w:rsidRPr="00C93D08" w:rsidDel="00532572">
                  <w:rPr>
                    <w:rFonts w:ascii="Times New Roman" w:eastAsia="Times New Roman" w:hAnsi="Times New Roman" w:cs="Times New Roman"/>
                    <w:color w:val="000000"/>
                    <w:sz w:val="20"/>
                    <w:szCs w:val="20"/>
                    <w:rPrChange w:id="2109" w:author="Jon.Richar" w:date="2023-06-09T15:17:00Z">
                      <w:rPr>
                        <w:rFonts w:ascii="Calibri" w:eastAsia="Times New Roman" w:hAnsi="Calibri" w:cs="Calibri"/>
                        <w:color w:val="000000"/>
                      </w:rPr>
                    </w:rPrChange>
                  </w:rPr>
                  <w:delText>-0.45</w:delText>
                </w:r>
              </w:del>
            </w:ins>
          </w:p>
        </w:tc>
        <w:tc>
          <w:tcPr>
            <w:tcW w:w="714" w:type="dxa"/>
            <w:shd w:val="clear" w:color="auto" w:fill="auto"/>
            <w:noWrap/>
            <w:vAlign w:val="bottom"/>
            <w:hideMark/>
            <w:tcPrChange w:id="2110" w:author="Jon.Richar" w:date="2023-06-09T15:20:00Z">
              <w:tcPr>
                <w:tcW w:w="714" w:type="dxa"/>
                <w:shd w:val="clear" w:color="auto" w:fill="auto"/>
                <w:noWrap/>
                <w:vAlign w:val="bottom"/>
                <w:hideMark/>
              </w:tcPr>
            </w:tcPrChange>
          </w:tcPr>
          <w:p w14:paraId="50AA7806" w14:textId="6DEDA0A5" w:rsidR="007F3A01" w:rsidRPr="00C93D08" w:rsidDel="00532572" w:rsidRDefault="007F3A01" w:rsidP="00532572">
            <w:pPr>
              <w:spacing w:line="480" w:lineRule="auto"/>
              <w:rPr>
                <w:ins w:id="2111" w:author="Jon.Richar" w:date="2023-06-02T11:02:00Z"/>
                <w:del w:id="2112" w:author="Mike.Litzow" w:date="2024-01-02T12:19:00Z"/>
                <w:rFonts w:ascii="Times New Roman" w:eastAsia="Times New Roman" w:hAnsi="Times New Roman" w:cs="Times New Roman"/>
                <w:color w:val="000000"/>
                <w:sz w:val="20"/>
                <w:szCs w:val="20"/>
                <w:rPrChange w:id="2113" w:author="Jon.Richar" w:date="2023-06-09T15:17:00Z">
                  <w:rPr>
                    <w:ins w:id="2114" w:author="Jon.Richar" w:date="2023-06-02T11:02:00Z"/>
                    <w:del w:id="2115" w:author="Mike.Litzow" w:date="2024-01-02T12:19:00Z"/>
                    <w:rFonts w:ascii="Calibri" w:eastAsia="Times New Roman" w:hAnsi="Calibri" w:cs="Calibri"/>
                    <w:color w:val="000000"/>
                  </w:rPr>
                </w:rPrChange>
              </w:rPr>
              <w:pPrChange w:id="2116" w:author="Mike.Litzow" w:date="2024-01-02T12:19:00Z">
                <w:pPr>
                  <w:spacing w:after="0" w:line="240" w:lineRule="auto"/>
                  <w:jc w:val="right"/>
                </w:pPr>
              </w:pPrChange>
            </w:pPr>
            <w:ins w:id="2117" w:author="Jon.Richar" w:date="2023-06-02T11:02:00Z">
              <w:del w:id="2118" w:author="Mike.Litzow" w:date="2024-01-02T12:19:00Z">
                <w:r w:rsidRPr="00C93D08" w:rsidDel="00532572">
                  <w:rPr>
                    <w:rFonts w:ascii="Times New Roman" w:eastAsia="Times New Roman" w:hAnsi="Times New Roman" w:cs="Times New Roman"/>
                    <w:color w:val="000000"/>
                    <w:sz w:val="20"/>
                    <w:szCs w:val="20"/>
                    <w:rPrChange w:id="2119" w:author="Jon.Richar" w:date="2023-06-09T15:17:00Z">
                      <w:rPr>
                        <w:rFonts w:ascii="Calibri" w:eastAsia="Times New Roman" w:hAnsi="Calibri" w:cs="Calibri"/>
                        <w:color w:val="000000"/>
                      </w:rPr>
                    </w:rPrChange>
                  </w:rPr>
                  <w:delText>1.00</w:delText>
                </w:r>
              </w:del>
            </w:ins>
          </w:p>
        </w:tc>
        <w:tc>
          <w:tcPr>
            <w:tcW w:w="650" w:type="dxa"/>
            <w:shd w:val="clear" w:color="auto" w:fill="auto"/>
            <w:noWrap/>
            <w:vAlign w:val="bottom"/>
            <w:hideMark/>
            <w:tcPrChange w:id="2120" w:author="Jon.Richar" w:date="2023-06-09T15:20:00Z">
              <w:tcPr>
                <w:tcW w:w="729" w:type="dxa"/>
                <w:shd w:val="clear" w:color="auto" w:fill="auto"/>
                <w:noWrap/>
                <w:vAlign w:val="bottom"/>
                <w:hideMark/>
              </w:tcPr>
            </w:tcPrChange>
          </w:tcPr>
          <w:p w14:paraId="36CB6402" w14:textId="5038BA99" w:rsidR="007F3A01" w:rsidRPr="00C93D08" w:rsidDel="00532572" w:rsidRDefault="007F3A01" w:rsidP="00532572">
            <w:pPr>
              <w:spacing w:line="480" w:lineRule="auto"/>
              <w:rPr>
                <w:ins w:id="2121" w:author="Jon.Richar" w:date="2023-06-02T11:02:00Z"/>
                <w:del w:id="2122" w:author="Mike.Litzow" w:date="2024-01-02T12:19:00Z"/>
                <w:rFonts w:ascii="Times New Roman" w:eastAsia="Times New Roman" w:hAnsi="Times New Roman" w:cs="Times New Roman"/>
                <w:color w:val="000000"/>
                <w:sz w:val="20"/>
                <w:szCs w:val="20"/>
                <w:rPrChange w:id="2123" w:author="Jon.Richar" w:date="2023-06-09T15:17:00Z">
                  <w:rPr>
                    <w:ins w:id="2124" w:author="Jon.Richar" w:date="2023-06-02T11:02:00Z"/>
                    <w:del w:id="2125" w:author="Mike.Litzow" w:date="2024-01-02T12:19:00Z"/>
                    <w:rFonts w:ascii="Calibri" w:eastAsia="Times New Roman" w:hAnsi="Calibri" w:cs="Calibri"/>
                    <w:color w:val="000000"/>
                  </w:rPr>
                </w:rPrChange>
              </w:rPr>
              <w:pPrChange w:id="2126" w:author="Mike.Litzow" w:date="2024-01-02T12:19:00Z">
                <w:pPr>
                  <w:spacing w:after="0" w:line="240" w:lineRule="auto"/>
                  <w:jc w:val="right"/>
                </w:pPr>
              </w:pPrChange>
            </w:pPr>
            <w:ins w:id="2127" w:author="Jon.Richar" w:date="2023-06-02T11:02:00Z">
              <w:del w:id="2128" w:author="Mike.Litzow" w:date="2024-01-02T12:19:00Z">
                <w:r w:rsidRPr="00C93D08" w:rsidDel="00532572">
                  <w:rPr>
                    <w:rFonts w:ascii="Times New Roman" w:eastAsia="Times New Roman" w:hAnsi="Times New Roman" w:cs="Times New Roman"/>
                    <w:color w:val="000000"/>
                    <w:sz w:val="20"/>
                    <w:szCs w:val="20"/>
                    <w:rPrChange w:id="2129" w:author="Jon.Richar" w:date="2023-06-09T15:17:00Z">
                      <w:rPr>
                        <w:rFonts w:ascii="Calibri" w:eastAsia="Times New Roman" w:hAnsi="Calibri" w:cs="Calibri"/>
                        <w:color w:val="000000"/>
                      </w:rPr>
                    </w:rPrChange>
                  </w:rPr>
                  <w:delText>0.90</w:delText>
                </w:r>
              </w:del>
            </w:ins>
          </w:p>
        </w:tc>
        <w:tc>
          <w:tcPr>
            <w:tcW w:w="838" w:type="dxa"/>
            <w:shd w:val="clear" w:color="auto" w:fill="auto"/>
            <w:noWrap/>
            <w:vAlign w:val="bottom"/>
            <w:hideMark/>
            <w:tcPrChange w:id="2130" w:author="Jon.Richar" w:date="2023-06-09T15:20:00Z">
              <w:tcPr>
                <w:tcW w:w="862" w:type="dxa"/>
                <w:shd w:val="clear" w:color="auto" w:fill="auto"/>
                <w:noWrap/>
                <w:vAlign w:val="bottom"/>
                <w:hideMark/>
              </w:tcPr>
            </w:tcPrChange>
          </w:tcPr>
          <w:p w14:paraId="33C874CC" w14:textId="2B5B65B6" w:rsidR="007F3A01" w:rsidRPr="00C93D08" w:rsidDel="00532572" w:rsidRDefault="007F3A01" w:rsidP="00532572">
            <w:pPr>
              <w:spacing w:line="480" w:lineRule="auto"/>
              <w:rPr>
                <w:ins w:id="2131" w:author="Jon.Richar" w:date="2023-06-02T11:02:00Z"/>
                <w:del w:id="2132" w:author="Mike.Litzow" w:date="2024-01-02T12:19:00Z"/>
                <w:rFonts w:ascii="Times New Roman" w:eastAsia="Times New Roman" w:hAnsi="Times New Roman" w:cs="Times New Roman"/>
                <w:color w:val="000000"/>
                <w:sz w:val="20"/>
                <w:szCs w:val="20"/>
                <w:rPrChange w:id="2133" w:author="Jon.Richar" w:date="2023-06-09T15:17:00Z">
                  <w:rPr>
                    <w:ins w:id="2134" w:author="Jon.Richar" w:date="2023-06-02T11:02:00Z"/>
                    <w:del w:id="2135" w:author="Mike.Litzow" w:date="2024-01-02T12:19:00Z"/>
                    <w:rFonts w:ascii="Calibri" w:eastAsia="Times New Roman" w:hAnsi="Calibri" w:cs="Calibri"/>
                    <w:color w:val="000000"/>
                  </w:rPr>
                </w:rPrChange>
              </w:rPr>
              <w:pPrChange w:id="2136" w:author="Mike.Litzow" w:date="2024-01-02T12:19:00Z">
                <w:pPr>
                  <w:spacing w:after="0" w:line="240" w:lineRule="auto"/>
                  <w:jc w:val="right"/>
                </w:pPr>
              </w:pPrChange>
            </w:pPr>
            <w:ins w:id="2137" w:author="Jon.Richar" w:date="2023-06-02T11:02:00Z">
              <w:del w:id="2138" w:author="Mike.Litzow" w:date="2024-01-02T12:19:00Z">
                <w:r w:rsidRPr="00C93D08" w:rsidDel="00532572">
                  <w:rPr>
                    <w:rFonts w:ascii="Times New Roman" w:eastAsia="Times New Roman" w:hAnsi="Times New Roman" w:cs="Times New Roman"/>
                    <w:color w:val="000000"/>
                    <w:sz w:val="20"/>
                    <w:szCs w:val="20"/>
                    <w:rPrChange w:id="2139" w:author="Jon.Richar" w:date="2023-06-09T15:17:00Z">
                      <w:rPr>
                        <w:rFonts w:ascii="Calibri" w:eastAsia="Times New Roman" w:hAnsi="Calibri" w:cs="Calibri"/>
                        <w:color w:val="000000"/>
                      </w:rPr>
                    </w:rPrChange>
                  </w:rPr>
                  <w:delText>0.36</w:delText>
                </w:r>
              </w:del>
            </w:ins>
          </w:p>
        </w:tc>
        <w:tc>
          <w:tcPr>
            <w:tcW w:w="680" w:type="dxa"/>
            <w:shd w:val="clear" w:color="auto" w:fill="auto"/>
            <w:noWrap/>
            <w:vAlign w:val="bottom"/>
            <w:hideMark/>
            <w:tcPrChange w:id="2140" w:author="Jon.Richar" w:date="2023-06-09T15:20:00Z">
              <w:tcPr>
                <w:tcW w:w="680" w:type="dxa"/>
                <w:shd w:val="clear" w:color="auto" w:fill="auto"/>
                <w:noWrap/>
                <w:vAlign w:val="bottom"/>
                <w:hideMark/>
              </w:tcPr>
            </w:tcPrChange>
          </w:tcPr>
          <w:p w14:paraId="2C35884F" w14:textId="6C59C0B2" w:rsidR="007F3A01" w:rsidRPr="00C93D08" w:rsidDel="00532572" w:rsidRDefault="007F3A01" w:rsidP="00532572">
            <w:pPr>
              <w:spacing w:line="480" w:lineRule="auto"/>
              <w:rPr>
                <w:ins w:id="2141" w:author="Jon.Richar" w:date="2023-06-02T11:02:00Z"/>
                <w:del w:id="2142" w:author="Mike.Litzow" w:date="2024-01-02T12:19:00Z"/>
                <w:rFonts w:ascii="Times New Roman" w:eastAsia="Times New Roman" w:hAnsi="Times New Roman" w:cs="Times New Roman"/>
                <w:color w:val="000000"/>
                <w:sz w:val="20"/>
                <w:szCs w:val="20"/>
                <w:rPrChange w:id="2143" w:author="Jon.Richar" w:date="2023-06-09T15:17:00Z">
                  <w:rPr>
                    <w:ins w:id="2144" w:author="Jon.Richar" w:date="2023-06-02T11:02:00Z"/>
                    <w:del w:id="2145" w:author="Mike.Litzow" w:date="2024-01-02T12:19:00Z"/>
                    <w:rFonts w:ascii="Calibri" w:eastAsia="Times New Roman" w:hAnsi="Calibri" w:cs="Calibri"/>
                    <w:color w:val="000000"/>
                  </w:rPr>
                </w:rPrChange>
              </w:rPr>
              <w:pPrChange w:id="2146" w:author="Mike.Litzow" w:date="2024-01-02T12:19:00Z">
                <w:pPr>
                  <w:spacing w:after="0" w:line="240" w:lineRule="auto"/>
                  <w:jc w:val="right"/>
                </w:pPr>
              </w:pPrChange>
            </w:pPr>
            <w:ins w:id="2147" w:author="Jon.Richar" w:date="2023-06-02T11:02:00Z">
              <w:del w:id="2148" w:author="Mike.Litzow" w:date="2024-01-02T12:19:00Z">
                <w:r w:rsidRPr="00C93D08" w:rsidDel="00532572">
                  <w:rPr>
                    <w:rFonts w:ascii="Times New Roman" w:eastAsia="Times New Roman" w:hAnsi="Times New Roman" w:cs="Times New Roman"/>
                    <w:color w:val="000000"/>
                    <w:sz w:val="20"/>
                    <w:szCs w:val="20"/>
                    <w:rPrChange w:id="2149" w:author="Jon.Richar" w:date="2023-06-09T15:17:00Z">
                      <w:rPr>
                        <w:rFonts w:ascii="Calibri" w:eastAsia="Times New Roman" w:hAnsi="Calibri" w:cs="Calibri"/>
                        <w:color w:val="000000"/>
                      </w:rPr>
                    </w:rPrChange>
                  </w:rPr>
                  <w:delText>-0.18</w:delText>
                </w:r>
              </w:del>
            </w:ins>
          </w:p>
        </w:tc>
        <w:tc>
          <w:tcPr>
            <w:tcW w:w="768" w:type="dxa"/>
            <w:shd w:val="clear" w:color="auto" w:fill="auto"/>
            <w:noWrap/>
            <w:vAlign w:val="bottom"/>
            <w:hideMark/>
            <w:tcPrChange w:id="2150" w:author="Jon.Richar" w:date="2023-06-09T15:20:00Z">
              <w:tcPr>
                <w:tcW w:w="768" w:type="dxa"/>
                <w:shd w:val="clear" w:color="auto" w:fill="auto"/>
                <w:noWrap/>
                <w:vAlign w:val="bottom"/>
                <w:hideMark/>
              </w:tcPr>
            </w:tcPrChange>
          </w:tcPr>
          <w:p w14:paraId="1CBAFC25" w14:textId="4A4254BD" w:rsidR="007F3A01" w:rsidRPr="00C93D08" w:rsidDel="00532572" w:rsidRDefault="007F3A01" w:rsidP="00532572">
            <w:pPr>
              <w:spacing w:line="480" w:lineRule="auto"/>
              <w:rPr>
                <w:ins w:id="2151" w:author="Jon.Richar" w:date="2023-06-02T11:02:00Z"/>
                <w:del w:id="2152" w:author="Mike.Litzow" w:date="2024-01-02T12:19:00Z"/>
                <w:rFonts w:ascii="Times New Roman" w:eastAsia="Times New Roman" w:hAnsi="Times New Roman" w:cs="Times New Roman"/>
                <w:color w:val="000000"/>
                <w:sz w:val="20"/>
                <w:szCs w:val="20"/>
                <w:rPrChange w:id="2153" w:author="Jon.Richar" w:date="2023-06-09T15:17:00Z">
                  <w:rPr>
                    <w:ins w:id="2154" w:author="Jon.Richar" w:date="2023-06-02T11:02:00Z"/>
                    <w:del w:id="2155" w:author="Mike.Litzow" w:date="2024-01-02T12:19:00Z"/>
                    <w:rFonts w:ascii="Calibri" w:eastAsia="Times New Roman" w:hAnsi="Calibri" w:cs="Calibri"/>
                    <w:color w:val="000000"/>
                  </w:rPr>
                </w:rPrChange>
              </w:rPr>
              <w:pPrChange w:id="2156" w:author="Mike.Litzow" w:date="2024-01-02T12:19:00Z">
                <w:pPr>
                  <w:spacing w:after="0" w:line="240" w:lineRule="auto"/>
                  <w:jc w:val="right"/>
                </w:pPr>
              </w:pPrChange>
            </w:pPr>
            <w:ins w:id="2157" w:author="Jon.Richar" w:date="2023-06-02T11:02:00Z">
              <w:del w:id="2158" w:author="Mike.Litzow" w:date="2024-01-02T12:19:00Z">
                <w:r w:rsidRPr="00C93D08" w:rsidDel="00532572">
                  <w:rPr>
                    <w:rFonts w:ascii="Times New Roman" w:eastAsia="Times New Roman" w:hAnsi="Times New Roman" w:cs="Times New Roman"/>
                    <w:color w:val="000000"/>
                    <w:sz w:val="20"/>
                    <w:szCs w:val="20"/>
                    <w:rPrChange w:id="2159" w:author="Jon.Richar" w:date="2023-06-09T15:17:00Z">
                      <w:rPr>
                        <w:rFonts w:ascii="Calibri" w:eastAsia="Times New Roman" w:hAnsi="Calibri" w:cs="Calibri"/>
                        <w:color w:val="000000"/>
                      </w:rPr>
                    </w:rPrChange>
                  </w:rPr>
                  <w:delText>-0.16</w:delText>
                </w:r>
              </w:del>
            </w:ins>
          </w:p>
        </w:tc>
        <w:tc>
          <w:tcPr>
            <w:tcW w:w="675" w:type="dxa"/>
            <w:shd w:val="clear" w:color="auto" w:fill="auto"/>
            <w:noWrap/>
            <w:vAlign w:val="bottom"/>
            <w:hideMark/>
            <w:tcPrChange w:id="2160" w:author="Jon.Richar" w:date="2023-06-09T15:20:00Z">
              <w:tcPr>
                <w:tcW w:w="675" w:type="dxa"/>
                <w:shd w:val="clear" w:color="auto" w:fill="auto"/>
                <w:noWrap/>
                <w:vAlign w:val="bottom"/>
                <w:hideMark/>
              </w:tcPr>
            </w:tcPrChange>
          </w:tcPr>
          <w:p w14:paraId="4C67C8D2" w14:textId="6DB9BC09" w:rsidR="007F3A01" w:rsidRPr="00C93D08" w:rsidDel="00532572" w:rsidRDefault="007F3A01" w:rsidP="00532572">
            <w:pPr>
              <w:spacing w:line="480" w:lineRule="auto"/>
              <w:rPr>
                <w:ins w:id="2161" w:author="Jon.Richar" w:date="2023-06-02T11:02:00Z"/>
                <w:del w:id="2162" w:author="Mike.Litzow" w:date="2024-01-02T12:19:00Z"/>
                <w:rFonts w:ascii="Times New Roman" w:eastAsia="Times New Roman" w:hAnsi="Times New Roman" w:cs="Times New Roman"/>
                <w:color w:val="000000"/>
                <w:sz w:val="20"/>
                <w:szCs w:val="20"/>
                <w:rPrChange w:id="2163" w:author="Jon.Richar" w:date="2023-06-09T15:17:00Z">
                  <w:rPr>
                    <w:ins w:id="2164" w:author="Jon.Richar" w:date="2023-06-02T11:02:00Z"/>
                    <w:del w:id="2165" w:author="Mike.Litzow" w:date="2024-01-02T12:19:00Z"/>
                    <w:rFonts w:ascii="Calibri" w:eastAsia="Times New Roman" w:hAnsi="Calibri" w:cs="Calibri"/>
                    <w:color w:val="000000"/>
                  </w:rPr>
                </w:rPrChange>
              </w:rPr>
              <w:pPrChange w:id="2166" w:author="Mike.Litzow" w:date="2024-01-02T12:19:00Z">
                <w:pPr>
                  <w:spacing w:after="0" w:line="240" w:lineRule="auto"/>
                  <w:jc w:val="right"/>
                </w:pPr>
              </w:pPrChange>
            </w:pPr>
            <w:ins w:id="2167" w:author="Jon.Richar" w:date="2023-06-02T11:02:00Z">
              <w:del w:id="2168" w:author="Mike.Litzow" w:date="2024-01-02T12:19:00Z">
                <w:r w:rsidRPr="00C93D08" w:rsidDel="00532572">
                  <w:rPr>
                    <w:rFonts w:ascii="Times New Roman" w:eastAsia="Times New Roman" w:hAnsi="Times New Roman" w:cs="Times New Roman"/>
                    <w:color w:val="000000"/>
                    <w:sz w:val="20"/>
                    <w:szCs w:val="20"/>
                    <w:rPrChange w:id="2169" w:author="Jon.Richar" w:date="2023-06-09T15:17:00Z">
                      <w:rPr>
                        <w:rFonts w:ascii="Calibri" w:eastAsia="Times New Roman" w:hAnsi="Calibri" w:cs="Calibri"/>
                        <w:color w:val="000000"/>
                      </w:rPr>
                    </w:rPrChange>
                  </w:rPr>
                  <w:delText>0.34</w:delText>
                </w:r>
              </w:del>
            </w:ins>
          </w:p>
        </w:tc>
        <w:tc>
          <w:tcPr>
            <w:tcW w:w="675" w:type="dxa"/>
            <w:shd w:val="clear" w:color="auto" w:fill="auto"/>
            <w:noWrap/>
            <w:vAlign w:val="bottom"/>
            <w:hideMark/>
            <w:tcPrChange w:id="2170" w:author="Jon.Richar" w:date="2023-06-09T15:20:00Z">
              <w:tcPr>
                <w:tcW w:w="675" w:type="dxa"/>
                <w:shd w:val="clear" w:color="auto" w:fill="auto"/>
                <w:noWrap/>
                <w:vAlign w:val="bottom"/>
                <w:hideMark/>
              </w:tcPr>
            </w:tcPrChange>
          </w:tcPr>
          <w:p w14:paraId="448FEEAA" w14:textId="096F9C42" w:rsidR="007F3A01" w:rsidRPr="00C93D08" w:rsidDel="00532572" w:rsidRDefault="007F3A01" w:rsidP="00532572">
            <w:pPr>
              <w:spacing w:line="480" w:lineRule="auto"/>
              <w:rPr>
                <w:ins w:id="2171" w:author="Jon.Richar" w:date="2023-06-02T11:02:00Z"/>
                <w:del w:id="2172" w:author="Mike.Litzow" w:date="2024-01-02T12:19:00Z"/>
                <w:rFonts w:ascii="Times New Roman" w:eastAsia="Times New Roman" w:hAnsi="Times New Roman" w:cs="Times New Roman"/>
                <w:color w:val="000000"/>
                <w:sz w:val="20"/>
                <w:szCs w:val="20"/>
                <w:rPrChange w:id="2173" w:author="Jon.Richar" w:date="2023-06-09T15:17:00Z">
                  <w:rPr>
                    <w:ins w:id="2174" w:author="Jon.Richar" w:date="2023-06-02T11:02:00Z"/>
                    <w:del w:id="2175" w:author="Mike.Litzow" w:date="2024-01-02T12:19:00Z"/>
                    <w:rFonts w:ascii="Calibri" w:eastAsia="Times New Roman" w:hAnsi="Calibri" w:cs="Calibri"/>
                    <w:color w:val="000000"/>
                  </w:rPr>
                </w:rPrChange>
              </w:rPr>
              <w:pPrChange w:id="2176" w:author="Mike.Litzow" w:date="2024-01-02T12:19:00Z">
                <w:pPr>
                  <w:spacing w:after="0" w:line="240" w:lineRule="auto"/>
                  <w:jc w:val="right"/>
                </w:pPr>
              </w:pPrChange>
            </w:pPr>
            <w:ins w:id="2177" w:author="Jon.Richar" w:date="2023-06-02T11:02:00Z">
              <w:del w:id="2178" w:author="Mike.Litzow" w:date="2024-01-02T12:19:00Z">
                <w:r w:rsidRPr="00C93D08" w:rsidDel="00532572">
                  <w:rPr>
                    <w:rFonts w:ascii="Times New Roman" w:eastAsia="Times New Roman" w:hAnsi="Times New Roman" w:cs="Times New Roman"/>
                    <w:color w:val="000000"/>
                    <w:sz w:val="20"/>
                    <w:szCs w:val="20"/>
                    <w:rPrChange w:id="2179" w:author="Jon.Richar" w:date="2023-06-09T15:17:00Z">
                      <w:rPr>
                        <w:rFonts w:ascii="Calibri" w:eastAsia="Times New Roman" w:hAnsi="Calibri" w:cs="Calibri"/>
                        <w:color w:val="000000"/>
                      </w:rPr>
                    </w:rPrChange>
                  </w:rPr>
                  <w:delText>0.37</w:delText>
                </w:r>
              </w:del>
            </w:ins>
          </w:p>
        </w:tc>
        <w:tc>
          <w:tcPr>
            <w:tcW w:w="714" w:type="dxa"/>
            <w:shd w:val="clear" w:color="auto" w:fill="auto"/>
            <w:noWrap/>
            <w:vAlign w:val="bottom"/>
            <w:hideMark/>
            <w:tcPrChange w:id="2180" w:author="Jon.Richar" w:date="2023-06-09T15:20:00Z">
              <w:tcPr>
                <w:tcW w:w="714" w:type="dxa"/>
                <w:shd w:val="clear" w:color="auto" w:fill="auto"/>
                <w:noWrap/>
                <w:vAlign w:val="bottom"/>
                <w:hideMark/>
              </w:tcPr>
            </w:tcPrChange>
          </w:tcPr>
          <w:p w14:paraId="60C3C972" w14:textId="19CA548A" w:rsidR="007F3A01" w:rsidRPr="00C93D08" w:rsidDel="00532572" w:rsidRDefault="007F3A01" w:rsidP="00532572">
            <w:pPr>
              <w:spacing w:line="480" w:lineRule="auto"/>
              <w:rPr>
                <w:ins w:id="2181" w:author="Jon.Richar" w:date="2023-06-02T11:02:00Z"/>
                <w:del w:id="2182" w:author="Mike.Litzow" w:date="2024-01-02T12:19:00Z"/>
                <w:rFonts w:ascii="Times New Roman" w:eastAsia="Times New Roman" w:hAnsi="Times New Roman" w:cs="Times New Roman"/>
                <w:color w:val="000000"/>
                <w:sz w:val="20"/>
                <w:szCs w:val="20"/>
                <w:rPrChange w:id="2183" w:author="Jon.Richar" w:date="2023-06-09T15:17:00Z">
                  <w:rPr>
                    <w:ins w:id="2184" w:author="Jon.Richar" w:date="2023-06-02T11:02:00Z"/>
                    <w:del w:id="2185" w:author="Mike.Litzow" w:date="2024-01-02T12:19:00Z"/>
                    <w:rFonts w:ascii="Calibri" w:eastAsia="Times New Roman" w:hAnsi="Calibri" w:cs="Calibri"/>
                    <w:color w:val="000000"/>
                  </w:rPr>
                </w:rPrChange>
              </w:rPr>
              <w:pPrChange w:id="2186" w:author="Mike.Litzow" w:date="2024-01-02T12:19:00Z">
                <w:pPr>
                  <w:spacing w:after="0" w:line="240" w:lineRule="auto"/>
                  <w:jc w:val="right"/>
                </w:pPr>
              </w:pPrChange>
            </w:pPr>
            <w:ins w:id="2187" w:author="Jon.Richar" w:date="2023-06-02T11:02:00Z">
              <w:del w:id="2188" w:author="Mike.Litzow" w:date="2024-01-02T12:19:00Z">
                <w:r w:rsidRPr="00C93D08" w:rsidDel="00532572">
                  <w:rPr>
                    <w:rFonts w:ascii="Times New Roman" w:eastAsia="Times New Roman" w:hAnsi="Times New Roman" w:cs="Times New Roman"/>
                    <w:color w:val="000000"/>
                    <w:sz w:val="20"/>
                    <w:szCs w:val="20"/>
                    <w:rPrChange w:id="2189" w:author="Jon.Richar" w:date="2023-06-09T15:17:00Z">
                      <w:rPr>
                        <w:rFonts w:ascii="Calibri" w:eastAsia="Times New Roman" w:hAnsi="Calibri" w:cs="Calibri"/>
                        <w:color w:val="000000"/>
                      </w:rPr>
                    </w:rPrChange>
                  </w:rPr>
                  <w:delText>0.31</w:delText>
                </w:r>
              </w:del>
            </w:ins>
          </w:p>
        </w:tc>
        <w:tc>
          <w:tcPr>
            <w:tcW w:w="633" w:type="dxa"/>
            <w:shd w:val="clear" w:color="auto" w:fill="auto"/>
            <w:noWrap/>
            <w:vAlign w:val="bottom"/>
            <w:hideMark/>
            <w:tcPrChange w:id="2190" w:author="Jon.Richar" w:date="2023-06-09T15:20:00Z">
              <w:tcPr>
                <w:tcW w:w="633" w:type="dxa"/>
                <w:shd w:val="clear" w:color="auto" w:fill="auto"/>
                <w:noWrap/>
                <w:vAlign w:val="bottom"/>
                <w:hideMark/>
              </w:tcPr>
            </w:tcPrChange>
          </w:tcPr>
          <w:p w14:paraId="52140483" w14:textId="0219ED55" w:rsidR="007F3A01" w:rsidRPr="00C93D08" w:rsidDel="00532572" w:rsidRDefault="007F3A01" w:rsidP="00532572">
            <w:pPr>
              <w:spacing w:line="480" w:lineRule="auto"/>
              <w:rPr>
                <w:ins w:id="2191" w:author="Jon.Richar" w:date="2023-06-02T11:02:00Z"/>
                <w:del w:id="2192" w:author="Mike.Litzow" w:date="2024-01-02T12:19:00Z"/>
                <w:rFonts w:ascii="Times New Roman" w:eastAsia="Times New Roman" w:hAnsi="Times New Roman" w:cs="Times New Roman"/>
                <w:color w:val="000000"/>
                <w:sz w:val="20"/>
                <w:szCs w:val="20"/>
                <w:rPrChange w:id="2193" w:author="Jon.Richar" w:date="2023-06-09T15:17:00Z">
                  <w:rPr>
                    <w:ins w:id="2194" w:author="Jon.Richar" w:date="2023-06-02T11:02:00Z"/>
                    <w:del w:id="2195" w:author="Mike.Litzow" w:date="2024-01-02T12:19:00Z"/>
                    <w:rFonts w:ascii="Calibri" w:eastAsia="Times New Roman" w:hAnsi="Calibri" w:cs="Calibri"/>
                    <w:color w:val="000000"/>
                  </w:rPr>
                </w:rPrChange>
              </w:rPr>
              <w:pPrChange w:id="2196" w:author="Mike.Litzow" w:date="2024-01-02T12:19:00Z">
                <w:pPr>
                  <w:spacing w:after="0" w:line="240" w:lineRule="auto"/>
                  <w:jc w:val="right"/>
                </w:pPr>
              </w:pPrChange>
            </w:pPr>
            <w:ins w:id="2197" w:author="Jon.Richar" w:date="2023-06-02T11:02:00Z">
              <w:del w:id="2198" w:author="Mike.Litzow" w:date="2024-01-02T12:19:00Z">
                <w:r w:rsidRPr="00C93D08" w:rsidDel="00532572">
                  <w:rPr>
                    <w:rFonts w:ascii="Times New Roman" w:eastAsia="Times New Roman" w:hAnsi="Times New Roman" w:cs="Times New Roman"/>
                    <w:color w:val="000000"/>
                    <w:sz w:val="20"/>
                    <w:szCs w:val="20"/>
                    <w:rPrChange w:id="2199" w:author="Jon.Richar" w:date="2023-06-09T15:17:00Z">
                      <w:rPr>
                        <w:rFonts w:ascii="Calibri" w:eastAsia="Times New Roman" w:hAnsi="Calibri" w:cs="Calibri"/>
                        <w:color w:val="000000"/>
                      </w:rPr>
                    </w:rPrChange>
                  </w:rPr>
                  <w:delText>-0.02</w:delText>
                </w:r>
              </w:del>
            </w:ins>
          </w:p>
        </w:tc>
        <w:tc>
          <w:tcPr>
            <w:tcW w:w="673" w:type="dxa"/>
            <w:shd w:val="clear" w:color="auto" w:fill="auto"/>
            <w:noWrap/>
            <w:vAlign w:val="bottom"/>
            <w:hideMark/>
            <w:tcPrChange w:id="2200" w:author="Jon.Richar" w:date="2023-06-09T15:20:00Z">
              <w:tcPr>
                <w:tcW w:w="673" w:type="dxa"/>
                <w:shd w:val="clear" w:color="auto" w:fill="auto"/>
                <w:noWrap/>
                <w:vAlign w:val="bottom"/>
                <w:hideMark/>
              </w:tcPr>
            </w:tcPrChange>
          </w:tcPr>
          <w:p w14:paraId="64FDF738" w14:textId="37B27606" w:rsidR="007F3A01" w:rsidRPr="00C93D08" w:rsidDel="00532572" w:rsidRDefault="007F3A01" w:rsidP="00532572">
            <w:pPr>
              <w:spacing w:line="480" w:lineRule="auto"/>
              <w:rPr>
                <w:ins w:id="2201" w:author="Jon.Richar" w:date="2023-06-02T11:02:00Z"/>
                <w:del w:id="2202" w:author="Mike.Litzow" w:date="2024-01-02T12:19:00Z"/>
                <w:rFonts w:ascii="Times New Roman" w:eastAsia="Times New Roman" w:hAnsi="Times New Roman" w:cs="Times New Roman"/>
                <w:color w:val="000000"/>
                <w:sz w:val="20"/>
                <w:szCs w:val="20"/>
                <w:rPrChange w:id="2203" w:author="Jon.Richar" w:date="2023-06-09T15:17:00Z">
                  <w:rPr>
                    <w:ins w:id="2204" w:author="Jon.Richar" w:date="2023-06-02T11:02:00Z"/>
                    <w:del w:id="2205" w:author="Mike.Litzow" w:date="2024-01-02T12:19:00Z"/>
                    <w:rFonts w:ascii="Calibri" w:eastAsia="Times New Roman" w:hAnsi="Calibri" w:cs="Calibri"/>
                    <w:color w:val="000000"/>
                  </w:rPr>
                </w:rPrChange>
              </w:rPr>
              <w:pPrChange w:id="2206" w:author="Mike.Litzow" w:date="2024-01-02T12:19:00Z">
                <w:pPr>
                  <w:spacing w:after="0" w:line="240" w:lineRule="auto"/>
                  <w:jc w:val="right"/>
                </w:pPr>
              </w:pPrChange>
            </w:pPr>
            <w:ins w:id="2207" w:author="Jon.Richar" w:date="2023-06-02T11:02:00Z">
              <w:del w:id="2208" w:author="Mike.Litzow" w:date="2024-01-02T12:19:00Z">
                <w:r w:rsidRPr="00C93D08" w:rsidDel="00532572">
                  <w:rPr>
                    <w:rFonts w:ascii="Times New Roman" w:eastAsia="Times New Roman" w:hAnsi="Times New Roman" w:cs="Times New Roman"/>
                    <w:color w:val="000000"/>
                    <w:sz w:val="20"/>
                    <w:szCs w:val="20"/>
                    <w:rPrChange w:id="2209" w:author="Jon.Richar" w:date="2023-06-09T15:17:00Z">
                      <w:rPr>
                        <w:rFonts w:ascii="Calibri" w:eastAsia="Times New Roman" w:hAnsi="Calibri" w:cs="Calibri"/>
                        <w:color w:val="000000"/>
                      </w:rPr>
                    </w:rPrChange>
                  </w:rPr>
                  <w:delText>0.09</w:delText>
                </w:r>
              </w:del>
            </w:ins>
          </w:p>
        </w:tc>
        <w:tc>
          <w:tcPr>
            <w:tcW w:w="714" w:type="dxa"/>
            <w:shd w:val="clear" w:color="auto" w:fill="auto"/>
            <w:noWrap/>
            <w:vAlign w:val="bottom"/>
            <w:hideMark/>
            <w:tcPrChange w:id="2210" w:author="Jon.Richar" w:date="2023-06-09T15:20:00Z">
              <w:tcPr>
                <w:tcW w:w="714" w:type="dxa"/>
                <w:shd w:val="clear" w:color="auto" w:fill="auto"/>
                <w:noWrap/>
                <w:vAlign w:val="bottom"/>
                <w:hideMark/>
              </w:tcPr>
            </w:tcPrChange>
          </w:tcPr>
          <w:p w14:paraId="7E02132E" w14:textId="54669B19" w:rsidR="007F3A01" w:rsidRPr="00C93D08" w:rsidDel="00532572" w:rsidRDefault="007F3A01" w:rsidP="00532572">
            <w:pPr>
              <w:spacing w:line="480" w:lineRule="auto"/>
              <w:rPr>
                <w:ins w:id="2211" w:author="Jon.Richar" w:date="2023-06-02T11:02:00Z"/>
                <w:del w:id="2212" w:author="Mike.Litzow" w:date="2024-01-02T12:19:00Z"/>
                <w:rFonts w:ascii="Times New Roman" w:eastAsia="Times New Roman" w:hAnsi="Times New Roman" w:cs="Times New Roman"/>
                <w:color w:val="000000"/>
                <w:sz w:val="20"/>
                <w:szCs w:val="20"/>
                <w:rPrChange w:id="2213" w:author="Jon.Richar" w:date="2023-06-09T15:17:00Z">
                  <w:rPr>
                    <w:ins w:id="2214" w:author="Jon.Richar" w:date="2023-06-02T11:02:00Z"/>
                    <w:del w:id="2215" w:author="Mike.Litzow" w:date="2024-01-02T12:19:00Z"/>
                    <w:rFonts w:ascii="Calibri" w:eastAsia="Times New Roman" w:hAnsi="Calibri" w:cs="Calibri"/>
                    <w:color w:val="000000"/>
                  </w:rPr>
                </w:rPrChange>
              </w:rPr>
              <w:pPrChange w:id="2216" w:author="Mike.Litzow" w:date="2024-01-02T12:19:00Z">
                <w:pPr>
                  <w:spacing w:after="0" w:line="240" w:lineRule="auto"/>
                  <w:jc w:val="right"/>
                </w:pPr>
              </w:pPrChange>
            </w:pPr>
            <w:ins w:id="2217" w:author="Jon.Richar" w:date="2023-06-02T11:02:00Z">
              <w:del w:id="2218" w:author="Mike.Litzow" w:date="2024-01-02T12:19:00Z">
                <w:r w:rsidRPr="00C93D08" w:rsidDel="00532572">
                  <w:rPr>
                    <w:rFonts w:ascii="Times New Roman" w:eastAsia="Times New Roman" w:hAnsi="Times New Roman" w:cs="Times New Roman"/>
                    <w:color w:val="000000"/>
                    <w:sz w:val="20"/>
                    <w:szCs w:val="20"/>
                    <w:rPrChange w:id="2219" w:author="Jon.Richar" w:date="2023-06-09T15:17:00Z">
                      <w:rPr>
                        <w:rFonts w:ascii="Calibri" w:eastAsia="Times New Roman" w:hAnsi="Calibri" w:cs="Calibri"/>
                        <w:color w:val="000000"/>
                      </w:rPr>
                    </w:rPrChange>
                  </w:rPr>
                  <w:delText>0.06</w:delText>
                </w:r>
              </w:del>
            </w:ins>
          </w:p>
        </w:tc>
      </w:tr>
      <w:tr w:rsidR="00C93D08" w:rsidRPr="007F3A01" w:rsidDel="00532572" w14:paraId="70D3A5FF" w14:textId="1FE68AF2" w:rsidTr="00C93D08">
        <w:trPr>
          <w:trHeight w:val="157"/>
          <w:ins w:id="2220" w:author="Jon.Richar" w:date="2023-06-02T11:02:00Z"/>
          <w:del w:id="2221" w:author="Mike.Litzow" w:date="2024-01-02T12:19:00Z"/>
          <w:trPrChange w:id="2222" w:author="Jon.Richar" w:date="2023-06-09T15:20:00Z">
            <w:trPr>
              <w:trHeight w:val="157"/>
            </w:trPr>
          </w:trPrChange>
        </w:trPr>
        <w:tc>
          <w:tcPr>
            <w:tcW w:w="1080" w:type="dxa"/>
            <w:shd w:val="clear" w:color="auto" w:fill="auto"/>
            <w:noWrap/>
            <w:vAlign w:val="center"/>
            <w:hideMark/>
            <w:tcPrChange w:id="2223" w:author="Jon.Richar" w:date="2023-06-09T15:20:00Z">
              <w:tcPr>
                <w:tcW w:w="1080" w:type="dxa"/>
                <w:shd w:val="clear" w:color="auto" w:fill="auto"/>
                <w:noWrap/>
                <w:vAlign w:val="center"/>
                <w:hideMark/>
              </w:tcPr>
            </w:tcPrChange>
          </w:tcPr>
          <w:p w14:paraId="08DB6DEA" w14:textId="1283A65D" w:rsidR="007F3A01" w:rsidRPr="00C93D08" w:rsidDel="00532572" w:rsidRDefault="007F3A01" w:rsidP="00532572">
            <w:pPr>
              <w:spacing w:line="480" w:lineRule="auto"/>
              <w:rPr>
                <w:ins w:id="2224" w:author="Jon.Richar" w:date="2023-06-02T11:02:00Z"/>
                <w:del w:id="2225" w:author="Mike.Litzow" w:date="2024-01-02T12:19:00Z"/>
                <w:rFonts w:ascii="Times New Roman" w:eastAsia="Times New Roman" w:hAnsi="Times New Roman" w:cs="Times New Roman"/>
                <w:color w:val="000000"/>
                <w:sz w:val="20"/>
                <w:szCs w:val="20"/>
                <w:rPrChange w:id="2226" w:author="Jon.Richar" w:date="2023-06-09T15:17:00Z">
                  <w:rPr>
                    <w:ins w:id="2227" w:author="Jon.Richar" w:date="2023-06-02T11:02:00Z"/>
                    <w:del w:id="2228" w:author="Mike.Litzow" w:date="2024-01-02T12:19:00Z"/>
                    <w:rFonts w:ascii="Calibri" w:eastAsia="Times New Roman" w:hAnsi="Calibri" w:cs="Calibri"/>
                    <w:color w:val="000000"/>
                  </w:rPr>
                </w:rPrChange>
              </w:rPr>
              <w:pPrChange w:id="2229" w:author="Mike.Litzow" w:date="2024-01-02T12:19:00Z">
                <w:pPr>
                  <w:spacing w:after="0" w:line="240" w:lineRule="auto"/>
                  <w:jc w:val="center"/>
                </w:pPr>
              </w:pPrChange>
            </w:pPr>
            <w:ins w:id="2230" w:author="Jon.Richar" w:date="2023-06-02T11:02:00Z">
              <w:del w:id="2231" w:author="Mike.Litzow" w:date="2024-01-02T12:19:00Z">
                <w:r w:rsidRPr="00C93D08" w:rsidDel="00532572">
                  <w:rPr>
                    <w:rFonts w:ascii="Times New Roman" w:eastAsia="Times New Roman" w:hAnsi="Times New Roman" w:cs="Times New Roman"/>
                    <w:color w:val="000000"/>
                    <w:sz w:val="20"/>
                    <w:szCs w:val="20"/>
                    <w:rPrChange w:id="2232" w:author="Jon.Richar" w:date="2023-06-09T15:17:00Z">
                      <w:rPr>
                        <w:rFonts w:ascii="Calibri" w:eastAsia="Times New Roman" w:hAnsi="Calibri" w:cs="Calibri"/>
                        <w:color w:val="000000"/>
                      </w:rPr>
                    </w:rPrChange>
                  </w:rPr>
                  <w:delText>FHS TBM</w:delText>
                </w:r>
              </w:del>
            </w:ins>
          </w:p>
        </w:tc>
        <w:tc>
          <w:tcPr>
            <w:tcW w:w="838" w:type="dxa"/>
            <w:shd w:val="clear" w:color="auto" w:fill="auto"/>
            <w:noWrap/>
            <w:vAlign w:val="bottom"/>
            <w:hideMark/>
            <w:tcPrChange w:id="2233" w:author="Jon.Richar" w:date="2023-06-09T15:20:00Z">
              <w:tcPr>
                <w:tcW w:w="838" w:type="dxa"/>
                <w:shd w:val="clear" w:color="auto" w:fill="auto"/>
                <w:noWrap/>
                <w:vAlign w:val="bottom"/>
                <w:hideMark/>
              </w:tcPr>
            </w:tcPrChange>
          </w:tcPr>
          <w:p w14:paraId="651467BF" w14:textId="5F91FE4C" w:rsidR="007F3A01" w:rsidRPr="00C93D08" w:rsidDel="00532572" w:rsidRDefault="007F3A01" w:rsidP="00532572">
            <w:pPr>
              <w:spacing w:line="480" w:lineRule="auto"/>
              <w:rPr>
                <w:ins w:id="2234" w:author="Jon.Richar" w:date="2023-06-02T11:02:00Z"/>
                <w:del w:id="2235" w:author="Mike.Litzow" w:date="2024-01-02T12:19:00Z"/>
                <w:rFonts w:ascii="Times New Roman" w:eastAsia="Times New Roman" w:hAnsi="Times New Roman" w:cs="Times New Roman"/>
                <w:color w:val="000000"/>
                <w:sz w:val="20"/>
                <w:szCs w:val="20"/>
                <w:rPrChange w:id="2236" w:author="Jon.Richar" w:date="2023-06-09T15:17:00Z">
                  <w:rPr>
                    <w:ins w:id="2237" w:author="Jon.Richar" w:date="2023-06-02T11:02:00Z"/>
                    <w:del w:id="2238" w:author="Mike.Litzow" w:date="2024-01-02T12:19:00Z"/>
                    <w:rFonts w:ascii="Calibri" w:eastAsia="Times New Roman" w:hAnsi="Calibri" w:cs="Calibri"/>
                    <w:color w:val="000000"/>
                  </w:rPr>
                </w:rPrChange>
              </w:rPr>
              <w:pPrChange w:id="2239" w:author="Mike.Litzow" w:date="2024-01-02T12:19:00Z">
                <w:pPr>
                  <w:spacing w:after="0" w:line="240" w:lineRule="auto"/>
                  <w:jc w:val="right"/>
                </w:pPr>
              </w:pPrChange>
            </w:pPr>
            <w:ins w:id="2240" w:author="Jon.Richar" w:date="2023-06-02T11:02:00Z">
              <w:del w:id="2241" w:author="Mike.Litzow" w:date="2024-01-02T12:19:00Z">
                <w:r w:rsidRPr="00C93D08" w:rsidDel="00532572">
                  <w:rPr>
                    <w:rFonts w:ascii="Times New Roman" w:eastAsia="Times New Roman" w:hAnsi="Times New Roman" w:cs="Times New Roman"/>
                    <w:color w:val="000000"/>
                    <w:sz w:val="20"/>
                    <w:szCs w:val="20"/>
                    <w:rPrChange w:id="2242" w:author="Jon.Richar" w:date="2023-06-09T15:17:00Z">
                      <w:rPr>
                        <w:rFonts w:ascii="Calibri" w:eastAsia="Times New Roman" w:hAnsi="Calibri" w:cs="Calibri"/>
                        <w:color w:val="000000"/>
                      </w:rPr>
                    </w:rPrChange>
                  </w:rPr>
                  <w:delText>0.02</w:delText>
                </w:r>
              </w:del>
            </w:ins>
          </w:p>
        </w:tc>
        <w:tc>
          <w:tcPr>
            <w:tcW w:w="772" w:type="dxa"/>
            <w:shd w:val="clear" w:color="auto" w:fill="auto"/>
            <w:noWrap/>
            <w:vAlign w:val="bottom"/>
            <w:hideMark/>
            <w:tcPrChange w:id="2243" w:author="Jon.Richar" w:date="2023-06-09T15:20:00Z">
              <w:tcPr>
                <w:tcW w:w="602" w:type="dxa"/>
                <w:shd w:val="clear" w:color="auto" w:fill="auto"/>
                <w:noWrap/>
                <w:vAlign w:val="bottom"/>
                <w:hideMark/>
              </w:tcPr>
            </w:tcPrChange>
          </w:tcPr>
          <w:p w14:paraId="5ADCFE00" w14:textId="7ED59281" w:rsidR="007F3A01" w:rsidRPr="00C93D08" w:rsidDel="00532572" w:rsidRDefault="007F3A01" w:rsidP="00532572">
            <w:pPr>
              <w:spacing w:line="480" w:lineRule="auto"/>
              <w:rPr>
                <w:ins w:id="2244" w:author="Jon.Richar" w:date="2023-06-02T11:02:00Z"/>
                <w:del w:id="2245" w:author="Mike.Litzow" w:date="2024-01-02T12:19:00Z"/>
                <w:rFonts w:ascii="Times New Roman" w:eastAsia="Times New Roman" w:hAnsi="Times New Roman" w:cs="Times New Roman"/>
                <w:color w:val="000000"/>
                <w:sz w:val="20"/>
                <w:szCs w:val="20"/>
                <w:rPrChange w:id="2246" w:author="Jon.Richar" w:date="2023-06-09T15:17:00Z">
                  <w:rPr>
                    <w:ins w:id="2247" w:author="Jon.Richar" w:date="2023-06-02T11:02:00Z"/>
                    <w:del w:id="2248" w:author="Mike.Litzow" w:date="2024-01-02T12:19:00Z"/>
                    <w:rFonts w:ascii="Calibri" w:eastAsia="Times New Roman" w:hAnsi="Calibri" w:cs="Calibri"/>
                    <w:color w:val="000000"/>
                  </w:rPr>
                </w:rPrChange>
              </w:rPr>
              <w:pPrChange w:id="2249" w:author="Mike.Litzow" w:date="2024-01-02T12:19:00Z">
                <w:pPr>
                  <w:spacing w:after="0" w:line="240" w:lineRule="auto"/>
                  <w:jc w:val="right"/>
                </w:pPr>
              </w:pPrChange>
            </w:pPr>
            <w:ins w:id="2250" w:author="Jon.Richar" w:date="2023-06-02T11:02:00Z">
              <w:del w:id="2251" w:author="Mike.Litzow" w:date="2024-01-02T12:19:00Z">
                <w:r w:rsidRPr="00C93D08" w:rsidDel="00532572">
                  <w:rPr>
                    <w:rFonts w:ascii="Times New Roman" w:eastAsia="Times New Roman" w:hAnsi="Times New Roman" w:cs="Times New Roman"/>
                    <w:color w:val="000000"/>
                    <w:sz w:val="20"/>
                    <w:szCs w:val="20"/>
                    <w:rPrChange w:id="2252" w:author="Jon.Richar" w:date="2023-06-09T15:17:00Z">
                      <w:rPr>
                        <w:rFonts w:ascii="Calibri" w:eastAsia="Times New Roman" w:hAnsi="Calibri" w:cs="Calibri"/>
                        <w:color w:val="000000"/>
                      </w:rPr>
                    </w:rPrChange>
                  </w:rPr>
                  <w:delText>-0.45</w:delText>
                </w:r>
              </w:del>
            </w:ins>
          </w:p>
        </w:tc>
        <w:tc>
          <w:tcPr>
            <w:tcW w:w="714" w:type="dxa"/>
            <w:shd w:val="clear" w:color="auto" w:fill="auto"/>
            <w:noWrap/>
            <w:vAlign w:val="bottom"/>
            <w:hideMark/>
            <w:tcPrChange w:id="2253" w:author="Jon.Richar" w:date="2023-06-09T15:20:00Z">
              <w:tcPr>
                <w:tcW w:w="714" w:type="dxa"/>
                <w:shd w:val="clear" w:color="auto" w:fill="auto"/>
                <w:noWrap/>
                <w:vAlign w:val="bottom"/>
                <w:hideMark/>
              </w:tcPr>
            </w:tcPrChange>
          </w:tcPr>
          <w:p w14:paraId="6B092A40" w14:textId="62626A74" w:rsidR="007F3A01" w:rsidRPr="00C93D08" w:rsidDel="00532572" w:rsidRDefault="007F3A01" w:rsidP="00532572">
            <w:pPr>
              <w:spacing w:line="480" w:lineRule="auto"/>
              <w:rPr>
                <w:ins w:id="2254" w:author="Jon.Richar" w:date="2023-06-02T11:02:00Z"/>
                <w:del w:id="2255" w:author="Mike.Litzow" w:date="2024-01-02T12:19:00Z"/>
                <w:rFonts w:ascii="Times New Roman" w:eastAsia="Times New Roman" w:hAnsi="Times New Roman" w:cs="Times New Roman"/>
                <w:color w:val="000000"/>
                <w:sz w:val="20"/>
                <w:szCs w:val="20"/>
                <w:rPrChange w:id="2256" w:author="Jon.Richar" w:date="2023-06-09T15:17:00Z">
                  <w:rPr>
                    <w:ins w:id="2257" w:author="Jon.Richar" w:date="2023-06-02T11:02:00Z"/>
                    <w:del w:id="2258" w:author="Mike.Litzow" w:date="2024-01-02T12:19:00Z"/>
                    <w:rFonts w:ascii="Calibri" w:eastAsia="Times New Roman" w:hAnsi="Calibri" w:cs="Calibri"/>
                    <w:color w:val="000000"/>
                  </w:rPr>
                </w:rPrChange>
              </w:rPr>
              <w:pPrChange w:id="2259" w:author="Mike.Litzow" w:date="2024-01-02T12:19:00Z">
                <w:pPr>
                  <w:spacing w:after="0" w:line="240" w:lineRule="auto"/>
                  <w:jc w:val="right"/>
                </w:pPr>
              </w:pPrChange>
            </w:pPr>
            <w:ins w:id="2260" w:author="Jon.Richar" w:date="2023-06-02T11:02:00Z">
              <w:del w:id="2261" w:author="Mike.Litzow" w:date="2024-01-02T12:19:00Z">
                <w:r w:rsidRPr="00C93D08" w:rsidDel="00532572">
                  <w:rPr>
                    <w:rFonts w:ascii="Times New Roman" w:eastAsia="Times New Roman" w:hAnsi="Times New Roman" w:cs="Times New Roman"/>
                    <w:color w:val="000000"/>
                    <w:sz w:val="20"/>
                    <w:szCs w:val="20"/>
                    <w:rPrChange w:id="2262" w:author="Jon.Richar" w:date="2023-06-09T15:17:00Z">
                      <w:rPr>
                        <w:rFonts w:ascii="Calibri" w:eastAsia="Times New Roman" w:hAnsi="Calibri" w:cs="Calibri"/>
                        <w:color w:val="000000"/>
                      </w:rPr>
                    </w:rPrChange>
                  </w:rPr>
                  <w:delText>0.90</w:delText>
                </w:r>
              </w:del>
            </w:ins>
          </w:p>
        </w:tc>
        <w:tc>
          <w:tcPr>
            <w:tcW w:w="650" w:type="dxa"/>
            <w:shd w:val="clear" w:color="auto" w:fill="auto"/>
            <w:noWrap/>
            <w:vAlign w:val="bottom"/>
            <w:hideMark/>
            <w:tcPrChange w:id="2263" w:author="Jon.Richar" w:date="2023-06-09T15:20:00Z">
              <w:tcPr>
                <w:tcW w:w="729" w:type="dxa"/>
                <w:shd w:val="clear" w:color="auto" w:fill="auto"/>
                <w:noWrap/>
                <w:vAlign w:val="bottom"/>
                <w:hideMark/>
              </w:tcPr>
            </w:tcPrChange>
          </w:tcPr>
          <w:p w14:paraId="59A6DACD" w14:textId="749ACD43" w:rsidR="007F3A01" w:rsidRPr="00C93D08" w:rsidDel="00532572" w:rsidRDefault="007F3A01" w:rsidP="00532572">
            <w:pPr>
              <w:spacing w:line="480" w:lineRule="auto"/>
              <w:rPr>
                <w:ins w:id="2264" w:author="Jon.Richar" w:date="2023-06-02T11:02:00Z"/>
                <w:del w:id="2265" w:author="Mike.Litzow" w:date="2024-01-02T12:19:00Z"/>
                <w:rFonts w:ascii="Times New Roman" w:eastAsia="Times New Roman" w:hAnsi="Times New Roman" w:cs="Times New Roman"/>
                <w:color w:val="000000"/>
                <w:sz w:val="20"/>
                <w:szCs w:val="20"/>
                <w:rPrChange w:id="2266" w:author="Jon.Richar" w:date="2023-06-09T15:17:00Z">
                  <w:rPr>
                    <w:ins w:id="2267" w:author="Jon.Richar" w:date="2023-06-02T11:02:00Z"/>
                    <w:del w:id="2268" w:author="Mike.Litzow" w:date="2024-01-02T12:19:00Z"/>
                    <w:rFonts w:ascii="Calibri" w:eastAsia="Times New Roman" w:hAnsi="Calibri" w:cs="Calibri"/>
                    <w:color w:val="000000"/>
                  </w:rPr>
                </w:rPrChange>
              </w:rPr>
              <w:pPrChange w:id="2269" w:author="Mike.Litzow" w:date="2024-01-02T12:19:00Z">
                <w:pPr>
                  <w:spacing w:after="0" w:line="240" w:lineRule="auto"/>
                  <w:jc w:val="right"/>
                </w:pPr>
              </w:pPrChange>
            </w:pPr>
            <w:ins w:id="2270" w:author="Jon.Richar" w:date="2023-06-02T11:02:00Z">
              <w:del w:id="2271" w:author="Mike.Litzow" w:date="2024-01-02T12:19:00Z">
                <w:r w:rsidRPr="00C93D08" w:rsidDel="00532572">
                  <w:rPr>
                    <w:rFonts w:ascii="Times New Roman" w:eastAsia="Times New Roman" w:hAnsi="Times New Roman" w:cs="Times New Roman"/>
                    <w:color w:val="000000"/>
                    <w:sz w:val="20"/>
                    <w:szCs w:val="20"/>
                    <w:rPrChange w:id="2272" w:author="Jon.Richar" w:date="2023-06-09T15:17:00Z">
                      <w:rPr>
                        <w:rFonts w:ascii="Calibri" w:eastAsia="Times New Roman" w:hAnsi="Calibri" w:cs="Calibri"/>
                        <w:color w:val="000000"/>
                      </w:rPr>
                    </w:rPrChange>
                  </w:rPr>
                  <w:delText>1.00</w:delText>
                </w:r>
              </w:del>
            </w:ins>
          </w:p>
        </w:tc>
        <w:tc>
          <w:tcPr>
            <w:tcW w:w="838" w:type="dxa"/>
            <w:shd w:val="clear" w:color="auto" w:fill="auto"/>
            <w:noWrap/>
            <w:vAlign w:val="bottom"/>
            <w:hideMark/>
            <w:tcPrChange w:id="2273" w:author="Jon.Richar" w:date="2023-06-09T15:20:00Z">
              <w:tcPr>
                <w:tcW w:w="862" w:type="dxa"/>
                <w:shd w:val="clear" w:color="auto" w:fill="auto"/>
                <w:noWrap/>
                <w:vAlign w:val="bottom"/>
                <w:hideMark/>
              </w:tcPr>
            </w:tcPrChange>
          </w:tcPr>
          <w:p w14:paraId="7124C68F" w14:textId="71C17D78" w:rsidR="007F3A01" w:rsidRPr="00C93D08" w:rsidDel="00532572" w:rsidRDefault="007F3A01" w:rsidP="00532572">
            <w:pPr>
              <w:spacing w:line="480" w:lineRule="auto"/>
              <w:rPr>
                <w:ins w:id="2274" w:author="Jon.Richar" w:date="2023-06-02T11:02:00Z"/>
                <w:del w:id="2275" w:author="Mike.Litzow" w:date="2024-01-02T12:19:00Z"/>
                <w:rFonts w:ascii="Times New Roman" w:eastAsia="Times New Roman" w:hAnsi="Times New Roman" w:cs="Times New Roman"/>
                <w:color w:val="000000"/>
                <w:sz w:val="20"/>
                <w:szCs w:val="20"/>
                <w:rPrChange w:id="2276" w:author="Jon.Richar" w:date="2023-06-09T15:17:00Z">
                  <w:rPr>
                    <w:ins w:id="2277" w:author="Jon.Richar" w:date="2023-06-02T11:02:00Z"/>
                    <w:del w:id="2278" w:author="Mike.Litzow" w:date="2024-01-02T12:19:00Z"/>
                    <w:rFonts w:ascii="Calibri" w:eastAsia="Times New Roman" w:hAnsi="Calibri" w:cs="Calibri"/>
                    <w:color w:val="000000"/>
                  </w:rPr>
                </w:rPrChange>
              </w:rPr>
              <w:pPrChange w:id="2279" w:author="Mike.Litzow" w:date="2024-01-02T12:19:00Z">
                <w:pPr>
                  <w:spacing w:after="0" w:line="240" w:lineRule="auto"/>
                  <w:jc w:val="right"/>
                </w:pPr>
              </w:pPrChange>
            </w:pPr>
            <w:ins w:id="2280" w:author="Jon.Richar" w:date="2023-06-02T11:02:00Z">
              <w:del w:id="2281" w:author="Mike.Litzow" w:date="2024-01-02T12:19:00Z">
                <w:r w:rsidRPr="00C93D08" w:rsidDel="00532572">
                  <w:rPr>
                    <w:rFonts w:ascii="Times New Roman" w:eastAsia="Times New Roman" w:hAnsi="Times New Roman" w:cs="Times New Roman"/>
                    <w:color w:val="000000"/>
                    <w:sz w:val="20"/>
                    <w:szCs w:val="20"/>
                    <w:rPrChange w:id="2282" w:author="Jon.Richar" w:date="2023-06-09T15:17:00Z">
                      <w:rPr>
                        <w:rFonts w:ascii="Calibri" w:eastAsia="Times New Roman" w:hAnsi="Calibri" w:cs="Calibri"/>
                        <w:color w:val="000000"/>
                      </w:rPr>
                    </w:rPrChange>
                  </w:rPr>
                  <w:delText>0.35</w:delText>
                </w:r>
              </w:del>
            </w:ins>
          </w:p>
        </w:tc>
        <w:tc>
          <w:tcPr>
            <w:tcW w:w="680" w:type="dxa"/>
            <w:shd w:val="clear" w:color="auto" w:fill="auto"/>
            <w:noWrap/>
            <w:vAlign w:val="bottom"/>
            <w:hideMark/>
            <w:tcPrChange w:id="2283" w:author="Jon.Richar" w:date="2023-06-09T15:20:00Z">
              <w:tcPr>
                <w:tcW w:w="680" w:type="dxa"/>
                <w:shd w:val="clear" w:color="auto" w:fill="auto"/>
                <w:noWrap/>
                <w:vAlign w:val="bottom"/>
                <w:hideMark/>
              </w:tcPr>
            </w:tcPrChange>
          </w:tcPr>
          <w:p w14:paraId="2AE23EDB" w14:textId="26F767CC" w:rsidR="007F3A01" w:rsidRPr="00C93D08" w:rsidDel="00532572" w:rsidRDefault="007F3A01" w:rsidP="00532572">
            <w:pPr>
              <w:spacing w:line="480" w:lineRule="auto"/>
              <w:rPr>
                <w:ins w:id="2284" w:author="Jon.Richar" w:date="2023-06-02T11:02:00Z"/>
                <w:del w:id="2285" w:author="Mike.Litzow" w:date="2024-01-02T12:19:00Z"/>
                <w:rFonts w:ascii="Times New Roman" w:eastAsia="Times New Roman" w:hAnsi="Times New Roman" w:cs="Times New Roman"/>
                <w:color w:val="000000"/>
                <w:sz w:val="20"/>
                <w:szCs w:val="20"/>
                <w:rPrChange w:id="2286" w:author="Jon.Richar" w:date="2023-06-09T15:17:00Z">
                  <w:rPr>
                    <w:ins w:id="2287" w:author="Jon.Richar" w:date="2023-06-02T11:02:00Z"/>
                    <w:del w:id="2288" w:author="Mike.Litzow" w:date="2024-01-02T12:19:00Z"/>
                    <w:rFonts w:ascii="Calibri" w:eastAsia="Times New Roman" w:hAnsi="Calibri" w:cs="Calibri"/>
                    <w:color w:val="000000"/>
                  </w:rPr>
                </w:rPrChange>
              </w:rPr>
              <w:pPrChange w:id="2289" w:author="Mike.Litzow" w:date="2024-01-02T12:19:00Z">
                <w:pPr>
                  <w:spacing w:after="0" w:line="240" w:lineRule="auto"/>
                  <w:jc w:val="right"/>
                </w:pPr>
              </w:pPrChange>
            </w:pPr>
            <w:ins w:id="2290" w:author="Jon.Richar" w:date="2023-06-02T11:02:00Z">
              <w:del w:id="2291" w:author="Mike.Litzow" w:date="2024-01-02T12:19:00Z">
                <w:r w:rsidRPr="00C93D08" w:rsidDel="00532572">
                  <w:rPr>
                    <w:rFonts w:ascii="Times New Roman" w:eastAsia="Times New Roman" w:hAnsi="Times New Roman" w:cs="Times New Roman"/>
                    <w:color w:val="000000"/>
                    <w:sz w:val="20"/>
                    <w:szCs w:val="20"/>
                    <w:rPrChange w:id="2292" w:author="Jon.Richar" w:date="2023-06-09T15:17:00Z">
                      <w:rPr>
                        <w:rFonts w:ascii="Calibri" w:eastAsia="Times New Roman" w:hAnsi="Calibri" w:cs="Calibri"/>
                        <w:color w:val="000000"/>
                      </w:rPr>
                    </w:rPrChange>
                  </w:rPr>
                  <w:delText>-0.14</w:delText>
                </w:r>
              </w:del>
            </w:ins>
          </w:p>
        </w:tc>
        <w:tc>
          <w:tcPr>
            <w:tcW w:w="768" w:type="dxa"/>
            <w:shd w:val="clear" w:color="auto" w:fill="auto"/>
            <w:noWrap/>
            <w:vAlign w:val="bottom"/>
            <w:hideMark/>
            <w:tcPrChange w:id="2293" w:author="Jon.Richar" w:date="2023-06-09T15:20:00Z">
              <w:tcPr>
                <w:tcW w:w="768" w:type="dxa"/>
                <w:shd w:val="clear" w:color="auto" w:fill="auto"/>
                <w:noWrap/>
                <w:vAlign w:val="bottom"/>
                <w:hideMark/>
              </w:tcPr>
            </w:tcPrChange>
          </w:tcPr>
          <w:p w14:paraId="44922868" w14:textId="7C55B2AE" w:rsidR="007F3A01" w:rsidRPr="00C93D08" w:rsidDel="00532572" w:rsidRDefault="007F3A01" w:rsidP="00532572">
            <w:pPr>
              <w:spacing w:line="480" w:lineRule="auto"/>
              <w:rPr>
                <w:ins w:id="2294" w:author="Jon.Richar" w:date="2023-06-02T11:02:00Z"/>
                <w:del w:id="2295" w:author="Mike.Litzow" w:date="2024-01-02T12:19:00Z"/>
                <w:rFonts w:ascii="Times New Roman" w:eastAsia="Times New Roman" w:hAnsi="Times New Roman" w:cs="Times New Roman"/>
                <w:color w:val="000000"/>
                <w:sz w:val="20"/>
                <w:szCs w:val="20"/>
                <w:rPrChange w:id="2296" w:author="Jon.Richar" w:date="2023-06-09T15:17:00Z">
                  <w:rPr>
                    <w:ins w:id="2297" w:author="Jon.Richar" w:date="2023-06-02T11:02:00Z"/>
                    <w:del w:id="2298" w:author="Mike.Litzow" w:date="2024-01-02T12:19:00Z"/>
                    <w:rFonts w:ascii="Calibri" w:eastAsia="Times New Roman" w:hAnsi="Calibri" w:cs="Calibri"/>
                    <w:color w:val="000000"/>
                  </w:rPr>
                </w:rPrChange>
              </w:rPr>
              <w:pPrChange w:id="2299" w:author="Mike.Litzow" w:date="2024-01-02T12:19:00Z">
                <w:pPr>
                  <w:spacing w:after="0" w:line="240" w:lineRule="auto"/>
                  <w:jc w:val="right"/>
                </w:pPr>
              </w:pPrChange>
            </w:pPr>
            <w:ins w:id="2300" w:author="Jon.Richar" w:date="2023-06-02T11:02:00Z">
              <w:del w:id="2301" w:author="Mike.Litzow" w:date="2024-01-02T12:19:00Z">
                <w:r w:rsidRPr="00C93D08" w:rsidDel="00532572">
                  <w:rPr>
                    <w:rFonts w:ascii="Times New Roman" w:eastAsia="Times New Roman" w:hAnsi="Times New Roman" w:cs="Times New Roman"/>
                    <w:color w:val="000000"/>
                    <w:sz w:val="20"/>
                    <w:szCs w:val="20"/>
                    <w:rPrChange w:id="2302" w:author="Jon.Richar" w:date="2023-06-09T15:17:00Z">
                      <w:rPr>
                        <w:rFonts w:ascii="Calibri" w:eastAsia="Times New Roman" w:hAnsi="Calibri" w:cs="Calibri"/>
                        <w:color w:val="000000"/>
                      </w:rPr>
                    </w:rPrChange>
                  </w:rPr>
                  <w:delText>-0.08</w:delText>
                </w:r>
              </w:del>
            </w:ins>
          </w:p>
        </w:tc>
        <w:tc>
          <w:tcPr>
            <w:tcW w:w="675" w:type="dxa"/>
            <w:shd w:val="clear" w:color="auto" w:fill="auto"/>
            <w:noWrap/>
            <w:vAlign w:val="bottom"/>
            <w:hideMark/>
            <w:tcPrChange w:id="2303" w:author="Jon.Richar" w:date="2023-06-09T15:20:00Z">
              <w:tcPr>
                <w:tcW w:w="675" w:type="dxa"/>
                <w:shd w:val="clear" w:color="auto" w:fill="auto"/>
                <w:noWrap/>
                <w:vAlign w:val="bottom"/>
                <w:hideMark/>
              </w:tcPr>
            </w:tcPrChange>
          </w:tcPr>
          <w:p w14:paraId="3624F73F" w14:textId="7EB4B88A" w:rsidR="007F3A01" w:rsidRPr="00C93D08" w:rsidDel="00532572" w:rsidRDefault="007F3A01" w:rsidP="00532572">
            <w:pPr>
              <w:spacing w:line="480" w:lineRule="auto"/>
              <w:rPr>
                <w:ins w:id="2304" w:author="Jon.Richar" w:date="2023-06-02T11:02:00Z"/>
                <w:del w:id="2305" w:author="Mike.Litzow" w:date="2024-01-02T12:19:00Z"/>
                <w:rFonts w:ascii="Times New Roman" w:eastAsia="Times New Roman" w:hAnsi="Times New Roman" w:cs="Times New Roman"/>
                <w:color w:val="000000"/>
                <w:sz w:val="20"/>
                <w:szCs w:val="20"/>
                <w:rPrChange w:id="2306" w:author="Jon.Richar" w:date="2023-06-09T15:17:00Z">
                  <w:rPr>
                    <w:ins w:id="2307" w:author="Jon.Richar" w:date="2023-06-02T11:02:00Z"/>
                    <w:del w:id="2308" w:author="Mike.Litzow" w:date="2024-01-02T12:19:00Z"/>
                    <w:rFonts w:ascii="Calibri" w:eastAsia="Times New Roman" w:hAnsi="Calibri" w:cs="Calibri"/>
                    <w:color w:val="000000"/>
                  </w:rPr>
                </w:rPrChange>
              </w:rPr>
              <w:pPrChange w:id="2309" w:author="Mike.Litzow" w:date="2024-01-02T12:19:00Z">
                <w:pPr>
                  <w:spacing w:after="0" w:line="240" w:lineRule="auto"/>
                  <w:jc w:val="right"/>
                </w:pPr>
              </w:pPrChange>
            </w:pPr>
            <w:ins w:id="2310" w:author="Jon.Richar" w:date="2023-06-02T11:02:00Z">
              <w:del w:id="2311" w:author="Mike.Litzow" w:date="2024-01-02T12:19:00Z">
                <w:r w:rsidRPr="00C93D08" w:rsidDel="00532572">
                  <w:rPr>
                    <w:rFonts w:ascii="Times New Roman" w:eastAsia="Times New Roman" w:hAnsi="Times New Roman" w:cs="Times New Roman"/>
                    <w:color w:val="000000"/>
                    <w:sz w:val="20"/>
                    <w:szCs w:val="20"/>
                    <w:rPrChange w:id="2312" w:author="Jon.Richar" w:date="2023-06-09T15:17:00Z">
                      <w:rPr>
                        <w:rFonts w:ascii="Calibri" w:eastAsia="Times New Roman" w:hAnsi="Calibri" w:cs="Calibri"/>
                        <w:color w:val="000000"/>
                      </w:rPr>
                    </w:rPrChange>
                  </w:rPr>
                  <w:delText>0.38</w:delText>
                </w:r>
              </w:del>
            </w:ins>
          </w:p>
        </w:tc>
        <w:tc>
          <w:tcPr>
            <w:tcW w:w="675" w:type="dxa"/>
            <w:shd w:val="clear" w:color="auto" w:fill="auto"/>
            <w:noWrap/>
            <w:vAlign w:val="bottom"/>
            <w:hideMark/>
            <w:tcPrChange w:id="2313" w:author="Jon.Richar" w:date="2023-06-09T15:20:00Z">
              <w:tcPr>
                <w:tcW w:w="675" w:type="dxa"/>
                <w:shd w:val="clear" w:color="auto" w:fill="auto"/>
                <w:noWrap/>
                <w:vAlign w:val="bottom"/>
                <w:hideMark/>
              </w:tcPr>
            </w:tcPrChange>
          </w:tcPr>
          <w:p w14:paraId="432E0115" w14:textId="761885BC" w:rsidR="007F3A01" w:rsidRPr="00C93D08" w:rsidDel="00532572" w:rsidRDefault="007F3A01" w:rsidP="00532572">
            <w:pPr>
              <w:spacing w:line="480" w:lineRule="auto"/>
              <w:rPr>
                <w:ins w:id="2314" w:author="Jon.Richar" w:date="2023-06-02T11:02:00Z"/>
                <w:del w:id="2315" w:author="Mike.Litzow" w:date="2024-01-02T12:19:00Z"/>
                <w:rFonts w:ascii="Times New Roman" w:eastAsia="Times New Roman" w:hAnsi="Times New Roman" w:cs="Times New Roman"/>
                <w:color w:val="000000"/>
                <w:sz w:val="20"/>
                <w:szCs w:val="20"/>
                <w:rPrChange w:id="2316" w:author="Jon.Richar" w:date="2023-06-09T15:17:00Z">
                  <w:rPr>
                    <w:ins w:id="2317" w:author="Jon.Richar" w:date="2023-06-02T11:02:00Z"/>
                    <w:del w:id="2318" w:author="Mike.Litzow" w:date="2024-01-02T12:19:00Z"/>
                    <w:rFonts w:ascii="Calibri" w:eastAsia="Times New Roman" w:hAnsi="Calibri" w:cs="Calibri"/>
                    <w:color w:val="000000"/>
                  </w:rPr>
                </w:rPrChange>
              </w:rPr>
              <w:pPrChange w:id="2319" w:author="Mike.Litzow" w:date="2024-01-02T12:19:00Z">
                <w:pPr>
                  <w:spacing w:after="0" w:line="240" w:lineRule="auto"/>
                  <w:jc w:val="right"/>
                </w:pPr>
              </w:pPrChange>
            </w:pPr>
            <w:ins w:id="2320" w:author="Jon.Richar" w:date="2023-06-02T11:02:00Z">
              <w:del w:id="2321" w:author="Mike.Litzow" w:date="2024-01-02T12:19:00Z">
                <w:r w:rsidRPr="00C93D08" w:rsidDel="00532572">
                  <w:rPr>
                    <w:rFonts w:ascii="Times New Roman" w:eastAsia="Times New Roman" w:hAnsi="Times New Roman" w:cs="Times New Roman"/>
                    <w:color w:val="000000"/>
                    <w:sz w:val="20"/>
                    <w:szCs w:val="20"/>
                    <w:rPrChange w:id="2322" w:author="Jon.Richar" w:date="2023-06-09T15:17:00Z">
                      <w:rPr>
                        <w:rFonts w:ascii="Calibri" w:eastAsia="Times New Roman" w:hAnsi="Calibri" w:cs="Calibri"/>
                        <w:color w:val="000000"/>
                      </w:rPr>
                    </w:rPrChange>
                  </w:rPr>
                  <w:delText>0.34</w:delText>
                </w:r>
              </w:del>
            </w:ins>
          </w:p>
        </w:tc>
        <w:tc>
          <w:tcPr>
            <w:tcW w:w="714" w:type="dxa"/>
            <w:shd w:val="clear" w:color="auto" w:fill="auto"/>
            <w:noWrap/>
            <w:vAlign w:val="bottom"/>
            <w:hideMark/>
            <w:tcPrChange w:id="2323" w:author="Jon.Richar" w:date="2023-06-09T15:20:00Z">
              <w:tcPr>
                <w:tcW w:w="714" w:type="dxa"/>
                <w:shd w:val="clear" w:color="auto" w:fill="auto"/>
                <w:noWrap/>
                <w:vAlign w:val="bottom"/>
                <w:hideMark/>
              </w:tcPr>
            </w:tcPrChange>
          </w:tcPr>
          <w:p w14:paraId="56EC4A42" w14:textId="25CF6407" w:rsidR="007F3A01" w:rsidRPr="00C93D08" w:rsidDel="00532572" w:rsidRDefault="007F3A01" w:rsidP="00532572">
            <w:pPr>
              <w:spacing w:line="480" w:lineRule="auto"/>
              <w:rPr>
                <w:ins w:id="2324" w:author="Jon.Richar" w:date="2023-06-02T11:02:00Z"/>
                <w:del w:id="2325" w:author="Mike.Litzow" w:date="2024-01-02T12:19:00Z"/>
                <w:rFonts w:ascii="Times New Roman" w:eastAsia="Times New Roman" w:hAnsi="Times New Roman" w:cs="Times New Roman"/>
                <w:color w:val="000000"/>
                <w:sz w:val="20"/>
                <w:szCs w:val="20"/>
                <w:rPrChange w:id="2326" w:author="Jon.Richar" w:date="2023-06-09T15:17:00Z">
                  <w:rPr>
                    <w:ins w:id="2327" w:author="Jon.Richar" w:date="2023-06-02T11:02:00Z"/>
                    <w:del w:id="2328" w:author="Mike.Litzow" w:date="2024-01-02T12:19:00Z"/>
                    <w:rFonts w:ascii="Calibri" w:eastAsia="Times New Roman" w:hAnsi="Calibri" w:cs="Calibri"/>
                    <w:color w:val="000000"/>
                  </w:rPr>
                </w:rPrChange>
              </w:rPr>
              <w:pPrChange w:id="2329" w:author="Mike.Litzow" w:date="2024-01-02T12:19:00Z">
                <w:pPr>
                  <w:spacing w:after="0" w:line="240" w:lineRule="auto"/>
                  <w:jc w:val="right"/>
                </w:pPr>
              </w:pPrChange>
            </w:pPr>
            <w:ins w:id="2330" w:author="Jon.Richar" w:date="2023-06-02T11:02:00Z">
              <w:del w:id="2331" w:author="Mike.Litzow" w:date="2024-01-02T12:19:00Z">
                <w:r w:rsidRPr="00C93D08" w:rsidDel="00532572">
                  <w:rPr>
                    <w:rFonts w:ascii="Times New Roman" w:eastAsia="Times New Roman" w:hAnsi="Times New Roman" w:cs="Times New Roman"/>
                    <w:color w:val="000000"/>
                    <w:sz w:val="20"/>
                    <w:szCs w:val="20"/>
                    <w:rPrChange w:id="2332" w:author="Jon.Richar" w:date="2023-06-09T15:17:00Z">
                      <w:rPr>
                        <w:rFonts w:ascii="Calibri" w:eastAsia="Times New Roman" w:hAnsi="Calibri" w:cs="Calibri"/>
                        <w:color w:val="000000"/>
                      </w:rPr>
                    </w:rPrChange>
                  </w:rPr>
                  <w:delText>0.21</w:delText>
                </w:r>
              </w:del>
            </w:ins>
          </w:p>
        </w:tc>
        <w:tc>
          <w:tcPr>
            <w:tcW w:w="633" w:type="dxa"/>
            <w:shd w:val="clear" w:color="auto" w:fill="auto"/>
            <w:noWrap/>
            <w:vAlign w:val="bottom"/>
            <w:hideMark/>
            <w:tcPrChange w:id="2333" w:author="Jon.Richar" w:date="2023-06-09T15:20:00Z">
              <w:tcPr>
                <w:tcW w:w="633" w:type="dxa"/>
                <w:shd w:val="clear" w:color="auto" w:fill="auto"/>
                <w:noWrap/>
                <w:vAlign w:val="bottom"/>
                <w:hideMark/>
              </w:tcPr>
            </w:tcPrChange>
          </w:tcPr>
          <w:p w14:paraId="41E9B8B1" w14:textId="203D1538" w:rsidR="007F3A01" w:rsidRPr="00C93D08" w:rsidDel="00532572" w:rsidRDefault="007F3A01" w:rsidP="00532572">
            <w:pPr>
              <w:spacing w:line="480" w:lineRule="auto"/>
              <w:rPr>
                <w:ins w:id="2334" w:author="Jon.Richar" w:date="2023-06-02T11:02:00Z"/>
                <w:del w:id="2335" w:author="Mike.Litzow" w:date="2024-01-02T12:19:00Z"/>
                <w:rFonts w:ascii="Times New Roman" w:eastAsia="Times New Roman" w:hAnsi="Times New Roman" w:cs="Times New Roman"/>
                <w:color w:val="000000"/>
                <w:sz w:val="20"/>
                <w:szCs w:val="20"/>
                <w:rPrChange w:id="2336" w:author="Jon.Richar" w:date="2023-06-09T15:17:00Z">
                  <w:rPr>
                    <w:ins w:id="2337" w:author="Jon.Richar" w:date="2023-06-02T11:02:00Z"/>
                    <w:del w:id="2338" w:author="Mike.Litzow" w:date="2024-01-02T12:19:00Z"/>
                    <w:rFonts w:ascii="Calibri" w:eastAsia="Times New Roman" w:hAnsi="Calibri" w:cs="Calibri"/>
                    <w:color w:val="000000"/>
                  </w:rPr>
                </w:rPrChange>
              </w:rPr>
              <w:pPrChange w:id="2339" w:author="Mike.Litzow" w:date="2024-01-02T12:19:00Z">
                <w:pPr>
                  <w:spacing w:after="0" w:line="240" w:lineRule="auto"/>
                  <w:jc w:val="right"/>
                </w:pPr>
              </w:pPrChange>
            </w:pPr>
            <w:ins w:id="2340" w:author="Jon.Richar" w:date="2023-06-02T11:02:00Z">
              <w:del w:id="2341" w:author="Mike.Litzow" w:date="2024-01-02T12:19:00Z">
                <w:r w:rsidRPr="00C93D08" w:rsidDel="00532572">
                  <w:rPr>
                    <w:rFonts w:ascii="Times New Roman" w:eastAsia="Times New Roman" w:hAnsi="Times New Roman" w:cs="Times New Roman"/>
                    <w:color w:val="000000"/>
                    <w:sz w:val="20"/>
                    <w:szCs w:val="20"/>
                    <w:rPrChange w:id="2342" w:author="Jon.Richar" w:date="2023-06-09T15:17:00Z">
                      <w:rPr>
                        <w:rFonts w:ascii="Calibri" w:eastAsia="Times New Roman" w:hAnsi="Calibri" w:cs="Calibri"/>
                        <w:color w:val="000000"/>
                      </w:rPr>
                    </w:rPrChange>
                  </w:rPr>
                  <w:delText>0.11</w:delText>
                </w:r>
              </w:del>
            </w:ins>
          </w:p>
        </w:tc>
        <w:tc>
          <w:tcPr>
            <w:tcW w:w="673" w:type="dxa"/>
            <w:shd w:val="clear" w:color="auto" w:fill="auto"/>
            <w:noWrap/>
            <w:vAlign w:val="bottom"/>
            <w:hideMark/>
            <w:tcPrChange w:id="2343" w:author="Jon.Richar" w:date="2023-06-09T15:20:00Z">
              <w:tcPr>
                <w:tcW w:w="673" w:type="dxa"/>
                <w:shd w:val="clear" w:color="auto" w:fill="auto"/>
                <w:noWrap/>
                <w:vAlign w:val="bottom"/>
                <w:hideMark/>
              </w:tcPr>
            </w:tcPrChange>
          </w:tcPr>
          <w:p w14:paraId="3E5F3BA9" w14:textId="6263D36B" w:rsidR="007F3A01" w:rsidRPr="00C93D08" w:rsidDel="00532572" w:rsidRDefault="007F3A01" w:rsidP="00532572">
            <w:pPr>
              <w:spacing w:line="480" w:lineRule="auto"/>
              <w:rPr>
                <w:ins w:id="2344" w:author="Jon.Richar" w:date="2023-06-02T11:02:00Z"/>
                <w:del w:id="2345" w:author="Mike.Litzow" w:date="2024-01-02T12:19:00Z"/>
                <w:rFonts w:ascii="Times New Roman" w:eastAsia="Times New Roman" w:hAnsi="Times New Roman" w:cs="Times New Roman"/>
                <w:color w:val="000000"/>
                <w:sz w:val="20"/>
                <w:szCs w:val="20"/>
                <w:rPrChange w:id="2346" w:author="Jon.Richar" w:date="2023-06-09T15:17:00Z">
                  <w:rPr>
                    <w:ins w:id="2347" w:author="Jon.Richar" w:date="2023-06-02T11:02:00Z"/>
                    <w:del w:id="2348" w:author="Mike.Litzow" w:date="2024-01-02T12:19:00Z"/>
                    <w:rFonts w:ascii="Calibri" w:eastAsia="Times New Roman" w:hAnsi="Calibri" w:cs="Calibri"/>
                    <w:color w:val="000000"/>
                  </w:rPr>
                </w:rPrChange>
              </w:rPr>
              <w:pPrChange w:id="2349" w:author="Mike.Litzow" w:date="2024-01-02T12:19:00Z">
                <w:pPr>
                  <w:spacing w:after="0" w:line="240" w:lineRule="auto"/>
                  <w:jc w:val="right"/>
                </w:pPr>
              </w:pPrChange>
            </w:pPr>
            <w:ins w:id="2350" w:author="Jon.Richar" w:date="2023-06-02T11:02:00Z">
              <w:del w:id="2351" w:author="Mike.Litzow" w:date="2024-01-02T12:19:00Z">
                <w:r w:rsidRPr="00C93D08" w:rsidDel="00532572">
                  <w:rPr>
                    <w:rFonts w:ascii="Times New Roman" w:eastAsia="Times New Roman" w:hAnsi="Times New Roman" w:cs="Times New Roman"/>
                    <w:color w:val="000000"/>
                    <w:sz w:val="20"/>
                    <w:szCs w:val="20"/>
                    <w:rPrChange w:id="2352" w:author="Jon.Richar" w:date="2023-06-09T15:17:00Z">
                      <w:rPr>
                        <w:rFonts w:ascii="Calibri" w:eastAsia="Times New Roman" w:hAnsi="Calibri" w:cs="Calibri"/>
                        <w:color w:val="000000"/>
                      </w:rPr>
                    </w:rPrChange>
                  </w:rPr>
                  <w:delText>0.02</w:delText>
                </w:r>
              </w:del>
            </w:ins>
          </w:p>
        </w:tc>
        <w:tc>
          <w:tcPr>
            <w:tcW w:w="714" w:type="dxa"/>
            <w:shd w:val="clear" w:color="auto" w:fill="auto"/>
            <w:noWrap/>
            <w:vAlign w:val="bottom"/>
            <w:hideMark/>
            <w:tcPrChange w:id="2353" w:author="Jon.Richar" w:date="2023-06-09T15:20:00Z">
              <w:tcPr>
                <w:tcW w:w="714" w:type="dxa"/>
                <w:shd w:val="clear" w:color="auto" w:fill="auto"/>
                <w:noWrap/>
                <w:vAlign w:val="bottom"/>
                <w:hideMark/>
              </w:tcPr>
            </w:tcPrChange>
          </w:tcPr>
          <w:p w14:paraId="6680A8AB" w14:textId="2AB2940D" w:rsidR="007F3A01" w:rsidRPr="00C93D08" w:rsidDel="00532572" w:rsidRDefault="007F3A01" w:rsidP="00532572">
            <w:pPr>
              <w:spacing w:line="480" w:lineRule="auto"/>
              <w:rPr>
                <w:ins w:id="2354" w:author="Jon.Richar" w:date="2023-06-02T11:02:00Z"/>
                <w:del w:id="2355" w:author="Mike.Litzow" w:date="2024-01-02T12:19:00Z"/>
                <w:rFonts w:ascii="Times New Roman" w:eastAsia="Times New Roman" w:hAnsi="Times New Roman" w:cs="Times New Roman"/>
                <w:color w:val="000000"/>
                <w:sz w:val="20"/>
                <w:szCs w:val="20"/>
                <w:rPrChange w:id="2356" w:author="Jon.Richar" w:date="2023-06-09T15:17:00Z">
                  <w:rPr>
                    <w:ins w:id="2357" w:author="Jon.Richar" w:date="2023-06-02T11:02:00Z"/>
                    <w:del w:id="2358" w:author="Mike.Litzow" w:date="2024-01-02T12:19:00Z"/>
                    <w:rFonts w:ascii="Calibri" w:eastAsia="Times New Roman" w:hAnsi="Calibri" w:cs="Calibri"/>
                    <w:color w:val="000000"/>
                  </w:rPr>
                </w:rPrChange>
              </w:rPr>
              <w:pPrChange w:id="2359" w:author="Mike.Litzow" w:date="2024-01-02T12:19:00Z">
                <w:pPr>
                  <w:spacing w:after="0" w:line="240" w:lineRule="auto"/>
                  <w:jc w:val="right"/>
                </w:pPr>
              </w:pPrChange>
            </w:pPr>
            <w:ins w:id="2360" w:author="Jon.Richar" w:date="2023-06-02T11:02:00Z">
              <w:del w:id="2361" w:author="Mike.Litzow" w:date="2024-01-02T12:19:00Z">
                <w:r w:rsidRPr="00C93D08" w:rsidDel="00532572">
                  <w:rPr>
                    <w:rFonts w:ascii="Times New Roman" w:eastAsia="Times New Roman" w:hAnsi="Times New Roman" w:cs="Times New Roman"/>
                    <w:color w:val="000000"/>
                    <w:sz w:val="20"/>
                    <w:szCs w:val="20"/>
                    <w:rPrChange w:id="2362" w:author="Jon.Richar" w:date="2023-06-09T15:17:00Z">
                      <w:rPr>
                        <w:rFonts w:ascii="Calibri" w:eastAsia="Times New Roman" w:hAnsi="Calibri" w:cs="Calibri"/>
                        <w:color w:val="000000"/>
                      </w:rPr>
                    </w:rPrChange>
                  </w:rPr>
                  <w:delText>0.04</w:delText>
                </w:r>
              </w:del>
            </w:ins>
          </w:p>
        </w:tc>
      </w:tr>
      <w:tr w:rsidR="00C93D08" w:rsidRPr="007F3A01" w:rsidDel="00532572" w14:paraId="21D3D2BD" w14:textId="1A8030EE" w:rsidTr="00C93D08">
        <w:trPr>
          <w:trHeight w:val="157"/>
          <w:ins w:id="2363" w:author="Jon.Richar" w:date="2023-06-02T11:02:00Z"/>
          <w:del w:id="2364" w:author="Mike.Litzow" w:date="2024-01-02T12:19:00Z"/>
          <w:trPrChange w:id="2365" w:author="Jon.Richar" w:date="2023-06-09T15:20:00Z">
            <w:trPr>
              <w:trHeight w:val="157"/>
            </w:trPr>
          </w:trPrChange>
        </w:trPr>
        <w:tc>
          <w:tcPr>
            <w:tcW w:w="1080" w:type="dxa"/>
            <w:shd w:val="clear" w:color="auto" w:fill="auto"/>
            <w:noWrap/>
            <w:vAlign w:val="center"/>
            <w:hideMark/>
            <w:tcPrChange w:id="2366" w:author="Jon.Richar" w:date="2023-06-09T15:20:00Z">
              <w:tcPr>
                <w:tcW w:w="1080" w:type="dxa"/>
                <w:shd w:val="clear" w:color="auto" w:fill="auto"/>
                <w:noWrap/>
                <w:vAlign w:val="center"/>
                <w:hideMark/>
              </w:tcPr>
            </w:tcPrChange>
          </w:tcPr>
          <w:p w14:paraId="02942DD6" w14:textId="6A6D1FAE" w:rsidR="007F3A01" w:rsidRPr="00C93D08" w:rsidDel="00532572" w:rsidRDefault="007F3A01" w:rsidP="00532572">
            <w:pPr>
              <w:spacing w:line="480" w:lineRule="auto"/>
              <w:rPr>
                <w:ins w:id="2367" w:author="Jon.Richar" w:date="2023-06-02T11:02:00Z"/>
                <w:del w:id="2368" w:author="Mike.Litzow" w:date="2024-01-02T12:19:00Z"/>
                <w:rFonts w:ascii="Times New Roman" w:eastAsia="Times New Roman" w:hAnsi="Times New Roman" w:cs="Times New Roman"/>
                <w:color w:val="000000"/>
                <w:sz w:val="20"/>
                <w:szCs w:val="20"/>
                <w:rPrChange w:id="2369" w:author="Jon.Richar" w:date="2023-06-09T15:17:00Z">
                  <w:rPr>
                    <w:ins w:id="2370" w:author="Jon.Richar" w:date="2023-06-02T11:02:00Z"/>
                    <w:del w:id="2371" w:author="Mike.Litzow" w:date="2024-01-02T12:19:00Z"/>
                    <w:rFonts w:ascii="Calibri" w:eastAsia="Times New Roman" w:hAnsi="Calibri" w:cs="Calibri"/>
                    <w:color w:val="000000"/>
                  </w:rPr>
                </w:rPrChange>
              </w:rPr>
              <w:pPrChange w:id="2372" w:author="Mike.Litzow" w:date="2024-01-02T12:19:00Z">
                <w:pPr>
                  <w:spacing w:after="0" w:line="240" w:lineRule="auto"/>
                  <w:jc w:val="center"/>
                </w:pPr>
              </w:pPrChange>
            </w:pPr>
            <w:ins w:id="2373" w:author="Jon.Richar" w:date="2023-06-02T11:02:00Z">
              <w:del w:id="2374" w:author="Mike.Litzow" w:date="2024-01-02T12:19:00Z">
                <w:r w:rsidRPr="00C93D08" w:rsidDel="00532572">
                  <w:rPr>
                    <w:rFonts w:ascii="Times New Roman" w:eastAsia="Times New Roman" w:hAnsi="Times New Roman" w:cs="Times New Roman"/>
                    <w:color w:val="000000"/>
                    <w:sz w:val="20"/>
                    <w:szCs w:val="20"/>
                    <w:rPrChange w:id="2375" w:author="Jon.Richar" w:date="2023-06-09T15:17:00Z">
                      <w:rPr>
                        <w:rFonts w:ascii="Calibri" w:eastAsia="Times New Roman" w:hAnsi="Calibri" w:cs="Calibri"/>
                        <w:color w:val="000000"/>
                      </w:rPr>
                    </w:rPrChange>
                  </w:rPr>
                  <w:delText>Opilio females</w:delText>
                </w:r>
              </w:del>
            </w:ins>
          </w:p>
        </w:tc>
        <w:tc>
          <w:tcPr>
            <w:tcW w:w="838" w:type="dxa"/>
            <w:shd w:val="clear" w:color="auto" w:fill="auto"/>
            <w:noWrap/>
            <w:vAlign w:val="bottom"/>
            <w:hideMark/>
            <w:tcPrChange w:id="2376" w:author="Jon.Richar" w:date="2023-06-09T15:20:00Z">
              <w:tcPr>
                <w:tcW w:w="838" w:type="dxa"/>
                <w:shd w:val="clear" w:color="auto" w:fill="auto"/>
                <w:noWrap/>
                <w:vAlign w:val="bottom"/>
                <w:hideMark/>
              </w:tcPr>
            </w:tcPrChange>
          </w:tcPr>
          <w:p w14:paraId="09AF2A83" w14:textId="77655822" w:rsidR="007F3A01" w:rsidRPr="00C93D08" w:rsidDel="00532572" w:rsidRDefault="007F3A01" w:rsidP="00532572">
            <w:pPr>
              <w:spacing w:line="480" w:lineRule="auto"/>
              <w:rPr>
                <w:ins w:id="2377" w:author="Jon.Richar" w:date="2023-06-02T11:02:00Z"/>
                <w:del w:id="2378" w:author="Mike.Litzow" w:date="2024-01-02T12:19:00Z"/>
                <w:rFonts w:ascii="Times New Roman" w:eastAsia="Times New Roman" w:hAnsi="Times New Roman" w:cs="Times New Roman"/>
                <w:color w:val="000000"/>
                <w:sz w:val="20"/>
                <w:szCs w:val="20"/>
                <w:rPrChange w:id="2379" w:author="Jon.Richar" w:date="2023-06-09T15:17:00Z">
                  <w:rPr>
                    <w:ins w:id="2380" w:author="Jon.Richar" w:date="2023-06-02T11:02:00Z"/>
                    <w:del w:id="2381" w:author="Mike.Litzow" w:date="2024-01-02T12:19:00Z"/>
                    <w:rFonts w:ascii="Calibri" w:eastAsia="Times New Roman" w:hAnsi="Calibri" w:cs="Calibri"/>
                    <w:color w:val="000000"/>
                  </w:rPr>
                </w:rPrChange>
              </w:rPr>
              <w:pPrChange w:id="2382" w:author="Mike.Litzow" w:date="2024-01-02T12:19:00Z">
                <w:pPr>
                  <w:spacing w:after="0" w:line="240" w:lineRule="auto"/>
                  <w:jc w:val="right"/>
                </w:pPr>
              </w:pPrChange>
            </w:pPr>
            <w:ins w:id="2383" w:author="Jon.Richar" w:date="2023-06-02T11:02:00Z">
              <w:del w:id="2384" w:author="Mike.Litzow" w:date="2024-01-02T12:19:00Z">
                <w:r w:rsidRPr="00C93D08" w:rsidDel="00532572">
                  <w:rPr>
                    <w:rFonts w:ascii="Times New Roman" w:eastAsia="Times New Roman" w:hAnsi="Times New Roman" w:cs="Times New Roman"/>
                    <w:color w:val="000000"/>
                    <w:sz w:val="20"/>
                    <w:szCs w:val="20"/>
                    <w:rPrChange w:id="2385" w:author="Jon.Richar" w:date="2023-06-09T15:17:00Z">
                      <w:rPr>
                        <w:rFonts w:ascii="Calibri" w:eastAsia="Times New Roman" w:hAnsi="Calibri" w:cs="Calibri"/>
                        <w:color w:val="000000"/>
                      </w:rPr>
                    </w:rPrChange>
                  </w:rPr>
                  <w:delText>0.35</w:delText>
                </w:r>
              </w:del>
            </w:ins>
          </w:p>
        </w:tc>
        <w:tc>
          <w:tcPr>
            <w:tcW w:w="772" w:type="dxa"/>
            <w:shd w:val="clear" w:color="auto" w:fill="auto"/>
            <w:noWrap/>
            <w:vAlign w:val="bottom"/>
            <w:hideMark/>
            <w:tcPrChange w:id="2386" w:author="Jon.Richar" w:date="2023-06-09T15:20:00Z">
              <w:tcPr>
                <w:tcW w:w="602" w:type="dxa"/>
                <w:shd w:val="clear" w:color="auto" w:fill="auto"/>
                <w:noWrap/>
                <w:vAlign w:val="bottom"/>
                <w:hideMark/>
              </w:tcPr>
            </w:tcPrChange>
          </w:tcPr>
          <w:p w14:paraId="1FFE86D0" w14:textId="05F30F36" w:rsidR="007F3A01" w:rsidRPr="00C93D08" w:rsidDel="00532572" w:rsidRDefault="007F3A01" w:rsidP="00532572">
            <w:pPr>
              <w:spacing w:line="480" w:lineRule="auto"/>
              <w:rPr>
                <w:ins w:id="2387" w:author="Jon.Richar" w:date="2023-06-02T11:02:00Z"/>
                <w:del w:id="2388" w:author="Mike.Litzow" w:date="2024-01-02T12:19:00Z"/>
                <w:rFonts w:ascii="Times New Roman" w:eastAsia="Times New Roman" w:hAnsi="Times New Roman" w:cs="Times New Roman"/>
                <w:color w:val="000000"/>
                <w:sz w:val="20"/>
                <w:szCs w:val="20"/>
                <w:rPrChange w:id="2389" w:author="Jon.Richar" w:date="2023-06-09T15:17:00Z">
                  <w:rPr>
                    <w:ins w:id="2390" w:author="Jon.Richar" w:date="2023-06-02T11:02:00Z"/>
                    <w:del w:id="2391" w:author="Mike.Litzow" w:date="2024-01-02T12:19:00Z"/>
                    <w:rFonts w:ascii="Calibri" w:eastAsia="Times New Roman" w:hAnsi="Calibri" w:cs="Calibri"/>
                    <w:color w:val="000000"/>
                  </w:rPr>
                </w:rPrChange>
              </w:rPr>
              <w:pPrChange w:id="2392" w:author="Mike.Litzow" w:date="2024-01-02T12:19:00Z">
                <w:pPr>
                  <w:spacing w:after="0" w:line="240" w:lineRule="auto"/>
                  <w:jc w:val="right"/>
                </w:pPr>
              </w:pPrChange>
            </w:pPr>
            <w:ins w:id="2393" w:author="Jon.Richar" w:date="2023-06-02T11:02:00Z">
              <w:del w:id="2394" w:author="Mike.Litzow" w:date="2024-01-02T12:19:00Z">
                <w:r w:rsidRPr="00C93D08" w:rsidDel="00532572">
                  <w:rPr>
                    <w:rFonts w:ascii="Times New Roman" w:eastAsia="Times New Roman" w:hAnsi="Times New Roman" w:cs="Times New Roman"/>
                    <w:color w:val="000000"/>
                    <w:sz w:val="20"/>
                    <w:szCs w:val="20"/>
                    <w:rPrChange w:id="2395" w:author="Jon.Richar" w:date="2023-06-09T15:17:00Z">
                      <w:rPr>
                        <w:rFonts w:ascii="Calibri" w:eastAsia="Times New Roman" w:hAnsi="Calibri" w:cs="Calibri"/>
                        <w:color w:val="000000"/>
                      </w:rPr>
                    </w:rPrChange>
                  </w:rPr>
                  <w:delText>-0.07</w:delText>
                </w:r>
              </w:del>
            </w:ins>
          </w:p>
        </w:tc>
        <w:tc>
          <w:tcPr>
            <w:tcW w:w="714" w:type="dxa"/>
            <w:shd w:val="clear" w:color="auto" w:fill="auto"/>
            <w:noWrap/>
            <w:vAlign w:val="bottom"/>
            <w:hideMark/>
            <w:tcPrChange w:id="2396" w:author="Jon.Richar" w:date="2023-06-09T15:20:00Z">
              <w:tcPr>
                <w:tcW w:w="714" w:type="dxa"/>
                <w:shd w:val="clear" w:color="auto" w:fill="auto"/>
                <w:noWrap/>
                <w:vAlign w:val="bottom"/>
                <w:hideMark/>
              </w:tcPr>
            </w:tcPrChange>
          </w:tcPr>
          <w:p w14:paraId="02868BE9" w14:textId="589B2BA9" w:rsidR="007F3A01" w:rsidRPr="00C93D08" w:rsidDel="00532572" w:rsidRDefault="007F3A01" w:rsidP="00532572">
            <w:pPr>
              <w:spacing w:line="480" w:lineRule="auto"/>
              <w:rPr>
                <w:ins w:id="2397" w:author="Jon.Richar" w:date="2023-06-02T11:02:00Z"/>
                <w:del w:id="2398" w:author="Mike.Litzow" w:date="2024-01-02T12:19:00Z"/>
                <w:rFonts w:ascii="Times New Roman" w:eastAsia="Times New Roman" w:hAnsi="Times New Roman" w:cs="Times New Roman"/>
                <w:color w:val="000000"/>
                <w:sz w:val="20"/>
                <w:szCs w:val="20"/>
                <w:rPrChange w:id="2399" w:author="Jon.Richar" w:date="2023-06-09T15:17:00Z">
                  <w:rPr>
                    <w:ins w:id="2400" w:author="Jon.Richar" w:date="2023-06-02T11:02:00Z"/>
                    <w:del w:id="2401" w:author="Mike.Litzow" w:date="2024-01-02T12:19:00Z"/>
                    <w:rFonts w:ascii="Calibri" w:eastAsia="Times New Roman" w:hAnsi="Calibri" w:cs="Calibri"/>
                    <w:color w:val="000000"/>
                  </w:rPr>
                </w:rPrChange>
              </w:rPr>
              <w:pPrChange w:id="2402" w:author="Mike.Litzow" w:date="2024-01-02T12:19:00Z">
                <w:pPr>
                  <w:spacing w:after="0" w:line="240" w:lineRule="auto"/>
                  <w:jc w:val="right"/>
                </w:pPr>
              </w:pPrChange>
            </w:pPr>
            <w:ins w:id="2403" w:author="Jon.Richar" w:date="2023-06-02T11:02:00Z">
              <w:del w:id="2404" w:author="Mike.Litzow" w:date="2024-01-02T12:19:00Z">
                <w:r w:rsidRPr="00C93D08" w:rsidDel="00532572">
                  <w:rPr>
                    <w:rFonts w:ascii="Times New Roman" w:eastAsia="Times New Roman" w:hAnsi="Times New Roman" w:cs="Times New Roman"/>
                    <w:color w:val="000000"/>
                    <w:sz w:val="20"/>
                    <w:szCs w:val="20"/>
                    <w:rPrChange w:id="2405" w:author="Jon.Richar" w:date="2023-06-09T15:17:00Z">
                      <w:rPr>
                        <w:rFonts w:ascii="Calibri" w:eastAsia="Times New Roman" w:hAnsi="Calibri" w:cs="Calibri"/>
                        <w:color w:val="000000"/>
                      </w:rPr>
                    </w:rPrChange>
                  </w:rPr>
                  <w:delText>0.36</w:delText>
                </w:r>
              </w:del>
            </w:ins>
          </w:p>
        </w:tc>
        <w:tc>
          <w:tcPr>
            <w:tcW w:w="650" w:type="dxa"/>
            <w:shd w:val="clear" w:color="auto" w:fill="auto"/>
            <w:noWrap/>
            <w:vAlign w:val="bottom"/>
            <w:hideMark/>
            <w:tcPrChange w:id="2406" w:author="Jon.Richar" w:date="2023-06-09T15:20:00Z">
              <w:tcPr>
                <w:tcW w:w="729" w:type="dxa"/>
                <w:shd w:val="clear" w:color="auto" w:fill="auto"/>
                <w:noWrap/>
                <w:vAlign w:val="bottom"/>
                <w:hideMark/>
              </w:tcPr>
            </w:tcPrChange>
          </w:tcPr>
          <w:p w14:paraId="7EB21044" w14:textId="53E6D034" w:rsidR="007F3A01" w:rsidRPr="00C93D08" w:rsidDel="00532572" w:rsidRDefault="007F3A01" w:rsidP="00532572">
            <w:pPr>
              <w:spacing w:line="480" w:lineRule="auto"/>
              <w:rPr>
                <w:ins w:id="2407" w:author="Jon.Richar" w:date="2023-06-02T11:02:00Z"/>
                <w:del w:id="2408" w:author="Mike.Litzow" w:date="2024-01-02T12:19:00Z"/>
                <w:rFonts w:ascii="Times New Roman" w:eastAsia="Times New Roman" w:hAnsi="Times New Roman" w:cs="Times New Roman"/>
                <w:color w:val="000000"/>
                <w:sz w:val="20"/>
                <w:szCs w:val="20"/>
                <w:rPrChange w:id="2409" w:author="Jon.Richar" w:date="2023-06-09T15:17:00Z">
                  <w:rPr>
                    <w:ins w:id="2410" w:author="Jon.Richar" w:date="2023-06-02T11:02:00Z"/>
                    <w:del w:id="2411" w:author="Mike.Litzow" w:date="2024-01-02T12:19:00Z"/>
                    <w:rFonts w:ascii="Calibri" w:eastAsia="Times New Roman" w:hAnsi="Calibri" w:cs="Calibri"/>
                    <w:color w:val="000000"/>
                  </w:rPr>
                </w:rPrChange>
              </w:rPr>
              <w:pPrChange w:id="2412" w:author="Mike.Litzow" w:date="2024-01-02T12:19:00Z">
                <w:pPr>
                  <w:spacing w:after="0" w:line="240" w:lineRule="auto"/>
                  <w:jc w:val="right"/>
                </w:pPr>
              </w:pPrChange>
            </w:pPr>
            <w:ins w:id="2413" w:author="Jon.Richar" w:date="2023-06-02T11:02:00Z">
              <w:del w:id="2414" w:author="Mike.Litzow" w:date="2024-01-02T12:19:00Z">
                <w:r w:rsidRPr="00C93D08" w:rsidDel="00532572">
                  <w:rPr>
                    <w:rFonts w:ascii="Times New Roman" w:eastAsia="Times New Roman" w:hAnsi="Times New Roman" w:cs="Times New Roman"/>
                    <w:color w:val="000000"/>
                    <w:sz w:val="20"/>
                    <w:szCs w:val="20"/>
                    <w:rPrChange w:id="2415" w:author="Jon.Richar" w:date="2023-06-09T15:17:00Z">
                      <w:rPr>
                        <w:rFonts w:ascii="Calibri" w:eastAsia="Times New Roman" w:hAnsi="Calibri" w:cs="Calibri"/>
                        <w:color w:val="000000"/>
                      </w:rPr>
                    </w:rPrChange>
                  </w:rPr>
                  <w:delText>0.35</w:delText>
                </w:r>
              </w:del>
            </w:ins>
          </w:p>
        </w:tc>
        <w:tc>
          <w:tcPr>
            <w:tcW w:w="838" w:type="dxa"/>
            <w:shd w:val="clear" w:color="auto" w:fill="auto"/>
            <w:noWrap/>
            <w:vAlign w:val="bottom"/>
            <w:hideMark/>
            <w:tcPrChange w:id="2416" w:author="Jon.Richar" w:date="2023-06-09T15:20:00Z">
              <w:tcPr>
                <w:tcW w:w="862" w:type="dxa"/>
                <w:shd w:val="clear" w:color="auto" w:fill="auto"/>
                <w:noWrap/>
                <w:vAlign w:val="bottom"/>
                <w:hideMark/>
              </w:tcPr>
            </w:tcPrChange>
          </w:tcPr>
          <w:p w14:paraId="1027061E" w14:textId="58CE449D" w:rsidR="007F3A01" w:rsidRPr="00C93D08" w:rsidDel="00532572" w:rsidRDefault="007F3A01" w:rsidP="00532572">
            <w:pPr>
              <w:spacing w:line="480" w:lineRule="auto"/>
              <w:rPr>
                <w:ins w:id="2417" w:author="Jon.Richar" w:date="2023-06-02T11:02:00Z"/>
                <w:del w:id="2418" w:author="Mike.Litzow" w:date="2024-01-02T12:19:00Z"/>
                <w:rFonts w:ascii="Times New Roman" w:eastAsia="Times New Roman" w:hAnsi="Times New Roman" w:cs="Times New Roman"/>
                <w:color w:val="000000"/>
                <w:sz w:val="20"/>
                <w:szCs w:val="20"/>
                <w:rPrChange w:id="2419" w:author="Jon.Richar" w:date="2023-06-09T15:17:00Z">
                  <w:rPr>
                    <w:ins w:id="2420" w:author="Jon.Richar" w:date="2023-06-02T11:02:00Z"/>
                    <w:del w:id="2421" w:author="Mike.Litzow" w:date="2024-01-02T12:19:00Z"/>
                    <w:rFonts w:ascii="Calibri" w:eastAsia="Times New Roman" w:hAnsi="Calibri" w:cs="Calibri"/>
                    <w:color w:val="000000"/>
                  </w:rPr>
                </w:rPrChange>
              </w:rPr>
              <w:pPrChange w:id="2422" w:author="Mike.Litzow" w:date="2024-01-02T12:19:00Z">
                <w:pPr>
                  <w:spacing w:after="0" w:line="240" w:lineRule="auto"/>
                  <w:jc w:val="right"/>
                </w:pPr>
              </w:pPrChange>
            </w:pPr>
            <w:ins w:id="2423" w:author="Jon.Richar" w:date="2023-06-02T11:02:00Z">
              <w:del w:id="2424" w:author="Mike.Litzow" w:date="2024-01-02T12:19:00Z">
                <w:r w:rsidRPr="00C93D08" w:rsidDel="00532572">
                  <w:rPr>
                    <w:rFonts w:ascii="Times New Roman" w:eastAsia="Times New Roman" w:hAnsi="Times New Roman" w:cs="Times New Roman"/>
                    <w:color w:val="000000"/>
                    <w:sz w:val="20"/>
                    <w:szCs w:val="20"/>
                    <w:rPrChange w:id="2425" w:author="Jon.Richar" w:date="2023-06-09T15:17:00Z">
                      <w:rPr>
                        <w:rFonts w:ascii="Calibri" w:eastAsia="Times New Roman" w:hAnsi="Calibri" w:cs="Calibri"/>
                        <w:color w:val="000000"/>
                      </w:rPr>
                    </w:rPrChange>
                  </w:rPr>
                  <w:delText>1.00</w:delText>
                </w:r>
              </w:del>
            </w:ins>
          </w:p>
        </w:tc>
        <w:tc>
          <w:tcPr>
            <w:tcW w:w="680" w:type="dxa"/>
            <w:shd w:val="clear" w:color="auto" w:fill="auto"/>
            <w:noWrap/>
            <w:vAlign w:val="bottom"/>
            <w:hideMark/>
            <w:tcPrChange w:id="2426" w:author="Jon.Richar" w:date="2023-06-09T15:20:00Z">
              <w:tcPr>
                <w:tcW w:w="680" w:type="dxa"/>
                <w:shd w:val="clear" w:color="auto" w:fill="auto"/>
                <w:noWrap/>
                <w:vAlign w:val="bottom"/>
                <w:hideMark/>
              </w:tcPr>
            </w:tcPrChange>
          </w:tcPr>
          <w:p w14:paraId="44227401" w14:textId="7C2B202F" w:rsidR="007F3A01" w:rsidRPr="00C93D08" w:rsidDel="00532572" w:rsidRDefault="007F3A01" w:rsidP="00532572">
            <w:pPr>
              <w:spacing w:line="480" w:lineRule="auto"/>
              <w:rPr>
                <w:ins w:id="2427" w:author="Jon.Richar" w:date="2023-06-02T11:02:00Z"/>
                <w:del w:id="2428" w:author="Mike.Litzow" w:date="2024-01-02T12:19:00Z"/>
                <w:rFonts w:ascii="Times New Roman" w:eastAsia="Times New Roman" w:hAnsi="Times New Roman" w:cs="Times New Roman"/>
                <w:color w:val="000000"/>
                <w:sz w:val="20"/>
                <w:szCs w:val="20"/>
                <w:rPrChange w:id="2429" w:author="Jon.Richar" w:date="2023-06-09T15:17:00Z">
                  <w:rPr>
                    <w:ins w:id="2430" w:author="Jon.Richar" w:date="2023-06-02T11:02:00Z"/>
                    <w:del w:id="2431" w:author="Mike.Litzow" w:date="2024-01-02T12:19:00Z"/>
                    <w:rFonts w:ascii="Calibri" w:eastAsia="Times New Roman" w:hAnsi="Calibri" w:cs="Calibri"/>
                    <w:color w:val="000000"/>
                  </w:rPr>
                </w:rPrChange>
              </w:rPr>
              <w:pPrChange w:id="2432" w:author="Mike.Litzow" w:date="2024-01-02T12:19:00Z">
                <w:pPr>
                  <w:spacing w:after="0" w:line="240" w:lineRule="auto"/>
                  <w:jc w:val="right"/>
                </w:pPr>
              </w:pPrChange>
            </w:pPr>
            <w:ins w:id="2433" w:author="Jon.Richar" w:date="2023-06-02T11:02:00Z">
              <w:del w:id="2434" w:author="Mike.Litzow" w:date="2024-01-02T12:19:00Z">
                <w:r w:rsidRPr="00C93D08" w:rsidDel="00532572">
                  <w:rPr>
                    <w:rFonts w:ascii="Times New Roman" w:eastAsia="Times New Roman" w:hAnsi="Times New Roman" w:cs="Times New Roman"/>
                    <w:color w:val="000000"/>
                    <w:sz w:val="20"/>
                    <w:szCs w:val="20"/>
                    <w:rPrChange w:id="2435" w:author="Jon.Richar" w:date="2023-06-09T15:17:00Z">
                      <w:rPr>
                        <w:rFonts w:ascii="Calibri" w:eastAsia="Times New Roman" w:hAnsi="Calibri" w:cs="Calibri"/>
                        <w:color w:val="000000"/>
                      </w:rPr>
                    </w:rPrChange>
                  </w:rPr>
                  <w:delText>-0.30</w:delText>
                </w:r>
              </w:del>
            </w:ins>
          </w:p>
        </w:tc>
        <w:tc>
          <w:tcPr>
            <w:tcW w:w="768" w:type="dxa"/>
            <w:shd w:val="clear" w:color="auto" w:fill="auto"/>
            <w:noWrap/>
            <w:vAlign w:val="bottom"/>
            <w:hideMark/>
            <w:tcPrChange w:id="2436" w:author="Jon.Richar" w:date="2023-06-09T15:20:00Z">
              <w:tcPr>
                <w:tcW w:w="768" w:type="dxa"/>
                <w:shd w:val="clear" w:color="auto" w:fill="auto"/>
                <w:noWrap/>
                <w:vAlign w:val="bottom"/>
                <w:hideMark/>
              </w:tcPr>
            </w:tcPrChange>
          </w:tcPr>
          <w:p w14:paraId="78C932A9" w14:textId="1D7EB385" w:rsidR="007F3A01" w:rsidRPr="00C93D08" w:rsidDel="00532572" w:rsidRDefault="007F3A01" w:rsidP="00532572">
            <w:pPr>
              <w:spacing w:line="480" w:lineRule="auto"/>
              <w:rPr>
                <w:ins w:id="2437" w:author="Jon.Richar" w:date="2023-06-02T11:02:00Z"/>
                <w:del w:id="2438" w:author="Mike.Litzow" w:date="2024-01-02T12:19:00Z"/>
                <w:rFonts w:ascii="Times New Roman" w:eastAsia="Times New Roman" w:hAnsi="Times New Roman" w:cs="Times New Roman"/>
                <w:color w:val="000000"/>
                <w:sz w:val="20"/>
                <w:szCs w:val="20"/>
                <w:rPrChange w:id="2439" w:author="Jon.Richar" w:date="2023-06-09T15:17:00Z">
                  <w:rPr>
                    <w:ins w:id="2440" w:author="Jon.Richar" w:date="2023-06-02T11:02:00Z"/>
                    <w:del w:id="2441" w:author="Mike.Litzow" w:date="2024-01-02T12:19:00Z"/>
                    <w:rFonts w:ascii="Calibri" w:eastAsia="Times New Roman" w:hAnsi="Calibri" w:cs="Calibri"/>
                    <w:color w:val="000000"/>
                  </w:rPr>
                </w:rPrChange>
              </w:rPr>
              <w:pPrChange w:id="2442" w:author="Mike.Litzow" w:date="2024-01-02T12:19:00Z">
                <w:pPr>
                  <w:spacing w:after="0" w:line="240" w:lineRule="auto"/>
                  <w:jc w:val="right"/>
                </w:pPr>
              </w:pPrChange>
            </w:pPr>
            <w:ins w:id="2443" w:author="Jon.Richar" w:date="2023-06-02T11:02:00Z">
              <w:del w:id="2444" w:author="Mike.Litzow" w:date="2024-01-02T12:19:00Z">
                <w:r w:rsidRPr="00C93D08" w:rsidDel="00532572">
                  <w:rPr>
                    <w:rFonts w:ascii="Times New Roman" w:eastAsia="Times New Roman" w:hAnsi="Times New Roman" w:cs="Times New Roman"/>
                    <w:color w:val="000000"/>
                    <w:sz w:val="20"/>
                    <w:szCs w:val="20"/>
                    <w:rPrChange w:id="2445" w:author="Jon.Richar" w:date="2023-06-09T15:17:00Z">
                      <w:rPr>
                        <w:rFonts w:ascii="Calibri" w:eastAsia="Times New Roman" w:hAnsi="Calibri" w:cs="Calibri"/>
                        <w:color w:val="000000"/>
                      </w:rPr>
                    </w:rPrChange>
                  </w:rPr>
                  <w:delText>-0.33</w:delText>
                </w:r>
              </w:del>
            </w:ins>
          </w:p>
        </w:tc>
        <w:tc>
          <w:tcPr>
            <w:tcW w:w="675" w:type="dxa"/>
            <w:shd w:val="clear" w:color="auto" w:fill="auto"/>
            <w:noWrap/>
            <w:vAlign w:val="bottom"/>
            <w:hideMark/>
            <w:tcPrChange w:id="2446" w:author="Jon.Richar" w:date="2023-06-09T15:20:00Z">
              <w:tcPr>
                <w:tcW w:w="675" w:type="dxa"/>
                <w:shd w:val="clear" w:color="auto" w:fill="auto"/>
                <w:noWrap/>
                <w:vAlign w:val="bottom"/>
                <w:hideMark/>
              </w:tcPr>
            </w:tcPrChange>
          </w:tcPr>
          <w:p w14:paraId="59A9779A" w14:textId="20B9C651" w:rsidR="007F3A01" w:rsidRPr="00C93D08" w:rsidDel="00532572" w:rsidRDefault="007F3A01" w:rsidP="00532572">
            <w:pPr>
              <w:spacing w:line="480" w:lineRule="auto"/>
              <w:rPr>
                <w:ins w:id="2447" w:author="Jon.Richar" w:date="2023-06-02T11:02:00Z"/>
                <w:del w:id="2448" w:author="Mike.Litzow" w:date="2024-01-02T12:19:00Z"/>
                <w:rFonts w:ascii="Times New Roman" w:eastAsia="Times New Roman" w:hAnsi="Times New Roman" w:cs="Times New Roman"/>
                <w:color w:val="000000"/>
                <w:sz w:val="20"/>
                <w:szCs w:val="20"/>
                <w:rPrChange w:id="2449" w:author="Jon.Richar" w:date="2023-06-09T15:17:00Z">
                  <w:rPr>
                    <w:ins w:id="2450" w:author="Jon.Richar" w:date="2023-06-02T11:02:00Z"/>
                    <w:del w:id="2451" w:author="Mike.Litzow" w:date="2024-01-02T12:19:00Z"/>
                    <w:rFonts w:ascii="Calibri" w:eastAsia="Times New Roman" w:hAnsi="Calibri" w:cs="Calibri"/>
                    <w:color w:val="000000"/>
                  </w:rPr>
                </w:rPrChange>
              </w:rPr>
              <w:pPrChange w:id="2452" w:author="Mike.Litzow" w:date="2024-01-02T12:19:00Z">
                <w:pPr>
                  <w:spacing w:after="0" w:line="240" w:lineRule="auto"/>
                  <w:jc w:val="right"/>
                </w:pPr>
              </w:pPrChange>
            </w:pPr>
            <w:ins w:id="2453" w:author="Jon.Richar" w:date="2023-06-02T11:02:00Z">
              <w:del w:id="2454" w:author="Mike.Litzow" w:date="2024-01-02T12:19:00Z">
                <w:r w:rsidRPr="00C93D08" w:rsidDel="00532572">
                  <w:rPr>
                    <w:rFonts w:ascii="Times New Roman" w:eastAsia="Times New Roman" w:hAnsi="Times New Roman" w:cs="Times New Roman"/>
                    <w:color w:val="000000"/>
                    <w:sz w:val="20"/>
                    <w:szCs w:val="20"/>
                    <w:rPrChange w:id="2455" w:author="Jon.Richar" w:date="2023-06-09T15:17:00Z">
                      <w:rPr>
                        <w:rFonts w:ascii="Calibri" w:eastAsia="Times New Roman" w:hAnsi="Calibri" w:cs="Calibri"/>
                        <w:color w:val="000000"/>
                      </w:rPr>
                    </w:rPrChange>
                  </w:rPr>
                  <w:delText>-0.15</w:delText>
                </w:r>
              </w:del>
            </w:ins>
          </w:p>
        </w:tc>
        <w:tc>
          <w:tcPr>
            <w:tcW w:w="675" w:type="dxa"/>
            <w:shd w:val="clear" w:color="auto" w:fill="auto"/>
            <w:noWrap/>
            <w:vAlign w:val="bottom"/>
            <w:hideMark/>
            <w:tcPrChange w:id="2456" w:author="Jon.Richar" w:date="2023-06-09T15:20:00Z">
              <w:tcPr>
                <w:tcW w:w="675" w:type="dxa"/>
                <w:shd w:val="clear" w:color="auto" w:fill="auto"/>
                <w:noWrap/>
                <w:vAlign w:val="bottom"/>
                <w:hideMark/>
              </w:tcPr>
            </w:tcPrChange>
          </w:tcPr>
          <w:p w14:paraId="555E32AD" w14:textId="11F9D277" w:rsidR="007F3A01" w:rsidRPr="00C93D08" w:rsidDel="00532572" w:rsidRDefault="007F3A01" w:rsidP="00532572">
            <w:pPr>
              <w:spacing w:line="480" w:lineRule="auto"/>
              <w:rPr>
                <w:ins w:id="2457" w:author="Jon.Richar" w:date="2023-06-02T11:02:00Z"/>
                <w:del w:id="2458" w:author="Mike.Litzow" w:date="2024-01-02T12:19:00Z"/>
                <w:rFonts w:ascii="Times New Roman" w:eastAsia="Times New Roman" w:hAnsi="Times New Roman" w:cs="Times New Roman"/>
                <w:color w:val="000000"/>
                <w:sz w:val="20"/>
                <w:szCs w:val="20"/>
                <w:rPrChange w:id="2459" w:author="Jon.Richar" w:date="2023-06-09T15:17:00Z">
                  <w:rPr>
                    <w:ins w:id="2460" w:author="Jon.Richar" w:date="2023-06-02T11:02:00Z"/>
                    <w:del w:id="2461" w:author="Mike.Litzow" w:date="2024-01-02T12:19:00Z"/>
                    <w:rFonts w:ascii="Calibri" w:eastAsia="Times New Roman" w:hAnsi="Calibri" w:cs="Calibri"/>
                    <w:color w:val="000000"/>
                  </w:rPr>
                </w:rPrChange>
              </w:rPr>
              <w:pPrChange w:id="2462" w:author="Mike.Litzow" w:date="2024-01-02T12:19:00Z">
                <w:pPr>
                  <w:spacing w:after="0" w:line="240" w:lineRule="auto"/>
                  <w:jc w:val="right"/>
                </w:pPr>
              </w:pPrChange>
            </w:pPr>
            <w:ins w:id="2463" w:author="Jon.Richar" w:date="2023-06-02T11:02:00Z">
              <w:del w:id="2464" w:author="Mike.Litzow" w:date="2024-01-02T12:19:00Z">
                <w:r w:rsidRPr="00C93D08" w:rsidDel="00532572">
                  <w:rPr>
                    <w:rFonts w:ascii="Times New Roman" w:eastAsia="Times New Roman" w:hAnsi="Times New Roman" w:cs="Times New Roman"/>
                    <w:color w:val="000000"/>
                    <w:sz w:val="20"/>
                    <w:szCs w:val="20"/>
                    <w:rPrChange w:id="2465" w:author="Jon.Richar" w:date="2023-06-09T15:17:00Z">
                      <w:rPr>
                        <w:rFonts w:ascii="Calibri" w:eastAsia="Times New Roman" w:hAnsi="Calibri" w:cs="Calibri"/>
                        <w:color w:val="000000"/>
                      </w:rPr>
                    </w:rPrChange>
                  </w:rPr>
                  <w:delText>0.51</w:delText>
                </w:r>
              </w:del>
            </w:ins>
          </w:p>
        </w:tc>
        <w:tc>
          <w:tcPr>
            <w:tcW w:w="714" w:type="dxa"/>
            <w:shd w:val="clear" w:color="auto" w:fill="auto"/>
            <w:noWrap/>
            <w:vAlign w:val="bottom"/>
            <w:hideMark/>
            <w:tcPrChange w:id="2466" w:author="Jon.Richar" w:date="2023-06-09T15:20:00Z">
              <w:tcPr>
                <w:tcW w:w="714" w:type="dxa"/>
                <w:shd w:val="clear" w:color="auto" w:fill="auto"/>
                <w:noWrap/>
                <w:vAlign w:val="bottom"/>
                <w:hideMark/>
              </w:tcPr>
            </w:tcPrChange>
          </w:tcPr>
          <w:p w14:paraId="19CAE79F" w14:textId="380BEC2F" w:rsidR="007F3A01" w:rsidRPr="00C93D08" w:rsidDel="00532572" w:rsidRDefault="007F3A01" w:rsidP="00532572">
            <w:pPr>
              <w:spacing w:line="480" w:lineRule="auto"/>
              <w:rPr>
                <w:ins w:id="2467" w:author="Jon.Richar" w:date="2023-06-02T11:02:00Z"/>
                <w:del w:id="2468" w:author="Mike.Litzow" w:date="2024-01-02T12:19:00Z"/>
                <w:rFonts w:ascii="Times New Roman" w:eastAsia="Times New Roman" w:hAnsi="Times New Roman" w:cs="Times New Roman"/>
                <w:color w:val="000000"/>
                <w:sz w:val="20"/>
                <w:szCs w:val="20"/>
                <w:rPrChange w:id="2469" w:author="Jon.Richar" w:date="2023-06-09T15:17:00Z">
                  <w:rPr>
                    <w:ins w:id="2470" w:author="Jon.Richar" w:date="2023-06-02T11:02:00Z"/>
                    <w:del w:id="2471" w:author="Mike.Litzow" w:date="2024-01-02T12:19:00Z"/>
                    <w:rFonts w:ascii="Calibri" w:eastAsia="Times New Roman" w:hAnsi="Calibri" w:cs="Calibri"/>
                    <w:color w:val="000000"/>
                  </w:rPr>
                </w:rPrChange>
              </w:rPr>
              <w:pPrChange w:id="2472" w:author="Mike.Litzow" w:date="2024-01-02T12:19:00Z">
                <w:pPr>
                  <w:spacing w:after="0" w:line="240" w:lineRule="auto"/>
                  <w:jc w:val="right"/>
                </w:pPr>
              </w:pPrChange>
            </w:pPr>
            <w:ins w:id="2473" w:author="Jon.Richar" w:date="2023-06-02T11:02:00Z">
              <w:del w:id="2474" w:author="Mike.Litzow" w:date="2024-01-02T12:19:00Z">
                <w:r w:rsidRPr="00C93D08" w:rsidDel="00532572">
                  <w:rPr>
                    <w:rFonts w:ascii="Times New Roman" w:eastAsia="Times New Roman" w:hAnsi="Times New Roman" w:cs="Times New Roman"/>
                    <w:color w:val="000000"/>
                    <w:sz w:val="20"/>
                    <w:szCs w:val="20"/>
                    <w:rPrChange w:id="2475" w:author="Jon.Richar" w:date="2023-06-09T15:17:00Z">
                      <w:rPr>
                        <w:rFonts w:ascii="Calibri" w:eastAsia="Times New Roman" w:hAnsi="Calibri" w:cs="Calibri"/>
                        <w:color w:val="000000"/>
                      </w:rPr>
                    </w:rPrChange>
                  </w:rPr>
                  <w:delText>0.52</w:delText>
                </w:r>
              </w:del>
            </w:ins>
          </w:p>
        </w:tc>
        <w:tc>
          <w:tcPr>
            <w:tcW w:w="633" w:type="dxa"/>
            <w:shd w:val="clear" w:color="auto" w:fill="auto"/>
            <w:noWrap/>
            <w:vAlign w:val="bottom"/>
            <w:hideMark/>
            <w:tcPrChange w:id="2476" w:author="Jon.Richar" w:date="2023-06-09T15:20:00Z">
              <w:tcPr>
                <w:tcW w:w="633" w:type="dxa"/>
                <w:shd w:val="clear" w:color="auto" w:fill="auto"/>
                <w:noWrap/>
                <w:vAlign w:val="bottom"/>
                <w:hideMark/>
              </w:tcPr>
            </w:tcPrChange>
          </w:tcPr>
          <w:p w14:paraId="18249143" w14:textId="3C708F75" w:rsidR="007F3A01" w:rsidRPr="00C93D08" w:rsidDel="00532572" w:rsidRDefault="007F3A01" w:rsidP="00532572">
            <w:pPr>
              <w:spacing w:line="480" w:lineRule="auto"/>
              <w:rPr>
                <w:ins w:id="2477" w:author="Jon.Richar" w:date="2023-06-02T11:02:00Z"/>
                <w:del w:id="2478" w:author="Mike.Litzow" w:date="2024-01-02T12:19:00Z"/>
                <w:rFonts w:ascii="Times New Roman" w:eastAsia="Times New Roman" w:hAnsi="Times New Roman" w:cs="Times New Roman"/>
                <w:color w:val="000000"/>
                <w:sz w:val="20"/>
                <w:szCs w:val="20"/>
                <w:rPrChange w:id="2479" w:author="Jon.Richar" w:date="2023-06-09T15:17:00Z">
                  <w:rPr>
                    <w:ins w:id="2480" w:author="Jon.Richar" w:date="2023-06-02T11:02:00Z"/>
                    <w:del w:id="2481" w:author="Mike.Litzow" w:date="2024-01-02T12:19:00Z"/>
                    <w:rFonts w:ascii="Calibri" w:eastAsia="Times New Roman" w:hAnsi="Calibri" w:cs="Calibri"/>
                    <w:color w:val="000000"/>
                  </w:rPr>
                </w:rPrChange>
              </w:rPr>
              <w:pPrChange w:id="2482" w:author="Mike.Litzow" w:date="2024-01-02T12:19:00Z">
                <w:pPr>
                  <w:spacing w:after="0" w:line="240" w:lineRule="auto"/>
                  <w:jc w:val="right"/>
                </w:pPr>
              </w:pPrChange>
            </w:pPr>
            <w:ins w:id="2483" w:author="Jon.Richar" w:date="2023-06-02T11:02:00Z">
              <w:del w:id="2484" w:author="Mike.Litzow" w:date="2024-01-02T12:19:00Z">
                <w:r w:rsidRPr="00C93D08" w:rsidDel="00532572">
                  <w:rPr>
                    <w:rFonts w:ascii="Times New Roman" w:eastAsia="Times New Roman" w:hAnsi="Times New Roman" w:cs="Times New Roman"/>
                    <w:color w:val="000000"/>
                    <w:sz w:val="20"/>
                    <w:szCs w:val="20"/>
                    <w:rPrChange w:id="2485" w:author="Jon.Richar" w:date="2023-06-09T15:17:00Z">
                      <w:rPr>
                        <w:rFonts w:ascii="Calibri" w:eastAsia="Times New Roman" w:hAnsi="Calibri" w:cs="Calibri"/>
                        <w:color w:val="000000"/>
                      </w:rPr>
                    </w:rPrChange>
                  </w:rPr>
                  <w:delText>-0.09</w:delText>
                </w:r>
              </w:del>
            </w:ins>
          </w:p>
        </w:tc>
        <w:tc>
          <w:tcPr>
            <w:tcW w:w="673" w:type="dxa"/>
            <w:shd w:val="clear" w:color="auto" w:fill="auto"/>
            <w:noWrap/>
            <w:vAlign w:val="bottom"/>
            <w:hideMark/>
            <w:tcPrChange w:id="2486" w:author="Jon.Richar" w:date="2023-06-09T15:20:00Z">
              <w:tcPr>
                <w:tcW w:w="673" w:type="dxa"/>
                <w:shd w:val="clear" w:color="auto" w:fill="auto"/>
                <w:noWrap/>
                <w:vAlign w:val="bottom"/>
                <w:hideMark/>
              </w:tcPr>
            </w:tcPrChange>
          </w:tcPr>
          <w:p w14:paraId="4DE56A4A" w14:textId="453C40D0" w:rsidR="007F3A01" w:rsidRPr="00C93D08" w:rsidDel="00532572" w:rsidRDefault="007F3A01" w:rsidP="00532572">
            <w:pPr>
              <w:spacing w:line="480" w:lineRule="auto"/>
              <w:rPr>
                <w:ins w:id="2487" w:author="Jon.Richar" w:date="2023-06-02T11:02:00Z"/>
                <w:del w:id="2488" w:author="Mike.Litzow" w:date="2024-01-02T12:19:00Z"/>
                <w:rFonts w:ascii="Times New Roman" w:eastAsia="Times New Roman" w:hAnsi="Times New Roman" w:cs="Times New Roman"/>
                <w:color w:val="000000"/>
                <w:sz w:val="20"/>
                <w:szCs w:val="20"/>
                <w:rPrChange w:id="2489" w:author="Jon.Richar" w:date="2023-06-09T15:17:00Z">
                  <w:rPr>
                    <w:ins w:id="2490" w:author="Jon.Richar" w:date="2023-06-02T11:02:00Z"/>
                    <w:del w:id="2491" w:author="Mike.Litzow" w:date="2024-01-02T12:19:00Z"/>
                    <w:rFonts w:ascii="Calibri" w:eastAsia="Times New Roman" w:hAnsi="Calibri" w:cs="Calibri"/>
                    <w:color w:val="000000"/>
                  </w:rPr>
                </w:rPrChange>
              </w:rPr>
              <w:pPrChange w:id="2492" w:author="Mike.Litzow" w:date="2024-01-02T12:19:00Z">
                <w:pPr>
                  <w:spacing w:after="0" w:line="240" w:lineRule="auto"/>
                  <w:jc w:val="right"/>
                </w:pPr>
              </w:pPrChange>
            </w:pPr>
            <w:ins w:id="2493" w:author="Jon.Richar" w:date="2023-06-02T11:02:00Z">
              <w:del w:id="2494" w:author="Mike.Litzow" w:date="2024-01-02T12:19:00Z">
                <w:r w:rsidRPr="00C93D08" w:rsidDel="00532572">
                  <w:rPr>
                    <w:rFonts w:ascii="Times New Roman" w:eastAsia="Times New Roman" w:hAnsi="Times New Roman" w:cs="Times New Roman"/>
                    <w:color w:val="000000"/>
                    <w:sz w:val="20"/>
                    <w:szCs w:val="20"/>
                    <w:rPrChange w:id="2495" w:author="Jon.Richar" w:date="2023-06-09T15:17:00Z">
                      <w:rPr>
                        <w:rFonts w:ascii="Calibri" w:eastAsia="Times New Roman" w:hAnsi="Calibri" w:cs="Calibri"/>
                        <w:color w:val="000000"/>
                      </w:rPr>
                    </w:rPrChange>
                  </w:rPr>
                  <w:delText>-0.13</w:delText>
                </w:r>
              </w:del>
            </w:ins>
          </w:p>
        </w:tc>
        <w:tc>
          <w:tcPr>
            <w:tcW w:w="714" w:type="dxa"/>
            <w:shd w:val="clear" w:color="auto" w:fill="auto"/>
            <w:noWrap/>
            <w:vAlign w:val="bottom"/>
            <w:hideMark/>
            <w:tcPrChange w:id="2496" w:author="Jon.Richar" w:date="2023-06-09T15:20:00Z">
              <w:tcPr>
                <w:tcW w:w="714" w:type="dxa"/>
                <w:shd w:val="clear" w:color="auto" w:fill="auto"/>
                <w:noWrap/>
                <w:vAlign w:val="bottom"/>
                <w:hideMark/>
              </w:tcPr>
            </w:tcPrChange>
          </w:tcPr>
          <w:p w14:paraId="752B8680" w14:textId="338F4614" w:rsidR="007F3A01" w:rsidRPr="00C93D08" w:rsidDel="00532572" w:rsidRDefault="007F3A01" w:rsidP="00532572">
            <w:pPr>
              <w:spacing w:line="480" w:lineRule="auto"/>
              <w:rPr>
                <w:ins w:id="2497" w:author="Jon.Richar" w:date="2023-06-02T11:02:00Z"/>
                <w:del w:id="2498" w:author="Mike.Litzow" w:date="2024-01-02T12:19:00Z"/>
                <w:rFonts w:ascii="Times New Roman" w:eastAsia="Times New Roman" w:hAnsi="Times New Roman" w:cs="Times New Roman"/>
                <w:color w:val="000000"/>
                <w:sz w:val="20"/>
                <w:szCs w:val="20"/>
                <w:rPrChange w:id="2499" w:author="Jon.Richar" w:date="2023-06-09T15:17:00Z">
                  <w:rPr>
                    <w:ins w:id="2500" w:author="Jon.Richar" w:date="2023-06-02T11:02:00Z"/>
                    <w:del w:id="2501" w:author="Mike.Litzow" w:date="2024-01-02T12:19:00Z"/>
                    <w:rFonts w:ascii="Calibri" w:eastAsia="Times New Roman" w:hAnsi="Calibri" w:cs="Calibri"/>
                    <w:color w:val="000000"/>
                  </w:rPr>
                </w:rPrChange>
              </w:rPr>
              <w:pPrChange w:id="2502" w:author="Mike.Litzow" w:date="2024-01-02T12:19:00Z">
                <w:pPr>
                  <w:spacing w:after="0" w:line="240" w:lineRule="auto"/>
                  <w:jc w:val="right"/>
                </w:pPr>
              </w:pPrChange>
            </w:pPr>
            <w:ins w:id="2503" w:author="Jon.Richar" w:date="2023-06-02T11:02:00Z">
              <w:del w:id="2504" w:author="Mike.Litzow" w:date="2024-01-02T12:19:00Z">
                <w:r w:rsidRPr="00C93D08" w:rsidDel="00532572">
                  <w:rPr>
                    <w:rFonts w:ascii="Times New Roman" w:eastAsia="Times New Roman" w:hAnsi="Times New Roman" w:cs="Times New Roman"/>
                    <w:color w:val="000000"/>
                    <w:sz w:val="20"/>
                    <w:szCs w:val="20"/>
                    <w:rPrChange w:id="2505" w:author="Jon.Richar" w:date="2023-06-09T15:17:00Z">
                      <w:rPr>
                        <w:rFonts w:ascii="Calibri" w:eastAsia="Times New Roman" w:hAnsi="Calibri" w:cs="Calibri"/>
                        <w:color w:val="000000"/>
                      </w:rPr>
                    </w:rPrChange>
                  </w:rPr>
                  <w:delText>-0.17</w:delText>
                </w:r>
              </w:del>
            </w:ins>
          </w:p>
        </w:tc>
      </w:tr>
      <w:tr w:rsidR="00C93D08" w:rsidRPr="007F3A01" w:rsidDel="00532572" w14:paraId="105204CD" w14:textId="61B2A00E" w:rsidTr="00C93D08">
        <w:trPr>
          <w:trHeight w:val="157"/>
          <w:ins w:id="2506" w:author="Jon.Richar" w:date="2023-06-02T11:02:00Z"/>
          <w:del w:id="2507" w:author="Mike.Litzow" w:date="2024-01-02T12:19:00Z"/>
          <w:trPrChange w:id="2508" w:author="Jon.Richar" w:date="2023-06-09T15:20:00Z">
            <w:trPr>
              <w:trHeight w:val="157"/>
            </w:trPr>
          </w:trPrChange>
        </w:trPr>
        <w:tc>
          <w:tcPr>
            <w:tcW w:w="1080" w:type="dxa"/>
            <w:shd w:val="clear" w:color="auto" w:fill="auto"/>
            <w:noWrap/>
            <w:vAlign w:val="center"/>
            <w:hideMark/>
            <w:tcPrChange w:id="2509" w:author="Jon.Richar" w:date="2023-06-09T15:20:00Z">
              <w:tcPr>
                <w:tcW w:w="1080" w:type="dxa"/>
                <w:shd w:val="clear" w:color="auto" w:fill="auto"/>
                <w:noWrap/>
                <w:vAlign w:val="center"/>
                <w:hideMark/>
              </w:tcPr>
            </w:tcPrChange>
          </w:tcPr>
          <w:p w14:paraId="56486869" w14:textId="42E1CEC3" w:rsidR="007F3A01" w:rsidRPr="00C93D08" w:rsidDel="00532572" w:rsidRDefault="007F3A01" w:rsidP="00532572">
            <w:pPr>
              <w:spacing w:line="480" w:lineRule="auto"/>
              <w:rPr>
                <w:ins w:id="2510" w:author="Jon.Richar" w:date="2023-06-02T11:02:00Z"/>
                <w:del w:id="2511" w:author="Mike.Litzow" w:date="2024-01-02T12:19:00Z"/>
                <w:rFonts w:ascii="Times New Roman" w:eastAsia="Times New Roman" w:hAnsi="Times New Roman" w:cs="Times New Roman"/>
                <w:color w:val="000000"/>
                <w:sz w:val="20"/>
                <w:szCs w:val="20"/>
                <w:rPrChange w:id="2512" w:author="Jon.Richar" w:date="2023-06-09T15:17:00Z">
                  <w:rPr>
                    <w:ins w:id="2513" w:author="Jon.Richar" w:date="2023-06-02T11:02:00Z"/>
                    <w:del w:id="2514" w:author="Mike.Litzow" w:date="2024-01-02T12:19:00Z"/>
                    <w:rFonts w:ascii="Calibri" w:eastAsia="Times New Roman" w:hAnsi="Calibri" w:cs="Calibri"/>
                    <w:color w:val="000000"/>
                  </w:rPr>
                </w:rPrChange>
              </w:rPr>
              <w:pPrChange w:id="2515" w:author="Mike.Litzow" w:date="2024-01-02T12:19:00Z">
                <w:pPr>
                  <w:spacing w:after="0" w:line="240" w:lineRule="auto"/>
                  <w:jc w:val="center"/>
                </w:pPr>
              </w:pPrChange>
            </w:pPr>
            <w:ins w:id="2516" w:author="Jon.Richar" w:date="2023-06-02T11:02:00Z">
              <w:del w:id="2517" w:author="Mike.Litzow" w:date="2024-01-02T12:19:00Z">
                <w:r w:rsidRPr="00C93D08" w:rsidDel="00532572">
                  <w:rPr>
                    <w:rFonts w:ascii="Times New Roman" w:eastAsia="Times New Roman" w:hAnsi="Times New Roman" w:cs="Times New Roman"/>
                    <w:color w:val="000000"/>
                    <w:sz w:val="20"/>
                    <w:szCs w:val="20"/>
                    <w:rPrChange w:id="2518" w:author="Jon.Richar" w:date="2023-06-09T15:17:00Z">
                      <w:rPr>
                        <w:rFonts w:ascii="Calibri" w:eastAsia="Times New Roman" w:hAnsi="Calibri" w:cs="Calibri"/>
                        <w:color w:val="000000"/>
                      </w:rPr>
                    </w:rPrChange>
                  </w:rPr>
                  <w:delText>PDO RA3</w:delText>
                </w:r>
              </w:del>
            </w:ins>
          </w:p>
        </w:tc>
        <w:tc>
          <w:tcPr>
            <w:tcW w:w="838" w:type="dxa"/>
            <w:shd w:val="clear" w:color="auto" w:fill="auto"/>
            <w:noWrap/>
            <w:vAlign w:val="bottom"/>
            <w:hideMark/>
            <w:tcPrChange w:id="2519" w:author="Jon.Richar" w:date="2023-06-09T15:20:00Z">
              <w:tcPr>
                <w:tcW w:w="838" w:type="dxa"/>
                <w:shd w:val="clear" w:color="auto" w:fill="auto"/>
                <w:noWrap/>
                <w:vAlign w:val="bottom"/>
                <w:hideMark/>
              </w:tcPr>
            </w:tcPrChange>
          </w:tcPr>
          <w:p w14:paraId="32DA767C" w14:textId="6BC5E06F" w:rsidR="007F3A01" w:rsidRPr="00C93D08" w:rsidDel="00532572" w:rsidRDefault="007F3A01" w:rsidP="00532572">
            <w:pPr>
              <w:spacing w:line="480" w:lineRule="auto"/>
              <w:rPr>
                <w:ins w:id="2520" w:author="Jon.Richar" w:date="2023-06-02T11:02:00Z"/>
                <w:del w:id="2521" w:author="Mike.Litzow" w:date="2024-01-02T12:19:00Z"/>
                <w:rFonts w:ascii="Times New Roman" w:eastAsia="Times New Roman" w:hAnsi="Times New Roman" w:cs="Times New Roman"/>
                <w:color w:val="000000"/>
                <w:sz w:val="20"/>
                <w:szCs w:val="20"/>
                <w:rPrChange w:id="2522" w:author="Jon.Richar" w:date="2023-06-09T15:17:00Z">
                  <w:rPr>
                    <w:ins w:id="2523" w:author="Jon.Richar" w:date="2023-06-02T11:02:00Z"/>
                    <w:del w:id="2524" w:author="Mike.Litzow" w:date="2024-01-02T12:19:00Z"/>
                    <w:rFonts w:ascii="Calibri" w:eastAsia="Times New Roman" w:hAnsi="Calibri" w:cs="Calibri"/>
                    <w:color w:val="000000"/>
                  </w:rPr>
                </w:rPrChange>
              </w:rPr>
              <w:pPrChange w:id="2525" w:author="Mike.Litzow" w:date="2024-01-02T12:19:00Z">
                <w:pPr>
                  <w:spacing w:after="0" w:line="240" w:lineRule="auto"/>
                  <w:jc w:val="right"/>
                </w:pPr>
              </w:pPrChange>
            </w:pPr>
            <w:ins w:id="2526" w:author="Jon.Richar" w:date="2023-06-02T11:02:00Z">
              <w:del w:id="2527" w:author="Mike.Litzow" w:date="2024-01-02T12:19:00Z">
                <w:r w:rsidRPr="00C93D08" w:rsidDel="00532572">
                  <w:rPr>
                    <w:rFonts w:ascii="Times New Roman" w:eastAsia="Times New Roman" w:hAnsi="Times New Roman" w:cs="Times New Roman"/>
                    <w:color w:val="000000"/>
                    <w:sz w:val="20"/>
                    <w:szCs w:val="20"/>
                    <w:rPrChange w:id="2528" w:author="Jon.Richar" w:date="2023-06-09T15:17:00Z">
                      <w:rPr>
                        <w:rFonts w:ascii="Calibri" w:eastAsia="Times New Roman" w:hAnsi="Calibri" w:cs="Calibri"/>
                        <w:color w:val="000000"/>
                      </w:rPr>
                    </w:rPrChange>
                  </w:rPr>
                  <w:delText>-0.18</w:delText>
                </w:r>
              </w:del>
            </w:ins>
          </w:p>
        </w:tc>
        <w:tc>
          <w:tcPr>
            <w:tcW w:w="772" w:type="dxa"/>
            <w:shd w:val="clear" w:color="auto" w:fill="auto"/>
            <w:noWrap/>
            <w:vAlign w:val="bottom"/>
            <w:hideMark/>
            <w:tcPrChange w:id="2529" w:author="Jon.Richar" w:date="2023-06-09T15:20:00Z">
              <w:tcPr>
                <w:tcW w:w="602" w:type="dxa"/>
                <w:shd w:val="clear" w:color="auto" w:fill="auto"/>
                <w:noWrap/>
                <w:vAlign w:val="bottom"/>
                <w:hideMark/>
              </w:tcPr>
            </w:tcPrChange>
          </w:tcPr>
          <w:p w14:paraId="020053EF" w14:textId="213FFB1C" w:rsidR="007F3A01" w:rsidRPr="00C93D08" w:rsidDel="00532572" w:rsidRDefault="007F3A01" w:rsidP="00532572">
            <w:pPr>
              <w:spacing w:line="480" w:lineRule="auto"/>
              <w:rPr>
                <w:ins w:id="2530" w:author="Jon.Richar" w:date="2023-06-02T11:02:00Z"/>
                <w:del w:id="2531" w:author="Mike.Litzow" w:date="2024-01-02T12:19:00Z"/>
                <w:rFonts w:ascii="Times New Roman" w:eastAsia="Times New Roman" w:hAnsi="Times New Roman" w:cs="Times New Roman"/>
                <w:color w:val="000000"/>
                <w:sz w:val="20"/>
                <w:szCs w:val="20"/>
                <w:rPrChange w:id="2532" w:author="Jon.Richar" w:date="2023-06-09T15:17:00Z">
                  <w:rPr>
                    <w:ins w:id="2533" w:author="Jon.Richar" w:date="2023-06-02T11:02:00Z"/>
                    <w:del w:id="2534" w:author="Mike.Litzow" w:date="2024-01-02T12:19:00Z"/>
                    <w:rFonts w:ascii="Calibri" w:eastAsia="Times New Roman" w:hAnsi="Calibri" w:cs="Calibri"/>
                    <w:color w:val="000000"/>
                  </w:rPr>
                </w:rPrChange>
              </w:rPr>
              <w:pPrChange w:id="2535" w:author="Mike.Litzow" w:date="2024-01-02T12:19:00Z">
                <w:pPr>
                  <w:spacing w:after="0" w:line="240" w:lineRule="auto"/>
                  <w:jc w:val="right"/>
                </w:pPr>
              </w:pPrChange>
            </w:pPr>
            <w:ins w:id="2536" w:author="Jon.Richar" w:date="2023-06-02T11:02:00Z">
              <w:del w:id="2537" w:author="Mike.Litzow" w:date="2024-01-02T12:19:00Z">
                <w:r w:rsidRPr="00C93D08" w:rsidDel="00532572">
                  <w:rPr>
                    <w:rFonts w:ascii="Times New Roman" w:eastAsia="Times New Roman" w:hAnsi="Times New Roman" w:cs="Times New Roman"/>
                    <w:color w:val="000000"/>
                    <w:sz w:val="20"/>
                    <w:szCs w:val="20"/>
                    <w:rPrChange w:id="2538" w:author="Jon.Richar" w:date="2023-06-09T15:17:00Z">
                      <w:rPr>
                        <w:rFonts w:ascii="Calibri" w:eastAsia="Times New Roman" w:hAnsi="Calibri" w:cs="Calibri"/>
                        <w:color w:val="000000"/>
                      </w:rPr>
                    </w:rPrChange>
                  </w:rPr>
                  <w:delText>-0.28</w:delText>
                </w:r>
              </w:del>
            </w:ins>
          </w:p>
        </w:tc>
        <w:tc>
          <w:tcPr>
            <w:tcW w:w="714" w:type="dxa"/>
            <w:shd w:val="clear" w:color="auto" w:fill="auto"/>
            <w:noWrap/>
            <w:vAlign w:val="bottom"/>
            <w:hideMark/>
            <w:tcPrChange w:id="2539" w:author="Jon.Richar" w:date="2023-06-09T15:20:00Z">
              <w:tcPr>
                <w:tcW w:w="714" w:type="dxa"/>
                <w:shd w:val="clear" w:color="auto" w:fill="auto"/>
                <w:noWrap/>
                <w:vAlign w:val="bottom"/>
                <w:hideMark/>
              </w:tcPr>
            </w:tcPrChange>
          </w:tcPr>
          <w:p w14:paraId="61A0A5FA" w14:textId="2E913385" w:rsidR="007F3A01" w:rsidRPr="00C93D08" w:rsidDel="00532572" w:rsidRDefault="007F3A01" w:rsidP="00532572">
            <w:pPr>
              <w:spacing w:line="480" w:lineRule="auto"/>
              <w:rPr>
                <w:ins w:id="2540" w:author="Jon.Richar" w:date="2023-06-02T11:02:00Z"/>
                <w:del w:id="2541" w:author="Mike.Litzow" w:date="2024-01-02T12:19:00Z"/>
                <w:rFonts w:ascii="Times New Roman" w:eastAsia="Times New Roman" w:hAnsi="Times New Roman" w:cs="Times New Roman"/>
                <w:color w:val="000000"/>
                <w:sz w:val="20"/>
                <w:szCs w:val="20"/>
                <w:rPrChange w:id="2542" w:author="Jon.Richar" w:date="2023-06-09T15:17:00Z">
                  <w:rPr>
                    <w:ins w:id="2543" w:author="Jon.Richar" w:date="2023-06-02T11:02:00Z"/>
                    <w:del w:id="2544" w:author="Mike.Litzow" w:date="2024-01-02T12:19:00Z"/>
                    <w:rFonts w:ascii="Calibri" w:eastAsia="Times New Roman" w:hAnsi="Calibri" w:cs="Calibri"/>
                    <w:color w:val="000000"/>
                  </w:rPr>
                </w:rPrChange>
              </w:rPr>
              <w:pPrChange w:id="2545" w:author="Mike.Litzow" w:date="2024-01-02T12:19:00Z">
                <w:pPr>
                  <w:spacing w:after="0" w:line="240" w:lineRule="auto"/>
                  <w:jc w:val="right"/>
                </w:pPr>
              </w:pPrChange>
            </w:pPr>
            <w:ins w:id="2546" w:author="Jon.Richar" w:date="2023-06-02T11:02:00Z">
              <w:del w:id="2547" w:author="Mike.Litzow" w:date="2024-01-02T12:19:00Z">
                <w:r w:rsidRPr="00C93D08" w:rsidDel="00532572">
                  <w:rPr>
                    <w:rFonts w:ascii="Times New Roman" w:eastAsia="Times New Roman" w:hAnsi="Times New Roman" w:cs="Times New Roman"/>
                    <w:color w:val="000000"/>
                    <w:sz w:val="20"/>
                    <w:szCs w:val="20"/>
                    <w:rPrChange w:id="2548" w:author="Jon.Richar" w:date="2023-06-09T15:17:00Z">
                      <w:rPr>
                        <w:rFonts w:ascii="Calibri" w:eastAsia="Times New Roman" w:hAnsi="Calibri" w:cs="Calibri"/>
                        <w:color w:val="000000"/>
                      </w:rPr>
                    </w:rPrChange>
                  </w:rPr>
                  <w:delText>-0.18</w:delText>
                </w:r>
              </w:del>
            </w:ins>
          </w:p>
        </w:tc>
        <w:tc>
          <w:tcPr>
            <w:tcW w:w="650" w:type="dxa"/>
            <w:shd w:val="clear" w:color="auto" w:fill="auto"/>
            <w:noWrap/>
            <w:vAlign w:val="bottom"/>
            <w:hideMark/>
            <w:tcPrChange w:id="2549" w:author="Jon.Richar" w:date="2023-06-09T15:20:00Z">
              <w:tcPr>
                <w:tcW w:w="729" w:type="dxa"/>
                <w:shd w:val="clear" w:color="auto" w:fill="auto"/>
                <w:noWrap/>
                <w:vAlign w:val="bottom"/>
                <w:hideMark/>
              </w:tcPr>
            </w:tcPrChange>
          </w:tcPr>
          <w:p w14:paraId="6B0C63D4" w14:textId="137240B3" w:rsidR="007F3A01" w:rsidRPr="00C93D08" w:rsidDel="00532572" w:rsidRDefault="007F3A01" w:rsidP="00532572">
            <w:pPr>
              <w:spacing w:line="480" w:lineRule="auto"/>
              <w:rPr>
                <w:ins w:id="2550" w:author="Jon.Richar" w:date="2023-06-02T11:02:00Z"/>
                <w:del w:id="2551" w:author="Mike.Litzow" w:date="2024-01-02T12:19:00Z"/>
                <w:rFonts w:ascii="Times New Roman" w:eastAsia="Times New Roman" w:hAnsi="Times New Roman" w:cs="Times New Roman"/>
                <w:color w:val="000000"/>
                <w:sz w:val="20"/>
                <w:szCs w:val="20"/>
                <w:rPrChange w:id="2552" w:author="Jon.Richar" w:date="2023-06-09T15:17:00Z">
                  <w:rPr>
                    <w:ins w:id="2553" w:author="Jon.Richar" w:date="2023-06-02T11:02:00Z"/>
                    <w:del w:id="2554" w:author="Mike.Litzow" w:date="2024-01-02T12:19:00Z"/>
                    <w:rFonts w:ascii="Calibri" w:eastAsia="Times New Roman" w:hAnsi="Calibri" w:cs="Calibri"/>
                    <w:color w:val="000000"/>
                  </w:rPr>
                </w:rPrChange>
              </w:rPr>
              <w:pPrChange w:id="2555" w:author="Mike.Litzow" w:date="2024-01-02T12:19:00Z">
                <w:pPr>
                  <w:spacing w:after="0" w:line="240" w:lineRule="auto"/>
                  <w:jc w:val="right"/>
                </w:pPr>
              </w:pPrChange>
            </w:pPr>
            <w:ins w:id="2556" w:author="Jon.Richar" w:date="2023-06-02T11:02:00Z">
              <w:del w:id="2557" w:author="Mike.Litzow" w:date="2024-01-02T12:19:00Z">
                <w:r w:rsidRPr="00C93D08" w:rsidDel="00532572">
                  <w:rPr>
                    <w:rFonts w:ascii="Times New Roman" w:eastAsia="Times New Roman" w:hAnsi="Times New Roman" w:cs="Times New Roman"/>
                    <w:color w:val="000000"/>
                    <w:sz w:val="20"/>
                    <w:szCs w:val="20"/>
                    <w:rPrChange w:id="2558" w:author="Jon.Richar" w:date="2023-06-09T15:17:00Z">
                      <w:rPr>
                        <w:rFonts w:ascii="Calibri" w:eastAsia="Times New Roman" w:hAnsi="Calibri" w:cs="Calibri"/>
                        <w:color w:val="000000"/>
                      </w:rPr>
                    </w:rPrChange>
                  </w:rPr>
                  <w:delText>-0.14</w:delText>
                </w:r>
              </w:del>
            </w:ins>
          </w:p>
        </w:tc>
        <w:tc>
          <w:tcPr>
            <w:tcW w:w="838" w:type="dxa"/>
            <w:shd w:val="clear" w:color="auto" w:fill="auto"/>
            <w:noWrap/>
            <w:vAlign w:val="bottom"/>
            <w:hideMark/>
            <w:tcPrChange w:id="2559" w:author="Jon.Richar" w:date="2023-06-09T15:20:00Z">
              <w:tcPr>
                <w:tcW w:w="862" w:type="dxa"/>
                <w:shd w:val="clear" w:color="auto" w:fill="auto"/>
                <w:noWrap/>
                <w:vAlign w:val="bottom"/>
                <w:hideMark/>
              </w:tcPr>
            </w:tcPrChange>
          </w:tcPr>
          <w:p w14:paraId="555E9E19" w14:textId="2128BC2A" w:rsidR="007F3A01" w:rsidRPr="00C93D08" w:rsidDel="00532572" w:rsidRDefault="007F3A01" w:rsidP="00532572">
            <w:pPr>
              <w:spacing w:line="480" w:lineRule="auto"/>
              <w:rPr>
                <w:ins w:id="2560" w:author="Jon.Richar" w:date="2023-06-02T11:02:00Z"/>
                <w:del w:id="2561" w:author="Mike.Litzow" w:date="2024-01-02T12:19:00Z"/>
                <w:rFonts w:ascii="Times New Roman" w:eastAsia="Times New Roman" w:hAnsi="Times New Roman" w:cs="Times New Roman"/>
                <w:color w:val="000000"/>
                <w:sz w:val="20"/>
                <w:szCs w:val="20"/>
                <w:rPrChange w:id="2562" w:author="Jon.Richar" w:date="2023-06-09T15:17:00Z">
                  <w:rPr>
                    <w:ins w:id="2563" w:author="Jon.Richar" w:date="2023-06-02T11:02:00Z"/>
                    <w:del w:id="2564" w:author="Mike.Litzow" w:date="2024-01-02T12:19:00Z"/>
                    <w:rFonts w:ascii="Calibri" w:eastAsia="Times New Roman" w:hAnsi="Calibri" w:cs="Calibri"/>
                    <w:color w:val="000000"/>
                  </w:rPr>
                </w:rPrChange>
              </w:rPr>
              <w:pPrChange w:id="2565" w:author="Mike.Litzow" w:date="2024-01-02T12:19:00Z">
                <w:pPr>
                  <w:spacing w:after="0" w:line="240" w:lineRule="auto"/>
                  <w:jc w:val="right"/>
                </w:pPr>
              </w:pPrChange>
            </w:pPr>
            <w:ins w:id="2566" w:author="Jon.Richar" w:date="2023-06-02T11:02:00Z">
              <w:del w:id="2567" w:author="Mike.Litzow" w:date="2024-01-02T12:19:00Z">
                <w:r w:rsidRPr="00C93D08" w:rsidDel="00532572">
                  <w:rPr>
                    <w:rFonts w:ascii="Times New Roman" w:eastAsia="Times New Roman" w:hAnsi="Times New Roman" w:cs="Times New Roman"/>
                    <w:color w:val="000000"/>
                    <w:sz w:val="20"/>
                    <w:szCs w:val="20"/>
                    <w:rPrChange w:id="2568" w:author="Jon.Richar" w:date="2023-06-09T15:17:00Z">
                      <w:rPr>
                        <w:rFonts w:ascii="Calibri" w:eastAsia="Times New Roman" w:hAnsi="Calibri" w:cs="Calibri"/>
                        <w:color w:val="000000"/>
                      </w:rPr>
                    </w:rPrChange>
                  </w:rPr>
                  <w:delText>-0.30</w:delText>
                </w:r>
              </w:del>
            </w:ins>
          </w:p>
        </w:tc>
        <w:tc>
          <w:tcPr>
            <w:tcW w:w="680" w:type="dxa"/>
            <w:shd w:val="clear" w:color="auto" w:fill="auto"/>
            <w:noWrap/>
            <w:vAlign w:val="bottom"/>
            <w:hideMark/>
            <w:tcPrChange w:id="2569" w:author="Jon.Richar" w:date="2023-06-09T15:20:00Z">
              <w:tcPr>
                <w:tcW w:w="680" w:type="dxa"/>
                <w:shd w:val="clear" w:color="auto" w:fill="auto"/>
                <w:noWrap/>
                <w:vAlign w:val="bottom"/>
                <w:hideMark/>
              </w:tcPr>
            </w:tcPrChange>
          </w:tcPr>
          <w:p w14:paraId="29E3F615" w14:textId="32C76662" w:rsidR="007F3A01" w:rsidRPr="00C93D08" w:rsidDel="00532572" w:rsidRDefault="007F3A01" w:rsidP="00532572">
            <w:pPr>
              <w:spacing w:line="480" w:lineRule="auto"/>
              <w:rPr>
                <w:ins w:id="2570" w:author="Jon.Richar" w:date="2023-06-02T11:02:00Z"/>
                <w:del w:id="2571" w:author="Mike.Litzow" w:date="2024-01-02T12:19:00Z"/>
                <w:rFonts w:ascii="Times New Roman" w:eastAsia="Times New Roman" w:hAnsi="Times New Roman" w:cs="Times New Roman"/>
                <w:color w:val="000000"/>
                <w:sz w:val="20"/>
                <w:szCs w:val="20"/>
                <w:rPrChange w:id="2572" w:author="Jon.Richar" w:date="2023-06-09T15:17:00Z">
                  <w:rPr>
                    <w:ins w:id="2573" w:author="Jon.Richar" w:date="2023-06-02T11:02:00Z"/>
                    <w:del w:id="2574" w:author="Mike.Litzow" w:date="2024-01-02T12:19:00Z"/>
                    <w:rFonts w:ascii="Calibri" w:eastAsia="Times New Roman" w:hAnsi="Calibri" w:cs="Calibri"/>
                    <w:color w:val="000000"/>
                  </w:rPr>
                </w:rPrChange>
              </w:rPr>
              <w:pPrChange w:id="2575" w:author="Mike.Litzow" w:date="2024-01-02T12:19:00Z">
                <w:pPr>
                  <w:spacing w:after="0" w:line="240" w:lineRule="auto"/>
                  <w:jc w:val="right"/>
                </w:pPr>
              </w:pPrChange>
            </w:pPr>
            <w:ins w:id="2576" w:author="Jon.Richar" w:date="2023-06-02T11:02:00Z">
              <w:del w:id="2577" w:author="Mike.Litzow" w:date="2024-01-02T12:19:00Z">
                <w:r w:rsidRPr="00C93D08" w:rsidDel="00532572">
                  <w:rPr>
                    <w:rFonts w:ascii="Times New Roman" w:eastAsia="Times New Roman" w:hAnsi="Times New Roman" w:cs="Times New Roman"/>
                    <w:color w:val="000000"/>
                    <w:sz w:val="20"/>
                    <w:szCs w:val="20"/>
                    <w:rPrChange w:id="2578" w:author="Jon.Richar" w:date="2023-06-09T15:17:00Z">
                      <w:rPr>
                        <w:rFonts w:ascii="Calibri" w:eastAsia="Times New Roman" w:hAnsi="Calibri" w:cs="Calibri"/>
                        <w:color w:val="000000"/>
                      </w:rPr>
                    </w:rPrChange>
                  </w:rPr>
                  <w:delText>1.00</w:delText>
                </w:r>
              </w:del>
            </w:ins>
          </w:p>
        </w:tc>
        <w:tc>
          <w:tcPr>
            <w:tcW w:w="768" w:type="dxa"/>
            <w:shd w:val="clear" w:color="auto" w:fill="auto"/>
            <w:noWrap/>
            <w:vAlign w:val="bottom"/>
            <w:hideMark/>
            <w:tcPrChange w:id="2579" w:author="Jon.Richar" w:date="2023-06-09T15:20:00Z">
              <w:tcPr>
                <w:tcW w:w="768" w:type="dxa"/>
                <w:shd w:val="clear" w:color="auto" w:fill="auto"/>
                <w:noWrap/>
                <w:vAlign w:val="bottom"/>
                <w:hideMark/>
              </w:tcPr>
            </w:tcPrChange>
          </w:tcPr>
          <w:p w14:paraId="296444AB" w14:textId="26AF9040" w:rsidR="007F3A01" w:rsidRPr="00C93D08" w:rsidDel="00532572" w:rsidRDefault="007F3A01" w:rsidP="00532572">
            <w:pPr>
              <w:spacing w:line="480" w:lineRule="auto"/>
              <w:rPr>
                <w:ins w:id="2580" w:author="Jon.Richar" w:date="2023-06-02T11:02:00Z"/>
                <w:del w:id="2581" w:author="Mike.Litzow" w:date="2024-01-02T12:19:00Z"/>
                <w:rFonts w:ascii="Times New Roman" w:eastAsia="Times New Roman" w:hAnsi="Times New Roman" w:cs="Times New Roman"/>
                <w:color w:val="000000"/>
                <w:sz w:val="20"/>
                <w:szCs w:val="20"/>
                <w:rPrChange w:id="2582" w:author="Jon.Richar" w:date="2023-06-09T15:17:00Z">
                  <w:rPr>
                    <w:ins w:id="2583" w:author="Jon.Richar" w:date="2023-06-02T11:02:00Z"/>
                    <w:del w:id="2584" w:author="Mike.Litzow" w:date="2024-01-02T12:19:00Z"/>
                    <w:rFonts w:ascii="Calibri" w:eastAsia="Times New Roman" w:hAnsi="Calibri" w:cs="Calibri"/>
                    <w:color w:val="000000"/>
                  </w:rPr>
                </w:rPrChange>
              </w:rPr>
              <w:pPrChange w:id="2585" w:author="Mike.Litzow" w:date="2024-01-02T12:19:00Z">
                <w:pPr>
                  <w:spacing w:after="0" w:line="240" w:lineRule="auto"/>
                  <w:jc w:val="right"/>
                </w:pPr>
              </w:pPrChange>
            </w:pPr>
            <w:ins w:id="2586" w:author="Jon.Richar" w:date="2023-06-02T11:02:00Z">
              <w:del w:id="2587" w:author="Mike.Litzow" w:date="2024-01-02T12:19:00Z">
                <w:r w:rsidRPr="00C93D08" w:rsidDel="00532572">
                  <w:rPr>
                    <w:rFonts w:ascii="Times New Roman" w:eastAsia="Times New Roman" w:hAnsi="Times New Roman" w:cs="Times New Roman"/>
                    <w:color w:val="000000"/>
                    <w:sz w:val="20"/>
                    <w:szCs w:val="20"/>
                    <w:rPrChange w:id="2588" w:author="Jon.Richar" w:date="2023-06-09T15:17:00Z">
                      <w:rPr>
                        <w:rFonts w:ascii="Calibri" w:eastAsia="Times New Roman" w:hAnsi="Calibri" w:cs="Calibri"/>
                        <w:color w:val="000000"/>
                      </w:rPr>
                    </w:rPrChange>
                  </w:rPr>
                  <w:delText>0.90</w:delText>
                </w:r>
              </w:del>
            </w:ins>
          </w:p>
        </w:tc>
        <w:tc>
          <w:tcPr>
            <w:tcW w:w="675" w:type="dxa"/>
            <w:shd w:val="clear" w:color="auto" w:fill="auto"/>
            <w:noWrap/>
            <w:vAlign w:val="bottom"/>
            <w:hideMark/>
            <w:tcPrChange w:id="2589" w:author="Jon.Richar" w:date="2023-06-09T15:20:00Z">
              <w:tcPr>
                <w:tcW w:w="675" w:type="dxa"/>
                <w:shd w:val="clear" w:color="auto" w:fill="auto"/>
                <w:noWrap/>
                <w:vAlign w:val="bottom"/>
                <w:hideMark/>
              </w:tcPr>
            </w:tcPrChange>
          </w:tcPr>
          <w:p w14:paraId="06AB2114" w14:textId="383DA824" w:rsidR="007F3A01" w:rsidRPr="00C93D08" w:rsidDel="00532572" w:rsidRDefault="007F3A01" w:rsidP="00532572">
            <w:pPr>
              <w:spacing w:line="480" w:lineRule="auto"/>
              <w:rPr>
                <w:ins w:id="2590" w:author="Jon.Richar" w:date="2023-06-02T11:02:00Z"/>
                <w:del w:id="2591" w:author="Mike.Litzow" w:date="2024-01-02T12:19:00Z"/>
                <w:rFonts w:ascii="Times New Roman" w:eastAsia="Times New Roman" w:hAnsi="Times New Roman" w:cs="Times New Roman"/>
                <w:color w:val="000000"/>
                <w:sz w:val="20"/>
                <w:szCs w:val="20"/>
                <w:rPrChange w:id="2592" w:author="Jon.Richar" w:date="2023-06-09T15:17:00Z">
                  <w:rPr>
                    <w:ins w:id="2593" w:author="Jon.Richar" w:date="2023-06-02T11:02:00Z"/>
                    <w:del w:id="2594" w:author="Mike.Litzow" w:date="2024-01-02T12:19:00Z"/>
                    <w:rFonts w:ascii="Calibri" w:eastAsia="Times New Roman" w:hAnsi="Calibri" w:cs="Calibri"/>
                    <w:color w:val="000000"/>
                  </w:rPr>
                </w:rPrChange>
              </w:rPr>
              <w:pPrChange w:id="2595" w:author="Mike.Litzow" w:date="2024-01-02T12:19:00Z">
                <w:pPr>
                  <w:spacing w:after="0" w:line="240" w:lineRule="auto"/>
                  <w:jc w:val="right"/>
                </w:pPr>
              </w:pPrChange>
            </w:pPr>
            <w:ins w:id="2596" w:author="Jon.Richar" w:date="2023-06-02T11:02:00Z">
              <w:del w:id="2597" w:author="Mike.Litzow" w:date="2024-01-02T12:19:00Z">
                <w:r w:rsidRPr="00C93D08" w:rsidDel="00532572">
                  <w:rPr>
                    <w:rFonts w:ascii="Times New Roman" w:eastAsia="Times New Roman" w:hAnsi="Times New Roman" w:cs="Times New Roman"/>
                    <w:color w:val="000000"/>
                    <w:sz w:val="20"/>
                    <w:szCs w:val="20"/>
                    <w:rPrChange w:id="2598" w:author="Jon.Richar" w:date="2023-06-09T15:17:00Z">
                      <w:rPr>
                        <w:rFonts w:ascii="Calibri" w:eastAsia="Times New Roman" w:hAnsi="Calibri" w:cs="Calibri"/>
                        <w:color w:val="000000"/>
                      </w:rPr>
                    </w:rPrChange>
                  </w:rPr>
                  <w:delText>0.38</w:delText>
                </w:r>
              </w:del>
            </w:ins>
          </w:p>
        </w:tc>
        <w:tc>
          <w:tcPr>
            <w:tcW w:w="675" w:type="dxa"/>
            <w:shd w:val="clear" w:color="auto" w:fill="auto"/>
            <w:noWrap/>
            <w:vAlign w:val="bottom"/>
            <w:hideMark/>
            <w:tcPrChange w:id="2599" w:author="Jon.Richar" w:date="2023-06-09T15:20:00Z">
              <w:tcPr>
                <w:tcW w:w="675" w:type="dxa"/>
                <w:shd w:val="clear" w:color="auto" w:fill="auto"/>
                <w:noWrap/>
                <w:vAlign w:val="bottom"/>
                <w:hideMark/>
              </w:tcPr>
            </w:tcPrChange>
          </w:tcPr>
          <w:p w14:paraId="6E209E48" w14:textId="30682C18" w:rsidR="007F3A01" w:rsidRPr="00C93D08" w:rsidDel="00532572" w:rsidRDefault="007F3A01" w:rsidP="00532572">
            <w:pPr>
              <w:spacing w:line="480" w:lineRule="auto"/>
              <w:rPr>
                <w:ins w:id="2600" w:author="Jon.Richar" w:date="2023-06-02T11:02:00Z"/>
                <w:del w:id="2601" w:author="Mike.Litzow" w:date="2024-01-02T12:19:00Z"/>
                <w:rFonts w:ascii="Times New Roman" w:eastAsia="Times New Roman" w:hAnsi="Times New Roman" w:cs="Times New Roman"/>
                <w:color w:val="000000"/>
                <w:sz w:val="20"/>
                <w:szCs w:val="20"/>
                <w:rPrChange w:id="2602" w:author="Jon.Richar" w:date="2023-06-09T15:17:00Z">
                  <w:rPr>
                    <w:ins w:id="2603" w:author="Jon.Richar" w:date="2023-06-02T11:02:00Z"/>
                    <w:del w:id="2604" w:author="Mike.Litzow" w:date="2024-01-02T12:19:00Z"/>
                    <w:rFonts w:ascii="Calibri" w:eastAsia="Times New Roman" w:hAnsi="Calibri" w:cs="Calibri"/>
                    <w:color w:val="000000"/>
                  </w:rPr>
                </w:rPrChange>
              </w:rPr>
              <w:pPrChange w:id="2605" w:author="Mike.Litzow" w:date="2024-01-02T12:19:00Z">
                <w:pPr>
                  <w:spacing w:after="0" w:line="240" w:lineRule="auto"/>
                  <w:jc w:val="right"/>
                </w:pPr>
              </w:pPrChange>
            </w:pPr>
            <w:ins w:id="2606" w:author="Jon.Richar" w:date="2023-06-02T11:02:00Z">
              <w:del w:id="2607" w:author="Mike.Litzow" w:date="2024-01-02T12:19:00Z">
                <w:r w:rsidRPr="00C93D08" w:rsidDel="00532572">
                  <w:rPr>
                    <w:rFonts w:ascii="Times New Roman" w:eastAsia="Times New Roman" w:hAnsi="Times New Roman" w:cs="Times New Roman"/>
                    <w:color w:val="000000"/>
                    <w:sz w:val="20"/>
                    <w:szCs w:val="20"/>
                    <w:rPrChange w:id="2608" w:author="Jon.Richar" w:date="2023-06-09T15:17:00Z">
                      <w:rPr>
                        <w:rFonts w:ascii="Calibri" w:eastAsia="Times New Roman" w:hAnsi="Calibri" w:cs="Calibri"/>
                        <w:color w:val="000000"/>
                      </w:rPr>
                    </w:rPrChange>
                  </w:rPr>
                  <w:delText>-0.22</w:delText>
                </w:r>
              </w:del>
            </w:ins>
          </w:p>
        </w:tc>
        <w:tc>
          <w:tcPr>
            <w:tcW w:w="714" w:type="dxa"/>
            <w:shd w:val="clear" w:color="auto" w:fill="auto"/>
            <w:noWrap/>
            <w:vAlign w:val="bottom"/>
            <w:hideMark/>
            <w:tcPrChange w:id="2609" w:author="Jon.Richar" w:date="2023-06-09T15:20:00Z">
              <w:tcPr>
                <w:tcW w:w="714" w:type="dxa"/>
                <w:shd w:val="clear" w:color="auto" w:fill="auto"/>
                <w:noWrap/>
                <w:vAlign w:val="bottom"/>
                <w:hideMark/>
              </w:tcPr>
            </w:tcPrChange>
          </w:tcPr>
          <w:p w14:paraId="74651BD3" w14:textId="27706558" w:rsidR="007F3A01" w:rsidRPr="00C93D08" w:rsidDel="00532572" w:rsidRDefault="007F3A01" w:rsidP="00532572">
            <w:pPr>
              <w:spacing w:line="480" w:lineRule="auto"/>
              <w:rPr>
                <w:ins w:id="2610" w:author="Jon.Richar" w:date="2023-06-02T11:02:00Z"/>
                <w:del w:id="2611" w:author="Mike.Litzow" w:date="2024-01-02T12:19:00Z"/>
                <w:rFonts w:ascii="Times New Roman" w:eastAsia="Times New Roman" w:hAnsi="Times New Roman" w:cs="Times New Roman"/>
                <w:color w:val="000000"/>
                <w:sz w:val="20"/>
                <w:szCs w:val="20"/>
                <w:rPrChange w:id="2612" w:author="Jon.Richar" w:date="2023-06-09T15:17:00Z">
                  <w:rPr>
                    <w:ins w:id="2613" w:author="Jon.Richar" w:date="2023-06-02T11:02:00Z"/>
                    <w:del w:id="2614" w:author="Mike.Litzow" w:date="2024-01-02T12:19:00Z"/>
                    <w:rFonts w:ascii="Calibri" w:eastAsia="Times New Roman" w:hAnsi="Calibri" w:cs="Calibri"/>
                    <w:color w:val="000000"/>
                  </w:rPr>
                </w:rPrChange>
              </w:rPr>
              <w:pPrChange w:id="2615" w:author="Mike.Litzow" w:date="2024-01-02T12:19:00Z">
                <w:pPr>
                  <w:spacing w:after="0" w:line="240" w:lineRule="auto"/>
                  <w:jc w:val="right"/>
                </w:pPr>
              </w:pPrChange>
            </w:pPr>
            <w:ins w:id="2616" w:author="Jon.Richar" w:date="2023-06-02T11:02:00Z">
              <w:del w:id="2617" w:author="Mike.Litzow" w:date="2024-01-02T12:19:00Z">
                <w:r w:rsidRPr="00C93D08" w:rsidDel="00532572">
                  <w:rPr>
                    <w:rFonts w:ascii="Times New Roman" w:eastAsia="Times New Roman" w:hAnsi="Times New Roman" w:cs="Times New Roman"/>
                    <w:color w:val="000000"/>
                    <w:sz w:val="20"/>
                    <w:szCs w:val="20"/>
                    <w:rPrChange w:id="2618" w:author="Jon.Richar" w:date="2023-06-09T15:17:00Z">
                      <w:rPr>
                        <w:rFonts w:ascii="Calibri" w:eastAsia="Times New Roman" w:hAnsi="Calibri" w:cs="Calibri"/>
                        <w:color w:val="000000"/>
                      </w:rPr>
                    </w:rPrChange>
                  </w:rPr>
                  <w:delText>-0.13</w:delText>
                </w:r>
              </w:del>
            </w:ins>
          </w:p>
        </w:tc>
        <w:tc>
          <w:tcPr>
            <w:tcW w:w="633" w:type="dxa"/>
            <w:shd w:val="clear" w:color="auto" w:fill="auto"/>
            <w:noWrap/>
            <w:vAlign w:val="bottom"/>
            <w:hideMark/>
            <w:tcPrChange w:id="2619" w:author="Jon.Richar" w:date="2023-06-09T15:20:00Z">
              <w:tcPr>
                <w:tcW w:w="633" w:type="dxa"/>
                <w:shd w:val="clear" w:color="auto" w:fill="auto"/>
                <w:noWrap/>
                <w:vAlign w:val="bottom"/>
                <w:hideMark/>
              </w:tcPr>
            </w:tcPrChange>
          </w:tcPr>
          <w:p w14:paraId="65E96E9A" w14:textId="1DECA588" w:rsidR="007F3A01" w:rsidRPr="00C93D08" w:rsidDel="00532572" w:rsidRDefault="007F3A01" w:rsidP="00532572">
            <w:pPr>
              <w:spacing w:line="480" w:lineRule="auto"/>
              <w:rPr>
                <w:ins w:id="2620" w:author="Jon.Richar" w:date="2023-06-02T11:02:00Z"/>
                <w:del w:id="2621" w:author="Mike.Litzow" w:date="2024-01-02T12:19:00Z"/>
                <w:rFonts w:ascii="Times New Roman" w:eastAsia="Times New Roman" w:hAnsi="Times New Roman" w:cs="Times New Roman"/>
                <w:color w:val="000000"/>
                <w:sz w:val="20"/>
                <w:szCs w:val="20"/>
                <w:rPrChange w:id="2622" w:author="Jon.Richar" w:date="2023-06-09T15:17:00Z">
                  <w:rPr>
                    <w:ins w:id="2623" w:author="Jon.Richar" w:date="2023-06-02T11:02:00Z"/>
                    <w:del w:id="2624" w:author="Mike.Litzow" w:date="2024-01-02T12:19:00Z"/>
                    <w:rFonts w:ascii="Calibri" w:eastAsia="Times New Roman" w:hAnsi="Calibri" w:cs="Calibri"/>
                    <w:color w:val="000000"/>
                  </w:rPr>
                </w:rPrChange>
              </w:rPr>
              <w:pPrChange w:id="2625" w:author="Mike.Litzow" w:date="2024-01-02T12:19:00Z">
                <w:pPr>
                  <w:spacing w:after="0" w:line="240" w:lineRule="auto"/>
                  <w:jc w:val="right"/>
                </w:pPr>
              </w:pPrChange>
            </w:pPr>
            <w:ins w:id="2626" w:author="Jon.Richar" w:date="2023-06-02T11:02:00Z">
              <w:del w:id="2627" w:author="Mike.Litzow" w:date="2024-01-02T12:19:00Z">
                <w:r w:rsidRPr="00C93D08" w:rsidDel="00532572">
                  <w:rPr>
                    <w:rFonts w:ascii="Times New Roman" w:eastAsia="Times New Roman" w:hAnsi="Times New Roman" w:cs="Times New Roman"/>
                    <w:color w:val="000000"/>
                    <w:sz w:val="20"/>
                    <w:szCs w:val="20"/>
                    <w:rPrChange w:id="2628" w:author="Jon.Richar" w:date="2023-06-09T15:17:00Z">
                      <w:rPr>
                        <w:rFonts w:ascii="Calibri" w:eastAsia="Times New Roman" w:hAnsi="Calibri" w:cs="Calibri"/>
                        <w:color w:val="000000"/>
                      </w:rPr>
                    </w:rPrChange>
                  </w:rPr>
                  <w:delText>0.43</w:delText>
                </w:r>
              </w:del>
            </w:ins>
          </w:p>
        </w:tc>
        <w:tc>
          <w:tcPr>
            <w:tcW w:w="673" w:type="dxa"/>
            <w:shd w:val="clear" w:color="auto" w:fill="auto"/>
            <w:noWrap/>
            <w:vAlign w:val="bottom"/>
            <w:hideMark/>
            <w:tcPrChange w:id="2629" w:author="Jon.Richar" w:date="2023-06-09T15:20:00Z">
              <w:tcPr>
                <w:tcW w:w="673" w:type="dxa"/>
                <w:shd w:val="clear" w:color="auto" w:fill="auto"/>
                <w:noWrap/>
                <w:vAlign w:val="bottom"/>
                <w:hideMark/>
              </w:tcPr>
            </w:tcPrChange>
          </w:tcPr>
          <w:p w14:paraId="4744FB03" w14:textId="1A970D9A" w:rsidR="007F3A01" w:rsidRPr="00C93D08" w:rsidDel="00532572" w:rsidRDefault="007F3A01" w:rsidP="00532572">
            <w:pPr>
              <w:spacing w:line="480" w:lineRule="auto"/>
              <w:rPr>
                <w:ins w:id="2630" w:author="Jon.Richar" w:date="2023-06-02T11:02:00Z"/>
                <w:del w:id="2631" w:author="Mike.Litzow" w:date="2024-01-02T12:19:00Z"/>
                <w:rFonts w:ascii="Times New Roman" w:eastAsia="Times New Roman" w:hAnsi="Times New Roman" w:cs="Times New Roman"/>
                <w:color w:val="000000"/>
                <w:sz w:val="20"/>
                <w:szCs w:val="20"/>
                <w:rPrChange w:id="2632" w:author="Jon.Richar" w:date="2023-06-09T15:17:00Z">
                  <w:rPr>
                    <w:ins w:id="2633" w:author="Jon.Richar" w:date="2023-06-02T11:02:00Z"/>
                    <w:del w:id="2634" w:author="Mike.Litzow" w:date="2024-01-02T12:19:00Z"/>
                    <w:rFonts w:ascii="Calibri" w:eastAsia="Times New Roman" w:hAnsi="Calibri" w:cs="Calibri"/>
                    <w:color w:val="000000"/>
                  </w:rPr>
                </w:rPrChange>
              </w:rPr>
              <w:pPrChange w:id="2635" w:author="Mike.Litzow" w:date="2024-01-02T12:19:00Z">
                <w:pPr>
                  <w:spacing w:after="0" w:line="240" w:lineRule="auto"/>
                  <w:jc w:val="right"/>
                </w:pPr>
              </w:pPrChange>
            </w:pPr>
            <w:ins w:id="2636" w:author="Jon.Richar" w:date="2023-06-02T11:02:00Z">
              <w:del w:id="2637" w:author="Mike.Litzow" w:date="2024-01-02T12:19:00Z">
                <w:r w:rsidRPr="00C93D08" w:rsidDel="00532572">
                  <w:rPr>
                    <w:rFonts w:ascii="Times New Roman" w:eastAsia="Times New Roman" w:hAnsi="Times New Roman" w:cs="Times New Roman"/>
                    <w:color w:val="000000"/>
                    <w:sz w:val="20"/>
                    <w:szCs w:val="20"/>
                    <w:rPrChange w:id="2638" w:author="Jon.Richar" w:date="2023-06-09T15:17:00Z">
                      <w:rPr>
                        <w:rFonts w:ascii="Calibri" w:eastAsia="Times New Roman" w:hAnsi="Calibri" w:cs="Calibri"/>
                        <w:color w:val="000000"/>
                      </w:rPr>
                    </w:rPrChange>
                  </w:rPr>
                  <w:delText>-0.17</w:delText>
                </w:r>
              </w:del>
            </w:ins>
          </w:p>
        </w:tc>
        <w:tc>
          <w:tcPr>
            <w:tcW w:w="714" w:type="dxa"/>
            <w:shd w:val="clear" w:color="auto" w:fill="auto"/>
            <w:noWrap/>
            <w:vAlign w:val="bottom"/>
            <w:hideMark/>
            <w:tcPrChange w:id="2639" w:author="Jon.Richar" w:date="2023-06-09T15:20:00Z">
              <w:tcPr>
                <w:tcW w:w="714" w:type="dxa"/>
                <w:shd w:val="clear" w:color="auto" w:fill="auto"/>
                <w:noWrap/>
                <w:vAlign w:val="bottom"/>
                <w:hideMark/>
              </w:tcPr>
            </w:tcPrChange>
          </w:tcPr>
          <w:p w14:paraId="3C5E7F9A" w14:textId="2FF19374" w:rsidR="007F3A01" w:rsidRPr="00C93D08" w:rsidDel="00532572" w:rsidRDefault="007F3A01" w:rsidP="00532572">
            <w:pPr>
              <w:spacing w:line="480" w:lineRule="auto"/>
              <w:rPr>
                <w:ins w:id="2640" w:author="Jon.Richar" w:date="2023-06-02T11:02:00Z"/>
                <w:del w:id="2641" w:author="Mike.Litzow" w:date="2024-01-02T12:19:00Z"/>
                <w:rFonts w:ascii="Times New Roman" w:eastAsia="Times New Roman" w:hAnsi="Times New Roman" w:cs="Times New Roman"/>
                <w:color w:val="000000"/>
                <w:sz w:val="20"/>
                <w:szCs w:val="20"/>
                <w:rPrChange w:id="2642" w:author="Jon.Richar" w:date="2023-06-09T15:17:00Z">
                  <w:rPr>
                    <w:ins w:id="2643" w:author="Jon.Richar" w:date="2023-06-02T11:02:00Z"/>
                    <w:del w:id="2644" w:author="Mike.Litzow" w:date="2024-01-02T12:19:00Z"/>
                    <w:rFonts w:ascii="Calibri" w:eastAsia="Times New Roman" w:hAnsi="Calibri" w:cs="Calibri"/>
                    <w:color w:val="000000"/>
                  </w:rPr>
                </w:rPrChange>
              </w:rPr>
              <w:pPrChange w:id="2645" w:author="Mike.Litzow" w:date="2024-01-02T12:19:00Z">
                <w:pPr>
                  <w:spacing w:after="0" w:line="240" w:lineRule="auto"/>
                  <w:jc w:val="right"/>
                </w:pPr>
              </w:pPrChange>
            </w:pPr>
            <w:ins w:id="2646" w:author="Jon.Richar" w:date="2023-06-02T11:02:00Z">
              <w:del w:id="2647" w:author="Mike.Litzow" w:date="2024-01-02T12:19:00Z">
                <w:r w:rsidRPr="00C93D08" w:rsidDel="00532572">
                  <w:rPr>
                    <w:rFonts w:ascii="Times New Roman" w:eastAsia="Times New Roman" w:hAnsi="Times New Roman" w:cs="Times New Roman"/>
                    <w:color w:val="000000"/>
                    <w:sz w:val="20"/>
                    <w:szCs w:val="20"/>
                    <w:rPrChange w:id="2648" w:author="Jon.Richar" w:date="2023-06-09T15:17:00Z">
                      <w:rPr>
                        <w:rFonts w:ascii="Calibri" w:eastAsia="Times New Roman" w:hAnsi="Calibri" w:cs="Calibri"/>
                        <w:color w:val="000000"/>
                      </w:rPr>
                    </w:rPrChange>
                  </w:rPr>
                  <w:delText>-0.02</w:delText>
                </w:r>
              </w:del>
            </w:ins>
          </w:p>
        </w:tc>
      </w:tr>
      <w:tr w:rsidR="00C93D08" w:rsidRPr="007F3A01" w:rsidDel="00532572" w14:paraId="4B26EB54" w14:textId="59D096D7" w:rsidTr="00C93D08">
        <w:trPr>
          <w:trHeight w:val="157"/>
          <w:ins w:id="2649" w:author="Jon.Richar" w:date="2023-06-02T11:02:00Z"/>
          <w:del w:id="2650" w:author="Mike.Litzow" w:date="2024-01-02T12:19:00Z"/>
          <w:trPrChange w:id="2651" w:author="Jon.Richar" w:date="2023-06-09T15:20:00Z">
            <w:trPr>
              <w:trHeight w:val="157"/>
            </w:trPr>
          </w:trPrChange>
        </w:trPr>
        <w:tc>
          <w:tcPr>
            <w:tcW w:w="1080" w:type="dxa"/>
            <w:shd w:val="clear" w:color="auto" w:fill="auto"/>
            <w:noWrap/>
            <w:vAlign w:val="center"/>
            <w:hideMark/>
            <w:tcPrChange w:id="2652" w:author="Jon.Richar" w:date="2023-06-09T15:20:00Z">
              <w:tcPr>
                <w:tcW w:w="1080" w:type="dxa"/>
                <w:shd w:val="clear" w:color="auto" w:fill="auto"/>
                <w:noWrap/>
                <w:vAlign w:val="center"/>
                <w:hideMark/>
              </w:tcPr>
            </w:tcPrChange>
          </w:tcPr>
          <w:p w14:paraId="358ED562" w14:textId="1CB32DE7" w:rsidR="007F3A01" w:rsidRPr="00C93D08" w:rsidDel="00532572" w:rsidRDefault="007F3A01" w:rsidP="00532572">
            <w:pPr>
              <w:spacing w:line="480" w:lineRule="auto"/>
              <w:rPr>
                <w:ins w:id="2653" w:author="Jon.Richar" w:date="2023-06-02T11:02:00Z"/>
                <w:del w:id="2654" w:author="Mike.Litzow" w:date="2024-01-02T12:19:00Z"/>
                <w:rFonts w:ascii="Times New Roman" w:eastAsia="Times New Roman" w:hAnsi="Times New Roman" w:cs="Times New Roman"/>
                <w:color w:val="000000"/>
                <w:sz w:val="20"/>
                <w:szCs w:val="20"/>
                <w:rPrChange w:id="2655" w:author="Jon.Richar" w:date="2023-06-09T15:17:00Z">
                  <w:rPr>
                    <w:ins w:id="2656" w:author="Jon.Richar" w:date="2023-06-02T11:02:00Z"/>
                    <w:del w:id="2657" w:author="Mike.Litzow" w:date="2024-01-02T12:19:00Z"/>
                    <w:rFonts w:ascii="Calibri" w:eastAsia="Times New Roman" w:hAnsi="Calibri" w:cs="Calibri"/>
                    <w:color w:val="000000"/>
                  </w:rPr>
                </w:rPrChange>
              </w:rPr>
              <w:pPrChange w:id="2658" w:author="Mike.Litzow" w:date="2024-01-02T12:19:00Z">
                <w:pPr>
                  <w:spacing w:after="0" w:line="240" w:lineRule="auto"/>
                  <w:jc w:val="center"/>
                </w:pPr>
              </w:pPrChange>
            </w:pPr>
            <w:ins w:id="2659" w:author="Jon.Richar" w:date="2023-06-02T11:02:00Z">
              <w:del w:id="2660" w:author="Mike.Litzow" w:date="2024-01-02T12:19:00Z">
                <w:r w:rsidRPr="00C93D08" w:rsidDel="00532572">
                  <w:rPr>
                    <w:rFonts w:ascii="Times New Roman" w:eastAsia="Times New Roman" w:hAnsi="Times New Roman" w:cs="Times New Roman"/>
                    <w:color w:val="000000"/>
                    <w:sz w:val="20"/>
                    <w:szCs w:val="20"/>
                    <w:rPrChange w:id="2661" w:author="Jon.Richar" w:date="2023-06-09T15:17:00Z">
                      <w:rPr>
                        <w:rFonts w:ascii="Calibri" w:eastAsia="Times New Roman" w:hAnsi="Calibri" w:cs="Calibri"/>
                        <w:color w:val="000000"/>
                      </w:rPr>
                    </w:rPrChange>
                  </w:rPr>
                  <w:delText>PDO RA2</w:delText>
                </w:r>
              </w:del>
            </w:ins>
          </w:p>
        </w:tc>
        <w:tc>
          <w:tcPr>
            <w:tcW w:w="838" w:type="dxa"/>
            <w:shd w:val="clear" w:color="auto" w:fill="auto"/>
            <w:noWrap/>
            <w:vAlign w:val="bottom"/>
            <w:hideMark/>
            <w:tcPrChange w:id="2662" w:author="Jon.Richar" w:date="2023-06-09T15:20:00Z">
              <w:tcPr>
                <w:tcW w:w="838" w:type="dxa"/>
                <w:shd w:val="clear" w:color="auto" w:fill="auto"/>
                <w:noWrap/>
                <w:vAlign w:val="bottom"/>
                <w:hideMark/>
              </w:tcPr>
            </w:tcPrChange>
          </w:tcPr>
          <w:p w14:paraId="439CF12F" w14:textId="20F4B137" w:rsidR="007F3A01" w:rsidRPr="00C93D08" w:rsidDel="00532572" w:rsidRDefault="007F3A01" w:rsidP="00532572">
            <w:pPr>
              <w:spacing w:line="480" w:lineRule="auto"/>
              <w:rPr>
                <w:ins w:id="2663" w:author="Jon.Richar" w:date="2023-06-02T11:02:00Z"/>
                <w:del w:id="2664" w:author="Mike.Litzow" w:date="2024-01-02T12:19:00Z"/>
                <w:rFonts w:ascii="Times New Roman" w:eastAsia="Times New Roman" w:hAnsi="Times New Roman" w:cs="Times New Roman"/>
                <w:color w:val="000000"/>
                <w:sz w:val="20"/>
                <w:szCs w:val="20"/>
                <w:rPrChange w:id="2665" w:author="Jon.Richar" w:date="2023-06-09T15:17:00Z">
                  <w:rPr>
                    <w:ins w:id="2666" w:author="Jon.Richar" w:date="2023-06-02T11:02:00Z"/>
                    <w:del w:id="2667" w:author="Mike.Litzow" w:date="2024-01-02T12:19:00Z"/>
                    <w:rFonts w:ascii="Calibri" w:eastAsia="Times New Roman" w:hAnsi="Calibri" w:cs="Calibri"/>
                    <w:color w:val="000000"/>
                  </w:rPr>
                </w:rPrChange>
              </w:rPr>
              <w:pPrChange w:id="2668" w:author="Mike.Litzow" w:date="2024-01-02T12:19:00Z">
                <w:pPr>
                  <w:spacing w:after="0" w:line="240" w:lineRule="auto"/>
                  <w:jc w:val="right"/>
                </w:pPr>
              </w:pPrChange>
            </w:pPr>
            <w:ins w:id="2669" w:author="Jon.Richar" w:date="2023-06-02T11:02:00Z">
              <w:del w:id="2670" w:author="Mike.Litzow" w:date="2024-01-02T12:19:00Z">
                <w:r w:rsidRPr="00C93D08" w:rsidDel="00532572">
                  <w:rPr>
                    <w:rFonts w:ascii="Times New Roman" w:eastAsia="Times New Roman" w:hAnsi="Times New Roman" w:cs="Times New Roman"/>
                    <w:color w:val="000000"/>
                    <w:sz w:val="20"/>
                    <w:szCs w:val="20"/>
                    <w:rPrChange w:id="2671" w:author="Jon.Richar" w:date="2023-06-09T15:17:00Z">
                      <w:rPr>
                        <w:rFonts w:ascii="Calibri" w:eastAsia="Times New Roman" w:hAnsi="Calibri" w:cs="Calibri"/>
                        <w:color w:val="000000"/>
                      </w:rPr>
                    </w:rPrChange>
                  </w:rPr>
                  <w:delText>-0.09</w:delText>
                </w:r>
              </w:del>
            </w:ins>
          </w:p>
        </w:tc>
        <w:tc>
          <w:tcPr>
            <w:tcW w:w="772" w:type="dxa"/>
            <w:shd w:val="clear" w:color="auto" w:fill="auto"/>
            <w:noWrap/>
            <w:vAlign w:val="bottom"/>
            <w:hideMark/>
            <w:tcPrChange w:id="2672" w:author="Jon.Richar" w:date="2023-06-09T15:20:00Z">
              <w:tcPr>
                <w:tcW w:w="602" w:type="dxa"/>
                <w:shd w:val="clear" w:color="auto" w:fill="auto"/>
                <w:noWrap/>
                <w:vAlign w:val="bottom"/>
                <w:hideMark/>
              </w:tcPr>
            </w:tcPrChange>
          </w:tcPr>
          <w:p w14:paraId="76DD7715" w14:textId="663F4A98" w:rsidR="007F3A01" w:rsidRPr="00C93D08" w:rsidDel="00532572" w:rsidRDefault="007F3A01" w:rsidP="00532572">
            <w:pPr>
              <w:spacing w:line="480" w:lineRule="auto"/>
              <w:rPr>
                <w:ins w:id="2673" w:author="Jon.Richar" w:date="2023-06-02T11:02:00Z"/>
                <w:del w:id="2674" w:author="Mike.Litzow" w:date="2024-01-02T12:19:00Z"/>
                <w:rFonts w:ascii="Times New Roman" w:eastAsia="Times New Roman" w:hAnsi="Times New Roman" w:cs="Times New Roman"/>
                <w:color w:val="000000"/>
                <w:sz w:val="20"/>
                <w:szCs w:val="20"/>
                <w:rPrChange w:id="2675" w:author="Jon.Richar" w:date="2023-06-09T15:17:00Z">
                  <w:rPr>
                    <w:ins w:id="2676" w:author="Jon.Richar" w:date="2023-06-02T11:02:00Z"/>
                    <w:del w:id="2677" w:author="Mike.Litzow" w:date="2024-01-02T12:19:00Z"/>
                    <w:rFonts w:ascii="Calibri" w:eastAsia="Times New Roman" w:hAnsi="Calibri" w:cs="Calibri"/>
                    <w:color w:val="000000"/>
                  </w:rPr>
                </w:rPrChange>
              </w:rPr>
              <w:pPrChange w:id="2678" w:author="Mike.Litzow" w:date="2024-01-02T12:19:00Z">
                <w:pPr>
                  <w:spacing w:after="0" w:line="240" w:lineRule="auto"/>
                  <w:jc w:val="right"/>
                </w:pPr>
              </w:pPrChange>
            </w:pPr>
            <w:ins w:id="2679" w:author="Jon.Richar" w:date="2023-06-02T11:02:00Z">
              <w:del w:id="2680" w:author="Mike.Litzow" w:date="2024-01-02T12:19:00Z">
                <w:r w:rsidRPr="00C93D08" w:rsidDel="00532572">
                  <w:rPr>
                    <w:rFonts w:ascii="Times New Roman" w:eastAsia="Times New Roman" w:hAnsi="Times New Roman" w:cs="Times New Roman"/>
                    <w:color w:val="000000"/>
                    <w:sz w:val="20"/>
                    <w:szCs w:val="20"/>
                    <w:rPrChange w:id="2681" w:author="Jon.Richar" w:date="2023-06-09T15:17:00Z">
                      <w:rPr>
                        <w:rFonts w:ascii="Calibri" w:eastAsia="Times New Roman" w:hAnsi="Calibri" w:cs="Calibri"/>
                        <w:color w:val="000000"/>
                      </w:rPr>
                    </w:rPrChange>
                  </w:rPr>
                  <w:delText>-0.10</w:delText>
                </w:r>
              </w:del>
            </w:ins>
          </w:p>
        </w:tc>
        <w:tc>
          <w:tcPr>
            <w:tcW w:w="714" w:type="dxa"/>
            <w:shd w:val="clear" w:color="auto" w:fill="auto"/>
            <w:noWrap/>
            <w:vAlign w:val="bottom"/>
            <w:hideMark/>
            <w:tcPrChange w:id="2682" w:author="Jon.Richar" w:date="2023-06-09T15:20:00Z">
              <w:tcPr>
                <w:tcW w:w="714" w:type="dxa"/>
                <w:shd w:val="clear" w:color="auto" w:fill="auto"/>
                <w:noWrap/>
                <w:vAlign w:val="bottom"/>
                <w:hideMark/>
              </w:tcPr>
            </w:tcPrChange>
          </w:tcPr>
          <w:p w14:paraId="292E46C2" w14:textId="251D8B3A" w:rsidR="007F3A01" w:rsidRPr="00C93D08" w:rsidDel="00532572" w:rsidRDefault="007F3A01" w:rsidP="00532572">
            <w:pPr>
              <w:spacing w:line="480" w:lineRule="auto"/>
              <w:rPr>
                <w:ins w:id="2683" w:author="Jon.Richar" w:date="2023-06-02T11:02:00Z"/>
                <w:del w:id="2684" w:author="Mike.Litzow" w:date="2024-01-02T12:19:00Z"/>
                <w:rFonts w:ascii="Times New Roman" w:eastAsia="Times New Roman" w:hAnsi="Times New Roman" w:cs="Times New Roman"/>
                <w:color w:val="000000"/>
                <w:sz w:val="20"/>
                <w:szCs w:val="20"/>
                <w:rPrChange w:id="2685" w:author="Jon.Richar" w:date="2023-06-09T15:17:00Z">
                  <w:rPr>
                    <w:ins w:id="2686" w:author="Jon.Richar" w:date="2023-06-02T11:02:00Z"/>
                    <w:del w:id="2687" w:author="Mike.Litzow" w:date="2024-01-02T12:19:00Z"/>
                    <w:rFonts w:ascii="Calibri" w:eastAsia="Times New Roman" w:hAnsi="Calibri" w:cs="Calibri"/>
                    <w:color w:val="000000"/>
                  </w:rPr>
                </w:rPrChange>
              </w:rPr>
              <w:pPrChange w:id="2688" w:author="Mike.Litzow" w:date="2024-01-02T12:19:00Z">
                <w:pPr>
                  <w:spacing w:after="0" w:line="240" w:lineRule="auto"/>
                  <w:jc w:val="right"/>
                </w:pPr>
              </w:pPrChange>
            </w:pPr>
            <w:ins w:id="2689" w:author="Jon.Richar" w:date="2023-06-02T11:02:00Z">
              <w:del w:id="2690" w:author="Mike.Litzow" w:date="2024-01-02T12:19:00Z">
                <w:r w:rsidRPr="00C93D08" w:rsidDel="00532572">
                  <w:rPr>
                    <w:rFonts w:ascii="Times New Roman" w:eastAsia="Times New Roman" w:hAnsi="Times New Roman" w:cs="Times New Roman"/>
                    <w:color w:val="000000"/>
                    <w:sz w:val="20"/>
                    <w:szCs w:val="20"/>
                    <w:rPrChange w:id="2691" w:author="Jon.Richar" w:date="2023-06-09T15:17:00Z">
                      <w:rPr>
                        <w:rFonts w:ascii="Calibri" w:eastAsia="Times New Roman" w:hAnsi="Calibri" w:cs="Calibri"/>
                        <w:color w:val="000000"/>
                      </w:rPr>
                    </w:rPrChange>
                  </w:rPr>
                  <w:delText>-0.16</w:delText>
                </w:r>
              </w:del>
            </w:ins>
          </w:p>
        </w:tc>
        <w:tc>
          <w:tcPr>
            <w:tcW w:w="650" w:type="dxa"/>
            <w:shd w:val="clear" w:color="auto" w:fill="auto"/>
            <w:noWrap/>
            <w:vAlign w:val="bottom"/>
            <w:hideMark/>
            <w:tcPrChange w:id="2692" w:author="Jon.Richar" w:date="2023-06-09T15:20:00Z">
              <w:tcPr>
                <w:tcW w:w="729" w:type="dxa"/>
                <w:shd w:val="clear" w:color="auto" w:fill="auto"/>
                <w:noWrap/>
                <w:vAlign w:val="bottom"/>
                <w:hideMark/>
              </w:tcPr>
            </w:tcPrChange>
          </w:tcPr>
          <w:p w14:paraId="6F5D4A21" w14:textId="7972FA05" w:rsidR="007F3A01" w:rsidRPr="00C93D08" w:rsidDel="00532572" w:rsidRDefault="007F3A01" w:rsidP="00532572">
            <w:pPr>
              <w:spacing w:line="480" w:lineRule="auto"/>
              <w:rPr>
                <w:ins w:id="2693" w:author="Jon.Richar" w:date="2023-06-02T11:02:00Z"/>
                <w:del w:id="2694" w:author="Mike.Litzow" w:date="2024-01-02T12:19:00Z"/>
                <w:rFonts w:ascii="Times New Roman" w:eastAsia="Times New Roman" w:hAnsi="Times New Roman" w:cs="Times New Roman"/>
                <w:color w:val="000000"/>
                <w:sz w:val="20"/>
                <w:szCs w:val="20"/>
                <w:rPrChange w:id="2695" w:author="Jon.Richar" w:date="2023-06-09T15:17:00Z">
                  <w:rPr>
                    <w:ins w:id="2696" w:author="Jon.Richar" w:date="2023-06-02T11:02:00Z"/>
                    <w:del w:id="2697" w:author="Mike.Litzow" w:date="2024-01-02T12:19:00Z"/>
                    <w:rFonts w:ascii="Calibri" w:eastAsia="Times New Roman" w:hAnsi="Calibri" w:cs="Calibri"/>
                    <w:color w:val="000000"/>
                  </w:rPr>
                </w:rPrChange>
              </w:rPr>
              <w:pPrChange w:id="2698" w:author="Mike.Litzow" w:date="2024-01-02T12:19:00Z">
                <w:pPr>
                  <w:spacing w:after="0" w:line="240" w:lineRule="auto"/>
                  <w:jc w:val="right"/>
                </w:pPr>
              </w:pPrChange>
            </w:pPr>
            <w:ins w:id="2699" w:author="Jon.Richar" w:date="2023-06-02T11:02:00Z">
              <w:del w:id="2700" w:author="Mike.Litzow" w:date="2024-01-02T12:19:00Z">
                <w:r w:rsidRPr="00C93D08" w:rsidDel="00532572">
                  <w:rPr>
                    <w:rFonts w:ascii="Times New Roman" w:eastAsia="Times New Roman" w:hAnsi="Times New Roman" w:cs="Times New Roman"/>
                    <w:color w:val="000000"/>
                    <w:sz w:val="20"/>
                    <w:szCs w:val="20"/>
                    <w:rPrChange w:id="2701" w:author="Jon.Richar" w:date="2023-06-09T15:17:00Z">
                      <w:rPr>
                        <w:rFonts w:ascii="Calibri" w:eastAsia="Times New Roman" w:hAnsi="Calibri" w:cs="Calibri"/>
                        <w:color w:val="000000"/>
                      </w:rPr>
                    </w:rPrChange>
                  </w:rPr>
                  <w:delText>-0.08</w:delText>
                </w:r>
              </w:del>
            </w:ins>
          </w:p>
        </w:tc>
        <w:tc>
          <w:tcPr>
            <w:tcW w:w="838" w:type="dxa"/>
            <w:shd w:val="clear" w:color="auto" w:fill="auto"/>
            <w:noWrap/>
            <w:vAlign w:val="bottom"/>
            <w:hideMark/>
            <w:tcPrChange w:id="2702" w:author="Jon.Richar" w:date="2023-06-09T15:20:00Z">
              <w:tcPr>
                <w:tcW w:w="862" w:type="dxa"/>
                <w:shd w:val="clear" w:color="auto" w:fill="auto"/>
                <w:noWrap/>
                <w:vAlign w:val="bottom"/>
                <w:hideMark/>
              </w:tcPr>
            </w:tcPrChange>
          </w:tcPr>
          <w:p w14:paraId="68F1C308" w14:textId="4AEE9CBC" w:rsidR="007F3A01" w:rsidRPr="00C93D08" w:rsidDel="00532572" w:rsidRDefault="007F3A01" w:rsidP="00532572">
            <w:pPr>
              <w:spacing w:line="480" w:lineRule="auto"/>
              <w:rPr>
                <w:ins w:id="2703" w:author="Jon.Richar" w:date="2023-06-02T11:02:00Z"/>
                <w:del w:id="2704" w:author="Mike.Litzow" w:date="2024-01-02T12:19:00Z"/>
                <w:rFonts w:ascii="Times New Roman" w:eastAsia="Times New Roman" w:hAnsi="Times New Roman" w:cs="Times New Roman"/>
                <w:color w:val="000000"/>
                <w:sz w:val="20"/>
                <w:szCs w:val="20"/>
                <w:rPrChange w:id="2705" w:author="Jon.Richar" w:date="2023-06-09T15:17:00Z">
                  <w:rPr>
                    <w:ins w:id="2706" w:author="Jon.Richar" w:date="2023-06-02T11:02:00Z"/>
                    <w:del w:id="2707" w:author="Mike.Litzow" w:date="2024-01-02T12:19:00Z"/>
                    <w:rFonts w:ascii="Calibri" w:eastAsia="Times New Roman" w:hAnsi="Calibri" w:cs="Calibri"/>
                    <w:color w:val="000000"/>
                  </w:rPr>
                </w:rPrChange>
              </w:rPr>
              <w:pPrChange w:id="2708" w:author="Mike.Litzow" w:date="2024-01-02T12:19:00Z">
                <w:pPr>
                  <w:spacing w:after="0" w:line="240" w:lineRule="auto"/>
                  <w:jc w:val="right"/>
                </w:pPr>
              </w:pPrChange>
            </w:pPr>
            <w:ins w:id="2709" w:author="Jon.Richar" w:date="2023-06-02T11:02:00Z">
              <w:del w:id="2710" w:author="Mike.Litzow" w:date="2024-01-02T12:19:00Z">
                <w:r w:rsidRPr="00C93D08" w:rsidDel="00532572">
                  <w:rPr>
                    <w:rFonts w:ascii="Times New Roman" w:eastAsia="Times New Roman" w:hAnsi="Times New Roman" w:cs="Times New Roman"/>
                    <w:color w:val="000000"/>
                    <w:sz w:val="20"/>
                    <w:szCs w:val="20"/>
                    <w:rPrChange w:id="2711" w:author="Jon.Richar" w:date="2023-06-09T15:17:00Z">
                      <w:rPr>
                        <w:rFonts w:ascii="Calibri" w:eastAsia="Times New Roman" w:hAnsi="Calibri" w:cs="Calibri"/>
                        <w:color w:val="000000"/>
                      </w:rPr>
                    </w:rPrChange>
                  </w:rPr>
                  <w:delText>-0.33</w:delText>
                </w:r>
              </w:del>
            </w:ins>
          </w:p>
        </w:tc>
        <w:tc>
          <w:tcPr>
            <w:tcW w:w="680" w:type="dxa"/>
            <w:shd w:val="clear" w:color="auto" w:fill="auto"/>
            <w:noWrap/>
            <w:vAlign w:val="bottom"/>
            <w:hideMark/>
            <w:tcPrChange w:id="2712" w:author="Jon.Richar" w:date="2023-06-09T15:20:00Z">
              <w:tcPr>
                <w:tcW w:w="680" w:type="dxa"/>
                <w:shd w:val="clear" w:color="auto" w:fill="auto"/>
                <w:noWrap/>
                <w:vAlign w:val="bottom"/>
                <w:hideMark/>
              </w:tcPr>
            </w:tcPrChange>
          </w:tcPr>
          <w:p w14:paraId="1DD3EB3E" w14:textId="3EFFA925" w:rsidR="007F3A01" w:rsidRPr="00C93D08" w:rsidDel="00532572" w:rsidRDefault="007F3A01" w:rsidP="00532572">
            <w:pPr>
              <w:spacing w:line="480" w:lineRule="auto"/>
              <w:rPr>
                <w:ins w:id="2713" w:author="Jon.Richar" w:date="2023-06-02T11:02:00Z"/>
                <w:del w:id="2714" w:author="Mike.Litzow" w:date="2024-01-02T12:19:00Z"/>
                <w:rFonts w:ascii="Times New Roman" w:eastAsia="Times New Roman" w:hAnsi="Times New Roman" w:cs="Times New Roman"/>
                <w:color w:val="000000"/>
                <w:sz w:val="20"/>
                <w:szCs w:val="20"/>
                <w:rPrChange w:id="2715" w:author="Jon.Richar" w:date="2023-06-09T15:17:00Z">
                  <w:rPr>
                    <w:ins w:id="2716" w:author="Jon.Richar" w:date="2023-06-02T11:02:00Z"/>
                    <w:del w:id="2717" w:author="Mike.Litzow" w:date="2024-01-02T12:19:00Z"/>
                    <w:rFonts w:ascii="Calibri" w:eastAsia="Times New Roman" w:hAnsi="Calibri" w:cs="Calibri"/>
                    <w:color w:val="000000"/>
                  </w:rPr>
                </w:rPrChange>
              </w:rPr>
              <w:pPrChange w:id="2718" w:author="Mike.Litzow" w:date="2024-01-02T12:19:00Z">
                <w:pPr>
                  <w:spacing w:after="0" w:line="240" w:lineRule="auto"/>
                  <w:jc w:val="right"/>
                </w:pPr>
              </w:pPrChange>
            </w:pPr>
            <w:ins w:id="2719" w:author="Jon.Richar" w:date="2023-06-02T11:02:00Z">
              <w:del w:id="2720" w:author="Mike.Litzow" w:date="2024-01-02T12:19:00Z">
                <w:r w:rsidRPr="00C93D08" w:rsidDel="00532572">
                  <w:rPr>
                    <w:rFonts w:ascii="Times New Roman" w:eastAsia="Times New Roman" w:hAnsi="Times New Roman" w:cs="Times New Roman"/>
                    <w:color w:val="000000"/>
                    <w:sz w:val="20"/>
                    <w:szCs w:val="20"/>
                    <w:rPrChange w:id="2721" w:author="Jon.Richar" w:date="2023-06-09T15:17:00Z">
                      <w:rPr>
                        <w:rFonts w:ascii="Calibri" w:eastAsia="Times New Roman" w:hAnsi="Calibri" w:cs="Calibri"/>
                        <w:color w:val="000000"/>
                      </w:rPr>
                    </w:rPrChange>
                  </w:rPr>
                  <w:delText>0.90</w:delText>
                </w:r>
              </w:del>
            </w:ins>
          </w:p>
        </w:tc>
        <w:tc>
          <w:tcPr>
            <w:tcW w:w="768" w:type="dxa"/>
            <w:shd w:val="clear" w:color="auto" w:fill="auto"/>
            <w:noWrap/>
            <w:vAlign w:val="bottom"/>
            <w:hideMark/>
            <w:tcPrChange w:id="2722" w:author="Jon.Richar" w:date="2023-06-09T15:20:00Z">
              <w:tcPr>
                <w:tcW w:w="768" w:type="dxa"/>
                <w:shd w:val="clear" w:color="auto" w:fill="auto"/>
                <w:noWrap/>
                <w:vAlign w:val="bottom"/>
                <w:hideMark/>
              </w:tcPr>
            </w:tcPrChange>
          </w:tcPr>
          <w:p w14:paraId="65F45B20" w14:textId="7108C9E7" w:rsidR="007F3A01" w:rsidRPr="00C93D08" w:rsidDel="00532572" w:rsidRDefault="007F3A01" w:rsidP="00532572">
            <w:pPr>
              <w:spacing w:line="480" w:lineRule="auto"/>
              <w:rPr>
                <w:ins w:id="2723" w:author="Jon.Richar" w:date="2023-06-02T11:02:00Z"/>
                <w:del w:id="2724" w:author="Mike.Litzow" w:date="2024-01-02T12:19:00Z"/>
                <w:rFonts w:ascii="Times New Roman" w:eastAsia="Times New Roman" w:hAnsi="Times New Roman" w:cs="Times New Roman"/>
                <w:color w:val="000000"/>
                <w:sz w:val="20"/>
                <w:szCs w:val="20"/>
                <w:rPrChange w:id="2725" w:author="Jon.Richar" w:date="2023-06-09T15:17:00Z">
                  <w:rPr>
                    <w:ins w:id="2726" w:author="Jon.Richar" w:date="2023-06-02T11:02:00Z"/>
                    <w:del w:id="2727" w:author="Mike.Litzow" w:date="2024-01-02T12:19:00Z"/>
                    <w:rFonts w:ascii="Calibri" w:eastAsia="Times New Roman" w:hAnsi="Calibri" w:cs="Calibri"/>
                    <w:color w:val="000000"/>
                  </w:rPr>
                </w:rPrChange>
              </w:rPr>
              <w:pPrChange w:id="2728" w:author="Mike.Litzow" w:date="2024-01-02T12:19:00Z">
                <w:pPr>
                  <w:spacing w:after="0" w:line="240" w:lineRule="auto"/>
                  <w:jc w:val="right"/>
                </w:pPr>
              </w:pPrChange>
            </w:pPr>
            <w:ins w:id="2729" w:author="Jon.Richar" w:date="2023-06-02T11:02:00Z">
              <w:del w:id="2730" w:author="Mike.Litzow" w:date="2024-01-02T12:19:00Z">
                <w:r w:rsidRPr="00C93D08" w:rsidDel="00532572">
                  <w:rPr>
                    <w:rFonts w:ascii="Times New Roman" w:eastAsia="Times New Roman" w:hAnsi="Times New Roman" w:cs="Times New Roman"/>
                    <w:color w:val="000000"/>
                    <w:sz w:val="20"/>
                    <w:szCs w:val="20"/>
                    <w:rPrChange w:id="2731" w:author="Jon.Richar" w:date="2023-06-09T15:17:00Z">
                      <w:rPr>
                        <w:rFonts w:ascii="Calibri" w:eastAsia="Times New Roman" w:hAnsi="Calibri" w:cs="Calibri"/>
                        <w:color w:val="000000"/>
                      </w:rPr>
                    </w:rPrChange>
                  </w:rPr>
                  <w:delText>1.00</w:delText>
                </w:r>
              </w:del>
            </w:ins>
          </w:p>
        </w:tc>
        <w:tc>
          <w:tcPr>
            <w:tcW w:w="675" w:type="dxa"/>
            <w:shd w:val="clear" w:color="auto" w:fill="auto"/>
            <w:noWrap/>
            <w:vAlign w:val="bottom"/>
            <w:hideMark/>
            <w:tcPrChange w:id="2732" w:author="Jon.Richar" w:date="2023-06-09T15:20:00Z">
              <w:tcPr>
                <w:tcW w:w="675" w:type="dxa"/>
                <w:shd w:val="clear" w:color="auto" w:fill="auto"/>
                <w:noWrap/>
                <w:vAlign w:val="bottom"/>
                <w:hideMark/>
              </w:tcPr>
            </w:tcPrChange>
          </w:tcPr>
          <w:p w14:paraId="6A58BDE7" w14:textId="79369E79" w:rsidR="007F3A01" w:rsidRPr="00C93D08" w:rsidDel="00532572" w:rsidRDefault="007F3A01" w:rsidP="00532572">
            <w:pPr>
              <w:spacing w:line="480" w:lineRule="auto"/>
              <w:rPr>
                <w:ins w:id="2733" w:author="Jon.Richar" w:date="2023-06-02T11:02:00Z"/>
                <w:del w:id="2734" w:author="Mike.Litzow" w:date="2024-01-02T12:19:00Z"/>
                <w:rFonts w:ascii="Times New Roman" w:eastAsia="Times New Roman" w:hAnsi="Times New Roman" w:cs="Times New Roman"/>
                <w:color w:val="000000"/>
                <w:sz w:val="20"/>
                <w:szCs w:val="20"/>
                <w:rPrChange w:id="2735" w:author="Jon.Richar" w:date="2023-06-09T15:17:00Z">
                  <w:rPr>
                    <w:ins w:id="2736" w:author="Jon.Richar" w:date="2023-06-02T11:02:00Z"/>
                    <w:del w:id="2737" w:author="Mike.Litzow" w:date="2024-01-02T12:19:00Z"/>
                    <w:rFonts w:ascii="Calibri" w:eastAsia="Times New Roman" w:hAnsi="Calibri" w:cs="Calibri"/>
                    <w:color w:val="000000"/>
                  </w:rPr>
                </w:rPrChange>
              </w:rPr>
              <w:pPrChange w:id="2738" w:author="Mike.Litzow" w:date="2024-01-02T12:19:00Z">
                <w:pPr>
                  <w:spacing w:after="0" w:line="240" w:lineRule="auto"/>
                  <w:jc w:val="right"/>
                </w:pPr>
              </w:pPrChange>
            </w:pPr>
            <w:ins w:id="2739" w:author="Jon.Richar" w:date="2023-06-02T11:02:00Z">
              <w:del w:id="2740" w:author="Mike.Litzow" w:date="2024-01-02T12:19:00Z">
                <w:r w:rsidRPr="00C93D08" w:rsidDel="00532572">
                  <w:rPr>
                    <w:rFonts w:ascii="Times New Roman" w:eastAsia="Times New Roman" w:hAnsi="Times New Roman" w:cs="Times New Roman"/>
                    <w:color w:val="000000"/>
                    <w:sz w:val="20"/>
                    <w:szCs w:val="20"/>
                    <w:rPrChange w:id="2741" w:author="Jon.Richar" w:date="2023-06-09T15:17:00Z">
                      <w:rPr>
                        <w:rFonts w:ascii="Calibri" w:eastAsia="Times New Roman" w:hAnsi="Calibri" w:cs="Calibri"/>
                        <w:color w:val="000000"/>
                      </w:rPr>
                    </w:rPrChange>
                  </w:rPr>
                  <w:delText>0.43</w:delText>
                </w:r>
              </w:del>
            </w:ins>
          </w:p>
        </w:tc>
        <w:tc>
          <w:tcPr>
            <w:tcW w:w="675" w:type="dxa"/>
            <w:shd w:val="clear" w:color="auto" w:fill="auto"/>
            <w:noWrap/>
            <w:vAlign w:val="bottom"/>
            <w:hideMark/>
            <w:tcPrChange w:id="2742" w:author="Jon.Richar" w:date="2023-06-09T15:20:00Z">
              <w:tcPr>
                <w:tcW w:w="675" w:type="dxa"/>
                <w:shd w:val="clear" w:color="auto" w:fill="auto"/>
                <w:noWrap/>
                <w:vAlign w:val="bottom"/>
                <w:hideMark/>
              </w:tcPr>
            </w:tcPrChange>
          </w:tcPr>
          <w:p w14:paraId="697A3A9B" w14:textId="3F6A7607" w:rsidR="007F3A01" w:rsidRPr="00C93D08" w:rsidDel="00532572" w:rsidRDefault="007F3A01" w:rsidP="00532572">
            <w:pPr>
              <w:spacing w:line="480" w:lineRule="auto"/>
              <w:rPr>
                <w:ins w:id="2743" w:author="Jon.Richar" w:date="2023-06-02T11:02:00Z"/>
                <w:del w:id="2744" w:author="Mike.Litzow" w:date="2024-01-02T12:19:00Z"/>
                <w:rFonts w:ascii="Times New Roman" w:eastAsia="Times New Roman" w:hAnsi="Times New Roman" w:cs="Times New Roman"/>
                <w:color w:val="000000"/>
                <w:sz w:val="20"/>
                <w:szCs w:val="20"/>
                <w:rPrChange w:id="2745" w:author="Jon.Richar" w:date="2023-06-09T15:17:00Z">
                  <w:rPr>
                    <w:ins w:id="2746" w:author="Jon.Richar" w:date="2023-06-02T11:02:00Z"/>
                    <w:del w:id="2747" w:author="Mike.Litzow" w:date="2024-01-02T12:19:00Z"/>
                    <w:rFonts w:ascii="Calibri" w:eastAsia="Times New Roman" w:hAnsi="Calibri" w:cs="Calibri"/>
                    <w:color w:val="000000"/>
                  </w:rPr>
                </w:rPrChange>
              </w:rPr>
              <w:pPrChange w:id="2748" w:author="Mike.Litzow" w:date="2024-01-02T12:19:00Z">
                <w:pPr>
                  <w:spacing w:after="0" w:line="240" w:lineRule="auto"/>
                  <w:jc w:val="right"/>
                </w:pPr>
              </w:pPrChange>
            </w:pPr>
            <w:ins w:id="2749" w:author="Jon.Richar" w:date="2023-06-02T11:02:00Z">
              <w:del w:id="2750" w:author="Mike.Litzow" w:date="2024-01-02T12:19:00Z">
                <w:r w:rsidRPr="00C93D08" w:rsidDel="00532572">
                  <w:rPr>
                    <w:rFonts w:ascii="Times New Roman" w:eastAsia="Times New Roman" w:hAnsi="Times New Roman" w:cs="Times New Roman"/>
                    <w:color w:val="000000"/>
                    <w:sz w:val="20"/>
                    <w:szCs w:val="20"/>
                    <w:rPrChange w:id="2751" w:author="Jon.Richar" w:date="2023-06-09T15:17:00Z">
                      <w:rPr>
                        <w:rFonts w:ascii="Calibri" w:eastAsia="Times New Roman" w:hAnsi="Calibri" w:cs="Calibri"/>
                        <w:color w:val="000000"/>
                      </w:rPr>
                    </w:rPrChange>
                  </w:rPr>
                  <w:delText>-0.23</w:delText>
                </w:r>
              </w:del>
            </w:ins>
          </w:p>
        </w:tc>
        <w:tc>
          <w:tcPr>
            <w:tcW w:w="714" w:type="dxa"/>
            <w:shd w:val="clear" w:color="auto" w:fill="auto"/>
            <w:noWrap/>
            <w:vAlign w:val="bottom"/>
            <w:hideMark/>
            <w:tcPrChange w:id="2752" w:author="Jon.Richar" w:date="2023-06-09T15:20:00Z">
              <w:tcPr>
                <w:tcW w:w="714" w:type="dxa"/>
                <w:shd w:val="clear" w:color="auto" w:fill="auto"/>
                <w:noWrap/>
                <w:vAlign w:val="bottom"/>
                <w:hideMark/>
              </w:tcPr>
            </w:tcPrChange>
          </w:tcPr>
          <w:p w14:paraId="11273789" w14:textId="723EBDEF" w:rsidR="007F3A01" w:rsidRPr="00C93D08" w:rsidDel="00532572" w:rsidRDefault="007F3A01" w:rsidP="00532572">
            <w:pPr>
              <w:spacing w:line="480" w:lineRule="auto"/>
              <w:rPr>
                <w:ins w:id="2753" w:author="Jon.Richar" w:date="2023-06-02T11:02:00Z"/>
                <w:del w:id="2754" w:author="Mike.Litzow" w:date="2024-01-02T12:19:00Z"/>
                <w:rFonts w:ascii="Times New Roman" w:eastAsia="Times New Roman" w:hAnsi="Times New Roman" w:cs="Times New Roman"/>
                <w:color w:val="000000"/>
                <w:sz w:val="20"/>
                <w:szCs w:val="20"/>
                <w:rPrChange w:id="2755" w:author="Jon.Richar" w:date="2023-06-09T15:17:00Z">
                  <w:rPr>
                    <w:ins w:id="2756" w:author="Jon.Richar" w:date="2023-06-02T11:02:00Z"/>
                    <w:del w:id="2757" w:author="Mike.Litzow" w:date="2024-01-02T12:19:00Z"/>
                    <w:rFonts w:ascii="Calibri" w:eastAsia="Times New Roman" w:hAnsi="Calibri" w:cs="Calibri"/>
                    <w:color w:val="000000"/>
                  </w:rPr>
                </w:rPrChange>
              </w:rPr>
              <w:pPrChange w:id="2758" w:author="Mike.Litzow" w:date="2024-01-02T12:19:00Z">
                <w:pPr>
                  <w:spacing w:after="0" w:line="240" w:lineRule="auto"/>
                  <w:jc w:val="right"/>
                </w:pPr>
              </w:pPrChange>
            </w:pPr>
            <w:ins w:id="2759" w:author="Jon.Richar" w:date="2023-06-02T11:02:00Z">
              <w:del w:id="2760" w:author="Mike.Litzow" w:date="2024-01-02T12:19:00Z">
                <w:r w:rsidRPr="00C93D08" w:rsidDel="00532572">
                  <w:rPr>
                    <w:rFonts w:ascii="Times New Roman" w:eastAsia="Times New Roman" w:hAnsi="Times New Roman" w:cs="Times New Roman"/>
                    <w:color w:val="000000"/>
                    <w:sz w:val="20"/>
                    <w:szCs w:val="20"/>
                    <w:rPrChange w:id="2761" w:author="Jon.Richar" w:date="2023-06-09T15:17:00Z">
                      <w:rPr>
                        <w:rFonts w:ascii="Calibri" w:eastAsia="Times New Roman" w:hAnsi="Calibri" w:cs="Calibri"/>
                        <w:color w:val="000000"/>
                      </w:rPr>
                    </w:rPrChange>
                  </w:rPr>
                  <w:delText>-0.20</w:delText>
                </w:r>
              </w:del>
            </w:ins>
          </w:p>
        </w:tc>
        <w:tc>
          <w:tcPr>
            <w:tcW w:w="633" w:type="dxa"/>
            <w:shd w:val="clear" w:color="auto" w:fill="auto"/>
            <w:noWrap/>
            <w:vAlign w:val="bottom"/>
            <w:hideMark/>
            <w:tcPrChange w:id="2762" w:author="Jon.Richar" w:date="2023-06-09T15:20:00Z">
              <w:tcPr>
                <w:tcW w:w="633" w:type="dxa"/>
                <w:shd w:val="clear" w:color="auto" w:fill="auto"/>
                <w:noWrap/>
                <w:vAlign w:val="bottom"/>
                <w:hideMark/>
              </w:tcPr>
            </w:tcPrChange>
          </w:tcPr>
          <w:p w14:paraId="288A337A" w14:textId="6C098065" w:rsidR="007F3A01" w:rsidRPr="00C93D08" w:rsidDel="00532572" w:rsidRDefault="007F3A01" w:rsidP="00532572">
            <w:pPr>
              <w:spacing w:line="480" w:lineRule="auto"/>
              <w:rPr>
                <w:ins w:id="2763" w:author="Jon.Richar" w:date="2023-06-02T11:02:00Z"/>
                <w:del w:id="2764" w:author="Mike.Litzow" w:date="2024-01-02T12:19:00Z"/>
                <w:rFonts w:ascii="Times New Roman" w:eastAsia="Times New Roman" w:hAnsi="Times New Roman" w:cs="Times New Roman"/>
                <w:color w:val="000000"/>
                <w:sz w:val="20"/>
                <w:szCs w:val="20"/>
                <w:rPrChange w:id="2765" w:author="Jon.Richar" w:date="2023-06-09T15:17:00Z">
                  <w:rPr>
                    <w:ins w:id="2766" w:author="Jon.Richar" w:date="2023-06-02T11:02:00Z"/>
                    <w:del w:id="2767" w:author="Mike.Litzow" w:date="2024-01-02T12:19:00Z"/>
                    <w:rFonts w:ascii="Calibri" w:eastAsia="Times New Roman" w:hAnsi="Calibri" w:cs="Calibri"/>
                    <w:color w:val="000000"/>
                  </w:rPr>
                </w:rPrChange>
              </w:rPr>
              <w:pPrChange w:id="2768" w:author="Mike.Litzow" w:date="2024-01-02T12:19:00Z">
                <w:pPr>
                  <w:spacing w:after="0" w:line="240" w:lineRule="auto"/>
                  <w:jc w:val="right"/>
                </w:pPr>
              </w:pPrChange>
            </w:pPr>
            <w:ins w:id="2769" w:author="Jon.Richar" w:date="2023-06-02T11:02:00Z">
              <w:del w:id="2770" w:author="Mike.Litzow" w:date="2024-01-02T12:19:00Z">
                <w:r w:rsidRPr="00C93D08" w:rsidDel="00532572">
                  <w:rPr>
                    <w:rFonts w:ascii="Times New Roman" w:eastAsia="Times New Roman" w:hAnsi="Times New Roman" w:cs="Times New Roman"/>
                    <w:color w:val="000000"/>
                    <w:sz w:val="20"/>
                    <w:szCs w:val="20"/>
                    <w:rPrChange w:id="2771" w:author="Jon.Richar" w:date="2023-06-09T15:17:00Z">
                      <w:rPr>
                        <w:rFonts w:ascii="Calibri" w:eastAsia="Times New Roman" w:hAnsi="Calibri" w:cs="Calibri"/>
                        <w:color w:val="000000"/>
                      </w:rPr>
                    </w:rPrChange>
                  </w:rPr>
                  <w:delText>0.54</w:delText>
                </w:r>
              </w:del>
            </w:ins>
          </w:p>
        </w:tc>
        <w:tc>
          <w:tcPr>
            <w:tcW w:w="673" w:type="dxa"/>
            <w:shd w:val="clear" w:color="auto" w:fill="auto"/>
            <w:noWrap/>
            <w:vAlign w:val="bottom"/>
            <w:hideMark/>
            <w:tcPrChange w:id="2772" w:author="Jon.Richar" w:date="2023-06-09T15:20:00Z">
              <w:tcPr>
                <w:tcW w:w="673" w:type="dxa"/>
                <w:shd w:val="clear" w:color="auto" w:fill="auto"/>
                <w:noWrap/>
                <w:vAlign w:val="bottom"/>
                <w:hideMark/>
              </w:tcPr>
            </w:tcPrChange>
          </w:tcPr>
          <w:p w14:paraId="58E58558" w14:textId="438F8539" w:rsidR="007F3A01" w:rsidRPr="00C93D08" w:rsidDel="00532572" w:rsidRDefault="007F3A01" w:rsidP="00532572">
            <w:pPr>
              <w:spacing w:line="480" w:lineRule="auto"/>
              <w:rPr>
                <w:ins w:id="2773" w:author="Jon.Richar" w:date="2023-06-02T11:02:00Z"/>
                <w:del w:id="2774" w:author="Mike.Litzow" w:date="2024-01-02T12:19:00Z"/>
                <w:rFonts w:ascii="Times New Roman" w:eastAsia="Times New Roman" w:hAnsi="Times New Roman" w:cs="Times New Roman"/>
                <w:color w:val="000000"/>
                <w:sz w:val="20"/>
                <w:szCs w:val="20"/>
                <w:rPrChange w:id="2775" w:author="Jon.Richar" w:date="2023-06-09T15:17:00Z">
                  <w:rPr>
                    <w:ins w:id="2776" w:author="Jon.Richar" w:date="2023-06-02T11:02:00Z"/>
                    <w:del w:id="2777" w:author="Mike.Litzow" w:date="2024-01-02T12:19:00Z"/>
                    <w:rFonts w:ascii="Calibri" w:eastAsia="Times New Roman" w:hAnsi="Calibri" w:cs="Calibri"/>
                    <w:color w:val="000000"/>
                  </w:rPr>
                </w:rPrChange>
              </w:rPr>
              <w:pPrChange w:id="2778" w:author="Mike.Litzow" w:date="2024-01-02T12:19:00Z">
                <w:pPr>
                  <w:spacing w:after="0" w:line="240" w:lineRule="auto"/>
                  <w:jc w:val="right"/>
                </w:pPr>
              </w:pPrChange>
            </w:pPr>
            <w:ins w:id="2779" w:author="Jon.Richar" w:date="2023-06-02T11:02:00Z">
              <w:del w:id="2780" w:author="Mike.Litzow" w:date="2024-01-02T12:19:00Z">
                <w:r w:rsidRPr="00C93D08" w:rsidDel="00532572">
                  <w:rPr>
                    <w:rFonts w:ascii="Times New Roman" w:eastAsia="Times New Roman" w:hAnsi="Times New Roman" w:cs="Times New Roman"/>
                    <w:color w:val="000000"/>
                    <w:sz w:val="20"/>
                    <w:szCs w:val="20"/>
                    <w:rPrChange w:id="2781" w:author="Jon.Richar" w:date="2023-06-09T15:17:00Z">
                      <w:rPr>
                        <w:rFonts w:ascii="Calibri" w:eastAsia="Times New Roman" w:hAnsi="Calibri" w:cs="Calibri"/>
                        <w:color w:val="000000"/>
                      </w:rPr>
                    </w:rPrChange>
                  </w:rPr>
                  <w:delText>-0.12</w:delText>
                </w:r>
              </w:del>
            </w:ins>
          </w:p>
        </w:tc>
        <w:tc>
          <w:tcPr>
            <w:tcW w:w="714" w:type="dxa"/>
            <w:shd w:val="clear" w:color="auto" w:fill="auto"/>
            <w:noWrap/>
            <w:vAlign w:val="bottom"/>
            <w:hideMark/>
            <w:tcPrChange w:id="2782" w:author="Jon.Richar" w:date="2023-06-09T15:20:00Z">
              <w:tcPr>
                <w:tcW w:w="714" w:type="dxa"/>
                <w:shd w:val="clear" w:color="auto" w:fill="auto"/>
                <w:noWrap/>
                <w:vAlign w:val="bottom"/>
                <w:hideMark/>
              </w:tcPr>
            </w:tcPrChange>
          </w:tcPr>
          <w:p w14:paraId="78395962" w14:textId="73F6B026" w:rsidR="007F3A01" w:rsidRPr="00C93D08" w:rsidDel="00532572" w:rsidRDefault="007F3A01" w:rsidP="00532572">
            <w:pPr>
              <w:spacing w:line="480" w:lineRule="auto"/>
              <w:rPr>
                <w:ins w:id="2783" w:author="Jon.Richar" w:date="2023-06-02T11:02:00Z"/>
                <w:del w:id="2784" w:author="Mike.Litzow" w:date="2024-01-02T12:19:00Z"/>
                <w:rFonts w:ascii="Times New Roman" w:eastAsia="Times New Roman" w:hAnsi="Times New Roman" w:cs="Times New Roman"/>
                <w:color w:val="000000"/>
                <w:sz w:val="20"/>
                <w:szCs w:val="20"/>
                <w:rPrChange w:id="2785" w:author="Jon.Richar" w:date="2023-06-09T15:17:00Z">
                  <w:rPr>
                    <w:ins w:id="2786" w:author="Jon.Richar" w:date="2023-06-02T11:02:00Z"/>
                    <w:del w:id="2787" w:author="Mike.Litzow" w:date="2024-01-02T12:19:00Z"/>
                    <w:rFonts w:ascii="Calibri" w:eastAsia="Times New Roman" w:hAnsi="Calibri" w:cs="Calibri"/>
                    <w:color w:val="000000"/>
                  </w:rPr>
                </w:rPrChange>
              </w:rPr>
              <w:pPrChange w:id="2788" w:author="Mike.Litzow" w:date="2024-01-02T12:19:00Z">
                <w:pPr>
                  <w:spacing w:after="0" w:line="240" w:lineRule="auto"/>
                  <w:jc w:val="right"/>
                </w:pPr>
              </w:pPrChange>
            </w:pPr>
            <w:ins w:id="2789" w:author="Jon.Richar" w:date="2023-06-02T11:02:00Z">
              <w:del w:id="2790" w:author="Mike.Litzow" w:date="2024-01-02T12:19:00Z">
                <w:r w:rsidRPr="00C93D08" w:rsidDel="00532572">
                  <w:rPr>
                    <w:rFonts w:ascii="Times New Roman" w:eastAsia="Times New Roman" w:hAnsi="Times New Roman" w:cs="Times New Roman"/>
                    <w:color w:val="000000"/>
                    <w:sz w:val="20"/>
                    <w:szCs w:val="20"/>
                    <w:rPrChange w:id="2791" w:author="Jon.Richar" w:date="2023-06-09T15:17:00Z">
                      <w:rPr>
                        <w:rFonts w:ascii="Calibri" w:eastAsia="Times New Roman" w:hAnsi="Calibri" w:cs="Calibri"/>
                        <w:color w:val="000000"/>
                      </w:rPr>
                    </w:rPrChange>
                  </w:rPr>
                  <w:delText>-0.02</w:delText>
                </w:r>
              </w:del>
            </w:ins>
          </w:p>
        </w:tc>
      </w:tr>
      <w:tr w:rsidR="00C93D08" w:rsidRPr="007F3A01" w:rsidDel="00532572" w14:paraId="693430AA" w14:textId="7173A681" w:rsidTr="00C93D08">
        <w:trPr>
          <w:trHeight w:val="157"/>
          <w:ins w:id="2792" w:author="Jon.Richar" w:date="2023-06-02T11:02:00Z"/>
          <w:del w:id="2793" w:author="Mike.Litzow" w:date="2024-01-02T12:19:00Z"/>
          <w:trPrChange w:id="2794" w:author="Jon.Richar" w:date="2023-06-09T15:20:00Z">
            <w:trPr>
              <w:trHeight w:val="157"/>
            </w:trPr>
          </w:trPrChange>
        </w:trPr>
        <w:tc>
          <w:tcPr>
            <w:tcW w:w="1080" w:type="dxa"/>
            <w:shd w:val="clear" w:color="auto" w:fill="auto"/>
            <w:noWrap/>
            <w:vAlign w:val="center"/>
            <w:hideMark/>
            <w:tcPrChange w:id="2795" w:author="Jon.Richar" w:date="2023-06-09T15:20:00Z">
              <w:tcPr>
                <w:tcW w:w="1080" w:type="dxa"/>
                <w:shd w:val="clear" w:color="auto" w:fill="auto"/>
                <w:noWrap/>
                <w:vAlign w:val="center"/>
                <w:hideMark/>
              </w:tcPr>
            </w:tcPrChange>
          </w:tcPr>
          <w:p w14:paraId="2F1ED08E" w14:textId="3237ABD2" w:rsidR="007F3A01" w:rsidRPr="00C93D08" w:rsidDel="00532572" w:rsidRDefault="007F3A01" w:rsidP="00532572">
            <w:pPr>
              <w:spacing w:line="480" w:lineRule="auto"/>
              <w:rPr>
                <w:ins w:id="2796" w:author="Jon.Richar" w:date="2023-06-02T11:02:00Z"/>
                <w:del w:id="2797" w:author="Mike.Litzow" w:date="2024-01-02T12:19:00Z"/>
                <w:rFonts w:ascii="Times New Roman" w:eastAsia="Times New Roman" w:hAnsi="Times New Roman" w:cs="Times New Roman"/>
                <w:color w:val="000000"/>
                <w:sz w:val="20"/>
                <w:szCs w:val="20"/>
                <w:rPrChange w:id="2798" w:author="Jon.Richar" w:date="2023-06-09T15:17:00Z">
                  <w:rPr>
                    <w:ins w:id="2799" w:author="Jon.Richar" w:date="2023-06-02T11:02:00Z"/>
                    <w:del w:id="2800" w:author="Mike.Litzow" w:date="2024-01-02T12:19:00Z"/>
                    <w:rFonts w:ascii="Calibri" w:eastAsia="Times New Roman" w:hAnsi="Calibri" w:cs="Calibri"/>
                    <w:color w:val="000000"/>
                  </w:rPr>
                </w:rPrChange>
              </w:rPr>
              <w:pPrChange w:id="2801" w:author="Mike.Litzow" w:date="2024-01-02T12:19:00Z">
                <w:pPr>
                  <w:spacing w:after="0" w:line="240" w:lineRule="auto"/>
                  <w:jc w:val="center"/>
                </w:pPr>
              </w:pPrChange>
            </w:pPr>
            <w:ins w:id="2802" w:author="Jon.Richar" w:date="2023-06-02T11:02:00Z">
              <w:del w:id="2803" w:author="Mike.Litzow" w:date="2024-01-02T12:19:00Z">
                <w:r w:rsidRPr="00C93D08" w:rsidDel="00532572">
                  <w:rPr>
                    <w:rFonts w:ascii="Times New Roman" w:eastAsia="Times New Roman" w:hAnsi="Times New Roman" w:cs="Times New Roman"/>
                    <w:color w:val="000000"/>
                    <w:sz w:val="20"/>
                    <w:szCs w:val="20"/>
                    <w:rPrChange w:id="2804" w:author="Jon.Richar" w:date="2023-06-09T15:17:00Z">
                      <w:rPr>
                        <w:rFonts w:ascii="Calibri" w:eastAsia="Times New Roman" w:hAnsi="Calibri" w:cs="Calibri"/>
                        <w:color w:val="000000"/>
                      </w:rPr>
                    </w:rPrChange>
                  </w:rPr>
                  <w:delText>SST MJ</w:delText>
                </w:r>
              </w:del>
            </w:ins>
          </w:p>
        </w:tc>
        <w:tc>
          <w:tcPr>
            <w:tcW w:w="838" w:type="dxa"/>
            <w:shd w:val="clear" w:color="auto" w:fill="auto"/>
            <w:noWrap/>
            <w:vAlign w:val="bottom"/>
            <w:hideMark/>
            <w:tcPrChange w:id="2805" w:author="Jon.Richar" w:date="2023-06-09T15:20:00Z">
              <w:tcPr>
                <w:tcW w:w="838" w:type="dxa"/>
                <w:shd w:val="clear" w:color="auto" w:fill="auto"/>
                <w:noWrap/>
                <w:vAlign w:val="bottom"/>
                <w:hideMark/>
              </w:tcPr>
            </w:tcPrChange>
          </w:tcPr>
          <w:p w14:paraId="4C33A5A9" w14:textId="1CC7587B" w:rsidR="007F3A01" w:rsidRPr="00C93D08" w:rsidDel="00532572" w:rsidRDefault="007F3A01" w:rsidP="00532572">
            <w:pPr>
              <w:spacing w:line="480" w:lineRule="auto"/>
              <w:rPr>
                <w:ins w:id="2806" w:author="Jon.Richar" w:date="2023-06-02T11:02:00Z"/>
                <w:del w:id="2807" w:author="Mike.Litzow" w:date="2024-01-02T12:19:00Z"/>
                <w:rFonts w:ascii="Times New Roman" w:eastAsia="Times New Roman" w:hAnsi="Times New Roman" w:cs="Times New Roman"/>
                <w:color w:val="000000"/>
                <w:sz w:val="20"/>
                <w:szCs w:val="20"/>
                <w:rPrChange w:id="2808" w:author="Jon.Richar" w:date="2023-06-09T15:17:00Z">
                  <w:rPr>
                    <w:ins w:id="2809" w:author="Jon.Richar" w:date="2023-06-02T11:02:00Z"/>
                    <w:del w:id="2810" w:author="Mike.Litzow" w:date="2024-01-02T12:19:00Z"/>
                    <w:rFonts w:ascii="Calibri" w:eastAsia="Times New Roman" w:hAnsi="Calibri" w:cs="Calibri"/>
                    <w:color w:val="000000"/>
                  </w:rPr>
                </w:rPrChange>
              </w:rPr>
              <w:pPrChange w:id="2811" w:author="Mike.Litzow" w:date="2024-01-02T12:19:00Z">
                <w:pPr>
                  <w:spacing w:after="0" w:line="240" w:lineRule="auto"/>
                  <w:jc w:val="right"/>
                </w:pPr>
              </w:pPrChange>
            </w:pPr>
            <w:ins w:id="2812" w:author="Jon.Richar" w:date="2023-06-02T11:02:00Z">
              <w:del w:id="2813" w:author="Mike.Litzow" w:date="2024-01-02T12:19:00Z">
                <w:r w:rsidRPr="00C93D08" w:rsidDel="00532572">
                  <w:rPr>
                    <w:rFonts w:ascii="Times New Roman" w:eastAsia="Times New Roman" w:hAnsi="Times New Roman" w:cs="Times New Roman"/>
                    <w:color w:val="000000"/>
                    <w:sz w:val="20"/>
                    <w:szCs w:val="20"/>
                    <w:rPrChange w:id="2814" w:author="Jon.Richar" w:date="2023-06-09T15:17:00Z">
                      <w:rPr>
                        <w:rFonts w:ascii="Calibri" w:eastAsia="Times New Roman" w:hAnsi="Calibri" w:cs="Calibri"/>
                        <w:color w:val="000000"/>
                      </w:rPr>
                    </w:rPrChange>
                  </w:rPr>
                  <w:delText>0.01</w:delText>
                </w:r>
              </w:del>
            </w:ins>
          </w:p>
        </w:tc>
        <w:tc>
          <w:tcPr>
            <w:tcW w:w="772" w:type="dxa"/>
            <w:shd w:val="clear" w:color="auto" w:fill="auto"/>
            <w:noWrap/>
            <w:vAlign w:val="bottom"/>
            <w:hideMark/>
            <w:tcPrChange w:id="2815" w:author="Jon.Richar" w:date="2023-06-09T15:20:00Z">
              <w:tcPr>
                <w:tcW w:w="602" w:type="dxa"/>
                <w:shd w:val="clear" w:color="auto" w:fill="auto"/>
                <w:noWrap/>
                <w:vAlign w:val="bottom"/>
                <w:hideMark/>
              </w:tcPr>
            </w:tcPrChange>
          </w:tcPr>
          <w:p w14:paraId="74672892" w14:textId="269A1B36" w:rsidR="007F3A01" w:rsidRPr="00C93D08" w:rsidDel="00532572" w:rsidRDefault="007F3A01" w:rsidP="00532572">
            <w:pPr>
              <w:spacing w:line="480" w:lineRule="auto"/>
              <w:rPr>
                <w:ins w:id="2816" w:author="Jon.Richar" w:date="2023-06-02T11:02:00Z"/>
                <w:del w:id="2817" w:author="Mike.Litzow" w:date="2024-01-02T12:19:00Z"/>
                <w:rFonts w:ascii="Times New Roman" w:eastAsia="Times New Roman" w:hAnsi="Times New Roman" w:cs="Times New Roman"/>
                <w:color w:val="000000"/>
                <w:sz w:val="20"/>
                <w:szCs w:val="20"/>
                <w:rPrChange w:id="2818" w:author="Jon.Richar" w:date="2023-06-09T15:17:00Z">
                  <w:rPr>
                    <w:ins w:id="2819" w:author="Jon.Richar" w:date="2023-06-02T11:02:00Z"/>
                    <w:del w:id="2820" w:author="Mike.Litzow" w:date="2024-01-02T12:19:00Z"/>
                    <w:rFonts w:ascii="Calibri" w:eastAsia="Times New Roman" w:hAnsi="Calibri" w:cs="Calibri"/>
                    <w:color w:val="000000"/>
                  </w:rPr>
                </w:rPrChange>
              </w:rPr>
              <w:pPrChange w:id="2821" w:author="Mike.Litzow" w:date="2024-01-02T12:19:00Z">
                <w:pPr>
                  <w:spacing w:after="0" w:line="240" w:lineRule="auto"/>
                  <w:jc w:val="right"/>
                </w:pPr>
              </w:pPrChange>
            </w:pPr>
            <w:ins w:id="2822" w:author="Jon.Richar" w:date="2023-06-02T11:02:00Z">
              <w:del w:id="2823" w:author="Mike.Litzow" w:date="2024-01-02T12:19:00Z">
                <w:r w:rsidRPr="00C93D08" w:rsidDel="00532572">
                  <w:rPr>
                    <w:rFonts w:ascii="Times New Roman" w:eastAsia="Times New Roman" w:hAnsi="Times New Roman" w:cs="Times New Roman"/>
                    <w:color w:val="000000"/>
                    <w:sz w:val="20"/>
                    <w:szCs w:val="20"/>
                    <w:rPrChange w:id="2824" w:author="Jon.Richar" w:date="2023-06-09T15:17:00Z">
                      <w:rPr>
                        <w:rFonts w:ascii="Calibri" w:eastAsia="Times New Roman" w:hAnsi="Calibri" w:cs="Calibri"/>
                        <w:color w:val="000000"/>
                      </w:rPr>
                    </w:rPrChange>
                  </w:rPr>
                  <w:delText>-0.54</w:delText>
                </w:r>
              </w:del>
            </w:ins>
          </w:p>
        </w:tc>
        <w:tc>
          <w:tcPr>
            <w:tcW w:w="714" w:type="dxa"/>
            <w:shd w:val="clear" w:color="auto" w:fill="auto"/>
            <w:noWrap/>
            <w:vAlign w:val="bottom"/>
            <w:hideMark/>
            <w:tcPrChange w:id="2825" w:author="Jon.Richar" w:date="2023-06-09T15:20:00Z">
              <w:tcPr>
                <w:tcW w:w="714" w:type="dxa"/>
                <w:shd w:val="clear" w:color="auto" w:fill="auto"/>
                <w:noWrap/>
                <w:vAlign w:val="bottom"/>
                <w:hideMark/>
              </w:tcPr>
            </w:tcPrChange>
          </w:tcPr>
          <w:p w14:paraId="348C639F" w14:textId="0112A6C3" w:rsidR="007F3A01" w:rsidRPr="00C93D08" w:rsidDel="00532572" w:rsidRDefault="007F3A01" w:rsidP="00532572">
            <w:pPr>
              <w:spacing w:line="480" w:lineRule="auto"/>
              <w:rPr>
                <w:ins w:id="2826" w:author="Jon.Richar" w:date="2023-06-02T11:02:00Z"/>
                <w:del w:id="2827" w:author="Mike.Litzow" w:date="2024-01-02T12:19:00Z"/>
                <w:rFonts w:ascii="Times New Roman" w:eastAsia="Times New Roman" w:hAnsi="Times New Roman" w:cs="Times New Roman"/>
                <w:color w:val="000000"/>
                <w:sz w:val="20"/>
                <w:szCs w:val="20"/>
                <w:rPrChange w:id="2828" w:author="Jon.Richar" w:date="2023-06-09T15:17:00Z">
                  <w:rPr>
                    <w:ins w:id="2829" w:author="Jon.Richar" w:date="2023-06-02T11:02:00Z"/>
                    <w:del w:id="2830" w:author="Mike.Litzow" w:date="2024-01-02T12:19:00Z"/>
                    <w:rFonts w:ascii="Calibri" w:eastAsia="Times New Roman" w:hAnsi="Calibri" w:cs="Calibri"/>
                    <w:color w:val="000000"/>
                  </w:rPr>
                </w:rPrChange>
              </w:rPr>
              <w:pPrChange w:id="2831" w:author="Mike.Litzow" w:date="2024-01-02T12:19:00Z">
                <w:pPr>
                  <w:spacing w:after="0" w:line="240" w:lineRule="auto"/>
                  <w:jc w:val="right"/>
                </w:pPr>
              </w:pPrChange>
            </w:pPr>
            <w:ins w:id="2832" w:author="Jon.Richar" w:date="2023-06-02T11:02:00Z">
              <w:del w:id="2833" w:author="Mike.Litzow" w:date="2024-01-02T12:19:00Z">
                <w:r w:rsidRPr="00C93D08" w:rsidDel="00532572">
                  <w:rPr>
                    <w:rFonts w:ascii="Times New Roman" w:eastAsia="Times New Roman" w:hAnsi="Times New Roman" w:cs="Times New Roman"/>
                    <w:color w:val="000000"/>
                    <w:sz w:val="20"/>
                    <w:szCs w:val="20"/>
                    <w:rPrChange w:id="2834" w:author="Jon.Richar" w:date="2023-06-09T15:17:00Z">
                      <w:rPr>
                        <w:rFonts w:ascii="Calibri" w:eastAsia="Times New Roman" w:hAnsi="Calibri" w:cs="Calibri"/>
                        <w:color w:val="000000"/>
                      </w:rPr>
                    </w:rPrChange>
                  </w:rPr>
                  <w:delText>0.34</w:delText>
                </w:r>
              </w:del>
            </w:ins>
          </w:p>
        </w:tc>
        <w:tc>
          <w:tcPr>
            <w:tcW w:w="650" w:type="dxa"/>
            <w:shd w:val="clear" w:color="auto" w:fill="auto"/>
            <w:noWrap/>
            <w:vAlign w:val="bottom"/>
            <w:hideMark/>
            <w:tcPrChange w:id="2835" w:author="Jon.Richar" w:date="2023-06-09T15:20:00Z">
              <w:tcPr>
                <w:tcW w:w="729" w:type="dxa"/>
                <w:shd w:val="clear" w:color="auto" w:fill="auto"/>
                <w:noWrap/>
                <w:vAlign w:val="bottom"/>
                <w:hideMark/>
              </w:tcPr>
            </w:tcPrChange>
          </w:tcPr>
          <w:p w14:paraId="08D6AAE6" w14:textId="43942689" w:rsidR="007F3A01" w:rsidRPr="00C93D08" w:rsidDel="00532572" w:rsidRDefault="007F3A01" w:rsidP="00532572">
            <w:pPr>
              <w:spacing w:line="480" w:lineRule="auto"/>
              <w:rPr>
                <w:ins w:id="2836" w:author="Jon.Richar" w:date="2023-06-02T11:02:00Z"/>
                <w:del w:id="2837" w:author="Mike.Litzow" w:date="2024-01-02T12:19:00Z"/>
                <w:rFonts w:ascii="Times New Roman" w:eastAsia="Times New Roman" w:hAnsi="Times New Roman" w:cs="Times New Roman"/>
                <w:color w:val="000000"/>
                <w:sz w:val="20"/>
                <w:szCs w:val="20"/>
                <w:rPrChange w:id="2838" w:author="Jon.Richar" w:date="2023-06-09T15:17:00Z">
                  <w:rPr>
                    <w:ins w:id="2839" w:author="Jon.Richar" w:date="2023-06-02T11:02:00Z"/>
                    <w:del w:id="2840" w:author="Mike.Litzow" w:date="2024-01-02T12:19:00Z"/>
                    <w:rFonts w:ascii="Calibri" w:eastAsia="Times New Roman" w:hAnsi="Calibri" w:cs="Calibri"/>
                    <w:color w:val="000000"/>
                  </w:rPr>
                </w:rPrChange>
              </w:rPr>
              <w:pPrChange w:id="2841" w:author="Mike.Litzow" w:date="2024-01-02T12:19:00Z">
                <w:pPr>
                  <w:spacing w:after="0" w:line="240" w:lineRule="auto"/>
                  <w:jc w:val="right"/>
                </w:pPr>
              </w:pPrChange>
            </w:pPr>
            <w:ins w:id="2842" w:author="Jon.Richar" w:date="2023-06-02T11:02:00Z">
              <w:del w:id="2843" w:author="Mike.Litzow" w:date="2024-01-02T12:19:00Z">
                <w:r w:rsidRPr="00C93D08" w:rsidDel="00532572">
                  <w:rPr>
                    <w:rFonts w:ascii="Times New Roman" w:eastAsia="Times New Roman" w:hAnsi="Times New Roman" w:cs="Times New Roman"/>
                    <w:color w:val="000000"/>
                    <w:sz w:val="20"/>
                    <w:szCs w:val="20"/>
                    <w:rPrChange w:id="2844" w:author="Jon.Richar" w:date="2023-06-09T15:17:00Z">
                      <w:rPr>
                        <w:rFonts w:ascii="Calibri" w:eastAsia="Times New Roman" w:hAnsi="Calibri" w:cs="Calibri"/>
                        <w:color w:val="000000"/>
                      </w:rPr>
                    </w:rPrChange>
                  </w:rPr>
                  <w:delText>0.38</w:delText>
                </w:r>
              </w:del>
            </w:ins>
          </w:p>
        </w:tc>
        <w:tc>
          <w:tcPr>
            <w:tcW w:w="838" w:type="dxa"/>
            <w:shd w:val="clear" w:color="auto" w:fill="auto"/>
            <w:noWrap/>
            <w:vAlign w:val="bottom"/>
            <w:hideMark/>
            <w:tcPrChange w:id="2845" w:author="Jon.Richar" w:date="2023-06-09T15:20:00Z">
              <w:tcPr>
                <w:tcW w:w="862" w:type="dxa"/>
                <w:shd w:val="clear" w:color="auto" w:fill="auto"/>
                <w:noWrap/>
                <w:vAlign w:val="bottom"/>
                <w:hideMark/>
              </w:tcPr>
            </w:tcPrChange>
          </w:tcPr>
          <w:p w14:paraId="2E66EEC1" w14:textId="2597293E" w:rsidR="007F3A01" w:rsidRPr="00C93D08" w:rsidDel="00532572" w:rsidRDefault="007F3A01" w:rsidP="00532572">
            <w:pPr>
              <w:spacing w:line="480" w:lineRule="auto"/>
              <w:rPr>
                <w:ins w:id="2846" w:author="Jon.Richar" w:date="2023-06-02T11:02:00Z"/>
                <w:del w:id="2847" w:author="Mike.Litzow" w:date="2024-01-02T12:19:00Z"/>
                <w:rFonts w:ascii="Times New Roman" w:eastAsia="Times New Roman" w:hAnsi="Times New Roman" w:cs="Times New Roman"/>
                <w:color w:val="000000"/>
                <w:sz w:val="20"/>
                <w:szCs w:val="20"/>
                <w:rPrChange w:id="2848" w:author="Jon.Richar" w:date="2023-06-09T15:17:00Z">
                  <w:rPr>
                    <w:ins w:id="2849" w:author="Jon.Richar" w:date="2023-06-02T11:02:00Z"/>
                    <w:del w:id="2850" w:author="Mike.Litzow" w:date="2024-01-02T12:19:00Z"/>
                    <w:rFonts w:ascii="Calibri" w:eastAsia="Times New Roman" w:hAnsi="Calibri" w:cs="Calibri"/>
                    <w:color w:val="000000"/>
                  </w:rPr>
                </w:rPrChange>
              </w:rPr>
              <w:pPrChange w:id="2851" w:author="Mike.Litzow" w:date="2024-01-02T12:19:00Z">
                <w:pPr>
                  <w:spacing w:after="0" w:line="240" w:lineRule="auto"/>
                  <w:jc w:val="right"/>
                </w:pPr>
              </w:pPrChange>
            </w:pPr>
            <w:ins w:id="2852" w:author="Jon.Richar" w:date="2023-06-02T11:02:00Z">
              <w:del w:id="2853" w:author="Mike.Litzow" w:date="2024-01-02T12:19:00Z">
                <w:r w:rsidRPr="00C93D08" w:rsidDel="00532572">
                  <w:rPr>
                    <w:rFonts w:ascii="Times New Roman" w:eastAsia="Times New Roman" w:hAnsi="Times New Roman" w:cs="Times New Roman"/>
                    <w:color w:val="000000"/>
                    <w:sz w:val="20"/>
                    <w:szCs w:val="20"/>
                    <w:rPrChange w:id="2854" w:author="Jon.Richar" w:date="2023-06-09T15:17:00Z">
                      <w:rPr>
                        <w:rFonts w:ascii="Calibri" w:eastAsia="Times New Roman" w:hAnsi="Calibri" w:cs="Calibri"/>
                        <w:color w:val="000000"/>
                      </w:rPr>
                    </w:rPrChange>
                  </w:rPr>
                  <w:delText>-0.15</w:delText>
                </w:r>
              </w:del>
            </w:ins>
          </w:p>
        </w:tc>
        <w:tc>
          <w:tcPr>
            <w:tcW w:w="680" w:type="dxa"/>
            <w:shd w:val="clear" w:color="auto" w:fill="auto"/>
            <w:noWrap/>
            <w:vAlign w:val="bottom"/>
            <w:hideMark/>
            <w:tcPrChange w:id="2855" w:author="Jon.Richar" w:date="2023-06-09T15:20:00Z">
              <w:tcPr>
                <w:tcW w:w="680" w:type="dxa"/>
                <w:shd w:val="clear" w:color="auto" w:fill="auto"/>
                <w:noWrap/>
                <w:vAlign w:val="bottom"/>
                <w:hideMark/>
              </w:tcPr>
            </w:tcPrChange>
          </w:tcPr>
          <w:p w14:paraId="3DE23A9B" w14:textId="3315FBCD" w:rsidR="007F3A01" w:rsidRPr="00C93D08" w:rsidDel="00532572" w:rsidRDefault="007F3A01" w:rsidP="00532572">
            <w:pPr>
              <w:spacing w:line="480" w:lineRule="auto"/>
              <w:rPr>
                <w:ins w:id="2856" w:author="Jon.Richar" w:date="2023-06-02T11:02:00Z"/>
                <w:del w:id="2857" w:author="Mike.Litzow" w:date="2024-01-02T12:19:00Z"/>
                <w:rFonts w:ascii="Times New Roman" w:eastAsia="Times New Roman" w:hAnsi="Times New Roman" w:cs="Times New Roman"/>
                <w:color w:val="000000"/>
                <w:sz w:val="20"/>
                <w:szCs w:val="20"/>
                <w:rPrChange w:id="2858" w:author="Jon.Richar" w:date="2023-06-09T15:17:00Z">
                  <w:rPr>
                    <w:ins w:id="2859" w:author="Jon.Richar" w:date="2023-06-02T11:02:00Z"/>
                    <w:del w:id="2860" w:author="Mike.Litzow" w:date="2024-01-02T12:19:00Z"/>
                    <w:rFonts w:ascii="Calibri" w:eastAsia="Times New Roman" w:hAnsi="Calibri" w:cs="Calibri"/>
                    <w:color w:val="000000"/>
                  </w:rPr>
                </w:rPrChange>
              </w:rPr>
              <w:pPrChange w:id="2861" w:author="Mike.Litzow" w:date="2024-01-02T12:19:00Z">
                <w:pPr>
                  <w:spacing w:after="0" w:line="240" w:lineRule="auto"/>
                  <w:jc w:val="right"/>
                </w:pPr>
              </w:pPrChange>
            </w:pPr>
            <w:ins w:id="2862" w:author="Jon.Richar" w:date="2023-06-02T11:02:00Z">
              <w:del w:id="2863" w:author="Mike.Litzow" w:date="2024-01-02T12:19:00Z">
                <w:r w:rsidRPr="00C93D08" w:rsidDel="00532572">
                  <w:rPr>
                    <w:rFonts w:ascii="Times New Roman" w:eastAsia="Times New Roman" w:hAnsi="Times New Roman" w:cs="Times New Roman"/>
                    <w:color w:val="000000"/>
                    <w:sz w:val="20"/>
                    <w:szCs w:val="20"/>
                    <w:rPrChange w:id="2864" w:author="Jon.Richar" w:date="2023-06-09T15:17:00Z">
                      <w:rPr>
                        <w:rFonts w:ascii="Calibri" w:eastAsia="Times New Roman" w:hAnsi="Calibri" w:cs="Calibri"/>
                        <w:color w:val="000000"/>
                      </w:rPr>
                    </w:rPrChange>
                  </w:rPr>
                  <w:delText>0.38</w:delText>
                </w:r>
              </w:del>
            </w:ins>
          </w:p>
        </w:tc>
        <w:tc>
          <w:tcPr>
            <w:tcW w:w="768" w:type="dxa"/>
            <w:shd w:val="clear" w:color="auto" w:fill="auto"/>
            <w:noWrap/>
            <w:vAlign w:val="bottom"/>
            <w:hideMark/>
            <w:tcPrChange w:id="2865" w:author="Jon.Richar" w:date="2023-06-09T15:20:00Z">
              <w:tcPr>
                <w:tcW w:w="768" w:type="dxa"/>
                <w:shd w:val="clear" w:color="auto" w:fill="auto"/>
                <w:noWrap/>
                <w:vAlign w:val="bottom"/>
                <w:hideMark/>
              </w:tcPr>
            </w:tcPrChange>
          </w:tcPr>
          <w:p w14:paraId="2AEF13A4" w14:textId="6D69BDDD" w:rsidR="007F3A01" w:rsidRPr="00C93D08" w:rsidDel="00532572" w:rsidRDefault="007F3A01" w:rsidP="00532572">
            <w:pPr>
              <w:spacing w:line="480" w:lineRule="auto"/>
              <w:rPr>
                <w:ins w:id="2866" w:author="Jon.Richar" w:date="2023-06-02T11:02:00Z"/>
                <w:del w:id="2867" w:author="Mike.Litzow" w:date="2024-01-02T12:19:00Z"/>
                <w:rFonts w:ascii="Times New Roman" w:eastAsia="Times New Roman" w:hAnsi="Times New Roman" w:cs="Times New Roman"/>
                <w:color w:val="000000"/>
                <w:sz w:val="20"/>
                <w:szCs w:val="20"/>
                <w:rPrChange w:id="2868" w:author="Jon.Richar" w:date="2023-06-09T15:17:00Z">
                  <w:rPr>
                    <w:ins w:id="2869" w:author="Jon.Richar" w:date="2023-06-02T11:02:00Z"/>
                    <w:del w:id="2870" w:author="Mike.Litzow" w:date="2024-01-02T12:19:00Z"/>
                    <w:rFonts w:ascii="Calibri" w:eastAsia="Times New Roman" w:hAnsi="Calibri" w:cs="Calibri"/>
                    <w:color w:val="000000"/>
                  </w:rPr>
                </w:rPrChange>
              </w:rPr>
              <w:pPrChange w:id="2871" w:author="Mike.Litzow" w:date="2024-01-02T12:19:00Z">
                <w:pPr>
                  <w:spacing w:after="0" w:line="240" w:lineRule="auto"/>
                  <w:jc w:val="right"/>
                </w:pPr>
              </w:pPrChange>
            </w:pPr>
            <w:ins w:id="2872" w:author="Jon.Richar" w:date="2023-06-02T11:02:00Z">
              <w:del w:id="2873" w:author="Mike.Litzow" w:date="2024-01-02T12:19:00Z">
                <w:r w:rsidRPr="00C93D08" w:rsidDel="00532572">
                  <w:rPr>
                    <w:rFonts w:ascii="Times New Roman" w:eastAsia="Times New Roman" w:hAnsi="Times New Roman" w:cs="Times New Roman"/>
                    <w:color w:val="000000"/>
                    <w:sz w:val="20"/>
                    <w:szCs w:val="20"/>
                    <w:rPrChange w:id="2874" w:author="Jon.Richar" w:date="2023-06-09T15:17:00Z">
                      <w:rPr>
                        <w:rFonts w:ascii="Calibri" w:eastAsia="Times New Roman" w:hAnsi="Calibri" w:cs="Calibri"/>
                        <w:color w:val="000000"/>
                      </w:rPr>
                    </w:rPrChange>
                  </w:rPr>
                  <w:delText>0.43</w:delText>
                </w:r>
              </w:del>
            </w:ins>
          </w:p>
        </w:tc>
        <w:tc>
          <w:tcPr>
            <w:tcW w:w="675" w:type="dxa"/>
            <w:shd w:val="clear" w:color="auto" w:fill="auto"/>
            <w:noWrap/>
            <w:vAlign w:val="bottom"/>
            <w:hideMark/>
            <w:tcPrChange w:id="2875" w:author="Jon.Richar" w:date="2023-06-09T15:20:00Z">
              <w:tcPr>
                <w:tcW w:w="675" w:type="dxa"/>
                <w:shd w:val="clear" w:color="auto" w:fill="auto"/>
                <w:noWrap/>
                <w:vAlign w:val="bottom"/>
                <w:hideMark/>
              </w:tcPr>
            </w:tcPrChange>
          </w:tcPr>
          <w:p w14:paraId="30D1516C" w14:textId="0CA5B1B0" w:rsidR="007F3A01" w:rsidRPr="00C93D08" w:rsidDel="00532572" w:rsidRDefault="007F3A01" w:rsidP="00532572">
            <w:pPr>
              <w:spacing w:line="480" w:lineRule="auto"/>
              <w:rPr>
                <w:ins w:id="2876" w:author="Jon.Richar" w:date="2023-06-02T11:02:00Z"/>
                <w:del w:id="2877" w:author="Mike.Litzow" w:date="2024-01-02T12:19:00Z"/>
                <w:rFonts w:ascii="Times New Roman" w:eastAsia="Times New Roman" w:hAnsi="Times New Roman" w:cs="Times New Roman"/>
                <w:color w:val="000000"/>
                <w:sz w:val="20"/>
                <w:szCs w:val="20"/>
                <w:rPrChange w:id="2878" w:author="Jon.Richar" w:date="2023-06-09T15:17:00Z">
                  <w:rPr>
                    <w:ins w:id="2879" w:author="Jon.Richar" w:date="2023-06-02T11:02:00Z"/>
                    <w:del w:id="2880" w:author="Mike.Litzow" w:date="2024-01-02T12:19:00Z"/>
                    <w:rFonts w:ascii="Calibri" w:eastAsia="Times New Roman" w:hAnsi="Calibri" w:cs="Calibri"/>
                    <w:color w:val="000000"/>
                  </w:rPr>
                </w:rPrChange>
              </w:rPr>
              <w:pPrChange w:id="2881" w:author="Mike.Litzow" w:date="2024-01-02T12:19:00Z">
                <w:pPr>
                  <w:spacing w:after="0" w:line="240" w:lineRule="auto"/>
                  <w:jc w:val="right"/>
                </w:pPr>
              </w:pPrChange>
            </w:pPr>
            <w:ins w:id="2882" w:author="Jon.Richar" w:date="2023-06-02T11:02:00Z">
              <w:del w:id="2883" w:author="Mike.Litzow" w:date="2024-01-02T12:19:00Z">
                <w:r w:rsidRPr="00C93D08" w:rsidDel="00532572">
                  <w:rPr>
                    <w:rFonts w:ascii="Times New Roman" w:eastAsia="Times New Roman" w:hAnsi="Times New Roman" w:cs="Times New Roman"/>
                    <w:color w:val="000000"/>
                    <w:sz w:val="20"/>
                    <w:szCs w:val="20"/>
                    <w:rPrChange w:id="2884" w:author="Jon.Richar" w:date="2023-06-09T15:17:00Z">
                      <w:rPr>
                        <w:rFonts w:ascii="Calibri" w:eastAsia="Times New Roman" w:hAnsi="Calibri" w:cs="Calibri"/>
                        <w:color w:val="000000"/>
                      </w:rPr>
                    </w:rPrChange>
                  </w:rPr>
                  <w:delText>1.00</w:delText>
                </w:r>
              </w:del>
            </w:ins>
          </w:p>
        </w:tc>
        <w:tc>
          <w:tcPr>
            <w:tcW w:w="675" w:type="dxa"/>
            <w:shd w:val="clear" w:color="auto" w:fill="auto"/>
            <w:noWrap/>
            <w:vAlign w:val="bottom"/>
            <w:hideMark/>
            <w:tcPrChange w:id="2885" w:author="Jon.Richar" w:date="2023-06-09T15:20:00Z">
              <w:tcPr>
                <w:tcW w:w="675" w:type="dxa"/>
                <w:shd w:val="clear" w:color="auto" w:fill="auto"/>
                <w:noWrap/>
                <w:vAlign w:val="bottom"/>
                <w:hideMark/>
              </w:tcPr>
            </w:tcPrChange>
          </w:tcPr>
          <w:p w14:paraId="692D63B7" w14:textId="4B9E5DB7" w:rsidR="007F3A01" w:rsidRPr="00C93D08" w:rsidDel="00532572" w:rsidRDefault="007F3A01" w:rsidP="00532572">
            <w:pPr>
              <w:spacing w:line="480" w:lineRule="auto"/>
              <w:rPr>
                <w:ins w:id="2886" w:author="Jon.Richar" w:date="2023-06-02T11:02:00Z"/>
                <w:del w:id="2887" w:author="Mike.Litzow" w:date="2024-01-02T12:19:00Z"/>
                <w:rFonts w:ascii="Times New Roman" w:eastAsia="Times New Roman" w:hAnsi="Times New Roman" w:cs="Times New Roman"/>
                <w:color w:val="000000"/>
                <w:sz w:val="20"/>
                <w:szCs w:val="20"/>
                <w:rPrChange w:id="2888" w:author="Jon.Richar" w:date="2023-06-09T15:17:00Z">
                  <w:rPr>
                    <w:ins w:id="2889" w:author="Jon.Richar" w:date="2023-06-02T11:02:00Z"/>
                    <w:del w:id="2890" w:author="Mike.Litzow" w:date="2024-01-02T12:19:00Z"/>
                    <w:rFonts w:ascii="Calibri" w:eastAsia="Times New Roman" w:hAnsi="Calibri" w:cs="Calibri"/>
                    <w:color w:val="000000"/>
                  </w:rPr>
                </w:rPrChange>
              </w:rPr>
              <w:pPrChange w:id="2891" w:author="Mike.Litzow" w:date="2024-01-02T12:19:00Z">
                <w:pPr>
                  <w:spacing w:after="0" w:line="240" w:lineRule="auto"/>
                  <w:jc w:val="right"/>
                </w:pPr>
              </w:pPrChange>
            </w:pPr>
            <w:ins w:id="2892" w:author="Jon.Richar" w:date="2023-06-02T11:02:00Z">
              <w:del w:id="2893" w:author="Mike.Litzow" w:date="2024-01-02T12:19:00Z">
                <w:r w:rsidRPr="00C93D08" w:rsidDel="00532572">
                  <w:rPr>
                    <w:rFonts w:ascii="Times New Roman" w:eastAsia="Times New Roman" w:hAnsi="Times New Roman" w:cs="Times New Roman"/>
                    <w:color w:val="000000"/>
                    <w:sz w:val="20"/>
                    <w:szCs w:val="20"/>
                    <w:rPrChange w:id="2894" w:author="Jon.Richar" w:date="2023-06-09T15:17:00Z">
                      <w:rPr>
                        <w:rFonts w:ascii="Calibri" w:eastAsia="Times New Roman" w:hAnsi="Calibri" w:cs="Calibri"/>
                        <w:color w:val="000000"/>
                      </w:rPr>
                    </w:rPrChange>
                  </w:rPr>
                  <w:delText>0.09</w:delText>
                </w:r>
              </w:del>
            </w:ins>
          </w:p>
        </w:tc>
        <w:tc>
          <w:tcPr>
            <w:tcW w:w="714" w:type="dxa"/>
            <w:shd w:val="clear" w:color="auto" w:fill="auto"/>
            <w:noWrap/>
            <w:vAlign w:val="bottom"/>
            <w:hideMark/>
            <w:tcPrChange w:id="2895" w:author="Jon.Richar" w:date="2023-06-09T15:20:00Z">
              <w:tcPr>
                <w:tcW w:w="714" w:type="dxa"/>
                <w:shd w:val="clear" w:color="auto" w:fill="auto"/>
                <w:noWrap/>
                <w:vAlign w:val="bottom"/>
                <w:hideMark/>
              </w:tcPr>
            </w:tcPrChange>
          </w:tcPr>
          <w:p w14:paraId="0D574843" w14:textId="157E18D7" w:rsidR="007F3A01" w:rsidRPr="00C93D08" w:rsidDel="00532572" w:rsidRDefault="007F3A01" w:rsidP="00532572">
            <w:pPr>
              <w:spacing w:line="480" w:lineRule="auto"/>
              <w:rPr>
                <w:ins w:id="2896" w:author="Jon.Richar" w:date="2023-06-02T11:02:00Z"/>
                <w:del w:id="2897" w:author="Mike.Litzow" w:date="2024-01-02T12:19:00Z"/>
                <w:rFonts w:ascii="Times New Roman" w:eastAsia="Times New Roman" w:hAnsi="Times New Roman" w:cs="Times New Roman"/>
                <w:color w:val="000000"/>
                <w:sz w:val="20"/>
                <w:szCs w:val="20"/>
                <w:rPrChange w:id="2898" w:author="Jon.Richar" w:date="2023-06-09T15:17:00Z">
                  <w:rPr>
                    <w:ins w:id="2899" w:author="Jon.Richar" w:date="2023-06-02T11:02:00Z"/>
                    <w:del w:id="2900" w:author="Mike.Litzow" w:date="2024-01-02T12:19:00Z"/>
                    <w:rFonts w:ascii="Calibri" w:eastAsia="Times New Roman" w:hAnsi="Calibri" w:cs="Calibri"/>
                    <w:color w:val="000000"/>
                  </w:rPr>
                </w:rPrChange>
              </w:rPr>
              <w:pPrChange w:id="2901" w:author="Mike.Litzow" w:date="2024-01-02T12:19:00Z">
                <w:pPr>
                  <w:spacing w:after="0" w:line="240" w:lineRule="auto"/>
                  <w:jc w:val="right"/>
                </w:pPr>
              </w:pPrChange>
            </w:pPr>
            <w:ins w:id="2902" w:author="Jon.Richar" w:date="2023-06-02T11:02:00Z">
              <w:del w:id="2903" w:author="Mike.Litzow" w:date="2024-01-02T12:19:00Z">
                <w:r w:rsidRPr="00C93D08" w:rsidDel="00532572">
                  <w:rPr>
                    <w:rFonts w:ascii="Times New Roman" w:eastAsia="Times New Roman" w:hAnsi="Times New Roman" w:cs="Times New Roman"/>
                    <w:color w:val="000000"/>
                    <w:sz w:val="20"/>
                    <w:szCs w:val="20"/>
                    <w:rPrChange w:id="2904" w:author="Jon.Richar" w:date="2023-06-09T15:17:00Z">
                      <w:rPr>
                        <w:rFonts w:ascii="Calibri" w:eastAsia="Times New Roman" w:hAnsi="Calibri" w:cs="Calibri"/>
                        <w:color w:val="000000"/>
                      </w:rPr>
                    </w:rPrChange>
                  </w:rPr>
                  <w:delText>-0.04</w:delText>
                </w:r>
              </w:del>
            </w:ins>
          </w:p>
        </w:tc>
        <w:tc>
          <w:tcPr>
            <w:tcW w:w="633" w:type="dxa"/>
            <w:shd w:val="clear" w:color="auto" w:fill="auto"/>
            <w:noWrap/>
            <w:vAlign w:val="bottom"/>
            <w:hideMark/>
            <w:tcPrChange w:id="2905" w:author="Jon.Richar" w:date="2023-06-09T15:20:00Z">
              <w:tcPr>
                <w:tcW w:w="633" w:type="dxa"/>
                <w:shd w:val="clear" w:color="auto" w:fill="auto"/>
                <w:noWrap/>
                <w:vAlign w:val="bottom"/>
                <w:hideMark/>
              </w:tcPr>
            </w:tcPrChange>
          </w:tcPr>
          <w:p w14:paraId="687BF194" w14:textId="218B9E0A" w:rsidR="007F3A01" w:rsidRPr="00C93D08" w:rsidDel="00532572" w:rsidRDefault="007F3A01" w:rsidP="00532572">
            <w:pPr>
              <w:spacing w:line="480" w:lineRule="auto"/>
              <w:rPr>
                <w:ins w:id="2906" w:author="Jon.Richar" w:date="2023-06-02T11:02:00Z"/>
                <w:del w:id="2907" w:author="Mike.Litzow" w:date="2024-01-02T12:19:00Z"/>
                <w:rFonts w:ascii="Times New Roman" w:eastAsia="Times New Roman" w:hAnsi="Times New Roman" w:cs="Times New Roman"/>
                <w:color w:val="000000"/>
                <w:sz w:val="20"/>
                <w:szCs w:val="20"/>
                <w:rPrChange w:id="2908" w:author="Jon.Richar" w:date="2023-06-09T15:17:00Z">
                  <w:rPr>
                    <w:ins w:id="2909" w:author="Jon.Richar" w:date="2023-06-02T11:02:00Z"/>
                    <w:del w:id="2910" w:author="Mike.Litzow" w:date="2024-01-02T12:19:00Z"/>
                    <w:rFonts w:ascii="Calibri" w:eastAsia="Times New Roman" w:hAnsi="Calibri" w:cs="Calibri"/>
                    <w:color w:val="000000"/>
                  </w:rPr>
                </w:rPrChange>
              </w:rPr>
              <w:pPrChange w:id="2911" w:author="Mike.Litzow" w:date="2024-01-02T12:19:00Z">
                <w:pPr>
                  <w:spacing w:after="0" w:line="240" w:lineRule="auto"/>
                  <w:jc w:val="right"/>
                </w:pPr>
              </w:pPrChange>
            </w:pPr>
            <w:ins w:id="2912" w:author="Jon.Richar" w:date="2023-06-02T11:02:00Z">
              <w:del w:id="2913" w:author="Mike.Litzow" w:date="2024-01-02T12:19:00Z">
                <w:r w:rsidRPr="00C93D08" w:rsidDel="00532572">
                  <w:rPr>
                    <w:rFonts w:ascii="Times New Roman" w:eastAsia="Times New Roman" w:hAnsi="Times New Roman" w:cs="Times New Roman"/>
                    <w:color w:val="000000"/>
                    <w:sz w:val="20"/>
                    <w:szCs w:val="20"/>
                    <w:rPrChange w:id="2914" w:author="Jon.Richar" w:date="2023-06-09T15:17:00Z">
                      <w:rPr>
                        <w:rFonts w:ascii="Calibri" w:eastAsia="Times New Roman" w:hAnsi="Calibri" w:cs="Calibri"/>
                        <w:color w:val="000000"/>
                      </w:rPr>
                    </w:rPrChange>
                  </w:rPr>
                  <w:delText>0.50</w:delText>
                </w:r>
              </w:del>
            </w:ins>
          </w:p>
        </w:tc>
        <w:tc>
          <w:tcPr>
            <w:tcW w:w="673" w:type="dxa"/>
            <w:shd w:val="clear" w:color="auto" w:fill="auto"/>
            <w:noWrap/>
            <w:vAlign w:val="bottom"/>
            <w:hideMark/>
            <w:tcPrChange w:id="2915" w:author="Jon.Richar" w:date="2023-06-09T15:20:00Z">
              <w:tcPr>
                <w:tcW w:w="673" w:type="dxa"/>
                <w:shd w:val="clear" w:color="auto" w:fill="auto"/>
                <w:noWrap/>
                <w:vAlign w:val="bottom"/>
                <w:hideMark/>
              </w:tcPr>
            </w:tcPrChange>
          </w:tcPr>
          <w:p w14:paraId="75EFA04A" w14:textId="043AA660" w:rsidR="007F3A01" w:rsidRPr="00C93D08" w:rsidDel="00532572" w:rsidRDefault="007F3A01" w:rsidP="00532572">
            <w:pPr>
              <w:spacing w:line="480" w:lineRule="auto"/>
              <w:rPr>
                <w:ins w:id="2916" w:author="Jon.Richar" w:date="2023-06-02T11:02:00Z"/>
                <w:del w:id="2917" w:author="Mike.Litzow" w:date="2024-01-02T12:19:00Z"/>
                <w:rFonts w:ascii="Times New Roman" w:eastAsia="Times New Roman" w:hAnsi="Times New Roman" w:cs="Times New Roman"/>
                <w:color w:val="000000"/>
                <w:sz w:val="20"/>
                <w:szCs w:val="20"/>
                <w:rPrChange w:id="2918" w:author="Jon.Richar" w:date="2023-06-09T15:17:00Z">
                  <w:rPr>
                    <w:ins w:id="2919" w:author="Jon.Richar" w:date="2023-06-02T11:02:00Z"/>
                    <w:del w:id="2920" w:author="Mike.Litzow" w:date="2024-01-02T12:19:00Z"/>
                    <w:rFonts w:ascii="Calibri" w:eastAsia="Times New Roman" w:hAnsi="Calibri" w:cs="Calibri"/>
                    <w:color w:val="000000"/>
                  </w:rPr>
                </w:rPrChange>
              </w:rPr>
              <w:pPrChange w:id="2921" w:author="Mike.Litzow" w:date="2024-01-02T12:19:00Z">
                <w:pPr>
                  <w:spacing w:after="0" w:line="240" w:lineRule="auto"/>
                  <w:jc w:val="right"/>
                </w:pPr>
              </w:pPrChange>
            </w:pPr>
            <w:ins w:id="2922" w:author="Jon.Richar" w:date="2023-06-02T11:02:00Z">
              <w:del w:id="2923" w:author="Mike.Litzow" w:date="2024-01-02T12:19:00Z">
                <w:r w:rsidRPr="00C93D08" w:rsidDel="00532572">
                  <w:rPr>
                    <w:rFonts w:ascii="Times New Roman" w:eastAsia="Times New Roman" w:hAnsi="Times New Roman" w:cs="Times New Roman"/>
                    <w:color w:val="000000"/>
                    <w:sz w:val="20"/>
                    <w:szCs w:val="20"/>
                    <w:rPrChange w:id="2924" w:author="Jon.Richar" w:date="2023-06-09T15:17:00Z">
                      <w:rPr>
                        <w:rFonts w:ascii="Calibri" w:eastAsia="Times New Roman" w:hAnsi="Calibri" w:cs="Calibri"/>
                        <w:color w:val="000000"/>
                      </w:rPr>
                    </w:rPrChange>
                  </w:rPr>
                  <w:delText>-0.07</w:delText>
                </w:r>
              </w:del>
            </w:ins>
          </w:p>
        </w:tc>
        <w:tc>
          <w:tcPr>
            <w:tcW w:w="714" w:type="dxa"/>
            <w:shd w:val="clear" w:color="auto" w:fill="auto"/>
            <w:noWrap/>
            <w:vAlign w:val="bottom"/>
            <w:hideMark/>
            <w:tcPrChange w:id="2925" w:author="Jon.Richar" w:date="2023-06-09T15:20:00Z">
              <w:tcPr>
                <w:tcW w:w="714" w:type="dxa"/>
                <w:shd w:val="clear" w:color="auto" w:fill="auto"/>
                <w:noWrap/>
                <w:vAlign w:val="bottom"/>
                <w:hideMark/>
              </w:tcPr>
            </w:tcPrChange>
          </w:tcPr>
          <w:p w14:paraId="04E53BCF" w14:textId="590D61F4" w:rsidR="007F3A01" w:rsidRPr="00C93D08" w:rsidDel="00532572" w:rsidRDefault="007F3A01" w:rsidP="00532572">
            <w:pPr>
              <w:spacing w:line="480" w:lineRule="auto"/>
              <w:rPr>
                <w:ins w:id="2926" w:author="Jon.Richar" w:date="2023-06-02T11:02:00Z"/>
                <w:del w:id="2927" w:author="Mike.Litzow" w:date="2024-01-02T12:19:00Z"/>
                <w:rFonts w:ascii="Times New Roman" w:eastAsia="Times New Roman" w:hAnsi="Times New Roman" w:cs="Times New Roman"/>
                <w:color w:val="000000"/>
                <w:sz w:val="20"/>
                <w:szCs w:val="20"/>
                <w:rPrChange w:id="2928" w:author="Jon.Richar" w:date="2023-06-09T15:17:00Z">
                  <w:rPr>
                    <w:ins w:id="2929" w:author="Jon.Richar" w:date="2023-06-02T11:02:00Z"/>
                    <w:del w:id="2930" w:author="Mike.Litzow" w:date="2024-01-02T12:19:00Z"/>
                    <w:rFonts w:ascii="Calibri" w:eastAsia="Times New Roman" w:hAnsi="Calibri" w:cs="Calibri"/>
                    <w:color w:val="000000"/>
                  </w:rPr>
                </w:rPrChange>
              </w:rPr>
              <w:pPrChange w:id="2931" w:author="Mike.Litzow" w:date="2024-01-02T12:19:00Z">
                <w:pPr>
                  <w:spacing w:after="0" w:line="240" w:lineRule="auto"/>
                  <w:jc w:val="right"/>
                </w:pPr>
              </w:pPrChange>
            </w:pPr>
            <w:ins w:id="2932" w:author="Jon.Richar" w:date="2023-06-02T11:02:00Z">
              <w:del w:id="2933" w:author="Mike.Litzow" w:date="2024-01-02T12:19:00Z">
                <w:r w:rsidRPr="00C93D08" w:rsidDel="00532572">
                  <w:rPr>
                    <w:rFonts w:ascii="Times New Roman" w:eastAsia="Times New Roman" w:hAnsi="Times New Roman" w:cs="Times New Roman"/>
                    <w:color w:val="000000"/>
                    <w:sz w:val="20"/>
                    <w:szCs w:val="20"/>
                    <w:rPrChange w:id="2934" w:author="Jon.Richar" w:date="2023-06-09T15:17:00Z">
                      <w:rPr>
                        <w:rFonts w:ascii="Calibri" w:eastAsia="Times New Roman" w:hAnsi="Calibri" w:cs="Calibri"/>
                        <w:color w:val="000000"/>
                      </w:rPr>
                    </w:rPrChange>
                  </w:rPr>
                  <w:delText>-0.23</w:delText>
                </w:r>
              </w:del>
            </w:ins>
          </w:p>
        </w:tc>
      </w:tr>
      <w:tr w:rsidR="00C93D08" w:rsidRPr="007F3A01" w:rsidDel="00532572" w14:paraId="592AFD7B" w14:textId="1546F0D7" w:rsidTr="00C93D08">
        <w:trPr>
          <w:trHeight w:val="157"/>
          <w:ins w:id="2935" w:author="Jon.Richar" w:date="2023-06-02T11:02:00Z"/>
          <w:del w:id="2936" w:author="Mike.Litzow" w:date="2024-01-02T12:19:00Z"/>
          <w:trPrChange w:id="2937" w:author="Jon.Richar" w:date="2023-06-09T15:20:00Z">
            <w:trPr>
              <w:trHeight w:val="157"/>
            </w:trPr>
          </w:trPrChange>
        </w:trPr>
        <w:tc>
          <w:tcPr>
            <w:tcW w:w="1080" w:type="dxa"/>
            <w:shd w:val="clear" w:color="auto" w:fill="auto"/>
            <w:noWrap/>
            <w:vAlign w:val="center"/>
            <w:hideMark/>
            <w:tcPrChange w:id="2938" w:author="Jon.Richar" w:date="2023-06-09T15:20:00Z">
              <w:tcPr>
                <w:tcW w:w="1080" w:type="dxa"/>
                <w:shd w:val="clear" w:color="auto" w:fill="auto"/>
                <w:noWrap/>
                <w:vAlign w:val="center"/>
                <w:hideMark/>
              </w:tcPr>
            </w:tcPrChange>
          </w:tcPr>
          <w:p w14:paraId="123BDA01" w14:textId="7CC78D09" w:rsidR="007F3A01" w:rsidRPr="00C93D08" w:rsidDel="00532572" w:rsidRDefault="007F3A01" w:rsidP="00532572">
            <w:pPr>
              <w:spacing w:line="480" w:lineRule="auto"/>
              <w:rPr>
                <w:ins w:id="2939" w:author="Jon.Richar" w:date="2023-06-02T11:02:00Z"/>
                <w:del w:id="2940" w:author="Mike.Litzow" w:date="2024-01-02T12:19:00Z"/>
                <w:rFonts w:ascii="Times New Roman" w:eastAsia="Times New Roman" w:hAnsi="Times New Roman" w:cs="Times New Roman"/>
                <w:color w:val="000000"/>
                <w:sz w:val="20"/>
                <w:szCs w:val="20"/>
                <w:rPrChange w:id="2941" w:author="Jon.Richar" w:date="2023-06-09T15:17:00Z">
                  <w:rPr>
                    <w:ins w:id="2942" w:author="Jon.Richar" w:date="2023-06-02T11:02:00Z"/>
                    <w:del w:id="2943" w:author="Mike.Litzow" w:date="2024-01-02T12:19:00Z"/>
                    <w:rFonts w:ascii="Calibri" w:eastAsia="Times New Roman" w:hAnsi="Calibri" w:cs="Calibri"/>
                    <w:color w:val="000000"/>
                  </w:rPr>
                </w:rPrChange>
              </w:rPr>
              <w:pPrChange w:id="2944" w:author="Mike.Litzow" w:date="2024-01-02T12:19:00Z">
                <w:pPr>
                  <w:spacing w:after="0" w:line="240" w:lineRule="auto"/>
                  <w:jc w:val="center"/>
                </w:pPr>
              </w:pPrChange>
            </w:pPr>
            <w:ins w:id="2945" w:author="Jon.Richar" w:date="2023-06-02T11:02:00Z">
              <w:del w:id="2946" w:author="Mike.Litzow" w:date="2024-01-02T12:19:00Z">
                <w:r w:rsidRPr="00C93D08" w:rsidDel="00532572">
                  <w:rPr>
                    <w:rFonts w:ascii="Times New Roman" w:eastAsia="Times New Roman" w:hAnsi="Times New Roman" w:cs="Times New Roman"/>
                    <w:color w:val="000000"/>
                    <w:sz w:val="20"/>
                    <w:szCs w:val="20"/>
                    <w:rPrChange w:id="2947" w:author="Jon.Richar" w:date="2023-06-09T15:17:00Z">
                      <w:rPr>
                        <w:rFonts w:ascii="Calibri" w:eastAsia="Times New Roman" w:hAnsi="Calibri" w:cs="Calibri"/>
                        <w:color w:val="000000"/>
                      </w:rPr>
                    </w:rPrChange>
                  </w:rPr>
                  <w:delText>AO RA3</w:delText>
                </w:r>
              </w:del>
            </w:ins>
          </w:p>
        </w:tc>
        <w:tc>
          <w:tcPr>
            <w:tcW w:w="838" w:type="dxa"/>
            <w:shd w:val="clear" w:color="auto" w:fill="auto"/>
            <w:noWrap/>
            <w:vAlign w:val="bottom"/>
            <w:hideMark/>
            <w:tcPrChange w:id="2948" w:author="Jon.Richar" w:date="2023-06-09T15:20:00Z">
              <w:tcPr>
                <w:tcW w:w="838" w:type="dxa"/>
                <w:shd w:val="clear" w:color="auto" w:fill="auto"/>
                <w:noWrap/>
                <w:vAlign w:val="bottom"/>
                <w:hideMark/>
              </w:tcPr>
            </w:tcPrChange>
          </w:tcPr>
          <w:p w14:paraId="1D270F96" w14:textId="0E7A7AF3" w:rsidR="007F3A01" w:rsidRPr="00C93D08" w:rsidDel="00532572" w:rsidRDefault="007F3A01" w:rsidP="00532572">
            <w:pPr>
              <w:spacing w:line="480" w:lineRule="auto"/>
              <w:rPr>
                <w:ins w:id="2949" w:author="Jon.Richar" w:date="2023-06-02T11:02:00Z"/>
                <w:del w:id="2950" w:author="Mike.Litzow" w:date="2024-01-02T12:19:00Z"/>
                <w:rFonts w:ascii="Times New Roman" w:eastAsia="Times New Roman" w:hAnsi="Times New Roman" w:cs="Times New Roman"/>
                <w:color w:val="000000"/>
                <w:sz w:val="20"/>
                <w:szCs w:val="20"/>
                <w:rPrChange w:id="2951" w:author="Jon.Richar" w:date="2023-06-09T15:17:00Z">
                  <w:rPr>
                    <w:ins w:id="2952" w:author="Jon.Richar" w:date="2023-06-02T11:02:00Z"/>
                    <w:del w:id="2953" w:author="Mike.Litzow" w:date="2024-01-02T12:19:00Z"/>
                    <w:rFonts w:ascii="Calibri" w:eastAsia="Times New Roman" w:hAnsi="Calibri" w:cs="Calibri"/>
                    <w:color w:val="000000"/>
                  </w:rPr>
                </w:rPrChange>
              </w:rPr>
              <w:pPrChange w:id="2954" w:author="Mike.Litzow" w:date="2024-01-02T12:19:00Z">
                <w:pPr>
                  <w:spacing w:after="0" w:line="240" w:lineRule="auto"/>
                  <w:jc w:val="right"/>
                </w:pPr>
              </w:pPrChange>
            </w:pPr>
            <w:ins w:id="2955" w:author="Jon.Richar" w:date="2023-06-02T11:02:00Z">
              <w:del w:id="2956" w:author="Mike.Litzow" w:date="2024-01-02T12:19:00Z">
                <w:r w:rsidRPr="00C93D08" w:rsidDel="00532572">
                  <w:rPr>
                    <w:rFonts w:ascii="Times New Roman" w:eastAsia="Times New Roman" w:hAnsi="Times New Roman" w:cs="Times New Roman"/>
                    <w:color w:val="000000"/>
                    <w:sz w:val="20"/>
                    <w:szCs w:val="20"/>
                    <w:rPrChange w:id="2957" w:author="Jon.Richar" w:date="2023-06-09T15:17:00Z">
                      <w:rPr>
                        <w:rFonts w:ascii="Calibri" w:eastAsia="Times New Roman" w:hAnsi="Calibri" w:cs="Calibri"/>
                        <w:color w:val="000000"/>
                      </w:rPr>
                    </w:rPrChange>
                  </w:rPr>
                  <w:delText>0.56</w:delText>
                </w:r>
              </w:del>
            </w:ins>
          </w:p>
        </w:tc>
        <w:tc>
          <w:tcPr>
            <w:tcW w:w="772" w:type="dxa"/>
            <w:shd w:val="clear" w:color="auto" w:fill="auto"/>
            <w:noWrap/>
            <w:vAlign w:val="bottom"/>
            <w:hideMark/>
            <w:tcPrChange w:id="2958" w:author="Jon.Richar" w:date="2023-06-09T15:20:00Z">
              <w:tcPr>
                <w:tcW w:w="602" w:type="dxa"/>
                <w:shd w:val="clear" w:color="auto" w:fill="auto"/>
                <w:noWrap/>
                <w:vAlign w:val="bottom"/>
                <w:hideMark/>
              </w:tcPr>
            </w:tcPrChange>
          </w:tcPr>
          <w:p w14:paraId="7E8DC24F" w14:textId="0BCB6651" w:rsidR="007F3A01" w:rsidRPr="00C93D08" w:rsidDel="00532572" w:rsidRDefault="007F3A01" w:rsidP="00532572">
            <w:pPr>
              <w:spacing w:line="480" w:lineRule="auto"/>
              <w:rPr>
                <w:ins w:id="2959" w:author="Jon.Richar" w:date="2023-06-02T11:02:00Z"/>
                <w:del w:id="2960" w:author="Mike.Litzow" w:date="2024-01-02T12:19:00Z"/>
                <w:rFonts w:ascii="Times New Roman" w:eastAsia="Times New Roman" w:hAnsi="Times New Roman" w:cs="Times New Roman"/>
                <w:color w:val="000000"/>
                <w:sz w:val="20"/>
                <w:szCs w:val="20"/>
                <w:rPrChange w:id="2961" w:author="Jon.Richar" w:date="2023-06-09T15:17:00Z">
                  <w:rPr>
                    <w:ins w:id="2962" w:author="Jon.Richar" w:date="2023-06-02T11:02:00Z"/>
                    <w:del w:id="2963" w:author="Mike.Litzow" w:date="2024-01-02T12:19:00Z"/>
                    <w:rFonts w:ascii="Calibri" w:eastAsia="Times New Roman" w:hAnsi="Calibri" w:cs="Calibri"/>
                    <w:color w:val="000000"/>
                  </w:rPr>
                </w:rPrChange>
              </w:rPr>
              <w:pPrChange w:id="2964" w:author="Mike.Litzow" w:date="2024-01-02T12:19:00Z">
                <w:pPr>
                  <w:spacing w:after="0" w:line="240" w:lineRule="auto"/>
                  <w:jc w:val="right"/>
                </w:pPr>
              </w:pPrChange>
            </w:pPr>
            <w:ins w:id="2965" w:author="Jon.Richar" w:date="2023-06-02T11:02:00Z">
              <w:del w:id="2966" w:author="Mike.Litzow" w:date="2024-01-02T12:19:00Z">
                <w:r w:rsidRPr="00C93D08" w:rsidDel="00532572">
                  <w:rPr>
                    <w:rFonts w:ascii="Times New Roman" w:eastAsia="Times New Roman" w:hAnsi="Times New Roman" w:cs="Times New Roman"/>
                    <w:color w:val="000000"/>
                    <w:sz w:val="20"/>
                    <w:szCs w:val="20"/>
                    <w:rPrChange w:id="2967" w:author="Jon.Richar" w:date="2023-06-09T15:17:00Z">
                      <w:rPr>
                        <w:rFonts w:ascii="Calibri" w:eastAsia="Times New Roman" w:hAnsi="Calibri" w:cs="Calibri"/>
                        <w:color w:val="000000"/>
                      </w:rPr>
                    </w:rPrChange>
                  </w:rPr>
                  <w:delText>-0.27</w:delText>
                </w:r>
              </w:del>
            </w:ins>
          </w:p>
        </w:tc>
        <w:tc>
          <w:tcPr>
            <w:tcW w:w="714" w:type="dxa"/>
            <w:shd w:val="clear" w:color="auto" w:fill="auto"/>
            <w:noWrap/>
            <w:vAlign w:val="bottom"/>
            <w:hideMark/>
            <w:tcPrChange w:id="2968" w:author="Jon.Richar" w:date="2023-06-09T15:20:00Z">
              <w:tcPr>
                <w:tcW w:w="714" w:type="dxa"/>
                <w:shd w:val="clear" w:color="auto" w:fill="auto"/>
                <w:noWrap/>
                <w:vAlign w:val="bottom"/>
                <w:hideMark/>
              </w:tcPr>
            </w:tcPrChange>
          </w:tcPr>
          <w:p w14:paraId="1F644238" w14:textId="1520E115" w:rsidR="007F3A01" w:rsidRPr="00C93D08" w:rsidDel="00532572" w:rsidRDefault="007F3A01" w:rsidP="00532572">
            <w:pPr>
              <w:spacing w:line="480" w:lineRule="auto"/>
              <w:rPr>
                <w:ins w:id="2969" w:author="Jon.Richar" w:date="2023-06-02T11:02:00Z"/>
                <w:del w:id="2970" w:author="Mike.Litzow" w:date="2024-01-02T12:19:00Z"/>
                <w:rFonts w:ascii="Times New Roman" w:eastAsia="Times New Roman" w:hAnsi="Times New Roman" w:cs="Times New Roman"/>
                <w:color w:val="000000"/>
                <w:sz w:val="20"/>
                <w:szCs w:val="20"/>
                <w:rPrChange w:id="2971" w:author="Jon.Richar" w:date="2023-06-09T15:17:00Z">
                  <w:rPr>
                    <w:ins w:id="2972" w:author="Jon.Richar" w:date="2023-06-02T11:02:00Z"/>
                    <w:del w:id="2973" w:author="Mike.Litzow" w:date="2024-01-02T12:19:00Z"/>
                    <w:rFonts w:ascii="Calibri" w:eastAsia="Times New Roman" w:hAnsi="Calibri" w:cs="Calibri"/>
                    <w:color w:val="000000"/>
                  </w:rPr>
                </w:rPrChange>
              </w:rPr>
              <w:pPrChange w:id="2974" w:author="Mike.Litzow" w:date="2024-01-02T12:19:00Z">
                <w:pPr>
                  <w:spacing w:after="0" w:line="240" w:lineRule="auto"/>
                  <w:jc w:val="right"/>
                </w:pPr>
              </w:pPrChange>
            </w:pPr>
            <w:ins w:id="2975" w:author="Jon.Richar" w:date="2023-06-02T11:02:00Z">
              <w:del w:id="2976" w:author="Mike.Litzow" w:date="2024-01-02T12:19:00Z">
                <w:r w:rsidRPr="00C93D08" w:rsidDel="00532572">
                  <w:rPr>
                    <w:rFonts w:ascii="Times New Roman" w:eastAsia="Times New Roman" w:hAnsi="Times New Roman" w:cs="Times New Roman"/>
                    <w:color w:val="000000"/>
                    <w:sz w:val="20"/>
                    <w:szCs w:val="20"/>
                    <w:rPrChange w:id="2977" w:author="Jon.Richar" w:date="2023-06-09T15:17:00Z">
                      <w:rPr>
                        <w:rFonts w:ascii="Calibri" w:eastAsia="Times New Roman" w:hAnsi="Calibri" w:cs="Calibri"/>
                        <w:color w:val="000000"/>
                      </w:rPr>
                    </w:rPrChange>
                  </w:rPr>
                  <w:delText>0.37</w:delText>
                </w:r>
              </w:del>
            </w:ins>
          </w:p>
        </w:tc>
        <w:tc>
          <w:tcPr>
            <w:tcW w:w="650" w:type="dxa"/>
            <w:shd w:val="clear" w:color="auto" w:fill="auto"/>
            <w:noWrap/>
            <w:vAlign w:val="bottom"/>
            <w:hideMark/>
            <w:tcPrChange w:id="2978" w:author="Jon.Richar" w:date="2023-06-09T15:20:00Z">
              <w:tcPr>
                <w:tcW w:w="729" w:type="dxa"/>
                <w:shd w:val="clear" w:color="auto" w:fill="auto"/>
                <w:noWrap/>
                <w:vAlign w:val="bottom"/>
                <w:hideMark/>
              </w:tcPr>
            </w:tcPrChange>
          </w:tcPr>
          <w:p w14:paraId="644D1903" w14:textId="2967AA30" w:rsidR="007F3A01" w:rsidRPr="00C93D08" w:rsidDel="00532572" w:rsidRDefault="007F3A01" w:rsidP="00532572">
            <w:pPr>
              <w:spacing w:line="480" w:lineRule="auto"/>
              <w:rPr>
                <w:ins w:id="2979" w:author="Jon.Richar" w:date="2023-06-02T11:02:00Z"/>
                <w:del w:id="2980" w:author="Mike.Litzow" w:date="2024-01-02T12:19:00Z"/>
                <w:rFonts w:ascii="Times New Roman" w:eastAsia="Times New Roman" w:hAnsi="Times New Roman" w:cs="Times New Roman"/>
                <w:color w:val="000000"/>
                <w:sz w:val="20"/>
                <w:szCs w:val="20"/>
                <w:rPrChange w:id="2981" w:author="Jon.Richar" w:date="2023-06-09T15:17:00Z">
                  <w:rPr>
                    <w:ins w:id="2982" w:author="Jon.Richar" w:date="2023-06-02T11:02:00Z"/>
                    <w:del w:id="2983" w:author="Mike.Litzow" w:date="2024-01-02T12:19:00Z"/>
                    <w:rFonts w:ascii="Calibri" w:eastAsia="Times New Roman" w:hAnsi="Calibri" w:cs="Calibri"/>
                    <w:color w:val="000000"/>
                  </w:rPr>
                </w:rPrChange>
              </w:rPr>
              <w:pPrChange w:id="2984" w:author="Mike.Litzow" w:date="2024-01-02T12:19:00Z">
                <w:pPr>
                  <w:spacing w:after="0" w:line="240" w:lineRule="auto"/>
                  <w:jc w:val="right"/>
                </w:pPr>
              </w:pPrChange>
            </w:pPr>
            <w:ins w:id="2985" w:author="Jon.Richar" w:date="2023-06-02T11:02:00Z">
              <w:del w:id="2986" w:author="Mike.Litzow" w:date="2024-01-02T12:19:00Z">
                <w:r w:rsidRPr="00C93D08" w:rsidDel="00532572">
                  <w:rPr>
                    <w:rFonts w:ascii="Times New Roman" w:eastAsia="Times New Roman" w:hAnsi="Times New Roman" w:cs="Times New Roman"/>
                    <w:color w:val="000000"/>
                    <w:sz w:val="20"/>
                    <w:szCs w:val="20"/>
                    <w:rPrChange w:id="2987" w:author="Jon.Richar" w:date="2023-06-09T15:17:00Z">
                      <w:rPr>
                        <w:rFonts w:ascii="Calibri" w:eastAsia="Times New Roman" w:hAnsi="Calibri" w:cs="Calibri"/>
                        <w:color w:val="000000"/>
                      </w:rPr>
                    </w:rPrChange>
                  </w:rPr>
                  <w:delText>0.34</w:delText>
                </w:r>
              </w:del>
            </w:ins>
          </w:p>
        </w:tc>
        <w:tc>
          <w:tcPr>
            <w:tcW w:w="838" w:type="dxa"/>
            <w:shd w:val="clear" w:color="auto" w:fill="auto"/>
            <w:noWrap/>
            <w:vAlign w:val="bottom"/>
            <w:hideMark/>
            <w:tcPrChange w:id="2988" w:author="Jon.Richar" w:date="2023-06-09T15:20:00Z">
              <w:tcPr>
                <w:tcW w:w="862" w:type="dxa"/>
                <w:shd w:val="clear" w:color="auto" w:fill="auto"/>
                <w:noWrap/>
                <w:vAlign w:val="bottom"/>
                <w:hideMark/>
              </w:tcPr>
            </w:tcPrChange>
          </w:tcPr>
          <w:p w14:paraId="7CC56A8B" w14:textId="08F8B8D3" w:rsidR="007F3A01" w:rsidRPr="00C93D08" w:rsidDel="00532572" w:rsidRDefault="007F3A01" w:rsidP="00532572">
            <w:pPr>
              <w:spacing w:line="480" w:lineRule="auto"/>
              <w:rPr>
                <w:ins w:id="2989" w:author="Jon.Richar" w:date="2023-06-02T11:02:00Z"/>
                <w:del w:id="2990" w:author="Mike.Litzow" w:date="2024-01-02T12:19:00Z"/>
                <w:rFonts w:ascii="Times New Roman" w:eastAsia="Times New Roman" w:hAnsi="Times New Roman" w:cs="Times New Roman"/>
                <w:color w:val="000000"/>
                <w:sz w:val="20"/>
                <w:szCs w:val="20"/>
                <w:rPrChange w:id="2991" w:author="Jon.Richar" w:date="2023-06-09T15:17:00Z">
                  <w:rPr>
                    <w:ins w:id="2992" w:author="Jon.Richar" w:date="2023-06-02T11:02:00Z"/>
                    <w:del w:id="2993" w:author="Mike.Litzow" w:date="2024-01-02T12:19:00Z"/>
                    <w:rFonts w:ascii="Calibri" w:eastAsia="Times New Roman" w:hAnsi="Calibri" w:cs="Calibri"/>
                    <w:color w:val="000000"/>
                  </w:rPr>
                </w:rPrChange>
              </w:rPr>
              <w:pPrChange w:id="2994" w:author="Mike.Litzow" w:date="2024-01-02T12:19:00Z">
                <w:pPr>
                  <w:spacing w:after="0" w:line="240" w:lineRule="auto"/>
                  <w:jc w:val="right"/>
                </w:pPr>
              </w:pPrChange>
            </w:pPr>
            <w:ins w:id="2995" w:author="Jon.Richar" w:date="2023-06-02T11:02:00Z">
              <w:del w:id="2996" w:author="Mike.Litzow" w:date="2024-01-02T12:19:00Z">
                <w:r w:rsidRPr="00C93D08" w:rsidDel="00532572">
                  <w:rPr>
                    <w:rFonts w:ascii="Times New Roman" w:eastAsia="Times New Roman" w:hAnsi="Times New Roman" w:cs="Times New Roman"/>
                    <w:color w:val="000000"/>
                    <w:sz w:val="20"/>
                    <w:szCs w:val="20"/>
                    <w:rPrChange w:id="2997" w:author="Jon.Richar" w:date="2023-06-09T15:17:00Z">
                      <w:rPr>
                        <w:rFonts w:ascii="Calibri" w:eastAsia="Times New Roman" w:hAnsi="Calibri" w:cs="Calibri"/>
                        <w:color w:val="000000"/>
                      </w:rPr>
                    </w:rPrChange>
                  </w:rPr>
                  <w:delText>0.51</w:delText>
                </w:r>
              </w:del>
            </w:ins>
          </w:p>
        </w:tc>
        <w:tc>
          <w:tcPr>
            <w:tcW w:w="680" w:type="dxa"/>
            <w:shd w:val="clear" w:color="auto" w:fill="auto"/>
            <w:noWrap/>
            <w:vAlign w:val="bottom"/>
            <w:hideMark/>
            <w:tcPrChange w:id="2998" w:author="Jon.Richar" w:date="2023-06-09T15:20:00Z">
              <w:tcPr>
                <w:tcW w:w="680" w:type="dxa"/>
                <w:shd w:val="clear" w:color="auto" w:fill="auto"/>
                <w:noWrap/>
                <w:vAlign w:val="bottom"/>
                <w:hideMark/>
              </w:tcPr>
            </w:tcPrChange>
          </w:tcPr>
          <w:p w14:paraId="3C954A43" w14:textId="48D731C5" w:rsidR="007F3A01" w:rsidRPr="00C93D08" w:rsidDel="00532572" w:rsidRDefault="007F3A01" w:rsidP="00532572">
            <w:pPr>
              <w:spacing w:line="480" w:lineRule="auto"/>
              <w:rPr>
                <w:ins w:id="2999" w:author="Jon.Richar" w:date="2023-06-02T11:02:00Z"/>
                <w:del w:id="3000" w:author="Mike.Litzow" w:date="2024-01-02T12:19:00Z"/>
                <w:rFonts w:ascii="Times New Roman" w:eastAsia="Times New Roman" w:hAnsi="Times New Roman" w:cs="Times New Roman"/>
                <w:color w:val="000000"/>
                <w:sz w:val="20"/>
                <w:szCs w:val="20"/>
                <w:rPrChange w:id="3001" w:author="Jon.Richar" w:date="2023-06-09T15:17:00Z">
                  <w:rPr>
                    <w:ins w:id="3002" w:author="Jon.Richar" w:date="2023-06-02T11:02:00Z"/>
                    <w:del w:id="3003" w:author="Mike.Litzow" w:date="2024-01-02T12:19:00Z"/>
                    <w:rFonts w:ascii="Calibri" w:eastAsia="Times New Roman" w:hAnsi="Calibri" w:cs="Calibri"/>
                    <w:color w:val="000000"/>
                  </w:rPr>
                </w:rPrChange>
              </w:rPr>
              <w:pPrChange w:id="3004" w:author="Mike.Litzow" w:date="2024-01-02T12:19:00Z">
                <w:pPr>
                  <w:spacing w:after="0" w:line="240" w:lineRule="auto"/>
                  <w:jc w:val="right"/>
                </w:pPr>
              </w:pPrChange>
            </w:pPr>
            <w:ins w:id="3005" w:author="Jon.Richar" w:date="2023-06-02T11:02:00Z">
              <w:del w:id="3006" w:author="Mike.Litzow" w:date="2024-01-02T12:19:00Z">
                <w:r w:rsidRPr="00C93D08" w:rsidDel="00532572">
                  <w:rPr>
                    <w:rFonts w:ascii="Times New Roman" w:eastAsia="Times New Roman" w:hAnsi="Times New Roman" w:cs="Times New Roman"/>
                    <w:color w:val="000000"/>
                    <w:sz w:val="20"/>
                    <w:szCs w:val="20"/>
                    <w:rPrChange w:id="3007" w:author="Jon.Richar" w:date="2023-06-09T15:17:00Z">
                      <w:rPr>
                        <w:rFonts w:ascii="Calibri" w:eastAsia="Times New Roman" w:hAnsi="Calibri" w:cs="Calibri"/>
                        <w:color w:val="000000"/>
                      </w:rPr>
                    </w:rPrChange>
                  </w:rPr>
                  <w:delText>-0.22</w:delText>
                </w:r>
              </w:del>
            </w:ins>
          </w:p>
        </w:tc>
        <w:tc>
          <w:tcPr>
            <w:tcW w:w="768" w:type="dxa"/>
            <w:shd w:val="clear" w:color="auto" w:fill="auto"/>
            <w:noWrap/>
            <w:vAlign w:val="bottom"/>
            <w:hideMark/>
            <w:tcPrChange w:id="3008" w:author="Jon.Richar" w:date="2023-06-09T15:20:00Z">
              <w:tcPr>
                <w:tcW w:w="768" w:type="dxa"/>
                <w:shd w:val="clear" w:color="auto" w:fill="auto"/>
                <w:noWrap/>
                <w:vAlign w:val="bottom"/>
                <w:hideMark/>
              </w:tcPr>
            </w:tcPrChange>
          </w:tcPr>
          <w:p w14:paraId="464EB83E" w14:textId="029D3879" w:rsidR="007F3A01" w:rsidRPr="00C93D08" w:rsidDel="00532572" w:rsidRDefault="007F3A01" w:rsidP="00532572">
            <w:pPr>
              <w:spacing w:line="480" w:lineRule="auto"/>
              <w:rPr>
                <w:ins w:id="3009" w:author="Jon.Richar" w:date="2023-06-02T11:02:00Z"/>
                <w:del w:id="3010" w:author="Mike.Litzow" w:date="2024-01-02T12:19:00Z"/>
                <w:rFonts w:ascii="Times New Roman" w:eastAsia="Times New Roman" w:hAnsi="Times New Roman" w:cs="Times New Roman"/>
                <w:color w:val="000000"/>
                <w:sz w:val="20"/>
                <w:szCs w:val="20"/>
                <w:rPrChange w:id="3011" w:author="Jon.Richar" w:date="2023-06-09T15:17:00Z">
                  <w:rPr>
                    <w:ins w:id="3012" w:author="Jon.Richar" w:date="2023-06-02T11:02:00Z"/>
                    <w:del w:id="3013" w:author="Mike.Litzow" w:date="2024-01-02T12:19:00Z"/>
                    <w:rFonts w:ascii="Calibri" w:eastAsia="Times New Roman" w:hAnsi="Calibri" w:cs="Calibri"/>
                    <w:color w:val="000000"/>
                  </w:rPr>
                </w:rPrChange>
              </w:rPr>
              <w:pPrChange w:id="3014" w:author="Mike.Litzow" w:date="2024-01-02T12:19:00Z">
                <w:pPr>
                  <w:spacing w:after="0" w:line="240" w:lineRule="auto"/>
                  <w:jc w:val="right"/>
                </w:pPr>
              </w:pPrChange>
            </w:pPr>
            <w:ins w:id="3015" w:author="Jon.Richar" w:date="2023-06-02T11:02:00Z">
              <w:del w:id="3016" w:author="Mike.Litzow" w:date="2024-01-02T12:19:00Z">
                <w:r w:rsidRPr="00C93D08" w:rsidDel="00532572">
                  <w:rPr>
                    <w:rFonts w:ascii="Times New Roman" w:eastAsia="Times New Roman" w:hAnsi="Times New Roman" w:cs="Times New Roman"/>
                    <w:color w:val="000000"/>
                    <w:sz w:val="20"/>
                    <w:szCs w:val="20"/>
                    <w:rPrChange w:id="3017" w:author="Jon.Richar" w:date="2023-06-09T15:17:00Z">
                      <w:rPr>
                        <w:rFonts w:ascii="Calibri" w:eastAsia="Times New Roman" w:hAnsi="Calibri" w:cs="Calibri"/>
                        <w:color w:val="000000"/>
                      </w:rPr>
                    </w:rPrChange>
                  </w:rPr>
                  <w:delText>-0.23</w:delText>
                </w:r>
              </w:del>
            </w:ins>
          </w:p>
        </w:tc>
        <w:tc>
          <w:tcPr>
            <w:tcW w:w="675" w:type="dxa"/>
            <w:shd w:val="clear" w:color="auto" w:fill="auto"/>
            <w:noWrap/>
            <w:vAlign w:val="bottom"/>
            <w:hideMark/>
            <w:tcPrChange w:id="3018" w:author="Jon.Richar" w:date="2023-06-09T15:20:00Z">
              <w:tcPr>
                <w:tcW w:w="675" w:type="dxa"/>
                <w:shd w:val="clear" w:color="auto" w:fill="auto"/>
                <w:noWrap/>
                <w:vAlign w:val="bottom"/>
                <w:hideMark/>
              </w:tcPr>
            </w:tcPrChange>
          </w:tcPr>
          <w:p w14:paraId="54FEFC70" w14:textId="648C2EA1" w:rsidR="007F3A01" w:rsidRPr="00C93D08" w:rsidDel="00532572" w:rsidRDefault="007F3A01" w:rsidP="00532572">
            <w:pPr>
              <w:spacing w:line="480" w:lineRule="auto"/>
              <w:rPr>
                <w:ins w:id="3019" w:author="Jon.Richar" w:date="2023-06-02T11:02:00Z"/>
                <w:del w:id="3020" w:author="Mike.Litzow" w:date="2024-01-02T12:19:00Z"/>
                <w:rFonts w:ascii="Times New Roman" w:eastAsia="Times New Roman" w:hAnsi="Times New Roman" w:cs="Times New Roman"/>
                <w:color w:val="000000"/>
                <w:sz w:val="20"/>
                <w:szCs w:val="20"/>
                <w:rPrChange w:id="3021" w:author="Jon.Richar" w:date="2023-06-09T15:17:00Z">
                  <w:rPr>
                    <w:ins w:id="3022" w:author="Jon.Richar" w:date="2023-06-02T11:02:00Z"/>
                    <w:del w:id="3023" w:author="Mike.Litzow" w:date="2024-01-02T12:19:00Z"/>
                    <w:rFonts w:ascii="Calibri" w:eastAsia="Times New Roman" w:hAnsi="Calibri" w:cs="Calibri"/>
                    <w:color w:val="000000"/>
                  </w:rPr>
                </w:rPrChange>
              </w:rPr>
              <w:pPrChange w:id="3024" w:author="Mike.Litzow" w:date="2024-01-02T12:19:00Z">
                <w:pPr>
                  <w:spacing w:after="0" w:line="240" w:lineRule="auto"/>
                  <w:jc w:val="right"/>
                </w:pPr>
              </w:pPrChange>
            </w:pPr>
            <w:ins w:id="3025" w:author="Jon.Richar" w:date="2023-06-02T11:02:00Z">
              <w:del w:id="3026" w:author="Mike.Litzow" w:date="2024-01-02T12:19:00Z">
                <w:r w:rsidRPr="00C93D08" w:rsidDel="00532572">
                  <w:rPr>
                    <w:rFonts w:ascii="Times New Roman" w:eastAsia="Times New Roman" w:hAnsi="Times New Roman" w:cs="Times New Roman"/>
                    <w:color w:val="000000"/>
                    <w:sz w:val="20"/>
                    <w:szCs w:val="20"/>
                    <w:rPrChange w:id="3027" w:author="Jon.Richar" w:date="2023-06-09T15:17:00Z">
                      <w:rPr>
                        <w:rFonts w:ascii="Calibri" w:eastAsia="Times New Roman" w:hAnsi="Calibri" w:cs="Calibri"/>
                        <w:color w:val="000000"/>
                      </w:rPr>
                    </w:rPrChange>
                  </w:rPr>
                  <w:delText>0.09</w:delText>
                </w:r>
              </w:del>
            </w:ins>
          </w:p>
        </w:tc>
        <w:tc>
          <w:tcPr>
            <w:tcW w:w="675" w:type="dxa"/>
            <w:shd w:val="clear" w:color="auto" w:fill="auto"/>
            <w:noWrap/>
            <w:vAlign w:val="bottom"/>
            <w:hideMark/>
            <w:tcPrChange w:id="3028" w:author="Jon.Richar" w:date="2023-06-09T15:20:00Z">
              <w:tcPr>
                <w:tcW w:w="675" w:type="dxa"/>
                <w:shd w:val="clear" w:color="auto" w:fill="auto"/>
                <w:noWrap/>
                <w:vAlign w:val="bottom"/>
                <w:hideMark/>
              </w:tcPr>
            </w:tcPrChange>
          </w:tcPr>
          <w:p w14:paraId="55272D54" w14:textId="70E5CAED" w:rsidR="007F3A01" w:rsidRPr="00C93D08" w:rsidDel="00532572" w:rsidRDefault="007F3A01" w:rsidP="00532572">
            <w:pPr>
              <w:spacing w:line="480" w:lineRule="auto"/>
              <w:rPr>
                <w:ins w:id="3029" w:author="Jon.Richar" w:date="2023-06-02T11:02:00Z"/>
                <w:del w:id="3030" w:author="Mike.Litzow" w:date="2024-01-02T12:19:00Z"/>
                <w:rFonts w:ascii="Times New Roman" w:eastAsia="Times New Roman" w:hAnsi="Times New Roman" w:cs="Times New Roman"/>
                <w:color w:val="000000"/>
                <w:sz w:val="20"/>
                <w:szCs w:val="20"/>
                <w:rPrChange w:id="3031" w:author="Jon.Richar" w:date="2023-06-09T15:17:00Z">
                  <w:rPr>
                    <w:ins w:id="3032" w:author="Jon.Richar" w:date="2023-06-02T11:02:00Z"/>
                    <w:del w:id="3033" w:author="Mike.Litzow" w:date="2024-01-02T12:19:00Z"/>
                    <w:rFonts w:ascii="Calibri" w:eastAsia="Times New Roman" w:hAnsi="Calibri" w:cs="Calibri"/>
                    <w:color w:val="000000"/>
                  </w:rPr>
                </w:rPrChange>
              </w:rPr>
              <w:pPrChange w:id="3034" w:author="Mike.Litzow" w:date="2024-01-02T12:19:00Z">
                <w:pPr>
                  <w:spacing w:after="0" w:line="240" w:lineRule="auto"/>
                  <w:jc w:val="right"/>
                </w:pPr>
              </w:pPrChange>
            </w:pPr>
            <w:ins w:id="3035" w:author="Jon.Richar" w:date="2023-06-02T11:02:00Z">
              <w:del w:id="3036" w:author="Mike.Litzow" w:date="2024-01-02T12:19:00Z">
                <w:r w:rsidRPr="00C93D08" w:rsidDel="00532572">
                  <w:rPr>
                    <w:rFonts w:ascii="Times New Roman" w:eastAsia="Times New Roman" w:hAnsi="Times New Roman" w:cs="Times New Roman"/>
                    <w:color w:val="000000"/>
                    <w:sz w:val="20"/>
                    <w:szCs w:val="20"/>
                    <w:rPrChange w:id="3037" w:author="Jon.Richar" w:date="2023-06-09T15:17:00Z">
                      <w:rPr>
                        <w:rFonts w:ascii="Calibri" w:eastAsia="Times New Roman" w:hAnsi="Calibri" w:cs="Calibri"/>
                        <w:color w:val="000000"/>
                      </w:rPr>
                    </w:rPrChange>
                  </w:rPr>
                  <w:delText>1.00</w:delText>
                </w:r>
              </w:del>
            </w:ins>
          </w:p>
        </w:tc>
        <w:tc>
          <w:tcPr>
            <w:tcW w:w="714" w:type="dxa"/>
            <w:shd w:val="clear" w:color="auto" w:fill="auto"/>
            <w:noWrap/>
            <w:vAlign w:val="bottom"/>
            <w:hideMark/>
            <w:tcPrChange w:id="3038" w:author="Jon.Richar" w:date="2023-06-09T15:20:00Z">
              <w:tcPr>
                <w:tcW w:w="714" w:type="dxa"/>
                <w:shd w:val="clear" w:color="auto" w:fill="auto"/>
                <w:noWrap/>
                <w:vAlign w:val="bottom"/>
                <w:hideMark/>
              </w:tcPr>
            </w:tcPrChange>
          </w:tcPr>
          <w:p w14:paraId="5B02C4C8" w14:textId="3AA6E148" w:rsidR="007F3A01" w:rsidRPr="00C93D08" w:rsidDel="00532572" w:rsidRDefault="007F3A01" w:rsidP="00532572">
            <w:pPr>
              <w:spacing w:line="480" w:lineRule="auto"/>
              <w:rPr>
                <w:ins w:id="3039" w:author="Jon.Richar" w:date="2023-06-02T11:02:00Z"/>
                <w:del w:id="3040" w:author="Mike.Litzow" w:date="2024-01-02T12:19:00Z"/>
                <w:rFonts w:ascii="Times New Roman" w:eastAsia="Times New Roman" w:hAnsi="Times New Roman" w:cs="Times New Roman"/>
                <w:color w:val="000000"/>
                <w:sz w:val="20"/>
                <w:szCs w:val="20"/>
                <w:rPrChange w:id="3041" w:author="Jon.Richar" w:date="2023-06-09T15:17:00Z">
                  <w:rPr>
                    <w:ins w:id="3042" w:author="Jon.Richar" w:date="2023-06-02T11:02:00Z"/>
                    <w:del w:id="3043" w:author="Mike.Litzow" w:date="2024-01-02T12:19:00Z"/>
                    <w:rFonts w:ascii="Calibri" w:eastAsia="Times New Roman" w:hAnsi="Calibri" w:cs="Calibri"/>
                    <w:color w:val="000000"/>
                  </w:rPr>
                </w:rPrChange>
              </w:rPr>
              <w:pPrChange w:id="3044" w:author="Mike.Litzow" w:date="2024-01-02T12:19:00Z">
                <w:pPr>
                  <w:spacing w:after="0" w:line="240" w:lineRule="auto"/>
                  <w:jc w:val="right"/>
                </w:pPr>
              </w:pPrChange>
            </w:pPr>
            <w:ins w:id="3045" w:author="Jon.Richar" w:date="2023-06-02T11:02:00Z">
              <w:del w:id="3046" w:author="Mike.Litzow" w:date="2024-01-02T12:19:00Z">
                <w:r w:rsidRPr="00C93D08" w:rsidDel="00532572">
                  <w:rPr>
                    <w:rFonts w:ascii="Times New Roman" w:eastAsia="Times New Roman" w:hAnsi="Times New Roman" w:cs="Times New Roman"/>
                    <w:color w:val="000000"/>
                    <w:sz w:val="20"/>
                    <w:szCs w:val="20"/>
                    <w:rPrChange w:id="3047" w:author="Jon.Richar" w:date="2023-06-09T15:17:00Z">
                      <w:rPr>
                        <w:rFonts w:ascii="Calibri" w:eastAsia="Times New Roman" w:hAnsi="Calibri" w:cs="Calibri"/>
                        <w:color w:val="000000"/>
                      </w:rPr>
                    </w:rPrChange>
                  </w:rPr>
                  <w:delText>0.83</w:delText>
                </w:r>
              </w:del>
            </w:ins>
          </w:p>
        </w:tc>
        <w:tc>
          <w:tcPr>
            <w:tcW w:w="633" w:type="dxa"/>
            <w:shd w:val="clear" w:color="auto" w:fill="auto"/>
            <w:noWrap/>
            <w:vAlign w:val="bottom"/>
            <w:hideMark/>
            <w:tcPrChange w:id="3048" w:author="Jon.Richar" w:date="2023-06-09T15:20:00Z">
              <w:tcPr>
                <w:tcW w:w="633" w:type="dxa"/>
                <w:shd w:val="clear" w:color="auto" w:fill="auto"/>
                <w:noWrap/>
                <w:vAlign w:val="bottom"/>
                <w:hideMark/>
              </w:tcPr>
            </w:tcPrChange>
          </w:tcPr>
          <w:p w14:paraId="1444219F" w14:textId="2F1D5250" w:rsidR="007F3A01" w:rsidRPr="00C93D08" w:rsidDel="00532572" w:rsidRDefault="007F3A01" w:rsidP="00532572">
            <w:pPr>
              <w:spacing w:line="480" w:lineRule="auto"/>
              <w:rPr>
                <w:ins w:id="3049" w:author="Jon.Richar" w:date="2023-06-02T11:02:00Z"/>
                <w:del w:id="3050" w:author="Mike.Litzow" w:date="2024-01-02T12:19:00Z"/>
                <w:rFonts w:ascii="Times New Roman" w:eastAsia="Times New Roman" w:hAnsi="Times New Roman" w:cs="Times New Roman"/>
                <w:color w:val="000000"/>
                <w:sz w:val="20"/>
                <w:szCs w:val="20"/>
                <w:rPrChange w:id="3051" w:author="Jon.Richar" w:date="2023-06-09T15:17:00Z">
                  <w:rPr>
                    <w:ins w:id="3052" w:author="Jon.Richar" w:date="2023-06-02T11:02:00Z"/>
                    <w:del w:id="3053" w:author="Mike.Litzow" w:date="2024-01-02T12:19:00Z"/>
                    <w:rFonts w:ascii="Calibri" w:eastAsia="Times New Roman" w:hAnsi="Calibri" w:cs="Calibri"/>
                    <w:color w:val="000000"/>
                  </w:rPr>
                </w:rPrChange>
              </w:rPr>
              <w:pPrChange w:id="3054" w:author="Mike.Litzow" w:date="2024-01-02T12:19:00Z">
                <w:pPr>
                  <w:spacing w:after="0" w:line="240" w:lineRule="auto"/>
                  <w:jc w:val="right"/>
                </w:pPr>
              </w:pPrChange>
            </w:pPr>
            <w:ins w:id="3055" w:author="Jon.Richar" w:date="2023-06-02T11:02:00Z">
              <w:del w:id="3056" w:author="Mike.Litzow" w:date="2024-01-02T12:19:00Z">
                <w:r w:rsidRPr="00C93D08" w:rsidDel="00532572">
                  <w:rPr>
                    <w:rFonts w:ascii="Times New Roman" w:eastAsia="Times New Roman" w:hAnsi="Times New Roman" w:cs="Times New Roman"/>
                    <w:color w:val="000000"/>
                    <w:sz w:val="20"/>
                    <w:szCs w:val="20"/>
                    <w:rPrChange w:id="3057" w:author="Jon.Richar" w:date="2023-06-09T15:17:00Z">
                      <w:rPr>
                        <w:rFonts w:ascii="Calibri" w:eastAsia="Times New Roman" w:hAnsi="Calibri" w:cs="Calibri"/>
                        <w:color w:val="000000"/>
                      </w:rPr>
                    </w:rPrChange>
                  </w:rPr>
                  <w:delText>0.08</w:delText>
                </w:r>
              </w:del>
            </w:ins>
          </w:p>
        </w:tc>
        <w:tc>
          <w:tcPr>
            <w:tcW w:w="673" w:type="dxa"/>
            <w:shd w:val="clear" w:color="auto" w:fill="auto"/>
            <w:noWrap/>
            <w:vAlign w:val="bottom"/>
            <w:hideMark/>
            <w:tcPrChange w:id="3058" w:author="Jon.Richar" w:date="2023-06-09T15:20:00Z">
              <w:tcPr>
                <w:tcW w:w="673" w:type="dxa"/>
                <w:shd w:val="clear" w:color="auto" w:fill="auto"/>
                <w:noWrap/>
                <w:vAlign w:val="bottom"/>
                <w:hideMark/>
              </w:tcPr>
            </w:tcPrChange>
          </w:tcPr>
          <w:p w14:paraId="14CA98FF" w14:textId="12EB81A9" w:rsidR="007F3A01" w:rsidRPr="00C93D08" w:rsidDel="00532572" w:rsidRDefault="007F3A01" w:rsidP="00532572">
            <w:pPr>
              <w:spacing w:line="480" w:lineRule="auto"/>
              <w:rPr>
                <w:ins w:id="3059" w:author="Jon.Richar" w:date="2023-06-02T11:02:00Z"/>
                <w:del w:id="3060" w:author="Mike.Litzow" w:date="2024-01-02T12:19:00Z"/>
                <w:rFonts w:ascii="Times New Roman" w:eastAsia="Times New Roman" w:hAnsi="Times New Roman" w:cs="Times New Roman"/>
                <w:color w:val="000000"/>
                <w:sz w:val="20"/>
                <w:szCs w:val="20"/>
                <w:rPrChange w:id="3061" w:author="Jon.Richar" w:date="2023-06-09T15:17:00Z">
                  <w:rPr>
                    <w:ins w:id="3062" w:author="Jon.Richar" w:date="2023-06-02T11:02:00Z"/>
                    <w:del w:id="3063" w:author="Mike.Litzow" w:date="2024-01-02T12:19:00Z"/>
                    <w:rFonts w:ascii="Calibri" w:eastAsia="Times New Roman" w:hAnsi="Calibri" w:cs="Calibri"/>
                    <w:color w:val="000000"/>
                  </w:rPr>
                </w:rPrChange>
              </w:rPr>
              <w:pPrChange w:id="3064" w:author="Mike.Litzow" w:date="2024-01-02T12:19:00Z">
                <w:pPr>
                  <w:spacing w:after="0" w:line="240" w:lineRule="auto"/>
                  <w:jc w:val="right"/>
                </w:pPr>
              </w:pPrChange>
            </w:pPr>
            <w:ins w:id="3065" w:author="Jon.Richar" w:date="2023-06-02T11:02:00Z">
              <w:del w:id="3066" w:author="Mike.Litzow" w:date="2024-01-02T12:19:00Z">
                <w:r w:rsidRPr="00C93D08" w:rsidDel="00532572">
                  <w:rPr>
                    <w:rFonts w:ascii="Times New Roman" w:eastAsia="Times New Roman" w:hAnsi="Times New Roman" w:cs="Times New Roman"/>
                    <w:color w:val="000000"/>
                    <w:sz w:val="20"/>
                    <w:szCs w:val="20"/>
                    <w:rPrChange w:id="3067" w:author="Jon.Richar" w:date="2023-06-09T15:17:00Z">
                      <w:rPr>
                        <w:rFonts w:ascii="Calibri" w:eastAsia="Times New Roman" w:hAnsi="Calibri" w:cs="Calibri"/>
                        <w:color w:val="000000"/>
                      </w:rPr>
                    </w:rPrChange>
                  </w:rPr>
                  <w:delText>0.03</w:delText>
                </w:r>
              </w:del>
            </w:ins>
          </w:p>
        </w:tc>
        <w:tc>
          <w:tcPr>
            <w:tcW w:w="714" w:type="dxa"/>
            <w:shd w:val="clear" w:color="auto" w:fill="auto"/>
            <w:noWrap/>
            <w:vAlign w:val="bottom"/>
            <w:hideMark/>
            <w:tcPrChange w:id="3068" w:author="Jon.Richar" w:date="2023-06-09T15:20:00Z">
              <w:tcPr>
                <w:tcW w:w="714" w:type="dxa"/>
                <w:shd w:val="clear" w:color="auto" w:fill="auto"/>
                <w:noWrap/>
                <w:vAlign w:val="bottom"/>
                <w:hideMark/>
              </w:tcPr>
            </w:tcPrChange>
          </w:tcPr>
          <w:p w14:paraId="3B5C2602" w14:textId="6FD9E584" w:rsidR="007F3A01" w:rsidRPr="00C93D08" w:rsidDel="00532572" w:rsidRDefault="007F3A01" w:rsidP="00532572">
            <w:pPr>
              <w:spacing w:line="480" w:lineRule="auto"/>
              <w:rPr>
                <w:ins w:id="3069" w:author="Jon.Richar" w:date="2023-06-02T11:02:00Z"/>
                <w:del w:id="3070" w:author="Mike.Litzow" w:date="2024-01-02T12:19:00Z"/>
                <w:rFonts w:ascii="Times New Roman" w:eastAsia="Times New Roman" w:hAnsi="Times New Roman" w:cs="Times New Roman"/>
                <w:color w:val="000000"/>
                <w:sz w:val="20"/>
                <w:szCs w:val="20"/>
                <w:rPrChange w:id="3071" w:author="Jon.Richar" w:date="2023-06-09T15:17:00Z">
                  <w:rPr>
                    <w:ins w:id="3072" w:author="Jon.Richar" w:date="2023-06-02T11:02:00Z"/>
                    <w:del w:id="3073" w:author="Mike.Litzow" w:date="2024-01-02T12:19:00Z"/>
                    <w:rFonts w:ascii="Calibri" w:eastAsia="Times New Roman" w:hAnsi="Calibri" w:cs="Calibri"/>
                    <w:color w:val="000000"/>
                  </w:rPr>
                </w:rPrChange>
              </w:rPr>
              <w:pPrChange w:id="3074" w:author="Mike.Litzow" w:date="2024-01-02T12:19:00Z">
                <w:pPr>
                  <w:spacing w:after="0" w:line="240" w:lineRule="auto"/>
                  <w:jc w:val="right"/>
                </w:pPr>
              </w:pPrChange>
            </w:pPr>
            <w:ins w:id="3075" w:author="Jon.Richar" w:date="2023-06-02T11:02:00Z">
              <w:del w:id="3076" w:author="Mike.Litzow" w:date="2024-01-02T12:19:00Z">
                <w:r w:rsidRPr="00C93D08" w:rsidDel="00532572">
                  <w:rPr>
                    <w:rFonts w:ascii="Times New Roman" w:eastAsia="Times New Roman" w:hAnsi="Times New Roman" w:cs="Times New Roman"/>
                    <w:color w:val="000000"/>
                    <w:sz w:val="20"/>
                    <w:szCs w:val="20"/>
                    <w:rPrChange w:id="3077" w:author="Jon.Richar" w:date="2023-06-09T15:17:00Z">
                      <w:rPr>
                        <w:rFonts w:ascii="Calibri" w:eastAsia="Times New Roman" w:hAnsi="Calibri" w:cs="Calibri"/>
                        <w:color w:val="000000"/>
                      </w:rPr>
                    </w:rPrChange>
                  </w:rPr>
                  <w:delText>-0.01</w:delText>
                </w:r>
              </w:del>
            </w:ins>
          </w:p>
        </w:tc>
      </w:tr>
      <w:tr w:rsidR="00C93D08" w:rsidRPr="007F3A01" w:rsidDel="00532572" w14:paraId="4C0FF1A9" w14:textId="075B29AA" w:rsidTr="00C93D08">
        <w:trPr>
          <w:trHeight w:val="157"/>
          <w:ins w:id="3078" w:author="Jon.Richar" w:date="2023-06-02T11:02:00Z"/>
          <w:del w:id="3079" w:author="Mike.Litzow" w:date="2024-01-02T12:19:00Z"/>
          <w:trPrChange w:id="3080" w:author="Jon.Richar" w:date="2023-06-09T15:20:00Z">
            <w:trPr>
              <w:trHeight w:val="157"/>
            </w:trPr>
          </w:trPrChange>
        </w:trPr>
        <w:tc>
          <w:tcPr>
            <w:tcW w:w="1080" w:type="dxa"/>
            <w:shd w:val="clear" w:color="auto" w:fill="auto"/>
            <w:noWrap/>
            <w:vAlign w:val="center"/>
            <w:hideMark/>
            <w:tcPrChange w:id="3081" w:author="Jon.Richar" w:date="2023-06-09T15:20:00Z">
              <w:tcPr>
                <w:tcW w:w="1080" w:type="dxa"/>
                <w:shd w:val="clear" w:color="auto" w:fill="auto"/>
                <w:noWrap/>
                <w:vAlign w:val="center"/>
                <w:hideMark/>
              </w:tcPr>
            </w:tcPrChange>
          </w:tcPr>
          <w:p w14:paraId="614B40F5" w14:textId="5D92338F" w:rsidR="007F3A01" w:rsidRPr="00C93D08" w:rsidDel="00532572" w:rsidRDefault="007F3A01" w:rsidP="00532572">
            <w:pPr>
              <w:spacing w:line="480" w:lineRule="auto"/>
              <w:rPr>
                <w:ins w:id="3082" w:author="Jon.Richar" w:date="2023-06-02T11:02:00Z"/>
                <w:del w:id="3083" w:author="Mike.Litzow" w:date="2024-01-02T12:19:00Z"/>
                <w:rFonts w:ascii="Times New Roman" w:eastAsia="Times New Roman" w:hAnsi="Times New Roman" w:cs="Times New Roman"/>
                <w:color w:val="000000"/>
                <w:sz w:val="20"/>
                <w:szCs w:val="20"/>
                <w:rPrChange w:id="3084" w:author="Jon.Richar" w:date="2023-06-09T15:17:00Z">
                  <w:rPr>
                    <w:ins w:id="3085" w:author="Jon.Richar" w:date="2023-06-02T11:02:00Z"/>
                    <w:del w:id="3086" w:author="Mike.Litzow" w:date="2024-01-02T12:19:00Z"/>
                    <w:rFonts w:ascii="Calibri" w:eastAsia="Times New Roman" w:hAnsi="Calibri" w:cs="Calibri"/>
                    <w:color w:val="000000"/>
                  </w:rPr>
                </w:rPrChange>
              </w:rPr>
              <w:pPrChange w:id="3087" w:author="Mike.Litzow" w:date="2024-01-02T12:19:00Z">
                <w:pPr>
                  <w:spacing w:after="0" w:line="240" w:lineRule="auto"/>
                  <w:jc w:val="center"/>
                </w:pPr>
              </w:pPrChange>
            </w:pPr>
            <w:ins w:id="3088" w:author="Jon.Richar" w:date="2023-06-02T11:02:00Z">
              <w:del w:id="3089" w:author="Mike.Litzow" w:date="2024-01-02T12:19:00Z">
                <w:r w:rsidRPr="00C93D08" w:rsidDel="00532572">
                  <w:rPr>
                    <w:rFonts w:ascii="Times New Roman" w:eastAsia="Times New Roman" w:hAnsi="Times New Roman" w:cs="Times New Roman"/>
                    <w:color w:val="000000"/>
                    <w:sz w:val="20"/>
                    <w:szCs w:val="20"/>
                    <w:rPrChange w:id="3090" w:author="Jon.Richar" w:date="2023-06-09T15:17:00Z">
                      <w:rPr>
                        <w:rFonts w:ascii="Calibri" w:eastAsia="Times New Roman" w:hAnsi="Calibri" w:cs="Calibri"/>
                        <w:color w:val="000000"/>
                      </w:rPr>
                    </w:rPrChange>
                  </w:rPr>
                  <w:delText>AO RA2</w:delText>
                </w:r>
              </w:del>
            </w:ins>
          </w:p>
        </w:tc>
        <w:tc>
          <w:tcPr>
            <w:tcW w:w="838" w:type="dxa"/>
            <w:shd w:val="clear" w:color="auto" w:fill="auto"/>
            <w:noWrap/>
            <w:vAlign w:val="bottom"/>
            <w:hideMark/>
            <w:tcPrChange w:id="3091" w:author="Jon.Richar" w:date="2023-06-09T15:20:00Z">
              <w:tcPr>
                <w:tcW w:w="838" w:type="dxa"/>
                <w:shd w:val="clear" w:color="auto" w:fill="auto"/>
                <w:noWrap/>
                <w:vAlign w:val="bottom"/>
                <w:hideMark/>
              </w:tcPr>
            </w:tcPrChange>
          </w:tcPr>
          <w:p w14:paraId="1F07D8B6" w14:textId="4CD0CB6A" w:rsidR="007F3A01" w:rsidRPr="00C93D08" w:rsidDel="00532572" w:rsidRDefault="007F3A01" w:rsidP="00532572">
            <w:pPr>
              <w:spacing w:line="480" w:lineRule="auto"/>
              <w:rPr>
                <w:ins w:id="3092" w:author="Jon.Richar" w:date="2023-06-02T11:02:00Z"/>
                <w:del w:id="3093" w:author="Mike.Litzow" w:date="2024-01-02T12:19:00Z"/>
                <w:rFonts w:ascii="Times New Roman" w:eastAsia="Times New Roman" w:hAnsi="Times New Roman" w:cs="Times New Roman"/>
                <w:color w:val="000000"/>
                <w:sz w:val="20"/>
                <w:szCs w:val="20"/>
                <w:rPrChange w:id="3094" w:author="Jon.Richar" w:date="2023-06-09T15:17:00Z">
                  <w:rPr>
                    <w:ins w:id="3095" w:author="Jon.Richar" w:date="2023-06-02T11:02:00Z"/>
                    <w:del w:id="3096" w:author="Mike.Litzow" w:date="2024-01-02T12:19:00Z"/>
                    <w:rFonts w:ascii="Calibri" w:eastAsia="Times New Roman" w:hAnsi="Calibri" w:cs="Calibri"/>
                    <w:color w:val="000000"/>
                  </w:rPr>
                </w:rPrChange>
              </w:rPr>
              <w:pPrChange w:id="3097" w:author="Mike.Litzow" w:date="2024-01-02T12:19:00Z">
                <w:pPr>
                  <w:spacing w:after="0" w:line="240" w:lineRule="auto"/>
                  <w:jc w:val="right"/>
                </w:pPr>
              </w:pPrChange>
            </w:pPr>
            <w:ins w:id="3098" w:author="Jon.Richar" w:date="2023-06-02T11:02:00Z">
              <w:del w:id="3099" w:author="Mike.Litzow" w:date="2024-01-02T12:19:00Z">
                <w:r w:rsidRPr="00C93D08" w:rsidDel="00532572">
                  <w:rPr>
                    <w:rFonts w:ascii="Times New Roman" w:eastAsia="Times New Roman" w:hAnsi="Times New Roman" w:cs="Times New Roman"/>
                    <w:color w:val="000000"/>
                    <w:sz w:val="20"/>
                    <w:szCs w:val="20"/>
                    <w:rPrChange w:id="3100" w:author="Jon.Richar" w:date="2023-06-09T15:17:00Z">
                      <w:rPr>
                        <w:rFonts w:ascii="Calibri" w:eastAsia="Times New Roman" w:hAnsi="Calibri" w:cs="Calibri"/>
                        <w:color w:val="000000"/>
                      </w:rPr>
                    </w:rPrChange>
                  </w:rPr>
                  <w:delText>0.34</w:delText>
                </w:r>
              </w:del>
            </w:ins>
          </w:p>
        </w:tc>
        <w:tc>
          <w:tcPr>
            <w:tcW w:w="772" w:type="dxa"/>
            <w:shd w:val="clear" w:color="auto" w:fill="auto"/>
            <w:noWrap/>
            <w:vAlign w:val="bottom"/>
            <w:hideMark/>
            <w:tcPrChange w:id="3101" w:author="Jon.Richar" w:date="2023-06-09T15:20:00Z">
              <w:tcPr>
                <w:tcW w:w="602" w:type="dxa"/>
                <w:shd w:val="clear" w:color="auto" w:fill="auto"/>
                <w:noWrap/>
                <w:vAlign w:val="bottom"/>
                <w:hideMark/>
              </w:tcPr>
            </w:tcPrChange>
          </w:tcPr>
          <w:p w14:paraId="0B119291" w14:textId="011892E1" w:rsidR="007F3A01" w:rsidRPr="00C93D08" w:rsidDel="00532572" w:rsidRDefault="007F3A01" w:rsidP="00532572">
            <w:pPr>
              <w:spacing w:line="480" w:lineRule="auto"/>
              <w:rPr>
                <w:ins w:id="3102" w:author="Jon.Richar" w:date="2023-06-02T11:02:00Z"/>
                <w:del w:id="3103" w:author="Mike.Litzow" w:date="2024-01-02T12:19:00Z"/>
                <w:rFonts w:ascii="Times New Roman" w:eastAsia="Times New Roman" w:hAnsi="Times New Roman" w:cs="Times New Roman"/>
                <w:color w:val="000000"/>
                <w:sz w:val="20"/>
                <w:szCs w:val="20"/>
                <w:rPrChange w:id="3104" w:author="Jon.Richar" w:date="2023-06-09T15:17:00Z">
                  <w:rPr>
                    <w:ins w:id="3105" w:author="Jon.Richar" w:date="2023-06-02T11:02:00Z"/>
                    <w:del w:id="3106" w:author="Mike.Litzow" w:date="2024-01-02T12:19:00Z"/>
                    <w:rFonts w:ascii="Calibri" w:eastAsia="Times New Roman" w:hAnsi="Calibri" w:cs="Calibri"/>
                    <w:color w:val="000000"/>
                  </w:rPr>
                </w:rPrChange>
              </w:rPr>
              <w:pPrChange w:id="3107" w:author="Mike.Litzow" w:date="2024-01-02T12:19:00Z">
                <w:pPr>
                  <w:spacing w:after="0" w:line="240" w:lineRule="auto"/>
                  <w:jc w:val="right"/>
                </w:pPr>
              </w:pPrChange>
            </w:pPr>
            <w:ins w:id="3108" w:author="Jon.Richar" w:date="2023-06-02T11:02:00Z">
              <w:del w:id="3109" w:author="Mike.Litzow" w:date="2024-01-02T12:19:00Z">
                <w:r w:rsidRPr="00C93D08" w:rsidDel="00532572">
                  <w:rPr>
                    <w:rFonts w:ascii="Times New Roman" w:eastAsia="Times New Roman" w:hAnsi="Times New Roman" w:cs="Times New Roman"/>
                    <w:color w:val="000000"/>
                    <w:sz w:val="20"/>
                    <w:szCs w:val="20"/>
                    <w:rPrChange w:id="3110" w:author="Jon.Richar" w:date="2023-06-09T15:17:00Z">
                      <w:rPr>
                        <w:rFonts w:ascii="Calibri" w:eastAsia="Times New Roman" w:hAnsi="Calibri" w:cs="Calibri"/>
                        <w:color w:val="000000"/>
                      </w:rPr>
                    </w:rPrChange>
                  </w:rPr>
                  <w:delText>-0.28</w:delText>
                </w:r>
              </w:del>
            </w:ins>
          </w:p>
        </w:tc>
        <w:tc>
          <w:tcPr>
            <w:tcW w:w="714" w:type="dxa"/>
            <w:shd w:val="clear" w:color="auto" w:fill="auto"/>
            <w:noWrap/>
            <w:vAlign w:val="bottom"/>
            <w:hideMark/>
            <w:tcPrChange w:id="3111" w:author="Jon.Richar" w:date="2023-06-09T15:20:00Z">
              <w:tcPr>
                <w:tcW w:w="714" w:type="dxa"/>
                <w:shd w:val="clear" w:color="auto" w:fill="auto"/>
                <w:noWrap/>
                <w:vAlign w:val="bottom"/>
                <w:hideMark/>
              </w:tcPr>
            </w:tcPrChange>
          </w:tcPr>
          <w:p w14:paraId="3C306CFD" w14:textId="26C76E66" w:rsidR="007F3A01" w:rsidRPr="00C93D08" w:rsidDel="00532572" w:rsidRDefault="007F3A01" w:rsidP="00532572">
            <w:pPr>
              <w:spacing w:line="480" w:lineRule="auto"/>
              <w:rPr>
                <w:ins w:id="3112" w:author="Jon.Richar" w:date="2023-06-02T11:02:00Z"/>
                <w:del w:id="3113" w:author="Mike.Litzow" w:date="2024-01-02T12:19:00Z"/>
                <w:rFonts w:ascii="Times New Roman" w:eastAsia="Times New Roman" w:hAnsi="Times New Roman" w:cs="Times New Roman"/>
                <w:color w:val="000000"/>
                <w:sz w:val="20"/>
                <w:szCs w:val="20"/>
                <w:rPrChange w:id="3114" w:author="Jon.Richar" w:date="2023-06-09T15:17:00Z">
                  <w:rPr>
                    <w:ins w:id="3115" w:author="Jon.Richar" w:date="2023-06-02T11:02:00Z"/>
                    <w:del w:id="3116" w:author="Mike.Litzow" w:date="2024-01-02T12:19:00Z"/>
                    <w:rFonts w:ascii="Calibri" w:eastAsia="Times New Roman" w:hAnsi="Calibri" w:cs="Calibri"/>
                    <w:color w:val="000000"/>
                  </w:rPr>
                </w:rPrChange>
              </w:rPr>
              <w:pPrChange w:id="3117" w:author="Mike.Litzow" w:date="2024-01-02T12:19:00Z">
                <w:pPr>
                  <w:spacing w:after="0" w:line="240" w:lineRule="auto"/>
                  <w:jc w:val="right"/>
                </w:pPr>
              </w:pPrChange>
            </w:pPr>
            <w:ins w:id="3118" w:author="Jon.Richar" w:date="2023-06-02T11:02:00Z">
              <w:del w:id="3119" w:author="Mike.Litzow" w:date="2024-01-02T12:19:00Z">
                <w:r w:rsidRPr="00C93D08" w:rsidDel="00532572">
                  <w:rPr>
                    <w:rFonts w:ascii="Times New Roman" w:eastAsia="Times New Roman" w:hAnsi="Times New Roman" w:cs="Times New Roman"/>
                    <w:color w:val="000000"/>
                    <w:sz w:val="20"/>
                    <w:szCs w:val="20"/>
                    <w:rPrChange w:id="3120" w:author="Jon.Richar" w:date="2023-06-09T15:17:00Z">
                      <w:rPr>
                        <w:rFonts w:ascii="Calibri" w:eastAsia="Times New Roman" w:hAnsi="Calibri" w:cs="Calibri"/>
                        <w:color w:val="000000"/>
                      </w:rPr>
                    </w:rPrChange>
                  </w:rPr>
                  <w:delText>0.31</w:delText>
                </w:r>
              </w:del>
            </w:ins>
          </w:p>
        </w:tc>
        <w:tc>
          <w:tcPr>
            <w:tcW w:w="650" w:type="dxa"/>
            <w:shd w:val="clear" w:color="auto" w:fill="auto"/>
            <w:noWrap/>
            <w:vAlign w:val="bottom"/>
            <w:hideMark/>
            <w:tcPrChange w:id="3121" w:author="Jon.Richar" w:date="2023-06-09T15:20:00Z">
              <w:tcPr>
                <w:tcW w:w="729" w:type="dxa"/>
                <w:shd w:val="clear" w:color="auto" w:fill="auto"/>
                <w:noWrap/>
                <w:vAlign w:val="bottom"/>
                <w:hideMark/>
              </w:tcPr>
            </w:tcPrChange>
          </w:tcPr>
          <w:p w14:paraId="28D1F51C" w14:textId="4BE2FC6C" w:rsidR="007F3A01" w:rsidRPr="00C93D08" w:rsidDel="00532572" w:rsidRDefault="007F3A01" w:rsidP="00532572">
            <w:pPr>
              <w:spacing w:line="480" w:lineRule="auto"/>
              <w:rPr>
                <w:ins w:id="3122" w:author="Jon.Richar" w:date="2023-06-02T11:02:00Z"/>
                <w:del w:id="3123" w:author="Mike.Litzow" w:date="2024-01-02T12:19:00Z"/>
                <w:rFonts w:ascii="Times New Roman" w:eastAsia="Times New Roman" w:hAnsi="Times New Roman" w:cs="Times New Roman"/>
                <w:color w:val="000000"/>
                <w:sz w:val="20"/>
                <w:szCs w:val="20"/>
                <w:rPrChange w:id="3124" w:author="Jon.Richar" w:date="2023-06-09T15:17:00Z">
                  <w:rPr>
                    <w:ins w:id="3125" w:author="Jon.Richar" w:date="2023-06-02T11:02:00Z"/>
                    <w:del w:id="3126" w:author="Mike.Litzow" w:date="2024-01-02T12:19:00Z"/>
                    <w:rFonts w:ascii="Calibri" w:eastAsia="Times New Roman" w:hAnsi="Calibri" w:cs="Calibri"/>
                    <w:color w:val="000000"/>
                  </w:rPr>
                </w:rPrChange>
              </w:rPr>
              <w:pPrChange w:id="3127" w:author="Mike.Litzow" w:date="2024-01-02T12:19:00Z">
                <w:pPr>
                  <w:spacing w:after="0" w:line="240" w:lineRule="auto"/>
                  <w:jc w:val="right"/>
                </w:pPr>
              </w:pPrChange>
            </w:pPr>
            <w:ins w:id="3128" w:author="Jon.Richar" w:date="2023-06-02T11:02:00Z">
              <w:del w:id="3129" w:author="Mike.Litzow" w:date="2024-01-02T12:19:00Z">
                <w:r w:rsidRPr="00C93D08" w:rsidDel="00532572">
                  <w:rPr>
                    <w:rFonts w:ascii="Times New Roman" w:eastAsia="Times New Roman" w:hAnsi="Times New Roman" w:cs="Times New Roman"/>
                    <w:color w:val="000000"/>
                    <w:sz w:val="20"/>
                    <w:szCs w:val="20"/>
                    <w:rPrChange w:id="3130" w:author="Jon.Richar" w:date="2023-06-09T15:17:00Z">
                      <w:rPr>
                        <w:rFonts w:ascii="Calibri" w:eastAsia="Times New Roman" w:hAnsi="Calibri" w:cs="Calibri"/>
                        <w:color w:val="000000"/>
                      </w:rPr>
                    </w:rPrChange>
                  </w:rPr>
                  <w:delText>0.21</w:delText>
                </w:r>
              </w:del>
            </w:ins>
          </w:p>
        </w:tc>
        <w:tc>
          <w:tcPr>
            <w:tcW w:w="838" w:type="dxa"/>
            <w:shd w:val="clear" w:color="auto" w:fill="auto"/>
            <w:noWrap/>
            <w:vAlign w:val="bottom"/>
            <w:hideMark/>
            <w:tcPrChange w:id="3131" w:author="Jon.Richar" w:date="2023-06-09T15:20:00Z">
              <w:tcPr>
                <w:tcW w:w="862" w:type="dxa"/>
                <w:shd w:val="clear" w:color="auto" w:fill="auto"/>
                <w:noWrap/>
                <w:vAlign w:val="bottom"/>
                <w:hideMark/>
              </w:tcPr>
            </w:tcPrChange>
          </w:tcPr>
          <w:p w14:paraId="19B50CCA" w14:textId="5DFA9782" w:rsidR="007F3A01" w:rsidRPr="00C93D08" w:rsidDel="00532572" w:rsidRDefault="007F3A01" w:rsidP="00532572">
            <w:pPr>
              <w:spacing w:line="480" w:lineRule="auto"/>
              <w:rPr>
                <w:ins w:id="3132" w:author="Jon.Richar" w:date="2023-06-02T11:02:00Z"/>
                <w:del w:id="3133" w:author="Mike.Litzow" w:date="2024-01-02T12:19:00Z"/>
                <w:rFonts w:ascii="Times New Roman" w:eastAsia="Times New Roman" w:hAnsi="Times New Roman" w:cs="Times New Roman"/>
                <w:color w:val="000000"/>
                <w:sz w:val="20"/>
                <w:szCs w:val="20"/>
                <w:rPrChange w:id="3134" w:author="Jon.Richar" w:date="2023-06-09T15:17:00Z">
                  <w:rPr>
                    <w:ins w:id="3135" w:author="Jon.Richar" w:date="2023-06-02T11:02:00Z"/>
                    <w:del w:id="3136" w:author="Mike.Litzow" w:date="2024-01-02T12:19:00Z"/>
                    <w:rFonts w:ascii="Calibri" w:eastAsia="Times New Roman" w:hAnsi="Calibri" w:cs="Calibri"/>
                    <w:color w:val="000000"/>
                  </w:rPr>
                </w:rPrChange>
              </w:rPr>
              <w:pPrChange w:id="3137" w:author="Mike.Litzow" w:date="2024-01-02T12:19:00Z">
                <w:pPr>
                  <w:spacing w:after="0" w:line="240" w:lineRule="auto"/>
                  <w:jc w:val="right"/>
                </w:pPr>
              </w:pPrChange>
            </w:pPr>
            <w:ins w:id="3138" w:author="Jon.Richar" w:date="2023-06-02T11:02:00Z">
              <w:del w:id="3139" w:author="Mike.Litzow" w:date="2024-01-02T12:19:00Z">
                <w:r w:rsidRPr="00C93D08" w:rsidDel="00532572">
                  <w:rPr>
                    <w:rFonts w:ascii="Times New Roman" w:eastAsia="Times New Roman" w:hAnsi="Times New Roman" w:cs="Times New Roman"/>
                    <w:color w:val="000000"/>
                    <w:sz w:val="20"/>
                    <w:szCs w:val="20"/>
                    <w:rPrChange w:id="3140" w:author="Jon.Richar" w:date="2023-06-09T15:17:00Z">
                      <w:rPr>
                        <w:rFonts w:ascii="Calibri" w:eastAsia="Times New Roman" w:hAnsi="Calibri" w:cs="Calibri"/>
                        <w:color w:val="000000"/>
                      </w:rPr>
                    </w:rPrChange>
                  </w:rPr>
                  <w:delText>0.52</w:delText>
                </w:r>
              </w:del>
            </w:ins>
          </w:p>
        </w:tc>
        <w:tc>
          <w:tcPr>
            <w:tcW w:w="680" w:type="dxa"/>
            <w:shd w:val="clear" w:color="auto" w:fill="auto"/>
            <w:noWrap/>
            <w:vAlign w:val="bottom"/>
            <w:hideMark/>
            <w:tcPrChange w:id="3141" w:author="Jon.Richar" w:date="2023-06-09T15:20:00Z">
              <w:tcPr>
                <w:tcW w:w="680" w:type="dxa"/>
                <w:shd w:val="clear" w:color="auto" w:fill="auto"/>
                <w:noWrap/>
                <w:vAlign w:val="bottom"/>
                <w:hideMark/>
              </w:tcPr>
            </w:tcPrChange>
          </w:tcPr>
          <w:p w14:paraId="51B85E26" w14:textId="71933755" w:rsidR="007F3A01" w:rsidRPr="00C93D08" w:rsidDel="00532572" w:rsidRDefault="007F3A01" w:rsidP="00532572">
            <w:pPr>
              <w:spacing w:line="480" w:lineRule="auto"/>
              <w:rPr>
                <w:ins w:id="3142" w:author="Jon.Richar" w:date="2023-06-02T11:02:00Z"/>
                <w:del w:id="3143" w:author="Mike.Litzow" w:date="2024-01-02T12:19:00Z"/>
                <w:rFonts w:ascii="Times New Roman" w:eastAsia="Times New Roman" w:hAnsi="Times New Roman" w:cs="Times New Roman"/>
                <w:color w:val="000000"/>
                <w:sz w:val="20"/>
                <w:szCs w:val="20"/>
                <w:rPrChange w:id="3144" w:author="Jon.Richar" w:date="2023-06-09T15:17:00Z">
                  <w:rPr>
                    <w:ins w:id="3145" w:author="Jon.Richar" w:date="2023-06-02T11:02:00Z"/>
                    <w:del w:id="3146" w:author="Mike.Litzow" w:date="2024-01-02T12:19:00Z"/>
                    <w:rFonts w:ascii="Calibri" w:eastAsia="Times New Roman" w:hAnsi="Calibri" w:cs="Calibri"/>
                    <w:color w:val="000000"/>
                  </w:rPr>
                </w:rPrChange>
              </w:rPr>
              <w:pPrChange w:id="3147" w:author="Mike.Litzow" w:date="2024-01-02T12:19:00Z">
                <w:pPr>
                  <w:spacing w:after="0" w:line="240" w:lineRule="auto"/>
                  <w:jc w:val="right"/>
                </w:pPr>
              </w:pPrChange>
            </w:pPr>
            <w:ins w:id="3148" w:author="Jon.Richar" w:date="2023-06-02T11:02:00Z">
              <w:del w:id="3149" w:author="Mike.Litzow" w:date="2024-01-02T12:19:00Z">
                <w:r w:rsidRPr="00C93D08" w:rsidDel="00532572">
                  <w:rPr>
                    <w:rFonts w:ascii="Times New Roman" w:eastAsia="Times New Roman" w:hAnsi="Times New Roman" w:cs="Times New Roman"/>
                    <w:color w:val="000000"/>
                    <w:sz w:val="20"/>
                    <w:szCs w:val="20"/>
                    <w:rPrChange w:id="3150" w:author="Jon.Richar" w:date="2023-06-09T15:17:00Z">
                      <w:rPr>
                        <w:rFonts w:ascii="Calibri" w:eastAsia="Times New Roman" w:hAnsi="Calibri" w:cs="Calibri"/>
                        <w:color w:val="000000"/>
                      </w:rPr>
                    </w:rPrChange>
                  </w:rPr>
                  <w:delText>-0.13</w:delText>
                </w:r>
              </w:del>
            </w:ins>
          </w:p>
        </w:tc>
        <w:tc>
          <w:tcPr>
            <w:tcW w:w="768" w:type="dxa"/>
            <w:shd w:val="clear" w:color="auto" w:fill="auto"/>
            <w:noWrap/>
            <w:vAlign w:val="bottom"/>
            <w:hideMark/>
            <w:tcPrChange w:id="3151" w:author="Jon.Richar" w:date="2023-06-09T15:20:00Z">
              <w:tcPr>
                <w:tcW w:w="768" w:type="dxa"/>
                <w:shd w:val="clear" w:color="auto" w:fill="auto"/>
                <w:noWrap/>
                <w:vAlign w:val="bottom"/>
                <w:hideMark/>
              </w:tcPr>
            </w:tcPrChange>
          </w:tcPr>
          <w:p w14:paraId="2900BD8F" w14:textId="37BEA14E" w:rsidR="007F3A01" w:rsidRPr="00C93D08" w:rsidDel="00532572" w:rsidRDefault="007F3A01" w:rsidP="00532572">
            <w:pPr>
              <w:spacing w:line="480" w:lineRule="auto"/>
              <w:rPr>
                <w:ins w:id="3152" w:author="Jon.Richar" w:date="2023-06-02T11:02:00Z"/>
                <w:del w:id="3153" w:author="Mike.Litzow" w:date="2024-01-02T12:19:00Z"/>
                <w:rFonts w:ascii="Times New Roman" w:eastAsia="Times New Roman" w:hAnsi="Times New Roman" w:cs="Times New Roman"/>
                <w:color w:val="000000"/>
                <w:sz w:val="20"/>
                <w:szCs w:val="20"/>
                <w:rPrChange w:id="3154" w:author="Jon.Richar" w:date="2023-06-09T15:17:00Z">
                  <w:rPr>
                    <w:ins w:id="3155" w:author="Jon.Richar" w:date="2023-06-02T11:02:00Z"/>
                    <w:del w:id="3156" w:author="Mike.Litzow" w:date="2024-01-02T12:19:00Z"/>
                    <w:rFonts w:ascii="Calibri" w:eastAsia="Times New Roman" w:hAnsi="Calibri" w:cs="Calibri"/>
                    <w:color w:val="000000"/>
                  </w:rPr>
                </w:rPrChange>
              </w:rPr>
              <w:pPrChange w:id="3157" w:author="Mike.Litzow" w:date="2024-01-02T12:19:00Z">
                <w:pPr>
                  <w:spacing w:after="0" w:line="240" w:lineRule="auto"/>
                  <w:jc w:val="right"/>
                </w:pPr>
              </w:pPrChange>
            </w:pPr>
            <w:ins w:id="3158" w:author="Jon.Richar" w:date="2023-06-02T11:02:00Z">
              <w:del w:id="3159" w:author="Mike.Litzow" w:date="2024-01-02T12:19:00Z">
                <w:r w:rsidRPr="00C93D08" w:rsidDel="00532572">
                  <w:rPr>
                    <w:rFonts w:ascii="Times New Roman" w:eastAsia="Times New Roman" w:hAnsi="Times New Roman" w:cs="Times New Roman"/>
                    <w:color w:val="000000"/>
                    <w:sz w:val="20"/>
                    <w:szCs w:val="20"/>
                    <w:rPrChange w:id="3160" w:author="Jon.Richar" w:date="2023-06-09T15:17:00Z">
                      <w:rPr>
                        <w:rFonts w:ascii="Calibri" w:eastAsia="Times New Roman" w:hAnsi="Calibri" w:cs="Calibri"/>
                        <w:color w:val="000000"/>
                      </w:rPr>
                    </w:rPrChange>
                  </w:rPr>
                  <w:delText>-0.20</w:delText>
                </w:r>
              </w:del>
            </w:ins>
          </w:p>
        </w:tc>
        <w:tc>
          <w:tcPr>
            <w:tcW w:w="675" w:type="dxa"/>
            <w:shd w:val="clear" w:color="auto" w:fill="auto"/>
            <w:noWrap/>
            <w:vAlign w:val="bottom"/>
            <w:hideMark/>
            <w:tcPrChange w:id="3161" w:author="Jon.Richar" w:date="2023-06-09T15:20:00Z">
              <w:tcPr>
                <w:tcW w:w="675" w:type="dxa"/>
                <w:shd w:val="clear" w:color="auto" w:fill="auto"/>
                <w:noWrap/>
                <w:vAlign w:val="bottom"/>
                <w:hideMark/>
              </w:tcPr>
            </w:tcPrChange>
          </w:tcPr>
          <w:p w14:paraId="1C74E40E" w14:textId="273EF6B1" w:rsidR="007F3A01" w:rsidRPr="00C93D08" w:rsidDel="00532572" w:rsidRDefault="007F3A01" w:rsidP="00532572">
            <w:pPr>
              <w:spacing w:line="480" w:lineRule="auto"/>
              <w:rPr>
                <w:ins w:id="3162" w:author="Jon.Richar" w:date="2023-06-02T11:02:00Z"/>
                <w:del w:id="3163" w:author="Mike.Litzow" w:date="2024-01-02T12:19:00Z"/>
                <w:rFonts w:ascii="Times New Roman" w:eastAsia="Times New Roman" w:hAnsi="Times New Roman" w:cs="Times New Roman"/>
                <w:color w:val="000000"/>
                <w:sz w:val="20"/>
                <w:szCs w:val="20"/>
                <w:rPrChange w:id="3164" w:author="Jon.Richar" w:date="2023-06-09T15:17:00Z">
                  <w:rPr>
                    <w:ins w:id="3165" w:author="Jon.Richar" w:date="2023-06-02T11:02:00Z"/>
                    <w:del w:id="3166" w:author="Mike.Litzow" w:date="2024-01-02T12:19:00Z"/>
                    <w:rFonts w:ascii="Calibri" w:eastAsia="Times New Roman" w:hAnsi="Calibri" w:cs="Calibri"/>
                    <w:color w:val="000000"/>
                  </w:rPr>
                </w:rPrChange>
              </w:rPr>
              <w:pPrChange w:id="3167" w:author="Mike.Litzow" w:date="2024-01-02T12:19:00Z">
                <w:pPr>
                  <w:spacing w:after="0" w:line="240" w:lineRule="auto"/>
                  <w:jc w:val="right"/>
                </w:pPr>
              </w:pPrChange>
            </w:pPr>
            <w:ins w:id="3168" w:author="Jon.Richar" w:date="2023-06-02T11:02:00Z">
              <w:del w:id="3169" w:author="Mike.Litzow" w:date="2024-01-02T12:19:00Z">
                <w:r w:rsidRPr="00C93D08" w:rsidDel="00532572">
                  <w:rPr>
                    <w:rFonts w:ascii="Times New Roman" w:eastAsia="Times New Roman" w:hAnsi="Times New Roman" w:cs="Times New Roman"/>
                    <w:color w:val="000000"/>
                    <w:sz w:val="20"/>
                    <w:szCs w:val="20"/>
                    <w:rPrChange w:id="3170" w:author="Jon.Richar" w:date="2023-06-09T15:17:00Z">
                      <w:rPr>
                        <w:rFonts w:ascii="Calibri" w:eastAsia="Times New Roman" w:hAnsi="Calibri" w:cs="Calibri"/>
                        <w:color w:val="000000"/>
                      </w:rPr>
                    </w:rPrChange>
                  </w:rPr>
                  <w:delText>-0.04</w:delText>
                </w:r>
              </w:del>
            </w:ins>
          </w:p>
        </w:tc>
        <w:tc>
          <w:tcPr>
            <w:tcW w:w="675" w:type="dxa"/>
            <w:shd w:val="clear" w:color="auto" w:fill="auto"/>
            <w:noWrap/>
            <w:vAlign w:val="bottom"/>
            <w:hideMark/>
            <w:tcPrChange w:id="3171" w:author="Jon.Richar" w:date="2023-06-09T15:20:00Z">
              <w:tcPr>
                <w:tcW w:w="675" w:type="dxa"/>
                <w:shd w:val="clear" w:color="auto" w:fill="auto"/>
                <w:noWrap/>
                <w:vAlign w:val="bottom"/>
                <w:hideMark/>
              </w:tcPr>
            </w:tcPrChange>
          </w:tcPr>
          <w:p w14:paraId="4B5D9D0A" w14:textId="358AB779" w:rsidR="007F3A01" w:rsidRPr="00C93D08" w:rsidDel="00532572" w:rsidRDefault="007F3A01" w:rsidP="00532572">
            <w:pPr>
              <w:spacing w:line="480" w:lineRule="auto"/>
              <w:rPr>
                <w:ins w:id="3172" w:author="Jon.Richar" w:date="2023-06-02T11:02:00Z"/>
                <w:del w:id="3173" w:author="Mike.Litzow" w:date="2024-01-02T12:19:00Z"/>
                <w:rFonts w:ascii="Times New Roman" w:eastAsia="Times New Roman" w:hAnsi="Times New Roman" w:cs="Times New Roman"/>
                <w:color w:val="000000"/>
                <w:sz w:val="20"/>
                <w:szCs w:val="20"/>
                <w:rPrChange w:id="3174" w:author="Jon.Richar" w:date="2023-06-09T15:17:00Z">
                  <w:rPr>
                    <w:ins w:id="3175" w:author="Jon.Richar" w:date="2023-06-02T11:02:00Z"/>
                    <w:del w:id="3176" w:author="Mike.Litzow" w:date="2024-01-02T12:19:00Z"/>
                    <w:rFonts w:ascii="Calibri" w:eastAsia="Times New Roman" w:hAnsi="Calibri" w:cs="Calibri"/>
                    <w:color w:val="000000"/>
                  </w:rPr>
                </w:rPrChange>
              </w:rPr>
              <w:pPrChange w:id="3177" w:author="Mike.Litzow" w:date="2024-01-02T12:19:00Z">
                <w:pPr>
                  <w:spacing w:after="0" w:line="240" w:lineRule="auto"/>
                  <w:jc w:val="right"/>
                </w:pPr>
              </w:pPrChange>
            </w:pPr>
            <w:ins w:id="3178" w:author="Jon.Richar" w:date="2023-06-02T11:02:00Z">
              <w:del w:id="3179" w:author="Mike.Litzow" w:date="2024-01-02T12:19:00Z">
                <w:r w:rsidRPr="00C93D08" w:rsidDel="00532572">
                  <w:rPr>
                    <w:rFonts w:ascii="Times New Roman" w:eastAsia="Times New Roman" w:hAnsi="Times New Roman" w:cs="Times New Roman"/>
                    <w:color w:val="000000"/>
                    <w:sz w:val="20"/>
                    <w:szCs w:val="20"/>
                    <w:rPrChange w:id="3180" w:author="Jon.Richar" w:date="2023-06-09T15:17:00Z">
                      <w:rPr>
                        <w:rFonts w:ascii="Calibri" w:eastAsia="Times New Roman" w:hAnsi="Calibri" w:cs="Calibri"/>
                        <w:color w:val="000000"/>
                      </w:rPr>
                    </w:rPrChange>
                  </w:rPr>
                  <w:delText>0.83</w:delText>
                </w:r>
              </w:del>
            </w:ins>
          </w:p>
        </w:tc>
        <w:tc>
          <w:tcPr>
            <w:tcW w:w="714" w:type="dxa"/>
            <w:shd w:val="clear" w:color="auto" w:fill="auto"/>
            <w:noWrap/>
            <w:vAlign w:val="bottom"/>
            <w:hideMark/>
            <w:tcPrChange w:id="3181" w:author="Jon.Richar" w:date="2023-06-09T15:20:00Z">
              <w:tcPr>
                <w:tcW w:w="714" w:type="dxa"/>
                <w:shd w:val="clear" w:color="auto" w:fill="auto"/>
                <w:noWrap/>
                <w:vAlign w:val="bottom"/>
                <w:hideMark/>
              </w:tcPr>
            </w:tcPrChange>
          </w:tcPr>
          <w:p w14:paraId="615E6C10" w14:textId="25AD6843" w:rsidR="007F3A01" w:rsidRPr="00C93D08" w:rsidDel="00532572" w:rsidRDefault="007F3A01" w:rsidP="00532572">
            <w:pPr>
              <w:spacing w:line="480" w:lineRule="auto"/>
              <w:rPr>
                <w:ins w:id="3182" w:author="Jon.Richar" w:date="2023-06-02T11:02:00Z"/>
                <w:del w:id="3183" w:author="Mike.Litzow" w:date="2024-01-02T12:19:00Z"/>
                <w:rFonts w:ascii="Times New Roman" w:eastAsia="Times New Roman" w:hAnsi="Times New Roman" w:cs="Times New Roman"/>
                <w:color w:val="000000"/>
                <w:sz w:val="20"/>
                <w:szCs w:val="20"/>
                <w:rPrChange w:id="3184" w:author="Jon.Richar" w:date="2023-06-09T15:17:00Z">
                  <w:rPr>
                    <w:ins w:id="3185" w:author="Jon.Richar" w:date="2023-06-02T11:02:00Z"/>
                    <w:del w:id="3186" w:author="Mike.Litzow" w:date="2024-01-02T12:19:00Z"/>
                    <w:rFonts w:ascii="Calibri" w:eastAsia="Times New Roman" w:hAnsi="Calibri" w:cs="Calibri"/>
                    <w:color w:val="000000"/>
                  </w:rPr>
                </w:rPrChange>
              </w:rPr>
              <w:pPrChange w:id="3187" w:author="Mike.Litzow" w:date="2024-01-02T12:19:00Z">
                <w:pPr>
                  <w:spacing w:after="0" w:line="240" w:lineRule="auto"/>
                  <w:jc w:val="right"/>
                </w:pPr>
              </w:pPrChange>
            </w:pPr>
            <w:ins w:id="3188" w:author="Jon.Richar" w:date="2023-06-02T11:02:00Z">
              <w:del w:id="3189" w:author="Mike.Litzow" w:date="2024-01-02T12:19:00Z">
                <w:r w:rsidRPr="00C93D08" w:rsidDel="00532572">
                  <w:rPr>
                    <w:rFonts w:ascii="Times New Roman" w:eastAsia="Times New Roman" w:hAnsi="Times New Roman" w:cs="Times New Roman"/>
                    <w:color w:val="000000"/>
                    <w:sz w:val="20"/>
                    <w:szCs w:val="20"/>
                    <w:rPrChange w:id="3190" w:author="Jon.Richar" w:date="2023-06-09T15:17:00Z">
                      <w:rPr>
                        <w:rFonts w:ascii="Calibri" w:eastAsia="Times New Roman" w:hAnsi="Calibri" w:cs="Calibri"/>
                        <w:color w:val="000000"/>
                      </w:rPr>
                    </w:rPrChange>
                  </w:rPr>
                  <w:delText>1.00</w:delText>
                </w:r>
              </w:del>
            </w:ins>
          </w:p>
        </w:tc>
        <w:tc>
          <w:tcPr>
            <w:tcW w:w="633" w:type="dxa"/>
            <w:shd w:val="clear" w:color="auto" w:fill="auto"/>
            <w:noWrap/>
            <w:vAlign w:val="bottom"/>
            <w:hideMark/>
            <w:tcPrChange w:id="3191" w:author="Jon.Richar" w:date="2023-06-09T15:20:00Z">
              <w:tcPr>
                <w:tcW w:w="633" w:type="dxa"/>
                <w:shd w:val="clear" w:color="auto" w:fill="auto"/>
                <w:noWrap/>
                <w:vAlign w:val="bottom"/>
                <w:hideMark/>
              </w:tcPr>
            </w:tcPrChange>
          </w:tcPr>
          <w:p w14:paraId="7E647D12" w14:textId="08859AE0" w:rsidR="007F3A01" w:rsidRPr="00C93D08" w:rsidDel="00532572" w:rsidRDefault="007F3A01" w:rsidP="00532572">
            <w:pPr>
              <w:spacing w:line="480" w:lineRule="auto"/>
              <w:rPr>
                <w:ins w:id="3192" w:author="Jon.Richar" w:date="2023-06-02T11:02:00Z"/>
                <w:del w:id="3193" w:author="Mike.Litzow" w:date="2024-01-02T12:19:00Z"/>
                <w:rFonts w:ascii="Times New Roman" w:eastAsia="Times New Roman" w:hAnsi="Times New Roman" w:cs="Times New Roman"/>
                <w:color w:val="000000"/>
                <w:sz w:val="20"/>
                <w:szCs w:val="20"/>
                <w:rPrChange w:id="3194" w:author="Jon.Richar" w:date="2023-06-09T15:17:00Z">
                  <w:rPr>
                    <w:ins w:id="3195" w:author="Jon.Richar" w:date="2023-06-02T11:02:00Z"/>
                    <w:del w:id="3196" w:author="Mike.Litzow" w:date="2024-01-02T12:19:00Z"/>
                    <w:rFonts w:ascii="Calibri" w:eastAsia="Times New Roman" w:hAnsi="Calibri" w:cs="Calibri"/>
                    <w:color w:val="000000"/>
                  </w:rPr>
                </w:rPrChange>
              </w:rPr>
              <w:pPrChange w:id="3197" w:author="Mike.Litzow" w:date="2024-01-02T12:19:00Z">
                <w:pPr>
                  <w:spacing w:after="0" w:line="240" w:lineRule="auto"/>
                  <w:jc w:val="right"/>
                </w:pPr>
              </w:pPrChange>
            </w:pPr>
            <w:ins w:id="3198" w:author="Jon.Richar" w:date="2023-06-02T11:02:00Z">
              <w:del w:id="3199" w:author="Mike.Litzow" w:date="2024-01-02T12:19:00Z">
                <w:r w:rsidRPr="00C93D08" w:rsidDel="00532572">
                  <w:rPr>
                    <w:rFonts w:ascii="Times New Roman" w:eastAsia="Times New Roman" w:hAnsi="Times New Roman" w:cs="Times New Roman"/>
                    <w:color w:val="000000"/>
                    <w:sz w:val="20"/>
                    <w:szCs w:val="20"/>
                    <w:rPrChange w:id="3200" w:author="Jon.Richar" w:date="2023-06-09T15:17:00Z">
                      <w:rPr>
                        <w:rFonts w:ascii="Calibri" w:eastAsia="Times New Roman" w:hAnsi="Calibri" w:cs="Calibri"/>
                        <w:color w:val="000000"/>
                      </w:rPr>
                    </w:rPrChange>
                  </w:rPr>
                  <w:delText>0.05</w:delText>
                </w:r>
              </w:del>
            </w:ins>
          </w:p>
        </w:tc>
        <w:tc>
          <w:tcPr>
            <w:tcW w:w="673" w:type="dxa"/>
            <w:shd w:val="clear" w:color="auto" w:fill="auto"/>
            <w:noWrap/>
            <w:vAlign w:val="bottom"/>
            <w:hideMark/>
            <w:tcPrChange w:id="3201" w:author="Jon.Richar" w:date="2023-06-09T15:20:00Z">
              <w:tcPr>
                <w:tcW w:w="673" w:type="dxa"/>
                <w:shd w:val="clear" w:color="auto" w:fill="auto"/>
                <w:noWrap/>
                <w:vAlign w:val="bottom"/>
                <w:hideMark/>
              </w:tcPr>
            </w:tcPrChange>
          </w:tcPr>
          <w:p w14:paraId="701F24E1" w14:textId="08933043" w:rsidR="007F3A01" w:rsidRPr="00C93D08" w:rsidDel="00532572" w:rsidRDefault="007F3A01" w:rsidP="00532572">
            <w:pPr>
              <w:spacing w:line="480" w:lineRule="auto"/>
              <w:rPr>
                <w:ins w:id="3202" w:author="Jon.Richar" w:date="2023-06-02T11:02:00Z"/>
                <w:del w:id="3203" w:author="Mike.Litzow" w:date="2024-01-02T12:19:00Z"/>
                <w:rFonts w:ascii="Times New Roman" w:eastAsia="Times New Roman" w:hAnsi="Times New Roman" w:cs="Times New Roman"/>
                <w:color w:val="000000"/>
                <w:sz w:val="20"/>
                <w:szCs w:val="20"/>
                <w:rPrChange w:id="3204" w:author="Jon.Richar" w:date="2023-06-09T15:17:00Z">
                  <w:rPr>
                    <w:ins w:id="3205" w:author="Jon.Richar" w:date="2023-06-02T11:02:00Z"/>
                    <w:del w:id="3206" w:author="Mike.Litzow" w:date="2024-01-02T12:19:00Z"/>
                    <w:rFonts w:ascii="Calibri" w:eastAsia="Times New Roman" w:hAnsi="Calibri" w:cs="Calibri"/>
                    <w:color w:val="000000"/>
                  </w:rPr>
                </w:rPrChange>
              </w:rPr>
              <w:pPrChange w:id="3207" w:author="Mike.Litzow" w:date="2024-01-02T12:19:00Z">
                <w:pPr>
                  <w:spacing w:after="0" w:line="240" w:lineRule="auto"/>
                  <w:jc w:val="right"/>
                </w:pPr>
              </w:pPrChange>
            </w:pPr>
            <w:ins w:id="3208" w:author="Jon.Richar" w:date="2023-06-02T11:02:00Z">
              <w:del w:id="3209" w:author="Mike.Litzow" w:date="2024-01-02T12:19:00Z">
                <w:r w:rsidRPr="00C93D08" w:rsidDel="00532572">
                  <w:rPr>
                    <w:rFonts w:ascii="Times New Roman" w:eastAsia="Times New Roman" w:hAnsi="Times New Roman" w:cs="Times New Roman"/>
                    <w:color w:val="000000"/>
                    <w:sz w:val="20"/>
                    <w:szCs w:val="20"/>
                    <w:rPrChange w:id="3210" w:author="Jon.Richar" w:date="2023-06-09T15:17:00Z">
                      <w:rPr>
                        <w:rFonts w:ascii="Calibri" w:eastAsia="Times New Roman" w:hAnsi="Calibri" w:cs="Calibri"/>
                        <w:color w:val="000000"/>
                      </w:rPr>
                    </w:rPrChange>
                  </w:rPr>
                  <w:delText>-0.01</w:delText>
                </w:r>
              </w:del>
            </w:ins>
          </w:p>
        </w:tc>
        <w:tc>
          <w:tcPr>
            <w:tcW w:w="714" w:type="dxa"/>
            <w:shd w:val="clear" w:color="auto" w:fill="auto"/>
            <w:noWrap/>
            <w:vAlign w:val="bottom"/>
            <w:hideMark/>
            <w:tcPrChange w:id="3211" w:author="Jon.Richar" w:date="2023-06-09T15:20:00Z">
              <w:tcPr>
                <w:tcW w:w="714" w:type="dxa"/>
                <w:shd w:val="clear" w:color="auto" w:fill="auto"/>
                <w:noWrap/>
                <w:vAlign w:val="bottom"/>
                <w:hideMark/>
              </w:tcPr>
            </w:tcPrChange>
          </w:tcPr>
          <w:p w14:paraId="75D6C9FD" w14:textId="11AF2640" w:rsidR="007F3A01" w:rsidRPr="00C93D08" w:rsidDel="00532572" w:rsidRDefault="007F3A01" w:rsidP="00532572">
            <w:pPr>
              <w:spacing w:line="480" w:lineRule="auto"/>
              <w:rPr>
                <w:ins w:id="3212" w:author="Jon.Richar" w:date="2023-06-02T11:02:00Z"/>
                <w:del w:id="3213" w:author="Mike.Litzow" w:date="2024-01-02T12:19:00Z"/>
                <w:rFonts w:ascii="Times New Roman" w:eastAsia="Times New Roman" w:hAnsi="Times New Roman" w:cs="Times New Roman"/>
                <w:color w:val="000000"/>
                <w:sz w:val="20"/>
                <w:szCs w:val="20"/>
                <w:rPrChange w:id="3214" w:author="Jon.Richar" w:date="2023-06-09T15:17:00Z">
                  <w:rPr>
                    <w:ins w:id="3215" w:author="Jon.Richar" w:date="2023-06-02T11:02:00Z"/>
                    <w:del w:id="3216" w:author="Mike.Litzow" w:date="2024-01-02T12:19:00Z"/>
                    <w:rFonts w:ascii="Calibri" w:eastAsia="Times New Roman" w:hAnsi="Calibri" w:cs="Calibri"/>
                    <w:color w:val="000000"/>
                  </w:rPr>
                </w:rPrChange>
              </w:rPr>
              <w:pPrChange w:id="3217" w:author="Mike.Litzow" w:date="2024-01-02T12:19:00Z">
                <w:pPr>
                  <w:spacing w:after="0" w:line="240" w:lineRule="auto"/>
                  <w:jc w:val="right"/>
                </w:pPr>
              </w:pPrChange>
            </w:pPr>
            <w:ins w:id="3218" w:author="Jon.Richar" w:date="2023-06-02T11:02:00Z">
              <w:del w:id="3219" w:author="Mike.Litzow" w:date="2024-01-02T12:19:00Z">
                <w:r w:rsidRPr="00C93D08" w:rsidDel="00532572">
                  <w:rPr>
                    <w:rFonts w:ascii="Times New Roman" w:eastAsia="Times New Roman" w:hAnsi="Times New Roman" w:cs="Times New Roman"/>
                    <w:color w:val="000000"/>
                    <w:sz w:val="20"/>
                    <w:szCs w:val="20"/>
                    <w:rPrChange w:id="3220" w:author="Jon.Richar" w:date="2023-06-09T15:17:00Z">
                      <w:rPr>
                        <w:rFonts w:ascii="Calibri" w:eastAsia="Times New Roman" w:hAnsi="Calibri" w:cs="Calibri"/>
                        <w:color w:val="000000"/>
                      </w:rPr>
                    </w:rPrChange>
                  </w:rPr>
                  <w:delText>0.03</w:delText>
                </w:r>
              </w:del>
            </w:ins>
          </w:p>
        </w:tc>
      </w:tr>
      <w:tr w:rsidR="00C93D08" w:rsidRPr="007F3A01" w:rsidDel="00532572" w14:paraId="03A348B5" w14:textId="204548CE" w:rsidTr="00C93D08">
        <w:trPr>
          <w:trHeight w:val="157"/>
          <w:ins w:id="3221" w:author="Jon.Richar" w:date="2023-06-02T11:02:00Z"/>
          <w:del w:id="3222" w:author="Mike.Litzow" w:date="2024-01-02T12:19:00Z"/>
          <w:trPrChange w:id="3223" w:author="Jon.Richar" w:date="2023-06-09T15:20:00Z">
            <w:trPr>
              <w:trHeight w:val="157"/>
            </w:trPr>
          </w:trPrChange>
        </w:trPr>
        <w:tc>
          <w:tcPr>
            <w:tcW w:w="1080" w:type="dxa"/>
            <w:shd w:val="clear" w:color="auto" w:fill="auto"/>
            <w:noWrap/>
            <w:vAlign w:val="center"/>
            <w:hideMark/>
            <w:tcPrChange w:id="3224" w:author="Jon.Richar" w:date="2023-06-09T15:20:00Z">
              <w:tcPr>
                <w:tcW w:w="1080" w:type="dxa"/>
                <w:shd w:val="clear" w:color="auto" w:fill="auto"/>
                <w:noWrap/>
                <w:vAlign w:val="center"/>
                <w:hideMark/>
              </w:tcPr>
            </w:tcPrChange>
          </w:tcPr>
          <w:p w14:paraId="1AB6B8E3" w14:textId="4F5A0C04" w:rsidR="007F3A01" w:rsidRPr="00C93D08" w:rsidDel="00532572" w:rsidRDefault="007F3A01" w:rsidP="00532572">
            <w:pPr>
              <w:spacing w:line="480" w:lineRule="auto"/>
              <w:rPr>
                <w:ins w:id="3225" w:author="Jon.Richar" w:date="2023-06-02T11:02:00Z"/>
                <w:del w:id="3226" w:author="Mike.Litzow" w:date="2024-01-02T12:19:00Z"/>
                <w:rFonts w:ascii="Times New Roman" w:eastAsia="Times New Roman" w:hAnsi="Times New Roman" w:cs="Times New Roman"/>
                <w:color w:val="000000"/>
                <w:sz w:val="20"/>
                <w:szCs w:val="20"/>
                <w:rPrChange w:id="3227" w:author="Jon.Richar" w:date="2023-06-09T15:17:00Z">
                  <w:rPr>
                    <w:ins w:id="3228" w:author="Jon.Richar" w:date="2023-06-02T11:02:00Z"/>
                    <w:del w:id="3229" w:author="Mike.Litzow" w:date="2024-01-02T12:19:00Z"/>
                    <w:rFonts w:ascii="Calibri" w:eastAsia="Times New Roman" w:hAnsi="Calibri" w:cs="Calibri"/>
                    <w:color w:val="000000"/>
                  </w:rPr>
                </w:rPrChange>
              </w:rPr>
              <w:pPrChange w:id="3230" w:author="Mike.Litzow" w:date="2024-01-02T12:19:00Z">
                <w:pPr>
                  <w:spacing w:after="0" w:line="240" w:lineRule="auto"/>
                  <w:jc w:val="center"/>
                </w:pPr>
              </w:pPrChange>
            </w:pPr>
            <w:ins w:id="3231" w:author="Jon.Richar" w:date="2023-06-02T11:02:00Z">
              <w:del w:id="3232" w:author="Mike.Litzow" w:date="2024-01-02T12:19:00Z">
                <w:r w:rsidRPr="00C93D08" w:rsidDel="00532572">
                  <w:rPr>
                    <w:rFonts w:ascii="Times New Roman" w:eastAsia="Times New Roman" w:hAnsi="Times New Roman" w:cs="Times New Roman"/>
                    <w:color w:val="000000"/>
                    <w:sz w:val="20"/>
                    <w:szCs w:val="20"/>
                    <w:rPrChange w:id="3233" w:author="Jon.Richar" w:date="2023-06-09T15:17:00Z">
                      <w:rPr>
                        <w:rFonts w:ascii="Calibri" w:eastAsia="Times New Roman" w:hAnsi="Calibri" w:cs="Calibri"/>
                        <w:color w:val="000000"/>
                      </w:rPr>
                    </w:rPrChange>
                  </w:rPr>
                  <w:delText>NBT RA3</w:delText>
                </w:r>
              </w:del>
            </w:ins>
          </w:p>
        </w:tc>
        <w:tc>
          <w:tcPr>
            <w:tcW w:w="838" w:type="dxa"/>
            <w:shd w:val="clear" w:color="auto" w:fill="auto"/>
            <w:noWrap/>
            <w:vAlign w:val="bottom"/>
            <w:hideMark/>
            <w:tcPrChange w:id="3234" w:author="Jon.Richar" w:date="2023-06-09T15:20:00Z">
              <w:tcPr>
                <w:tcW w:w="838" w:type="dxa"/>
                <w:shd w:val="clear" w:color="auto" w:fill="auto"/>
                <w:noWrap/>
                <w:vAlign w:val="bottom"/>
                <w:hideMark/>
              </w:tcPr>
            </w:tcPrChange>
          </w:tcPr>
          <w:p w14:paraId="6EDFA3CB" w14:textId="4C8BC434" w:rsidR="007F3A01" w:rsidRPr="00C93D08" w:rsidDel="00532572" w:rsidRDefault="007F3A01" w:rsidP="00532572">
            <w:pPr>
              <w:spacing w:line="480" w:lineRule="auto"/>
              <w:rPr>
                <w:ins w:id="3235" w:author="Jon.Richar" w:date="2023-06-02T11:02:00Z"/>
                <w:del w:id="3236" w:author="Mike.Litzow" w:date="2024-01-02T12:19:00Z"/>
                <w:rFonts w:ascii="Times New Roman" w:eastAsia="Times New Roman" w:hAnsi="Times New Roman" w:cs="Times New Roman"/>
                <w:color w:val="000000"/>
                <w:sz w:val="20"/>
                <w:szCs w:val="20"/>
                <w:rPrChange w:id="3237" w:author="Jon.Richar" w:date="2023-06-09T15:17:00Z">
                  <w:rPr>
                    <w:ins w:id="3238" w:author="Jon.Richar" w:date="2023-06-02T11:02:00Z"/>
                    <w:del w:id="3239" w:author="Mike.Litzow" w:date="2024-01-02T12:19:00Z"/>
                    <w:rFonts w:ascii="Calibri" w:eastAsia="Times New Roman" w:hAnsi="Calibri" w:cs="Calibri"/>
                    <w:color w:val="000000"/>
                  </w:rPr>
                </w:rPrChange>
              </w:rPr>
              <w:pPrChange w:id="3240" w:author="Mike.Litzow" w:date="2024-01-02T12:19:00Z">
                <w:pPr>
                  <w:spacing w:after="0" w:line="240" w:lineRule="auto"/>
                  <w:jc w:val="right"/>
                </w:pPr>
              </w:pPrChange>
            </w:pPr>
            <w:ins w:id="3241" w:author="Jon.Richar" w:date="2023-06-02T11:02:00Z">
              <w:del w:id="3242" w:author="Mike.Litzow" w:date="2024-01-02T12:19:00Z">
                <w:r w:rsidRPr="00C93D08" w:rsidDel="00532572">
                  <w:rPr>
                    <w:rFonts w:ascii="Times New Roman" w:eastAsia="Times New Roman" w:hAnsi="Times New Roman" w:cs="Times New Roman"/>
                    <w:color w:val="000000"/>
                    <w:sz w:val="20"/>
                    <w:szCs w:val="20"/>
                    <w:rPrChange w:id="3243" w:author="Jon.Richar" w:date="2023-06-09T15:17:00Z">
                      <w:rPr>
                        <w:rFonts w:ascii="Calibri" w:eastAsia="Times New Roman" w:hAnsi="Calibri" w:cs="Calibri"/>
                        <w:color w:val="000000"/>
                      </w:rPr>
                    </w:rPrChange>
                  </w:rPr>
                  <w:delText>-0.07</w:delText>
                </w:r>
              </w:del>
            </w:ins>
          </w:p>
        </w:tc>
        <w:tc>
          <w:tcPr>
            <w:tcW w:w="772" w:type="dxa"/>
            <w:shd w:val="clear" w:color="auto" w:fill="auto"/>
            <w:noWrap/>
            <w:vAlign w:val="bottom"/>
            <w:hideMark/>
            <w:tcPrChange w:id="3244" w:author="Jon.Richar" w:date="2023-06-09T15:20:00Z">
              <w:tcPr>
                <w:tcW w:w="602" w:type="dxa"/>
                <w:shd w:val="clear" w:color="auto" w:fill="auto"/>
                <w:noWrap/>
                <w:vAlign w:val="bottom"/>
                <w:hideMark/>
              </w:tcPr>
            </w:tcPrChange>
          </w:tcPr>
          <w:p w14:paraId="149B9FF4" w14:textId="28F2D50F" w:rsidR="007F3A01" w:rsidRPr="00C93D08" w:rsidDel="00532572" w:rsidRDefault="007F3A01" w:rsidP="00532572">
            <w:pPr>
              <w:spacing w:line="480" w:lineRule="auto"/>
              <w:rPr>
                <w:ins w:id="3245" w:author="Jon.Richar" w:date="2023-06-02T11:02:00Z"/>
                <w:del w:id="3246" w:author="Mike.Litzow" w:date="2024-01-02T12:19:00Z"/>
                <w:rFonts w:ascii="Times New Roman" w:eastAsia="Times New Roman" w:hAnsi="Times New Roman" w:cs="Times New Roman"/>
                <w:color w:val="000000"/>
                <w:sz w:val="20"/>
                <w:szCs w:val="20"/>
                <w:rPrChange w:id="3247" w:author="Jon.Richar" w:date="2023-06-09T15:17:00Z">
                  <w:rPr>
                    <w:ins w:id="3248" w:author="Jon.Richar" w:date="2023-06-02T11:02:00Z"/>
                    <w:del w:id="3249" w:author="Mike.Litzow" w:date="2024-01-02T12:19:00Z"/>
                    <w:rFonts w:ascii="Calibri" w:eastAsia="Times New Roman" w:hAnsi="Calibri" w:cs="Calibri"/>
                    <w:color w:val="000000"/>
                  </w:rPr>
                </w:rPrChange>
              </w:rPr>
              <w:pPrChange w:id="3250" w:author="Mike.Litzow" w:date="2024-01-02T12:19:00Z">
                <w:pPr>
                  <w:spacing w:after="0" w:line="240" w:lineRule="auto"/>
                  <w:jc w:val="right"/>
                </w:pPr>
              </w:pPrChange>
            </w:pPr>
            <w:ins w:id="3251" w:author="Jon.Richar" w:date="2023-06-02T11:02:00Z">
              <w:del w:id="3252" w:author="Mike.Litzow" w:date="2024-01-02T12:19:00Z">
                <w:r w:rsidRPr="00C93D08" w:rsidDel="00532572">
                  <w:rPr>
                    <w:rFonts w:ascii="Times New Roman" w:eastAsia="Times New Roman" w:hAnsi="Times New Roman" w:cs="Times New Roman"/>
                    <w:color w:val="000000"/>
                    <w:sz w:val="20"/>
                    <w:szCs w:val="20"/>
                    <w:rPrChange w:id="3253" w:author="Jon.Richar" w:date="2023-06-09T15:17:00Z">
                      <w:rPr>
                        <w:rFonts w:ascii="Calibri" w:eastAsia="Times New Roman" w:hAnsi="Calibri" w:cs="Calibri"/>
                        <w:color w:val="000000"/>
                      </w:rPr>
                    </w:rPrChange>
                  </w:rPr>
                  <w:delText>-0.17</w:delText>
                </w:r>
              </w:del>
            </w:ins>
          </w:p>
        </w:tc>
        <w:tc>
          <w:tcPr>
            <w:tcW w:w="714" w:type="dxa"/>
            <w:shd w:val="clear" w:color="auto" w:fill="auto"/>
            <w:noWrap/>
            <w:vAlign w:val="bottom"/>
            <w:hideMark/>
            <w:tcPrChange w:id="3254" w:author="Jon.Richar" w:date="2023-06-09T15:20:00Z">
              <w:tcPr>
                <w:tcW w:w="714" w:type="dxa"/>
                <w:shd w:val="clear" w:color="auto" w:fill="auto"/>
                <w:noWrap/>
                <w:vAlign w:val="bottom"/>
                <w:hideMark/>
              </w:tcPr>
            </w:tcPrChange>
          </w:tcPr>
          <w:p w14:paraId="31541B33" w14:textId="06E475F2" w:rsidR="007F3A01" w:rsidRPr="00C93D08" w:rsidDel="00532572" w:rsidRDefault="007F3A01" w:rsidP="00532572">
            <w:pPr>
              <w:spacing w:line="480" w:lineRule="auto"/>
              <w:rPr>
                <w:ins w:id="3255" w:author="Jon.Richar" w:date="2023-06-02T11:02:00Z"/>
                <w:del w:id="3256" w:author="Mike.Litzow" w:date="2024-01-02T12:19:00Z"/>
                <w:rFonts w:ascii="Times New Roman" w:eastAsia="Times New Roman" w:hAnsi="Times New Roman" w:cs="Times New Roman"/>
                <w:color w:val="000000"/>
                <w:sz w:val="20"/>
                <w:szCs w:val="20"/>
                <w:rPrChange w:id="3257" w:author="Jon.Richar" w:date="2023-06-09T15:17:00Z">
                  <w:rPr>
                    <w:ins w:id="3258" w:author="Jon.Richar" w:date="2023-06-02T11:02:00Z"/>
                    <w:del w:id="3259" w:author="Mike.Litzow" w:date="2024-01-02T12:19:00Z"/>
                    <w:rFonts w:ascii="Calibri" w:eastAsia="Times New Roman" w:hAnsi="Calibri" w:cs="Calibri"/>
                    <w:color w:val="000000"/>
                  </w:rPr>
                </w:rPrChange>
              </w:rPr>
              <w:pPrChange w:id="3260" w:author="Mike.Litzow" w:date="2024-01-02T12:19:00Z">
                <w:pPr>
                  <w:spacing w:after="0" w:line="240" w:lineRule="auto"/>
                  <w:jc w:val="right"/>
                </w:pPr>
              </w:pPrChange>
            </w:pPr>
            <w:ins w:id="3261" w:author="Jon.Richar" w:date="2023-06-02T11:02:00Z">
              <w:del w:id="3262" w:author="Mike.Litzow" w:date="2024-01-02T12:19:00Z">
                <w:r w:rsidRPr="00C93D08" w:rsidDel="00532572">
                  <w:rPr>
                    <w:rFonts w:ascii="Times New Roman" w:eastAsia="Times New Roman" w:hAnsi="Times New Roman" w:cs="Times New Roman"/>
                    <w:color w:val="000000"/>
                    <w:sz w:val="20"/>
                    <w:szCs w:val="20"/>
                    <w:rPrChange w:id="3263" w:author="Jon.Richar" w:date="2023-06-09T15:17:00Z">
                      <w:rPr>
                        <w:rFonts w:ascii="Calibri" w:eastAsia="Times New Roman" w:hAnsi="Calibri" w:cs="Calibri"/>
                        <w:color w:val="000000"/>
                      </w:rPr>
                    </w:rPrChange>
                  </w:rPr>
                  <w:delText>-0.02</w:delText>
                </w:r>
              </w:del>
            </w:ins>
          </w:p>
        </w:tc>
        <w:tc>
          <w:tcPr>
            <w:tcW w:w="650" w:type="dxa"/>
            <w:shd w:val="clear" w:color="auto" w:fill="auto"/>
            <w:noWrap/>
            <w:vAlign w:val="bottom"/>
            <w:hideMark/>
            <w:tcPrChange w:id="3264" w:author="Jon.Richar" w:date="2023-06-09T15:20:00Z">
              <w:tcPr>
                <w:tcW w:w="729" w:type="dxa"/>
                <w:shd w:val="clear" w:color="auto" w:fill="auto"/>
                <w:noWrap/>
                <w:vAlign w:val="bottom"/>
                <w:hideMark/>
              </w:tcPr>
            </w:tcPrChange>
          </w:tcPr>
          <w:p w14:paraId="02A438EA" w14:textId="058D820F" w:rsidR="007F3A01" w:rsidRPr="00C93D08" w:rsidDel="00532572" w:rsidRDefault="007F3A01" w:rsidP="00532572">
            <w:pPr>
              <w:spacing w:line="480" w:lineRule="auto"/>
              <w:rPr>
                <w:ins w:id="3265" w:author="Jon.Richar" w:date="2023-06-02T11:02:00Z"/>
                <w:del w:id="3266" w:author="Mike.Litzow" w:date="2024-01-02T12:19:00Z"/>
                <w:rFonts w:ascii="Times New Roman" w:eastAsia="Times New Roman" w:hAnsi="Times New Roman" w:cs="Times New Roman"/>
                <w:color w:val="000000"/>
                <w:sz w:val="20"/>
                <w:szCs w:val="20"/>
                <w:rPrChange w:id="3267" w:author="Jon.Richar" w:date="2023-06-09T15:17:00Z">
                  <w:rPr>
                    <w:ins w:id="3268" w:author="Jon.Richar" w:date="2023-06-02T11:02:00Z"/>
                    <w:del w:id="3269" w:author="Mike.Litzow" w:date="2024-01-02T12:19:00Z"/>
                    <w:rFonts w:ascii="Calibri" w:eastAsia="Times New Roman" w:hAnsi="Calibri" w:cs="Calibri"/>
                    <w:color w:val="000000"/>
                  </w:rPr>
                </w:rPrChange>
              </w:rPr>
              <w:pPrChange w:id="3270" w:author="Mike.Litzow" w:date="2024-01-02T12:19:00Z">
                <w:pPr>
                  <w:spacing w:after="0" w:line="240" w:lineRule="auto"/>
                  <w:jc w:val="right"/>
                </w:pPr>
              </w:pPrChange>
            </w:pPr>
            <w:ins w:id="3271" w:author="Jon.Richar" w:date="2023-06-02T11:02:00Z">
              <w:del w:id="3272" w:author="Mike.Litzow" w:date="2024-01-02T12:19:00Z">
                <w:r w:rsidRPr="00C93D08" w:rsidDel="00532572">
                  <w:rPr>
                    <w:rFonts w:ascii="Times New Roman" w:eastAsia="Times New Roman" w:hAnsi="Times New Roman" w:cs="Times New Roman"/>
                    <w:color w:val="000000"/>
                    <w:sz w:val="20"/>
                    <w:szCs w:val="20"/>
                    <w:rPrChange w:id="3273" w:author="Jon.Richar" w:date="2023-06-09T15:17:00Z">
                      <w:rPr>
                        <w:rFonts w:ascii="Calibri" w:eastAsia="Times New Roman" w:hAnsi="Calibri" w:cs="Calibri"/>
                        <w:color w:val="000000"/>
                      </w:rPr>
                    </w:rPrChange>
                  </w:rPr>
                  <w:delText>0.11</w:delText>
                </w:r>
              </w:del>
            </w:ins>
          </w:p>
        </w:tc>
        <w:tc>
          <w:tcPr>
            <w:tcW w:w="838" w:type="dxa"/>
            <w:shd w:val="clear" w:color="auto" w:fill="auto"/>
            <w:noWrap/>
            <w:vAlign w:val="bottom"/>
            <w:hideMark/>
            <w:tcPrChange w:id="3274" w:author="Jon.Richar" w:date="2023-06-09T15:20:00Z">
              <w:tcPr>
                <w:tcW w:w="862" w:type="dxa"/>
                <w:shd w:val="clear" w:color="auto" w:fill="auto"/>
                <w:noWrap/>
                <w:vAlign w:val="bottom"/>
                <w:hideMark/>
              </w:tcPr>
            </w:tcPrChange>
          </w:tcPr>
          <w:p w14:paraId="71282420" w14:textId="20C33552" w:rsidR="007F3A01" w:rsidRPr="00C93D08" w:rsidDel="00532572" w:rsidRDefault="007F3A01" w:rsidP="00532572">
            <w:pPr>
              <w:spacing w:line="480" w:lineRule="auto"/>
              <w:rPr>
                <w:ins w:id="3275" w:author="Jon.Richar" w:date="2023-06-02T11:02:00Z"/>
                <w:del w:id="3276" w:author="Mike.Litzow" w:date="2024-01-02T12:19:00Z"/>
                <w:rFonts w:ascii="Times New Roman" w:eastAsia="Times New Roman" w:hAnsi="Times New Roman" w:cs="Times New Roman"/>
                <w:color w:val="000000"/>
                <w:sz w:val="20"/>
                <w:szCs w:val="20"/>
                <w:rPrChange w:id="3277" w:author="Jon.Richar" w:date="2023-06-09T15:17:00Z">
                  <w:rPr>
                    <w:ins w:id="3278" w:author="Jon.Richar" w:date="2023-06-02T11:02:00Z"/>
                    <w:del w:id="3279" w:author="Mike.Litzow" w:date="2024-01-02T12:19:00Z"/>
                    <w:rFonts w:ascii="Calibri" w:eastAsia="Times New Roman" w:hAnsi="Calibri" w:cs="Calibri"/>
                    <w:color w:val="000000"/>
                  </w:rPr>
                </w:rPrChange>
              </w:rPr>
              <w:pPrChange w:id="3280" w:author="Mike.Litzow" w:date="2024-01-02T12:19:00Z">
                <w:pPr>
                  <w:spacing w:after="0" w:line="240" w:lineRule="auto"/>
                  <w:jc w:val="right"/>
                </w:pPr>
              </w:pPrChange>
            </w:pPr>
            <w:ins w:id="3281" w:author="Jon.Richar" w:date="2023-06-02T11:02:00Z">
              <w:del w:id="3282" w:author="Mike.Litzow" w:date="2024-01-02T12:19:00Z">
                <w:r w:rsidRPr="00C93D08" w:rsidDel="00532572">
                  <w:rPr>
                    <w:rFonts w:ascii="Times New Roman" w:eastAsia="Times New Roman" w:hAnsi="Times New Roman" w:cs="Times New Roman"/>
                    <w:color w:val="000000"/>
                    <w:sz w:val="20"/>
                    <w:szCs w:val="20"/>
                    <w:rPrChange w:id="3283" w:author="Jon.Richar" w:date="2023-06-09T15:17:00Z">
                      <w:rPr>
                        <w:rFonts w:ascii="Calibri" w:eastAsia="Times New Roman" w:hAnsi="Calibri" w:cs="Calibri"/>
                        <w:color w:val="000000"/>
                      </w:rPr>
                    </w:rPrChange>
                  </w:rPr>
                  <w:delText>-0.09</w:delText>
                </w:r>
              </w:del>
            </w:ins>
          </w:p>
        </w:tc>
        <w:tc>
          <w:tcPr>
            <w:tcW w:w="680" w:type="dxa"/>
            <w:shd w:val="clear" w:color="auto" w:fill="auto"/>
            <w:noWrap/>
            <w:vAlign w:val="bottom"/>
            <w:hideMark/>
            <w:tcPrChange w:id="3284" w:author="Jon.Richar" w:date="2023-06-09T15:20:00Z">
              <w:tcPr>
                <w:tcW w:w="680" w:type="dxa"/>
                <w:shd w:val="clear" w:color="auto" w:fill="auto"/>
                <w:noWrap/>
                <w:vAlign w:val="bottom"/>
                <w:hideMark/>
              </w:tcPr>
            </w:tcPrChange>
          </w:tcPr>
          <w:p w14:paraId="2BFEC588" w14:textId="7BE14348" w:rsidR="007F3A01" w:rsidRPr="00C93D08" w:rsidDel="00532572" w:rsidRDefault="007F3A01" w:rsidP="00532572">
            <w:pPr>
              <w:spacing w:line="480" w:lineRule="auto"/>
              <w:rPr>
                <w:ins w:id="3285" w:author="Jon.Richar" w:date="2023-06-02T11:02:00Z"/>
                <w:del w:id="3286" w:author="Mike.Litzow" w:date="2024-01-02T12:19:00Z"/>
                <w:rFonts w:ascii="Times New Roman" w:eastAsia="Times New Roman" w:hAnsi="Times New Roman" w:cs="Times New Roman"/>
                <w:color w:val="000000"/>
                <w:sz w:val="20"/>
                <w:szCs w:val="20"/>
                <w:rPrChange w:id="3287" w:author="Jon.Richar" w:date="2023-06-09T15:17:00Z">
                  <w:rPr>
                    <w:ins w:id="3288" w:author="Jon.Richar" w:date="2023-06-02T11:02:00Z"/>
                    <w:del w:id="3289" w:author="Mike.Litzow" w:date="2024-01-02T12:19:00Z"/>
                    <w:rFonts w:ascii="Calibri" w:eastAsia="Times New Roman" w:hAnsi="Calibri" w:cs="Calibri"/>
                    <w:color w:val="000000"/>
                  </w:rPr>
                </w:rPrChange>
              </w:rPr>
              <w:pPrChange w:id="3290" w:author="Mike.Litzow" w:date="2024-01-02T12:19:00Z">
                <w:pPr>
                  <w:spacing w:after="0" w:line="240" w:lineRule="auto"/>
                  <w:jc w:val="right"/>
                </w:pPr>
              </w:pPrChange>
            </w:pPr>
            <w:ins w:id="3291" w:author="Jon.Richar" w:date="2023-06-02T11:02:00Z">
              <w:del w:id="3292" w:author="Mike.Litzow" w:date="2024-01-02T12:19:00Z">
                <w:r w:rsidRPr="00C93D08" w:rsidDel="00532572">
                  <w:rPr>
                    <w:rFonts w:ascii="Times New Roman" w:eastAsia="Times New Roman" w:hAnsi="Times New Roman" w:cs="Times New Roman"/>
                    <w:color w:val="000000"/>
                    <w:sz w:val="20"/>
                    <w:szCs w:val="20"/>
                    <w:rPrChange w:id="3293" w:author="Jon.Richar" w:date="2023-06-09T15:17:00Z">
                      <w:rPr>
                        <w:rFonts w:ascii="Calibri" w:eastAsia="Times New Roman" w:hAnsi="Calibri" w:cs="Calibri"/>
                        <w:color w:val="000000"/>
                      </w:rPr>
                    </w:rPrChange>
                  </w:rPr>
                  <w:delText>0.43</w:delText>
                </w:r>
              </w:del>
            </w:ins>
          </w:p>
        </w:tc>
        <w:tc>
          <w:tcPr>
            <w:tcW w:w="768" w:type="dxa"/>
            <w:shd w:val="clear" w:color="auto" w:fill="auto"/>
            <w:noWrap/>
            <w:vAlign w:val="bottom"/>
            <w:hideMark/>
            <w:tcPrChange w:id="3294" w:author="Jon.Richar" w:date="2023-06-09T15:20:00Z">
              <w:tcPr>
                <w:tcW w:w="768" w:type="dxa"/>
                <w:shd w:val="clear" w:color="auto" w:fill="auto"/>
                <w:noWrap/>
                <w:vAlign w:val="bottom"/>
                <w:hideMark/>
              </w:tcPr>
            </w:tcPrChange>
          </w:tcPr>
          <w:p w14:paraId="67ECBE28" w14:textId="0BDF1FB7" w:rsidR="007F3A01" w:rsidRPr="00C93D08" w:rsidDel="00532572" w:rsidRDefault="007F3A01" w:rsidP="00532572">
            <w:pPr>
              <w:spacing w:line="480" w:lineRule="auto"/>
              <w:rPr>
                <w:ins w:id="3295" w:author="Jon.Richar" w:date="2023-06-02T11:02:00Z"/>
                <w:del w:id="3296" w:author="Mike.Litzow" w:date="2024-01-02T12:19:00Z"/>
                <w:rFonts w:ascii="Times New Roman" w:eastAsia="Times New Roman" w:hAnsi="Times New Roman" w:cs="Times New Roman"/>
                <w:color w:val="000000"/>
                <w:sz w:val="20"/>
                <w:szCs w:val="20"/>
                <w:rPrChange w:id="3297" w:author="Jon.Richar" w:date="2023-06-09T15:17:00Z">
                  <w:rPr>
                    <w:ins w:id="3298" w:author="Jon.Richar" w:date="2023-06-02T11:02:00Z"/>
                    <w:del w:id="3299" w:author="Mike.Litzow" w:date="2024-01-02T12:19:00Z"/>
                    <w:rFonts w:ascii="Calibri" w:eastAsia="Times New Roman" w:hAnsi="Calibri" w:cs="Calibri"/>
                    <w:color w:val="000000"/>
                  </w:rPr>
                </w:rPrChange>
              </w:rPr>
              <w:pPrChange w:id="3300" w:author="Mike.Litzow" w:date="2024-01-02T12:19:00Z">
                <w:pPr>
                  <w:spacing w:after="0" w:line="240" w:lineRule="auto"/>
                  <w:jc w:val="right"/>
                </w:pPr>
              </w:pPrChange>
            </w:pPr>
            <w:ins w:id="3301" w:author="Jon.Richar" w:date="2023-06-02T11:02:00Z">
              <w:del w:id="3302" w:author="Mike.Litzow" w:date="2024-01-02T12:19:00Z">
                <w:r w:rsidRPr="00C93D08" w:rsidDel="00532572">
                  <w:rPr>
                    <w:rFonts w:ascii="Times New Roman" w:eastAsia="Times New Roman" w:hAnsi="Times New Roman" w:cs="Times New Roman"/>
                    <w:color w:val="000000"/>
                    <w:sz w:val="20"/>
                    <w:szCs w:val="20"/>
                    <w:rPrChange w:id="3303" w:author="Jon.Richar" w:date="2023-06-09T15:17:00Z">
                      <w:rPr>
                        <w:rFonts w:ascii="Calibri" w:eastAsia="Times New Roman" w:hAnsi="Calibri" w:cs="Calibri"/>
                        <w:color w:val="000000"/>
                      </w:rPr>
                    </w:rPrChange>
                  </w:rPr>
                  <w:delText>0.54</w:delText>
                </w:r>
              </w:del>
            </w:ins>
          </w:p>
        </w:tc>
        <w:tc>
          <w:tcPr>
            <w:tcW w:w="675" w:type="dxa"/>
            <w:shd w:val="clear" w:color="auto" w:fill="auto"/>
            <w:noWrap/>
            <w:vAlign w:val="bottom"/>
            <w:hideMark/>
            <w:tcPrChange w:id="3304" w:author="Jon.Richar" w:date="2023-06-09T15:20:00Z">
              <w:tcPr>
                <w:tcW w:w="675" w:type="dxa"/>
                <w:shd w:val="clear" w:color="auto" w:fill="auto"/>
                <w:noWrap/>
                <w:vAlign w:val="bottom"/>
                <w:hideMark/>
              </w:tcPr>
            </w:tcPrChange>
          </w:tcPr>
          <w:p w14:paraId="0047F6E0" w14:textId="09D05B04" w:rsidR="007F3A01" w:rsidRPr="00C93D08" w:rsidDel="00532572" w:rsidRDefault="007F3A01" w:rsidP="00532572">
            <w:pPr>
              <w:spacing w:line="480" w:lineRule="auto"/>
              <w:rPr>
                <w:ins w:id="3305" w:author="Jon.Richar" w:date="2023-06-02T11:02:00Z"/>
                <w:del w:id="3306" w:author="Mike.Litzow" w:date="2024-01-02T12:19:00Z"/>
                <w:rFonts w:ascii="Times New Roman" w:eastAsia="Times New Roman" w:hAnsi="Times New Roman" w:cs="Times New Roman"/>
                <w:color w:val="000000"/>
                <w:sz w:val="20"/>
                <w:szCs w:val="20"/>
                <w:rPrChange w:id="3307" w:author="Jon.Richar" w:date="2023-06-09T15:17:00Z">
                  <w:rPr>
                    <w:ins w:id="3308" w:author="Jon.Richar" w:date="2023-06-02T11:02:00Z"/>
                    <w:del w:id="3309" w:author="Mike.Litzow" w:date="2024-01-02T12:19:00Z"/>
                    <w:rFonts w:ascii="Calibri" w:eastAsia="Times New Roman" w:hAnsi="Calibri" w:cs="Calibri"/>
                    <w:color w:val="000000"/>
                  </w:rPr>
                </w:rPrChange>
              </w:rPr>
              <w:pPrChange w:id="3310" w:author="Mike.Litzow" w:date="2024-01-02T12:19:00Z">
                <w:pPr>
                  <w:spacing w:after="0" w:line="240" w:lineRule="auto"/>
                  <w:jc w:val="right"/>
                </w:pPr>
              </w:pPrChange>
            </w:pPr>
            <w:ins w:id="3311" w:author="Jon.Richar" w:date="2023-06-02T11:02:00Z">
              <w:del w:id="3312" w:author="Mike.Litzow" w:date="2024-01-02T12:19:00Z">
                <w:r w:rsidRPr="00C93D08" w:rsidDel="00532572">
                  <w:rPr>
                    <w:rFonts w:ascii="Times New Roman" w:eastAsia="Times New Roman" w:hAnsi="Times New Roman" w:cs="Times New Roman"/>
                    <w:color w:val="000000"/>
                    <w:sz w:val="20"/>
                    <w:szCs w:val="20"/>
                    <w:rPrChange w:id="3313" w:author="Jon.Richar" w:date="2023-06-09T15:17:00Z">
                      <w:rPr>
                        <w:rFonts w:ascii="Calibri" w:eastAsia="Times New Roman" w:hAnsi="Calibri" w:cs="Calibri"/>
                        <w:color w:val="000000"/>
                      </w:rPr>
                    </w:rPrChange>
                  </w:rPr>
                  <w:delText>0.50</w:delText>
                </w:r>
              </w:del>
            </w:ins>
          </w:p>
        </w:tc>
        <w:tc>
          <w:tcPr>
            <w:tcW w:w="675" w:type="dxa"/>
            <w:shd w:val="clear" w:color="auto" w:fill="auto"/>
            <w:noWrap/>
            <w:vAlign w:val="bottom"/>
            <w:hideMark/>
            <w:tcPrChange w:id="3314" w:author="Jon.Richar" w:date="2023-06-09T15:20:00Z">
              <w:tcPr>
                <w:tcW w:w="675" w:type="dxa"/>
                <w:shd w:val="clear" w:color="auto" w:fill="auto"/>
                <w:noWrap/>
                <w:vAlign w:val="bottom"/>
                <w:hideMark/>
              </w:tcPr>
            </w:tcPrChange>
          </w:tcPr>
          <w:p w14:paraId="63D6A9E4" w14:textId="19407063" w:rsidR="007F3A01" w:rsidRPr="00C93D08" w:rsidDel="00532572" w:rsidRDefault="007F3A01" w:rsidP="00532572">
            <w:pPr>
              <w:spacing w:line="480" w:lineRule="auto"/>
              <w:rPr>
                <w:ins w:id="3315" w:author="Jon.Richar" w:date="2023-06-02T11:02:00Z"/>
                <w:del w:id="3316" w:author="Mike.Litzow" w:date="2024-01-02T12:19:00Z"/>
                <w:rFonts w:ascii="Times New Roman" w:eastAsia="Times New Roman" w:hAnsi="Times New Roman" w:cs="Times New Roman"/>
                <w:color w:val="000000"/>
                <w:sz w:val="20"/>
                <w:szCs w:val="20"/>
                <w:rPrChange w:id="3317" w:author="Jon.Richar" w:date="2023-06-09T15:17:00Z">
                  <w:rPr>
                    <w:ins w:id="3318" w:author="Jon.Richar" w:date="2023-06-02T11:02:00Z"/>
                    <w:del w:id="3319" w:author="Mike.Litzow" w:date="2024-01-02T12:19:00Z"/>
                    <w:rFonts w:ascii="Calibri" w:eastAsia="Times New Roman" w:hAnsi="Calibri" w:cs="Calibri"/>
                    <w:color w:val="000000"/>
                  </w:rPr>
                </w:rPrChange>
              </w:rPr>
              <w:pPrChange w:id="3320" w:author="Mike.Litzow" w:date="2024-01-02T12:19:00Z">
                <w:pPr>
                  <w:spacing w:after="0" w:line="240" w:lineRule="auto"/>
                  <w:jc w:val="right"/>
                </w:pPr>
              </w:pPrChange>
            </w:pPr>
            <w:ins w:id="3321" w:author="Jon.Richar" w:date="2023-06-02T11:02:00Z">
              <w:del w:id="3322" w:author="Mike.Litzow" w:date="2024-01-02T12:19:00Z">
                <w:r w:rsidRPr="00C93D08" w:rsidDel="00532572">
                  <w:rPr>
                    <w:rFonts w:ascii="Times New Roman" w:eastAsia="Times New Roman" w:hAnsi="Times New Roman" w:cs="Times New Roman"/>
                    <w:color w:val="000000"/>
                    <w:sz w:val="20"/>
                    <w:szCs w:val="20"/>
                    <w:rPrChange w:id="3323" w:author="Jon.Richar" w:date="2023-06-09T15:17:00Z">
                      <w:rPr>
                        <w:rFonts w:ascii="Calibri" w:eastAsia="Times New Roman" w:hAnsi="Calibri" w:cs="Calibri"/>
                        <w:color w:val="000000"/>
                      </w:rPr>
                    </w:rPrChange>
                  </w:rPr>
                  <w:delText>0.08</w:delText>
                </w:r>
              </w:del>
            </w:ins>
          </w:p>
        </w:tc>
        <w:tc>
          <w:tcPr>
            <w:tcW w:w="714" w:type="dxa"/>
            <w:shd w:val="clear" w:color="auto" w:fill="auto"/>
            <w:noWrap/>
            <w:vAlign w:val="bottom"/>
            <w:hideMark/>
            <w:tcPrChange w:id="3324" w:author="Jon.Richar" w:date="2023-06-09T15:20:00Z">
              <w:tcPr>
                <w:tcW w:w="714" w:type="dxa"/>
                <w:shd w:val="clear" w:color="auto" w:fill="auto"/>
                <w:noWrap/>
                <w:vAlign w:val="bottom"/>
                <w:hideMark/>
              </w:tcPr>
            </w:tcPrChange>
          </w:tcPr>
          <w:p w14:paraId="3D408AB6" w14:textId="582447D3" w:rsidR="007F3A01" w:rsidRPr="00C93D08" w:rsidDel="00532572" w:rsidRDefault="007F3A01" w:rsidP="00532572">
            <w:pPr>
              <w:spacing w:line="480" w:lineRule="auto"/>
              <w:rPr>
                <w:ins w:id="3325" w:author="Jon.Richar" w:date="2023-06-02T11:02:00Z"/>
                <w:del w:id="3326" w:author="Mike.Litzow" w:date="2024-01-02T12:19:00Z"/>
                <w:rFonts w:ascii="Times New Roman" w:eastAsia="Times New Roman" w:hAnsi="Times New Roman" w:cs="Times New Roman"/>
                <w:color w:val="000000"/>
                <w:sz w:val="20"/>
                <w:szCs w:val="20"/>
                <w:rPrChange w:id="3327" w:author="Jon.Richar" w:date="2023-06-09T15:17:00Z">
                  <w:rPr>
                    <w:ins w:id="3328" w:author="Jon.Richar" w:date="2023-06-02T11:02:00Z"/>
                    <w:del w:id="3329" w:author="Mike.Litzow" w:date="2024-01-02T12:19:00Z"/>
                    <w:rFonts w:ascii="Calibri" w:eastAsia="Times New Roman" w:hAnsi="Calibri" w:cs="Calibri"/>
                    <w:color w:val="000000"/>
                  </w:rPr>
                </w:rPrChange>
              </w:rPr>
              <w:pPrChange w:id="3330" w:author="Mike.Litzow" w:date="2024-01-02T12:19:00Z">
                <w:pPr>
                  <w:spacing w:after="0" w:line="240" w:lineRule="auto"/>
                  <w:jc w:val="right"/>
                </w:pPr>
              </w:pPrChange>
            </w:pPr>
            <w:ins w:id="3331" w:author="Jon.Richar" w:date="2023-06-02T11:02:00Z">
              <w:del w:id="3332" w:author="Mike.Litzow" w:date="2024-01-02T12:19:00Z">
                <w:r w:rsidRPr="00C93D08" w:rsidDel="00532572">
                  <w:rPr>
                    <w:rFonts w:ascii="Times New Roman" w:eastAsia="Times New Roman" w:hAnsi="Times New Roman" w:cs="Times New Roman"/>
                    <w:color w:val="000000"/>
                    <w:sz w:val="20"/>
                    <w:szCs w:val="20"/>
                    <w:rPrChange w:id="3333" w:author="Jon.Richar" w:date="2023-06-09T15:17:00Z">
                      <w:rPr>
                        <w:rFonts w:ascii="Calibri" w:eastAsia="Times New Roman" w:hAnsi="Calibri" w:cs="Calibri"/>
                        <w:color w:val="000000"/>
                      </w:rPr>
                    </w:rPrChange>
                  </w:rPr>
                  <w:delText>0.05</w:delText>
                </w:r>
              </w:del>
            </w:ins>
          </w:p>
        </w:tc>
        <w:tc>
          <w:tcPr>
            <w:tcW w:w="633" w:type="dxa"/>
            <w:shd w:val="clear" w:color="auto" w:fill="auto"/>
            <w:noWrap/>
            <w:vAlign w:val="bottom"/>
            <w:hideMark/>
            <w:tcPrChange w:id="3334" w:author="Jon.Richar" w:date="2023-06-09T15:20:00Z">
              <w:tcPr>
                <w:tcW w:w="633" w:type="dxa"/>
                <w:shd w:val="clear" w:color="auto" w:fill="auto"/>
                <w:noWrap/>
                <w:vAlign w:val="bottom"/>
                <w:hideMark/>
              </w:tcPr>
            </w:tcPrChange>
          </w:tcPr>
          <w:p w14:paraId="70164C25" w14:textId="02E45CE5" w:rsidR="007F3A01" w:rsidRPr="00C93D08" w:rsidDel="00532572" w:rsidRDefault="007F3A01" w:rsidP="00532572">
            <w:pPr>
              <w:spacing w:line="480" w:lineRule="auto"/>
              <w:rPr>
                <w:ins w:id="3335" w:author="Jon.Richar" w:date="2023-06-02T11:02:00Z"/>
                <w:del w:id="3336" w:author="Mike.Litzow" w:date="2024-01-02T12:19:00Z"/>
                <w:rFonts w:ascii="Times New Roman" w:eastAsia="Times New Roman" w:hAnsi="Times New Roman" w:cs="Times New Roman"/>
                <w:color w:val="000000"/>
                <w:sz w:val="20"/>
                <w:szCs w:val="20"/>
                <w:rPrChange w:id="3337" w:author="Jon.Richar" w:date="2023-06-09T15:17:00Z">
                  <w:rPr>
                    <w:ins w:id="3338" w:author="Jon.Richar" w:date="2023-06-02T11:02:00Z"/>
                    <w:del w:id="3339" w:author="Mike.Litzow" w:date="2024-01-02T12:19:00Z"/>
                    <w:rFonts w:ascii="Calibri" w:eastAsia="Times New Roman" w:hAnsi="Calibri" w:cs="Calibri"/>
                    <w:color w:val="000000"/>
                  </w:rPr>
                </w:rPrChange>
              </w:rPr>
              <w:pPrChange w:id="3340" w:author="Mike.Litzow" w:date="2024-01-02T12:19:00Z">
                <w:pPr>
                  <w:spacing w:after="0" w:line="240" w:lineRule="auto"/>
                  <w:jc w:val="right"/>
                </w:pPr>
              </w:pPrChange>
            </w:pPr>
            <w:ins w:id="3341" w:author="Jon.Richar" w:date="2023-06-02T11:02:00Z">
              <w:del w:id="3342" w:author="Mike.Litzow" w:date="2024-01-02T12:19:00Z">
                <w:r w:rsidRPr="00C93D08" w:rsidDel="00532572">
                  <w:rPr>
                    <w:rFonts w:ascii="Times New Roman" w:eastAsia="Times New Roman" w:hAnsi="Times New Roman" w:cs="Times New Roman"/>
                    <w:color w:val="000000"/>
                    <w:sz w:val="20"/>
                    <w:szCs w:val="20"/>
                    <w:rPrChange w:id="3343" w:author="Jon.Richar" w:date="2023-06-09T15:17:00Z">
                      <w:rPr>
                        <w:rFonts w:ascii="Calibri" w:eastAsia="Times New Roman" w:hAnsi="Calibri" w:cs="Calibri"/>
                        <w:color w:val="000000"/>
                      </w:rPr>
                    </w:rPrChange>
                  </w:rPr>
                  <w:delText>1.00</w:delText>
                </w:r>
              </w:del>
            </w:ins>
          </w:p>
        </w:tc>
        <w:tc>
          <w:tcPr>
            <w:tcW w:w="673" w:type="dxa"/>
            <w:shd w:val="clear" w:color="auto" w:fill="auto"/>
            <w:noWrap/>
            <w:vAlign w:val="bottom"/>
            <w:hideMark/>
            <w:tcPrChange w:id="3344" w:author="Jon.Richar" w:date="2023-06-09T15:20:00Z">
              <w:tcPr>
                <w:tcW w:w="673" w:type="dxa"/>
                <w:shd w:val="clear" w:color="auto" w:fill="auto"/>
                <w:noWrap/>
                <w:vAlign w:val="bottom"/>
                <w:hideMark/>
              </w:tcPr>
            </w:tcPrChange>
          </w:tcPr>
          <w:p w14:paraId="22741417" w14:textId="0DCC7E9B" w:rsidR="007F3A01" w:rsidRPr="00C93D08" w:rsidDel="00532572" w:rsidRDefault="007F3A01" w:rsidP="00532572">
            <w:pPr>
              <w:spacing w:line="480" w:lineRule="auto"/>
              <w:rPr>
                <w:ins w:id="3345" w:author="Jon.Richar" w:date="2023-06-02T11:02:00Z"/>
                <w:del w:id="3346" w:author="Mike.Litzow" w:date="2024-01-02T12:19:00Z"/>
                <w:rFonts w:ascii="Times New Roman" w:eastAsia="Times New Roman" w:hAnsi="Times New Roman" w:cs="Times New Roman"/>
                <w:color w:val="000000"/>
                <w:sz w:val="20"/>
                <w:szCs w:val="20"/>
                <w:rPrChange w:id="3347" w:author="Jon.Richar" w:date="2023-06-09T15:17:00Z">
                  <w:rPr>
                    <w:ins w:id="3348" w:author="Jon.Richar" w:date="2023-06-02T11:02:00Z"/>
                    <w:del w:id="3349" w:author="Mike.Litzow" w:date="2024-01-02T12:19:00Z"/>
                    <w:rFonts w:ascii="Calibri" w:eastAsia="Times New Roman" w:hAnsi="Calibri" w:cs="Calibri"/>
                    <w:color w:val="000000"/>
                  </w:rPr>
                </w:rPrChange>
              </w:rPr>
              <w:pPrChange w:id="3350" w:author="Mike.Litzow" w:date="2024-01-02T12:19:00Z">
                <w:pPr>
                  <w:spacing w:after="0" w:line="240" w:lineRule="auto"/>
                  <w:jc w:val="right"/>
                </w:pPr>
              </w:pPrChange>
            </w:pPr>
            <w:ins w:id="3351" w:author="Jon.Richar" w:date="2023-06-02T11:02:00Z">
              <w:del w:id="3352" w:author="Mike.Litzow" w:date="2024-01-02T12:19:00Z">
                <w:r w:rsidRPr="00C93D08" w:rsidDel="00532572">
                  <w:rPr>
                    <w:rFonts w:ascii="Times New Roman" w:eastAsia="Times New Roman" w:hAnsi="Times New Roman" w:cs="Times New Roman"/>
                    <w:color w:val="000000"/>
                    <w:sz w:val="20"/>
                    <w:szCs w:val="20"/>
                    <w:rPrChange w:id="3353" w:author="Jon.Richar" w:date="2023-06-09T15:17:00Z">
                      <w:rPr>
                        <w:rFonts w:ascii="Calibri" w:eastAsia="Times New Roman" w:hAnsi="Calibri" w:cs="Calibri"/>
                        <w:color w:val="000000"/>
                      </w:rPr>
                    </w:rPrChange>
                  </w:rPr>
                  <w:delText>0.04</w:delText>
                </w:r>
              </w:del>
            </w:ins>
          </w:p>
        </w:tc>
        <w:tc>
          <w:tcPr>
            <w:tcW w:w="714" w:type="dxa"/>
            <w:shd w:val="clear" w:color="auto" w:fill="auto"/>
            <w:noWrap/>
            <w:vAlign w:val="bottom"/>
            <w:hideMark/>
            <w:tcPrChange w:id="3354" w:author="Jon.Richar" w:date="2023-06-09T15:20:00Z">
              <w:tcPr>
                <w:tcW w:w="714" w:type="dxa"/>
                <w:shd w:val="clear" w:color="auto" w:fill="auto"/>
                <w:noWrap/>
                <w:vAlign w:val="bottom"/>
                <w:hideMark/>
              </w:tcPr>
            </w:tcPrChange>
          </w:tcPr>
          <w:p w14:paraId="5A337884" w14:textId="7921C9BD" w:rsidR="007F3A01" w:rsidRPr="00C93D08" w:rsidDel="00532572" w:rsidRDefault="007F3A01" w:rsidP="00532572">
            <w:pPr>
              <w:spacing w:line="480" w:lineRule="auto"/>
              <w:rPr>
                <w:ins w:id="3355" w:author="Jon.Richar" w:date="2023-06-02T11:02:00Z"/>
                <w:del w:id="3356" w:author="Mike.Litzow" w:date="2024-01-02T12:19:00Z"/>
                <w:rFonts w:ascii="Times New Roman" w:eastAsia="Times New Roman" w:hAnsi="Times New Roman" w:cs="Times New Roman"/>
                <w:color w:val="000000"/>
                <w:sz w:val="20"/>
                <w:szCs w:val="20"/>
                <w:rPrChange w:id="3357" w:author="Jon.Richar" w:date="2023-06-09T15:17:00Z">
                  <w:rPr>
                    <w:ins w:id="3358" w:author="Jon.Richar" w:date="2023-06-02T11:02:00Z"/>
                    <w:del w:id="3359" w:author="Mike.Litzow" w:date="2024-01-02T12:19:00Z"/>
                    <w:rFonts w:ascii="Calibri" w:eastAsia="Times New Roman" w:hAnsi="Calibri" w:cs="Calibri"/>
                    <w:color w:val="000000"/>
                  </w:rPr>
                </w:rPrChange>
              </w:rPr>
              <w:pPrChange w:id="3360" w:author="Mike.Litzow" w:date="2024-01-02T12:19:00Z">
                <w:pPr>
                  <w:spacing w:after="0" w:line="240" w:lineRule="auto"/>
                  <w:jc w:val="right"/>
                </w:pPr>
              </w:pPrChange>
            </w:pPr>
            <w:ins w:id="3361" w:author="Jon.Richar" w:date="2023-06-02T11:02:00Z">
              <w:del w:id="3362" w:author="Mike.Litzow" w:date="2024-01-02T12:19:00Z">
                <w:r w:rsidRPr="00C93D08" w:rsidDel="00532572">
                  <w:rPr>
                    <w:rFonts w:ascii="Times New Roman" w:eastAsia="Times New Roman" w:hAnsi="Times New Roman" w:cs="Times New Roman"/>
                    <w:color w:val="000000"/>
                    <w:sz w:val="20"/>
                    <w:szCs w:val="20"/>
                    <w:rPrChange w:id="3363" w:author="Jon.Richar" w:date="2023-06-09T15:17:00Z">
                      <w:rPr>
                        <w:rFonts w:ascii="Calibri" w:eastAsia="Times New Roman" w:hAnsi="Calibri" w:cs="Calibri"/>
                        <w:color w:val="000000"/>
                      </w:rPr>
                    </w:rPrChange>
                  </w:rPr>
                  <w:delText>0.20</w:delText>
                </w:r>
              </w:del>
            </w:ins>
          </w:p>
        </w:tc>
      </w:tr>
      <w:tr w:rsidR="00C93D08" w:rsidRPr="007F3A01" w:rsidDel="00532572" w14:paraId="4319403A" w14:textId="58A4BE99" w:rsidTr="00C93D08">
        <w:trPr>
          <w:trHeight w:val="157"/>
          <w:ins w:id="3364" w:author="Jon.Richar" w:date="2023-06-02T11:02:00Z"/>
          <w:del w:id="3365" w:author="Mike.Litzow" w:date="2024-01-02T12:19:00Z"/>
          <w:trPrChange w:id="3366" w:author="Jon.Richar" w:date="2023-06-09T15:20:00Z">
            <w:trPr>
              <w:trHeight w:val="157"/>
            </w:trPr>
          </w:trPrChange>
        </w:trPr>
        <w:tc>
          <w:tcPr>
            <w:tcW w:w="1080" w:type="dxa"/>
            <w:shd w:val="clear" w:color="auto" w:fill="auto"/>
            <w:noWrap/>
            <w:vAlign w:val="center"/>
            <w:hideMark/>
            <w:tcPrChange w:id="3367" w:author="Jon.Richar" w:date="2023-06-09T15:20:00Z">
              <w:tcPr>
                <w:tcW w:w="1080" w:type="dxa"/>
                <w:shd w:val="clear" w:color="auto" w:fill="auto"/>
                <w:noWrap/>
                <w:vAlign w:val="center"/>
                <w:hideMark/>
              </w:tcPr>
            </w:tcPrChange>
          </w:tcPr>
          <w:p w14:paraId="2A28F8AF" w14:textId="1D06C51B" w:rsidR="007F3A01" w:rsidRPr="00C93D08" w:rsidDel="00532572" w:rsidRDefault="007F3A01" w:rsidP="00532572">
            <w:pPr>
              <w:spacing w:line="480" w:lineRule="auto"/>
              <w:rPr>
                <w:ins w:id="3368" w:author="Jon.Richar" w:date="2023-06-02T11:02:00Z"/>
                <w:del w:id="3369" w:author="Mike.Litzow" w:date="2024-01-02T12:19:00Z"/>
                <w:rFonts w:ascii="Times New Roman" w:eastAsia="Times New Roman" w:hAnsi="Times New Roman" w:cs="Times New Roman"/>
                <w:color w:val="000000"/>
                <w:sz w:val="20"/>
                <w:szCs w:val="20"/>
                <w:rPrChange w:id="3370" w:author="Jon.Richar" w:date="2023-06-09T15:17:00Z">
                  <w:rPr>
                    <w:ins w:id="3371" w:author="Jon.Richar" w:date="2023-06-02T11:02:00Z"/>
                    <w:del w:id="3372" w:author="Mike.Litzow" w:date="2024-01-02T12:19:00Z"/>
                    <w:rFonts w:ascii="Calibri" w:eastAsia="Times New Roman" w:hAnsi="Calibri" w:cs="Calibri"/>
                    <w:color w:val="000000"/>
                  </w:rPr>
                </w:rPrChange>
              </w:rPr>
              <w:pPrChange w:id="3373" w:author="Mike.Litzow" w:date="2024-01-02T12:19:00Z">
                <w:pPr>
                  <w:spacing w:after="0" w:line="240" w:lineRule="auto"/>
                  <w:jc w:val="center"/>
                </w:pPr>
              </w:pPrChange>
            </w:pPr>
            <w:ins w:id="3374" w:author="Jon.Richar" w:date="2023-06-02T11:02:00Z">
              <w:del w:id="3375" w:author="Mike.Litzow" w:date="2024-01-02T12:19:00Z">
                <w:r w:rsidRPr="00C93D08" w:rsidDel="00532572">
                  <w:rPr>
                    <w:rFonts w:ascii="Times New Roman" w:eastAsia="Times New Roman" w:hAnsi="Times New Roman" w:cs="Times New Roman"/>
                    <w:color w:val="000000"/>
                    <w:sz w:val="20"/>
                    <w:szCs w:val="20"/>
                    <w:rPrChange w:id="3376" w:author="Jon.Richar" w:date="2023-06-09T15:17:00Z">
                      <w:rPr>
                        <w:rFonts w:ascii="Calibri" w:eastAsia="Times New Roman" w:hAnsi="Calibri" w:cs="Calibri"/>
                        <w:color w:val="000000"/>
                      </w:rPr>
                    </w:rPrChange>
                  </w:rPr>
                  <w:delText>SE wind</w:delText>
                </w:r>
              </w:del>
            </w:ins>
          </w:p>
        </w:tc>
        <w:tc>
          <w:tcPr>
            <w:tcW w:w="838" w:type="dxa"/>
            <w:shd w:val="clear" w:color="auto" w:fill="auto"/>
            <w:noWrap/>
            <w:vAlign w:val="bottom"/>
            <w:hideMark/>
            <w:tcPrChange w:id="3377" w:author="Jon.Richar" w:date="2023-06-09T15:20:00Z">
              <w:tcPr>
                <w:tcW w:w="838" w:type="dxa"/>
                <w:shd w:val="clear" w:color="auto" w:fill="auto"/>
                <w:noWrap/>
                <w:vAlign w:val="bottom"/>
                <w:hideMark/>
              </w:tcPr>
            </w:tcPrChange>
          </w:tcPr>
          <w:p w14:paraId="00D91C82" w14:textId="27C44E1D" w:rsidR="007F3A01" w:rsidRPr="00C93D08" w:rsidDel="00532572" w:rsidRDefault="007F3A01" w:rsidP="00532572">
            <w:pPr>
              <w:spacing w:line="480" w:lineRule="auto"/>
              <w:rPr>
                <w:ins w:id="3378" w:author="Jon.Richar" w:date="2023-06-02T11:02:00Z"/>
                <w:del w:id="3379" w:author="Mike.Litzow" w:date="2024-01-02T12:19:00Z"/>
                <w:rFonts w:ascii="Times New Roman" w:eastAsia="Times New Roman" w:hAnsi="Times New Roman" w:cs="Times New Roman"/>
                <w:color w:val="000000"/>
                <w:sz w:val="20"/>
                <w:szCs w:val="20"/>
                <w:rPrChange w:id="3380" w:author="Jon.Richar" w:date="2023-06-09T15:17:00Z">
                  <w:rPr>
                    <w:ins w:id="3381" w:author="Jon.Richar" w:date="2023-06-02T11:02:00Z"/>
                    <w:del w:id="3382" w:author="Mike.Litzow" w:date="2024-01-02T12:19:00Z"/>
                    <w:rFonts w:ascii="Calibri" w:eastAsia="Times New Roman" w:hAnsi="Calibri" w:cs="Calibri"/>
                    <w:color w:val="000000"/>
                  </w:rPr>
                </w:rPrChange>
              </w:rPr>
              <w:pPrChange w:id="3383" w:author="Mike.Litzow" w:date="2024-01-02T12:19:00Z">
                <w:pPr>
                  <w:spacing w:after="0" w:line="240" w:lineRule="auto"/>
                  <w:jc w:val="right"/>
                </w:pPr>
              </w:pPrChange>
            </w:pPr>
            <w:ins w:id="3384" w:author="Jon.Richar" w:date="2023-06-02T11:02:00Z">
              <w:del w:id="3385" w:author="Mike.Litzow" w:date="2024-01-02T12:19:00Z">
                <w:r w:rsidRPr="00C93D08" w:rsidDel="00532572">
                  <w:rPr>
                    <w:rFonts w:ascii="Times New Roman" w:eastAsia="Times New Roman" w:hAnsi="Times New Roman" w:cs="Times New Roman"/>
                    <w:color w:val="000000"/>
                    <w:sz w:val="20"/>
                    <w:szCs w:val="20"/>
                    <w:rPrChange w:id="3386" w:author="Jon.Richar" w:date="2023-06-09T15:17:00Z">
                      <w:rPr>
                        <w:rFonts w:ascii="Calibri" w:eastAsia="Times New Roman" w:hAnsi="Calibri" w:cs="Calibri"/>
                        <w:color w:val="000000"/>
                      </w:rPr>
                    </w:rPrChange>
                  </w:rPr>
                  <w:delText>0.01</w:delText>
                </w:r>
              </w:del>
            </w:ins>
          </w:p>
        </w:tc>
        <w:tc>
          <w:tcPr>
            <w:tcW w:w="772" w:type="dxa"/>
            <w:shd w:val="clear" w:color="auto" w:fill="auto"/>
            <w:noWrap/>
            <w:vAlign w:val="bottom"/>
            <w:hideMark/>
            <w:tcPrChange w:id="3387" w:author="Jon.Richar" w:date="2023-06-09T15:20:00Z">
              <w:tcPr>
                <w:tcW w:w="602" w:type="dxa"/>
                <w:shd w:val="clear" w:color="auto" w:fill="auto"/>
                <w:noWrap/>
                <w:vAlign w:val="bottom"/>
                <w:hideMark/>
              </w:tcPr>
            </w:tcPrChange>
          </w:tcPr>
          <w:p w14:paraId="24274CEB" w14:textId="30F575F1" w:rsidR="007F3A01" w:rsidRPr="00C93D08" w:rsidDel="00532572" w:rsidRDefault="007F3A01" w:rsidP="00532572">
            <w:pPr>
              <w:spacing w:line="480" w:lineRule="auto"/>
              <w:rPr>
                <w:ins w:id="3388" w:author="Jon.Richar" w:date="2023-06-02T11:02:00Z"/>
                <w:del w:id="3389" w:author="Mike.Litzow" w:date="2024-01-02T12:19:00Z"/>
                <w:rFonts w:ascii="Times New Roman" w:eastAsia="Times New Roman" w:hAnsi="Times New Roman" w:cs="Times New Roman"/>
                <w:color w:val="000000"/>
                <w:sz w:val="20"/>
                <w:szCs w:val="20"/>
                <w:rPrChange w:id="3390" w:author="Jon.Richar" w:date="2023-06-09T15:17:00Z">
                  <w:rPr>
                    <w:ins w:id="3391" w:author="Jon.Richar" w:date="2023-06-02T11:02:00Z"/>
                    <w:del w:id="3392" w:author="Mike.Litzow" w:date="2024-01-02T12:19:00Z"/>
                    <w:rFonts w:ascii="Calibri" w:eastAsia="Times New Roman" w:hAnsi="Calibri" w:cs="Calibri"/>
                    <w:color w:val="000000"/>
                  </w:rPr>
                </w:rPrChange>
              </w:rPr>
              <w:pPrChange w:id="3393" w:author="Mike.Litzow" w:date="2024-01-02T12:19:00Z">
                <w:pPr>
                  <w:spacing w:after="0" w:line="240" w:lineRule="auto"/>
                  <w:jc w:val="right"/>
                </w:pPr>
              </w:pPrChange>
            </w:pPr>
            <w:ins w:id="3394" w:author="Jon.Richar" w:date="2023-06-02T11:02:00Z">
              <w:del w:id="3395" w:author="Mike.Litzow" w:date="2024-01-02T12:19:00Z">
                <w:r w:rsidRPr="00C93D08" w:rsidDel="00532572">
                  <w:rPr>
                    <w:rFonts w:ascii="Times New Roman" w:eastAsia="Times New Roman" w:hAnsi="Times New Roman" w:cs="Times New Roman"/>
                    <w:color w:val="000000"/>
                    <w:sz w:val="20"/>
                    <w:szCs w:val="20"/>
                    <w:rPrChange w:id="3396" w:author="Jon.Richar" w:date="2023-06-09T15:17:00Z">
                      <w:rPr>
                        <w:rFonts w:ascii="Calibri" w:eastAsia="Times New Roman" w:hAnsi="Calibri" w:cs="Calibri"/>
                        <w:color w:val="000000"/>
                      </w:rPr>
                    </w:rPrChange>
                  </w:rPr>
                  <w:delText>-0.07</w:delText>
                </w:r>
              </w:del>
            </w:ins>
          </w:p>
        </w:tc>
        <w:tc>
          <w:tcPr>
            <w:tcW w:w="714" w:type="dxa"/>
            <w:shd w:val="clear" w:color="auto" w:fill="auto"/>
            <w:noWrap/>
            <w:vAlign w:val="bottom"/>
            <w:hideMark/>
            <w:tcPrChange w:id="3397" w:author="Jon.Richar" w:date="2023-06-09T15:20:00Z">
              <w:tcPr>
                <w:tcW w:w="714" w:type="dxa"/>
                <w:shd w:val="clear" w:color="auto" w:fill="auto"/>
                <w:noWrap/>
                <w:vAlign w:val="bottom"/>
                <w:hideMark/>
              </w:tcPr>
            </w:tcPrChange>
          </w:tcPr>
          <w:p w14:paraId="12BE94DD" w14:textId="53BA7C5C" w:rsidR="007F3A01" w:rsidRPr="00C93D08" w:rsidDel="00532572" w:rsidRDefault="007F3A01" w:rsidP="00532572">
            <w:pPr>
              <w:spacing w:line="480" w:lineRule="auto"/>
              <w:rPr>
                <w:ins w:id="3398" w:author="Jon.Richar" w:date="2023-06-02T11:02:00Z"/>
                <w:del w:id="3399" w:author="Mike.Litzow" w:date="2024-01-02T12:19:00Z"/>
                <w:rFonts w:ascii="Times New Roman" w:eastAsia="Times New Roman" w:hAnsi="Times New Roman" w:cs="Times New Roman"/>
                <w:color w:val="000000"/>
                <w:sz w:val="20"/>
                <w:szCs w:val="20"/>
                <w:rPrChange w:id="3400" w:author="Jon.Richar" w:date="2023-06-09T15:17:00Z">
                  <w:rPr>
                    <w:ins w:id="3401" w:author="Jon.Richar" w:date="2023-06-02T11:02:00Z"/>
                    <w:del w:id="3402" w:author="Mike.Litzow" w:date="2024-01-02T12:19:00Z"/>
                    <w:rFonts w:ascii="Calibri" w:eastAsia="Times New Roman" w:hAnsi="Calibri" w:cs="Calibri"/>
                    <w:color w:val="000000"/>
                  </w:rPr>
                </w:rPrChange>
              </w:rPr>
              <w:pPrChange w:id="3403" w:author="Mike.Litzow" w:date="2024-01-02T12:19:00Z">
                <w:pPr>
                  <w:spacing w:after="0" w:line="240" w:lineRule="auto"/>
                  <w:jc w:val="right"/>
                </w:pPr>
              </w:pPrChange>
            </w:pPr>
            <w:ins w:id="3404" w:author="Jon.Richar" w:date="2023-06-02T11:02:00Z">
              <w:del w:id="3405" w:author="Mike.Litzow" w:date="2024-01-02T12:19:00Z">
                <w:r w:rsidRPr="00C93D08" w:rsidDel="00532572">
                  <w:rPr>
                    <w:rFonts w:ascii="Times New Roman" w:eastAsia="Times New Roman" w:hAnsi="Times New Roman" w:cs="Times New Roman"/>
                    <w:color w:val="000000"/>
                    <w:sz w:val="20"/>
                    <w:szCs w:val="20"/>
                    <w:rPrChange w:id="3406" w:author="Jon.Richar" w:date="2023-06-09T15:17:00Z">
                      <w:rPr>
                        <w:rFonts w:ascii="Calibri" w:eastAsia="Times New Roman" w:hAnsi="Calibri" w:cs="Calibri"/>
                        <w:color w:val="000000"/>
                      </w:rPr>
                    </w:rPrChange>
                  </w:rPr>
                  <w:delText>0.09</w:delText>
                </w:r>
              </w:del>
            </w:ins>
          </w:p>
        </w:tc>
        <w:tc>
          <w:tcPr>
            <w:tcW w:w="650" w:type="dxa"/>
            <w:shd w:val="clear" w:color="auto" w:fill="auto"/>
            <w:noWrap/>
            <w:vAlign w:val="bottom"/>
            <w:hideMark/>
            <w:tcPrChange w:id="3407" w:author="Jon.Richar" w:date="2023-06-09T15:20:00Z">
              <w:tcPr>
                <w:tcW w:w="729" w:type="dxa"/>
                <w:shd w:val="clear" w:color="auto" w:fill="auto"/>
                <w:noWrap/>
                <w:vAlign w:val="bottom"/>
                <w:hideMark/>
              </w:tcPr>
            </w:tcPrChange>
          </w:tcPr>
          <w:p w14:paraId="346197D3" w14:textId="3441BF26" w:rsidR="007F3A01" w:rsidRPr="00C93D08" w:rsidDel="00532572" w:rsidRDefault="007F3A01" w:rsidP="00532572">
            <w:pPr>
              <w:spacing w:line="480" w:lineRule="auto"/>
              <w:rPr>
                <w:ins w:id="3408" w:author="Jon.Richar" w:date="2023-06-02T11:02:00Z"/>
                <w:del w:id="3409" w:author="Mike.Litzow" w:date="2024-01-02T12:19:00Z"/>
                <w:rFonts w:ascii="Times New Roman" w:eastAsia="Times New Roman" w:hAnsi="Times New Roman" w:cs="Times New Roman"/>
                <w:color w:val="000000"/>
                <w:sz w:val="20"/>
                <w:szCs w:val="20"/>
                <w:rPrChange w:id="3410" w:author="Jon.Richar" w:date="2023-06-09T15:17:00Z">
                  <w:rPr>
                    <w:ins w:id="3411" w:author="Jon.Richar" w:date="2023-06-02T11:02:00Z"/>
                    <w:del w:id="3412" w:author="Mike.Litzow" w:date="2024-01-02T12:19:00Z"/>
                    <w:rFonts w:ascii="Calibri" w:eastAsia="Times New Roman" w:hAnsi="Calibri" w:cs="Calibri"/>
                    <w:color w:val="000000"/>
                  </w:rPr>
                </w:rPrChange>
              </w:rPr>
              <w:pPrChange w:id="3413" w:author="Mike.Litzow" w:date="2024-01-02T12:19:00Z">
                <w:pPr>
                  <w:spacing w:after="0" w:line="240" w:lineRule="auto"/>
                  <w:jc w:val="right"/>
                </w:pPr>
              </w:pPrChange>
            </w:pPr>
            <w:ins w:id="3414" w:author="Jon.Richar" w:date="2023-06-02T11:02:00Z">
              <w:del w:id="3415" w:author="Mike.Litzow" w:date="2024-01-02T12:19:00Z">
                <w:r w:rsidRPr="00C93D08" w:rsidDel="00532572">
                  <w:rPr>
                    <w:rFonts w:ascii="Times New Roman" w:eastAsia="Times New Roman" w:hAnsi="Times New Roman" w:cs="Times New Roman"/>
                    <w:color w:val="000000"/>
                    <w:sz w:val="20"/>
                    <w:szCs w:val="20"/>
                    <w:rPrChange w:id="3416" w:author="Jon.Richar" w:date="2023-06-09T15:17:00Z">
                      <w:rPr>
                        <w:rFonts w:ascii="Calibri" w:eastAsia="Times New Roman" w:hAnsi="Calibri" w:cs="Calibri"/>
                        <w:color w:val="000000"/>
                      </w:rPr>
                    </w:rPrChange>
                  </w:rPr>
                  <w:delText>0.02</w:delText>
                </w:r>
              </w:del>
            </w:ins>
          </w:p>
        </w:tc>
        <w:tc>
          <w:tcPr>
            <w:tcW w:w="838" w:type="dxa"/>
            <w:shd w:val="clear" w:color="auto" w:fill="auto"/>
            <w:noWrap/>
            <w:vAlign w:val="bottom"/>
            <w:hideMark/>
            <w:tcPrChange w:id="3417" w:author="Jon.Richar" w:date="2023-06-09T15:20:00Z">
              <w:tcPr>
                <w:tcW w:w="862" w:type="dxa"/>
                <w:shd w:val="clear" w:color="auto" w:fill="auto"/>
                <w:noWrap/>
                <w:vAlign w:val="bottom"/>
                <w:hideMark/>
              </w:tcPr>
            </w:tcPrChange>
          </w:tcPr>
          <w:p w14:paraId="1F0A37F5" w14:textId="594ED398" w:rsidR="007F3A01" w:rsidRPr="00C93D08" w:rsidDel="00532572" w:rsidRDefault="007F3A01" w:rsidP="00532572">
            <w:pPr>
              <w:spacing w:line="480" w:lineRule="auto"/>
              <w:rPr>
                <w:ins w:id="3418" w:author="Jon.Richar" w:date="2023-06-02T11:02:00Z"/>
                <w:del w:id="3419" w:author="Mike.Litzow" w:date="2024-01-02T12:19:00Z"/>
                <w:rFonts w:ascii="Times New Roman" w:eastAsia="Times New Roman" w:hAnsi="Times New Roman" w:cs="Times New Roman"/>
                <w:color w:val="000000"/>
                <w:sz w:val="20"/>
                <w:szCs w:val="20"/>
                <w:rPrChange w:id="3420" w:author="Jon.Richar" w:date="2023-06-09T15:17:00Z">
                  <w:rPr>
                    <w:ins w:id="3421" w:author="Jon.Richar" w:date="2023-06-02T11:02:00Z"/>
                    <w:del w:id="3422" w:author="Mike.Litzow" w:date="2024-01-02T12:19:00Z"/>
                    <w:rFonts w:ascii="Calibri" w:eastAsia="Times New Roman" w:hAnsi="Calibri" w:cs="Calibri"/>
                    <w:color w:val="000000"/>
                  </w:rPr>
                </w:rPrChange>
              </w:rPr>
              <w:pPrChange w:id="3423" w:author="Mike.Litzow" w:date="2024-01-02T12:19:00Z">
                <w:pPr>
                  <w:spacing w:after="0" w:line="240" w:lineRule="auto"/>
                  <w:jc w:val="right"/>
                </w:pPr>
              </w:pPrChange>
            </w:pPr>
            <w:ins w:id="3424" w:author="Jon.Richar" w:date="2023-06-02T11:02:00Z">
              <w:del w:id="3425" w:author="Mike.Litzow" w:date="2024-01-02T12:19:00Z">
                <w:r w:rsidRPr="00C93D08" w:rsidDel="00532572">
                  <w:rPr>
                    <w:rFonts w:ascii="Times New Roman" w:eastAsia="Times New Roman" w:hAnsi="Times New Roman" w:cs="Times New Roman"/>
                    <w:color w:val="000000"/>
                    <w:sz w:val="20"/>
                    <w:szCs w:val="20"/>
                    <w:rPrChange w:id="3426" w:author="Jon.Richar" w:date="2023-06-09T15:17:00Z">
                      <w:rPr>
                        <w:rFonts w:ascii="Calibri" w:eastAsia="Times New Roman" w:hAnsi="Calibri" w:cs="Calibri"/>
                        <w:color w:val="000000"/>
                      </w:rPr>
                    </w:rPrChange>
                  </w:rPr>
                  <w:delText>-0.13</w:delText>
                </w:r>
              </w:del>
            </w:ins>
          </w:p>
        </w:tc>
        <w:tc>
          <w:tcPr>
            <w:tcW w:w="680" w:type="dxa"/>
            <w:shd w:val="clear" w:color="auto" w:fill="auto"/>
            <w:noWrap/>
            <w:vAlign w:val="bottom"/>
            <w:hideMark/>
            <w:tcPrChange w:id="3427" w:author="Jon.Richar" w:date="2023-06-09T15:20:00Z">
              <w:tcPr>
                <w:tcW w:w="680" w:type="dxa"/>
                <w:shd w:val="clear" w:color="auto" w:fill="auto"/>
                <w:noWrap/>
                <w:vAlign w:val="bottom"/>
                <w:hideMark/>
              </w:tcPr>
            </w:tcPrChange>
          </w:tcPr>
          <w:p w14:paraId="661179F8" w14:textId="4018504D" w:rsidR="007F3A01" w:rsidRPr="00C93D08" w:rsidDel="00532572" w:rsidRDefault="007F3A01" w:rsidP="00532572">
            <w:pPr>
              <w:spacing w:line="480" w:lineRule="auto"/>
              <w:rPr>
                <w:ins w:id="3428" w:author="Jon.Richar" w:date="2023-06-02T11:02:00Z"/>
                <w:del w:id="3429" w:author="Mike.Litzow" w:date="2024-01-02T12:19:00Z"/>
                <w:rFonts w:ascii="Times New Roman" w:eastAsia="Times New Roman" w:hAnsi="Times New Roman" w:cs="Times New Roman"/>
                <w:color w:val="000000"/>
                <w:sz w:val="20"/>
                <w:szCs w:val="20"/>
                <w:rPrChange w:id="3430" w:author="Jon.Richar" w:date="2023-06-09T15:17:00Z">
                  <w:rPr>
                    <w:ins w:id="3431" w:author="Jon.Richar" w:date="2023-06-02T11:02:00Z"/>
                    <w:del w:id="3432" w:author="Mike.Litzow" w:date="2024-01-02T12:19:00Z"/>
                    <w:rFonts w:ascii="Calibri" w:eastAsia="Times New Roman" w:hAnsi="Calibri" w:cs="Calibri"/>
                    <w:color w:val="000000"/>
                  </w:rPr>
                </w:rPrChange>
              </w:rPr>
              <w:pPrChange w:id="3433" w:author="Mike.Litzow" w:date="2024-01-02T12:19:00Z">
                <w:pPr>
                  <w:spacing w:after="0" w:line="240" w:lineRule="auto"/>
                  <w:jc w:val="right"/>
                </w:pPr>
              </w:pPrChange>
            </w:pPr>
            <w:ins w:id="3434" w:author="Jon.Richar" w:date="2023-06-02T11:02:00Z">
              <w:del w:id="3435" w:author="Mike.Litzow" w:date="2024-01-02T12:19:00Z">
                <w:r w:rsidRPr="00C93D08" w:rsidDel="00532572">
                  <w:rPr>
                    <w:rFonts w:ascii="Times New Roman" w:eastAsia="Times New Roman" w:hAnsi="Times New Roman" w:cs="Times New Roman"/>
                    <w:color w:val="000000"/>
                    <w:sz w:val="20"/>
                    <w:szCs w:val="20"/>
                    <w:rPrChange w:id="3436" w:author="Jon.Richar" w:date="2023-06-09T15:17:00Z">
                      <w:rPr>
                        <w:rFonts w:ascii="Calibri" w:eastAsia="Times New Roman" w:hAnsi="Calibri" w:cs="Calibri"/>
                        <w:color w:val="000000"/>
                      </w:rPr>
                    </w:rPrChange>
                  </w:rPr>
                  <w:delText>-0.17</w:delText>
                </w:r>
              </w:del>
            </w:ins>
          </w:p>
        </w:tc>
        <w:tc>
          <w:tcPr>
            <w:tcW w:w="768" w:type="dxa"/>
            <w:shd w:val="clear" w:color="auto" w:fill="auto"/>
            <w:noWrap/>
            <w:vAlign w:val="bottom"/>
            <w:hideMark/>
            <w:tcPrChange w:id="3437" w:author="Jon.Richar" w:date="2023-06-09T15:20:00Z">
              <w:tcPr>
                <w:tcW w:w="768" w:type="dxa"/>
                <w:shd w:val="clear" w:color="auto" w:fill="auto"/>
                <w:noWrap/>
                <w:vAlign w:val="bottom"/>
                <w:hideMark/>
              </w:tcPr>
            </w:tcPrChange>
          </w:tcPr>
          <w:p w14:paraId="47811DFC" w14:textId="7FCD6AE4" w:rsidR="007F3A01" w:rsidRPr="00C93D08" w:rsidDel="00532572" w:rsidRDefault="007F3A01" w:rsidP="00532572">
            <w:pPr>
              <w:spacing w:line="480" w:lineRule="auto"/>
              <w:rPr>
                <w:ins w:id="3438" w:author="Jon.Richar" w:date="2023-06-02T11:02:00Z"/>
                <w:del w:id="3439" w:author="Mike.Litzow" w:date="2024-01-02T12:19:00Z"/>
                <w:rFonts w:ascii="Times New Roman" w:eastAsia="Times New Roman" w:hAnsi="Times New Roman" w:cs="Times New Roman"/>
                <w:color w:val="000000"/>
                <w:sz w:val="20"/>
                <w:szCs w:val="20"/>
                <w:rPrChange w:id="3440" w:author="Jon.Richar" w:date="2023-06-09T15:17:00Z">
                  <w:rPr>
                    <w:ins w:id="3441" w:author="Jon.Richar" w:date="2023-06-02T11:02:00Z"/>
                    <w:del w:id="3442" w:author="Mike.Litzow" w:date="2024-01-02T12:19:00Z"/>
                    <w:rFonts w:ascii="Calibri" w:eastAsia="Times New Roman" w:hAnsi="Calibri" w:cs="Calibri"/>
                    <w:color w:val="000000"/>
                  </w:rPr>
                </w:rPrChange>
              </w:rPr>
              <w:pPrChange w:id="3443" w:author="Mike.Litzow" w:date="2024-01-02T12:19:00Z">
                <w:pPr>
                  <w:spacing w:after="0" w:line="240" w:lineRule="auto"/>
                  <w:jc w:val="right"/>
                </w:pPr>
              </w:pPrChange>
            </w:pPr>
            <w:ins w:id="3444" w:author="Jon.Richar" w:date="2023-06-02T11:02:00Z">
              <w:del w:id="3445" w:author="Mike.Litzow" w:date="2024-01-02T12:19:00Z">
                <w:r w:rsidRPr="00C93D08" w:rsidDel="00532572">
                  <w:rPr>
                    <w:rFonts w:ascii="Times New Roman" w:eastAsia="Times New Roman" w:hAnsi="Times New Roman" w:cs="Times New Roman"/>
                    <w:color w:val="000000"/>
                    <w:sz w:val="20"/>
                    <w:szCs w:val="20"/>
                    <w:rPrChange w:id="3446" w:author="Jon.Richar" w:date="2023-06-09T15:17:00Z">
                      <w:rPr>
                        <w:rFonts w:ascii="Calibri" w:eastAsia="Times New Roman" w:hAnsi="Calibri" w:cs="Calibri"/>
                        <w:color w:val="000000"/>
                      </w:rPr>
                    </w:rPrChange>
                  </w:rPr>
                  <w:delText>-0.12</w:delText>
                </w:r>
              </w:del>
            </w:ins>
          </w:p>
        </w:tc>
        <w:tc>
          <w:tcPr>
            <w:tcW w:w="675" w:type="dxa"/>
            <w:shd w:val="clear" w:color="auto" w:fill="auto"/>
            <w:noWrap/>
            <w:vAlign w:val="bottom"/>
            <w:hideMark/>
            <w:tcPrChange w:id="3447" w:author="Jon.Richar" w:date="2023-06-09T15:20:00Z">
              <w:tcPr>
                <w:tcW w:w="675" w:type="dxa"/>
                <w:shd w:val="clear" w:color="auto" w:fill="auto"/>
                <w:noWrap/>
                <w:vAlign w:val="bottom"/>
                <w:hideMark/>
              </w:tcPr>
            </w:tcPrChange>
          </w:tcPr>
          <w:p w14:paraId="3F682A82" w14:textId="068AB3A1" w:rsidR="007F3A01" w:rsidRPr="00C93D08" w:rsidDel="00532572" w:rsidRDefault="007F3A01" w:rsidP="00532572">
            <w:pPr>
              <w:spacing w:line="480" w:lineRule="auto"/>
              <w:rPr>
                <w:ins w:id="3448" w:author="Jon.Richar" w:date="2023-06-02T11:02:00Z"/>
                <w:del w:id="3449" w:author="Mike.Litzow" w:date="2024-01-02T12:19:00Z"/>
                <w:rFonts w:ascii="Times New Roman" w:eastAsia="Times New Roman" w:hAnsi="Times New Roman" w:cs="Times New Roman"/>
                <w:color w:val="000000"/>
                <w:sz w:val="20"/>
                <w:szCs w:val="20"/>
                <w:rPrChange w:id="3450" w:author="Jon.Richar" w:date="2023-06-09T15:17:00Z">
                  <w:rPr>
                    <w:ins w:id="3451" w:author="Jon.Richar" w:date="2023-06-02T11:02:00Z"/>
                    <w:del w:id="3452" w:author="Mike.Litzow" w:date="2024-01-02T12:19:00Z"/>
                    <w:rFonts w:ascii="Calibri" w:eastAsia="Times New Roman" w:hAnsi="Calibri" w:cs="Calibri"/>
                    <w:color w:val="000000"/>
                  </w:rPr>
                </w:rPrChange>
              </w:rPr>
              <w:pPrChange w:id="3453" w:author="Mike.Litzow" w:date="2024-01-02T12:19:00Z">
                <w:pPr>
                  <w:spacing w:after="0" w:line="240" w:lineRule="auto"/>
                  <w:jc w:val="right"/>
                </w:pPr>
              </w:pPrChange>
            </w:pPr>
            <w:ins w:id="3454" w:author="Jon.Richar" w:date="2023-06-02T11:02:00Z">
              <w:del w:id="3455" w:author="Mike.Litzow" w:date="2024-01-02T12:19:00Z">
                <w:r w:rsidRPr="00C93D08" w:rsidDel="00532572">
                  <w:rPr>
                    <w:rFonts w:ascii="Times New Roman" w:eastAsia="Times New Roman" w:hAnsi="Times New Roman" w:cs="Times New Roman"/>
                    <w:color w:val="000000"/>
                    <w:sz w:val="20"/>
                    <w:szCs w:val="20"/>
                    <w:rPrChange w:id="3456" w:author="Jon.Richar" w:date="2023-06-09T15:17:00Z">
                      <w:rPr>
                        <w:rFonts w:ascii="Calibri" w:eastAsia="Times New Roman" w:hAnsi="Calibri" w:cs="Calibri"/>
                        <w:color w:val="000000"/>
                      </w:rPr>
                    </w:rPrChange>
                  </w:rPr>
                  <w:delText>-0.07</w:delText>
                </w:r>
              </w:del>
            </w:ins>
          </w:p>
        </w:tc>
        <w:tc>
          <w:tcPr>
            <w:tcW w:w="675" w:type="dxa"/>
            <w:shd w:val="clear" w:color="auto" w:fill="auto"/>
            <w:noWrap/>
            <w:vAlign w:val="bottom"/>
            <w:hideMark/>
            <w:tcPrChange w:id="3457" w:author="Jon.Richar" w:date="2023-06-09T15:20:00Z">
              <w:tcPr>
                <w:tcW w:w="675" w:type="dxa"/>
                <w:shd w:val="clear" w:color="auto" w:fill="auto"/>
                <w:noWrap/>
                <w:vAlign w:val="bottom"/>
                <w:hideMark/>
              </w:tcPr>
            </w:tcPrChange>
          </w:tcPr>
          <w:p w14:paraId="1A338E87" w14:textId="1219D247" w:rsidR="007F3A01" w:rsidRPr="00C93D08" w:rsidDel="00532572" w:rsidRDefault="007F3A01" w:rsidP="00532572">
            <w:pPr>
              <w:spacing w:line="480" w:lineRule="auto"/>
              <w:rPr>
                <w:ins w:id="3458" w:author="Jon.Richar" w:date="2023-06-02T11:02:00Z"/>
                <w:del w:id="3459" w:author="Mike.Litzow" w:date="2024-01-02T12:19:00Z"/>
                <w:rFonts w:ascii="Times New Roman" w:eastAsia="Times New Roman" w:hAnsi="Times New Roman" w:cs="Times New Roman"/>
                <w:color w:val="000000"/>
                <w:sz w:val="20"/>
                <w:szCs w:val="20"/>
                <w:rPrChange w:id="3460" w:author="Jon.Richar" w:date="2023-06-09T15:17:00Z">
                  <w:rPr>
                    <w:ins w:id="3461" w:author="Jon.Richar" w:date="2023-06-02T11:02:00Z"/>
                    <w:del w:id="3462" w:author="Mike.Litzow" w:date="2024-01-02T12:19:00Z"/>
                    <w:rFonts w:ascii="Calibri" w:eastAsia="Times New Roman" w:hAnsi="Calibri" w:cs="Calibri"/>
                    <w:color w:val="000000"/>
                  </w:rPr>
                </w:rPrChange>
              </w:rPr>
              <w:pPrChange w:id="3463" w:author="Mike.Litzow" w:date="2024-01-02T12:19:00Z">
                <w:pPr>
                  <w:spacing w:after="0" w:line="240" w:lineRule="auto"/>
                  <w:jc w:val="right"/>
                </w:pPr>
              </w:pPrChange>
            </w:pPr>
            <w:ins w:id="3464" w:author="Jon.Richar" w:date="2023-06-02T11:02:00Z">
              <w:del w:id="3465" w:author="Mike.Litzow" w:date="2024-01-02T12:19:00Z">
                <w:r w:rsidRPr="00C93D08" w:rsidDel="00532572">
                  <w:rPr>
                    <w:rFonts w:ascii="Times New Roman" w:eastAsia="Times New Roman" w:hAnsi="Times New Roman" w:cs="Times New Roman"/>
                    <w:color w:val="000000"/>
                    <w:sz w:val="20"/>
                    <w:szCs w:val="20"/>
                    <w:rPrChange w:id="3466" w:author="Jon.Richar" w:date="2023-06-09T15:17:00Z">
                      <w:rPr>
                        <w:rFonts w:ascii="Calibri" w:eastAsia="Times New Roman" w:hAnsi="Calibri" w:cs="Calibri"/>
                        <w:color w:val="000000"/>
                      </w:rPr>
                    </w:rPrChange>
                  </w:rPr>
                  <w:delText>0.03</w:delText>
                </w:r>
              </w:del>
            </w:ins>
          </w:p>
        </w:tc>
        <w:tc>
          <w:tcPr>
            <w:tcW w:w="714" w:type="dxa"/>
            <w:shd w:val="clear" w:color="auto" w:fill="auto"/>
            <w:noWrap/>
            <w:vAlign w:val="bottom"/>
            <w:hideMark/>
            <w:tcPrChange w:id="3467" w:author="Jon.Richar" w:date="2023-06-09T15:20:00Z">
              <w:tcPr>
                <w:tcW w:w="714" w:type="dxa"/>
                <w:shd w:val="clear" w:color="auto" w:fill="auto"/>
                <w:noWrap/>
                <w:vAlign w:val="bottom"/>
                <w:hideMark/>
              </w:tcPr>
            </w:tcPrChange>
          </w:tcPr>
          <w:p w14:paraId="46EF8797" w14:textId="03A49668" w:rsidR="007F3A01" w:rsidRPr="00C93D08" w:rsidDel="00532572" w:rsidRDefault="007F3A01" w:rsidP="00532572">
            <w:pPr>
              <w:spacing w:line="480" w:lineRule="auto"/>
              <w:rPr>
                <w:ins w:id="3468" w:author="Jon.Richar" w:date="2023-06-02T11:02:00Z"/>
                <w:del w:id="3469" w:author="Mike.Litzow" w:date="2024-01-02T12:19:00Z"/>
                <w:rFonts w:ascii="Times New Roman" w:eastAsia="Times New Roman" w:hAnsi="Times New Roman" w:cs="Times New Roman"/>
                <w:color w:val="000000"/>
                <w:sz w:val="20"/>
                <w:szCs w:val="20"/>
                <w:rPrChange w:id="3470" w:author="Jon.Richar" w:date="2023-06-09T15:17:00Z">
                  <w:rPr>
                    <w:ins w:id="3471" w:author="Jon.Richar" w:date="2023-06-02T11:02:00Z"/>
                    <w:del w:id="3472" w:author="Mike.Litzow" w:date="2024-01-02T12:19:00Z"/>
                    <w:rFonts w:ascii="Calibri" w:eastAsia="Times New Roman" w:hAnsi="Calibri" w:cs="Calibri"/>
                    <w:color w:val="000000"/>
                  </w:rPr>
                </w:rPrChange>
              </w:rPr>
              <w:pPrChange w:id="3473" w:author="Mike.Litzow" w:date="2024-01-02T12:19:00Z">
                <w:pPr>
                  <w:spacing w:after="0" w:line="240" w:lineRule="auto"/>
                  <w:jc w:val="right"/>
                </w:pPr>
              </w:pPrChange>
            </w:pPr>
            <w:ins w:id="3474" w:author="Jon.Richar" w:date="2023-06-02T11:02:00Z">
              <w:del w:id="3475" w:author="Mike.Litzow" w:date="2024-01-02T12:19:00Z">
                <w:r w:rsidRPr="00C93D08" w:rsidDel="00532572">
                  <w:rPr>
                    <w:rFonts w:ascii="Times New Roman" w:eastAsia="Times New Roman" w:hAnsi="Times New Roman" w:cs="Times New Roman"/>
                    <w:color w:val="000000"/>
                    <w:sz w:val="20"/>
                    <w:szCs w:val="20"/>
                    <w:rPrChange w:id="3476" w:author="Jon.Richar" w:date="2023-06-09T15:17:00Z">
                      <w:rPr>
                        <w:rFonts w:ascii="Calibri" w:eastAsia="Times New Roman" w:hAnsi="Calibri" w:cs="Calibri"/>
                        <w:color w:val="000000"/>
                      </w:rPr>
                    </w:rPrChange>
                  </w:rPr>
                  <w:delText>-0.01</w:delText>
                </w:r>
              </w:del>
            </w:ins>
          </w:p>
        </w:tc>
        <w:tc>
          <w:tcPr>
            <w:tcW w:w="633" w:type="dxa"/>
            <w:shd w:val="clear" w:color="auto" w:fill="auto"/>
            <w:noWrap/>
            <w:vAlign w:val="bottom"/>
            <w:hideMark/>
            <w:tcPrChange w:id="3477" w:author="Jon.Richar" w:date="2023-06-09T15:20:00Z">
              <w:tcPr>
                <w:tcW w:w="633" w:type="dxa"/>
                <w:shd w:val="clear" w:color="auto" w:fill="auto"/>
                <w:noWrap/>
                <w:vAlign w:val="bottom"/>
                <w:hideMark/>
              </w:tcPr>
            </w:tcPrChange>
          </w:tcPr>
          <w:p w14:paraId="6E318EAF" w14:textId="5C2AD87D" w:rsidR="007F3A01" w:rsidRPr="00C93D08" w:rsidDel="00532572" w:rsidRDefault="007F3A01" w:rsidP="00532572">
            <w:pPr>
              <w:spacing w:line="480" w:lineRule="auto"/>
              <w:rPr>
                <w:ins w:id="3478" w:author="Jon.Richar" w:date="2023-06-02T11:02:00Z"/>
                <w:del w:id="3479" w:author="Mike.Litzow" w:date="2024-01-02T12:19:00Z"/>
                <w:rFonts w:ascii="Times New Roman" w:eastAsia="Times New Roman" w:hAnsi="Times New Roman" w:cs="Times New Roman"/>
                <w:color w:val="000000"/>
                <w:sz w:val="20"/>
                <w:szCs w:val="20"/>
                <w:rPrChange w:id="3480" w:author="Jon.Richar" w:date="2023-06-09T15:17:00Z">
                  <w:rPr>
                    <w:ins w:id="3481" w:author="Jon.Richar" w:date="2023-06-02T11:02:00Z"/>
                    <w:del w:id="3482" w:author="Mike.Litzow" w:date="2024-01-02T12:19:00Z"/>
                    <w:rFonts w:ascii="Calibri" w:eastAsia="Times New Roman" w:hAnsi="Calibri" w:cs="Calibri"/>
                    <w:color w:val="000000"/>
                  </w:rPr>
                </w:rPrChange>
              </w:rPr>
              <w:pPrChange w:id="3483" w:author="Mike.Litzow" w:date="2024-01-02T12:19:00Z">
                <w:pPr>
                  <w:spacing w:after="0" w:line="240" w:lineRule="auto"/>
                  <w:jc w:val="right"/>
                </w:pPr>
              </w:pPrChange>
            </w:pPr>
            <w:ins w:id="3484" w:author="Jon.Richar" w:date="2023-06-02T11:02:00Z">
              <w:del w:id="3485" w:author="Mike.Litzow" w:date="2024-01-02T12:19:00Z">
                <w:r w:rsidRPr="00C93D08" w:rsidDel="00532572">
                  <w:rPr>
                    <w:rFonts w:ascii="Times New Roman" w:eastAsia="Times New Roman" w:hAnsi="Times New Roman" w:cs="Times New Roman"/>
                    <w:color w:val="000000"/>
                    <w:sz w:val="20"/>
                    <w:szCs w:val="20"/>
                    <w:rPrChange w:id="3486" w:author="Jon.Richar" w:date="2023-06-09T15:17:00Z">
                      <w:rPr>
                        <w:rFonts w:ascii="Calibri" w:eastAsia="Times New Roman" w:hAnsi="Calibri" w:cs="Calibri"/>
                        <w:color w:val="000000"/>
                      </w:rPr>
                    </w:rPrChange>
                  </w:rPr>
                  <w:delText>0.04</w:delText>
                </w:r>
              </w:del>
            </w:ins>
          </w:p>
        </w:tc>
        <w:tc>
          <w:tcPr>
            <w:tcW w:w="673" w:type="dxa"/>
            <w:shd w:val="clear" w:color="auto" w:fill="auto"/>
            <w:noWrap/>
            <w:vAlign w:val="bottom"/>
            <w:hideMark/>
            <w:tcPrChange w:id="3487" w:author="Jon.Richar" w:date="2023-06-09T15:20:00Z">
              <w:tcPr>
                <w:tcW w:w="673" w:type="dxa"/>
                <w:shd w:val="clear" w:color="auto" w:fill="auto"/>
                <w:noWrap/>
                <w:vAlign w:val="bottom"/>
                <w:hideMark/>
              </w:tcPr>
            </w:tcPrChange>
          </w:tcPr>
          <w:p w14:paraId="7E3BBFD0" w14:textId="72C022E7" w:rsidR="007F3A01" w:rsidRPr="00C93D08" w:rsidDel="00532572" w:rsidRDefault="007F3A01" w:rsidP="00532572">
            <w:pPr>
              <w:spacing w:line="480" w:lineRule="auto"/>
              <w:rPr>
                <w:ins w:id="3488" w:author="Jon.Richar" w:date="2023-06-02T11:02:00Z"/>
                <w:del w:id="3489" w:author="Mike.Litzow" w:date="2024-01-02T12:19:00Z"/>
                <w:rFonts w:ascii="Times New Roman" w:eastAsia="Times New Roman" w:hAnsi="Times New Roman" w:cs="Times New Roman"/>
                <w:color w:val="000000"/>
                <w:sz w:val="20"/>
                <w:szCs w:val="20"/>
                <w:rPrChange w:id="3490" w:author="Jon.Richar" w:date="2023-06-09T15:17:00Z">
                  <w:rPr>
                    <w:ins w:id="3491" w:author="Jon.Richar" w:date="2023-06-02T11:02:00Z"/>
                    <w:del w:id="3492" w:author="Mike.Litzow" w:date="2024-01-02T12:19:00Z"/>
                    <w:rFonts w:ascii="Calibri" w:eastAsia="Times New Roman" w:hAnsi="Calibri" w:cs="Calibri"/>
                    <w:color w:val="000000"/>
                  </w:rPr>
                </w:rPrChange>
              </w:rPr>
              <w:pPrChange w:id="3493" w:author="Mike.Litzow" w:date="2024-01-02T12:19:00Z">
                <w:pPr>
                  <w:spacing w:after="0" w:line="240" w:lineRule="auto"/>
                  <w:jc w:val="right"/>
                </w:pPr>
              </w:pPrChange>
            </w:pPr>
            <w:ins w:id="3494" w:author="Jon.Richar" w:date="2023-06-02T11:02:00Z">
              <w:del w:id="3495" w:author="Mike.Litzow" w:date="2024-01-02T12:19:00Z">
                <w:r w:rsidRPr="00C93D08" w:rsidDel="00532572">
                  <w:rPr>
                    <w:rFonts w:ascii="Times New Roman" w:eastAsia="Times New Roman" w:hAnsi="Times New Roman" w:cs="Times New Roman"/>
                    <w:color w:val="000000"/>
                    <w:sz w:val="20"/>
                    <w:szCs w:val="20"/>
                    <w:rPrChange w:id="3496" w:author="Jon.Richar" w:date="2023-06-09T15:17:00Z">
                      <w:rPr>
                        <w:rFonts w:ascii="Calibri" w:eastAsia="Times New Roman" w:hAnsi="Calibri" w:cs="Calibri"/>
                        <w:color w:val="000000"/>
                      </w:rPr>
                    </w:rPrChange>
                  </w:rPr>
                  <w:delText>1.00</w:delText>
                </w:r>
              </w:del>
            </w:ins>
          </w:p>
        </w:tc>
        <w:tc>
          <w:tcPr>
            <w:tcW w:w="714" w:type="dxa"/>
            <w:shd w:val="clear" w:color="auto" w:fill="auto"/>
            <w:noWrap/>
            <w:vAlign w:val="bottom"/>
            <w:hideMark/>
            <w:tcPrChange w:id="3497" w:author="Jon.Richar" w:date="2023-06-09T15:20:00Z">
              <w:tcPr>
                <w:tcW w:w="714" w:type="dxa"/>
                <w:shd w:val="clear" w:color="auto" w:fill="auto"/>
                <w:noWrap/>
                <w:vAlign w:val="bottom"/>
                <w:hideMark/>
              </w:tcPr>
            </w:tcPrChange>
          </w:tcPr>
          <w:p w14:paraId="553A92A9" w14:textId="5007DC8C" w:rsidR="007F3A01" w:rsidRPr="00C93D08" w:rsidDel="00532572" w:rsidRDefault="007F3A01" w:rsidP="00532572">
            <w:pPr>
              <w:spacing w:line="480" w:lineRule="auto"/>
              <w:rPr>
                <w:ins w:id="3498" w:author="Jon.Richar" w:date="2023-06-02T11:02:00Z"/>
                <w:del w:id="3499" w:author="Mike.Litzow" w:date="2024-01-02T12:19:00Z"/>
                <w:rFonts w:ascii="Times New Roman" w:eastAsia="Times New Roman" w:hAnsi="Times New Roman" w:cs="Times New Roman"/>
                <w:color w:val="000000"/>
                <w:sz w:val="20"/>
                <w:szCs w:val="20"/>
                <w:rPrChange w:id="3500" w:author="Jon.Richar" w:date="2023-06-09T15:17:00Z">
                  <w:rPr>
                    <w:ins w:id="3501" w:author="Jon.Richar" w:date="2023-06-02T11:02:00Z"/>
                    <w:del w:id="3502" w:author="Mike.Litzow" w:date="2024-01-02T12:19:00Z"/>
                    <w:rFonts w:ascii="Calibri" w:eastAsia="Times New Roman" w:hAnsi="Calibri" w:cs="Calibri"/>
                    <w:color w:val="000000"/>
                  </w:rPr>
                </w:rPrChange>
              </w:rPr>
              <w:pPrChange w:id="3503" w:author="Mike.Litzow" w:date="2024-01-02T12:19:00Z">
                <w:pPr>
                  <w:spacing w:after="0" w:line="240" w:lineRule="auto"/>
                  <w:jc w:val="right"/>
                </w:pPr>
              </w:pPrChange>
            </w:pPr>
            <w:ins w:id="3504" w:author="Jon.Richar" w:date="2023-06-02T11:02:00Z">
              <w:del w:id="3505" w:author="Mike.Litzow" w:date="2024-01-02T12:19:00Z">
                <w:r w:rsidRPr="00C93D08" w:rsidDel="00532572">
                  <w:rPr>
                    <w:rFonts w:ascii="Times New Roman" w:eastAsia="Times New Roman" w:hAnsi="Times New Roman" w:cs="Times New Roman"/>
                    <w:color w:val="000000"/>
                    <w:sz w:val="20"/>
                    <w:szCs w:val="20"/>
                    <w:rPrChange w:id="3506" w:author="Jon.Richar" w:date="2023-06-09T15:17:00Z">
                      <w:rPr>
                        <w:rFonts w:ascii="Calibri" w:eastAsia="Times New Roman" w:hAnsi="Calibri" w:cs="Calibri"/>
                        <w:color w:val="000000"/>
                      </w:rPr>
                    </w:rPrChange>
                  </w:rPr>
                  <w:delText>0.35</w:delText>
                </w:r>
              </w:del>
            </w:ins>
          </w:p>
        </w:tc>
      </w:tr>
      <w:tr w:rsidR="00C93D08" w:rsidRPr="007F3A01" w:rsidDel="00532572" w14:paraId="6828FC28" w14:textId="18D38186" w:rsidTr="00C93D08">
        <w:trPr>
          <w:trHeight w:val="157"/>
          <w:ins w:id="3507" w:author="Jon.Richar" w:date="2023-06-02T11:02:00Z"/>
          <w:del w:id="3508" w:author="Mike.Litzow" w:date="2024-01-02T12:19:00Z"/>
          <w:trPrChange w:id="3509" w:author="Jon.Richar" w:date="2023-06-09T15:20:00Z">
            <w:trPr>
              <w:trHeight w:val="157"/>
            </w:trPr>
          </w:trPrChange>
        </w:trPr>
        <w:tc>
          <w:tcPr>
            <w:tcW w:w="1080" w:type="dxa"/>
            <w:shd w:val="clear" w:color="auto" w:fill="auto"/>
            <w:noWrap/>
            <w:vAlign w:val="center"/>
            <w:hideMark/>
            <w:tcPrChange w:id="3510" w:author="Jon.Richar" w:date="2023-06-09T15:20:00Z">
              <w:tcPr>
                <w:tcW w:w="1080" w:type="dxa"/>
                <w:shd w:val="clear" w:color="auto" w:fill="auto"/>
                <w:noWrap/>
                <w:vAlign w:val="center"/>
                <w:hideMark/>
              </w:tcPr>
            </w:tcPrChange>
          </w:tcPr>
          <w:p w14:paraId="3AC1BAF3" w14:textId="4330E852" w:rsidR="007F3A01" w:rsidRPr="00C93D08" w:rsidDel="00532572" w:rsidRDefault="007F3A01" w:rsidP="00532572">
            <w:pPr>
              <w:spacing w:line="480" w:lineRule="auto"/>
              <w:rPr>
                <w:ins w:id="3511" w:author="Jon.Richar" w:date="2023-06-02T11:02:00Z"/>
                <w:del w:id="3512" w:author="Mike.Litzow" w:date="2024-01-02T12:19:00Z"/>
                <w:rFonts w:ascii="Times New Roman" w:eastAsia="Times New Roman" w:hAnsi="Times New Roman" w:cs="Times New Roman"/>
                <w:color w:val="000000"/>
                <w:sz w:val="20"/>
                <w:szCs w:val="20"/>
                <w:rPrChange w:id="3513" w:author="Jon.Richar" w:date="2023-06-09T15:17:00Z">
                  <w:rPr>
                    <w:ins w:id="3514" w:author="Jon.Richar" w:date="2023-06-02T11:02:00Z"/>
                    <w:del w:id="3515" w:author="Mike.Litzow" w:date="2024-01-02T12:19:00Z"/>
                    <w:rFonts w:ascii="Calibri" w:eastAsia="Times New Roman" w:hAnsi="Calibri" w:cs="Calibri"/>
                    <w:color w:val="000000"/>
                  </w:rPr>
                </w:rPrChange>
              </w:rPr>
              <w:pPrChange w:id="3516" w:author="Mike.Litzow" w:date="2024-01-02T12:19:00Z">
                <w:pPr>
                  <w:spacing w:after="0" w:line="240" w:lineRule="auto"/>
                  <w:jc w:val="center"/>
                </w:pPr>
              </w:pPrChange>
            </w:pPr>
            <w:ins w:id="3517" w:author="Jon.Richar" w:date="2023-06-02T11:02:00Z">
              <w:del w:id="3518" w:author="Mike.Litzow" w:date="2024-01-02T12:19:00Z">
                <w:r w:rsidRPr="00C93D08" w:rsidDel="00532572">
                  <w:rPr>
                    <w:rFonts w:ascii="Times New Roman" w:eastAsia="Times New Roman" w:hAnsi="Times New Roman" w:cs="Times New Roman"/>
                    <w:color w:val="000000"/>
                    <w:sz w:val="20"/>
                    <w:szCs w:val="20"/>
                    <w:rPrChange w:id="3519" w:author="Jon.Richar" w:date="2023-06-09T15:17:00Z">
                      <w:rPr>
                        <w:rFonts w:ascii="Calibri" w:eastAsia="Times New Roman" w:hAnsi="Calibri" w:cs="Calibri"/>
                        <w:color w:val="000000"/>
                      </w:rPr>
                    </w:rPrChange>
                  </w:rPr>
                  <w:delText>NE wind</w:delText>
                </w:r>
              </w:del>
            </w:ins>
          </w:p>
        </w:tc>
        <w:tc>
          <w:tcPr>
            <w:tcW w:w="838" w:type="dxa"/>
            <w:shd w:val="clear" w:color="auto" w:fill="auto"/>
            <w:noWrap/>
            <w:vAlign w:val="bottom"/>
            <w:hideMark/>
            <w:tcPrChange w:id="3520" w:author="Jon.Richar" w:date="2023-06-09T15:20:00Z">
              <w:tcPr>
                <w:tcW w:w="838" w:type="dxa"/>
                <w:shd w:val="clear" w:color="auto" w:fill="auto"/>
                <w:noWrap/>
                <w:vAlign w:val="bottom"/>
                <w:hideMark/>
              </w:tcPr>
            </w:tcPrChange>
          </w:tcPr>
          <w:p w14:paraId="352DD9DD" w14:textId="464D6B7A" w:rsidR="007F3A01" w:rsidRPr="00C93D08" w:rsidDel="00532572" w:rsidRDefault="007F3A01" w:rsidP="00532572">
            <w:pPr>
              <w:spacing w:line="480" w:lineRule="auto"/>
              <w:rPr>
                <w:ins w:id="3521" w:author="Jon.Richar" w:date="2023-06-02T11:02:00Z"/>
                <w:del w:id="3522" w:author="Mike.Litzow" w:date="2024-01-02T12:19:00Z"/>
                <w:rFonts w:ascii="Times New Roman" w:eastAsia="Times New Roman" w:hAnsi="Times New Roman" w:cs="Times New Roman"/>
                <w:color w:val="000000"/>
                <w:sz w:val="20"/>
                <w:szCs w:val="20"/>
                <w:rPrChange w:id="3523" w:author="Jon.Richar" w:date="2023-06-09T15:17:00Z">
                  <w:rPr>
                    <w:ins w:id="3524" w:author="Jon.Richar" w:date="2023-06-02T11:02:00Z"/>
                    <w:del w:id="3525" w:author="Mike.Litzow" w:date="2024-01-02T12:19:00Z"/>
                    <w:rFonts w:ascii="Calibri" w:eastAsia="Times New Roman" w:hAnsi="Calibri" w:cs="Calibri"/>
                    <w:color w:val="000000"/>
                  </w:rPr>
                </w:rPrChange>
              </w:rPr>
              <w:pPrChange w:id="3526" w:author="Mike.Litzow" w:date="2024-01-02T12:19:00Z">
                <w:pPr>
                  <w:spacing w:after="0" w:line="240" w:lineRule="auto"/>
                  <w:jc w:val="right"/>
                </w:pPr>
              </w:pPrChange>
            </w:pPr>
            <w:ins w:id="3527" w:author="Jon.Richar" w:date="2023-06-02T11:02:00Z">
              <w:del w:id="3528" w:author="Mike.Litzow" w:date="2024-01-02T12:19:00Z">
                <w:r w:rsidRPr="00C93D08" w:rsidDel="00532572">
                  <w:rPr>
                    <w:rFonts w:ascii="Times New Roman" w:eastAsia="Times New Roman" w:hAnsi="Times New Roman" w:cs="Times New Roman"/>
                    <w:color w:val="000000"/>
                    <w:sz w:val="20"/>
                    <w:szCs w:val="20"/>
                    <w:rPrChange w:id="3529" w:author="Jon.Richar" w:date="2023-06-09T15:17:00Z">
                      <w:rPr>
                        <w:rFonts w:ascii="Calibri" w:eastAsia="Times New Roman" w:hAnsi="Calibri" w:cs="Calibri"/>
                        <w:color w:val="000000"/>
                      </w:rPr>
                    </w:rPrChange>
                  </w:rPr>
                  <w:delText>-0.37</w:delText>
                </w:r>
              </w:del>
            </w:ins>
          </w:p>
        </w:tc>
        <w:tc>
          <w:tcPr>
            <w:tcW w:w="772" w:type="dxa"/>
            <w:shd w:val="clear" w:color="auto" w:fill="auto"/>
            <w:noWrap/>
            <w:vAlign w:val="bottom"/>
            <w:hideMark/>
            <w:tcPrChange w:id="3530" w:author="Jon.Richar" w:date="2023-06-09T15:20:00Z">
              <w:tcPr>
                <w:tcW w:w="602" w:type="dxa"/>
                <w:shd w:val="clear" w:color="auto" w:fill="auto"/>
                <w:noWrap/>
                <w:vAlign w:val="bottom"/>
                <w:hideMark/>
              </w:tcPr>
            </w:tcPrChange>
          </w:tcPr>
          <w:p w14:paraId="3B0BC81B" w14:textId="2321116C" w:rsidR="007F3A01" w:rsidRPr="00C93D08" w:rsidDel="00532572" w:rsidRDefault="007F3A01" w:rsidP="00532572">
            <w:pPr>
              <w:spacing w:line="480" w:lineRule="auto"/>
              <w:rPr>
                <w:ins w:id="3531" w:author="Jon.Richar" w:date="2023-06-02T11:02:00Z"/>
                <w:del w:id="3532" w:author="Mike.Litzow" w:date="2024-01-02T12:19:00Z"/>
                <w:rFonts w:ascii="Times New Roman" w:eastAsia="Times New Roman" w:hAnsi="Times New Roman" w:cs="Times New Roman"/>
                <w:color w:val="000000"/>
                <w:sz w:val="20"/>
                <w:szCs w:val="20"/>
                <w:rPrChange w:id="3533" w:author="Jon.Richar" w:date="2023-06-09T15:17:00Z">
                  <w:rPr>
                    <w:ins w:id="3534" w:author="Jon.Richar" w:date="2023-06-02T11:02:00Z"/>
                    <w:del w:id="3535" w:author="Mike.Litzow" w:date="2024-01-02T12:19:00Z"/>
                    <w:rFonts w:ascii="Calibri" w:eastAsia="Times New Roman" w:hAnsi="Calibri" w:cs="Calibri"/>
                    <w:color w:val="000000"/>
                  </w:rPr>
                </w:rPrChange>
              </w:rPr>
              <w:pPrChange w:id="3536" w:author="Mike.Litzow" w:date="2024-01-02T12:19:00Z">
                <w:pPr>
                  <w:spacing w:after="0" w:line="240" w:lineRule="auto"/>
                  <w:jc w:val="right"/>
                </w:pPr>
              </w:pPrChange>
            </w:pPr>
            <w:ins w:id="3537" w:author="Jon.Richar" w:date="2023-06-02T11:02:00Z">
              <w:del w:id="3538" w:author="Mike.Litzow" w:date="2024-01-02T12:19:00Z">
                <w:r w:rsidRPr="00C93D08" w:rsidDel="00532572">
                  <w:rPr>
                    <w:rFonts w:ascii="Times New Roman" w:eastAsia="Times New Roman" w:hAnsi="Times New Roman" w:cs="Times New Roman"/>
                    <w:color w:val="000000"/>
                    <w:sz w:val="20"/>
                    <w:szCs w:val="20"/>
                    <w:rPrChange w:id="3539" w:author="Jon.Richar" w:date="2023-06-09T15:17:00Z">
                      <w:rPr>
                        <w:rFonts w:ascii="Calibri" w:eastAsia="Times New Roman" w:hAnsi="Calibri" w:cs="Calibri"/>
                        <w:color w:val="000000"/>
                      </w:rPr>
                    </w:rPrChange>
                  </w:rPr>
                  <w:delText>0.00</w:delText>
                </w:r>
              </w:del>
            </w:ins>
          </w:p>
        </w:tc>
        <w:tc>
          <w:tcPr>
            <w:tcW w:w="714" w:type="dxa"/>
            <w:shd w:val="clear" w:color="auto" w:fill="auto"/>
            <w:noWrap/>
            <w:vAlign w:val="bottom"/>
            <w:hideMark/>
            <w:tcPrChange w:id="3540" w:author="Jon.Richar" w:date="2023-06-09T15:20:00Z">
              <w:tcPr>
                <w:tcW w:w="714" w:type="dxa"/>
                <w:shd w:val="clear" w:color="auto" w:fill="auto"/>
                <w:noWrap/>
                <w:vAlign w:val="bottom"/>
                <w:hideMark/>
              </w:tcPr>
            </w:tcPrChange>
          </w:tcPr>
          <w:p w14:paraId="4E087EF6" w14:textId="46A61781" w:rsidR="007F3A01" w:rsidRPr="00C93D08" w:rsidDel="00532572" w:rsidRDefault="007F3A01" w:rsidP="00532572">
            <w:pPr>
              <w:spacing w:line="480" w:lineRule="auto"/>
              <w:rPr>
                <w:ins w:id="3541" w:author="Jon.Richar" w:date="2023-06-02T11:02:00Z"/>
                <w:del w:id="3542" w:author="Mike.Litzow" w:date="2024-01-02T12:19:00Z"/>
                <w:rFonts w:ascii="Times New Roman" w:eastAsia="Times New Roman" w:hAnsi="Times New Roman" w:cs="Times New Roman"/>
                <w:color w:val="000000"/>
                <w:sz w:val="20"/>
                <w:szCs w:val="20"/>
                <w:rPrChange w:id="3543" w:author="Jon.Richar" w:date="2023-06-09T15:17:00Z">
                  <w:rPr>
                    <w:ins w:id="3544" w:author="Jon.Richar" w:date="2023-06-02T11:02:00Z"/>
                    <w:del w:id="3545" w:author="Mike.Litzow" w:date="2024-01-02T12:19:00Z"/>
                    <w:rFonts w:ascii="Calibri" w:eastAsia="Times New Roman" w:hAnsi="Calibri" w:cs="Calibri"/>
                    <w:color w:val="000000"/>
                  </w:rPr>
                </w:rPrChange>
              </w:rPr>
              <w:pPrChange w:id="3546" w:author="Mike.Litzow" w:date="2024-01-02T12:19:00Z">
                <w:pPr>
                  <w:spacing w:after="0" w:line="240" w:lineRule="auto"/>
                  <w:jc w:val="right"/>
                </w:pPr>
              </w:pPrChange>
            </w:pPr>
            <w:ins w:id="3547" w:author="Jon.Richar" w:date="2023-06-02T11:02:00Z">
              <w:del w:id="3548" w:author="Mike.Litzow" w:date="2024-01-02T12:19:00Z">
                <w:r w:rsidRPr="00C93D08" w:rsidDel="00532572">
                  <w:rPr>
                    <w:rFonts w:ascii="Times New Roman" w:eastAsia="Times New Roman" w:hAnsi="Times New Roman" w:cs="Times New Roman"/>
                    <w:color w:val="000000"/>
                    <w:sz w:val="20"/>
                    <w:szCs w:val="20"/>
                    <w:rPrChange w:id="3549" w:author="Jon.Richar" w:date="2023-06-09T15:17:00Z">
                      <w:rPr>
                        <w:rFonts w:ascii="Calibri" w:eastAsia="Times New Roman" w:hAnsi="Calibri" w:cs="Calibri"/>
                        <w:color w:val="000000"/>
                      </w:rPr>
                    </w:rPrChange>
                  </w:rPr>
                  <w:delText>0.06</w:delText>
                </w:r>
              </w:del>
            </w:ins>
          </w:p>
        </w:tc>
        <w:tc>
          <w:tcPr>
            <w:tcW w:w="650" w:type="dxa"/>
            <w:shd w:val="clear" w:color="auto" w:fill="auto"/>
            <w:noWrap/>
            <w:vAlign w:val="bottom"/>
            <w:hideMark/>
            <w:tcPrChange w:id="3550" w:author="Jon.Richar" w:date="2023-06-09T15:20:00Z">
              <w:tcPr>
                <w:tcW w:w="729" w:type="dxa"/>
                <w:shd w:val="clear" w:color="auto" w:fill="auto"/>
                <w:noWrap/>
                <w:vAlign w:val="bottom"/>
                <w:hideMark/>
              </w:tcPr>
            </w:tcPrChange>
          </w:tcPr>
          <w:p w14:paraId="36FB8453" w14:textId="6CE07D56" w:rsidR="007F3A01" w:rsidRPr="00C93D08" w:rsidDel="00532572" w:rsidRDefault="007F3A01" w:rsidP="00532572">
            <w:pPr>
              <w:spacing w:line="480" w:lineRule="auto"/>
              <w:rPr>
                <w:ins w:id="3551" w:author="Jon.Richar" w:date="2023-06-02T11:02:00Z"/>
                <w:del w:id="3552" w:author="Mike.Litzow" w:date="2024-01-02T12:19:00Z"/>
                <w:rFonts w:ascii="Times New Roman" w:eastAsia="Times New Roman" w:hAnsi="Times New Roman" w:cs="Times New Roman"/>
                <w:color w:val="000000"/>
                <w:sz w:val="20"/>
                <w:szCs w:val="20"/>
                <w:rPrChange w:id="3553" w:author="Jon.Richar" w:date="2023-06-09T15:17:00Z">
                  <w:rPr>
                    <w:ins w:id="3554" w:author="Jon.Richar" w:date="2023-06-02T11:02:00Z"/>
                    <w:del w:id="3555" w:author="Mike.Litzow" w:date="2024-01-02T12:19:00Z"/>
                    <w:rFonts w:ascii="Calibri" w:eastAsia="Times New Roman" w:hAnsi="Calibri" w:cs="Calibri"/>
                    <w:color w:val="000000"/>
                  </w:rPr>
                </w:rPrChange>
              </w:rPr>
              <w:pPrChange w:id="3556" w:author="Mike.Litzow" w:date="2024-01-02T12:19:00Z">
                <w:pPr>
                  <w:spacing w:after="0" w:line="240" w:lineRule="auto"/>
                  <w:jc w:val="right"/>
                </w:pPr>
              </w:pPrChange>
            </w:pPr>
            <w:ins w:id="3557" w:author="Jon.Richar" w:date="2023-06-02T11:02:00Z">
              <w:del w:id="3558" w:author="Mike.Litzow" w:date="2024-01-02T12:19:00Z">
                <w:r w:rsidRPr="00C93D08" w:rsidDel="00532572">
                  <w:rPr>
                    <w:rFonts w:ascii="Times New Roman" w:eastAsia="Times New Roman" w:hAnsi="Times New Roman" w:cs="Times New Roman"/>
                    <w:color w:val="000000"/>
                    <w:sz w:val="20"/>
                    <w:szCs w:val="20"/>
                    <w:rPrChange w:id="3559" w:author="Jon.Richar" w:date="2023-06-09T15:17:00Z">
                      <w:rPr>
                        <w:rFonts w:ascii="Calibri" w:eastAsia="Times New Roman" w:hAnsi="Calibri" w:cs="Calibri"/>
                        <w:color w:val="000000"/>
                      </w:rPr>
                    </w:rPrChange>
                  </w:rPr>
                  <w:delText>0.04</w:delText>
                </w:r>
              </w:del>
            </w:ins>
          </w:p>
        </w:tc>
        <w:tc>
          <w:tcPr>
            <w:tcW w:w="838" w:type="dxa"/>
            <w:shd w:val="clear" w:color="auto" w:fill="auto"/>
            <w:noWrap/>
            <w:vAlign w:val="bottom"/>
            <w:hideMark/>
            <w:tcPrChange w:id="3560" w:author="Jon.Richar" w:date="2023-06-09T15:20:00Z">
              <w:tcPr>
                <w:tcW w:w="862" w:type="dxa"/>
                <w:shd w:val="clear" w:color="auto" w:fill="auto"/>
                <w:noWrap/>
                <w:vAlign w:val="bottom"/>
                <w:hideMark/>
              </w:tcPr>
            </w:tcPrChange>
          </w:tcPr>
          <w:p w14:paraId="6A103FA3" w14:textId="7B354566" w:rsidR="007F3A01" w:rsidRPr="00C93D08" w:rsidDel="00532572" w:rsidRDefault="007F3A01" w:rsidP="00532572">
            <w:pPr>
              <w:spacing w:line="480" w:lineRule="auto"/>
              <w:rPr>
                <w:ins w:id="3561" w:author="Jon.Richar" w:date="2023-06-02T11:02:00Z"/>
                <w:del w:id="3562" w:author="Mike.Litzow" w:date="2024-01-02T12:19:00Z"/>
                <w:rFonts w:ascii="Times New Roman" w:eastAsia="Times New Roman" w:hAnsi="Times New Roman" w:cs="Times New Roman"/>
                <w:color w:val="000000"/>
                <w:sz w:val="20"/>
                <w:szCs w:val="20"/>
                <w:rPrChange w:id="3563" w:author="Jon.Richar" w:date="2023-06-09T15:17:00Z">
                  <w:rPr>
                    <w:ins w:id="3564" w:author="Jon.Richar" w:date="2023-06-02T11:02:00Z"/>
                    <w:del w:id="3565" w:author="Mike.Litzow" w:date="2024-01-02T12:19:00Z"/>
                    <w:rFonts w:ascii="Calibri" w:eastAsia="Times New Roman" w:hAnsi="Calibri" w:cs="Calibri"/>
                    <w:color w:val="000000"/>
                  </w:rPr>
                </w:rPrChange>
              </w:rPr>
              <w:pPrChange w:id="3566" w:author="Mike.Litzow" w:date="2024-01-02T12:19:00Z">
                <w:pPr>
                  <w:spacing w:after="0" w:line="240" w:lineRule="auto"/>
                  <w:jc w:val="right"/>
                </w:pPr>
              </w:pPrChange>
            </w:pPr>
            <w:ins w:id="3567" w:author="Jon.Richar" w:date="2023-06-02T11:02:00Z">
              <w:del w:id="3568" w:author="Mike.Litzow" w:date="2024-01-02T12:19:00Z">
                <w:r w:rsidRPr="00C93D08" w:rsidDel="00532572">
                  <w:rPr>
                    <w:rFonts w:ascii="Times New Roman" w:eastAsia="Times New Roman" w:hAnsi="Times New Roman" w:cs="Times New Roman"/>
                    <w:color w:val="000000"/>
                    <w:sz w:val="20"/>
                    <w:szCs w:val="20"/>
                    <w:rPrChange w:id="3569" w:author="Jon.Richar" w:date="2023-06-09T15:17:00Z">
                      <w:rPr>
                        <w:rFonts w:ascii="Calibri" w:eastAsia="Times New Roman" w:hAnsi="Calibri" w:cs="Calibri"/>
                        <w:color w:val="000000"/>
                      </w:rPr>
                    </w:rPrChange>
                  </w:rPr>
                  <w:delText>-0.17</w:delText>
                </w:r>
              </w:del>
            </w:ins>
          </w:p>
        </w:tc>
        <w:tc>
          <w:tcPr>
            <w:tcW w:w="680" w:type="dxa"/>
            <w:shd w:val="clear" w:color="auto" w:fill="auto"/>
            <w:noWrap/>
            <w:vAlign w:val="bottom"/>
            <w:hideMark/>
            <w:tcPrChange w:id="3570" w:author="Jon.Richar" w:date="2023-06-09T15:20:00Z">
              <w:tcPr>
                <w:tcW w:w="680" w:type="dxa"/>
                <w:shd w:val="clear" w:color="auto" w:fill="auto"/>
                <w:noWrap/>
                <w:vAlign w:val="bottom"/>
                <w:hideMark/>
              </w:tcPr>
            </w:tcPrChange>
          </w:tcPr>
          <w:p w14:paraId="0C66481B" w14:textId="45B44F51" w:rsidR="007F3A01" w:rsidRPr="00C93D08" w:rsidDel="00532572" w:rsidRDefault="007F3A01" w:rsidP="00532572">
            <w:pPr>
              <w:spacing w:line="480" w:lineRule="auto"/>
              <w:rPr>
                <w:ins w:id="3571" w:author="Jon.Richar" w:date="2023-06-02T11:02:00Z"/>
                <w:del w:id="3572" w:author="Mike.Litzow" w:date="2024-01-02T12:19:00Z"/>
                <w:rFonts w:ascii="Times New Roman" w:eastAsia="Times New Roman" w:hAnsi="Times New Roman" w:cs="Times New Roman"/>
                <w:color w:val="000000"/>
                <w:sz w:val="20"/>
                <w:szCs w:val="20"/>
                <w:rPrChange w:id="3573" w:author="Jon.Richar" w:date="2023-06-09T15:17:00Z">
                  <w:rPr>
                    <w:ins w:id="3574" w:author="Jon.Richar" w:date="2023-06-02T11:02:00Z"/>
                    <w:del w:id="3575" w:author="Mike.Litzow" w:date="2024-01-02T12:19:00Z"/>
                    <w:rFonts w:ascii="Calibri" w:eastAsia="Times New Roman" w:hAnsi="Calibri" w:cs="Calibri"/>
                    <w:color w:val="000000"/>
                  </w:rPr>
                </w:rPrChange>
              </w:rPr>
              <w:pPrChange w:id="3576" w:author="Mike.Litzow" w:date="2024-01-02T12:19:00Z">
                <w:pPr>
                  <w:spacing w:after="0" w:line="240" w:lineRule="auto"/>
                  <w:jc w:val="right"/>
                </w:pPr>
              </w:pPrChange>
            </w:pPr>
            <w:ins w:id="3577" w:author="Jon.Richar" w:date="2023-06-02T11:02:00Z">
              <w:del w:id="3578" w:author="Mike.Litzow" w:date="2024-01-02T12:19:00Z">
                <w:r w:rsidRPr="00C93D08" w:rsidDel="00532572">
                  <w:rPr>
                    <w:rFonts w:ascii="Times New Roman" w:eastAsia="Times New Roman" w:hAnsi="Times New Roman" w:cs="Times New Roman"/>
                    <w:color w:val="000000"/>
                    <w:sz w:val="20"/>
                    <w:szCs w:val="20"/>
                    <w:rPrChange w:id="3579" w:author="Jon.Richar" w:date="2023-06-09T15:17:00Z">
                      <w:rPr>
                        <w:rFonts w:ascii="Calibri" w:eastAsia="Times New Roman" w:hAnsi="Calibri" w:cs="Calibri"/>
                        <w:color w:val="000000"/>
                      </w:rPr>
                    </w:rPrChange>
                  </w:rPr>
                  <w:delText>-0.02</w:delText>
                </w:r>
              </w:del>
            </w:ins>
          </w:p>
        </w:tc>
        <w:tc>
          <w:tcPr>
            <w:tcW w:w="768" w:type="dxa"/>
            <w:shd w:val="clear" w:color="auto" w:fill="auto"/>
            <w:noWrap/>
            <w:vAlign w:val="bottom"/>
            <w:hideMark/>
            <w:tcPrChange w:id="3580" w:author="Jon.Richar" w:date="2023-06-09T15:20:00Z">
              <w:tcPr>
                <w:tcW w:w="768" w:type="dxa"/>
                <w:shd w:val="clear" w:color="auto" w:fill="auto"/>
                <w:noWrap/>
                <w:vAlign w:val="bottom"/>
                <w:hideMark/>
              </w:tcPr>
            </w:tcPrChange>
          </w:tcPr>
          <w:p w14:paraId="4AE8D8E6" w14:textId="3153BA9B" w:rsidR="007F3A01" w:rsidRPr="00C93D08" w:rsidDel="00532572" w:rsidRDefault="007F3A01" w:rsidP="00532572">
            <w:pPr>
              <w:spacing w:line="480" w:lineRule="auto"/>
              <w:rPr>
                <w:ins w:id="3581" w:author="Jon.Richar" w:date="2023-06-02T11:02:00Z"/>
                <w:del w:id="3582" w:author="Mike.Litzow" w:date="2024-01-02T12:19:00Z"/>
                <w:rFonts w:ascii="Times New Roman" w:eastAsia="Times New Roman" w:hAnsi="Times New Roman" w:cs="Times New Roman"/>
                <w:color w:val="000000"/>
                <w:sz w:val="20"/>
                <w:szCs w:val="20"/>
                <w:rPrChange w:id="3583" w:author="Jon.Richar" w:date="2023-06-09T15:17:00Z">
                  <w:rPr>
                    <w:ins w:id="3584" w:author="Jon.Richar" w:date="2023-06-02T11:02:00Z"/>
                    <w:del w:id="3585" w:author="Mike.Litzow" w:date="2024-01-02T12:19:00Z"/>
                    <w:rFonts w:ascii="Calibri" w:eastAsia="Times New Roman" w:hAnsi="Calibri" w:cs="Calibri"/>
                    <w:color w:val="000000"/>
                  </w:rPr>
                </w:rPrChange>
              </w:rPr>
              <w:pPrChange w:id="3586" w:author="Mike.Litzow" w:date="2024-01-02T12:19:00Z">
                <w:pPr>
                  <w:spacing w:after="0" w:line="240" w:lineRule="auto"/>
                  <w:jc w:val="right"/>
                </w:pPr>
              </w:pPrChange>
            </w:pPr>
            <w:ins w:id="3587" w:author="Jon.Richar" w:date="2023-06-02T11:02:00Z">
              <w:del w:id="3588" w:author="Mike.Litzow" w:date="2024-01-02T12:19:00Z">
                <w:r w:rsidRPr="00C93D08" w:rsidDel="00532572">
                  <w:rPr>
                    <w:rFonts w:ascii="Times New Roman" w:eastAsia="Times New Roman" w:hAnsi="Times New Roman" w:cs="Times New Roman"/>
                    <w:color w:val="000000"/>
                    <w:sz w:val="20"/>
                    <w:szCs w:val="20"/>
                    <w:rPrChange w:id="3589" w:author="Jon.Richar" w:date="2023-06-09T15:17:00Z">
                      <w:rPr>
                        <w:rFonts w:ascii="Calibri" w:eastAsia="Times New Roman" w:hAnsi="Calibri" w:cs="Calibri"/>
                        <w:color w:val="000000"/>
                      </w:rPr>
                    </w:rPrChange>
                  </w:rPr>
                  <w:delText>-0.02</w:delText>
                </w:r>
              </w:del>
            </w:ins>
          </w:p>
        </w:tc>
        <w:tc>
          <w:tcPr>
            <w:tcW w:w="675" w:type="dxa"/>
            <w:shd w:val="clear" w:color="auto" w:fill="auto"/>
            <w:noWrap/>
            <w:vAlign w:val="bottom"/>
            <w:hideMark/>
            <w:tcPrChange w:id="3590" w:author="Jon.Richar" w:date="2023-06-09T15:20:00Z">
              <w:tcPr>
                <w:tcW w:w="675" w:type="dxa"/>
                <w:shd w:val="clear" w:color="auto" w:fill="auto"/>
                <w:noWrap/>
                <w:vAlign w:val="bottom"/>
                <w:hideMark/>
              </w:tcPr>
            </w:tcPrChange>
          </w:tcPr>
          <w:p w14:paraId="61D5C605" w14:textId="742AA086" w:rsidR="007F3A01" w:rsidRPr="00C93D08" w:rsidDel="00532572" w:rsidRDefault="007F3A01" w:rsidP="00532572">
            <w:pPr>
              <w:spacing w:line="480" w:lineRule="auto"/>
              <w:rPr>
                <w:ins w:id="3591" w:author="Jon.Richar" w:date="2023-06-02T11:02:00Z"/>
                <w:del w:id="3592" w:author="Mike.Litzow" w:date="2024-01-02T12:19:00Z"/>
                <w:rFonts w:ascii="Times New Roman" w:eastAsia="Times New Roman" w:hAnsi="Times New Roman" w:cs="Times New Roman"/>
                <w:color w:val="000000"/>
                <w:sz w:val="20"/>
                <w:szCs w:val="20"/>
                <w:rPrChange w:id="3593" w:author="Jon.Richar" w:date="2023-06-09T15:17:00Z">
                  <w:rPr>
                    <w:ins w:id="3594" w:author="Jon.Richar" w:date="2023-06-02T11:02:00Z"/>
                    <w:del w:id="3595" w:author="Mike.Litzow" w:date="2024-01-02T12:19:00Z"/>
                    <w:rFonts w:ascii="Calibri" w:eastAsia="Times New Roman" w:hAnsi="Calibri" w:cs="Calibri"/>
                    <w:color w:val="000000"/>
                  </w:rPr>
                </w:rPrChange>
              </w:rPr>
              <w:pPrChange w:id="3596" w:author="Mike.Litzow" w:date="2024-01-02T12:19:00Z">
                <w:pPr>
                  <w:spacing w:after="0" w:line="240" w:lineRule="auto"/>
                  <w:jc w:val="right"/>
                </w:pPr>
              </w:pPrChange>
            </w:pPr>
            <w:ins w:id="3597" w:author="Jon.Richar" w:date="2023-06-02T11:02:00Z">
              <w:del w:id="3598" w:author="Mike.Litzow" w:date="2024-01-02T12:19:00Z">
                <w:r w:rsidRPr="00C93D08" w:rsidDel="00532572">
                  <w:rPr>
                    <w:rFonts w:ascii="Times New Roman" w:eastAsia="Times New Roman" w:hAnsi="Times New Roman" w:cs="Times New Roman"/>
                    <w:color w:val="000000"/>
                    <w:sz w:val="20"/>
                    <w:szCs w:val="20"/>
                    <w:rPrChange w:id="3599" w:author="Jon.Richar" w:date="2023-06-09T15:17:00Z">
                      <w:rPr>
                        <w:rFonts w:ascii="Calibri" w:eastAsia="Times New Roman" w:hAnsi="Calibri" w:cs="Calibri"/>
                        <w:color w:val="000000"/>
                      </w:rPr>
                    </w:rPrChange>
                  </w:rPr>
                  <w:delText>-0.23</w:delText>
                </w:r>
              </w:del>
            </w:ins>
          </w:p>
        </w:tc>
        <w:tc>
          <w:tcPr>
            <w:tcW w:w="675" w:type="dxa"/>
            <w:shd w:val="clear" w:color="auto" w:fill="auto"/>
            <w:noWrap/>
            <w:vAlign w:val="bottom"/>
            <w:hideMark/>
            <w:tcPrChange w:id="3600" w:author="Jon.Richar" w:date="2023-06-09T15:20:00Z">
              <w:tcPr>
                <w:tcW w:w="675" w:type="dxa"/>
                <w:shd w:val="clear" w:color="auto" w:fill="auto"/>
                <w:noWrap/>
                <w:vAlign w:val="bottom"/>
                <w:hideMark/>
              </w:tcPr>
            </w:tcPrChange>
          </w:tcPr>
          <w:p w14:paraId="611A9F2E" w14:textId="225D3B2E" w:rsidR="007F3A01" w:rsidRPr="00C93D08" w:rsidDel="00532572" w:rsidRDefault="007F3A01" w:rsidP="00532572">
            <w:pPr>
              <w:spacing w:line="480" w:lineRule="auto"/>
              <w:rPr>
                <w:ins w:id="3601" w:author="Jon.Richar" w:date="2023-06-02T11:02:00Z"/>
                <w:del w:id="3602" w:author="Mike.Litzow" w:date="2024-01-02T12:19:00Z"/>
                <w:rFonts w:ascii="Times New Roman" w:eastAsia="Times New Roman" w:hAnsi="Times New Roman" w:cs="Times New Roman"/>
                <w:color w:val="000000"/>
                <w:sz w:val="20"/>
                <w:szCs w:val="20"/>
                <w:rPrChange w:id="3603" w:author="Jon.Richar" w:date="2023-06-09T15:17:00Z">
                  <w:rPr>
                    <w:ins w:id="3604" w:author="Jon.Richar" w:date="2023-06-02T11:02:00Z"/>
                    <w:del w:id="3605" w:author="Mike.Litzow" w:date="2024-01-02T12:19:00Z"/>
                    <w:rFonts w:ascii="Calibri" w:eastAsia="Times New Roman" w:hAnsi="Calibri" w:cs="Calibri"/>
                    <w:color w:val="000000"/>
                  </w:rPr>
                </w:rPrChange>
              </w:rPr>
              <w:pPrChange w:id="3606" w:author="Mike.Litzow" w:date="2024-01-02T12:19:00Z">
                <w:pPr>
                  <w:spacing w:after="0" w:line="240" w:lineRule="auto"/>
                  <w:jc w:val="right"/>
                </w:pPr>
              </w:pPrChange>
            </w:pPr>
            <w:ins w:id="3607" w:author="Jon.Richar" w:date="2023-06-02T11:02:00Z">
              <w:del w:id="3608" w:author="Mike.Litzow" w:date="2024-01-02T12:19:00Z">
                <w:r w:rsidRPr="00C93D08" w:rsidDel="00532572">
                  <w:rPr>
                    <w:rFonts w:ascii="Times New Roman" w:eastAsia="Times New Roman" w:hAnsi="Times New Roman" w:cs="Times New Roman"/>
                    <w:color w:val="000000"/>
                    <w:sz w:val="20"/>
                    <w:szCs w:val="20"/>
                    <w:rPrChange w:id="3609" w:author="Jon.Richar" w:date="2023-06-09T15:17:00Z">
                      <w:rPr>
                        <w:rFonts w:ascii="Calibri" w:eastAsia="Times New Roman" w:hAnsi="Calibri" w:cs="Calibri"/>
                        <w:color w:val="000000"/>
                      </w:rPr>
                    </w:rPrChange>
                  </w:rPr>
                  <w:delText>-0.01</w:delText>
                </w:r>
              </w:del>
            </w:ins>
          </w:p>
        </w:tc>
        <w:tc>
          <w:tcPr>
            <w:tcW w:w="714" w:type="dxa"/>
            <w:shd w:val="clear" w:color="auto" w:fill="auto"/>
            <w:noWrap/>
            <w:vAlign w:val="bottom"/>
            <w:hideMark/>
            <w:tcPrChange w:id="3610" w:author="Jon.Richar" w:date="2023-06-09T15:20:00Z">
              <w:tcPr>
                <w:tcW w:w="714" w:type="dxa"/>
                <w:shd w:val="clear" w:color="auto" w:fill="auto"/>
                <w:noWrap/>
                <w:vAlign w:val="bottom"/>
                <w:hideMark/>
              </w:tcPr>
            </w:tcPrChange>
          </w:tcPr>
          <w:p w14:paraId="5559A118" w14:textId="6DB408FC" w:rsidR="007F3A01" w:rsidRPr="00C93D08" w:rsidDel="00532572" w:rsidRDefault="007F3A01" w:rsidP="00532572">
            <w:pPr>
              <w:spacing w:line="480" w:lineRule="auto"/>
              <w:rPr>
                <w:ins w:id="3611" w:author="Jon.Richar" w:date="2023-06-02T11:02:00Z"/>
                <w:del w:id="3612" w:author="Mike.Litzow" w:date="2024-01-02T12:19:00Z"/>
                <w:rFonts w:ascii="Times New Roman" w:eastAsia="Times New Roman" w:hAnsi="Times New Roman" w:cs="Times New Roman"/>
                <w:color w:val="000000"/>
                <w:sz w:val="20"/>
                <w:szCs w:val="20"/>
                <w:rPrChange w:id="3613" w:author="Jon.Richar" w:date="2023-06-09T15:17:00Z">
                  <w:rPr>
                    <w:ins w:id="3614" w:author="Jon.Richar" w:date="2023-06-02T11:02:00Z"/>
                    <w:del w:id="3615" w:author="Mike.Litzow" w:date="2024-01-02T12:19:00Z"/>
                    <w:rFonts w:ascii="Calibri" w:eastAsia="Times New Roman" w:hAnsi="Calibri" w:cs="Calibri"/>
                    <w:color w:val="000000"/>
                  </w:rPr>
                </w:rPrChange>
              </w:rPr>
              <w:pPrChange w:id="3616" w:author="Mike.Litzow" w:date="2024-01-02T12:19:00Z">
                <w:pPr>
                  <w:spacing w:after="0" w:line="240" w:lineRule="auto"/>
                  <w:jc w:val="right"/>
                </w:pPr>
              </w:pPrChange>
            </w:pPr>
            <w:ins w:id="3617" w:author="Jon.Richar" w:date="2023-06-02T11:02:00Z">
              <w:del w:id="3618" w:author="Mike.Litzow" w:date="2024-01-02T12:19:00Z">
                <w:r w:rsidRPr="00C93D08" w:rsidDel="00532572">
                  <w:rPr>
                    <w:rFonts w:ascii="Times New Roman" w:eastAsia="Times New Roman" w:hAnsi="Times New Roman" w:cs="Times New Roman"/>
                    <w:color w:val="000000"/>
                    <w:sz w:val="20"/>
                    <w:szCs w:val="20"/>
                    <w:rPrChange w:id="3619" w:author="Jon.Richar" w:date="2023-06-09T15:17:00Z">
                      <w:rPr>
                        <w:rFonts w:ascii="Calibri" w:eastAsia="Times New Roman" w:hAnsi="Calibri" w:cs="Calibri"/>
                        <w:color w:val="000000"/>
                      </w:rPr>
                    </w:rPrChange>
                  </w:rPr>
                  <w:delText>0.03</w:delText>
                </w:r>
              </w:del>
            </w:ins>
          </w:p>
        </w:tc>
        <w:tc>
          <w:tcPr>
            <w:tcW w:w="633" w:type="dxa"/>
            <w:shd w:val="clear" w:color="auto" w:fill="auto"/>
            <w:noWrap/>
            <w:vAlign w:val="bottom"/>
            <w:hideMark/>
            <w:tcPrChange w:id="3620" w:author="Jon.Richar" w:date="2023-06-09T15:20:00Z">
              <w:tcPr>
                <w:tcW w:w="633" w:type="dxa"/>
                <w:shd w:val="clear" w:color="auto" w:fill="auto"/>
                <w:noWrap/>
                <w:vAlign w:val="bottom"/>
                <w:hideMark/>
              </w:tcPr>
            </w:tcPrChange>
          </w:tcPr>
          <w:p w14:paraId="6A85F972" w14:textId="2EC98B02" w:rsidR="007F3A01" w:rsidRPr="00C93D08" w:rsidDel="00532572" w:rsidRDefault="007F3A01" w:rsidP="00532572">
            <w:pPr>
              <w:spacing w:line="480" w:lineRule="auto"/>
              <w:rPr>
                <w:ins w:id="3621" w:author="Jon.Richar" w:date="2023-06-02T11:02:00Z"/>
                <w:del w:id="3622" w:author="Mike.Litzow" w:date="2024-01-02T12:19:00Z"/>
                <w:rFonts w:ascii="Times New Roman" w:eastAsia="Times New Roman" w:hAnsi="Times New Roman" w:cs="Times New Roman"/>
                <w:color w:val="000000"/>
                <w:sz w:val="20"/>
                <w:szCs w:val="20"/>
                <w:rPrChange w:id="3623" w:author="Jon.Richar" w:date="2023-06-09T15:17:00Z">
                  <w:rPr>
                    <w:ins w:id="3624" w:author="Jon.Richar" w:date="2023-06-02T11:02:00Z"/>
                    <w:del w:id="3625" w:author="Mike.Litzow" w:date="2024-01-02T12:19:00Z"/>
                    <w:rFonts w:ascii="Calibri" w:eastAsia="Times New Roman" w:hAnsi="Calibri" w:cs="Calibri"/>
                    <w:color w:val="000000"/>
                  </w:rPr>
                </w:rPrChange>
              </w:rPr>
              <w:pPrChange w:id="3626" w:author="Mike.Litzow" w:date="2024-01-02T12:19:00Z">
                <w:pPr>
                  <w:spacing w:after="0" w:line="240" w:lineRule="auto"/>
                  <w:jc w:val="right"/>
                </w:pPr>
              </w:pPrChange>
            </w:pPr>
            <w:ins w:id="3627" w:author="Jon.Richar" w:date="2023-06-02T11:02:00Z">
              <w:del w:id="3628" w:author="Mike.Litzow" w:date="2024-01-02T12:19:00Z">
                <w:r w:rsidRPr="00C93D08" w:rsidDel="00532572">
                  <w:rPr>
                    <w:rFonts w:ascii="Times New Roman" w:eastAsia="Times New Roman" w:hAnsi="Times New Roman" w:cs="Times New Roman"/>
                    <w:color w:val="000000"/>
                    <w:sz w:val="20"/>
                    <w:szCs w:val="20"/>
                    <w:rPrChange w:id="3629" w:author="Jon.Richar" w:date="2023-06-09T15:17:00Z">
                      <w:rPr>
                        <w:rFonts w:ascii="Calibri" w:eastAsia="Times New Roman" w:hAnsi="Calibri" w:cs="Calibri"/>
                        <w:color w:val="000000"/>
                      </w:rPr>
                    </w:rPrChange>
                  </w:rPr>
                  <w:delText>0.20</w:delText>
                </w:r>
              </w:del>
            </w:ins>
          </w:p>
        </w:tc>
        <w:tc>
          <w:tcPr>
            <w:tcW w:w="673" w:type="dxa"/>
            <w:shd w:val="clear" w:color="auto" w:fill="auto"/>
            <w:noWrap/>
            <w:vAlign w:val="bottom"/>
            <w:hideMark/>
            <w:tcPrChange w:id="3630" w:author="Jon.Richar" w:date="2023-06-09T15:20:00Z">
              <w:tcPr>
                <w:tcW w:w="673" w:type="dxa"/>
                <w:shd w:val="clear" w:color="auto" w:fill="auto"/>
                <w:noWrap/>
                <w:vAlign w:val="bottom"/>
                <w:hideMark/>
              </w:tcPr>
            </w:tcPrChange>
          </w:tcPr>
          <w:p w14:paraId="30BF818D" w14:textId="04E68F17" w:rsidR="007F3A01" w:rsidRPr="00C93D08" w:rsidDel="00532572" w:rsidRDefault="007F3A01" w:rsidP="00532572">
            <w:pPr>
              <w:spacing w:line="480" w:lineRule="auto"/>
              <w:rPr>
                <w:ins w:id="3631" w:author="Jon.Richar" w:date="2023-06-02T11:02:00Z"/>
                <w:del w:id="3632" w:author="Mike.Litzow" w:date="2024-01-02T12:19:00Z"/>
                <w:rFonts w:ascii="Times New Roman" w:eastAsia="Times New Roman" w:hAnsi="Times New Roman" w:cs="Times New Roman"/>
                <w:color w:val="000000"/>
                <w:sz w:val="20"/>
                <w:szCs w:val="20"/>
                <w:rPrChange w:id="3633" w:author="Jon.Richar" w:date="2023-06-09T15:17:00Z">
                  <w:rPr>
                    <w:ins w:id="3634" w:author="Jon.Richar" w:date="2023-06-02T11:02:00Z"/>
                    <w:del w:id="3635" w:author="Mike.Litzow" w:date="2024-01-02T12:19:00Z"/>
                    <w:rFonts w:ascii="Calibri" w:eastAsia="Times New Roman" w:hAnsi="Calibri" w:cs="Calibri"/>
                    <w:color w:val="000000"/>
                  </w:rPr>
                </w:rPrChange>
              </w:rPr>
              <w:pPrChange w:id="3636" w:author="Mike.Litzow" w:date="2024-01-02T12:19:00Z">
                <w:pPr>
                  <w:spacing w:after="0" w:line="240" w:lineRule="auto"/>
                  <w:jc w:val="right"/>
                </w:pPr>
              </w:pPrChange>
            </w:pPr>
            <w:ins w:id="3637" w:author="Jon.Richar" w:date="2023-06-02T11:02:00Z">
              <w:del w:id="3638" w:author="Mike.Litzow" w:date="2024-01-02T12:19:00Z">
                <w:r w:rsidRPr="00C93D08" w:rsidDel="00532572">
                  <w:rPr>
                    <w:rFonts w:ascii="Times New Roman" w:eastAsia="Times New Roman" w:hAnsi="Times New Roman" w:cs="Times New Roman"/>
                    <w:color w:val="000000"/>
                    <w:sz w:val="20"/>
                    <w:szCs w:val="20"/>
                    <w:rPrChange w:id="3639" w:author="Jon.Richar" w:date="2023-06-09T15:17:00Z">
                      <w:rPr>
                        <w:rFonts w:ascii="Calibri" w:eastAsia="Times New Roman" w:hAnsi="Calibri" w:cs="Calibri"/>
                        <w:color w:val="000000"/>
                      </w:rPr>
                    </w:rPrChange>
                  </w:rPr>
                  <w:delText>0.35</w:delText>
                </w:r>
              </w:del>
            </w:ins>
          </w:p>
        </w:tc>
        <w:tc>
          <w:tcPr>
            <w:tcW w:w="714" w:type="dxa"/>
            <w:shd w:val="clear" w:color="auto" w:fill="auto"/>
            <w:noWrap/>
            <w:vAlign w:val="bottom"/>
            <w:hideMark/>
            <w:tcPrChange w:id="3640" w:author="Jon.Richar" w:date="2023-06-09T15:20:00Z">
              <w:tcPr>
                <w:tcW w:w="714" w:type="dxa"/>
                <w:shd w:val="clear" w:color="auto" w:fill="auto"/>
                <w:noWrap/>
                <w:vAlign w:val="bottom"/>
                <w:hideMark/>
              </w:tcPr>
            </w:tcPrChange>
          </w:tcPr>
          <w:p w14:paraId="3DD9D0B8" w14:textId="1C0C2426" w:rsidR="007F3A01" w:rsidRPr="00C93D08" w:rsidDel="00532572" w:rsidRDefault="007F3A01" w:rsidP="00532572">
            <w:pPr>
              <w:spacing w:line="480" w:lineRule="auto"/>
              <w:rPr>
                <w:ins w:id="3641" w:author="Jon.Richar" w:date="2023-06-02T11:02:00Z"/>
                <w:del w:id="3642" w:author="Mike.Litzow" w:date="2024-01-02T12:19:00Z"/>
                <w:rFonts w:ascii="Times New Roman" w:eastAsia="Times New Roman" w:hAnsi="Times New Roman" w:cs="Times New Roman"/>
                <w:color w:val="000000"/>
                <w:sz w:val="20"/>
                <w:szCs w:val="20"/>
                <w:rPrChange w:id="3643" w:author="Jon.Richar" w:date="2023-06-09T15:17:00Z">
                  <w:rPr>
                    <w:ins w:id="3644" w:author="Jon.Richar" w:date="2023-06-02T11:02:00Z"/>
                    <w:del w:id="3645" w:author="Mike.Litzow" w:date="2024-01-02T12:19:00Z"/>
                    <w:rFonts w:ascii="Calibri" w:eastAsia="Times New Roman" w:hAnsi="Calibri" w:cs="Calibri"/>
                    <w:color w:val="000000"/>
                  </w:rPr>
                </w:rPrChange>
              </w:rPr>
              <w:pPrChange w:id="3646" w:author="Mike.Litzow" w:date="2024-01-02T12:19:00Z">
                <w:pPr>
                  <w:spacing w:after="0" w:line="240" w:lineRule="auto"/>
                  <w:jc w:val="right"/>
                </w:pPr>
              </w:pPrChange>
            </w:pPr>
            <w:ins w:id="3647" w:author="Jon.Richar" w:date="2023-06-02T11:02:00Z">
              <w:del w:id="3648" w:author="Mike.Litzow" w:date="2024-01-02T12:19:00Z">
                <w:r w:rsidRPr="00C93D08" w:rsidDel="00532572">
                  <w:rPr>
                    <w:rFonts w:ascii="Times New Roman" w:eastAsia="Times New Roman" w:hAnsi="Times New Roman" w:cs="Times New Roman"/>
                    <w:color w:val="000000"/>
                    <w:sz w:val="20"/>
                    <w:szCs w:val="20"/>
                    <w:rPrChange w:id="3649" w:author="Jon.Richar" w:date="2023-06-09T15:17:00Z">
                      <w:rPr>
                        <w:rFonts w:ascii="Calibri" w:eastAsia="Times New Roman" w:hAnsi="Calibri" w:cs="Calibri"/>
                        <w:color w:val="000000"/>
                      </w:rPr>
                    </w:rPrChange>
                  </w:rPr>
                  <w:delText>1.00</w:delText>
                </w:r>
              </w:del>
            </w:ins>
          </w:p>
        </w:tc>
      </w:tr>
    </w:tbl>
    <w:p w14:paraId="0632CE3D" w14:textId="051CC29B" w:rsidR="00525AD2" w:rsidDel="00532572" w:rsidRDefault="00525AD2" w:rsidP="00532572">
      <w:pPr>
        <w:spacing w:line="480" w:lineRule="auto"/>
        <w:rPr>
          <w:del w:id="3650" w:author="Mike.Litzow" w:date="2024-01-02T12:19:00Z"/>
          <w:rFonts w:ascii="Times New Roman" w:hAnsi="Times New Roman" w:cs="Times New Roman"/>
          <w:sz w:val="24"/>
          <w:szCs w:val="24"/>
        </w:rPr>
        <w:pPrChange w:id="3651" w:author="Mike.Litzow" w:date="2024-01-02T12:19:00Z">
          <w:pPr>
            <w:spacing w:line="480" w:lineRule="auto"/>
            <w:jc w:val="center"/>
          </w:pPr>
        </w:pPrChange>
      </w:pPr>
    </w:p>
    <w:p w14:paraId="661EA577" w14:textId="60E2D511" w:rsidR="00525AD2" w:rsidRDefault="00525AD2" w:rsidP="00532572">
      <w:pPr>
        <w:spacing w:line="480" w:lineRule="auto"/>
        <w:rPr>
          <w:rFonts w:ascii="Times New Roman" w:hAnsi="Times New Roman" w:cs="Times New Roman"/>
          <w:sz w:val="24"/>
          <w:szCs w:val="24"/>
        </w:rPr>
      </w:pPr>
      <w:del w:id="3652" w:author="Mike.Litzow" w:date="2024-01-02T12:19:00Z">
        <w:r w:rsidDel="00532572">
          <w:rPr>
            <w:rFonts w:ascii="Times New Roman" w:hAnsi="Times New Roman" w:cs="Times New Roman"/>
            <w:sz w:val="24"/>
            <w:szCs w:val="24"/>
          </w:rPr>
          <w:delText>Table 2. Correlations among investigated biophysical variables</w:delText>
        </w:r>
        <w:r w:rsidR="00591008" w:rsidDel="00532572">
          <w:rPr>
            <w:rFonts w:ascii="Times New Roman" w:hAnsi="Times New Roman" w:cs="Times New Roman"/>
            <w:sz w:val="24"/>
            <w:szCs w:val="24"/>
          </w:rPr>
          <w:delText xml:space="preserve"> for full time series</w:delText>
        </w:r>
        <w:r w:rsidDel="00532572">
          <w:rPr>
            <w:rFonts w:ascii="Times New Roman" w:hAnsi="Times New Roman" w:cs="Times New Roman"/>
            <w:sz w:val="24"/>
            <w:szCs w:val="24"/>
          </w:rPr>
          <w:delText>.</w:delText>
        </w:r>
      </w:del>
    </w:p>
    <w:p w14:paraId="2980774F" w14:textId="77777777" w:rsidR="00BE26E8" w:rsidRDefault="00BE26E8" w:rsidP="00525AD2">
      <w:pPr>
        <w:spacing w:line="480" w:lineRule="auto"/>
        <w:rPr>
          <w:rFonts w:ascii="Times New Roman" w:hAnsi="Times New Roman" w:cs="Times New Roman"/>
          <w:sz w:val="24"/>
          <w:szCs w:val="24"/>
        </w:rPr>
      </w:pPr>
    </w:p>
    <w:p w14:paraId="7CC88528" w14:textId="6B239996" w:rsidR="00525AD2" w:rsidDel="00532572" w:rsidRDefault="004F2877" w:rsidP="00525AD2">
      <w:pPr>
        <w:spacing w:line="480" w:lineRule="auto"/>
        <w:rPr>
          <w:del w:id="3653" w:author="Mike.Litzow" w:date="2024-01-02T12:20:00Z"/>
          <w:rFonts w:ascii="Times New Roman" w:hAnsi="Times New Roman" w:cs="Times New Roman"/>
          <w:sz w:val="24"/>
          <w:szCs w:val="24"/>
        </w:rPr>
      </w:pPr>
      <w:ins w:id="3654" w:author="Jon.Richar" w:date="2023-05-31T09:00:00Z">
        <w:r>
          <w:rPr>
            <w:rFonts w:ascii="Times New Roman" w:hAnsi="Times New Roman" w:cs="Times New Roman"/>
            <w:sz w:val="24"/>
            <w:szCs w:val="24"/>
          </w:rPr>
          <w:br w:type="column"/>
        </w:r>
      </w:ins>
    </w:p>
    <w:tbl>
      <w:tblPr>
        <w:tblW w:w="7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25AD2" w:rsidRPr="005C6E5D" w:rsidDel="00532572" w14:paraId="5AFB526B" w14:textId="26F55B23" w:rsidTr="00E82422">
        <w:trPr>
          <w:trHeight w:val="310"/>
          <w:del w:id="3655" w:author="Mike.Litzow" w:date="2024-01-02T12:20:00Z"/>
        </w:trPr>
        <w:tc>
          <w:tcPr>
            <w:tcW w:w="1039" w:type="dxa"/>
            <w:shd w:val="clear" w:color="auto" w:fill="auto"/>
            <w:noWrap/>
            <w:vAlign w:val="bottom"/>
            <w:hideMark/>
          </w:tcPr>
          <w:p w14:paraId="33A93FB3" w14:textId="4FC7FF96" w:rsidR="00525AD2" w:rsidRPr="005C6E5D" w:rsidDel="00532572" w:rsidRDefault="00525AD2" w:rsidP="00A37F3A">
            <w:pPr>
              <w:spacing w:after="0" w:line="240" w:lineRule="auto"/>
              <w:rPr>
                <w:del w:id="3656" w:author="Mike.Litzow" w:date="2024-01-02T12:20:00Z"/>
                <w:rFonts w:ascii="Times New Roman" w:eastAsia="Times New Roman" w:hAnsi="Times New Roman" w:cs="Times New Roman"/>
                <w:sz w:val="24"/>
                <w:szCs w:val="24"/>
              </w:rPr>
            </w:pPr>
          </w:p>
        </w:tc>
        <w:tc>
          <w:tcPr>
            <w:tcW w:w="1940" w:type="dxa"/>
            <w:shd w:val="clear" w:color="auto" w:fill="auto"/>
            <w:noWrap/>
            <w:vAlign w:val="bottom"/>
            <w:hideMark/>
          </w:tcPr>
          <w:p w14:paraId="7EFD8CB7" w14:textId="46A50438" w:rsidR="00525AD2" w:rsidRPr="005C6E5D" w:rsidDel="00532572" w:rsidRDefault="00525AD2" w:rsidP="00A37F3A">
            <w:pPr>
              <w:spacing w:after="0" w:line="240" w:lineRule="auto"/>
              <w:jc w:val="center"/>
              <w:rPr>
                <w:del w:id="3657" w:author="Mike.Litzow" w:date="2024-01-02T12:20:00Z"/>
                <w:rFonts w:ascii="Times New Roman" w:eastAsia="Times New Roman" w:hAnsi="Times New Roman" w:cs="Times New Roman"/>
                <w:color w:val="000000"/>
                <w:u w:val="single"/>
              </w:rPr>
            </w:pPr>
            <w:del w:id="3658" w:author="Mike.Litzow" w:date="2024-01-02T12:20:00Z">
              <w:r w:rsidRPr="005C6E5D" w:rsidDel="00532572">
                <w:rPr>
                  <w:rFonts w:ascii="Times New Roman" w:eastAsia="Times New Roman" w:hAnsi="Times New Roman" w:cs="Times New Roman"/>
                  <w:color w:val="000000"/>
                  <w:u w:val="single"/>
                </w:rPr>
                <w:delText>Lag 2</w:delText>
              </w:r>
            </w:del>
          </w:p>
        </w:tc>
        <w:tc>
          <w:tcPr>
            <w:tcW w:w="2360" w:type="dxa"/>
            <w:shd w:val="clear" w:color="auto" w:fill="auto"/>
            <w:noWrap/>
            <w:vAlign w:val="bottom"/>
            <w:hideMark/>
          </w:tcPr>
          <w:p w14:paraId="600C4EC0" w14:textId="439FB34F" w:rsidR="00525AD2" w:rsidRPr="005C6E5D" w:rsidDel="00532572" w:rsidRDefault="00525AD2" w:rsidP="00A37F3A">
            <w:pPr>
              <w:spacing w:after="0" w:line="240" w:lineRule="auto"/>
              <w:jc w:val="center"/>
              <w:rPr>
                <w:del w:id="3659" w:author="Mike.Litzow" w:date="2024-01-02T12:20:00Z"/>
                <w:rFonts w:ascii="Times New Roman" w:eastAsia="Times New Roman" w:hAnsi="Times New Roman" w:cs="Times New Roman"/>
                <w:color w:val="000000"/>
                <w:sz w:val="24"/>
                <w:szCs w:val="24"/>
                <w:u w:val="single"/>
              </w:rPr>
            </w:pPr>
            <w:del w:id="3660" w:author="Mike.Litzow" w:date="2024-01-02T12:20:00Z">
              <w:r w:rsidRPr="005C6E5D" w:rsidDel="00532572">
                <w:rPr>
                  <w:rFonts w:ascii="Times New Roman" w:eastAsia="Times New Roman" w:hAnsi="Times New Roman" w:cs="Times New Roman"/>
                  <w:color w:val="000000"/>
                  <w:sz w:val="24"/>
                  <w:szCs w:val="24"/>
                  <w:u w:val="single"/>
                </w:rPr>
                <w:delText>Lag 3</w:delText>
              </w:r>
            </w:del>
          </w:p>
        </w:tc>
        <w:tc>
          <w:tcPr>
            <w:tcW w:w="1940" w:type="dxa"/>
            <w:shd w:val="clear" w:color="auto" w:fill="auto"/>
            <w:noWrap/>
            <w:vAlign w:val="bottom"/>
            <w:hideMark/>
          </w:tcPr>
          <w:p w14:paraId="533608C5" w14:textId="60AEA4CE" w:rsidR="00525AD2" w:rsidRPr="005C6E5D" w:rsidDel="00532572" w:rsidRDefault="00525AD2" w:rsidP="00A37F3A">
            <w:pPr>
              <w:spacing w:after="0" w:line="240" w:lineRule="auto"/>
              <w:jc w:val="center"/>
              <w:rPr>
                <w:del w:id="3661" w:author="Mike.Litzow" w:date="2024-01-02T12:20:00Z"/>
                <w:rFonts w:ascii="Times New Roman" w:eastAsia="Times New Roman" w:hAnsi="Times New Roman" w:cs="Times New Roman"/>
                <w:color w:val="000000"/>
                <w:sz w:val="24"/>
                <w:szCs w:val="24"/>
                <w:u w:val="single"/>
              </w:rPr>
            </w:pPr>
            <w:del w:id="3662" w:author="Mike.Litzow" w:date="2024-01-02T12:20:00Z">
              <w:r w:rsidRPr="005C6E5D" w:rsidDel="00532572">
                <w:rPr>
                  <w:rFonts w:ascii="Times New Roman" w:eastAsia="Times New Roman" w:hAnsi="Times New Roman" w:cs="Times New Roman"/>
                  <w:color w:val="000000"/>
                  <w:sz w:val="24"/>
                  <w:szCs w:val="24"/>
                  <w:u w:val="single"/>
                </w:rPr>
                <w:delText>Lag 4</w:delText>
              </w:r>
            </w:del>
          </w:p>
        </w:tc>
      </w:tr>
      <w:tr w:rsidR="00525AD2" w:rsidRPr="005C6E5D" w:rsidDel="00532572" w14:paraId="23D5DB89" w14:textId="4499F2F3" w:rsidTr="00E82422">
        <w:trPr>
          <w:trHeight w:val="310"/>
          <w:del w:id="3663" w:author="Mike.Litzow" w:date="2024-01-02T12:20:00Z"/>
        </w:trPr>
        <w:tc>
          <w:tcPr>
            <w:tcW w:w="1039" w:type="dxa"/>
            <w:shd w:val="clear" w:color="auto" w:fill="auto"/>
            <w:noWrap/>
            <w:vAlign w:val="bottom"/>
            <w:hideMark/>
          </w:tcPr>
          <w:p w14:paraId="7695BF70" w14:textId="2DB62190" w:rsidR="00525AD2" w:rsidRPr="005C6E5D" w:rsidDel="00532572" w:rsidRDefault="00525AD2" w:rsidP="00A37F3A">
            <w:pPr>
              <w:spacing w:after="0" w:line="240" w:lineRule="auto"/>
              <w:jc w:val="center"/>
              <w:rPr>
                <w:del w:id="3664" w:author="Mike.Litzow" w:date="2024-01-02T12:20:00Z"/>
                <w:rFonts w:ascii="Calibri" w:eastAsia="Times New Roman" w:hAnsi="Calibri" w:cs="Calibri"/>
                <w:color w:val="000000"/>
              </w:rPr>
            </w:pPr>
            <w:del w:id="3665" w:author="Mike.Litzow" w:date="2024-01-02T12:20:00Z">
              <w:r w:rsidRPr="005C6E5D" w:rsidDel="00532572">
                <w:rPr>
                  <w:rFonts w:ascii="Calibri" w:eastAsia="Times New Roman" w:hAnsi="Calibri" w:cs="Calibri"/>
                  <w:color w:val="000000"/>
                </w:rPr>
                <w:delText>Intercept</w:delText>
              </w:r>
            </w:del>
          </w:p>
        </w:tc>
        <w:tc>
          <w:tcPr>
            <w:tcW w:w="1940" w:type="dxa"/>
            <w:shd w:val="clear" w:color="auto" w:fill="auto"/>
            <w:noWrap/>
            <w:vAlign w:val="bottom"/>
            <w:hideMark/>
          </w:tcPr>
          <w:p w14:paraId="69DE3375" w14:textId="07FE5A1E" w:rsidR="00525AD2" w:rsidRPr="005C6E5D" w:rsidDel="00532572" w:rsidRDefault="00525AD2" w:rsidP="00A37F3A">
            <w:pPr>
              <w:spacing w:after="0" w:line="240" w:lineRule="auto"/>
              <w:jc w:val="center"/>
              <w:rPr>
                <w:del w:id="3666" w:author="Mike.Litzow" w:date="2024-01-02T12:20:00Z"/>
                <w:rFonts w:ascii="Times New Roman" w:eastAsia="Times New Roman" w:hAnsi="Times New Roman" w:cs="Times New Roman"/>
                <w:color w:val="000000"/>
                <w:sz w:val="24"/>
                <w:szCs w:val="24"/>
              </w:rPr>
            </w:pPr>
            <w:del w:id="3667" w:author="Mike.Litzow" w:date="2024-01-02T12:20:00Z">
              <w:r w:rsidRPr="005C6E5D" w:rsidDel="00532572">
                <w:rPr>
                  <w:rFonts w:ascii="Times New Roman" w:eastAsia="Times New Roman" w:hAnsi="Times New Roman" w:cs="Times New Roman"/>
                  <w:color w:val="000000"/>
                  <w:sz w:val="24"/>
                  <w:szCs w:val="24"/>
                </w:rPr>
                <w:delText>1.93 (&lt;0.001)</w:delText>
              </w:r>
            </w:del>
          </w:p>
        </w:tc>
        <w:tc>
          <w:tcPr>
            <w:tcW w:w="2360" w:type="dxa"/>
            <w:shd w:val="clear" w:color="auto" w:fill="auto"/>
            <w:noWrap/>
            <w:vAlign w:val="center"/>
            <w:hideMark/>
          </w:tcPr>
          <w:p w14:paraId="0C68EE71" w14:textId="43D3E127" w:rsidR="00525AD2" w:rsidRPr="005C6E5D" w:rsidDel="00532572" w:rsidRDefault="00525AD2" w:rsidP="00A37F3A">
            <w:pPr>
              <w:spacing w:after="0" w:line="240" w:lineRule="auto"/>
              <w:jc w:val="center"/>
              <w:rPr>
                <w:del w:id="3668" w:author="Mike.Litzow" w:date="2024-01-02T12:20:00Z"/>
                <w:rFonts w:ascii="Times New Roman" w:eastAsia="Times New Roman" w:hAnsi="Times New Roman" w:cs="Times New Roman"/>
                <w:color w:val="000000"/>
                <w:sz w:val="24"/>
                <w:szCs w:val="24"/>
              </w:rPr>
            </w:pPr>
            <w:del w:id="3669" w:author="Mike.Litzow" w:date="2024-01-02T12:20:00Z">
              <w:r w:rsidRPr="005C6E5D" w:rsidDel="00532572">
                <w:rPr>
                  <w:rFonts w:ascii="Times New Roman" w:eastAsia="Times New Roman" w:hAnsi="Times New Roman" w:cs="Times New Roman"/>
                  <w:color w:val="000000"/>
                  <w:sz w:val="24"/>
                  <w:szCs w:val="24"/>
                </w:rPr>
                <w:delText>2.32 (&lt;0.001)</w:delText>
              </w:r>
            </w:del>
          </w:p>
        </w:tc>
        <w:tc>
          <w:tcPr>
            <w:tcW w:w="1940" w:type="dxa"/>
            <w:shd w:val="clear" w:color="auto" w:fill="auto"/>
            <w:noWrap/>
            <w:vAlign w:val="center"/>
            <w:hideMark/>
          </w:tcPr>
          <w:p w14:paraId="30901DD9" w14:textId="32716E1C" w:rsidR="00525AD2" w:rsidRPr="005C6E5D" w:rsidDel="00532572" w:rsidRDefault="00525AD2" w:rsidP="00A37F3A">
            <w:pPr>
              <w:spacing w:after="0" w:line="240" w:lineRule="auto"/>
              <w:jc w:val="center"/>
              <w:rPr>
                <w:del w:id="3670" w:author="Mike.Litzow" w:date="2024-01-02T12:20:00Z"/>
                <w:rFonts w:ascii="Times New Roman" w:eastAsia="Times New Roman" w:hAnsi="Times New Roman" w:cs="Times New Roman"/>
                <w:color w:val="000000"/>
                <w:sz w:val="24"/>
                <w:szCs w:val="24"/>
              </w:rPr>
            </w:pPr>
            <w:del w:id="3671" w:author="Mike.Litzow" w:date="2024-01-02T12:20:00Z">
              <w:r w:rsidRPr="005C6E5D" w:rsidDel="00532572">
                <w:rPr>
                  <w:rFonts w:ascii="Times New Roman" w:eastAsia="Times New Roman" w:hAnsi="Times New Roman" w:cs="Times New Roman"/>
                  <w:color w:val="000000"/>
                  <w:sz w:val="24"/>
                  <w:szCs w:val="24"/>
                </w:rPr>
                <w:delText>2.23 (&lt;0.001)</w:delText>
              </w:r>
            </w:del>
          </w:p>
        </w:tc>
      </w:tr>
      <w:tr w:rsidR="00525AD2" w:rsidRPr="005C6E5D" w:rsidDel="00532572" w14:paraId="72B76865" w14:textId="42297D96" w:rsidTr="00E82422">
        <w:trPr>
          <w:trHeight w:val="310"/>
          <w:del w:id="3672" w:author="Mike.Litzow" w:date="2024-01-02T12:20:00Z"/>
        </w:trPr>
        <w:tc>
          <w:tcPr>
            <w:tcW w:w="1039" w:type="dxa"/>
            <w:shd w:val="clear" w:color="auto" w:fill="auto"/>
            <w:noWrap/>
            <w:vAlign w:val="bottom"/>
            <w:hideMark/>
          </w:tcPr>
          <w:p w14:paraId="5E53D81B" w14:textId="610A38C1" w:rsidR="00525AD2" w:rsidRPr="005C6E5D" w:rsidDel="00532572" w:rsidRDefault="00525AD2" w:rsidP="00A37F3A">
            <w:pPr>
              <w:spacing w:after="0" w:line="240" w:lineRule="auto"/>
              <w:jc w:val="center"/>
              <w:rPr>
                <w:del w:id="3673" w:author="Mike.Litzow" w:date="2024-01-02T12:20:00Z"/>
                <w:rFonts w:ascii="Calibri" w:eastAsia="Times New Roman" w:hAnsi="Calibri" w:cs="Calibri"/>
                <w:color w:val="000000"/>
              </w:rPr>
            </w:pPr>
            <w:del w:id="3674" w:author="Mike.Litzow" w:date="2024-01-02T12:20:00Z">
              <w:r w:rsidRPr="005C6E5D" w:rsidDel="00532572">
                <w:rPr>
                  <w:rFonts w:ascii="Calibri" w:eastAsia="Times New Roman" w:hAnsi="Calibri" w:cs="Calibri"/>
                  <w:color w:val="000000"/>
                </w:rPr>
                <w:delText>S</w:delText>
              </w:r>
            </w:del>
          </w:p>
        </w:tc>
        <w:tc>
          <w:tcPr>
            <w:tcW w:w="1940" w:type="dxa"/>
            <w:shd w:val="clear" w:color="auto" w:fill="auto"/>
            <w:noWrap/>
            <w:vAlign w:val="center"/>
            <w:hideMark/>
          </w:tcPr>
          <w:p w14:paraId="51966CA2" w14:textId="60303434" w:rsidR="00525AD2" w:rsidRPr="005C6E5D" w:rsidDel="00532572" w:rsidRDefault="00525AD2" w:rsidP="00A37F3A">
            <w:pPr>
              <w:spacing w:after="0" w:line="240" w:lineRule="auto"/>
              <w:jc w:val="center"/>
              <w:rPr>
                <w:del w:id="3675" w:author="Mike.Litzow" w:date="2024-01-02T12:20:00Z"/>
                <w:rFonts w:ascii="Times New Roman" w:eastAsia="Times New Roman" w:hAnsi="Times New Roman" w:cs="Times New Roman"/>
                <w:color w:val="000000"/>
                <w:sz w:val="24"/>
                <w:szCs w:val="24"/>
              </w:rPr>
            </w:pPr>
            <w:del w:id="3676" w:author="Mike.Litzow" w:date="2024-01-02T12:20:00Z">
              <w:r w:rsidRPr="005C6E5D" w:rsidDel="00532572">
                <w:rPr>
                  <w:rFonts w:ascii="Times New Roman" w:eastAsia="Times New Roman" w:hAnsi="Times New Roman" w:cs="Times New Roman"/>
                  <w:color w:val="000000"/>
                  <w:sz w:val="24"/>
                  <w:szCs w:val="24"/>
                </w:rPr>
                <w:delText>-1.43e-08 (&lt;0.001)</w:delText>
              </w:r>
            </w:del>
          </w:p>
        </w:tc>
        <w:tc>
          <w:tcPr>
            <w:tcW w:w="2360" w:type="dxa"/>
            <w:shd w:val="clear" w:color="auto" w:fill="auto"/>
            <w:noWrap/>
            <w:vAlign w:val="center"/>
            <w:hideMark/>
          </w:tcPr>
          <w:p w14:paraId="12D2611D" w14:textId="344FA4E7" w:rsidR="00525AD2" w:rsidRPr="005C6E5D" w:rsidDel="00532572" w:rsidRDefault="00525AD2" w:rsidP="00A37F3A">
            <w:pPr>
              <w:spacing w:after="0" w:line="240" w:lineRule="auto"/>
              <w:jc w:val="center"/>
              <w:rPr>
                <w:del w:id="3677" w:author="Mike.Litzow" w:date="2024-01-02T12:20:00Z"/>
                <w:rFonts w:ascii="Times New Roman" w:eastAsia="Times New Roman" w:hAnsi="Times New Roman" w:cs="Times New Roman"/>
                <w:color w:val="000000"/>
                <w:sz w:val="24"/>
                <w:szCs w:val="24"/>
              </w:rPr>
            </w:pPr>
            <w:del w:id="3678" w:author="Mike.Litzow" w:date="2024-01-02T12:20:00Z">
              <w:r w:rsidRPr="005C6E5D" w:rsidDel="00532572">
                <w:rPr>
                  <w:rFonts w:ascii="Times New Roman" w:eastAsia="Times New Roman" w:hAnsi="Times New Roman" w:cs="Times New Roman"/>
                  <w:color w:val="000000"/>
                  <w:sz w:val="24"/>
                  <w:szCs w:val="24"/>
                </w:rPr>
                <w:delText>-3.15e-08 (&lt;0.001)</w:delText>
              </w:r>
            </w:del>
          </w:p>
        </w:tc>
        <w:tc>
          <w:tcPr>
            <w:tcW w:w="1940" w:type="dxa"/>
            <w:shd w:val="clear" w:color="auto" w:fill="auto"/>
            <w:noWrap/>
            <w:vAlign w:val="center"/>
            <w:hideMark/>
          </w:tcPr>
          <w:p w14:paraId="2BE45C58" w14:textId="6E760EFA" w:rsidR="00525AD2" w:rsidRPr="005C6E5D" w:rsidDel="00532572" w:rsidRDefault="00525AD2" w:rsidP="00A37F3A">
            <w:pPr>
              <w:spacing w:after="0" w:line="240" w:lineRule="auto"/>
              <w:jc w:val="center"/>
              <w:rPr>
                <w:del w:id="3679" w:author="Mike.Litzow" w:date="2024-01-02T12:20:00Z"/>
                <w:rFonts w:ascii="Times New Roman" w:eastAsia="Times New Roman" w:hAnsi="Times New Roman" w:cs="Times New Roman"/>
                <w:color w:val="000000"/>
                <w:sz w:val="24"/>
                <w:szCs w:val="24"/>
              </w:rPr>
            </w:pPr>
            <w:del w:id="3680" w:author="Mike.Litzow" w:date="2024-01-02T12:20:00Z">
              <w:r w:rsidRPr="005C6E5D" w:rsidDel="00532572">
                <w:rPr>
                  <w:rFonts w:ascii="Times New Roman" w:eastAsia="Times New Roman" w:hAnsi="Times New Roman" w:cs="Times New Roman"/>
                  <w:color w:val="000000"/>
                  <w:sz w:val="24"/>
                  <w:szCs w:val="24"/>
                </w:rPr>
                <w:delText>-2.78e-08 (&lt;0.001)</w:delText>
              </w:r>
            </w:del>
          </w:p>
        </w:tc>
      </w:tr>
      <w:tr w:rsidR="00525AD2" w:rsidRPr="005C6E5D" w:rsidDel="00532572" w14:paraId="52EECDC7" w14:textId="45CEEC34" w:rsidTr="00E82422">
        <w:trPr>
          <w:trHeight w:val="310"/>
          <w:del w:id="3681" w:author="Mike.Litzow" w:date="2024-01-02T12:20:00Z"/>
        </w:trPr>
        <w:tc>
          <w:tcPr>
            <w:tcW w:w="1039" w:type="dxa"/>
            <w:shd w:val="clear" w:color="auto" w:fill="auto"/>
            <w:noWrap/>
            <w:vAlign w:val="bottom"/>
            <w:hideMark/>
          </w:tcPr>
          <w:p w14:paraId="012CCF06" w14:textId="4CC3CB91" w:rsidR="00525AD2" w:rsidRPr="005C6E5D" w:rsidDel="00532572" w:rsidRDefault="00525AD2" w:rsidP="00A37F3A">
            <w:pPr>
              <w:spacing w:after="0" w:line="240" w:lineRule="auto"/>
              <w:jc w:val="center"/>
              <w:rPr>
                <w:del w:id="3682" w:author="Mike.Litzow" w:date="2024-01-02T12:20:00Z"/>
                <w:rFonts w:ascii="Calibri" w:eastAsia="Times New Roman" w:hAnsi="Calibri" w:cs="Calibri"/>
                <w:color w:val="000000"/>
              </w:rPr>
            </w:pPr>
            <w:del w:id="3683" w:author="Mike.Litzow" w:date="2024-01-02T12:20:00Z">
              <w:r w:rsidRPr="005C6E5D" w:rsidDel="00532572">
                <w:rPr>
                  <w:rFonts w:ascii="Calibri" w:eastAsia="Times New Roman" w:hAnsi="Calibri" w:cs="Calibri"/>
                  <w:color w:val="000000"/>
                </w:rPr>
                <w:delText>phi</w:delText>
              </w:r>
            </w:del>
          </w:p>
        </w:tc>
        <w:tc>
          <w:tcPr>
            <w:tcW w:w="1940" w:type="dxa"/>
            <w:shd w:val="clear" w:color="auto" w:fill="auto"/>
            <w:noWrap/>
            <w:vAlign w:val="center"/>
            <w:hideMark/>
          </w:tcPr>
          <w:p w14:paraId="2F0ED50C" w14:textId="0E655EFB" w:rsidR="00525AD2" w:rsidRPr="005C6E5D" w:rsidDel="00532572" w:rsidRDefault="00525AD2" w:rsidP="00A37F3A">
            <w:pPr>
              <w:spacing w:after="0" w:line="240" w:lineRule="auto"/>
              <w:jc w:val="center"/>
              <w:rPr>
                <w:del w:id="3684" w:author="Mike.Litzow" w:date="2024-01-02T12:20:00Z"/>
                <w:rFonts w:ascii="Times New Roman" w:eastAsia="Times New Roman" w:hAnsi="Times New Roman" w:cs="Times New Roman"/>
                <w:color w:val="000000"/>
                <w:sz w:val="24"/>
                <w:szCs w:val="24"/>
              </w:rPr>
            </w:pPr>
            <w:del w:id="3685" w:author="Mike.Litzow" w:date="2024-01-02T12:20:00Z">
              <w:r w:rsidRPr="005C6E5D" w:rsidDel="00532572">
                <w:rPr>
                  <w:rFonts w:ascii="Times New Roman" w:eastAsia="Times New Roman" w:hAnsi="Times New Roman" w:cs="Times New Roman"/>
                  <w:color w:val="000000"/>
                  <w:sz w:val="24"/>
                  <w:szCs w:val="24"/>
                </w:rPr>
                <w:delText>0.75</w:delText>
              </w:r>
            </w:del>
          </w:p>
        </w:tc>
        <w:tc>
          <w:tcPr>
            <w:tcW w:w="2360" w:type="dxa"/>
            <w:shd w:val="clear" w:color="auto" w:fill="auto"/>
            <w:noWrap/>
            <w:vAlign w:val="center"/>
            <w:hideMark/>
          </w:tcPr>
          <w:p w14:paraId="67100C38" w14:textId="61F98CD6" w:rsidR="00525AD2" w:rsidRPr="005C6E5D" w:rsidDel="00532572" w:rsidRDefault="00525AD2" w:rsidP="00A37F3A">
            <w:pPr>
              <w:spacing w:after="0" w:line="240" w:lineRule="auto"/>
              <w:jc w:val="center"/>
              <w:rPr>
                <w:del w:id="3686" w:author="Mike.Litzow" w:date="2024-01-02T12:20:00Z"/>
                <w:rFonts w:ascii="Times New Roman" w:eastAsia="Times New Roman" w:hAnsi="Times New Roman" w:cs="Times New Roman"/>
                <w:color w:val="000000"/>
                <w:sz w:val="24"/>
                <w:szCs w:val="24"/>
              </w:rPr>
            </w:pPr>
            <w:del w:id="3687" w:author="Mike.Litzow" w:date="2024-01-02T12:20:00Z">
              <w:r w:rsidRPr="005C6E5D" w:rsidDel="00532572">
                <w:rPr>
                  <w:rFonts w:ascii="Times New Roman" w:eastAsia="Times New Roman" w:hAnsi="Times New Roman" w:cs="Times New Roman"/>
                  <w:color w:val="000000"/>
                  <w:sz w:val="24"/>
                  <w:szCs w:val="24"/>
                </w:rPr>
                <w:delText>0.62</w:delText>
              </w:r>
            </w:del>
          </w:p>
        </w:tc>
        <w:tc>
          <w:tcPr>
            <w:tcW w:w="1940" w:type="dxa"/>
            <w:shd w:val="clear" w:color="auto" w:fill="auto"/>
            <w:noWrap/>
            <w:vAlign w:val="center"/>
            <w:hideMark/>
          </w:tcPr>
          <w:p w14:paraId="6DB1A409" w14:textId="3D9CDCC9" w:rsidR="00525AD2" w:rsidRPr="005C6E5D" w:rsidDel="00532572" w:rsidRDefault="00525AD2" w:rsidP="00A37F3A">
            <w:pPr>
              <w:spacing w:after="0" w:line="240" w:lineRule="auto"/>
              <w:jc w:val="center"/>
              <w:rPr>
                <w:del w:id="3688" w:author="Mike.Litzow" w:date="2024-01-02T12:20:00Z"/>
                <w:rFonts w:ascii="Times New Roman" w:eastAsia="Times New Roman" w:hAnsi="Times New Roman" w:cs="Times New Roman"/>
                <w:color w:val="000000"/>
                <w:sz w:val="24"/>
                <w:szCs w:val="24"/>
              </w:rPr>
            </w:pPr>
            <w:del w:id="3689" w:author="Mike.Litzow" w:date="2024-01-02T12:20:00Z">
              <w:r w:rsidRPr="005C6E5D" w:rsidDel="00532572">
                <w:rPr>
                  <w:rFonts w:ascii="Times New Roman" w:eastAsia="Times New Roman" w:hAnsi="Times New Roman" w:cs="Times New Roman"/>
                  <w:color w:val="000000"/>
                  <w:sz w:val="24"/>
                  <w:szCs w:val="24"/>
                </w:rPr>
                <w:delText>0.54</w:delText>
              </w:r>
            </w:del>
          </w:p>
        </w:tc>
      </w:tr>
      <w:tr w:rsidR="00E82422" w:rsidRPr="00E82422" w:rsidDel="00532572" w14:paraId="3B10532C" w14:textId="0EA50183" w:rsidTr="00E82422">
        <w:trPr>
          <w:trHeight w:val="310"/>
          <w:ins w:id="3690" w:author="Jon.Richar" w:date="2023-01-20T13:28:00Z"/>
          <w:del w:id="3691" w:author="Mike.Litzow" w:date="2024-01-02T12:20: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E6F97" w14:textId="2E4850EC" w:rsidR="00E82422" w:rsidRPr="00E82422" w:rsidDel="00532572" w:rsidRDefault="00E82422" w:rsidP="00E82422">
            <w:pPr>
              <w:spacing w:after="0" w:line="240" w:lineRule="auto"/>
              <w:rPr>
                <w:ins w:id="3692" w:author="Jon.Richar" w:date="2023-01-20T13:28:00Z"/>
                <w:del w:id="3693" w:author="Mike.Litzow" w:date="2024-01-02T12:20:00Z"/>
                <w:rFonts w:ascii="Calibri" w:eastAsia="Times New Roman" w:hAnsi="Calibri" w:cs="Calibri"/>
                <w:color w:val="000000"/>
              </w:rPr>
            </w:pP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B9F8A" w14:textId="275532E5" w:rsidR="00E82422" w:rsidRPr="00E82422" w:rsidDel="00532572" w:rsidRDefault="00E82422" w:rsidP="00E82422">
            <w:pPr>
              <w:spacing w:after="0" w:line="240" w:lineRule="auto"/>
              <w:rPr>
                <w:ins w:id="3694" w:author="Jon.Richar" w:date="2023-01-20T13:28:00Z"/>
                <w:del w:id="3695" w:author="Mike.Litzow" w:date="2024-01-02T12:20:00Z"/>
                <w:rFonts w:ascii="Times New Roman" w:eastAsia="Times New Roman" w:hAnsi="Times New Roman" w:cs="Times New Roman"/>
                <w:color w:val="000000"/>
                <w:sz w:val="24"/>
                <w:szCs w:val="24"/>
              </w:rPr>
            </w:pPr>
            <w:ins w:id="3696" w:author="Jon.Richar" w:date="2023-01-20T13:28:00Z">
              <w:del w:id="3697" w:author="Mike.Litzow" w:date="2024-01-02T12:20:00Z">
                <w:r w:rsidRPr="00E82422" w:rsidDel="00532572">
                  <w:rPr>
                    <w:rFonts w:ascii="Times New Roman" w:eastAsia="Times New Roman" w:hAnsi="Times New Roman" w:cs="Times New Roman"/>
                    <w:color w:val="000000"/>
                    <w:sz w:val="24"/>
                    <w:szCs w:val="24"/>
                  </w:rPr>
                  <w:delText>Lag 2</w:delText>
                </w:r>
              </w:del>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44700" w14:textId="0A8E47C6" w:rsidR="00E82422" w:rsidRPr="00E82422" w:rsidDel="00532572" w:rsidRDefault="00E82422" w:rsidP="00E82422">
            <w:pPr>
              <w:spacing w:after="0" w:line="240" w:lineRule="auto"/>
              <w:rPr>
                <w:ins w:id="3698" w:author="Jon.Richar" w:date="2023-01-20T13:28:00Z"/>
                <w:del w:id="3699" w:author="Mike.Litzow" w:date="2024-01-02T12:20:00Z"/>
                <w:rFonts w:ascii="Times New Roman" w:eastAsia="Times New Roman" w:hAnsi="Times New Roman" w:cs="Times New Roman"/>
                <w:color w:val="000000"/>
                <w:sz w:val="24"/>
                <w:szCs w:val="24"/>
              </w:rPr>
            </w:pPr>
            <w:ins w:id="3700" w:author="Jon.Richar" w:date="2023-01-20T13:28:00Z">
              <w:del w:id="3701" w:author="Mike.Litzow" w:date="2024-01-02T12:20:00Z">
                <w:r w:rsidRPr="00E82422" w:rsidDel="00532572">
                  <w:rPr>
                    <w:rFonts w:ascii="Times New Roman" w:eastAsia="Times New Roman" w:hAnsi="Times New Roman" w:cs="Times New Roman"/>
                    <w:color w:val="000000"/>
                    <w:sz w:val="24"/>
                    <w:szCs w:val="24"/>
                  </w:rPr>
                  <w:delText>Lag 3</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4AAFB" w14:textId="0F641C79" w:rsidR="00E82422" w:rsidRPr="00E82422" w:rsidDel="00532572" w:rsidRDefault="00E82422" w:rsidP="00E82422">
            <w:pPr>
              <w:spacing w:after="0" w:line="240" w:lineRule="auto"/>
              <w:rPr>
                <w:ins w:id="3702" w:author="Jon.Richar" w:date="2023-01-20T13:28:00Z"/>
                <w:del w:id="3703" w:author="Mike.Litzow" w:date="2024-01-02T12:20:00Z"/>
                <w:rFonts w:ascii="Times New Roman" w:eastAsia="Times New Roman" w:hAnsi="Times New Roman" w:cs="Times New Roman"/>
                <w:color w:val="000000"/>
                <w:sz w:val="24"/>
                <w:szCs w:val="24"/>
              </w:rPr>
            </w:pPr>
            <w:ins w:id="3704" w:author="Jon.Richar" w:date="2023-01-20T13:28:00Z">
              <w:del w:id="3705" w:author="Mike.Litzow" w:date="2024-01-02T12:20:00Z">
                <w:r w:rsidRPr="00E82422" w:rsidDel="00532572">
                  <w:rPr>
                    <w:rFonts w:ascii="Times New Roman" w:eastAsia="Times New Roman" w:hAnsi="Times New Roman" w:cs="Times New Roman"/>
                    <w:color w:val="000000"/>
                    <w:sz w:val="24"/>
                    <w:szCs w:val="24"/>
                  </w:rPr>
                  <w:delText>Lag 4</w:delText>
                </w:r>
              </w:del>
            </w:ins>
          </w:p>
        </w:tc>
      </w:tr>
      <w:tr w:rsidR="00E82422" w:rsidRPr="00E82422" w:rsidDel="00532572" w14:paraId="4D4B31D6" w14:textId="6690E39A" w:rsidTr="00E82422">
        <w:trPr>
          <w:trHeight w:val="310"/>
          <w:ins w:id="3706" w:author="Jon.Richar" w:date="2023-01-20T13:28:00Z"/>
          <w:del w:id="3707" w:author="Mike.Litzow" w:date="2024-01-02T12:20: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39FB7" w14:textId="6B37B0DD" w:rsidR="00E82422" w:rsidRPr="00E82422" w:rsidDel="00532572" w:rsidRDefault="00E82422" w:rsidP="00E82422">
            <w:pPr>
              <w:spacing w:after="0" w:line="240" w:lineRule="auto"/>
              <w:rPr>
                <w:ins w:id="3708" w:author="Jon.Richar" w:date="2023-01-20T13:28:00Z"/>
                <w:del w:id="3709" w:author="Mike.Litzow" w:date="2024-01-02T12:20:00Z"/>
                <w:rFonts w:ascii="Calibri" w:eastAsia="Times New Roman" w:hAnsi="Calibri" w:cs="Calibri"/>
                <w:color w:val="000000"/>
              </w:rPr>
            </w:pPr>
            <w:ins w:id="3710" w:author="Jon.Richar" w:date="2023-01-20T13:28:00Z">
              <w:del w:id="3711" w:author="Mike.Litzow" w:date="2024-01-02T12:20:00Z">
                <w:r w:rsidRPr="00E82422" w:rsidDel="00532572">
                  <w:rPr>
                    <w:rFonts w:ascii="Calibri" w:eastAsia="Times New Roman" w:hAnsi="Calibri" w:cs="Calibri"/>
                    <w:color w:val="000000"/>
                  </w:rPr>
                  <w:delText>Intercept</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31C6D" w14:textId="528909EB" w:rsidR="00E82422" w:rsidRPr="00E82422" w:rsidDel="00532572" w:rsidRDefault="00E82422" w:rsidP="00E82422">
            <w:pPr>
              <w:spacing w:after="0" w:line="240" w:lineRule="auto"/>
              <w:rPr>
                <w:ins w:id="3712" w:author="Jon.Richar" w:date="2023-01-20T13:28:00Z"/>
                <w:del w:id="3713" w:author="Mike.Litzow" w:date="2024-01-02T12:20:00Z"/>
                <w:rFonts w:ascii="Times New Roman" w:eastAsia="Times New Roman" w:hAnsi="Times New Roman" w:cs="Times New Roman"/>
                <w:color w:val="000000"/>
                <w:sz w:val="24"/>
                <w:szCs w:val="24"/>
              </w:rPr>
            </w:pPr>
            <w:ins w:id="3714" w:author="Jon.Richar" w:date="2023-01-20T13:28:00Z">
              <w:del w:id="3715" w:author="Mike.Litzow" w:date="2024-01-02T12:20:00Z">
                <w:r w:rsidRPr="00E82422" w:rsidDel="00532572">
                  <w:rPr>
                    <w:rFonts w:ascii="Times New Roman" w:eastAsia="Times New Roman" w:hAnsi="Times New Roman" w:cs="Times New Roman"/>
                    <w:color w:val="000000"/>
                    <w:sz w:val="24"/>
                    <w:szCs w:val="24"/>
                  </w:rPr>
                  <w:delText>1.8 (3.13e-09)</w:delText>
                </w:r>
              </w:del>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5FA1" w14:textId="6E4E4B1E" w:rsidR="00E82422" w:rsidRPr="00E82422" w:rsidDel="00532572" w:rsidRDefault="00E82422" w:rsidP="00E82422">
            <w:pPr>
              <w:spacing w:after="0" w:line="240" w:lineRule="auto"/>
              <w:rPr>
                <w:ins w:id="3716" w:author="Jon.Richar" w:date="2023-01-20T13:28:00Z"/>
                <w:del w:id="3717" w:author="Mike.Litzow" w:date="2024-01-02T12:20:00Z"/>
                <w:rFonts w:ascii="Times New Roman" w:eastAsia="Times New Roman" w:hAnsi="Times New Roman" w:cs="Times New Roman"/>
                <w:color w:val="000000"/>
                <w:sz w:val="24"/>
                <w:szCs w:val="24"/>
              </w:rPr>
            </w:pPr>
            <w:ins w:id="3718" w:author="Jon.Richar" w:date="2023-01-20T13:28:00Z">
              <w:del w:id="3719" w:author="Mike.Litzow" w:date="2024-01-02T12:20:00Z">
                <w:r w:rsidRPr="00E82422" w:rsidDel="00532572">
                  <w:rPr>
                    <w:rFonts w:ascii="Times New Roman" w:eastAsia="Times New Roman" w:hAnsi="Times New Roman" w:cs="Times New Roman"/>
                    <w:color w:val="000000"/>
                    <w:sz w:val="24"/>
                    <w:szCs w:val="24"/>
                  </w:rPr>
                  <w:delText>1.36 (3.7e-10)</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FA21F" w14:textId="4CA4BA6E" w:rsidR="00E82422" w:rsidRPr="00E82422" w:rsidDel="00532572" w:rsidRDefault="00E82422" w:rsidP="00E82422">
            <w:pPr>
              <w:spacing w:after="0" w:line="240" w:lineRule="auto"/>
              <w:rPr>
                <w:ins w:id="3720" w:author="Jon.Richar" w:date="2023-01-20T13:28:00Z"/>
                <w:del w:id="3721" w:author="Mike.Litzow" w:date="2024-01-02T12:20:00Z"/>
                <w:rFonts w:ascii="Times New Roman" w:eastAsia="Times New Roman" w:hAnsi="Times New Roman" w:cs="Times New Roman"/>
                <w:color w:val="000000"/>
                <w:sz w:val="24"/>
                <w:szCs w:val="24"/>
              </w:rPr>
            </w:pPr>
            <w:ins w:id="3722" w:author="Jon.Richar" w:date="2023-01-20T13:28:00Z">
              <w:del w:id="3723" w:author="Mike.Litzow" w:date="2024-01-02T12:20:00Z">
                <w:r w:rsidRPr="00E82422" w:rsidDel="00532572">
                  <w:rPr>
                    <w:rFonts w:ascii="Times New Roman" w:eastAsia="Times New Roman" w:hAnsi="Times New Roman" w:cs="Times New Roman"/>
                    <w:color w:val="000000"/>
                    <w:sz w:val="24"/>
                    <w:szCs w:val="24"/>
                  </w:rPr>
                  <w:delText>1.37(1.39e-09)</w:delText>
                </w:r>
              </w:del>
            </w:ins>
          </w:p>
        </w:tc>
      </w:tr>
      <w:tr w:rsidR="00E82422" w:rsidRPr="00E82422" w:rsidDel="00532572" w14:paraId="39E7971A" w14:textId="7FB4771A" w:rsidTr="00E82422">
        <w:trPr>
          <w:trHeight w:val="310"/>
          <w:ins w:id="3724" w:author="Jon.Richar" w:date="2023-01-20T13:28:00Z"/>
          <w:del w:id="3725" w:author="Mike.Litzow" w:date="2024-01-02T12:20: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3CFE2" w14:textId="5F787C63" w:rsidR="00E82422" w:rsidRPr="00E82422" w:rsidDel="00532572" w:rsidRDefault="00E82422" w:rsidP="00E82422">
            <w:pPr>
              <w:spacing w:after="0" w:line="240" w:lineRule="auto"/>
              <w:rPr>
                <w:ins w:id="3726" w:author="Jon.Richar" w:date="2023-01-20T13:28:00Z"/>
                <w:del w:id="3727" w:author="Mike.Litzow" w:date="2024-01-02T12:20:00Z"/>
                <w:rFonts w:ascii="Calibri" w:eastAsia="Times New Roman" w:hAnsi="Calibri" w:cs="Calibri"/>
                <w:color w:val="000000"/>
              </w:rPr>
            </w:pPr>
            <w:ins w:id="3728" w:author="Jon.Richar" w:date="2023-01-20T13:28:00Z">
              <w:del w:id="3729" w:author="Mike.Litzow" w:date="2024-01-02T12:20:00Z">
                <w:r w:rsidRPr="00E82422" w:rsidDel="00532572">
                  <w:rPr>
                    <w:rFonts w:ascii="Calibri" w:eastAsia="Times New Roman" w:hAnsi="Calibri" w:cs="Calibri"/>
                    <w:color w:val="000000"/>
                  </w:rPr>
                  <w:delText>S (edf)</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AF594" w14:textId="2C48BBF5" w:rsidR="00E82422" w:rsidRPr="00E82422" w:rsidDel="00532572" w:rsidRDefault="00E82422" w:rsidP="00E82422">
            <w:pPr>
              <w:spacing w:after="0" w:line="240" w:lineRule="auto"/>
              <w:rPr>
                <w:ins w:id="3730" w:author="Jon.Richar" w:date="2023-01-20T13:28:00Z"/>
                <w:del w:id="3731" w:author="Mike.Litzow" w:date="2024-01-02T12:20:00Z"/>
                <w:rFonts w:ascii="Times New Roman" w:eastAsia="Times New Roman" w:hAnsi="Times New Roman" w:cs="Times New Roman"/>
                <w:color w:val="000000"/>
                <w:sz w:val="24"/>
                <w:szCs w:val="24"/>
              </w:rPr>
            </w:pPr>
            <w:ins w:id="3732" w:author="Jon.Richar" w:date="2023-01-20T13:28:00Z">
              <w:del w:id="3733" w:author="Mike.Litzow" w:date="2024-01-02T12:20:00Z">
                <w:r w:rsidRPr="00E82422" w:rsidDel="00532572">
                  <w:rPr>
                    <w:rFonts w:ascii="Times New Roman" w:eastAsia="Times New Roman" w:hAnsi="Times New Roman" w:cs="Times New Roman"/>
                    <w:color w:val="000000"/>
                    <w:sz w:val="24"/>
                    <w:szCs w:val="24"/>
                  </w:rPr>
                  <w:delText>3.448(&lt;2e-16)</w:delText>
                </w:r>
              </w:del>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C1EDC" w14:textId="7D5F5F3F" w:rsidR="00E82422" w:rsidRPr="00E82422" w:rsidDel="00532572" w:rsidRDefault="00E82422" w:rsidP="00E82422">
            <w:pPr>
              <w:spacing w:after="0" w:line="240" w:lineRule="auto"/>
              <w:rPr>
                <w:ins w:id="3734" w:author="Jon.Richar" w:date="2023-01-20T13:28:00Z"/>
                <w:del w:id="3735" w:author="Mike.Litzow" w:date="2024-01-02T12:20:00Z"/>
                <w:rFonts w:ascii="Times New Roman" w:eastAsia="Times New Roman" w:hAnsi="Times New Roman" w:cs="Times New Roman"/>
                <w:color w:val="000000"/>
                <w:sz w:val="24"/>
                <w:szCs w:val="24"/>
              </w:rPr>
            </w:pPr>
            <w:ins w:id="3736" w:author="Jon.Richar" w:date="2023-01-20T13:28:00Z">
              <w:del w:id="3737" w:author="Mike.Litzow" w:date="2024-01-02T12:20:00Z">
                <w:r w:rsidRPr="00E82422" w:rsidDel="00532572">
                  <w:rPr>
                    <w:rFonts w:ascii="Times New Roman" w:eastAsia="Times New Roman" w:hAnsi="Times New Roman" w:cs="Times New Roman"/>
                    <w:color w:val="000000"/>
                    <w:sz w:val="24"/>
                    <w:szCs w:val="24"/>
                  </w:rPr>
                  <w:delText>3.53 (&lt;2e-16)</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AD93" w14:textId="4ED5EB66" w:rsidR="00E82422" w:rsidRPr="00E82422" w:rsidDel="00532572" w:rsidRDefault="00E82422" w:rsidP="00E82422">
            <w:pPr>
              <w:spacing w:after="0" w:line="240" w:lineRule="auto"/>
              <w:rPr>
                <w:ins w:id="3738" w:author="Jon.Richar" w:date="2023-01-20T13:28:00Z"/>
                <w:del w:id="3739" w:author="Mike.Litzow" w:date="2024-01-02T12:20:00Z"/>
                <w:rFonts w:ascii="Times New Roman" w:eastAsia="Times New Roman" w:hAnsi="Times New Roman" w:cs="Times New Roman"/>
                <w:color w:val="000000"/>
                <w:sz w:val="24"/>
                <w:szCs w:val="24"/>
              </w:rPr>
            </w:pPr>
            <w:ins w:id="3740" w:author="Jon.Richar" w:date="2023-01-20T13:28:00Z">
              <w:del w:id="3741" w:author="Mike.Litzow" w:date="2024-01-02T12:20:00Z">
                <w:r w:rsidRPr="00E82422" w:rsidDel="00532572">
                  <w:rPr>
                    <w:rFonts w:ascii="Times New Roman" w:eastAsia="Times New Roman" w:hAnsi="Times New Roman" w:cs="Times New Roman"/>
                    <w:color w:val="000000"/>
                    <w:sz w:val="24"/>
                    <w:szCs w:val="24"/>
                  </w:rPr>
                  <w:delText>3.092 (&lt;2e-16)</w:delText>
                </w:r>
              </w:del>
            </w:ins>
          </w:p>
        </w:tc>
      </w:tr>
      <w:tr w:rsidR="00E82422" w:rsidRPr="00E82422" w:rsidDel="00532572" w14:paraId="56745548" w14:textId="178C601C" w:rsidTr="00E82422">
        <w:trPr>
          <w:trHeight w:val="310"/>
          <w:ins w:id="3742" w:author="Jon.Richar" w:date="2023-01-20T13:28:00Z"/>
          <w:del w:id="3743" w:author="Mike.Litzow" w:date="2024-01-02T12:20: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C8ADA" w14:textId="494A127C" w:rsidR="00E82422" w:rsidRPr="00E82422" w:rsidDel="00532572" w:rsidRDefault="00E82422" w:rsidP="00E82422">
            <w:pPr>
              <w:spacing w:after="0" w:line="240" w:lineRule="auto"/>
              <w:rPr>
                <w:ins w:id="3744" w:author="Jon.Richar" w:date="2023-01-20T13:28:00Z"/>
                <w:del w:id="3745" w:author="Mike.Litzow" w:date="2024-01-02T12:20:00Z"/>
                <w:rFonts w:ascii="Calibri" w:eastAsia="Times New Roman" w:hAnsi="Calibri" w:cs="Calibri"/>
                <w:color w:val="000000"/>
              </w:rPr>
            </w:pPr>
            <w:ins w:id="3746" w:author="Jon.Richar" w:date="2023-01-20T13:28:00Z">
              <w:del w:id="3747" w:author="Mike.Litzow" w:date="2024-01-02T12:20:00Z">
                <w:r w:rsidRPr="00E82422" w:rsidDel="00532572">
                  <w:rPr>
                    <w:rFonts w:ascii="Calibri" w:eastAsia="Times New Roman" w:hAnsi="Calibri" w:cs="Calibri"/>
                    <w:color w:val="000000"/>
                  </w:rPr>
                  <w:delText>phi</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78ED6" w14:textId="39B40A92" w:rsidR="00E82422" w:rsidRPr="00E82422" w:rsidDel="00532572" w:rsidRDefault="00E82422" w:rsidP="00E82422">
            <w:pPr>
              <w:spacing w:after="0" w:line="240" w:lineRule="auto"/>
              <w:rPr>
                <w:ins w:id="3748" w:author="Jon.Richar" w:date="2023-01-20T13:28:00Z"/>
                <w:del w:id="3749" w:author="Mike.Litzow" w:date="2024-01-02T12:20:00Z"/>
                <w:rFonts w:ascii="Times New Roman" w:eastAsia="Times New Roman" w:hAnsi="Times New Roman" w:cs="Times New Roman"/>
                <w:color w:val="000000"/>
                <w:sz w:val="24"/>
                <w:szCs w:val="24"/>
              </w:rPr>
            </w:pPr>
            <w:ins w:id="3750" w:author="Jon.Richar" w:date="2023-01-20T13:28:00Z">
              <w:del w:id="3751" w:author="Mike.Litzow" w:date="2024-01-02T12:20:00Z">
                <w:r w:rsidRPr="00E82422" w:rsidDel="00532572">
                  <w:rPr>
                    <w:rFonts w:ascii="Times New Roman" w:eastAsia="Times New Roman" w:hAnsi="Times New Roman" w:cs="Times New Roman"/>
                    <w:color w:val="000000"/>
                    <w:sz w:val="24"/>
                    <w:szCs w:val="24"/>
                  </w:rPr>
                  <w:delText>0.38</w:delText>
                </w:r>
              </w:del>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5FB6" w14:textId="4B064F9E" w:rsidR="00E82422" w:rsidRPr="00E82422" w:rsidDel="00532572" w:rsidRDefault="00E82422" w:rsidP="00E82422">
            <w:pPr>
              <w:spacing w:after="0" w:line="240" w:lineRule="auto"/>
              <w:rPr>
                <w:ins w:id="3752" w:author="Jon.Richar" w:date="2023-01-20T13:28:00Z"/>
                <w:del w:id="3753" w:author="Mike.Litzow" w:date="2024-01-02T12:20:00Z"/>
                <w:rFonts w:ascii="Times New Roman" w:eastAsia="Times New Roman" w:hAnsi="Times New Roman" w:cs="Times New Roman"/>
                <w:color w:val="000000"/>
                <w:sz w:val="24"/>
                <w:szCs w:val="24"/>
              </w:rPr>
            </w:pPr>
            <w:ins w:id="3754" w:author="Jon.Richar" w:date="2023-01-20T13:28:00Z">
              <w:del w:id="3755" w:author="Mike.Litzow" w:date="2024-01-02T12:20:00Z">
                <w:r w:rsidRPr="00E82422" w:rsidDel="00532572">
                  <w:rPr>
                    <w:rFonts w:ascii="Times New Roman" w:eastAsia="Times New Roman" w:hAnsi="Times New Roman" w:cs="Times New Roman"/>
                    <w:color w:val="000000"/>
                    <w:sz w:val="24"/>
                    <w:szCs w:val="24"/>
                  </w:rPr>
                  <w:delText>0.4</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7BD42" w14:textId="62955FE3" w:rsidR="00E82422" w:rsidRPr="00E82422" w:rsidDel="00532572" w:rsidRDefault="00E82422" w:rsidP="00E82422">
            <w:pPr>
              <w:spacing w:after="0" w:line="240" w:lineRule="auto"/>
              <w:rPr>
                <w:ins w:id="3756" w:author="Jon.Richar" w:date="2023-01-20T13:28:00Z"/>
                <w:del w:id="3757" w:author="Mike.Litzow" w:date="2024-01-02T12:20:00Z"/>
                <w:rFonts w:ascii="Times New Roman" w:eastAsia="Times New Roman" w:hAnsi="Times New Roman" w:cs="Times New Roman"/>
                <w:color w:val="000000"/>
                <w:sz w:val="24"/>
                <w:szCs w:val="24"/>
              </w:rPr>
            </w:pPr>
            <w:ins w:id="3758" w:author="Jon.Richar" w:date="2023-01-20T13:28:00Z">
              <w:del w:id="3759" w:author="Mike.Litzow" w:date="2024-01-02T12:20:00Z">
                <w:r w:rsidRPr="00E82422" w:rsidDel="00532572">
                  <w:rPr>
                    <w:rFonts w:ascii="Times New Roman" w:eastAsia="Times New Roman" w:hAnsi="Times New Roman" w:cs="Times New Roman"/>
                    <w:color w:val="000000"/>
                    <w:sz w:val="24"/>
                    <w:szCs w:val="24"/>
                  </w:rPr>
                  <w:delText>0.36</w:delText>
                </w:r>
              </w:del>
            </w:ins>
          </w:p>
        </w:tc>
      </w:tr>
      <w:tr w:rsidR="00E82422" w:rsidRPr="00E82422" w:rsidDel="00532572" w14:paraId="28357876" w14:textId="1AAD8D9B" w:rsidTr="00E82422">
        <w:trPr>
          <w:trHeight w:val="310"/>
          <w:ins w:id="3760" w:author="Jon.Richar" w:date="2023-01-20T13:28:00Z"/>
          <w:del w:id="3761" w:author="Mike.Litzow" w:date="2024-01-02T12:20: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88FDC" w14:textId="7F4FC113" w:rsidR="00E82422" w:rsidRPr="00E82422" w:rsidDel="00532572" w:rsidRDefault="00E82422" w:rsidP="00E82422">
            <w:pPr>
              <w:spacing w:after="0" w:line="240" w:lineRule="auto"/>
              <w:rPr>
                <w:ins w:id="3762" w:author="Jon.Richar" w:date="2023-01-20T13:28:00Z"/>
                <w:del w:id="3763" w:author="Mike.Litzow" w:date="2024-01-02T12:20:00Z"/>
                <w:rFonts w:ascii="Calibri" w:eastAsia="Times New Roman" w:hAnsi="Calibri" w:cs="Calibri"/>
                <w:color w:val="000000"/>
              </w:rPr>
            </w:pPr>
            <w:ins w:id="3764" w:author="Jon.Richar" w:date="2023-01-20T13:28:00Z">
              <w:del w:id="3765" w:author="Mike.Litzow" w:date="2024-01-02T12:20:00Z">
                <w:r w:rsidRPr="00E82422" w:rsidDel="00532572">
                  <w:rPr>
                    <w:rFonts w:ascii="Calibri" w:eastAsia="Times New Roman" w:hAnsi="Calibri" w:cs="Calibri"/>
                    <w:color w:val="000000"/>
                  </w:rPr>
                  <w:delText>AICc</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3C98F" w14:textId="31AEEADE" w:rsidR="00E82422" w:rsidRPr="00E82422" w:rsidDel="00532572" w:rsidRDefault="00E82422" w:rsidP="00E82422">
            <w:pPr>
              <w:spacing w:after="0" w:line="240" w:lineRule="auto"/>
              <w:rPr>
                <w:ins w:id="3766" w:author="Jon.Richar" w:date="2023-01-20T13:28:00Z"/>
                <w:del w:id="3767" w:author="Mike.Litzow" w:date="2024-01-02T12:20:00Z"/>
                <w:rFonts w:ascii="Times New Roman" w:eastAsia="Times New Roman" w:hAnsi="Times New Roman" w:cs="Times New Roman"/>
                <w:color w:val="000000"/>
                <w:sz w:val="24"/>
                <w:szCs w:val="24"/>
              </w:rPr>
            </w:pPr>
            <w:ins w:id="3768" w:author="Jon.Richar" w:date="2023-01-20T13:28:00Z">
              <w:del w:id="3769" w:author="Mike.Litzow" w:date="2024-01-02T12:20:00Z">
                <w:r w:rsidRPr="00E82422" w:rsidDel="00532572">
                  <w:rPr>
                    <w:rFonts w:ascii="Times New Roman" w:eastAsia="Times New Roman" w:hAnsi="Times New Roman" w:cs="Times New Roman"/>
                    <w:color w:val="000000"/>
                    <w:sz w:val="24"/>
                    <w:szCs w:val="24"/>
                  </w:rPr>
                  <w:delText>90.73</w:delText>
                </w:r>
              </w:del>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8363B" w14:textId="1E750EF5" w:rsidR="00E82422" w:rsidRPr="00E82422" w:rsidDel="00532572" w:rsidRDefault="00E82422" w:rsidP="00E82422">
            <w:pPr>
              <w:spacing w:after="0" w:line="240" w:lineRule="auto"/>
              <w:rPr>
                <w:ins w:id="3770" w:author="Jon.Richar" w:date="2023-01-20T13:28:00Z"/>
                <w:del w:id="3771" w:author="Mike.Litzow" w:date="2024-01-02T12:20:00Z"/>
                <w:rFonts w:ascii="Times New Roman" w:eastAsia="Times New Roman" w:hAnsi="Times New Roman" w:cs="Times New Roman"/>
                <w:color w:val="000000"/>
                <w:sz w:val="24"/>
                <w:szCs w:val="24"/>
              </w:rPr>
            </w:pPr>
            <w:ins w:id="3772" w:author="Jon.Richar" w:date="2023-01-20T13:28:00Z">
              <w:del w:id="3773" w:author="Mike.Litzow" w:date="2024-01-02T12:20:00Z">
                <w:r w:rsidRPr="00E82422" w:rsidDel="00532572">
                  <w:rPr>
                    <w:rFonts w:ascii="Times New Roman" w:eastAsia="Times New Roman" w:hAnsi="Times New Roman" w:cs="Times New Roman"/>
                    <w:color w:val="000000"/>
                    <w:sz w:val="24"/>
                    <w:szCs w:val="24"/>
                  </w:rPr>
                  <w:delText>86.42</w:delText>
                </w:r>
              </w:del>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579FB" w14:textId="0BCB8B59" w:rsidR="00E82422" w:rsidRPr="00E82422" w:rsidDel="00532572" w:rsidRDefault="00E82422" w:rsidP="00E82422">
            <w:pPr>
              <w:spacing w:after="0" w:line="240" w:lineRule="auto"/>
              <w:rPr>
                <w:ins w:id="3774" w:author="Jon.Richar" w:date="2023-01-20T13:28:00Z"/>
                <w:del w:id="3775" w:author="Mike.Litzow" w:date="2024-01-02T12:20:00Z"/>
                <w:rFonts w:ascii="Times New Roman" w:eastAsia="Times New Roman" w:hAnsi="Times New Roman" w:cs="Times New Roman"/>
                <w:color w:val="000000"/>
                <w:sz w:val="24"/>
                <w:szCs w:val="24"/>
              </w:rPr>
            </w:pPr>
            <w:ins w:id="3776" w:author="Jon.Richar" w:date="2023-01-20T13:28:00Z">
              <w:del w:id="3777" w:author="Mike.Litzow" w:date="2024-01-02T12:20:00Z">
                <w:r w:rsidRPr="00E82422" w:rsidDel="00532572">
                  <w:rPr>
                    <w:rFonts w:ascii="Times New Roman" w:eastAsia="Times New Roman" w:hAnsi="Times New Roman" w:cs="Times New Roman"/>
                    <w:color w:val="000000"/>
                    <w:sz w:val="24"/>
                    <w:szCs w:val="24"/>
                  </w:rPr>
                  <w:delText>91.57</w:delText>
                </w:r>
              </w:del>
            </w:ins>
          </w:p>
        </w:tc>
      </w:tr>
    </w:tbl>
    <w:p w14:paraId="2E592356" w14:textId="0F1E3699" w:rsidR="00525AD2" w:rsidDel="00532572" w:rsidRDefault="00525AD2" w:rsidP="00525AD2">
      <w:pPr>
        <w:pBdr>
          <w:between w:val="single" w:sz="4" w:space="1" w:color="auto"/>
          <w:bar w:val="single" w:sz="4" w:color="auto"/>
        </w:pBdr>
        <w:spacing w:line="480" w:lineRule="auto"/>
        <w:rPr>
          <w:del w:id="3778" w:author="Mike.Litzow" w:date="2024-01-02T12:20:00Z"/>
          <w:rFonts w:ascii="Times New Roman" w:hAnsi="Times New Roman" w:cs="Times New Roman"/>
          <w:sz w:val="24"/>
          <w:szCs w:val="24"/>
        </w:rPr>
      </w:pPr>
    </w:p>
    <w:p w14:paraId="40FAE809" w14:textId="15214368" w:rsidR="00E82422" w:rsidDel="00532572" w:rsidRDefault="00E82422" w:rsidP="00525AD2">
      <w:pPr>
        <w:spacing w:line="480" w:lineRule="auto"/>
        <w:rPr>
          <w:ins w:id="3779" w:author="Jon.Richar" w:date="2023-01-20T13:28:00Z"/>
          <w:del w:id="3780" w:author="Mike.Litzow" w:date="2024-01-02T12:20:00Z"/>
          <w:rFonts w:ascii="Times New Roman" w:hAnsi="Times New Roman" w:cs="Times New Roman"/>
          <w:sz w:val="24"/>
          <w:szCs w:val="24"/>
        </w:rPr>
      </w:pPr>
    </w:p>
    <w:p w14:paraId="1B381C9A" w14:textId="6AF820CA"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del w:id="3781" w:author="Mike.Litzow" w:date="2024-01-02T12:20:00Z">
        <w:r w:rsidDel="00532572">
          <w:rPr>
            <w:rFonts w:ascii="Times New Roman" w:hAnsi="Times New Roman" w:cs="Times New Roman"/>
            <w:sz w:val="24"/>
            <w:szCs w:val="24"/>
          </w:rPr>
          <w:delText>Table 3</w:delText>
        </w:r>
      </w:del>
      <w:ins w:id="3782" w:author="Jon.Richar" w:date="2023-06-02T10:03:00Z">
        <w:del w:id="3783" w:author="Mike.Litzow" w:date="2024-01-02T12:20:00Z">
          <w:r w:rsidR="00AF6EBA" w:rsidDel="00532572">
            <w:rPr>
              <w:rFonts w:ascii="Times New Roman" w:hAnsi="Times New Roman" w:cs="Times New Roman"/>
              <w:sz w:val="24"/>
              <w:szCs w:val="24"/>
            </w:rPr>
            <w:delText>3</w:delText>
          </w:r>
        </w:del>
      </w:ins>
      <w:del w:id="3784" w:author="Mike.Litzow" w:date="2024-01-02T12:20:00Z">
        <w:r w:rsidRPr="005C6E5D" w:rsidDel="00532572">
          <w:rPr>
            <w:rFonts w:ascii="Times New Roman" w:hAnsi="Times New Roman" w:cs="Times New Roman"/>
            <w:sz w:val="24"/>
            <w:szCs w:val="24"/>
          </w:rPr>
          <w:delText xml:space="preserve">. </w:delText>
        </w:r>
        <w:r w:rsidDel="00532572">
          <w:rPr>
            <w:rFonts w:ascii="Times New Roman" w:hAnsi="Times New Roman" w:cs="Times New Roman"/>
            <w:sz w:val="24"/>
            <w:szCs w:val="24"/>
          </w:rPr>
          <w:delText>Generalized least squares</w:delText>
        </w:r>
      </w:del>
      <w:ins w:id="3785" w:author="Jon.Richar" w:date="2023-01-20T13:27:00Z">
        <w:del w:id="3786" w:author="Mike.Litzow" w:date="2024-01-02T12:20:00Z">
          <w:r w:rsidR="00E82422" w:rsidDel="00532572">
            <w:rPr>
              <w:rFonts w:ascii="Times New Roman" w:hAnsi="Times New Roman" w:cs="Times New Roman"/>
              <w:sz w:val="24"/>
              <w:szCs w:val="24"/>
            </w:rPr>
            <w:delText>additive mixed effect model</w:delText>
          </w:r>
        </w:del>
      </w:ins>
      <w:del w:id="3787" w:author="Mike.Litzow" w:date="2024-01-02T12:20:00Z">
        <w:r w:rsidDel="00532572">
          <w:rPr>
            <w:rFonts w:ascii="Times New Roman" w:hAnsi="Times New Roman" w:cs="Times New Roman"/>
            <w:sz w:val="24"/>
            <w:szCs w:val="24"/>
          </w:rPr>
          <w:delText xml:space="preserve"> (GLS</w:delText>
        </w:r>
      </w:del>
      <w:ins w:id="3788" w:author="Jon.Richar" w:date="2023-01-20T13:27:00Z">
        <w:del w:id="3789" w:author="Mike.Litzow" w:date="2024-01-02T12:20:00Z">
          <w:r w:rsidR="00E82422" w:rsidDel="00532572">
            <w:rPr>
              <w:rFonts w:ascii="Times New Roman" w:hAnsi="Times New Roman" w:cs="Times New Roman"/>
              <w:sz w:val="24"/>
              <w:szCs w:val="24"/>
            </w:rPr>
            <w:delText>GAMM</w:delText>
          </w:r>
        </w:del>
      </w:ins>
      <w:del w:id="3790" w:author="Mike.Litzow" w:date="2024-01-02T12:20:00Z">
        <w:r w:rsidDel="00532572">
          <w:rPr>
            <w:rFonts w:ascii="Times New Roman" w:hAnsi="Times New Roman" w:cs="Times New Roman"/>
            <w:sz w:val="24"/>
            <w:szCs w:val="24"/>
          </w:rPr>
          <w:delText>) s</w:delText>
        </w:r>
        <w:r w:rsidRPr="005C6E5D" w:rsidDel="00532572">
          <w:rPr>
            <w:rFonts w:ascii="Times New Roman" w:hAnsi="Times New Roman" w:cs="Times New Roman"/>
            <w:sz w:val="24"/>
            <w:szCs w:val="24"/>
          </w:rPr>
          <w:delText>tock-recruit model out</w:delText>
        </w:r>
        <w:r w:rsidDel="00532572">
          <w:rPr>
            <w:rFonts w:ascii="Times New Roman" w:hAnsi="Times New Roman" w:cs="Times New Roman"/>
            <w:sz w:val="24"/>
            <w:szCs w:val="24"/>
          </w:rPr>
          <w:delText>put</w:delText>
        </w:r>
        <w:r w:rsidRPr="005C6E5D" w:rsidDel="00532572">
          <w:rPr>
            <w:rFonts w:ascii="Times New Roman" w:hAnsi="Times New Roman" w:cs="Times New Roman"/>
            <w:sz w:val="24"/>
            <w:szCs w:val="24"/>
          </w:rPr>
          <w:delText>. Param</w:delText>
        </w:r>
        <w:r w:rsidDel="00532572">
          <w:rPr>
            <w:rFonts w:ascii="Times New Roman" w:hAnsi="Times New Roman" w:cs="Times New Roman"/>
            <w:sz w:val="24"/>
            <w:szCs w:val="24"/>
          </w:rPr>
          <w:delText>e</w:delText>
        </w:r>
        <w:r w:rsidRPr="005C6E5D" w:rsidDel="00532572">
          <w:rPr>
            <w:rFonts w:ascii="Times New Roman" w:hAnsi="Times New Roman" w:cs="Times New Roman"/>
            <w:sz w:val="24"/>
            <w:szCs w:val="24"/>
          </w:rPr>
          <w:delText>ter estimates and associated p-values for linearized Ricker stock-recruit models by l</w:delText>
        </w:r>
        <w:r w:rsidDel="00532572">
          <w:rPr>
            <w:rFonts w:ascii="Times New Roman" w:hAnsi="Times New Roman" w:cs="Times New Roman"/>
            <w:sz w:val="24"/>
            <w:szCs w:val="24"/>
          </w:rPr>
          <w:delText>a</w:delText>
        </w:r>
        <w:r w:rsidRPr="005C6E5D" w:rsidDel="00532572">
          <w:rPr>
            <w:rFonts w:ascii="Times New Roman" w:hAnsi="Times New Roman" w:cs="Times New Roman"/>
            <w:sz w:val="24"/>
            <w:szCs w:val="24"/>
          </w:rPr>
          <w:delText>g</w:delText>
        </w:r>
        <w:r w:rsidDel="00532572">
          <w:rPr>
            <w:rFonts w:ascii="Times New Roman" w:hAnsi="Times New Roman" w:cs="Times New Roman"/>
            <w:sz w:val="24"/>
            <w:szCs w:val="24"/>
          </w:rPr>
          <w:delText>. Phi values denote strength of autocorrelation, which is then accounted for in G</w:delText>
        </w:r>
        <w:r w:rsidR="00C473F1" w:rsidDel="00532572">
          <w:rPr>
            <w:rFonts w:ascii="Times New Roman" w:hAnsi="Times New Roman" w:cs="Times New Roman"/>
            <w:sz w:val="24"/>
            <w:szCs w:val="24"/>
          </w:rPr>
          <w:delText>AMM</w:delText>
        </w:r>
        <w:r w:rsidDel="00532572">
          <w:rPr>
            <w:rFonts w:ascii="Times New Roman" w:hAnsi="Times New Roman" w:cs="Times New Roman"/>
            <w:sz w:val="24"/>
            <w:szCs w:val="24"/>
          </w:rPr>
          <w:delText xml:space="preserve"> procedures.</w:delText>
        </w:r>
      </w:del>
    </w:p>
    <w:tbl>
      <w:tblPr>
        <w:tblW w:w="8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791" w:author="Jon.Richar" w:date="2023-06-09T15:16:00Z">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74"/>
        <w:gridCol w:w="698"/>
        <w:gridCol w:w="767"/>
        <w:gridCol w:w="639"/>
        <w:gridCol w:w="5980"/>
        <w:tblGridChange w:id="3792">
          <w:tblGrid>
            <w:gridCol w:w="769"/>
            <w:gridCol w:w="42"/>
            <w:gridCol w:w="651"/>
            <w:gridCol w:w="80"/>
            <w:gridCol w:w="919"/>
            <w:gridCol w:w="135"/>
            <w:gridCol w:w="454"/>
            <w:gridCol w:w="167"/>
            <w:gridCol w:w="5562"/>
            <w:gridCol w:w="477"/>
          </w:tblGrid>
        </w:tblGridChange>
      </w:tblGrid>
      <w:tr w:rsidR="00582FB7" w:rsidRPr="00582FB7" w:rsidDel="00532572" w14:paraId="7DEB4527" w14:textId="67690C7A" w:rsidTr="00C93D08">
        <w:trPr>
          <w:trHeight w:val="265"/>
          <w:ins w:id="3793" w:author="Jon.Richar" w:date="2023-06-07T15:37:00Z"/>
          <w:del w:id="3794" w:author="Mike.Litzow" w:date="2024-01-02T12:20:00Z"/>
          <w:trPrChange w:id="3795" w:author="Jon.Richar" w:date="2023-06-09T15:16:00Z">
            <w:trPr>
              <w:trHeight w:val="289"/>
            </w:trPr>
          </w:trPrChange>
        </w:trPr>
        <w:tc>
          <w:tcPr>
            <w:tcW w:w="774" w:type="dxa"/>
            <w:shd w:val="clear" w:color="auto" w:fill="auto"/>
            <w:noWrap/>
            <w:vAlign w:val="bottom"/>
            <w:hideMark/>
            <w:tcPrChange w:id="3796" w:author="Jon.Richar" w:date="2023-06-09T15:16:00Z">
              <w:tcPr>
                <w:tcW w:w="811" w:type="dxa"/>
                <w:gridSpan w:val="2"/>
                <w:shd w:val="clear" w:color="auto" w:fill="auto"/>
                <w:noWrap/>
                <w:vAlign w:val="bottom"/>
                <w:hideMark/>
              </w:tcPr>
            </w:tcPrChange>
          </w:tcPr>
          <w:p w14:paraId="3C93ACF3" w14:textId="715C997C" w:rsidR="00582FB7" w:rsidRPr="00582FB7" w:rsidDel="00532572" w:rsidRDefault="00582FB7" w:rsidP="00582FB7">
            <w:pPr>
              <w:spacing w:after="0" w:line="240" w:lineRule="auto"/>
              <w:rPr>
                <w:ins w:id="3797" w:author="Jon.Richar" w:date="2023-06-07T15:37:00Z"/>
                <w:del w:id="3798" w:author="Mike.Litzow" w:date="2024-01-02T12:20:00Z"/>
                <w:rFonts w:ascii="Times New Roman" w:eastAsia="Times New Roman" w:hAnsi="Times New Roman" w:cs="Times New Roman"/>
                <w:color w:val="000000"/>
                <w:sz w:val="20"/>
                <w:szCs w:val="20"/>
              </w:rPr>
            </w:pPr>
            <w:ins w:id="3799" w:author="Jon.Richar" w:date="2023-06-07T15:37:00Z">
              <w:del w:id="3800" w:author="Mike.Litzow" w:date="2024-01-02T12:20:00Z">
                <w:r w:rsidRPr="00582FB7" w:rsidDel="00532572">
                  <w:rPr>
                    <w:rFonts w:ascii="Times New Roman" w:eastAsia="Times New Roman" w:hAnsi="Times New Roman" w:cs="Times New Roman"/>
                    <w:color w:val="000000"/>
                    <w:sz w:val="20"/>
                    <w:szCs w:val="20"/>
                  </w:rPr>
                  <w:lastRenderedPageBreak/>
                  <w:delText>Model</w:delText>
                </w:r>
              </w:del>
            </w:ins>
          </w:p>
        </w:tc>
        <w:tc>
          <w:tcPr>
            <w:tcW w:w="698" w:type="dxa"/>
            <w:shd w:val="clear" w:color="auto" w:fill="auto"/>
            <w:noWrap/>
            <w:vAlign w:val="bottom"/>
            <w:hideMark/>
            <w:tcPrChange w:id="3801" w:author="Jon.Richar" w:date="2023-06-09T15:16:00Z">
              <w:tcPr>
                <w:tcW w:w="731" w:type="dxa"/>
                <w:gridSpan w:val="2"/>
                <w:shd w:val="clear" w:color="auto" w:fill="auto"/>
                <w:noWrap/>
                <w:vAlign w:val="bottom"/>
                <w:hideMark/>
              </w:tcPr>
            </w:tcPrChange>
          </w:tcPr>
          <w:p w14:paraId="085EBBD9" w14:textId="08792DB3" w:rsidR="00582FB7" w:rsidRPr="00582FB7" w:rsidDel="00532572" w:rsidRDefault="00582FB7" w:rsidP="00582FB7">
            <w:pPr>
              <w:spacing w:after="0" w:line="240" w:lineRule="auto"/>
              <w:rPr>
                <w:ins w:id="3802" w:author="Jon.Richar" w:date="2023-06-07T15:37:00Z"/>
                <w:del w:id="3803" w:author="Mike.Litzow" w:date="2024-01-02T12:20:00Z"/>
                <w:rFonts w:ascii="Times New Roman" w:eastAsia="Times New Roman" w:hAnsi="Times New Roman" w:cs="Times New Roman"/>
                <w:color w:val="000000"/>
                <w:sz w:val="20"/>
                <w:szCs w:val="20"/>
              </w:rPr>
            </w:pPr>
            <w:ins w:id="3804" w:author="Jon.Richar" w:date="2023-06-07T15:37:00Z">
              <w:del w:id="3805" w:author="Mike.Litzow" w:date="2024-01-02T12:20:00Z">
                <w:r w:rsidRPr="00582FB7" w:rsidDel="00532572">
                  <w:rPr>
                    <w:rFonts w:ascii="Times New Roman" w:eastAsia="Times New Roman" w:hAnsi="Times New Roman" w:cs="Times New Roman"/>
                    <w:color w:val="000000"/>
                    <w:sz w:val="20"/>
                    <w:szCs w:val="20"/>
                  </w:rPr>
                  <w:delText>AICc</w:delText>
                </w:r>
              </w:del>
            </w:ins>
          </w:p>
        </w:tc>
        <w:tc>
          <w:tcPr>
            <w:tcW w:w="683" w:type="dxa"/>
            <w:shd w:val="clear" w:color="auto" w:fill="auto"/>
            <w:noWrap/>
            <w:vAlign w:val="bottom"/>
            <w:hideMark/>
            <w:tcPrChange w:id="3806" w:author="Jon.Richar" w:date="2023-06-09T15:16:00Z">
              <w:tcPr>
                <w:tcW w:w="1054" w:type="dxa"/>
                <w:gridSpan w:val="2"/>
                <w:shd w:val="clear" w:color="auto" w:fill="auto"/>
                <w:noWrap/>
                <w:vAlign w:val="bottom"/>
                <w:hideMark/>
              </w:tcPr>
            </w:tcPrChange>
          </w:tcPr>
          <w:p w14:paraId="355937F1" w14:textId="099D086E" w:rsidR="00582FB7" w:rsidRPr="00582FB7" w:rsidDel="00532572" w:rsidRDefault="00602ACB" w:rsidP="00582FB7">
            <w:pPr>
              <w:spacing w:after="0" w:line="240" w:lineRule="auto"/>
              <w:rPr>
                <w:ins w:id="3807" w:author="Jon.Richar" w:date="2023-06-07T15:37:00Z"/>
                <w:del w:id="3808" w:author="Mike.Litzow" w:date="2024-01-02T12:20:00Z"/>
                <w:rFonts w:ascii="Times New Roman" w:eastAsia="Times New Roman" w:hAnsi="Times New Roman" w:cs="Times New Roman"/>
                <w:color w:val="000000"/>
                <w:sz w:val="20"/>
                <w:szCs w:val="20"/>
              </w:rPr>
            </w:pPr>
            <w:ins w:id="3809" w:author="Jon.Richar" w:date="2023-07-03T10:49:00Z">
              <w:del w:id="3810" w:author="Mike.Litzow" w:date="2024-01-02T12:20:00Z">
                <w:r w:rsidRPr="00CA3EA3" w:rsidDel="00532572">
                  <w:rPr>
                    <w:rFonts w:ascii="Times New Roman" w:eastAsia="Times New Roman" w:hAnsi="Times New Roman" w:cs="Times New Roman"/>
                    <w:i/>
                    <w:color w:val="000000"/>
                    <w:sz w:val="20"/>
                    <w:szCs w:val="20"/>
                  </w:rPr>
                  <w:delText>Δ</w:delText>
                </w:r>
              </w:del>
            </w:ins>
            <w:ins w:id="3811" w:author="Jon.Richar" w:date="2023-06-07T15:37:00Z">
              <w:del w:id="3812" w:author="Mike.Litzow" w:date="2024-01-02T12:20:00Z">
                <w:r w:rsidR="00582FB7" w:rsidRPr="00582FB7" w:rsidDel="00532572">
                  <w:rPr>
                    <w:rFonts w:ascii="Times New Roman" w:eastAsia="Times New Roman" w:hAnsi="Times New Roman" w:cs="Times New Roman"/>
                    <w:color w:val="000000"/>
                    <w:sz w:val="20"/>
                    <w:szCs w:val="20"/>
                  </w:rPr>
                  <w:delText>AICc</w:delText>
                </w:r>
              </w:del>
            </w:ins>
          </w:p>
        </w:tc>
        <w:tc>
          <w:tcPr>
            <w:tcW w:w="639" w:type="dxa"/>
            <w:shd w:val="clear" w:color="auto" w:fill="auto"/>
            <w:noWrap/>
            <w:vAlign w:val="bottom"/>
            <w:hideMark/>
            <w:tcPrChange w:id="3813" w:author="Jon.Richar" w:date="2023-06-09T15:16:00Z">
              <w:tcPr>
                <w:tcW w:w="621" w:type="dxa"/>
                <w:gridSpan w:val="2"/>
                <w:shd w:val="clear" w:color="auto" w:fill="auto"/>
                <w:noWrap/>
                <w:vAlign w:val="bottom"/>
                <w:hideMark/>
              </w:tcPr>
            </w:tcPrChange>
          </w:tcPr>
          <w:p w14:paraId="3AC3F6A9" w14:textId="68592A2B" w:rsidR="00582FB7" w:rsidRPr="00582FB7" w:rsidDel="00532572" w:rsidRDefault="00582FB7" w:rsidP="00582FB7">
            <w:pPr>
              <w:spacing w:after="0" w:line="240" w:lineRule="auto"/>
              <w:rPr>
                <w:ins w:id="3814" w:author="Jon.Richar" w:date="2023-06-07T15:37:00Z"/>
                <w:del w:id="3815" w:author="Mike.Litzow" w:date="2024-01-02T12:20:00Z"/>
                <w:rFonts w:ascii="Times New Roman" w:eastAsia="Times New Roman" w:hAnsi="Times New Roman" w:cs="Times New Roman"/>
                <w:color w:val="000000"/>
                <w:sz w:val="20"/>
                <w:szCs w:val="20"/>
              </w:rPr>
            </w:pPr>
            <w:ins w:id="3816" w:author="Jon.Richar" w:date="2023-06-07T15:37:00Z">
              <w:del w:id="3817" w:author="Mike.Litzow" w:date="2024-01-02T12:20:00Z">
                <w:r w:rsidRPr="00582FB7" w:rsidDel="00532572">
                  <w:rPr>
                    <w:rFonts w:ascii="Times New Roman" w:eastAsia="Times New Roman" w:hAnsi="Times New Roman" w:cs="Times New Roman"/>
                    <w:color w:val="000000"/>
                    <w:sz w:val="20"/>
                    <w:szCs w:val="20"/>
                  </w:rPr>
                  <w:delText>Phi</w:delText>
                </w:r>
              </w:del>
            </w:ins>
          </w:p>
        </w:tc>
        <w:tc>
          <w:tcPr>
            <w:tcW w:w="5980" w:type="dxa"/>
            <w:shd w:val="clear" w:color="auto" w:fill="auto"/>
            <w:noWrap/>
            <w:vAlign w:val="bottom"/>
            <w:hideMark/>
            <w:tcPrChange w:id="3818" w:author="Jon.Richar" w:date="2023-06-09T15:16:00Z">
              <w:tcPr>
                <w:tcW w:w="6039" w:type="dxa"/>
                <w:gridSpan w:val="2"/>
                <w:shd w:val="clear" w:color="auto" w:fill="auto"/>
                <w:noWrap/>
                <w:vAlign w:val="bottom"/>
                <w:hideMark/>
              </w:tcPr>
            </w:tcPrChange>
          </w:tcPr>
          <w:p w14:paraId="0ADA90A2" w14:textId="3FB39507" w:rsidR="00582FB7" w:rsidRPr="00582FB7" w:rsidDel="00532572" w:rsidRDefault="00582FB7" w:rsidP="00582FB7">
            <w:pPr>
              <w:spacing w:after="0" w:line="240" w:lineRule="auto"/>
              <w:rPr>
                <w:ins w:id="3819" w:author="Jon.Richar" w:date="2023-06-07T15:37:00Z"/>
                <w:del w:id="3820" w:author="Mike.Litzow" w:date="2024-01-02T12:20:00Z"/>
                <w:rFonts w:ascii="Times New Roman" w:eastAsia="Times New Roman" w:hAnsi="Times New Roman" w:cs="Times New Roman"/>
                <w:color w:val="000000"/>
                <w:sz w:val="20"/>
                <w:szCs w:val="20"/>
              </w:rPr>
            </w:pPr>
            <w:ins w:id="3821" w:author="Jon.Richar" w:date="2023-06-07T15:37:00Z">
              <w:del w:id="3822" w:author="Mike.Litzow" w:date="2024-01-02T12:20:00Z">
                <w:r w:rsidRPr="00582FB7" w:rsidDel="00532572">
                  <w:rPr>
                    <w:rFonts w:ascii="Times New Roman" w:eastAsia="Times New Roman" w:hAnsi="Times New Roman" w:cs="Times New Roman"/>
                    <w:color w:val="000000"/>
                    <w:sz w:val="20"/>
                    <w:szCs w:val="20"/>
                  </w:rPr>
                  <w:delText>Model variables</w:delText>
                </w:r>
              </w:del>
            </w:ins>
          </w:p>
        </w:tc>
      </w:tr>
      <w:tr w:rsidR="00582FB7" w:rsidRPr="00582FB7" w:rsidDel="00532572" w14:paraId="0BE17709" w14:textId="3A844B31" w:rsidTr="00C93D08">
        <w:tblPrEx>
          <w:tblPrExChange w:id="3823" w:author="Jon.Richar" w:date="2023-06-09T15:16:00Z">
            <w:tblPrEx>
              <w:tblW w:w="8779" w:type="dxa"/>
            </w:tblPrEx>
          </w:tblPrExChange>
        </w:tblPrEx>
        <w:trPr>
          <w:trHeight w:val="265"/>
          <w:ins w:id="3824" w:author="Jon.Richar" w:date="2023-06-07T15:37:00Z"/>
          <w:del w:id="3825" w:author="Mike.Litzow" w:date="2024-01-02T12:20:00Z"/>
          <w:trPrChange w:id="3826" w:author="Jon.Richar" w:date="2023-06-09T15:16:00Z">
            <w:trPr>
              <w:gridAfter w:val="0"/>
              <w:trHeight w:val="263"/>
            </w:trPr>
          </w:trPrChange>
        </w:trPr>
        <w:tc>
          <w:tcPr>
            <w:tcW w:w="774" w:type="dxa"/>
            <w:shd w:val="clear" w:color="auto" w:fill="auto"/>
            <w:noWrap/>
            <w:vAlign w:val="bottom"/>
            <w:hideMark/>
            <w:tcPrChange w:id="3827" w:author="Jon.Richar" w:date="2023-06-09T15:16:00Z">
              <w:tcPr>
                <w:tcW w:w="769" w:type="dxa"/>
                <w:shd w:val="clear" w:color="auto" w:fill="auto"/>
                <w:noWrap/>
                <w:vAlign w:val="bottom"/>
                <w:hideMark/>
              </w:tcPr>
            </w:tcPrChange>
          </w:tcPr>
          <w:p w14:paraId="45C8F31C" w14:textId="4410837B" w:rsidR="00582FB7" w:rsidRPr="00582FB7" w:rsidDel="00532572" w:rsidRDefault="00582FB7" w:rsidP="00582FB7">
            <w:pPr>
              <w:spacing w:after="0" w:line="240" w:lineRule="auto"/>
              <w:jc w:val="right"/>
              <w:rPr>
                <w:ins w:id="3828" w:author="Jon.Richar" w:date="2023-06-07T15:37:00Z"/>
                <w:del w:id="3829" w:author="Mike.Litzow" w:date="2024-01-02T12:20:00Z"/>
                <w:rFonts w:ascii="Times New Roman" w:eastAsia="Times New Roman" w:hAnsi="Times New Roman" w:cs="Times New Roman"/>
                <w:color w:val="000000"/>
                <w:sz w:val="20"/>
                <w:szCs w:val="20"/>
              </w:rPr>
            </w:pPr>
            <w:ins w:id="3830" w:author="Jon.Richar" w:date="2023-06-07T15:37:00Z">
              <w:del w:id="3831" w:author="Mike.Litzow" w:date="2024-01-02T12:20:00Z">
                <w:r w:rsidRPr="00582FB7" w:rsidDel="00532572">
                  <w:rPr>
                    <w:rFonts w:ascii="Times New Roman" w:eastAsia="Times New Roman" w:hAnsi="Times New Roman" w:cs="Times New Roman"/>
                    <w:color w:val="000000"/>
                    <w:sz w:val="20"/>
                    <w:szCs w:val="20"/>
                  </w:rPr>
                  <w:delText>6</w:delText>
                </w:r>
              </w:del>
            </w:ins>
          </w:p>
        </w:tc>
        <w:tc>
          <w:tcPr>
            <w:tcW w:w="698" w:type="dxa"/>
            <w:shd w:val="clear" w:color="auto" w:fill="auto"/>
            <w:noWrap/>
            <w:vAlign w:val="bottom"/>
            <w:hideMark/>
            <w:tcPrChange w:id="3832" w:author="Jon.Richar" w:date="2023-06-09T15:16:00Z">
              <w:tcPr>
                <w:tcW w:w="693" w:type="dxa"/>
                <w:gridSpan w:val="2"/>
                <w:shd w:val="clear" w:color="auto" w:fill="auto"/>
                <w:noWrap/>
                <w:vAlign w:val="bottom"/>
                <w:hideMark/>
              </w:tcPr>
            </w:tcPrChange>
          </w:tcPr>
          <w:p w14:paraId="49236272" w14:textId="4890D362" w:rsidR="00582FB7" w:rsidRPr="00582FB7" w:rsidDel="00532572" w:rsidRDefault="00582FB7" w:rsidP="00582FB7">
            <w:pPr>
              <w:spacing w:after="0" w:line="240" w:lineRule="auto"/>
              <w:jc w:val="right"/>
              <w:rPr>
                <w:ins w:id="3833" w:author="Jon.Richar" w:date="2023-06-07T15:37:00Z"/>
                <w:del w:id="3834" w:author="Mike.Litzow" w:date="2024-01-02T12:20:00Z"/>
                <w:rFonts w:ascii="Times New Roman" w:eastAsia="Times New Roman" w:hAnsi="Times New Roman" w:cs="Times New Roman"/>
                <w:color w:val="000000"/>
                <w:sz w:val="20"/>
                <w:szCs w:val="20"/>
              </w:rPr>
            </w:pPr>
            <w:ins w:id="3835" w:author="Jon.Richar" w:date="2023-06-07T15:37:00Z">
              <w:del w:id="3836" w:author="Mike.Litzow" w:date="2024-01-02T12:20:00Z">
                <w:r w:rsidRPr="00582FB7" w:rsidDel="00532572">
                  <w:rPr>
                    <w:rFonts w:ascii="Times New Roman" w:eastAsia="Times New Roman" w:hAnsi="Times New Roman" w:cs="Times New Roman"/>
                    <w:color w:val="000000"/>
                    <w:sz w:val="20"/>
                    <w:szCs w:val="20"/>
                  </w:rPr>
                  <w:delText>66.71</w:delText>
                </w:r>
              </w:del>
            </w:ins>
          </w:p>
        </w:tc>
        <w:tc>
          <w:tcPr>
            <w:tcW w:w="683" w:type="dxa"/>
            <w:shd w:val="clear" w:color="auto" w:fill="auto"/>
            <w:noWrap/>
            <w:vAlign w:val="bottom"/>
            <w:hideMark/>
            <w:tcPrChange w:id="3837" w:author="Jon.Richar" w:date="2023-06-09T15:16:00Z">
              <w:tcPr>
                <w:tcW w:w="999" w:type="dxa"/>
                <w:gridSpan w:val="2"/>
                <w:shd w:val="clear" w:color="auto" w:fill="auto"/>
                <w:noWrap/>
                <w:vAlign w:val="bottom"/>
                <w:hideMark/>
              </w:tcPr>
            </w:tcPrChange>
          </w:tcPr>
          <w:p w14:paraId="6D84911E" w14:textId="770A3E4D" w:rsidR="00582FB7" w:rsidRPr="00582FB7" w:rsidDel="00532572" w:rsidRDefault="00582FB7" w:rsidP="00582FB7">
            <w:pPr>
              <w:spacing w:after="0" w:line="240" w:lineRule="auto"/>
              <w:jc w:val="right"/>
              <w:rPr>
                <w:ins w:id="3838" w:author="Jon.Richar" w:date="2023-06-07T15:37:00Z"/>
                <w:del w:id="3839" w:author="Mike.Litzow" w:date="2024-01-02T12:20:00Z"/>
                <w:rFonts w:ascii="Times New Roman" w:eastAsia="Times New Roman" w:hAnsi="Times New Roman" w:cs="Times New Roman"/>
                <w:color w:val="000000"/>
                <w:sz w:val="20"/>
                <w:szCs w:val="20"/>
              </w:rPr>
            </w:pPr>
            <w:ins w:id="3840" w:author="Jon.Richar" w:date="2023-06-07T15:37:00Z">
              <w:del w:id="3841" w:author="Mike.Litzow" w:date="2024-01-02T12:20:00Z">
                <w:r w:rsidRPr="00582FB7" w:rsidDel="00532572">
                  <w:rPr>
                    <w:rFonts w:ascii="Times New Roman" w:eastAsia="Times New Roman" w:hAnsi="Times New Roman" w:cs="Times New Roman"/>
                    <w:color w:val="000000"/>
                    <w:sz w:val="20"/>
                    <w:szCs w:val="20"/>
                  </w:rPr>
                  <w:delText>-5.90</w:delText>
                </w:r>
              </w:del>
            </w:ins>
          </w:p>
        </w:tc>
        <w:tc>
          <w:tcPr>
            <w:tcW w:w="639" w:type="dxa"/>
            <w:shd w:val="clear" w:color="auto" w:fill="auto"/>
            <w:noWrap/>
            <w:vAlign w:val="bottom"/>
            <w:hideMark/>
            <w:tcPrChange w:id="3842" w:author="Jon.Richar" w:date="2023-06-09T15:16:00Z">
              <w:tcPr>
                <w:tcW w:w="589" w:type="dxa"/>
                <w:gridSpan w:val="2"/>
                <w:shd w:val="clear" w:color="auto" w:fill="auto"/>
                <w:noWrap/>
                <w:vAlign w:val="bottom"/>
                <w:hideMark/>
              </w:tcPr>
            </w:tcPrChange>
          </w:tcPr>
          <w:p w14:paraId="11C026B6" w14:textId="5F04F8CC" w:rsidR="00582FB7" w:rsidRPr="00582FB7" w:rsidDel="00532572" w:rsidRDefault="00582FB7" w:rsidP="00582FB7">
            <w:pPr>
              <w:spacing w:after="0" w:line="240" w:lineRule="auto"/>
              <w:jc w:val="right"/>
              <w:rPr>
                <w:ins w:id="3843" w:author="Jon.Richar" w:date="2023-06-07T15:37:00Z"/>
                <w:del w:id="3844" w:author="Mike.Litzow" w:date="2024-01-02T12:20:00Z"/>
                <w:rFonts w:ascii="Times New Roman" w:eastAsia="Times New Roman" w:hAnsi="Times New Roman" w:cs="Times New Roman"/>
                <w:color w:val="000000"/>
                <w:sz w:val="20"/>
                <w:szCs w:val="20"/>
              </w:rPr>
            </w:pPr>
            <w:ins w:id="3845" w:author="Jon.Richar" w:date="2023-06-07T15:37:00Z">
              <w:del w:id="3846" w:author="Mike.Litzow" w:date="2024-01-02T12:20:00Z">
                <w:r w:rsidRPr="00582FB7" w:rsidDel="00532572">
                  <w:rPr>
                    <w:rFonts w:ascii="Times New Roman" w:eastAsia="Times New Roman" w:hAnsi="Times New Roman" w:cs="Times New Roman"/>
                    <w:color w:val="000000"/>
                    <w:sz w:val="20"/>
                    <w:szCs w:val="20"/>
                  </w:rPr>
                  <w:delText>0.49</w:delText>
                </w:r>
              </w:del>
            </w:ins>
          </w:p>
        </w:tc>
        <w:tc>
          <w:tcPr>
            <w:tcW w:w="5980" w:type="dxa"/>
            <w:shd w:val="clear" w:color="auto" w:fill="auto"/>
            <w:noWrap/>
            <w:vAlign w:val="bottom"/>
            <w:hideMark/>
            <w:tcPrChange w:id="3847" w:author="Jon.Richar" w:date="2023-06-09T15:16:00Z">
              <w:tcPr>
                <w:tcW w:w="5729" w:type="dxa"/>
                <w:gridSpan w:val="2"/>
                <w:shd w:val="clear" w:color="auto" w:fill="auto"/>
                <w:noWrap/>
                <w:vAlign w:val="bottom"/>
                <w:hideMark/>
              </w:tcPr>
            </w:tcPrChange>
          </w:tcPr>
          <w:p w14:paraId="1399BC82" w14:textId="5CC98871" w:rsidR="00582FB7" w:rsidRPr="00582FB7" w:rsidDel="00532572" w:rsidRDefault="00582FB7" w:rsidP="00582FB7">
            <w:pPr>
              <w:spacing w:after="0" w:line="240" w:lineRule="auto"/>
              <w:rPr>
                <w:ins w:id="3848" w:author="Jon.Richar" w:date="2023-06-07T15:37:00Z"/>
                <w:del w:id="3849" w:author="Mike.Litzow" w:date="2024-01-02T12:20:00Z"/>
                <w:rFonts w:ascii="Times New Roman" w:eastAsia="Times New Roman" w:hAnsi="Times New Roman" w:cs="Times New Roman"/>
                <w:color w:val="000000"/>
                <w:sz w:val="20"/>
                <w:szCs w:val="20"/>
              </w:rPr>
            </w:pPr>
            <w:ins w:id="3850" w:author="Jon.Richar" w:date="2023-06-07T15:37:00Z">
              <w:del w:id="3851" w:author="Mike.Litzow" w:date="2024-01-02T12:20:00Z">
                <w:r w:rsidRPr="00582FB7" w:rsidDel="00532572">
                  <w:rPr>
                    <w:rFonts w:ascii="Times New Roman" w:eastAsia="Times New Roman" w:hAnsi="Times New Roman" w:cs="Times New Roman"/>
                    <w:color w:val="000000"/>
                    <w:sz w:val="20"/>
                    <w:szCs w:val="20"/>
                  </w:rPr>
                  <w:delText>Female Bairdi, FHS lag 2</w:delText>
                </w:r>
              </w:del>
            </w:ins>
          </w:p>
        </w:tc>
      </w:tr>
      <w:tr w:rsidR="00582FB7" w:rsidRPr="00582FB7" w:rsidDel="00532572" w14:paraId="29157C42" w14:textId="45152014" w:rsidTr="00C93D08">
        <w:tblPrEx>
          <w:tblPrExChange w:id="3852" w:author="Jon.Richar" w:date="2023-06-09T15:16:00Z">
            <w:tblPrEx>
              <w:tblW w:w="8779" w:type="dxa"/>
            </w:tblPrEx>
          </w:tblPrExChange>
        </w:tblPrEx>
        <w:trPr>
          <w:trHeight w:val="265"/>
          <w:ins w:id="3853" w:author="Jon.Richar" w:date="2023-06-07T15:37:00Z"/>
          <w:del w:id="3854" w:author="Mike.Litzow" w:date="2024-01-02T12:20:00Z"/>
          <w:trPrChange w:id="3855" w:author="Jon.Richar" w:date="2023-06-09T15:16:00Z">
            <w:trPr>
              <w:gridAfter w:val="0"/>
              <w:trHeight w:val="263"/>
            </w:trPr>
          </w:trPrChange>
        </w:trPr>
        <w:tc>
          <w:tcPr>
            <w:tcW w:w="774" w:type="dxa"/>
            <w:shd w:val="clear" w:color="auto" w:fill="auto"/>
            <w:noWrap/>
            <w:vAlign w:val="bottom"/>
            <w:hideMark/>
            <w:tcPrChange w:id="3856" w:author="Jon.Richar" w:date="2023-06-09T15:16:00Z">
              <w:tcPr>
                <w:tcW w:w="769" w:type="dxa"/>
                <w:shd w:val="clear" w:color="auto" w:fill="auto"/>
                <w:noWrap/>
                <w:vAlign w:val="bottom"/>
                <w:hideMark/>
              </w:tcPr>
            </w:tcPrChange>
          </w:tcPr>
          <w:p w14:paraId="63A04366" w14:textId="00455F1C" w:rsidR="00582FB7" w:rsidRPr="00582FB7" w:rsidDel="00532572" w:rsidRDefault="00582FB7" w:rsidP="00582FB7">
            <w:pPr>
              <w:spacing w:after="0" w:line="240" w:lineRule="auto"/>
              <w:jc w:val="right"/>
              <w:rPr>
                <w:ins w:id="3857" w:author="Jon.Richar" w:date="2023-06-07T15:37:00Z"/>
                <w:del w:id="3858" w:author="Mike.Litzow" w:date="2024-01-02T12:20:00Z"/>
                <w:rFonts w:ascii="Times New Roman" w:eastAsia="Times New Roman" w:hAnsi="Times New Roman" w:cs="Times New Roman"/>
                <w:color w:val="000000"/>
                <w:sz w:val="20"/>
                <w:szCs w:val="20"/>
              </w:rPr>
            </w:pPr>
            <w:ins w:id="3859" w:author="Jon.Richar" w:date="2023-06-07T15:37:00Z">
              <w:del w:id="3860" w:author="Mike.Litzow" w:date="2024-01-02T12:20:00Z">
                <w:r w:rsidRPr="00582FB7" w:rsidDel="00532572">
                  <w:rPr>
                    <w:rFonts w:ascii="Times New Roman" w:eastAsia="Times New Roman" w:hAnsi="Times New Roman" w:cs="Times New Roman"/>
                    <w:color w:val="000000"/>
                    <w:sz w:val="20"/>
                    <w:szCs w:val="20"/>
                  </w:rPr>
                  <w:delText>29</w:delText>
                </w:r>
              </w:del>
            </w:ins>
          </w:p>
        </w:tc>
        <w:tc>
          <w:tcPr>
            <w:tcW w:w="698" w:type="dxa"/>
            <w:shd w:val="clear" w:color="auto" w:fill="auto"/>
            <w:noWrap/>
            <w:vAlign w:val="bottom"/>
            <w:hideMark/>
            <w:tcPrChange w:id="3861" w:author="Jon.Richar" w:date="2023-06-09T15:16:00Z">
              <w:tcPr>
                <w:tcW w:w="693" w:type="dxa"/>
                <w:gridSpan w:val="2"/>
                <w:shd w:val="clear" w:color="auto" w:fill="auto"/>
                <w:noWrap/>
                <w:vAlign w:val="bottom"/>
                <w:hideMark/>
              </w:tcPr>
            </w:tcPrChange>
          </w:tcPr>
          <w:p w14:paraId="16468390" w14:textId="005E7384" w:rsidR="00582FB7" w:rsidRPr="00582FB7" w:rsidDel="00532572" w:rsidRDefault="00582FB7" w:rsidP="00582FB7">
            <w:pPr>
              <w:spacing w:after="0" w:line="240" w:lineRule="auto"/>
              <w:jc w:val="right"/>
              <w:rPr>
                <w:ins w:id="3862" w:author="Jon.Richar" w:date="2023-06-07T15:37:00Z"/>
                <w:del w:id="3863" w:author="Mike.Litzow" w:date="2024-01-02T12:20:00Z"/>
                <w:rFonts w:ascii="Times New Roman" w:eastAsia="Times New Roman" w:hAnsi="Times New Roman" w:cs="Times New Roman"/>
                <w:color w:val="000000"/>
                <w:sz w:val="20"/>
                <w:szCs w:val="20"/>
              </w:rPr>
            </w:pPr>
            <w:ins w:id="3864" w:author="Jon.Richar" w:date="2023-06-07T15:37:00Z">
              <w:del w:id="3865" w:author="Mike.Litzow" w:date="2024-01-02T12:20:00Z">
                <w:r w:rsidRPr="00582FB7" w:rsidDel="00532572">
                  <w:rPr>
                    <w:rFonts w:ascii="Times New Roman" w:eastAsia="Times New Roman" w:hAnsi="Times New Roman" w:cs="Times New Roman"/>
                    <w:color w:val="000000"/>
                    <w:sz w:val="20"/>
                    <w:szCs w:val="20"/>
                  </w:rPr>
                  <w:delText>68.86</w:delText>
                </w:r>
              </w:del>
            </w:ins>
          </w:p>
        </w:tc>
        <w:tc>
          <w:tcPr>
            <w:tcW w:w="683" w:type="dxa"/>
            <w:shd w:val="clear" w:color="auto" w:fill="auto"/>
            <w:noWrap/>
            <w:vAlign w:val="bottom"/>
            <w:hideMark/>
            <w:tcPrChange w:id="3866" w:author="Jon.Richar" w:date="2023-06-09T15:16:00Z">
              <w:tcPr>
                <w:tcW w:w="999" w:type="dxa"/>
                <w:gridSpan w:val="2"/>
                <w:shd w:val="clear" w:color="auto" w:fill="auto"/>
                <w:noWrap/>
                <w:vAlign w:val="bottom"/>
                <w:hideMark/>
              </w:tcPr>
            </w:tcPrChange>
          </w:tcPr>
          <w:p w14:paraId="2A31E72F" w14:textId="4282473A" w:rsidR="00582FB7" w:rsidRPr="00582FB7" w:rsidDel="00532572" w:rsidRDefault="00582FB7" w:rsidP="00582FB7">
            <w:pPr>
              <w:spacing w:after="0" w:line="240" w:lineRule="auto"/>
              <w:jc w:val="right"/>
              <w:rPr>
                <w:ins w:id="3867" w:author="Jon.Richar" w:date="2023-06-07T15:37:00Z"/>
                <w:del w:id="3868" w:author="Mike.Litzow" w:date="2024-01-02T12:20:00Z"/>
                <w:rFonts w:ascii="Times New Roman" w:eastAsia="Times New Roman" w:hAnsi="Times New Roman" w:cs="Times New Roman"/>
                <w:color w:val="000000"/>
                <w:sz w:val="20"/>
                <w:szCs w:val="20"/>
              </w:rPr>
            </w:pPr>
            <w:ins w:id="3869" w:author="Jon.Richar" w:date="2023-06-07T15:37:00Z">
              <w:del w:id="3870" w:author="Mike.Litzow" w:date="2024-01-02T12:20:00Z">
                <w:r w:rsidRPr="00582FB7" w:rsidDel="00532572">
                  <w:rPr>
                    <w:rFonts w:ascii="Times New Roman" w:eastAsia="Times New Roman" w:hAnsi="Times New Roman" w:cs="Times New Roman"/>
                    <w:color w:val="000000"/>
                    <w:sz w:val="20"/>
                    <w:szCs w:val="20"/>
                  </w:rPr>
                  <w:delText>-3.74</w:delText>
                </w:r>
              </w:del>
            </w:ins>
          </w:p>
        </w:tc>
        <w:tc>
          <w:tcPr>
            <w:tcW w:w="639" w:type="dxa"/>
            <w:shd w:val="clear" w:color="auto" w:fill="auto"/>
            <w:noWrap/>
            <w:vAlign w:val="bottom"/>
            <w:hideMark/>
            <w:tcPrChange w:id="3871" w:author="Jon.Richar" w:date="2023-06-09T15:16:00Z">
              <w:tcPr>
                <w:tcW w:w="589" w:type="dxa"/>
                <w:gridSpan w:val="2"/>
                <w:shd w:val="clear" w:color="auto" w:fill="auto"/>
                <w:noWrap/>
                <w:vAlign w:val="bottom"/>
                <w:hideMark/>
              </w:tcPr>
            </w:tcPrChange>
          </w:tcPr>
          <w:p w14:paraId="577EAE92" w14:textId="1AF34DBC" w:rsidR="00582FB7" w:rsidRPr="00582FB7" w:rsidDel="00532572" w:rsidRDefault="00582FB7" w:rsidP="00582FB7">
            <w:pPr>
              <w:spacing w:after="0" w:line="240" w:lineRule="auto"/>
              <w:jc w:val="right"/>
              <w:rPr>
                <w:ins w:id="3872" w:author="Jon.Richar" w:date="2023-06-07T15:37:00Z"/>
                <w:del w:id="3873" w:author="Mike.Litzow" w:date="2024-01-02T12:20:00Z"/>
                <w:rFonts w:ascii="Times New Roman" w:eastAsia="Times New Roman" w:hAnsi="Times New Roman" w:cs="Times New Roman"/>
                <w:color w:val="000000"/>
                <w:sz w:val="20"/>
                <w:szCs w:val="20"/>
              </w:rPr>
            </w:pPr>
            <w:ins w:id="3874" w:author="Jon.Richar" w:date="2023-06-07T15:37:00Z">
              <w:del w:id="3875" w:author="Mike.Litzow" w:date="2024-01-02T12:20:00Z">
                <w:r w:rsidRPr="00582FB7" w:rsidDel="00532572">
                  <w:rPr>
                    <w:rFonts w:ascii="Times New Roman" w:eastAsia="Times New Roman" w:hAnsi="Times New Roman" w:cs="Times New Roman"/>
                    <w:color w:val="000000"/>
                    <w:sz w:val="20"/>
                    <w:szCs w:val="20"/>
                  </w:rPr>
                  <w:delText>0.52</w:delText>
                </w:r>
              </w:del>
            </w:ins>
          </w:p>
        </w:tc>
        <w:tc>
          <w:tcPr>
            <w:tcW w:w="5980" w:type="dxa"/>
            <w:shd w:val="clear" w:color="auto" w:fill="auto"/>
            <w:noWrap/>
            <w:vAlign w:val="bottom"/>
            <w:hideMark/>
            <w:tcPrChange w:id="3876" w:author="Jon.Richar" w:date="2023-06-09T15:16:00Z">
              <w:tcPr>
                <w:tcW w:w="5729" w:type="dxa"/>
                <w:gridSpan w:val="2"/>
                <w:shd w:val="clear" w:color="auto" w:fill="auto"/>
                <w:noWrap/>
                <w:vAlign w:val="bottom"/>
                <w:hideMark/>
              </w:tcPr>
            </w:tcPrChange>
          </w:tcPr>
          <w:p w14:paraId="31FBEF3B" w14:textId="02F9D2B5" w:rsidR="00582FB7" w:rsidRPr="00582FB7" w:rsidDel="00532572" w:rsidRDefault="00582FB7" w:rsidP="00582FB7">
            <w:pPr>
              <w:spacing w:after="0" w:line="240" w:lineRule="auto"/>
              <w:rPr>
                <w:ins w:id="3877" w:author="Jon.Richar" w:date="2023-06-07T15:37:00Z"/>
                <w:del w:id="3878" w:author="Mike.Litzow" w:date="2024-01-02T12:20:00Z"/>
                <w:rFonts w:ascii="Times New Roman" w:eastAsia="Times New Roman" w:hAnsi="Times New Roman" w:cs="Times New Roman"/>
                <w:color w:val="000000"/>
                <w:sz w:val="20"/>
                <w:szCs w:val="20"/>
              </w:rPr>
            </w:pPr>
            <w:ins w:id="3879" w:author="Jon.Richar" w:date="2023-06-07T15:37:00Z">
              <w:del w:id="3880" w:author="Mike.Litzow" w:date="2024-01-02T12:20:00Z">
                <w:r w:rsidRPr="00582FB7" w:rsidDel="00532572">
                  <w:rPr>
                    <w:rFonts w:ascii="Times New Roman" w:eastAsia="Times New Roman" w:hAnsi="Times New Roman" w:cs="Times New Roman"/>
                    <w:color w:val="000000"/>
                    <w:sz w:val="20"/>
                    <w:szCs w:val="20"/>
                  </w:rPr>
                  <w:delText>Female Bairdi, FHS lag 2, PDO RA2</w:delText>
                </w:r>
              </w:del>
            </w:ins>
          </w:p>
        </w:tc>
      </w:tr>
      <w:tr w:rsidR="00582FB7" w:rsidRPr="00582FB7" w:rsidDel="00532572" w14:paraId="275DEC72" w14:textId="6C87090C" w:rsidTr="00C93D08">
        <w:tblPrEx>
          <w:tblPrExChange w:id="3881" w:author="Jon.Richar" w:date="2023-06-09T15:16:00Z">
            <w:tblPrEx>
              <w:tblW w:w="8779" w:type="dxa"/>
            </w:tblPrEx>
          </w:tblPrExChange>
        </w:tblPrEx>
        <w:trPr>
          <w:trHeight w:val="265"/>
          <w:ins w:id="3882" w:author="Jon.Richar" w:date="2023-06-07T15:37:00Z"/>
          <w:del w:id="3883" w:author="Mike.Litzow" w:date="2024-01-02T12:20:00Z"/>
          <w:trPrChange w:id="3884" w:author="Jon.Richar" w:date="2023-06-09T15:16:00Z">
            <w:trPr>
              <w:gridAfter w:val="0"/>
              <w:trHeight w:val="263"/>
            </w:trPr>
          </w:trPrChange>
        </w:trPr>
        <w:tc>
          <w:tcPr>
            <w:tcW w:w="774" w:type="dxa"/>
            <w:shd w:val="clear" w:color="auto" w:fill="auto"/>
            <w:noWrap/>
            <w:vAlign w:val="bottom"/>
            <w:hideMark/>
            <w:tcPrChange w:id="3885" w:author="Jon.Richar" w:date="2023-06-09T15:16:00Z">
              <w:tcPr>
                <w:tcW w:w="769" w:type="dxa"/>
                <w:shd w:val="clear" w:color="auto" w:fill="auto"/>
                <w:noWrap/>
                <w:vAlign w:val="bottom"/>
                <w:hideMark/>
              </w:tcPr>
            </w:tcPrChange>
          </w:tcPr>
          <w:p w14:paraId="384CB0F1" w14:textId="567C6D31" w:rsidR="00582FB7" w:rsidRPr="00582FB7" w:rsidDel="00532572" w:rsidRDefault="00582FB7" w:rsidP="00582FB7">
            <w:pPr>
              <w:spacing w:after="0" w:line="240" w:lineRule="auto"/>
              <w:jc w:val="right"/>
              <w:rPr>
                <w:ins w:id="3886" w:author="Jon.Richar" w:date="2023-06-07T15:37:00Z"/>
                <w:del w:id="3887" w:author="Mike.Litzow" w:date="2024-01-02T12:20:00Z"/>
                <w:rFonts w:ascii="Times New Roman" w:eastAsia="Times New Roman" w:hAnsi="Times New Roman" w:cs="Times New Roman"/>
                <w:color w:val="000000"/>
                <w:sz w:val="20"/>
                <w:szCs w:val="20"/>
              </w:rPr>
            </w:pPr>
            <w:ins w:id="3888" w:author="Jon.Richar" w:date="2023-06-07T15:37:00Z">
              <w:del w:id="3889" w:author="Mike.Litzow" w:date="2024-01-02T12:20:00Z">
                <w:r w:rsidRPr="00582FB7" w:rsidDel="00532572">
                  <w:rPr>
                    <w:rFonts w:ascii="Times New Roman" w:eastAsia="Times New Roman" w:hAnsi="Times New Roman" w:cs="Times New Roman"/>
                    <w:color w:val="000000"/>
                    <w:sz w:val="20"/>
                    <w:szCs w:val="20"/>
                  </w:rPr>
                  <w:delText>27</w:delText>
                </w:r>
              </w:del>
            </w:ins>
          </w:p>
        </w:tc>
        <w:tc>
          <w:tcPr>
            <w:tcW w:w="698" w:type="dxa"/>
            <w:shd w:val="clear" w:color="auto" w:fill="auto"/>
            <w:noWrap/>
            <w:vAlign w:val="bottom"/>
            <w:hideMark/>
            <w:tcPrChange w:id="3890" w:author="Jon.Richar" w:date="2023-06-09T15:16:00Z">
              <w:tcPr>
                <w:tcW w:w="693" w:type="dxa"/>
                <w:gridSpan w:val="2"/>
                <w:shd w:val="clear" w:color="auto" w:fill="auto"/>
                <w:noWrap/>
                <w:vAlign w:val="bottom"/>
                <w:hideMark/>
              </w:tcPr>
            </w:tcPrChange>
          </w:tcPr>
          <w:p w14:paraId="712CD388" w14:textId="7E75DE0B" w:rsidR="00582FB7" w:rsidRPr="00582FB7" w:rsidDel="00532572" w:rsidRDefault="00582FB7" w:rsidP="00582FB7">
            <w:pPr>
              <w:spacing w:after="0" w:line="240" w:lineRule="auto"/>
              <w:jc w:val="right"/>
              <w:rPr>
                <w:ins w:id="3891" w:author="Jon.Richar" w:date="2023-06-07T15:37:00Z"/>
                <w:del w:id="3892" w:author="Mike.Litzow" w:date="2024-01-02T12:20:00Z"/>
                <w:rFonts w:ascii="Times New Roman" w:eastAsia="Times New Roman" w:hAnsi="Times New Roman" w:cs="Times New Roman"/>
                <w:color w:val="000000"/>
                <w:sz w:val="20"/>
                <w:szCs w:val="20"/>
              </w:rPr>
            </w:pPr>
            <w:ins w:id="3893" w:author="Jon.Richar" w:date="2023-06-07T15:37:00Z">
              <w:del w:id="3894" w:author="Mike.Litzow" w:date="2024-01-02T12:20:00Z">
                <w:r w:rsidRPr="00582FB7" w:rsidDel="00532572">
                  <w:rPr>
                    <w:rFonts w:ascii="Times New Roman" w:eastAsia="Times New Roman" w:hAnsi="Times New Roman" w:cs="Times New Roman"/>
                    <w:color w:val="000000"/>
                    <w:sz w:val="20"/>
                    <w:szCs w:val="20"/>
                  </w:rPr>
                  <w:delText>71.12</w:delText>
                </w:r>
              </w:del>
            </w:ins>
          </w:p>
        </w:tc>
        <w:tc>
          <w:tcPr>
            <w:tcW w:w="683" w:type="dxa"/>
            <w:shd w:val="clear" w:color="auto" w:fill="auto"/>
            <w:noWrap/>
            <w:vAlign w:val="bottom"/>
            <w:hideMark/>
            <w:tcPrChange w:id="3895" w:author="Jon.Richar" w:date="2023-06-09T15:16:00Z">
              <w:tcPr>
                <w:tcW w:w="999" w:type="dxa"/>
                <w:gridSpan w:val="2"/>
                <w:shd w:val="clear" w:color="auto" w:fill="auto"/>
                <w:noWrap/>
                <w:vAlign w:val="bottom"/>
                <w:hideMark/>
              </w:tcPr>
            </w:tcPrChange>
          </w:tcPr>
          <w:p w14:paraId="5FBBFB45" w14:textId="0AD445C2" w:rsidR="00582FB7" w:rsidRPr="00582FB7" w:rsidDel="00532572" w:rsidRDefault="00582FB7" w:rsidP="00582FB7">
            <w:pPr>
              <w:spacing w:after="0" w:line="240" w:lineRule="auto"/>
              <w:jc w:val="right"/>
              <w:rPr>
                <w:ins w:id="3896" w:author="Jon.Richar" w:date="2023-06-07T15:37:00Z"/>
                <w:del w:id="3897" w:author="Mike.Litzow" w:date="2024-01-02T12:20:00Z"/>
                <w:rFonts w:ascii="Times New Roman" w:eastAsia="Times New Roman" w:hAnsi="Times New Roman" w:cs="Times New Roman"/>
                <w:color w:val="000000"/>
                <w:sz w:val="20"/>
                <w:szCs w:val="20"/>
              </w:rPr>
            </w:pPr>
            <w:ins w:id="3898" w:author="Jon.Richar" w:date="2023-06-07T15:37:00Z">
              <w:del w:id="3899" w:author="Mike.Litzow" w:date="2024-01-02T12:20:00Z">
                <w:r w:rsidRPr="00582FB7" w:rsidDel="00532572">
                  <w:rPr>
                    <w:rFonts w:ascii="Times New Roman" w:eastAsia="Times New Roman" w:hAnsi="Times New Roman" w:cs="Times New Roman"/>
                    <w:color w:val="000000"/>
                    <w:sz w:val="20"/>
                    <w:szCs w:val="20"/>
                  </w:rPr>
                  <w:delText>-1.48</w:delText>
                </w:r>
              </w:del>
            </w:ins>
          </w:p>
        </w:tc>
        <w:tc>
          <w:tcPr>
            <w:tcW w:w="639" w:type="dxa"/>
            <w:shd w:val="clear" w:color="auto" w:fill="auto"/>
            <w:noWrap/>
            <w:vAlign w:val="bottom"/>
            <w:hideMark/>
            <w:tcPrChange w:id="3900" w:author="Jon.Richar" w:date="2023-06-09T15:16:00Z">
              <w:tcPr>
                <w:tcW w:w="589" w:type="dxa"/>
                <w:gridSpan w:val="2"/>
                <w:shd w:val="clear" w:color="auto" w:fill="auto"/>
                <w:noWrap/>
                <w:vAlign w:val="bottom"/>
                <w:hideMark/>
              </w:tcPr>
            </w:tcPrChange>
          </w:tcPr>
          <w:p w14:paraId="49A37170" w14:textId="0C84DD66" w:rsidR="00582FB7" w:rsidRPr="00582FB7" w:rsidDel="00532572" w:rsidRDefault="00582FB7" w:rsidP="00582FB7">
            <w:pPr>
              <w:spacing w:after="0" w:line="240" w:lineRule="auto"/>
              <w:jc w:val="right"/>
              <w:rPr>
                <w:ins w:id="3901" w:author="Jon.Richar" w:date="2023-06-07T15:37:00Z"/>
                <w:del w:id="3902" w:author="Mike.Litzow" w:date="2024-01-02T12:20:00Z"/>
                <w:rFonts w:ascii="Times New Roman" w:eastAsia="Times New Roman" w:hAnsi="Times New Roman" w:cs="Times New Roman"/>
                <w:color w:val="000000"/>
                <w:sz w:val="20"/>
                <w:szCs w:val="20"/>
              </w:rPr>
            </w:pPr>
            <w:ins w:id="3903" w:author="Jon.Richar" w:date="2023-06-07T15:37:00Z">
              <w:del w:id="3904" w:author="Mike.Litzow" w:date="2024-01-02T12:20:00Z">
                <w:r w:rsidRPr="00582FB7" w:rsidDel="00532572">
                  <w:rPr>
                    <w:rFonts w:ascii="Times New Roman" w:eastAsia="Times New Roman" w:hAnsi="Times New Roman" w:cs="Times New Roman"/>
                    <w:color w:val="000000"/>
                    <w:sz w:val="20"/>
                    <w:szCs w:val="20"/>
                  </w:rPr>
                  <w:delText>0.44</w:delText>
                </w:r>
              </w:del>
            </w:ins>
          </w:p>
        </w:tc>
        <w:tc>
          <w:tcPr>
            <w:tcW w:w="5980" w:type="dxa"/>
            <w:shd w:val="clear" w:color="auto" w:fill="auto"/>
            <w:noWrap/>
            <w:vAlign w:val="bottom"/>
            <w:hideMark/>
            <w:tcPrChange w:id="3905" w:author="Jon.Richar" w:date="2023-06-09T15:16:00Z">
              <w:tcPr>
                <w:tcW w:w="5729" w:type="dxa"/>
                <w:gridSpan w:val="2"/>
                <w:shd w:val="clear" w:color="auto" w:fill="auto"/>
                <w:noWrap/>
                <w:vAlign w:val="bottom"/>
                <w:hideMark/>
              </w:tcPr>
            </w:tcPrChange>
          </w:tcPr>
          <w:p w14:paraId="1E43BAB1" w14:textId="602E5530" w:rsidR="00582FB7" w:rsidRPr="00582FB7" w:rsidDel="00532572" w:rsidRDefault="00582FB7" w:rsidP="00582FB7">
            <w:pPr>
              <w:spacing w:after="0" w:line="240" w:lineRule="auto"/>
              <w:rPr>
                <w:ins w:id="3906" w:author="Jon.Richar" w:date="2023-06-07T15:37:00Z"/>
                <w:del w:id="3907" w:author="Mike.Litzow" w:date="2024-01-02T12:20:00Z"/>
                <w:rFonts w:ascii="Times New Roman" w:eastAsia="Times New Roman" w:hAnsi="Times New Roman" w:cs="Times New Roman"/>
                <w:color w:val="000000"/>
                <w:sz w:val="20"/>
                <w:szCs w:val="20"/>
              </w:rPr>
            </w:pPr>
            <w:ins w:id="3908" w:author="Jon.Richar" w:date="2023-06-07T15:37:00Z">
              <w:del w:id="3909" w:author="Mike.Litzow" w:date="2024-01-02T12:20:00Z">
                <w:r w:rsidRPr="00582FB7" w:rsidDel="00532572">
                  <w:rPr>
                    <w:rFonts w:ascii="Times New Roman" w:eastAsia="Times New Roman" w:hAnsi="Times New Roman" w:cs="Times New Roman"/>
                    <w:color w:val="000000"/>
                    <w:sz w:val="20"/>
                    <w:szCs w:val="20"/>
                  </w:rPr>
                  <w:delText>Female Bairdi, FHS lag 2, PDO RA3</w:delText>
                </w:r>
              </w:del>
            </w:ins>
          </w:p>
        </w:tc>
      </w:tr>
      <w:tr w:rsidR="00582FB7" w:rsidRPr="00582FB7" w:rsidDel="00532572" w14:paraId="4B47E206" w14:textId="663EB53A" w:rsidTr="00C93D08">
        <w:tblPrEx>
          <w:tblPrExChange w:id="3910" w:author="Jon.Richar" w:date="2023-06-09T15:16:00Z">
            <w:tblPrEx>
              <w:tblW w:w="8779" w:type="dxa"/>
            </w:tblPrEx>
          </w:tblPrExChange>
        </w:tblPrEx>
        <w:trPr>
          <w:trHeight w:val="265"/>
          <w:ins w:id="3911" w:author="Jon.Richar" w:date="2023-06-07T15:37:00Z"/>
          <w:del w:id="3912" w:author="Mike.Litzow" w:date="2024-01-02T12:20:00Z"/>
          <w:trPrChange w:id="3913" w:author="Jon.Richar" w:date="2023-06-09T15:16:00Z">
            <w:trPr>
              <w:gridAfter w:val="0"/>
              <w:trHeight w:val="263"/>
            </w:trPr>
          </w:trPrChange>
        </w:trPr>
        <w:tc>
          <w:tcPr>
            <w:tcW w:w="774" w:type="dxa"/>
            <w:shd w:val="clear" w:color="auto" w:fill="auto"/>
            <w:noWrap/>
            <w:vAlign w:val="bottom"/>
            <w:hideMark/>
            <w:tcPrChange w:id="3914" w:author="Jon.Richar" w:date="2023-06-09T15:16:00Z">
              <w:tcPr>
                <w:tcW w:w="769" w:type="dxa"/>
                <w:shd w:val="clear" w:color="auto" w:fill="auto"/>
                <w:noWrap/>
                <w:vAlign w:val="bottom"/>
                <w:hideMark/>
              </w:tcPr>
            </w:tcPrChange>
          </w:tcPr>
          <w:p w14:paraId="5944AA94" w14:textId="1372FFCF" w:rsidR="00582FB7" w:rsidRPr="00582FB7" w:rsidDel="00532572" w:rsidRDefault="00582FB7" w:rsidP="00582FB7">
            <w:pPr>
              <w:spacing w:after="0" w:line="240" w:lineRule="auto"/>
              <w:jc w:val="right"/>
              <w:rPr>
                <w:ins w:id="3915" w:author="Jon.Richar" w:date="2023-06-07T15:37:00Z"/>
                <w:del w:id="3916" w:author="Mike.Litzow" w:date="2024-01-02T12:20:00Z"/>
                <w:rFonts w:ascii="Times New Roman" w:eastAsia="Times New Roman" w:hAnsi="Times New Roman" w:cs="Times New Roman"/>
                <w:color w:val="000000"/>
                <w:sz w:val="20"/>
                <w:szCs w:val="20"/>
              </w:rPr>
            </w:pPr>
            <w:ins w:id="3917" w:author="Jon.Richar" w:date="2023-06-07T15:37:00Z">
              <w:del w:id="3918" w:author="Mike.Litzow" w:date="2024-01-02T12:20:00Z">
                <w:r w:rsidRPr="00582FB7" w:rsidDel="00532572">
                  <w:rPr>
                    <w:rFonts w:ascii="Times New Roman" w:eastAsia="Times New Roman" w:hAnsi="Times New Roman" w:cs="Times New Roman"/>
                    <w:color w:val="000000"/>
                    <w:sz w:val="20"/>
                    <w:szCs w:val="20"/>
                  </w:rPr>
                  <w:delText>19</w:delText>
                </w:r>
              </w:del>
            </w:ins>
          </w:p>
        </w:tc>
        <w:tc>
          <w:tcPr>
            <w:tcW w:w="698" w:type="dxa"/>
            <w:shd w:val="clear" w:color="auto" w:fill="auto"/>
            <w:noWrap/>
            <w:vAlign w:val="bottom"/>
            <w:hideMark/>
            <w:tcPrChange w:id="3919" w:author="Jon.Richar" w:date="2023-06-09T15:16:00Z">
              <w:tcPr>
                <w:tcW w:w="693" w:type="dxa"/>
                <w:gridSpan w:val="2"/>
                <w:shd w:val="clear" w:color="auto" w:fill="auto"/>
                <w:noWrap/>
                <w:vAlign w:val="bottom"/>
                <w:hideMark/>
              </w:tcPr>
            </w:tcPrChange>
          </w:tcPr>
          <w:p w14:paraId="3A50CF73" w14:textId="3DCC51C9" w:rsidR="00582FB7" w:rsidRPr="00582FB7" w:rsidDel="00532572" w:rsidRDefault="00582FB7" w:rsidP="00582FB7">
            <w:pPr>
              <w:spacing w:after="0" w:line="240" w:lineRule="auto"/>
              <w:jc w:val="right"/>
              <w:rPr>
                <w:ins w:id="3920" w:author="Jon.Richar" w:date="2023-06-07T15:37:00Z"/>
                <w:del w:id="3921" w:author="Mike.Litzow" w:date="2024-01-02T12:20:00Z"/>
                <w:rFonts w:ascii="Times New Roman" w:eastAsia="Times New Roman" w:hAnsi="Times New Roman" w:cs="Times New Roman"/>
                <w:color w:val="000000"/>
                <w:sz w:val="20"/>
                <w:szCs w:val="20"/>
              </w:rPr>
            </w:pPr>
            <w:ins w:id="3922" w:author="Jon.Richar" w:date="2023-06-07T15:37:00Z">
              <w:del w:id="3923" w:author="Mike.Litzow" w:date="2024-01-02T12:20:00Z">
                <w:r w:rsidRPr="00582FB7" w:rsidDel="00532572">
                  <w:rPr>
                    <w:rFonts w:ascii="Times New Roman" w:eastAsia="Times New Roman" w:hAnsi="Times New Roman" w:cs="Times New Roman"/>
                    <w:color w:val="000000"/>
                    <w:sz w:val="20"/>
                    <w:szCs w:val="20"/>
                  </w:rPr>
                  <w:delText>72.54</w:delText>
                </w:r>
              </w:del>
            </w:ins>
          </w:p>
        </w:tc>
        <w:tc>
          <w:tcPr>
            <w:tcW w:w="683" w:type="dxa"/>
            <w:shd w:val="clear" w:color="auto" w:fill="auto"/>
            <w:noWrap/>
            <w:vAlign w:val="bottom"/>
            <w:hideMark/>
            <w:tcPrChange w:id="3924" w:author="Jon.Richar" w:date="2023-06-09T15:16:00Z">
              <w:tcPr>
                <w:tcW w:w="999" w:type="dxa"/>
                <w:gridSpan w:val="2"/>
                <w:shd w:val="clear" w:color="auto" w:fill="auto"/>
                <w:noWrap/>
                <w:vAlign w:val="bottom"/>
                <w:hideMark/>
              </w:tcPr>
            </w:tcPrChange>
          </w:tcPr>
          <w:p w14:paraId="493346E5" w14:textId="626A5E97" w:rsidR="00582FB7" w:rsidRPr="00582FB7" w:rsidDel="00532572" w:rsidRDefault="00582FB7" w:rsidP="00582FB7">
            <w:pPr>
              <w:spacing w:after="0" w:line="240" w:lineRule="auto"/>
              <w:jc w:val="right"/>
              <w:rPr>
                <w:ins w:id="3925" w:author="Jon.Richar" w:date="2023-06-07T15:37:00Z"/>
                <w:del w:id="3926" w:author="Mike.Litzow" w:date="2024-01-02T12:20:00Z"/>
                <w:rFonts w:ascii="Times New Roman" w:eastAsia="Times New Roman" w:hAnsi="Times New Roman" w:cs="Times New Roman"/>
                <w:color w:val="000000"/>
                <w:sz w:val="20"/>
                <w:szCs w:val="20"/>
              </w:rPr>
            </w:pPr>
            <w:ins w:id="3927" w:author="Jon.Richar" w:date="2023-06-07T15:37:00Z">
              <w:del w:id="3928" w:author="Mike.Litzow" w:date="2024-01-02T12:20:00Z">
                <w:r w:rsidRPr="00582FB7" w:rsidDel="00532572">
                  <w:rPr>
                    <w:rFonts w:ascii="Times New Roman" w:eastAsia="Times New Roman" w:hAnsi="Times New Roman" w:cs="Times New Roman"/>
                    <w:color w:val="000000"/>
                    <w:sz w:val="20"/>
                    <w:szCs w:val="20"/>
                  </w:rPr>
                  <w:delText>-0.06</w:delText>
                </w:r>
              </w:del>
            </w:ins>
          </w:p>
        </w:tc>
        <w:tc>
          <w:tcPr>
            <w:tcW w:w="639" w:type="dxa"/>
            <w:shd w:val="clear" w:color="auto" w:fill="auto"/>
            <w:noWrap/>
            <w:vAlign w:val="bottom"/>
            <w:hideMark/>
            <w:tcPrChange w:id="3929" w:author="Jon.Richar" w:date="2023-06-09T15:16:00Z">
              <w:tcPr>
                <w:tcW w:w="589" w:type="dxa"/>
                <w:gridSpan w:val="2"/>
                <w:shd w:val="clear" w:color="auto" w:fill="auto"/>
                <w:noWrap/>
                <w:vAlign w:val="bottom"/>
                <w:hideMark/>
              </w:tcPr>
            </w:tcPrChange>
          </w:tcPr>
          <w:p w14:paraId="4F338A0B" w14:textId="25BBA724" w:rsidR="00582FB7" w:rsidRPr="00582FB7" w:rsidDel="00532572" w:rsidRDefault="00582FB7" w:rsidP="00582FB7">
            <w:pPr>
              <w:spacing w:after="0" w:line="240" w:lineRule="auto"/>
              <w:jc w:val="right"/>
              <w:rPr>
                <w:ins w:id="3930" w:author="Jon.Richar" w:date="2023-06-07T15:37:00Z"/>
                <w:del w:id="3931" w:author="Mike.Litzow" w:date="2024-01-02T12:20:00Z"/>
                <w:rFonts w:ascii="Times New Roman" w:eastAsia="Times New Roman" w:hAnsi="Times New Roman" w:cs="Times New Roman"/>
                <w:color w:val="000000"/>
                <w:sz w:val="20"/>
                <w:szCs w:val="20"/>
              </w:rPr>
            </w:pPr>
            <w:ins w:id="3932" w:author="Jon.Richar" w:date="2023-06-07T15:37:00Z">
              <w:del w:id="3933" w:author="Mike.Litzow" w:date="2024-01-02T12:20:00Z">
                <w:r w:rsidRPr="00582FB7" w:rsidDel="00532572">
                  <w:rPr>
                    <w:rFonts w:ascii="Times New Roman" w:eastAsia="Times New Roman" w:hAnsi="Times New Roman" w:cs="Times New Roman"/>
                    <w:color w:val="000000"/>
                    <w:sz w:val="20"/>
                    <w:szCs w:val="20"/>
                  </w:rPr>
                  <w:delText>0.42</w:delText>
                </w:r>
              </w:del>
            </w:ins>
          </w:p>
        </w:tc>
        <w:tc>
          <w:tcPr>
            <w:tcW w:w="5980" w:type="dxa"/>
            <w:shd w:val="clear" w:color="auto" w:fill="auto"/>
            <w:noWrap/>
            <w:vAlign w:val="bottom"/>
            <w:hideMark/>
            <w:tcPrChange w:id="3934" w:author="Jon.Richar" w:date="2023-06-09T15:16:00Z">
              <w:tcPr>
                <w:tcW w:w="5729" w:type="dxa"/>
                <w:gridSpan w:val="2"/>
                <w:shd w:val="clear" w:color="auto" w:fill="auto"/>
                <w:noWrap/>
                <w:vAlign w:val="bottom"/>
                <w:hideMark/>
              </w:tcPr>
            </w:tcPrChange>
          </w:tcPr>
          <w:p w14:paraId="0743B372" w14:textId="2B07D337" w:rsidR="00582FB7" w:rsidRPr="00582FB7" w:rsidDel="00532572" w:rsidRDefault="00582FB7" w:rsidP="00582FB7">
            <w:pPr>
              <w:spacing w:after="0" w:line="240" w:lineRule="auto"/>
              <w:rPr>
                <w:ins w:id="3935" w:author="Jon.Richar" w:date="2023-06-07T15:37:00Z"/>
                <w:del w:id="3936" w:author="Mike.Litzow" w:date="2024-01-02T12:20:00Z"/>
                <w:rFonts w:ascii="Times New Roman" w:eastAsia="Times New Roman" w:hAnsi="Times New Roman" w:cs="Times New Roman"/>
                <w:color w:val="000000"/>
                <w:sz w:val="20"/>
                <w:szCs w:val="20"/>
              </w:rPr>
            </w:pPr>
            <w:ins w:id="3937" w:author="Jon.Richar" w:date="2023-06-07T15:37:00Z">
              <w:del w:id="3938" w:author="Mike.Litzow" w:date="2024-01-02T12:20:00Z">
                <w:r w:rsidRPr="00582FB7" w:rsidDel="00532572">
                  <w:rPr>
                    <w:rFonts w:ascii="Times New Roman" w:eastAsia="Times New Roman" w:hAnsi="Times New Roman" w:cs="Times New Roman"/>
                    <w:color w:val="000000"/>
                    <w:sz w:val="20"/>
                    <w:szCs w:val="20"/>
                  </w:rPr>
                  <w:delText>Female Bairdi, FHS lag 2, ovigerous female opilio</w:delText>
                </w:r>
              </w:del>
            </w:ins>
          </w:p>
        </w:tc>
      </w:tr>
      <w:tr w:rsidR="00582FB7" w:rsidRPr="00582FB7" w:rsidDel="00532572" w14:paraId="69D13AE3" w14:textId="13B83723" w:rsidTr="00C93D08">
        <w:tblPrEx>
          <w:tblPrExChange w:id="3939" w:author="Jon.Richar" w:date="2023-06-09T15:16:00Z">
            <w:tblPrEx>
              <w:tblW w:w="8779" w:type="dxa"/>
            </w:tblPrEx>
          </w:tblPrExChange>
        </w:tblPrEx>
        <w:trPr>
          <w:trHeight w:val="265"/>
          <w:ins w:id="3940" w:author="Jon.Richar" w:date="2023-06-07T15:37:00Z"/>
          <w:del w:id="3941" w:author="Mike.Litzow" w:date="2024-01-02T12:20:00Z"/>
          <w:trPrChange w:id="3942" w:author="Jon.Richar" w:date="2023-06-09T15:16:00Z">
            <w:trPr>
              <w:gridAfter w:val="0"/>
              <w:trHeight w:val="263"/>
            </w:trPr>
          </w:trPrChange>
        </w:trPr>
        <w:tc>
          <w:tcPr>
            <w:tcW w:w="774" w:type="dxa"/>
            <w:shd w:val="clear" w:color="auto" w:fill="auto"/>
            <w:noWrap/>
            <w:vAlign w:val="bottom"/>
            <w:hideMark/>
            <w:tcPrChange w:id="3943" w:author="Jon.Richar" w:date="2023-06-09T15:16:00Z">
              <w:tcPr>
                <w:tcW w:w="769" w:type="dxa"/>
                <w:shd w:val="clear" w:color="auto" w:fill="auto"/>
                <w:noWrap/>
                <w:vAlign w:val="bottom"/>
                <w:hideMark/>
              </w:tcPr>
            </w:tcPrChange>
          </w:tcPr>
          <w:p w14:paraId="1FB6D035" w14:textId="0EBB6085" w:rsidR="00582FB7" w:rsidRPr="00582FB7" w:rsidDel="00532572" w:rsidRDefault="00582FB7" w:rsidP="00582FB7">
            <w:pPr>
              <w:spacing w:after="0" w:line="240" w:lineRule="auto"/>
              <w:jc w:val="right"/>
              <w:rPr>
                <w:ins w:id="3944" w:author="Jon.Richar" w:date="2023-06-07T15:37:00Z"/>
                <w:del w:id="3945" w:author="Mike.Litzow" w:date="2024-01-02T12:20:00Z"/>
                <w:rFonts w:ascii="Times New Roman" w:eastAsia="Times New Roman" w:hAnsi="Times New Roman" w:cs="Times New Roman"/>
                <w:color w:val="000000"/>
                <w:sz w:val="20"/>
                <w:szCs w:val="20"/>
              </w:rPr>
            </w:pPr>
            <w:ins w:id="3946" w:author="Jon.Richar" w:date="2023-06-07T15:37:00Z">
              <w:del w:id="3947" w:author="Mike.Litzow" w:date="2024-01-02T12:20:00Z">
                <w:r w:rsidRPr="00582FB7" w:rsidDel="00532572">
                  <w:rPr>
                    <w:rFonts w:ascii="Times New Roman" w:eastAsia="Times New Roman" w:hAnsi="Times New Roman" w:cs="Times New Roman"/>
                    <w:color w:val="000000"/>
                    <w:sz w:val="20"/>
                    <w:szCs w:val="20"/>
                  </w:rPr>
                  <w:delText>1</w:delText>
                </w:r>
              </w:del>
            </w:ins>
          </w:p>
        </w:tc>
        <w:tc>
          <w:tcPr>
            <w:tcW w:w="698" w:type="dxa"/>
            <w:shd w:val="clear" w:color="auto" w:fill="auto"/>
            <w:noWrap/>
            <w:vAlign w:val="bottom"/>
            <w:hideMark/>
            <w:tcPrChange w:id="3948" w:author="Jon.Richar" w:date="2023-06-09T15:16:00Z">
              <w:tcPr>
                <w:tcW w:w="693" w:type="dxa"/>
                <w:gridSpan w:val="2"/>
                <w:shd w:val="clear" w:color="auto" w:fill="auto"/>
                <w:noWrap/>
                <w:vAlign w:val="bottom"/>
                <w:hideMark/>
              </w:tcPr>
            </w:tcPrChange>
          </w:tcPr>
          <w:p w14:paraId="435E346E" w14:textId="457277C0" w:rsidR="00582FB7" w:rsidRPr="00582FB7" w:rsidDel="00532572" w:rsidRDefault="00582FB7" w:rsidP="00582FB7">
            <w:pPr>
              <w:spacing w:after="0" w:line="240" w:lineRule="auto"/>
              <w:jc w:val="right"/>
              <w:rPr>
                <w:ins w:id="3949" w:author="Jon.Richar" w:date="2023-06-07T15:37:00Z"/>
                <w:del w:id="3950" w:author="Mike.Litzow" w:date="2024-01-02T12:20:00Z"/>
                <w:rFonts w:ascii="Times New Roman" w:eastAsia="Times New Roman" w:hAnsi="Times New Roman" w:cs="Times New Roman"/>
                <w:color w:val="000000"/>
                <w:sz w:val="20"/>
                <w:szCs w:val="20"/>
              </w:rPr>
            </w:pPr>
            <w:ins w:id="3951" w:author="Jon.Richar" w:date="2023-06-07T15:37:00Z">
              <w:del w:id="3952" w:author="Mike.Litzow" w:date="2024-01-02T12:20:00Z">
                <w:r w:rsidRPr="00582FB7" w:rsidDel="00532572">
                  <w:rPr>
                    <w:rFonts w:ascii="Times New Roman" w:eastAsia="Times New Roman" w:hAnsi="Times New Roman" w:cs="Times New Roman"/>
                    <w:color w:val="000000"/>
                    <w:sz w:val="20"/>
                    <w:szCs w:val="20"/>
                  </w:rPr>
                  <w:delText>72.60</w:delText>
                </w:r>
              </w:del>
            </w:ins>
          </w:p>
        </w:tc>
        <w:tc>
          <w:tcPr>
            <w:tcW w:w="683" w:type="dxa"/>
            <w:shd w:val="clear" w:color="auto" w:fill="auto"/>
            <w:noWrap/>
            <w:vAlign w:val="bottom"/>
            <w:hideMark/>
            <w:tcPrChange w:id="3953" w:author="Jon.Richar" w:date="2023-06-09T15:16:00Z">
              <w:tcPr>
                <w:tcW w:w="999" w:type="dxa"/>
                <w:gridSpan w:val="2"/>
                <w:shd w:val="clear" w:color="auto" w:fill="auto"/>
                <w:noWrap/>
                <w:vAlign w:val="bottom"/>
                <w:hideMark/>
              </w:tcPr>
            </w:tcPrChange>
          </w:tcPr>
          <w:p w14:paraId="100E3C20" w14:textId="5368EBBF" w:rsidR="00582FB7" w:rsidRPr="00582FB7" w:rsidDel="00532572" w:rsidRDefault="00582FB7" w:rsidP="00582FB7">
            <w:pPr>
              <w:spacing w:after="0" w:line="240" w:lineRule="auto"/>
              <w:jc w:val="right"/>
              <w:rPr>
                <w:ins w:id="3954" w:author="Jon.Richar" w:date="2023-06-07T15:37:00Z"/>
                <w:del w:id="3955" w:author="Mike.Litzow" w:date="2024-01-02T12:20:00Z"/>
                <w:rFonts w:ascii="Times New Roman" w:eastAsia="Times New Roman" w:hAnsi="Times New Roman" w:cs="Times New Roman"/>
                <w:color w:val="000000"/>
                <w:sz w:val="20"/>
                <w:szCs w:val="20"/>
              </w:rPr>
            </w:pPr>
            <w:ins w:id="3956" w:author="Jon.Richar" w:date="2023-06-07T15:37:00Z">
              <w:del w:id="3957" w:author="Mike.Litzow" w:date="2024-01-02T12:20:00Z">
                <w:r w:rsidRPr="00582FB7" w:rsidDel="00532572">
                  <w:rPr>
                    <w:rFonts w:ascii="Times New Roman" w:eastAsia="Times New Roman" w:hAnsi="Times New Roman" w:cs="Times New Roman"/>
                    <w:color w:val="000000"/>
                    <w:sz w:val="20"/>
                    <w:szCs w:val="20"/>
                  </w:rPr>
                  <w:delText>0.00</w:delText>
                </w:r>
              </w:del>
            </w:ins>
          </w:p>
        </w:tc>
        <w:tc>
          <w:tcPr>
            <w:tcW w:w="639" w:type="dxa"/>
            <w:shd w:val="clear" w:color="auto" w:fill="auto"/>
            <w:noWrap/>
            <w:vAlign w:val="bottom"/>
            <w:hideMark/>
            <w:tcPrChange w:id="3958" w:author="Jon.Richar" w:date="2023-06-09T15:16:00Z">
              <w:tcPr>
                <w:tcW w:w="589" w:type="dxa"/>
                <w:gridSpan w:val="2"/>
                <w:shd w:val="clear" w:color="auto" w:fill="auto"/>
                <w:noWrap/>
                <w:vAlign w:val="bottom"/>
                <w:hideMark/>
              </w:tcPr>
            </w:tcPrChange>
          </w:tcPr>
          <w:p w14:paraId="0D255B24" w14:textId="7B28E6E9" w:rsidR="00582FB7" w:rsidRPr="00582FB7" w:rsidDel="00532572" w:rsidRDefault="00582FB7" w:rsidP="00582FB7">
            <w:pPr>
              <w:spacing w:after="0" w:line="240" w:lineRule="auto"/>
              <w:jc w:val="right"/>
              <w:rPr>
                <w:ins w:id="3959" w:author="Jon.Richar" w:date="2023-06-07T15:37:00Z"/>
                <w:del w:id="3960" w:author="Mike.Litzow" w:date="2024-01-02T12:20:00Z"/>
                <w:rFonts w:ascii="Times New Roman" w:eastAsia="Times New Roman" w:hAnsi="Times New Roman" w:cs="Times New Roman"/>
                <w:color w:val="000000"/>
                <w:sz w:val="20"/>
                <w:szCs w:val="20"/>
              </w:rPr>
            </w:pPr>
            <w:ins w:id="3961" w:author="Jon.Richar" w:date="2023-06-07T15:37:00Z">
              <w:del w:id="3962" w:author="Mike.Litzow" w:date="2024-01-02T12:20:00Z">
                <w:r w:rsidRPr="00582FB7" w:rsidDel="00532572">
                  <w:rPr>
                    <w:rFonts w:ascii="Times New Roman" w:eastAsia="Times New Roman" w:hAnsi="Times New Roman" w:cs="Times New Roman"/>
                    <w:color w:val="000000"/>
                    <w:sz w:val="20"/>
                    <w:szCs w:val="20"/>
                  </w:rPr>
                  <w:delText>0.41</w:delText>
                </w:r>
              </w:del>
            </w:ins>
          </w:p>
        </w:tc>
        <w:tc>
          <w:tcPr>
            <w:tcW w:w="5980" w:type="dxa"/>
            <w:shd w:val="clear" w:color="auto" w:fill="auto"/>
            <w:noWrap/>
            <w:vAlign w:val="bottom"/>
            <w:hideMark/>
            <w:tcPrChange w:id="3963" w:author="Jon.Richar" w:date="2023-06-09T15:16:00Z">
              <w:tcPr>
                <w:tcW w:w="5729" w:type="dxa"/>
                <w:gridSpan w:val="2"/>
                <w:shd w:val="clear" w:color="auto" w:fill="auto"/>
                <w:noWrap/>
                <w:vAlign w:val="bottom"/>
                <w:hideMark/>
              </w:tcPr>
            </w:tcPrChange>
          </w:tcPr>
          <w:p w14:paraId="6D261A70" w14:textId="6B2F6164" w:rsidR="00582FB7" w:rsidRPr="00582FB7" w:rsidDel="00532572" w:rsidRDefault="00582FB7" w:rsidP="00582FB7">
            <w:pPr>
              <w:spacing w:after="0" w:line="240" w:lineRule="auto"/>
              <w:rPr>
                <w:ins w:id="3964" w:author="Jon.Richar" w:date="2023-06-07T15:37:00Z"/>
                <w:del w:id="3965" w:author="Mike.Litzow" w:date="2024-01-02T12:20:00Z"/>
                <w:rFonts w:ascii="Times New Roman" w:eastAsia="Times New Roman" w:hAnsi="Times New Roman" w:cs="Times New Roman"/>
                <w:color w:val="000000"/>
                <w:sz w:val="20"/>
                <w:szCs w:val="20"/>
              </w:rPr>
            </w:pPr>
            <w:ins w:id="3966" w:author="Jon.Richar" w:date="2023-06-07T15:37:00Z">
              <w:del w:id="3967" w:author="Mike.Litzow" w:date="2024-01-02T12:20:00Z">
                <w:r w:rsidRPr="00582FB7" w:rsidDel="00532572">
                  <w:rPr>
                    <w:rFonts w:ascii="Times New Roman" w:eastAsia="Times New Roman" w:hAnsi="Times New Roman" w:cs="Times New Roman"/>
                    <w:color w:val="000000"/>
                    <w:sz w:val="20"/>
                    <w:szCs w:val="20"/>
                  </w:rPr>
                  <w:delText>Female Bairdi</w:delText>
                </w:r>
              </w:del>
            </w:ins>
          </w:p>
        </w:tc>
      </w:tr>
      <w:tr w:rsidR="00582FB7" w:rsidRPr="00582FB7" w:rsidDel="00532572" w14:paraId="11F54B6C" w14:textId="7105647D" w:rsidTr="00C93D08">
        <w:tblPrEx>
          <w:tblPrExChange w:id="3968" w:author="Jon.Richar" w:date="2023-06-09T15:16:00Z">
            <w:tblPrEx>
              <w:tblW w:w="8779" w:type="dxa"/>
            </w:tblPrEx>
          </w:tblPrExChange>
        </w:tblPrEx>
        <w:trPr>
          <w:trHeight w:val="265"/>
          <w:ins w:id="3969" w:author="Jon.Richar" w:date="2023-06-07T15:37:00Z"/>
          <w:del w:id="3970" w:author="Mike.Litzow" w:date="2024-01-02T12:20:00Z"/>
          <w:trPrChange w:id="3971" w:author="Jon.Richar" w:date="2023-06-09T15:16:00Z">
            <w:trPr>
              <w:gridAfter w:val="0"/>
              <w:trHeight w:val="263"/>
            </w:trPr>
          </w:trPrChange>
        </w:trPr>
        <w:tc>
          <w:tcPr>
            <w:tcW w:w="774" w:type="dxa"/>
            <w:shd w:val="clear" w:color="auto" w:fill="auto"/>
            <w:noWrap/>
            <w:vAlign w:val="bottom"/>
            <w:hideMark/>
            <w:tcPrChange w:id="3972" w:author="Jon.Richar" w:date="2023-06-09T15:16:00Z">
              <w:tcPr>
                <w:tcW w:w="769" w:type="dxa"/>
                <w:shd w:val="clear" w:color="auto" w:fill="auto"/>
                <w:noWrap/>
                <w:vAlign w:val="bottom"/>
                <w:hideMark/>
              </w:tcPr>
            </w:tcPrChange>
          </w:tcPr>
          <w:p w14:paraId="1ACD0E94" w14:textId="1D27EC4B" w:rsidR="00582FB7" w:rsidRPr="00582FB7" w:rsidDel="00532572" w:rsidRDefault="00582FB7" w:rsidP="00582FB7">
            <w:pPr>
              <w:spacing w:after="0" w:line="240" w:lineRule="auto"/>
              <w:jc w:val="right"/>
              <w:rPr>
                <w:ins w:id="3973" w:author="Jon.Richar" w:date="2023-06-07T15:37:00Z"/>
                <w:del w:id="3974" w:author="Mike.Litzow" w:date="2024-01-02T12:20:00Z"/>
                <w:rFonts w:ascii="Times New Roman" w:eastAsia="Times New Roman" w:hAnsi="Times New Roman" w:cs="Times New Roman"/>
                <w:color w:val="000000"/>
                <w:sz w:val="20"/>
                <w:szCs w:val="20"/>
              </w:rPr>
            </w:pPr>
            <w:ins w:id="3975" w:author="Jon.Richar" w:date="2023-06-07T15:37:00Z">
              <w:del w:id="3976" w:author="Mike.Litzow" w:date="2024-01-02T12:20:00Z">
                <w:r w:rsidRPr="00582FB7" w:rsidDel="00532572">
                  <w:rPr>
                    <w:rFonts w:ascii="Times New Roman" w:eastAsia="Times New Roman" w:hAnsi="Times New Roman" w:cs="Times New Roman"/>
                    <w:color w:val="000000"/>
                    <w:sz w:val="20"/>
                    <w:szCs w:val="20"/>
                  </w:rPr>
                  <w:delText>30</w:delText>
                </w:r>
              </w:del>
            </w:ins>
          </w:p>
        </w:tc>
        <w:tc>
          <w:tcPr>
            <w:tcW w:w="698" w:type="dxa"/>
            <w:shd w:val="clear" w:color="auto" w:fill="auto"/>
            <w:noWrap/>
            <w:vAlign w:val="bottom"/>
            <w:hideMark/>
            <w:tcPrChange w:id="3977" w:author="Jon.Richar" w:date="2023-06-09T15:16:00Z">
              <w:tcPr>
                <w:tcW w:w="693" w:type="dxa"/>
                <w:gridSpan w:val="2"/>
                <w:shd w:val="clear" w:color="auto" w:fill="auto"/>
                <w:noWrap/>
                <w:vAlign w:val="bottom"/>
                <w:hideMark/>
              </w:tcPr>
            </w:tcPrChange>
          </w:tcPr>
          <w:p w14:paraId="47B4FDC3" w14:textId="1FA0C407" w:rsidR="00582FB7" w:rsidRPr="00582FB7" w:rsidDel="00532572" w:rsidRDefault="00582FB7" w:rsidP="00582FB7">
            <w:pPr>
              <w:spacing w:after="0" w:line="240" w:lineRule="auto"/>
              <w:jc w:val="right"/>
              <w:rPr>
                <w:ins w:id="3978" w:author="Jon.Richar" w:date="2023-06-07T15:37:00Z"/>
                <w:del w:id="3979" w:author="Mike.Litzow" w:date="2024-01-02T12:20:00Z"/>
                <w:rFonts w:ascii="Times New Roman" w:eastAsia="Times New Roman" w:hAnsi="Times New Roman" w:cs="Times New Roman"/>
                <w:color w:val="000000"/>
                <w:sz w:val="20"/>
                <w:szCs w:val="20"/>
              </w:rPr>
            </w:pPr>
            <w:ins w:id="3980" w:author="Jon.Richar" w:date="2023-06-07T15:37:00Z">
              <w:del w:id="3981" w:author="Mike.Litzow" w:date="2024-01-02T12:20:00Z">
                <w:r w:rsidRPr="00582FB7" w:rsidDel="00532572">
                  <w:rPr>
                    <w:rFonts w:ascii="Times New Roman" w:eastAsia="Times New Roman" w:hAnsi="Times New Roman" w:cs="Times New Roman"/>
                    <w:color w:val="000000"/>
                    <w:sz w:val="20"/>
                    <w:szCs w:val="20"/>
                  </w:rPr>
                  <w:delText>72.70</w:delText>
                </w:r>
              </w:del>
            </w:ins>
          </w:p>
        </w:tc>
        <w:tc>
          <w:tcPr>
            <w:tcW w:w="683" w:type="dxa"/>
            <w:shd w:val="clear" w:color="auto" w:fill="auto"/>
            <w:noWrap/>
            <w:vAlign w:val="bottom"/>
            <w:hideMark/>
            <w:tcPrChange w:id="3982" w:author="Jon.Richar" w:date="2023-06-09T15:16:00Z">
              <w:tcPr>
                <w:tcW w:w="999" w:type="dxa"/>
                <w:gridSpan w:val="2"/>
                <w:shd w:val="clear" w:color="auto" w:fill="auto"/>
                <w:noWrap/>
                <w:vAlign w:val="bottom"/>
                <w:hideMark/>
              </w:tcPr>
            </w:tcPrChange>
          </w:tcPr>
          <w:p w14:paraId="0577EBF3" w14:textId="758CFEA8" w:rsidR="00582FB7" w:rsidRPr="00582FB7" w:rsidDel="00532572" w:rsidRDefault="00582FB7" w:rsidP="00582FB7">
            <w:pPr>
              <w:spacing w:after="0" w:line="240" w:lineRule="auto"/>
              <w:jc w:val="right"/>
              <w:rPr>
                <w:ins w:id="3983" w:author="Jon.Richar" w:date="2023-06-07T15:37:00Z"/>
                <w:del w:id="3984" w:author="Mike.Litzow" w:date="2024-01-02T12:20:00Z"/>
                <w:rFonts w:ascii="Times New Roman" w:eastAsia="Times New Roman" w:hAnsi="Times New Roman" w:cs="Times New Roman"/>
                <w:color w:val="000000"/>
                <w:sz w:val="20"/>
                <w:szCs w:val="20"/>
              </w:rPr>
            </w:pPr>
            <w:ins w:id="3985" w:author="Jon.Richar" w:date="2023-06-07T15:37:00Z">
              <w:del w:id="3986" w:author="Mike.Litzow" w:date="2024-01-02T12:20:00Z">
                <w:r w:rsidRPr="00582FB7" w:rsidDel="00532572">
                  <w:rPr>
                    <w:rFonts w:ascii="Times New Roman" w:eastAsia="Times New Roman" w:hAnsi="Times New Roman" w:cs="Times New Roman"/>
                    <w:color w:val="000000"/>
                    <w:sz w:val="20"/>
                    <w:szCs w:val="20"/>
                  </w:rPr>
                  <w:delText>0.10</w:delText>
                </w:r>
              </w:del>
            </w:ins>
          </w:p>
        </w:tc>
        <w:tc>
          <w:tcPr>
            <w:tcW w:w="639" w:type="dxa"/>
            <w:shd w:val="clear" w:color="auto" w:fill="auto"/>
            <w:noWrap/>
            <w:vAlign w:val="bottom"/>
            <w:hideMark/>
            <w:tcPrChange w:id="3987" w:author="Jon.Richar" w:date="2023-06-09T15:16:00Z">
              <w:tcPr>
                <w:tcW w:w="589" w:type="dxa"/>
                <w:gridSpan w:val="2"/>
                <w:shd w:val="clear" w:color="auto" w:fill="auto"/>
                <w:noWrap/>
                <w:vAlign w:val="bottom"/>
                <w:hideMark/>
              </w:tcPr>
            </w:tcPrChange>
          </w:tcPr>
          <w:p w14:paraId="64A36F0A" w14:textId="3D126320" w:rsidR="00582FB7" w:rsidRPr="00582FB7" w:rsidDel="00532572" w:rsidRDefault="00582FB7" w:rsidP="00582FB7">
            <w:pPr>
              <w:spacing w:after="0" w:line="240" w:lineRule="auto"/>
              <w:jc w:val="right"/>
              <w:rPr>
                <w:ins w:id="3988" w:author="Jon.Richar" w:date="2023-06-07T15:37:00Z"/>
                <w:del w:id="3989" w:author="Mike.Litzow" w:date="2024-01-02T12:20:00Z"/>
                <w:rFonts w:ascii="Times New Roman" w:eastAsia="Times New Roman" w:hAnsi="Times New Roman" w:cs="Times New Roman"/>
                <w:color w:val="000000"/>
                <w:sz w:val="20"/>
                <w:szCs w:val="20"/>
              </w:rPr>
            </w:pPr>
            <w:ins w:id="3990" w:author="Jon.Richar" w:date="2023-06-07T15:37:00Z">
              <w:del w:id="3991" w:author="Mike.Litzow" w:date="2024-01-02T12:20:00Z">
                <w:r w:rsidRPr="00582FB7" w:rsidDel="00532572">
                  <w:rPr>
                    <w:rFonts w:ascii="Times New Roman" w:eastAsia="Times New Roman" w:hAnsi="Times New Roman" w:cs="Times New Roman"/>
                    <w:color w:val="000000"/>
                    <w:sz w:val="20"/>
                    <w:szCs w:val="20"/>
                  </w:rPr>
                  <w:delText>0.49</w:delText>
                </w:r>
              </w:del>
            </w:ins>
          </w:p>
        </w:tc>
        <w:tc>
          <w:tcPr>
            <w:tcW w:w="5980" w:type="dxa"/>
            <w:shd w:val="clear" w:color="auto" w:fill="auto"/>
            <w:noWrap/>
            <w:vAlign w:val="bottom"/>
            <w:hideMark/>
            <w:tcPrChange w:id="3992" w:author="Jon.Richar" w:date="2023-06-09T15:16:00Z">
              <w:tcPr>
                <w:tcW w:w="5729" w:type="dxa"/>
                <w:gridSpan w:val="2"/>
                <w:shd w:val="clear" w:color="auto" w:fill="auto"/>
                <w:noWrap/>
                <w:vAlign w:val="bottom"/>
                <w:hideMark/>
              </w:tcPr>
            </w:tcPrChange>
          </w:tcPr>
          <w:p w14:paraId="6CE7C173" w14:textId="05719247" w:rsidR="00582FB7" w:rsidRPr="00582FB7" w:rsidDel="00532572" w:rsidRDefault="00582FB7" w:rsidP="00582FB7">
            <w:pPr>
              <w:spacing w:after="0" w:line="240" w:lineRule="auto"/>
              <w:rPr>
                <w:ins w:id="3993" w:author="Jon.Richar" w:date="2023-06-07T15:37:00Z"/>
                <w:del w:id="3994" w:author="Mike.Litzow" w:date="2024-01-02T12:20:00Z"/>
                <w:rFonts w:ascii="Times New Roman" w:eastAsia="Times New Roman" w:hAnsi="Times New Roman" w:cs="Times New Roman"/>
                <w:color w:val="000000"/>
                <w:sz w:val="20"/>
                <w:szCs w:val="20"/>
              </w:rPr>
            </w:pPr>
            <w:ins w:id="3995" w:author="Jon.Richar" w:date="2023-06-07T15:37:00Z">
              <w:del w:id="3996" w:author="Mike.Litzow" w:date="2024-01-02T12:20:00Z">
                <w:r w:rsidRPr="00582FB7" w:rsidDel="00532572">
                  <w:rPr>
                    <w:rFonts w:ascii="Times New Roman" w:eastAsia="Times New Roman" w:hAnsi="Times New Roman" w:cs="Times New Roman"/>
                    <w:color w:val="000000"/>
                    <w:sz w:val="20"/>
                    <w:szCs w:val="20"/>
                  </w:rPr>
                  <w:delText>Female Bairdi, FHS lag 2, AO RA2</w:delText>
                </w:r>
              </w:del>
            </w:ins>
          </w:p>
        </w:tc>
      </w:tr>
      <w:tr w:rsidR="00582FB7" w:rsidRPr="00582FB7" w:rsidDel="00532572" w14:paraId="0E9C52B1" w14:textId="3DEA7017" w:rsidTr="00C93D08">
        <w:tblPrEx>
          <w:tblPrExChange w:id="3997" w:author="Jon.Richar" w:date="2023-06-09T15:16:00Z">
            <w:tblPrEx>
              <w:tblW w:w="8779" w:type="dxa"/>
            </w:tblPrEx>
          </w:tblPrExChange>
        </w:tblPrEx>
        <w:trPr>
          <w:trHeight w:val="265"/>
          <w:ins w:id="3998" w:author="Jon.Richar" w:date="2023-06-07T15:37:00Z"/>
          <w:del w:id="3999" w:author="Mike.Litzow" w:date="2024-01-02T12:20:00Z"/>
          <w:trPrChange w:id="4000" w:author="Jon.Richar" w:date="2023-06-09T15:16:00Z">
            <w:trPr>
              <w:gridAfter w:val="0"/>
              <w:trHeight w:val="263"/>
            </w:trPr>
          </w:trPrChange>
        </w:trPr>
        <w:tc>
          <w:tcPr>
            <w:tcW w:w="774" w:type="dxa"/>
            <w:shd w:val="clear" w:color="auto" w:fill="auto"/>
            <w:noWrap/>
            <w:vAlign w:val="bottom"/>
            <w:hideMark/>
            <w:tcPrChange w:id="4001" w:author="Jon.Richar" w:date="2023-06-09T15:16:00Z">
              <w:tcPr>
                <w:tcW w:w="769" w:type="dxa"/>
                <w:shd w:val="clear" w:color="auto" w:fill="auto"/>
                <w:noWrap/>
                <w:vAlign w:val="bottom"/>
                <w:hideMark/>
              </w:tcPr>
            </w:tcPrChange>
          </w:tcPr>
          <w:p w14:paraId="0A5B1E6B" w14:textId="76ED002D" w:rsidR="00582FB7" w:rsidRPr="00582FB7" w:rsidDel="00532572" w:rsidRDefault="00582FB7" w:rsidP="00582FB7">
            <w:pPr>
              <w:spacing w:after="0" w:line="240" w:lineRule="auto"/>
              <w:jc w:val="right"/>
              <w:rPr>
                <w:ins w:id="4002" w:author="Jon.Richar" w:date="2023-06-07T15:37:00Z"/>
                <w:del w:id="4003" w:author="Mike.Litzow" w:date="2024-01-02T12:20:00Z"/>
                <w:rFonts w:ascii="Times New Roman" w:eastAsia="Times New Roman" w:hAnsi="Times New Roman" w:cs="Times New Roman"/>
                <w:color w:val="000000"/>
                <w:sz w:val="20"/>
                <w:szCs w:val="20"/>
              </w:rPr>
            </w:pPr>
            <w:ins w:id="4004" w:author="Jon.Richar" w:date="2023-06-07T15:37:00Z">
              <w:del w:id="4005" w:author="Mike.Litzow" w:date="2024-01-02T12:20:00Z">
                <w:r w:rsidRPr="00582FB7" w:rsidDel="00532572">
                  <w:rPr>
                    <w:rFonts w:ascii="Times New Roman" w:eastAsia="Times New Roman" w:hAnsi="Times New Roman" w:cs="Times New Roman"/>
                    <w:color w:val="000000"/>
                    <w:sz w:val="20"/>
                    <w:szCs w:val="20"/>
                  </w:rPr>
                  <w:delText>28</w:delText>
                </w:r>
              </w:del>
            </w:ins>
          </w:p>
        </w:tc>
        <w:tc>
          <w:tcPr>
            <w:tcW w:w="698" w:type="dxa"/>
            <w:shd w:val="clear" w:color="auto" w:fill="auto"/>
            <w:noWrap/>
            <w:vAlign w:val="bottom"/>
            <w:hideMark/>
            <w:tcPrChange w:id="4006" w:author="Jon.Richar" w:date="2023-06-09T15:16:00Z">
              <w:tcPr>
                <w:tcW w:w="693" w:type="dxa"/>
                <w:gridSpan w:val="2"/>
                <w:shd w:val="clear" w:color="auto" w:fill="auto"/>
                <w:noWrap/>
                <w:vAlign w:val="bottom"/>
                <w:hideMark/>
              </w:tcPr>
            </w:tcPrChange>
          </w:tcPr>
          <w:p w14:paraId="64AA9A7A" w14:textId="7D2CA66B" w:rsidR="00582FB7" w:rsidRPr="00582FB7" w:rsidDel="00532572" w:rsidRDefault="00582FB7" w:rsidP="00582FB7">
            <w:pPr>
              <w:spacing w:after="0" w:line="240" w:lineRule="auto"/>
              <w:jc w:val="right"/>
              <w:rPr>
                <w:ins w:id="4007" w:author="Jon.Richar" w:date="2023-06-07T15:37:00Z"/>
                <w:del w:id="4008" w:author="Mike.Litzow" w:date="2024-01-02T12:20:00Z"/>
                <w:rFonts w:ascii="Times New Roman" w:eastAsia="Times New Roman" w:hAnsi="Times New Roman" w:cs="Times New Roman"/>
                <w:color w:val="000000"/>
                <w:sz w:val="20"/>
                <w:szCs w:val="20"/>
              </w:rPr>
            </w:pPr>
            <w:ins w:id="4009" w:author="Jon.Richar" w:date="2023-06-07T15:37:00Z">
              <w:del w:id="4010" w:author="Mike.Litzow" w:date="2024-01-02T12:20:00Z">
                <w:r w:rsidRPr="00582FB7" w:rsidDel="00532572">
                  <w:rPr>
                    <w:rFonts w:ascii="Times New Roman" w:eastAsia="Times New Roman" w:hAnsi="Times New Roman" w:cs="Times New Roman"/>
                    <w:color w:val="000000"/>
                    <w:sz w:val="20"/>
                    <w:szCs w:val="20"/>
                  </w:rPr>
                  <w:delText>72.81</w:delText>
                </w:r>
              </w:del>
            </w:ins>
          </w:p>
        </w:tc>
        <w:tc>
          <w:tcPr>
            <w:tcW w:w="683" w:type="dxa"/>
            <w:shd w:val="clear" w:color="auto" w:fill="auto"/>
            <w:noWrap/>
            <w:vAlign w:val="bottom"/>
            <w:hideMark/>
            <w:tcPrChange w:id="4011" w:author="Jon.Richar" w:date="2023-06-09T15:16:00Z">
              <w:tcPr>
                <w:tcW w:w="999" w:type="dxa"/>
                <w:gridSpan w:val="2"/>
                <w:shd w:val="clear" w:color="auto" w:fill="auto"/>
                <w:noWrap/>
                <w:vAlign w:val="bottom"/>
                <w:hideMark/>
              </w:tcPr>
            </w:tcPrChange>
          </w:tcPr>
          <w:p w14:paraId="7FF52F94" w14:textId="34F9629D" w:rsidR="00582FB7" w:rsidRPr="00582FB7" w:rsidDel="00532572" w:rsidRDefault="00582FB7" w:rsidP="00582FB7">
            <w:pPr>
              <w:spacing w:after="0" w:line="240" w:lineRule="auto"/>
              <w:jc w:val="right"/>
              <w:rPr>
                <w:ins w:id="4012" w:author="Jon.Richar" w:date="2023-06-07T15:37:00Z"/>
                <w:del w:id="4013" w:author="Mike.Litzow" w:date="2024-01-02T12:20:00Z"/>
                <w:rFonts w:ascii="Times New Roman" w:eastAsia="Times New Roman" w:hAnsi="Times New Roman" w:cs="Times New Roman"/>
                <w:color w:val="000000"/>
                <w:sz w:val="20"/>
                <w:szCs w:val="20"/>
              </w:rPr>
            </w:pPr>
            <w:ins w:id="4014" w:author="Jon.Richar" w:date="2023-06-07T15:37:00Z">
              <w:del w:id="4015" w:author="Mike.Litzow" w:date="2024-01-02T12:20:00Z">
                <w:r w:rsidRPr="00582FB7" w:rsidDel="00532572">
                  <w:rPr>
                    <w:rFonts w:ascii="Times New Roman" w:eastAsia="Times New Roman" w:hAnsi="Times New Roman" w:cs="Times New Roman"/>
                    <w:color w:val="000000"/>
                    <w:sz w:val="20"/>
                    <w:szCs w:val="20"/>
                  </w:rPr>
                  <w:delText>0.21</w:delText>
                </w:r>
              </w:del>
            </w:ins>
          </w:p>
        </w:tc>
        <w:tc>
          <w:tcPr>
            <w:tcW w:w="639" w:type="dxa"/>
            <w:shd w:val="clear" w:color="auto" w:fill="auto"/>
            <w:noWrap/>
            <w:vAlign w:val="bottom"/>
            <w:hideMark/>
            <w:tcPrChange w:id="4016" w:author="Jon.Richar" w:date="2023-06-09T15:16:00Z">
              <w:tcPr>
                <w:tcW w:w="589" w:type="dxa"/>
                <w:gridSpan w:val="2"/>
                <w:shd w:val="clear" w:color="auto" w:fill="auto"/>
                <w:noWrap/>
                <w:vAlign w:val="bottom"/>
                <w:hideMark/>
              </w:tcPr>
            </w:tcPrChange>
          </w:tcPr>
          <w:p w14:paraId="7C2F4B3B" w14:textId="5E48F1BB" w:rsidR="00582FB7" w:rsidRPr="00582FB7" w:rsidDel="00532572" w:rsidRDefault="00582FB7" w:rsidP="00582FB7">
            <w:pPr>
              <w:spacing w:after="0" w:line="240" w:lineRule="auto"/>
              <w:jc w:val="right"/>
              <w:rPr>
                <w:ins w:id="4017" w:author="Jon.Richar" w:date="2023-06-07T15:37:00Z"/>
                <w:del w:id="4018" w:author="Mike.Litzow" w:date="2024-01-02T12:20:00Z"/>
                <w:rFonts w:ascii="Times New Roman" w:eastAsia="Times New Roman" w:hAnsi="Times New Roman" w:cs="Times New Roman"/>
                <w:color w:val="000000"/>
                <w:sz w:val="20"/>
                <w:szCs w:val="20"/>
              </w:rPr>
            </w:pPr>
            <w:ins w:id="4019" w:author="Jon.Richar" w:date="2023-06-07T15:37:00Z">
              <w:del w:id="4020" w:author="Mike.Litzow" w:date="2024-01-02T12:20:00Z">
                <w:r w:rsidRPr="00582FB7" w:rsidDel="00532572">
                  <w:rPr>
                    <w:rFonts w:ascii="Times New Roman" w:eastAsia="Times New Roman" w:hAnsi="Times New Roman" w:cs="Times New Roman"/>
                    <w:color w:val="000000"/>
                    <w:sz w:val="20"/>
                    <w:szCs w:val="20"/>
                  </w:rPr>
                  <w:delText>0.47</w:delText>
                </w:r>
              </w:del>
            </w:ins>
          </w:p>
        </w:tc>
        <w:tc>
          <w:tcPr>
            <w:tcW w:w="5980" w:type="dxa"/>
            <w:shd w:val="clear" w:color="auto" w:fill="auto"/>
            <w:noWrap/>
            <w:vAlign w:val="bottom"/>
            <w:hideMark/>
            <w:tcPrChange w:id="4021" w:author="Jon.Richar" w:date="2023-06-09T15:16:00Z">
              <w:tcPr>
                <w:tcW w:w="5729" w:type="dxa"/>
                <w:gridSpan w:val="2"/>
                <w:shd w:val="clear" w:color="auto" w:fill="auto"/>
                <w:noWrap/>
                <w:vAlign w:val="bottom"/>
                <w:hideMark/>
              </w:tcPr>
            </w:tcPrChange>
          </w:tcPr>
          <w:p w14:paraId="3D660A0C" w14:textId="2F6E84D3" w:rsidR="00582FB7" w:rsidRPr="00582FB7" w:rsidDel="00532572" w:rsidRDefault="00582FB7" w:rsidP="00582FB7">
            <w:pPr>
              <w:spacing w:after="0" w:line="240" w:lineRule="auto"/>
              <w:rPr>
                <w:ins w:id="4022" w:author="Jon.Richar" w:date="2023-06-07T15:37:00Z"/>
                <w:del w:id="4023" w:author="Mike.Litzow" w:date="2024-01-02T12:20:00Z"/>
                <w:rFonts w:ascii="Times New Roman" w:eastAsia="Times New Roman" w:hAnsi="Times New Roman" w:cs="Times New Roman"/>
                <w:color w:val="000000"/>
                <w:sz w:val="20"/>
                <w:szCs w:val="20"/>
              </w:rPr>
            </w:pPr>
            <w:ins w:id="4024" w:author="Jon.Richar" w:date="2023-06-07T15:37:00Z">
              <w:del w:id="4025" w:author="Mike.Litzow" w:date="2024-01-02T12:20:00Z">
                <w:r w:rsidRPr="00582FB7" w:rsidDel="00532572">
                  <w:rPr>
                    <w:rFonts w:ascii="Times New Roman" w:eastAsia="Times New Roman" w:hAnsi="Times New Roman" w:cs="Times New Roman"/>
                    <w:color w:val="000000"/>
                    <w:sz w:val="20"/>
                    <w:szCs w:val="20"/>
                  </w:rPr>
                  <w:delText>Female Bairdi, FHS lag 2, AO RA3</w:delText>
                </w:r>
              </w:del>
            </w:ins>
          </w:p>
        </w:tc>
      </w:tr>
      <w:tr w:rsidR="00582FB7" w:rsidRPr="00582FB7" w:rsidDel="00532572" w14:paraId="099A7ACD" w14:textId="4596620D" w:rsidTr="00C93D08">
        <w:tblPrEx>
          <w:tblPrExChange w:id="4026" w:author="Jon.Richar" w:date="2023-06-09T15:16:00Z">
            <w:tblPrEx>
              <w:tblW w:w="8779" w:type="dxa"/>
            </w:tblPrEx>
          </w:tblPrExChange>
        </w:tblPrEx>
        <w:trPr>
          <w:trHeight w:val="265"/>
          <w:ins w:id="4027" w:author="Jon.Richar" w:date="2023-06-07T15:37:00Z"/>
          <w:del w:id="4028" w:author="Mike.Litzow" w:date="2024-01-02T12:20:00Z"/>
          <w:trPrChange w:id="4029" w:author="Jon.Richar" w:date="2023-06-09T15:16:00Z">
            <w:trPr>
              <w:gridAfter w:val="0"/>
              <w:trHeight w:val="263"/>
            </w:trPr>
          </w:trPrChange>
        </w:trPr>
        <w:tc>
          <w:tcPr>
            <w:tcW w:w="774" w:type="dxa"/>
            <w:shd w:val="clear" w:color="auto" w:fill="auto"/>
            <w:noWrap/>
            <w:vAlign w:val="bottom"/>
            <w:hideMark/>
            <w:tcPrChange w:id="4030" w:author="Jon.Richar" w:date="2023-06-09T15:16:00Z">
              <w:tcPr>
                <w:tcW w:w="769" w:type="dxa"/>
                <w:shd w:val="clear" w:color="auto" w:fill="auto"/>
                <w:noWrap/>
                <w:vAlign w:val="bottom"/>
                <w:hideMark/>
              </w:tcPr>
            </w:tcPrChange>
          </w:tcPr>
          <w:p w14:paraId="1E1D0C19" w14:textId="65DAE93C" w:rsidR="00582FB7" w:rsidRPr="00582FB7" w:rsidDel="00532572" w:rsidRDefault="00582FB7" w:rsidP="00582FB7">
            <w:pPr>
              <w:spacing w:after="0" w:line="240" w:lineRule="auto"/>
              <w:jc w:val="right"/>
              <w:rPr>
                <w:ins w:id="4031" w:author="Jon.Richar" w:date="2023-06-07T15:37:00Z"/>
                <w:del w:id="4032" w:author="Mike.Litzow" w:date="2024-01-02T12:20:00Z"/>
                <w:rFonts w:ascii="Times New Roman" w:eastAsia="Times New Roman" w:hAnsi="Times New Roman" w:cs="Times New Roman"/>
                <w:color w:val="000000"/>
                <w:sz w:val="20"/>
                <w:szCs w:val="20"/>
              </w:rPr>
            </w:pPr>
            <w:ins w:id="4033" w:author="Jon.Richar" w:date="2023-06-07T15:37:00Z">
              <w:del w:id="4034" w:author="Mike.Litzow" w:date="2024-01-02T12:20:00Z">
                <w:r w:rsidRPr="00582FB7" w:rsidDel="00532572">
                  <w:rPr>
                    <w:rFonts w:ascii="Times New Roman" w:eastAsia="Times New Roman" w:hAnsi="Times New Roman" w:cs="Times New Roman"/>
                    <w:color w:val="000000"/>
                    <w:sz w:val="20"/>
                    <w:szCs w:val="20"/>
                  </w:rPr>
                  <w:delText>34</w:delText>
                </w:r>
              </w:del>
            </w:ins>
          </w:p>
        </w:tc>
        <w:tc>
          <w:tcPr>
            <w:tcW w:w="698" w:type="dxa"/>
            <w:shd w:val="clear" w:color="auto" w:fill="auto"/>
            <w:noWrap/>
            <w:vAlign w:val="bottom"/>
            <w:hideMark/>
            <w:tcPrChange w:id="4035" w:author="Jon.Richar" w:date="2023-06-09T15:16:00Z">
              <w:tcPr>
                <w:tcW w:w="693" w:type="dxa"/>
                <w:gridSpan w:val="2"/>
                <w:shd w:val="clear" w:color="auto" w:fill="auto"/>
                <w:noWrap/>
                <w:vAlign w:val="bottom"/>
                <w:hideMark/>
              </w:tcPr>
            </w:tcPrChange>
          </w:tcPr>
          <w:p w14:paraId="5B65CC9C" w14:textId="1A329C8F" w:rsidR="00582FB7" w:rsidRPr="00582FB7" w:rsidDel="00532572" w:rsidRDefault="00582FB7" w:rsidP="00582FB7">
            <w:pPr>
              <w:spacing w:after="0" w:line="240" w:lineRule="auto"/>
              <w:jc w:val="right"/>
              <w:rPr>
                <w:ins w:id="4036" w:author="Jon.Richar" w:date="2023-06-07T15:37:00Z"/>
                <w:del w:id="4037" w:author="Mike.Litzow" w:date="2024-01-02T12:20:00Z"/>
                <w:rFonts w:ascii="Times New Roman" w:eastAsia="Times New Roman" w:hAnsi="Times New Roman" w:cs="Times New Roman"/>
                <w:color w:val="000000"/>
                <w:sz w:val="20"/>
                <w:szCs w:val="20"/>
              </w:rPr>
            </w:pPr>
            <w:ins w:id="4038" w:author="Jon.Richar" w:date="2023-06-07T15:37:00Z">
              <w:del w:id="4039" w:author="Mike.Litzow" w:date="2024-01-02T12:20:00Z">
                <w:r w:rsidRPr="00582FB7" w:rsidDel="00532572">
                  <w:rPr>
                    <w:rFonts w:ascii="Times New Roman" w:eastAsia="Times New Roman" w:hAnsi="Times New Roman" w:cs="Times New Roman"/>
                    <w:color w:val="000000"/>
                    <w:sz w:val="20"/>
                    <w:szCs w:val="20"/>
                  </w:rPr>
                  <w:delText>73.29</w:delText>
                </w:r>
              </w:del>
            </w:ins>
          </w:p>
        </w:tc>
        <w:tc>
          <w:tcPr>
            <w:tcW w:w="683" w:type="dxa"/>
            <w:shd w:val="clear" w:color="auto" w:fill="auto"/>
            <w:noWrap/>
            <w:vAlign w:val="bottom"/>
            <w:hideMark/>
            <w:tcPrChange w:id="4040" w:author="Jon.Richar" w:date="2023-06-09T15:16:00Z">
              <w:tcPr>
                <w:tcW w:w="999" w:type="dxa"/>
                <w:gridSpan w:val="2"/>
                <w:shd w:val="clear" w:color="auto" w:fill="auto"/>
                <w:noWrap/>
                <w:vAlign w:val="bottom"/>
                <w:hideMark/>
              </w:tcPr>
            </w:tcPrChange>
          </w:tcPr>
          <w:p w14:paraId="6B6758FB" w14:textId="22ACD3CC" w:rsidR="00582FB7" w:rsidRPr="00582FB7" w:rsidDel="00532572" w:rsidRDefault="00582FB7" w:rsidP="00582FB7">
            <w:pPr>
              <w:spacing w:after="0" w:line="240" w:lineRule="auto"/>
              <w:jc w:val="right"/>
              <w:rPr>
                <w:ins w:id="4041" w:author="Jon.Richar" w:date="2023-06-07T15:37:00Z"/>
                <w:del w:id="4042" w:author="Mike.Litzow" w:date="2024-01-02T12:20:00Z"/>
                <w:rFonts w:ascii="Times New Roman" w:eastAsia="Times New Roman" w:hAnsi="Times New Roman" w:cs="Times New Roman"/>
                <w:color w:val="000000"/>
                <w:sz w:val="20"/>
                <w:szCs w:val="20"/>
              </w:rPr>
            </w:pPr>
            <w:ins w:id="4043" w:author="Jon.Richar" w:date="2023-06-07T15:37:00Z">
              <w:del w:id="4044" w:author="Mike.Litzow" w:date="2024-01-02T12:20:00Z">
                <w:r w:rsidRPr="00582FB7" w:rsidDel="00532572">
                  <w:rPr>
                    <w:rFonts w:ascii="Times New Roman" w:eastAsia="Times New Roman" w:hAnsi="Times New Roman" w:cs="Times New Roman"/>
                    <w:color w:val="000000"/>
                    <w:sz w:val="20"/>
                    <w:szCs w:val="20"/>
                  </w:rPr>
                  <w:delText>0.69</w:delText>
                </w:r>
              </w:del>
            </w:ins>
          </w:p>
        </w:tc>
        <w:tc>
          <w:tcPr>
            <w:tcW w:w="639" w:type="dxa"/>
            <w:shd w:val="clear" w:color="auto" w:fill="auto"/>
            <w:noWrap/>
            <w:vAlign w:val="bottom"/>
            <w:hideMark/>
            <w:tcPrChange w:id="4045" w:author="Jon.Richar" w:date="2023-06-09T15:16:00Z">
              <w:tcPr>
                <w:tcW w:w="589" w:type="dxa"/>
                <w:gridSpan w:val="2"/>
                <w:shd w:val="clear" w:color="auto" w:fill="auto"/>
                <w:noWrap/>
                <w:vAlign w:val="bottom"/>
                <w:hideMark/>
              </w:tcPr>
            </w:tcPrChange>
          </w:tcPr>
          <w:p w14:paraId="76CD8CFE" w14:textId="5B45F547" w:rsidR="00582FB7" w:rsidRPr="00582FB7" w:rsidDel="00532572" w:rsidRDefault="00582FB7" w:rsidP="00582FB7">
            <w:pPr>
              <w:spacing w:after="0" w:line="240" w:lineRule="auto"/>
              <w:jc w:val="right"/>
              <w:rPr>
                <w:ins w:id="4046" w:author="Jon.Richar" w:date="2023-06-07T15:37:00Z"/>
                <w:del w:id="4047" w:author="Mike.Litzow" w:date="2024-01-02T12:20:00Z"/>
                <w:rFonts w:ascii="Times New Roman" w:eastAsia="Times New Roman" w:hAnsi="Times New Roman" w:cs="Times New Roman"/>
                <w:color w:val="000000"/>
                <w:sz w:val="20"/>
                <w:szCs w:val="20"/>
              </w:rPr>
            </w:pPr>
            <w:ins w:id="4048" w:author="Jon.Richar" w:date="2023-06-07T15:37:00Z">
              <w:del w:id="4049" w:author="Mike.Litzow" w:date="2024-01-02T12:20:00Z">
                <w:r w:rsidRPr="00582FB7" w:rsidDel="00532572">
                  <w:rPr>
                    <w:rFonts w:ascii="Times New Roman" w:eastAsia="Times New Roman" w:hAnsi="Times New Roman" w:cs="Times New Roman"/>
                    <w:color w:val="000000"/>
                    <w:sz w:val="20"/>
                    <w:szCs w:val="20"/>
                  </w:rPr>
                  <w:delText>0.55</w:delText>
                </w:r>
              </w:del>
            </w:ins>
          </w:p>
        </w:tc>
        <w:tc>
          <w:tcPr>
            <w:tcW w:w="5980" w:type="dxa"/>
            <w:shd w:val="clear" w:color="auto" w:fill="auto"/>
            <w:noWrap/>
            <w:vAlign w:val="bottom"/>
            <w:hideMark/>
            <w:tcPrChange w:id="4050" w:author="Jon.Richar" w:date="2023-06-09T15:16:00Z">
              <w:tcPr>
                <w:tcW w:w="5729" w:type="dxa"/>
                <w:gridSpan w:val="2"/>
                <w:shd w:val="clear" w:color="auto" w:fill="auto"/>
                <w:noWrap/>
                <w:vAlign w:val="bottom"/>
                <w:hideMark/>
              </w:tcPr>
            </w:tcPrChange>
          </w:tcPr>
          <w:p w14:paraId="46A6D732" w14:textId="093807F8" w:rsidR="00582FB7" w:rsidRPr="00582FB7" w:rsidDel="00532572" w:rsidRDefault="00582FB7" w:rsidP="00582FB7">
            <w:pPr>
              <w:spacing w:after="0" w:line="240" w:lineRule="auto"/>
              <w:rPr>
                <w:ins w:id="4051" w:author="Jon.Richar" w:date="2023-06-07T15:37:00Z"/>
                <w:del w:id="4052" w:author="Mike.Litzow" w:date="2024-01-02T12:20:00Z"/>
                <w:rFonts w:ascii="Times New Roman" w:eastAsia="Times New Roman" w:hAnsi="Times New Roman" w:cs="Times New Roman"/>
                <w:color w:val="000000"/>
                <w:sz w:val="20"/>
                <w:szCs w:val="20"/>
              </w:rPr>
            </w:pPr>
            <w:ins w:id="4053" w:author="Jon.Richar" w:date="2023-06-07T15:37:00Z">
              <w:del w:id="4054" w:author="Mike.Litzow" w:date="2024-01-02T12:20:00Z">
                <w:r w:rsidRPr="00582FB7" w:rsidDel="00532572">
                  <w:rPr>
                    <w:rFonts w:ascii="Times New Roman" w:eastAsia="Times New Roman" w:hAnsi="Times New Roman" w:cs="Times New Roman"/>
                    <w:color w:val="000000"/>
                    <w:sz w:val="20"/>
                    <w:szCs w:val="20"/>
                  </w:rPr>
                  <w:delText>Female Bairdi, FHS lag 2, PDO RA2, AO RA2</w:delText>
                </w:r>
              </w:del>
            </w:ins>
          </w:p>
        </w:tc>
      </w:tr>
      <w:tr w:rsidR="00582FB7" w:rsidRPr="00582FB7" w:rsidDel="00532572" w14:paraId="254C2369" w14:textId="04469112" w:rsidTr="00C93D08">
        <w:tblPrEx>
          <w:tblPrExChange w:id="4055" w:author="Jon.Richar" w:date="2023-06-09T15:16:00Z">
            <w:tblPrEx>
              <w:tblW w:w="8779" w:type="dxa"/>
            </w:tblPrEx>
          </w:tblPrExChange>
        </w:tblPrEx>
        <w:trPr>
          <w:trHeight w:val="265"/>
          <w:ins w:id="4056" w:author="Jon.Richar" w:date="2023-06-07T15:37:00Z"/>
          <w:del w:id="4057" w:author="Mike.Litzow" w:date="2024-01-02T12:20:00Z"/>
          <w:trPrChange w:id="4058" w:author="Jon.Richar" w:date="2023-06-09T15:16:00Z">
            <w:trPr>
              <w:gridAfter w:val="0"/>
              <w:trHeight w:val="263"/>
            </w:trPr>
          </w:trPrChange>
        </w:trPr>
        <w:tc>
          <w:tcPr>
            <w:tcW w:w="774" w:type="dxa"/>
            <w:shd w:val="clear" w:color="auto" w:fill="auto"/>
            <w:noWrap/>
            <w:vAlign w:val="bottom"/>
            <w:hideMark/>
            <w:tcPrChange w:id="4059" w:author="Jon.Richar" w:date="2023-06-09T15:16:00Z">
              <w:tcPr>
                <w:tcW w:w="769" w:type="dxa"/>
                <w:shd w:val="clear" w:color="auto" w:fill="auto"/>
                <w:noWrap/>
                <w:vAlign w:val="bottom"/>
                <w:hideMark/>
              </w:tcPr>
            </w:tcPrChange>
          </w:tcPr>
          <w:p w14:paraId="0665B197" w14:textId="353C65F7" w:rsidR="00582FB7" w:rsidRPr="00582FB7" w:rsidDel="00532572" w:rsidRDefault="00582FB7" w:rsidP="00582FB7">
            <w:pPr>
              <w:spacing w:after="0" w:line="240" w:lineRule="auto"/>
              <w:jc w:val="right"/>
              <w:rPr>
                <w:ins w:id="4060" w:author="Jon.Richar" w:date="2023-06-07T15:37:00Z"/>
                <w:del w:id="4061" w:author="Mike.Litzow" w:date="2024-01-02T12:20:00Z"/>
                <w:rFonts w:ascii="Times New Roman" w:eastAsia="Times New Roman" w:hAnsi="Times New Roman" w:cs="Times New Roman"/>
                <w:color w:val="000000"/>
                <w:sz w:val="20"/>
                <w:szCs w:val="20"/>
              </w:rPr>
            </w:pPr>
            <w:ins w:id="4062" w:author="Jon.Richar" w:date="2023-06-07T15:37:00Z">
              <w:del w:id="4063" w:author="Mike.Litzow" w:date="2024-01-02T12:20:00Z">
                <w:r w:rsidRPr="00582FB7" w:rsidDel="00532572">
                  <w:rPr>
                    <w:rFonts w:ascii="Times New Roman" w:eastAsia="Times New Roman" w:hAnsi="Times New Roman" w:cs="Times New Roman"/>
                    <w:color w:val="000000"/>
                    <w:sz w:val="20"/>
                    <w:szCs w:val="20"/>
                  </w:rPr>
                  <w:delText>8</w:delText>
                </w:r>
              </w:del>
            </w:ins>
          </w:p>
        </w:tc>
        <w:tc>
          <w:tcPr>
            <w:tcW w:w="698" w:type="dxa"/>
            <w:shd w:val="clear" w:color="auto" w:fill="auto"/>
            <w:noWrap/>
            <w:vAlign w:val="bottom"/>
            <w:hideMark/>
            <w:tcPrChange w:id="4064" w:author="Jon.Richar" w:date="2023-06-09T15:16:00Z">
              <w:tcPr>
                <w:tcW w:w="693" w:type="dxa"/>
                <w:gridSpan w:val="2"/>
                <w:shd w:val="clear" w:color="auto" w:fill="auto"/>
                <w:noWrap/>
                <w:vAlign w:val="bottom"/>
                <w:hideMark/>
              </w:tcPr>
            </w:tcPrChange>
          </w:tcPr>
          <w:p w14:paraId="065A9A4B" w14:textId="69207504" w:rsidR="00582FB7" w:rsidRPr="00582FB7" w:rsidDel="00532572" w:rsidRDefault="00582FB7" w:rsidP="00582FB7">
            <w:pPr>
              <w:spacing w:after="0" w:line="240" w:lineRule="auto"/>
              <w:jc w:val="right"/>
              <w:rPr>
                <w:ins w:id="4065" w:author="Jon.Richar" w:date="2023-06-07T15:37:00Z"/>
                <w:del w:id="4066" w:author="Mike.Litzow" w:date="2024-01-02T12:20:00Z"/>
                <w:rFonts w:ascii="Times New Roman" w:eastAsia="Times New Roman" w:hAnsi="Times New Roman" w:cs="Times New Roman"/>
                <w:color w:val="000000"/>
                <w:sz w:val="20"/>
                <w:szCs w:val="20"/>
              </w:rPr>
            </w:pPr>
            <w:ins w:id="4067" w:author="Jon.Richar" w:date="2023-06-07T15:37:00Z">
              <w:del w:id="4068" w:author="Mike.Litzow" w:date="2024-01-02T12:20:00Z">
                <w:r w:rsidRPr="00582FB7" w:rsidDel="00532572">
                  <w:rPr>
                    <w:rFonts w:ascii="Times New Roman" w:eastAsia="Times New Roman" w:hAnsi="Times New Roman" w:cs="Times New Roman"/>
                    <w:color w:val="000000"/>
                    <w:sz w:val="20"/>
                    <w:szCs w:val="20"/>
                  </w:rPr>
                  <w:delText>73.49</w:delText>
                </w:r>
              </w:del>
            </w:ins>
          </w:p>
        </w:tc>
        <w:tc>
          <w:tcPr>
            <w:tcW w:w="683" w:type="dxa"/>
            <w:shd w:val="clear" w:color="auto" w:fill="auto"/>
            <w:noWrap/>
            <w:vAlign w:val="bottom"/>
            <w:hideMark/>
            <w:tcPrChange w:id="4069" w:author="Jon.Richar" w:date="2023-06-09T15:16:00Z">
              <w:tcPr>
                <w:tcW w:w="999" w:type="dxa"/>
                <w:gridSpan w:val="2"/>
                <w:shd w:val="clear" w:color="auto" w:fill="auto"/>
                <w:noWrap/>
                <w:vAlign w:val="bottom"/>
                <w:hideMark/>
              </w:tcPr>
            </w:tcPrChange>
          </w:tcPr>
          <w:p w14:paraId="5CDDD7B5" w14:textId="1D3614D0" w:rsidR="00582FB7" w:rsidRPr="00582FB7" w:rsidDel="00532572" w:rsidRDefault="00582FB7" w:rsidP="00582FB7">
            <w:pPr>
              <w:spacing w:after="0" w:line="240" w:lineRule="auto"/>
              <w:jc w:val="right"/>
              <w:rPr>
                <w:ins w:id="4070" w:author="Jon.Richar" w:date="2023-06-07T15:37:00Z"/>
                <w:del w:id="4071" w:author="Mike.Litzow" w:date="2024-01-02T12:20:00Z"/>
                <w:rFonts w:ascii="Times New Roman" w:eastAsia="Times New Roman" w:hAnsi="Times New Roman" w:cs="Times New Roman"/>
                <w:color w:val="000000"/>
                <w:sz w:val="20"/>
                <w:szCs w:val="20"/>
              </w:rPr>
            </w:pPr>
            <w:ins w:id="4072" w:author="Jon.Richar" w:date="2023-06-07T15:37:00Z">
              <w:del w:id="4073" w:author="Mike.Litzow" w:date="2024-01-02T12:20:00Z">
                <w:r w:rsidRPr="00582FB7" w:rsidDel="00532572">
                  <w:rPr>
                    <w:rFonts w:ascii="Times New Roman" w:eastAsia="Times New Roman" w:hAnsi="Times New Roman" w:cs="Times New Roman"/>
                    <w:color w:val="000000"/>
                    <w:sz w:val="20"/>
                    <w:szCs w:val="20"/>
                  </w:rPr>
                  <w:delText>0.89</w:delText>
                </w:r>
              </w:del>
            </w:ins>
          </w:p>
        </w:tc>
        <w:tc>
          <w:tcPr>
            <w:tcW w:w="639" w:type="dxa"/>
            <w:shd w:val="clear" w:color="auto" w:fill="auto"/>
            <w:noWrap/>
            <w:vAlign w:val="bottom"/>
            <w:hideMark/>
            <w:tcPrChange w:id="4074" w:author="Jon.Richar" w:date="2023-06-09T15:16:00Z">
              <w:tcPr>
                <w:tcW w:w="589" w:type="dxa"/>
                <w:gridSpan w:val="2"/>
                <w:shd w:val="clear" w:color="auto" w:fill="auto"/>
                <w:noWrap/>
                <w:vAlign w:val="bottom"/>
                <w:hideMark/>
              </w:tcPr>
            </w:tcPrChange>
          </w:tcPr>
          <w:p w14:paraId="45A917E4" w14:textId="3EC93ACA" w:rsidR="00582FB7" w:rsidRPr="00582FB7" w:rsidDel="00532572" w:rsidRDefault="00582FB7" w:rsidP="00582FB7">
            <w:pPr>
              <w:spacing w:after="0" w:line="240" w:lineRule="auto"/>
              <w:jc w:val="right"/>
              <w:rPr>
                <w:ins w:id="4075" w:author="Jon.Richar" w:date="2023-06-07T15:37:00Z"/>
                <w:del w:id="4076" w:author="Mike.Litzow" w:date="2024-01-02T12:20:00Z"/>
                <w:rFonts w:ascii="Times New Roman" w:eastAsia="Times New Roman" w:hAnsi="Times New Roman" w:cs="Times New Roman"/>
                <w:color w:val="000000"/>
                <w:sz w:val="20"/>
                <w:szCs w:val="20"/>
              </w:rPr>
            </w:pPr>
            <w:ins w:id="4077" w:author="Jon.Richar" w:date="2023-06-07T15:37:00Z">
              <w:del w:id="4078" w:author="Mike.Litzow" w:date="2024-01-02T12:20:00Z">
                <w:r w:rsidRPr="00582FB7" w:rsidDel="00532572">
                  <w:rPr>
                    <w:rFonts w:ascii="Times New Roman" w:eastAsia="Times New Roman" w:hAnsi="Times New Roman" w:cs="Times New Roman"/>
                    <w:color w:val="000000"/>
                    <w:sz w:val="20"/>
                    <w:szCs w:val="20"/>
                  </w:rPr>
                  <w:delText>0.47</w:delText>
                </w:r>
              </w:del>
            </w:ins>
          </w:p>
        </w:tc>
        <w:tc>
          <w:tcPr>
            <w:tcW w:w="5980" w:type="dxa"/>
            <w:shd w:val="clear" w:color="auto" w:fill="auto"/>
            <w:noWrap/>
            <w:vAlign w:val="bottom"/>
            <w:hideMark/>
            <w:tcPrChange w:id="4079" w:author="Jon.Richar" w:date="2023-06-09T15:16:00Z">
              <w:tcPr>
                <w:tcW w:w="5729" w:type="dxa"/>
                <w:gridSpan w:val="2"/>
                <w:shd w:val="clear" w:color="auto" w:fill="auto"/>
                <w:noWrap/>
                <w:vAlign w:val="bottom"/>
                <w:hideMark/>
              </w:tcPr>
            </w:tcPrChange>
          </w:tcPr>
          <w:p w14:paraId="03065734" w14:textId="48E13F4F" w:rsidR="00582FB7" w:rsidRPr="00582FB7" w:rsidDel="00532572" w:rsidRDefault="00582FB7" w:rsidP="00582FB7">
            <w:pPr>
              <w:spacing w:after="0" w:line="240" w:lineRule="auto"/>
              <w:rPr>
                <w:ins w:id="4080" w:author="Jon.Richar" w:date="2023-06-07T15:37:00Z"/>
                <w:del w:id="4081" w:author="Mike.Litzow" w:date="2024-01-02T12:20:00Z"/>
                <w:rFonts w:ascii="Times New Roman" w:eastAsia="Times New Roman" w:hAnsi="Times New Roman" w:cs="Times New Roman"/>
                <w:color w:val="000000"/>
                <w:sz w:val="20"/>
                <w:szCs w:val="20"/>
              </w:rPr>
            </w:pPr>
            <w:ins w:id="4082" w:author="Jon.Richar" w:date="2023-06-07T15:37:00Z">
              <w:del w:id="4083" w:author="Mike.Litzow" w:date="2024-01-02T12:20:00Z">
                <w:r w:rsidRPr="00582FB7" w:rsidDel="00532572">
                  <w:rPr>
                    <w:rFonts w:ascii="Times New Roman" w:eastAsia="Times New Roman" w:hAnsi="Times New Roman" w:cs="Times New Roman"/>
                    <w:color w:val="000000"/>
                    <w:sz w:val="20"/>
                    <w:szCs w:val="20"/>
                  </w:rPr>
                  <w:delText>Female Bairdi, Pacific cod lag 1, FHS lag 2</w:delText>
                </w:r>
              </w:del>
            </w:ins>
          </w:p>
        </w:tc>
      </w:tr>
      <w:tr w:rsidR="00582FB7" w:rsidRPr="00582FB7" w:rsidDel="00532572" w14:paraId="210B5DD0" w14:textId="2F9CCBA0" w:rsidTr="00C93D08">
        <w:tblPrEx>
          <w:tblPrExChange w:id="4084" w:author="Jon.Richar" w:date="2023-06-09T15:16:00Z">
            <w:tblPrEx>
              <w:tblW w:w="8779" w:type="dxa"/>
            </w:tblPrEx>
          </w:tblPrExChange>
        </w:tblPrEx>
        <w:trPr>
          <w:trHeight w:val="265"/>
          <w:ins w:id="4085" w:author="Jon.Richar" w:date="2023-06-07T15:37:00Z"/>
          <w:del w:id="4086" w:author="Mike.Litzow" w:date="2024-01-02T12:20:00Z"/>
          <w:trPrChange w:id="4087" w:author="Jon.Richar" w:date="2023-06-09T15:16:00Z">
            <w:trPr>
              <w:gridAfter w:val="0"/>
              <w:trHeight w:val="263"/>
            </w:trPr>
          </w:trPrChange>
        </w:trPr>
        <w:tc>
          <w:tcPr>
            <w:tcW w:w="774" w:type="dxa"/>
            <w:shd w:val="clear" w:color="auto" w:fill="auto"/>
            <w:noWrap/>
            <w:vAlign w:val="bottom"/>
            <w:hideMark/>
            <w:tcPrChange w:id="4088" w:author="Jon.Richar" w:date="2023-06-09T15:16:00Z">
              <w:tcPr>
                <w:tcW w:w="769" w:type="dxa"/>
                <w:shd w:val="clear" w:color="auto" w:fill="auto"/>
                <w:noWrap/>
                <w:vAlign w:val="bottom"/>
                <w:hideMark/>
              </w:tcPr>
            </w:tcPrChange>
          </w:tcPr>
          <w:p w14:paraId="74F72B7D" w14:textId="22380B13" w:rsidR="00582FB7" w:rsidRPr="00582FB7" w:rsidDel="00532572" w:rsidRDefault="00582FB7" w:rsidP="00582FB7">
            <w:pPr>
              <w:spacing w:after="0" w:line="240" w:lineRule="auto"/>
              <w:jc w:val="right"/>
              <w:rPr>
                <w:ins w:id="4089" w:author="Jon.Richar" w:date="2023-06-07T15:37:00Z"/>
                <w:del w:id="4090" w:author="Mike.Litzow" w:date="2024-01-02T12:20:00Z"/>
                <w:rFonts w:ascii="Times New Roman" w:eastAsia="Times New Roman" w:hAnsi="Times New Roman" w:cs="Times New Roman"/>
                <w:color w:val="000000"/>
                <w:sz w:val="20"/>
                <w:szCs w:val="20"/>
              </w:rPr>
            </w:pPr>
            <w:ins w:id="4091" w:author="Jon.Richar" w:date="2023-06-07T15:37:00Z">
              <w:del w:id="4092" w:author="Mike.Litzow" w:date="2024-01-02T12:20:00Z">
                <w:r w:rsidRPr="00582FB7" w:rsidDel="00532572">
                  <w:rPr>
                    <w:rFonts w:ascii="Times New Roman" w:eastAsia="Times New Roman" w:hAnsi="Times New Roman" w:cs="Times New Roman"/>
                    <w:color w:val="000000"/>
                    <w:sz w:val="20"/>
                    <w:szCs w:val="20"/>
                  </w:rPr>
                  <w:delText>31</w:delText>
                </w:r>
              </w:del>
            </w:ins>
          </w:p>
        </w:tc>
        <w:tc>
          <w:tcPr>
            <w:tcW w:w="698" w:type="dxa"/>
            <w:shd w:val="clear" w:color="auto" w:fill="auto"/>
            <w:noWrap/>
            <w:vAlign w:val="bottom"/>
            <w:hideMark/>
            <w:tcPrChange w:id="4093" w:author="Jon.Richar" w:date="2023-06-09T15:16:00Z">
              <w:tcPr>
                <w:tcW w:w="693" w:type="dxa"/>
                <w:gridSpan w:val="2"/>
                <w:shd w:val="clear" w:color="auto" w:fill="auto"/>
                <w:noWrap/>
                <w:vAlign w:val="bottom"/>
                <w:hideMark/>
              </w:tcPr>
            </w:tcPrChange>
          </w:tcPr>
          <w:p w14:paraId="494C6208" w14:textId="5B0D9FD5" w:rsidR="00582FB7" w:rsidRPr="00582FB7" w:rsidDel="00532572" w:rsidRDefault="00582FB7" w:rsidP="00582FB7">
            <w:pPr>
              <w:spacing w:after="0" w:line="240" w:lineRule="auto"/>
              <w:jc w:val="right"/>
              <w:rPr>
                <w:ins w:id="4094" w:author="Jon.Richar" w:date="2023-06-07T15:37:00Z"/>
                <w:del w:id="4095" w:author="Mike.Litzow" w:date="2024-01-02T12:20:00Z"/>
                <w:rFonts w:ascii="Times New Roman" w:eastAsia="Times New Roman" w:hAnsi="Times New Roman" w:cs="Times New Roman"/>
                <w:color w:val="000000"/>
                <w:sz w:val="20"/>
                <w:szCs w:val="20"/>
              </w:rPr>
            </w:pPr>
            <w:ins w:id="4096" w:author="Jon.Richar" w:date="2023-06-07T15:37:00Z">
              <w:del w:id="4097" w:author="Mike.Litzow" w:date="2024-01-02T12:20:00Z">
                <w:r w:rsidRPr="00582FB7" w:rsidDel="00532572">
                  <w:rPr>
                    <w:rFonts w:ascii="Times New Roman" w:eastAsia="Times New Roman" w:hAnsi="Times New Roman" w:cs="Times New Roman"/>
                    <w:color w:val="000000"/>
                    <w:sz w:val="20"/>
                    <w:szCs w:val="20"/>
                  </w:rPr>
                  <w:delText>73.69</w:delText>
                </w:r>
              </w:del>
            </w:ins>
          </w:p>
        </w:tc>
        <w:tc>
          <w:tcPr>
            <w:tcW w:w="683" w:type="dxa"/>
            <w:shd w:val="clear" w:color="auto" w:fill="auto"/>
            <w:noWrap/>
            <w:vAlign w:val="bottom"/>
            <w:hideMark/>
            <w:tcPrChange w:id="4098" w:author="Jon.Richar" w:date="2023-06-09T15:16:00Z">
              <w:tcPr>
                <w:tcW w:w="999" w:type="dxa"/>
                <w:gridSpan w:val="2"/>
                <w:shd w:val="clear" w:color="auto" w:fill="auto"/>
                <w:noWrap/>
                <w:vAlign w:val="bottom"/>
                <w:hideMark/>
              </w:tcPr>
            </w:tcPrChange>
          </w:tcPr>
          <w:p w14:paraId="12599E0F" w14:textId="34B9969B" w:rsidR="00582FB7" w:rsidRPr="00582FB7" w:rsidDel="00532572" w:rsidRDefault="00582FB7" w:rsidP="00582FB7">
            <w:pPr>
              <w:spacing w:after="0" w:line="240" w:lineRule="auto"/>
              <w:jc w:val="right"/>
              <w:rPr>
                <w:ins w:id="4099" w:author="Jon.Richar" w:date="2023-06-07T15:37:00Z"/>
                <w:del w:id="4100" w:author="Mike.Litzow" w:date="2024-01-02T12:20:00Z"/>
                <w:rFonts w:ascii="Times New Roman" w:eastAsia="Times New Roman" w:hAnsi="Times New Roman" w:cs="Times New Roman"/>
                <w:color w:val="000000"/>
                <w:sz w:val="20"/>
                <w:szCs w:val="20"/>
              </w:rPr>
            </w:pPr>
            <w:ins w:id="4101" w:author="Jon.Richar" w:date="2023-06-07T15:37:00Z">
              <w:del w:id="4102" w:author="Mike.Litzow" w:date="2024-01-02T12:20:00Z">
                <w:r w:rsidRPr="00582FB7" w:rsidDel="00532572">
                  <w:rPr>
                    <w:rFonts w:ascii="Times New Roman" w:eastAsia="Times New Roman" w:hAnsi="Times New Roman" w:cs="Times New Roman"/>
                    <w:color w:val="000000"/>
                    <w:sz w:val="20"/>
                    <w:szCs w:val="20"/>
                  </w:rPr>
                  <w:delText>1.08</w:delText>
                </w:r>
              </w:del>
            </w:ins>
          </w:p>
        </w:tc>
        <w:tc>
          <w:tcPr>
            <w:tcW w:w="639" w:type="dxa"/>
            <w:shd w:val="clear" w:color="auto" w:fill="auto"/>
            <w:noWrap/>
            <w:vAlign w:val="bottom"/>
            <w:hideMark/>
            <w:tcPrChange w:id="4103" w:author="Jon.Richar" w:date="2023-06-09T15:16:00Z">
              <w:tcPr>
                <w:tcW w:w="589" w:type="dxa"/>
                <w:gridSpan w:val="2"/>
                <w:shd w:val="clear" w:color="auto" w:fill="auto"/>
                <w:noWrap/>
                <w:vAlign w:val="bottom"/>
                <w:hideMark/>
              </w:tcPr>
            </w:tcPrChange>
          </w:tcPr>
          <w:p w14:paraId="13114E10" w14:textId="4ED3852F" w:rsidR="00582FB7" w:rsidRPr="00582FB7" w:rsidDel="00532572" w:rsidRDefault="00582FB7" w:rsidP="00582FB7">
            <w:pPr>
              <w:spacing w:after="0" w:line="240" w:lineRule="auto"/>
              <w:jc w:val="right"/>
              <w:rPr>
                <w:ins w:id="4104" w:author="Jon.Richar" w:date="2023-06-07T15:37:00Z"/>
                <w:del w:id="4105" w:author="Mike.Litzow" w:date="2024-01-02T12:20:00Z"/>
                <w:rFonts w:ascii="Times New Roman" w:eastAsia="Times New Roman" w:hAnsi="Times New Roman" w:cs="Times New Roman"/>
                <w:color w:val="000000"/>
                <w:sz w:val="20"/>
                <w:szCs w:val="20"/>
              </w:rPr>
            </w:pPr>
            <w:ins w:id="4106" w:author="Jon.Richar" w:date="2023-06-07T15:37:00Z">
              <w:del w:id="4107" w:author="Mike.Litzow" w:date="2024-01-02T12:20:00Z">
                <w:r w:rsidRPr="00582FB7" w:rsidDel="00532572">
                  <w:rPr>
                    <w:rFonts w:ascii="Times New Roman" w:eastAsia="Times New Roman" w:hAnsi="Times New Roman" w:cs="Times New Roman"/>
                    <w:color w:val="000000"/>
                    <w:sz w:val="20"/>
                    <w:szCs w:val="20"/>
                  </w:rPr>
                  <w:delText>0.48</w:delText>
                </w:r>
              </w:del>
            </w:ins>
          </w:p>
        </w:tc>
        <w:tc>
          <w:tcPr>
            <w:tcW w:w="5980" w:type="dxa"/>
            <w:shd w:val="clear" w:color="auto" w:fill="auto"/>
            <w:noWrap/>
            <w:vAlign w:val="bottom"/>
            <w:hideMark/>
            <w:tcPrChange w:id="4108" w:author="Jon.Richar" w:date="2023-06-09T15:16:00Z">
              <w:tcPr>
                <w:tcW w:w="5729" w:type="dxa"/>
                <w:gridSpan w:val="2"/>
                <w:shd w:val="clear" w:color="auto" w:fill="auto"/>
                <w:noWrap/>
                <w:vAlign w:val="bottom"/>
                <w:hideMark/>
              </w:tcPr>
            </w:tcPrChange>
          </w:tcPr>
          <w:p w14:paraId="19EC8086" w14:textId="23A943DA" w:rsidR="00582FB7" w:rsidRPr="00582FB7" w:rsidDel="00532572" w:rsidRDefault="00582FB7" w:rsidP="00582FB7">
            <w:pPr>
              <w:spacing w:after="0" w:line="240" w:lineRule="auto"/>
              <w:rPr>
                <w:ins w:id="4109" w:author="Jon.Richar" w:date="2023-06-07T15:37:00Z"/>
                <w:del w:id="4110" w:author="Mike.Litzow" w:date="2024-01-02T12:20:00Z"/>
                <w:rFonts w:ascii="Times New Roman" w:eastAsia="Times New Roman" w:hAnsi="Times New Roman" w:cs="Times New Roman"/>
                <w:color w:val="000000"/>
                <w:sz w:val="20"/>
                <w:szCs w:val="20"/>
              </w:rPr>
            </w:pPr>
            <w:ins w:id="4111" w:author="Jon.Richar" w:date="2023-06-07T15:37:00Z">
              <w:del w:id="4112" w:author="Mike.Litzow" w:date="2024-01-02T12:20:00Z">
                <w:r w:rsidRPr="00582FB7" w:rsidDel="00532572">
                  <w:rPr>
                    <w:rFonts w:ascii="Times New Roman" w:eastAsia="Times New Roman" w:hAnsi="Times New Roman" w:cs="Times New Roman"/>
                    <w:color w:val="000000"/>
                    <w:sz w:val="20"/>
                    <w:szCs w:val="20"/>
                  </w:rPr>
                  <w:delText>Female Bairdi, FHS lag 2, May-July SST</w:delText>
                </w:r>
              </w:del>
            </w:ins>
          </w:p>
        </w:tc>
      </w:tr>
      <w:tr w:rsidR="00582FB7" w:rsidRPr="00582FB7" w:rsidDel="00532572" w14:paraId="5FC280DD" w14:textId="76D8734C" w:rsidTr="00C93D08">
        <w:tblPrEx>
          <w:tblPrExChange w:id="4113" w:author="Jon.Richar" w:date="2023-06-09T15:16:00Z">
            <w:tblPrEx>
              <w:tblW w:w="8779" w:type="dxa"/>
            </w:tblPrEx>
          </w:tblPrExChange>
        </w:tblPrEx>
        <w:trPr>
          <w:trHeight w:val="265"/>
          <w:ins w:id="4114" w:author="Jon.Richar" w:date="2023-06-07T15:37:00Z"/>
          <w:del w:id="4115" w:author="Mike.Litzow" w:date="2024-01-02T12:20:00Z"/>
          <w:trPrChange w:id="4116" w:author="Jon.Richar" w:date="2023-06-09T15:16:00Z">
            <w:trPr>
              <w:gridAfter w:val="0"/>
              <w:trHeight w:val="263"/>
            </w:trPr>
          </w:trPrChange>
        </w:trPr>
        <w:tc>
          <w:tcPr>
            <w:tcW w:w="774" w:type="dxa"/>
            <w:shd w:val="clear" w:color="auto" w:fill="auto"/>
            <w:noWrap/>
            <w:vAlign w:val="bottom"/>
            <w:hideMark/>
            <w:tcPrChange w:id="4117" w:author="Jon.Richar" w:date="2023-06-09T15:16:00Z">
              <w:tcPr>
                <w:tcW w:w="769" w:type="dxa"/>
                <w:shd w:val="clear" w:color="auto" w:fill="auto"/>
                <w:noWrap/>
                <w:vAlign w:val="bottom"/>
                <w:hideMark/>
              </w:tcPr>
            </w:tcPrChange>
          </w:tcPr>
          <w:p w14:paraId="4C1AB2D4" w14:textId="2D3C9344" w:rsidR="00582FB7" w:rsidRPr="00582FB7" w:rsidDel="00532572" w:rsidRDefault="00582FB7" w:rsidP="00582FB7">
            <w:pPr>
              <w:spacing w:after="0" w:line="240" w:lineRule="auto"/>
              <w:jc w:val="right"/>
              <w:rPr>
                <w:ins w:id="4118" w:author="Jon.Richar" w:date="2023-06-07T15:37:00Z"/>
                <w:del w:id="4119" w:author="Mike.Litzow" w:date="2024-01-02T12:20:00Z"/>
                <w:rFonts w:ascii="Times New Roman" w:eastAsia="Times New Roman" w:hAnsi="Times New Roman" w:cs="Times New Roman"/>
                <w:color w:val="000000"/>
                <w:sz w:val="20"/>
                <w:szCs w:val="20"/>
              </w:rPr>
            </w:pPr>
            <w:ins w:id="4120" w:author="Jon.Richar" w:date="2023-06-07T15:37:00Z">
              <w:del w:id="4121" w:author="Mike.Litzow" w:date="2024-01-02T12:20:00Z">
                <w:r w:rsidRPr="00582FB7" w:rsidDel="00532572">
                  <w:rPr>
                    <w:rFonts w:ascii="Times New Roman" w:eastAsia="Times New Roman" w:hAnsi="Times New Roman" w:cs="Times New Roman"/>
                    <w:color w:val="000000"/>
                    <w:sz w:val="20"/>
                    <w:szCs w:val="20"/>
                  </w:rPr>
                  <w:delText>2</w:delText>
                </w:r>
              </w:del>
            </w:ins>
          </w:p>
        </w:tc>
        <w:tc>
          <w:tcPr>
            <w:tcW w:w="698" w:type="dxa"/>
            <w:shd w:val="clear" w:color="auto" w:fill="auto"/>
            <w:noWrap/>
            <w:vAlign w:val="bottom"/>
            <w:hideMark/>
            <w:tcPrChange w:id="4122" w:author="Jon.Richar" w:date="2023-06-09T15:16:00Z">
              <w:tcPr>
                <w:tcW w:w="693" w:type="dxa"/>
                <w:gridSpan w:val="2"/>
                <w:shd w:val="clear" w:color="auto" w:fill="auto"/>
                <w:noWrap/>
                <w:vAlign w:val="bottom"/>
                <w:hideMark/>
              </w:tcPr>
            </w:tcPrChange>
          </w:tcPr>
          <w:p w14:paraId="374B46AF" w14:textId="07EA5EE4" w:rsidR="00582FB7" w:rsidRPr="00582FB7" w:rsidDel="00532572" w:rsidRDefault="00582FB7" w:rsidP="00582FB7">
            <w:pPr>
              <w:spacing w:after="0" w:line="240" w:lineRule="auto"/>
              <w:jc w:val="right"/>
              <w:rPr>
                <w:ins w:id="4123" w:author="Jon.Richar" w:date="2023-06-07T15:37:00Z"/>
                <w:del w:id="4124" w:author="Mike.Litzow" w:date="2024-01-02T12:20:00Z"/>
                <w:rFonts w:ascii="Times New Roman" w:eastAsia="Times New Roman" w:hAnsi="Times New Roman" w:cs="Times New Roman"/>
                <w:color w:val="000000"/>
                <w:sz w:val="20"/>
                <w:szCs w:val="20"/>
              </w:rPr>
            </w:pPr>
            <w:ins w:id="4125" w:author="Jon.Richar" w:date="2023-06-07T15:37:00Z">
              <w:del w:id="4126" w:author="Mike.Litzow" w:date="2024-01-02T12:20:00Z">
                <w:r w:rsidRPr="00582FB7" w:rsidDel="00532572">
                  <w:rPr>
                    <w:rFonts w:ascii="Times New Roman" w:eastAsia="Times New Roman" w:hAnsi="Times New Roman" w:cs="Times New Roman"/>
                    <w:color w:val="000000"/>
                    <w:sz w:val="20"/>
                    <w:szCs w:val="20"/>
                  </w:rPr>
                  <w:delText>74.06</w:delText>
                </w:r>
              </w:del>
            </w:ins>
          </w:p>
        </w:tc>
        <w:tc>
          <w:tcPr>
            <w:tcW w:w="683" w:type="dxa"/>
            <w:shd w:val="clear" w:color="auto" w:fill="auto"/>
            <w:noWrap/>
            <w:vAlign w:val="bottom"/>
            <w:hideMark/>
            <w:tcPrChange w:id="4127" w:author="Jon.Richar" w:date="2023-06-09T15:16:00Z">
              <w:tcPr>
                <w:tcW w:w="999" w:type="dxa"/>
                <w:gridSpan w:val="2"/>
                <w:shd w:val="clear" w:color="auto" w:fill="auto"/>
                <w:noWrap/>
                <w:vAlign w:val="bottom"/>
                <w:hideMark/>
              </w:tcPr>
            </w:tcPrChange>
          </w:tcPr>
          <w:p w14:paraId="5DE36EFB" w14:textId="4546F35F" w:rsidR="00582FB7" w:rsidRPr="00582FB7" w:rsidDel="00532572" w:rsidRDefault="00582FB7" w:rsidP="00582FB7">
            <w:pPr>
              <w:spacing w:after="0" w:line="240" w:lineRule="auto"/>
              <w:jc w:val="right"/>
              <w:rPr>
                <w:ins w:id="4128" w:author="Jon.Richar" w:date="2023-06-07T15:37:00Z"/>
                <w:del w:id="4129" w:author="Mike.Litzow" w:date="2024-01-02T12:20:00Z"/>
                <w:rFonts w:ascii="Times New Roman" w:eastAsia="Times New Roman" w:hAnsi="Times New Roman" w:cs="Times New Roman"/>
                <w:color w:val="000000"/>
                <w:sz w:val="20"/>
                <w:szCs w:val="20"/>
              </w:rPr>
            </w:pPr>
            <w:ins w:id="4130" w:author="Jon.Richar" w:date="2023-06-07T15:37:00Z">
              <w:del w:id="4131" w:author="Mike.Litzow" w:date="2024-01-02T12:20:00Z">
                <w:r w:rsidRPr="00582FB7" w:rsidDel="00532572">
                  <w:rPr>
                    <w:rFonts w:ascii="Times New Roman" w:eastAsia="Times New Roman" w:hAnsi="Times New Roman" w:cs="Times New Roman"/>
                    <w:color w:val="000000"/>
                    <w:sz w:val="20"/>
                    <w:szCs w:val="20"/>
                  </w:rPr>
                  <w:delText>1.45</w:delText>
                </w:r>
              </w:del>
            </w:ins>
          </w:p>
        </w:tc>
        <w:tc>
          <w:tcPr>
            <w:tcW w:w="639" w:type="dxa"/>
            <w:shd w:val="clear" w:color="auto" w:fill="auto"/>
            <w:noWrap/>
            <w:vAlign w:val="bottom"/>
            <w:hideMark/>
            <w:tcPrChange w:id="4132" w:author="Jon.Richar" w:date="2023-06-09T15:16:00Z">
              <w:tcPr>
                <w:tcW w:w="589" w:type="dxa"/>
                <w:gridSpan w:val="2"/>
                <w:shd w:val="clear" w:color="auto" w:fill="auto"/>
                <w:noWrap/>
                <w:vAlign w:val="bottom"/>
                <w:hideMark/>
              </w:tcPr>
            </w:tcPrChange>
          </w:tcPr>
          <w:p w14:paraId="792570FE" w14:textId="4DF3533C" w:rsidR="00582FB7" w:rsidRPr="00582FB7" w:rsidDel="00532572" w:rsidRDefault="00582FB7" w:rsidP="00582FB7">
            <w:pPr>
              <w:spacing w:after="0" w:line="240" w:lineRule="auto"/>
              <w:jc w:val="right"/>
              <w:rPr>
                <w:ins w:id="4133" w:author="Jon.Richar" w:date="2023-06-07T15:37:00Z"/>
                <w:del w:id="4134" w:author="Mike.Litzow" w:date="2024-01-02T12:20:00Z"/>
                <w:rFonts w:ascii="Times New Roman" w:eastAsia="Times New Roman" w:hAnsi="Times New Roman" w:cs="Times New Roman"/>
                <w:color w:val="000000"/>
                <w:sz w:val="20"/>
                <w:szCs w:val="20"/>
              </w:rPr>
            </w:pPr>
            <w:ins w:id="4135" w:author="Jon.Richar" w:date="2023-06-07T15:37:00Z">
              <w:del w:id="4136" w:author="Mike.Litzow" w:date="2024-01-02T12:20:00Z">
                <w:r w:rsidRPr="00582FB7" w:rsidDel="00532572">
                  <w:rPr>
                    <w:rFonts w:ascii="Times New Roman" w:eastAsia="Times New Roman" w:hAnsi="Times New Roman" w:cs="Times New Roman"/>
                    <w:color w:val="000000"/>
                    <w:sz w:val="20"/>
                    <w:szCs w:val="20"/>
                  </w:rPr>
                  <w:delText>0.26</w:delText>
                </w:r>
              </w:del>
            </w:ins>
          </w:p>
        </w:tc>
        <w:tc>
          <w:tcPr>
            <w:tcW w:w="5980" w:type="dxa"/>
            <w:shd w:val="clear" w:color="auto" w:fill="auto"/>
            <w:noWrap/>
            <w:vAlign w:val="bottom"/>
            <w:hideMark/>
            <w:tcPrChange w:id="4137" w:author="Jon.Richar" w:date="2023-06-09T15:16:00Z">
              <w:tcPr>
                <w:tcW w:w="5729" w:type="dxa"/>
                <w:gridSpan w:val="2"/>
                <w:shd w:val="clear" w:color="auto" w:fill="auto"/>
                <w:noWrap/>
                <w:vAlign w:val="bottom"/>
                <w:hideMark/>
              </w:tcPr>
            </w:tcPrChange>
          </w:tcPr>
          <w:p w14:paraId="2C6CAA00" w14:textId="0ACD08D4" w:rsidR="00582FB7" w:rsidRPr="00582FB7" w:rsidDel="00532572" w:rsidRDefault="00582FB7" w:rsidP="00582FB7">
            <w:pPr>
              <w:spacing w:after="0" w:line="240" w:lineRule="auto"/>
              <w:rPr>
                <w:ins w:id="4138" w:author="Jon.Richar" w:date="2023-06-07T15:37:00Z"/>
                <w:del w:id="4139" w:author="Mike.Litzow" w:date="2024-01-02T12:20:00Z"/>
                <w:rFonts w:ascii="Times New Roman" w:eastAsia="Times New Roman" w:hAnsi="Times New Roman" w:cs="Times New Roman"/>
                <w:color w:val="000000"/>
                <w:sz w:val="20"/>
                <w:szCs w:val="20"/>
              </w:rPr>
            </w:pPr>
            <w:ins w:id="4140" w:author="Jon.Richar" w:date="2023-06-07T15:37:00Z">
              <w:del w:id="4141" w:author="Mike.Litzow" w:date="2024-01-02T12:20:00Z">
                <w:r w:rsidRPr="00582FB7" w:rsidDel="00532572">
                  <w:rPr>
                    <w:rFonts w:ascii="Times New Roman" w:eastAsia="Times New Roman" w:hAnsi="Times New Roman" w:cs="Times New Roman"/>
                    <w:color w:val="000000"/>
                    <w:sz w:val="20"/>
                    <w:szCs w:val="20"/>
                  </w:rPr>
                  <w:delText>Female Bairdi, ovigerous female opilio</w:delText>
                </w:r>
              </w:del>
            </w:ins>
          </w:p>
        </w:tc>
      </w:tr>
      <w:tr w:rsidR="00582FB7" w:rsidRPr="00582FB7" w:rsidDel="00532572" w14:paraId="59F7B8A3" w14:textId="52CA12B0" w:rsidTr="00C93D08">
        <w:tblPrEx>
          <w:tblPrExChange w:id="4142" w:author="Jon.Richar" w:date="2023-06-09T15:16:00Z">
            <w:tblPrEx>
              <w:tblW w:w="8779" w:type="dxa"/>
            </w:tblPrEx>
          </w:tblPrExChange>
        </w:tblPrEx>
        <w:trPr>
          <w:trHeight w:val="265"/>
          <w:ins w:id="4143" w:author="Jon.Richar" w:date="2023-06-07T15:37:00Z"/>
          <w:del w:id="4144" w:author="Mike.Litzow" w:date="2024-01-02T12:20:00Z"/>
          <w:trPrChange w:id="4145" w:author="Jon.Richar" w:date="2023-06-09T15:16:00Z">
            <w:trPr>
              <w:gridAfter w:val="0"/>
              <w:trHeight w:val="263"/>
            </w:trPr>
          </w:trPrChange>
        </w:trPr>
        <w:tc>
          <w:tcPr>
            <w:tcW w:w="774" w:type="dxa"/>
            <w:shd w:val="clear" w:color="auto" w:fill="auto"/>
            <w:noWrap/>
            <w:vAlign w:val="bottom"/>
            <w:hideMark/>
            <w:tcPrChange w:id="4146" w:author="Jon.Richar" w:date="2023-06-09T15:16:00Z">
              <w:tcPr>
                <w:tcW w:w="769" w:type="dxa"/>
                <w:shd w:val="clear" w:color="auto" w:fill="auto"/>
                <w:noWrap/>
                <w:vAlign w:val="bottom"/>
                <w:hideMark/>
              </w:tcPr>
            </w:tcPrChange>
          </w:tcPr>
          <w:p w14:paraId="43D68756" w14:textId="68CC12FB" w:rsidR="00582FB7" w:rsidRPr="00582FB7" w:rsidDel="00532572" w:rsidRDefault="00582FB7" w:rsidP="00582FB7">
            <w:pPr>
              <w:spacing w:after="0" w:line="240" w:lineRule="auto"/>
              <w:jc w:val="right"/>
              <w:rPr>
                <w:ins w:id="4147" w:author="Jon.Richar" w:date="2023-06-07T15:37:00Z"/>
                <w:del w:id="4148" w:author="Mike.Litzow" w:date="2024-01-02T12:20:00Z"/>
                <w:rFonts w:ascii="Times New Roman" w:eastAsia="Times New Roman" w:hAnsi="Times New Roman" w:cs="Times New Roman"/>
                <w:color w:val="000000"/>
                <w:sz w:val="20"/>
                <w:szCs w:val="20"/>
              </w:rPr>
            </w:pPr>
            <w:ins w:id="4149" w:author="Jon.Richar" w:date="2023-06-07T15:37:00Z">
              <w:del w:id="4150" w:author="Mike.Litzow" w:date="2024-01-02T12:20:00Z">
                <w:r w:rsidRPr="00582FB7" w:rsidDel="00532572">
                  <w:rPr>
                    <w:rFonts w:ascii="Times New Roman" w:eastAsia="Times New Roman" w:hAnsi="Times New Roman" w:cs="Times New Roman"/>
                    <w:color w:val="000000"/>
                    <w:sz w:val="20"/>
                    <w:szCs w:val="20"/>
                  </w:rPr>
                  <w:delText>7</w:delText>
                </w:r>
              </w:del>
            </w:ins>
          </w:p>
        </w:tc>
        <w:tc>
          <w:tcPr>
            <w:tcW w:w="698" w:type="dxa"/>
            <w:shd w:val="clear" w:color="auto" w:fill="auto"/>
            <w:noWrap/>
            <w:vAlign w:val="bottom"/>
            <w:hideMark/>
            <w:tcPrChange w:id="4151" w:author="Jon.Richar" w:date="2023-06-09T15:16:00Z">
              <w:tcPr>
                <w:tcW w:w="693" w:type="dxa"/>
                <w:gridSpan w:val="2"/>
                <w:shd w:val="clear" w:color="auto" w:fill="auto"/>
                <w:noWrap/>
                <w:vAlign w:val="bottom"/>
                <w:hideMark/>
              </w:tcPr>
            </w:tcPrChange>
          </w:tcPr>
          <w:p w14:paraId="1812BB0C" w14:textId="7801286F" w:rsidR="00582FB7" w:rsidRPr="00582FB7" w:rsidDel="00532572" w:rsidRDefault="00582FB7" w:rsidP="00582FB7">
            <w:pPr>
              <w:spacing w:after="0" w:line="240" w:lineRule="auto"/>
              <w:jc w:val="right"/>
              <w:rPr>
                <w:ins w:id="4152" w:author="Jon.Richar" w:date="2023-06-07T15:37:00Z"/>
                <w:del w:id="4153" w:author="Mike.Litzow" w:date="2024-01-02T12:20:00Z"/>
                <w:rFonts w:ascii="Times New Roman" w:eastAsia="Times New Roman" w:hAnsi="Times New Roman" w:cs="Times New Roman"/>
                <w:color w:val="000000"/>
                <w:sz w:val="20"/>
                <w:szCs w:val="20"/>
              </w:rPr>
            </w:pPr>
            <w:ins w:id="4154" w:author="Jon.Richar" w:date="2023-06-07T15:37:00Z">
              <w:del w:id="4155" w:author="Mike.Litzow" w:date="2024-01-02T12:20:00Z">
                <w:r w:rsidRPr="00582FB7" w:rsidDel="00532572">
                  <w:rPr>
                    <w:rFonts w:ascii="Times New Roman" w:eastAsia="Times New Roman" w:hAnsi="Times New Roman" w:cs="Times New Roman"/>
                    <w:color w:val="000000"/>
                    <w:sz w:val="20"/>
                    <w:szCs w:val="20"/>
                  </w:rPr>
                  <w:delText>74.69</w:delText>
                </w:r>
              </w:del>
            </w:ins>
          </w:p>
        </w:tc>
        <w:tc>
          <w:tcPr>
            <w:tcW w:w="683" w:type="dxa"/>
            <w:shd w:val="clear" w:color="auto" w:fill="auto"/>
            <w:noWrap/>
            <w:vAlign w:val="bottom"/>
            <w:hideMark/>
            <w:tcPrChange w:id="4156" w:author="Jon.Richar" w:date="2023-06-09T15:16:00Z">
              <w:tcPr>
                <w:tcW w:w="999" w:type="dxa"/>
                <w:gridSpan w:val="2"/>
                <w:shd w:val="clear" w:color="auto" w:fill="auto"/>
                <w:noWrap/>
                <w:vAlign w:val="bottom"/>
                <w:hideMark/>
              </w:tcPr>
            </w:tcPrChange>
          </w:tcPr>
          <w:p w14:paraId="219E75CE" w14:textId="5F7910D3" w:rsidR="00582FB7" w:rsidRPr="00582FB7" w:rsidDel="00532572" w:rsidRDefault="00582FB7" w:rsidP="00582FB7">
            <w:pPr>
              <w:spacing w:after="0" w:line="240" w:lineRule="auto"/>
              <w:jc w:val="right"/>
              <w:rPr>
                <w:ins w:id="4157" w:author="Jon.Richar" w:date="2023-06-07T15:37:00Z"/>
                <w:del w:id="4158" w:author="Mike.Litzow" w:date="2024-01-02T12:20:00Z"/>
                <w:rFonts w:ascii="Times New Roman" w:eastAsia="Times New Roman" w:hAnsi="Times New Roman" w:cs="Times New Roman"/>
                <w:color w:val="000000"/>
                <w:sz w:val="20"/>
                <w:szCs w:val="20"/>
              </w:rPr>
            </w:pPr>
            <w:ins w:id="4159" w:author="Jon.Richar" w:date="2023-06-07T15:37:00Z">
              <w:del w:id="4160" w:author="Mike.Litzow" w:date="2024-01-02T12:20:00Z">
                <w:r w:rsidRPr="00582FB7" w:rsidDel="00532572">
                  <w:rPr>
                    <w:rFonts w:ascii="Times New Roman" w:eastAsia="Times New Roman" w:hAnsi="Times New Roman" w:cs="Times New Roman"/>
                    <w:color w:val="000000"/>
                    <w:sz w:val="20"/>
                    <w:szCs w:val="20"/>
                  </w:rPr>
                  <w:delText>2.09</w:delText>
                </w:r>
              </w:del>
            </w:ins>
          </w:p>
        </w:tc>
        <w:tc>
          <w:tcPr>
            <w:tcW w:w="639" w:type="dxa"/>
            <w:shd w:val="clear" w:color="auto" w:fill="auto"/>
            <w:noWrap/>
            <w:vAlign w:val="bottom"/>
            <w:hideMark/>
            <w:tcPrChange w:id="4161" w:author="Jon.Richar" w:date="2023-06-09T15:16:00Z">
              <w:tcPr>
                <w:tcW w:w="589" w:type="dxa"/>
                <w:gridSpan w:val="2"/>
                <w:shd w:val="clear" w:color="auto" w:fill="auto"/>
                <w:noWrap/>
                <w:vAlign w:val="bottom"/>
                <w:hideMark/>
              </w:tcPr>
            </w:tcPrChange>
          </w:tcPr>
          <w:p w14:paraId="571A2D63" w14:textId="42875B13" w:rsidR="00582FB7" w:rsidRPr="00582FB7" w:rsidDel="00532572" w:rsidRDefault="00582FB7" w:rsidP="00582FB7">
            <w:pPr>
              <w:spacing w:after="0" w:line="240" w:lineRule="auto"/>
              <w:jc w:val="right"/>
              <w:rPr>
                <w:ins w:id="4162" w:author="Jon.Richar" w:date="2023-06-07T15:37:00Z"/>
                <w:del w:id="4163" w:author="Mike.Litzow" w:date="2024-01-02T12:20:00Z"/>
                <w:rFonts w:ascii="Times New Roman" w:eastAsia="Times New Roman" w:hAnsi="Times New Roman" w:cs="Times New Roman"/>
                <w:color w:val="000000"/>
                <w:sz w:val="20"/>
                <w:szCs w:val="20"/>
              </w:rPr>
            </w:pPr>
            <w:ins w:id="4164" w:author="Jon.Richar" w:date="2023-06-07T15:37:00Z">
              <w:del w:id="4165" w:author="Mike.Litzow" w:date="2024-01-02T12:20:00Z">
                <w:r w:rsidRPr="00582FB7" w:rsidDel="00532572">
                  <w:rPr>
                    <w:rFonts w:ascii="Times New Roman" w:eastAsia="Times New Roman" w:hAnsi="Times New Roman" w:cs="Times New Roman"/>
                    <w:color w:val="000000"/>
                    <w:sz w:val="20"/>
                    <w:szCs w:val="20"/>
                  </w:rPr>
                  <w:delText>0.35</w:delText>
                </w:r>
              </w:del>
            </w:ins>
          </w:p>
        </w:tc>
        <w:tc>
          <w:tcPr>
            <w:tcW w:w="5980" w:type="dxa"/>
            <w:shd w:val="clear" w:color="auto" w:fill="auto"/>
            <w:noWrap/>
            <w:vAlign w:val="bottom"/>
            <w:hideMark/>
            <w:tcPrChange w:id="4166" w:author="Jon.Richar" w:date="2023-06-09T15:16:00Z">
              <w:tcPr>
                <w:tcW w:w="5729" w:type="dxa"/>
                <w:gridSpan w:val="2"/>
                <w:shd w:val="clear" w:color="auto" w:fill="auto"/>
                <w:noWrap/>
                <w:vAlign w:val="bottom"/>
                <w:hideMark/>
              </w:tcPr>
            </w:tcPrChange>
          </w:tcPr>
          <w:p w14:paraId="224C08BB" w14:textId="5DBDBB5F" w:rsidR="00582FB7" w:rsidRPr="00582FB7" w:rsidDel="00532572" w:rsidRDefault="00582FB7" w:rsidP="00582FB7">
            <w:pPr>
              <w:spacing w:after="0" w:line="240" w:lineRule="auto"/>
              <w:rPr>
                <w:ins w:id="4167" w:author="Jon.Richar" w:date="2023-06-07T15:37:00Z"/>
                <w:del w:id="4168" w:author="Mike.Litzow" w:date="2024-01-02T12:20:00Z"/>
                <w:rFonts w:ascii="Times New Roman" w:eastAsia="Times New Roman" w:hAnsi="Times New Roman" w:cs="Times New Roman"/>
                <w:color w:val="000000"/>
                <w:sz w:val="20"/>
                <w:szCs w:val="20"/>
              </w:rPr>
            </w:pPr>
            <w:ins w:id="4169" w:author="Jon.Richar" w:date="2023-06-07T15:37:00Z">
              <w:del w:id="4170" w:author="Mike.Litzow" w:date="2024-01-02T12:20:00Z">
                <w:r w:rsidRPr="00582FB7" w:rsidDel="00532572">
                  <w:rPr>
                    <w:rFonts w:ascii="Times New Roman" w:eastAsia="Times New Roman" w:hAnsi="Times New Roman" w:cs="Times New Roman"/>
                    <w:color w:val="000000"/>
                    <w:sz w:val="20"/>
                    <w:szCs w:val="20"/>
                  </w:rPr>
                  <w:delText>Female Bairdi, FHS RA2</w:delText>
                </w:r>
              </w:del>
            </w:ins>
          </w:p>
        </w:tc>
      </w:tr>
      <w:tr w:rsidR="00582FB7" w:rsidRPr="00582FB7" w:rsidDel="00532572" w14:paraId="3AD4E276" w14:textId="440FA01A" w:rsidTr="00C93D08">
        <w:tblPrEx>
          <w:tblPrExChange w:id="4171" w:author="Jon.Richar" w:date="2023-06-09T15:16:00Z">
            <w:tblPrEx>
              <w:tblW w:w="8779" w:type="dxa"/>
            </w:tblPrEx>
          </w:tblPrExChange>
        </w:tblPrEx>
        <w:trPr>
          <w:trHeight w:val="265"/>
          <w:ins w:id="4172" w:author="Jon.Richar" w:date="2023-06-07T15:37:00Z"/>
          <w:del w:id="4173" w:author="Mike.Litzow" w:date="2024-01-02T12:20:00Z"/>
          <w:trPrChange w:id="4174" w:author="Jon.Richar" w:date="2023-06-09T15:16:00Z">
            <w:trPr>
              <w:gridAfter w:val="0"/>
              <w:trHeight w:val="263"/>
            </w:trPr>
          </w:trPrChange>
        </w:trPr>
        <w:tc>
          <w:tcPr>
            <w:tcW w:w="774" w:type="dxa"/>
            <w:shd w:val="clear" w:color="auto" w:fill="auto"/>
            <w:noWrap/>
            <w:vAlign w:val="bottom"/>
            <w:hideMark/>
            <w:tcPrChange w:id="4175" w:author="Jon.Richar" w:date="2023-06-09T15:16:00Z">
              <w:tcPr>
                <w:tcW w:w="769" w:type="dxa"/>
                <w:shd w:val="clear" w:color="auto" w:fill="auto"/>
                <w:noWrap/>
                <w:vAlign w:val="bottom"/>
                <w:hideMark/>
              </w:tcPr>
            </w:tcPrChange>
          </w:tcPr>
          <w:p w14:paraId="0F7322BB" w14:textId="2D3BC859" w:rsidR="00582FB7" w:rsidRPr="00582FB7" w:rsidDel="00532572" w:rsidRDefault="00582FB7" w:rsidP="00582FB7">
            <w:pPr>
              <w:spacing w:after="0" w:line="240" w:lineRule="auto"/>
              <w:jc w:val="right"/>
              <w:rPr>
                <w:ins w:id="4176" w:author="Jon.Richar" w:date="2023-06-07T15:37:00Z"/>
                <w:del w:id="4177" w:author="Mike.Litzow" w:date="2024-01-02T12:20:00Z"/>
                <w:rFonts w:ascii="Times New Roman" w:eastAsia="Times New Roman" w:hAnsi="Times New Roman" w:cs="Times New Roman"/>
                <w:color w:val="000000"/>
                <w:sz w:val="20"/>
                <w:szCs w:val="20"/>
              </w:rPr>
            </w:pPr>
            <w:ins w:id="4178" w:author="Jon.Richar" w:date="2023-06-07T15:37:00Z">
              <w:del w:id="4179" w:author="Mike.Litzow" w:date="2024-01-02T12:20:00Z">
                <w:r w:rsidRPr="00582FB7" w:rsidDel="00532572">
                  <w:rPr>
                    <w:rFonts w:ascii="Times New Roman" w:eastAsia="Times New Roman" w:hAnsi="Times New Roman" w:cs="Times New Roman"/>
                    <w:color w:val="000000"/>
                    <w:sz w:val="20"/>
                    <w:szCs w:val="20"/>
                  </w:rPr>
                  <w:delText>32</w:delText>
                </w:r>
              </w:del>
            </w:ins>
          </w:p>
        </w:tc>
        <w:tc>
          <w:tcPr>
            <w:tcW w:w="698" w:type="dxa"/>
            <w:shd w:val="clear" w:color="auto" w:fill="auto"/>
            <w:noWrap/>
            <w:vAlign w:val="bottom"/>
            <w:hideMark/>
            <w:tcPrChange w:id="4180" w:author="Jon.Richar" w:date="2023-06-09T15:16:00Z">
              <w:tcPr>
                <w:tcW w:w="693" w:type="dxa"/>
                <w:gridSpan w:val="2"/>
                <w:shd w:val="clear" w:color="auto" w:fill="auto"/>
                <w:noWrap/>
                <w:vAlign w:val="bottom"/>
                <w:hideMark/>
              </w:tcPr>
            </w:tcPrChange>
          </w:tcPr>
          <w:p w14:paraId="4F08076C" w14:textId="6981D313" w:rsidR="00582FB7" w:rsidRPr="00582FB7" w:rsidDel="00532572" w:rsidRDefault="00582FB7" w:rsidP="00582FB7">
            <w:pPr>
              <w:spacing w:after="0" w:line="240" w:lineRule="auto"/>
              <w:jc w:val="right"/>
              <w:rPr>
                <w:ins w:id="4181" w:author="Jon.Richar" w:date="2023-06-07T15:37:00Z"/>
                <w:del w:id="4182" w:author="Mike.Litzow" w:date="2024-01-02T12:20:00Z"/>
                <w:rFonts w:ascii="Times New Roman" w:eastAsia="Times New Roman" w:hAnsi="Times New Roman" w:cs="Times New Roman"/>
                <w:color w:val="000000"/>
                <w:sz w:val="20"/>
                <w:szCs w:val="20"/>
              </w:rPr>
            </w:pPr>
            <w:ins w:id="4183" w:author="Jon.Richar" w:date="2023-06-07T15:37:00Z">
              <w:del w:id="4184" w:author="Mike.Litzow" w:date="2024-01-02T12:20:00Z">
                <w:r w:rsidRPr="00582FB7" w:rsidDel="00532572">
                  <w:rPr>
                    <w:rFonts w:ascii="Times New Roman" w:eastAsia="Times New Roman" w:hAnsi="Times New Roman" w:cs="Times New Roman"/>
                    <w:color w:val="000000"/>
                    <w:sz w:val="20"/>
                    <w:szCs w:val="20"/>
                  </w:rPr>
                  <w:delText>74.73</w:delText>
                </w:r>
              </w:del>
            </w:ins>
          </w:p>
        </w:tc>
        <w:tc>
          <w:tcPr>
            <w:tcW w:w="683" w:type="dxa"/>
            <w:shd w:val="clear" w:color="auto" w:fill="auto"/>
            <w:noWrap/>
            <w:vAlign w:val="bottom"/>
            <w:hideMark/>
            <w:tcPrChange w:id="4185" w:author="Jon.Richar" w:date="2023-06-09T15:16:00Z">
              <w:tcPr>
                <w:tcW w:w="999" w:type="dxa"/>
                <w:gridSpan w:val="2"/>
                <w:shd w:val="clear" w:color="auto" w:fill="auto"/>
                <w:noWrap/>
                <w:vAlign w:val="bottom"/>
                <w:hideMark/>
              </w:tcPr>
            </w:tcPrChange>
          </w:tcPr>
          <w:p w14:paraId="02118983" w14:textId="348B6A74" w:rsidR="00582FB7" w:rsidRPr="00582FB7" w:rsidDel="00532572" w:rsidRDefault="00582FB7" w:rsidP="00582FB7">
            <w:pPr>
              <w:spacing w:after="0" w:line="240" w:lineRule="auto"/>
              <w:jc w:val="right"/>
              <w:rPr>
                <w:ins w:id="4186" w:author="Jon.Richar" w:date="2023-06-07T15:37:00Z"/>
                <w:del w:id="4187" w:author="Mike.Litzow" w:date="2024-01-02T12:20:00Z"/>
                <w:rFonts w:ascii="Times New Roman" w:eastAsia="Times New Roman" w:hAnsi="Times New Roman" w:cs="Times New Roman"/>
                <w:color w:val="000000"/>
                <w:sz w:val="20"/>
                <w:szCs w:val="20"/>
              </w:rPr>
            </w:pPr>
            <w:ins w:id="4188" w:author="Jon.Richar" w:date="2023-06-07T15:37:00Z">
              <w:del w:id="4189" w:author="Mike.Litzow" w:date="2024-01-02T12:20:00Z">
                <w:r w:rsidRPr="00582FB7" w:rsidDel="00532572">
                  <w:rPr>
                    <w:rFonts w:ascii="Times New Roman" w:eastAsia="Times New Roman" w:hAnsi="Times New Roman" w:cs="Times New Roman"/>
                    <w:color w:val="000000"/>
                    <w:sz w:val="20"/>
                    <w:szCs w:val="20"/>
                  </w:rPr>
                  <w:delText>2.13</w:delText>
                </w:r>
              </w:del>
            </w:ins>
          </w:p>
        </w:tc>
        <w:tc>
          <w:tcPr>
            <w:tcW w:w="639" w:type="dxa"/>
            <w:shd w:val="clear" w:color="auto" w:fill="auto"/>
            <w:noWrap/>
            <w:vAlign w:val="bottom"/>
            <w:hideMark/>
            <w:tcPrChange w:id="4190" w:author="Jon.Richar" w:date="2023-06-09T15:16:00Z">
              <w:tcPr>
                <w:tcW w:w="589" w:type="dxa"/>
                <w:gridSpan w:val="2"/>
                <w:shd w:val="clear" w:color="auto" w:fill="auto"/>
                <w:noWrap/>
                <w:vAlign w:val="bottom"/>
                <w:hideMark/>
              </w:tcPr>
            </w:tcPrChange>
          </w:tcPr>
          <w:p w14:paraId="75D520CE" w14:textId="329786AC" w:rsidR="00582FB7" w:rsidRPr="00582FB7" w:rsidDel="00532572" w:rsidRDefault="00582FB7" w:rsidP="00582FB7">
            <w:pPr>
              <w:spacing w:after="0" w:line="240" w:lineRule="auto"/>
              <w:jc w:val="right"/>
              <w:rPr>
                <w:ins w:id="4191" w:author="Jon.Richar" w:date="2023-06-07T15:37:00Z"/>
                <w:del w:id="4192" w:author="Mike.Litzow" w:date="2024-01-02T12:20:00Z"/>
                <w:rFonts w:ascii="Times New Roman" w:eastAsia="Times New Roman" w:hAnsi="Times New Roman" w:cs="Times New Roman"/>
                <w:color w:val="000000"/>
                <w:sz w:val="20"/>
                <w:szCs w:val="20"/>
              </w:rPr>
            </w:pPr>
            <w:ins w:id="4193" w:author="Jon.Richar" w:date="2023-06-07T15:37:00Z">
              <w:del w:id="4194" w:author="Mike.Litzow" w:date="2024-01-02T12:20:00Z">
                <w:r w:rsidRPr="00582FB7" w:rsidDel="00532572">
                  <w:rPr>
                    <w:rFonts w:ascii="Times New Roman" w:eastAsia="Times New Roman" w:hAnsi="Times New Roman" w:cs="Times New Roman"/>
                    <w:color w:val="000000"/>
                    <w:sz w:val="20"/>
                    <w:szCs w:val="20"/>
                  </w:rPr>
                  <w:delText>0.52</w:delText>
                </w:r>
              </w:del>
            </w:ins>
          </w:p>
        </w:tc>
        <w:tc>
          <w:tcPr>
            <w:tcW w:w="5980" w:type="dxa"/>
            <w:shd w:val="clear" w:color="auto" w:fill="auto"/>
            <w:noWrap/>
            <w:vAlign w:val="bottom"/>
            <w:hideMark/>
            <w:tcPrChange w:id="4195" w:author="Jon.Richar" w:date="2023-06-09T15:16:00Z">
              <w:tcPr>
                <w:tcW w:w="5729" w:type="dxa"/>
                <w:gridSpan w:val="2"/>
                <w:shd w:val="clear" w:color="auto" w:fill="auto"/>
                <w:noWrap/>
                <w:vAlign w:val="bottom"/>
                <w:hideMark/>
              </w:tcPr>
            </w:tcPrChange>
          </w:tcPr>
          <w:p w14:paraId="0C588437" w14:textId="7A164986" w:rsidR="00582FB7" w:rsidRPr="00582FB7" w:rsidDel="00532572" w:rsidRDefault="00582FB7" w:rsidP="00582FB7">
            <w:pPr>
              <w:spacing w:after="0" w:line="240" w:lineRule="auto"/>
              <w:rPr>
                <w:ins w:id="4196" w:author="Jon.Richar" w:date="2023-06-07T15:37:00Z"/>
                <w:del w:id="4197" w:author="Mike.Litzow" w:date="2024-01-02T12:20:00Z"/>
                <w:rFonts w:ascii="Times New Roman" w:eastAsia="Times New Roman" w:hAnsi="Times New Roman" w:cs="Times New Roman"/>
                <w:color w:val="000000"/>
                <w:sz w:val="20"/>
                <w:szCs w:val="20"/>
              </w:rPr>
            </w:pPr>
            <w:ins w:id="4198" w:author="Jon.Richar" w:date="2023-06-07T15:37:00Z">
              <w:del w:id="4199" w:author="Mike.Litzow" w:date="2024-01-02T12:20:00Z">
                <w:r w:rsidRPr="00582FB7" w:rsidDel="00532572">
                  <w:rPr>
                    <w:rFonts w:ascii="Times New Roman" w:eastAsia="Times New Roman" w:hAnsi="Times New Roman" w:cs="Times New Roman"/>
                    <w:color w:val="000000"/>
                    <w:sz w:val="20"/>
                    <w:szCs w:val="20"/>
                  </w:rPr>
                  <w:delText>Female Bairdi, FHS lag 2, SE wind</w:delText>
                </w:r>
              </w:del>
            </w:ins>
          </w:p>
        </w:tc>
      </w:tr>
      <w:tr w:rsidR="00582FB7" w:rsidRPr="00582FB7" w:rsidDel="00532572" w14:paraId="1B977A7F" w14:textId="2EF332E0" w:rsidTr="00C93D08">
        <w:tblPrEx>
          <w:tblPrExChange w:id="4200" w:author="Jon.Richar" w:date="2023-06-09T15:16:00Z">
            <w:tblPrEx>
              <w:tblW w:w="8779" w:type="dxa"/>
            </w:tblPrEx>
          </w:tblPrExChange>
        </w:tblPrEx>
        <w:trPr>
          <w:trHeight w:val="265"/>
          <w:ins w:id="4201" w:author="Jon.Richar" w:date="2023-06-07T15:37:00Z"/>
          <w:del w:id="4202" w:author="Mike.Litzow" w:date="2024-01-02T12:20:00Z"/>
          <w:trPrChange w:id="4203" w:author="Jon.Richar" w:date="2023-06-09T15:16:00Z">
            <w:trPr>
              <w:gridAfter w:val="0"/>
              <w:trHeight w:val="263"/>
            </w:trPr>
          </w:trPrChange>
        </w:trPr>
        <w:tc>
          <w:tcPr>
            <w:tcW w:w="774" w:type="dxa"/>
            <w:shd w:val="clear" w:color="auto" w:fill="auto"/>
            <w:noWrap/>
            <w:vAlign w:val="bottom"/>
            <w:hideMark/>
            <w:tcPrChange w:id="4204" w:author="Jon.Richar" w:date="2023-06-09T15:16:00Z">
              <w:tcPr>
                <w:tcW w:w="769" w:type="dxa"/>
                <w:shd w:val="clear" w:color="auto" w:fill="auto"/>
                <w:noWrap/>
                <w:vAlign w:val="bottom"/>
                <w:hideMark/>
              </w:tcPr>
            </w:tcPrChange>
          </w:tcPr>
          <w:p w14:paraId="1400905A" w14:textId="267DDA31" w:rsidR="00582FB7" w:rsidRPr="00582FB7" w:rsidDel="00532572" w:rsidRDefault="00582FB7" w:rsidP="00582FB7">
            <w:pPr>
              <w:spacing w:after="0" w:line="240" w:lineRule="auto"/>
              <w:jc w:val="right"/>
              <w:rPr>
                <w:ins w:id="4205" w:author="Jon.Richar" w:date="2023-06-07T15:37:00Z"/>
                <w:del w:id="4206" w:author="Mike.Litzow" w:date="2024-01-02T12:20:00Z"/>
                <w:rFonts w:ascii="Times New Roman" w:eastAsia="Times New Roman" w:hAnsi="Times New Roman" w:cs="Times New Roman"/>
                <w:color w:val="000000"/>
                <w:sz w:val="20"/>
                <w:szCs w:val="20"/>
              </w:rPr>
            </w:pPr>
            <w:ins w:id="4207" w:author="Jon.Richar" w:date="2023-06-07T15:37:00Z">
              <w:del w:id="4208" w:author="Mike.Litzow" w:date="2024-01-02T12:20:00Z">
                <w:r w:rsidRPr="00582FB7" w:rsidDel="00532572">
                  <w:rPr>
                    <w:rFonts w:ascii="Times New Roman" w:eastAsia="Times New Roman" w:hAnsi="Times New Roman" w:cs="Times New Roman"/>
                    <w:color w:val="000000"/>
                    <w:sz w:val="20"/>
                    <w:szCs w:val="20"/>
                  </w:rPr>
                  <w:delText>15</w:delText>
                </w:r>
              </w:del>
            </w:ins>
          </w:p>
        </w:tc>
        <w:tc>
          <w:tcPr>
            <w:tcW w:w="698" w:type="dxa"/>
            <w:shd w:val="clear" w:color="auto" w:fill="auto"/>
            <w:noWrap/>
            <w:vAlign w:val="bottom"/>
            <w:hideMark/>
            <w:tcPrChange w:id="4209" w:author="Jon.Richar" w:date="2023-06-09T15:16:00Z">
              <w:tcPr>
                <w:tcW w:w="693" w:type="dxa"/>
                <w:gridSpan w:val="2"/>
                <w:shd w:val="clear" w:color="auto" w:fill="auto"/>
                <w:noWrap/>
                <w:vAlign w:val="bottom"/>
                <w:hideMark/>
              </w:tcPr>
            </w:tcPrChange>
          </w:tcPr>
          <w:p w14:paraId="74AE8B1C" w14:textId="45284DFC" w:rsidR="00582FB7" w:rsidRPr="00582FB7" w:rsidDel="00532572" w:rsidRDefault="00582FB7" w:rsidP="00582FB7">
            <w:pPr>
              <w:spacing w:after="0" w:line="240" w:lineRule="auto"/>
              <w:jc w:val="right"/>
              <w:rPr>
                <w:ins w:id="4210" w:author="Jon.Richar" w:date="2023-06-07T15:37:00Z"/>
                <w:del w:id="4211" w:author="Mike.Litzow" w:date="2024-01-02T12:20:00Z"/>
                <w:rFonts w:ascii="Times New Roman" w:eastAsia="Times New Roman" w:hAnsi="Times New Roman" w:cs="Times New Roman"/>
                <w:color w:val="000000"/>
                <w:sz w:val="20"/>
                <w:szCs w:val="20"/>
              </w:rPr>
            </w:pPr>
            <w:ins w:id="4212" w:author="Jon.Richar" w:date="2023-06-07T15:37:00Z">
              <w:del w:id="4213" w:author="Mike.Litzow" w:date="2024-01-02T12:20:00Z">
                <w:r w:rsidRPr="00582FB7" w:rsidDel="00532572">
                  <w:rPr>
                    <w:rFonts w:ascii="Times New Roman" w:eastAsia="Times New Roman" w:hAnsi="Times New Roman" w:cs="Times New Roman"/>
                    <w:color w:val="000000"/>
                    <w:sz w:val="20"/>
                    <w:szCs w:val="20"/>
                  </w:rPr>
                  <w:delText>75.57</w:delText>
                </w:r>
              </w:del>
            </w:ins>
          </w:p>
        </w:tc>
        <w:tc>
          <w:tcPr>
            <w:tcW w:w="683" w:type="dxa"/>
            <w:shd w:val="clear" w:color="auto" w:fill="auto"/>
            <w:noWrap/>
            <w:vAlign w:val="bottom"/>
            <w:hideMark/>
            <w:tcPrChange w:id="4214" w:author="Jon.Richar" w:date="2023-06-09T15:16:00Z">
              <w:tcPr>
                <w:tcW w:w="999" w:type="dxa"/>
                <w:gridSpan w:val="2"/>
                <w:shd w:val="clear" w:color="auto" w:fill="auto"/>
                <w:noWrap/>
                <w:vAlign w:val="bottom"/>
                <w:hideMark/>
              </w:tcPr>
            </w:tcPrChange>
          </w:tcPr>
          <w:p w14:paraId="671B96C6" w14:textId="3644A1A0" w:rsidR="00582FB7" w:rsidRPr="00582FB7" w:rsidDel="00532572" w:rsidRDefault="00582FB7" w:rsidP="00582FB7">
            <w:pPr>
              <w:spacing w:after="0" w:line="240" w:lineRule="auto"/>
              <w:jc w:val="right"/>
              <w:rPr>
                <w:ins w:id="4215" w:author="Jon.Richar" w:date="2023-06-07T15:37:00Z"/>
                <w:del w:id="4216" w:author="Mike.Litzow" w:date="2024-01-02T12:20:00Z"/>
                <w:rFonts w:ascii="Times New Roman" w:eastAsia="Times New Roman" w:hAnsi="Times New Roman" w:cs="Times New Roman"/>
                <w:color w:val="000000"/>
                <w:sz w:val="20"/>
                <w:szCs w:val="20"/>
              </w:rPr>
            </w:pPr>
            <w:ins w:id="4217" w:author="Jon.Richar" w:date="2023-06-07T15:37:00Z">
              <w:del w:id="4218" w:author="Mike.Litzow" w:date="2024-01-02T12:20:00Z">
                <w:r w:rsidRPr="00582FB7" w:rsidDel="00532572">
                  <w:rPr>
                    <w:rFonts w:ascii="Times New Roman" w:eastAsia="Times New Roman" w:hAnsi="Times New Roman" w:cs="Times New Roman"/>
                    <w:color w:val="000000"/>
                    <w:sz w:val="20"/>
                    <w:szCs w:val="20"/>
                  </w:rPr>
                  <w:delText>2.97</w:delText>
                </w:r>
              </w:del>
            </w:ins>
          </w:p>
        </w:tc>
        <w:tc>
          <w:tcPr>
            <w:tcW w:w="639" w:type="dxa"/>
            <w:shd w:val="clear" w:color="auto" w:fill="auto"/>
            <w:noWrap/>
            <w:vAlign w:val="bottom"/>
            <w:hideMark/>
            <w:tcPrChange w:id="4219" w:author="Jon.Richar" w:date="2023-06-09T15:16:00Z">
              <w:tcPr>
                <w:tcW w:w="589" w:type="dxa"/>
                <w:gridSpan w:val="2"/>
                <w:shd w:val="clear" w:color="auto" w:fill="auto"/>
                <w:noWrap/>
                <w:vAlign w:val="bottom"/>
                <w:hideMark/>
              </w:tcPr>
            </w:tcPrChange>
          </w:tcPr>
          <w:p w14:paraId="28740F76" w14:textId="01F9523E" w:rsidR="00582FB7" w:rsidRPr="00582FB7" w:rsidDel="00532572" w:rsidRDefault="00582FB7" w:rsidP="00582FB7">
            <w:pPr>
              <w:spacing w:after="0" w:line="240" w:lineRule="auto"/>
              <w:jc w:val="right"/>
              <w:rPr>
                <w:ins w:id="4220" w:author="Jon.Richar" w:date="2023-06-07T15:37:00Z"/>
                <w:del w:id="4221" w:author="Mike.Litzow" w:date="2024-01-02T12:20:00Z"/>
                <w:rFonts w:ascii="Times New Roman" w:eastAsia="Times New Roman" w:hAnsi="Times New Roman" w:cs="Times New Roman"/>
                <w:color w:val="000000"/>
                <w:sz w:val="20"/>
                <w:szCs w:val="20"/>
              </w:rPr>
            </w:pPr>
            <w:ins w:id="4222" w:author="Jon.Richar" w:date="2023-06-07T15:37:00Z">
              <w:del w:id="4223" w:author="Mike.Litzow" w:date="2024-01-02T12:20:00Z">
                <w:r w:rsidRPr="00582FB7" w:rsidDel="00532572">
                  <w:rPr>
                    <w:rFonts w:ascii="Times New Roman" w:eastAsia="Times New Roman" w:hAnsi="Times New Roman" w:cs="Times New Roman"/>
                    <w:color w:val="000000"/>
                    <w:sz w:val="20"/>
                    <w:szCs w:val="20"/>
                  </w:rPr>
                  <w:delText>0.33</w:delText>
                </w:r>
              </w:del>
            </w:ins>
          </w:p>
        </w:tc>
        <w:tc>
          <w:tcPr>
            <w:tcW w:w="5980" w:type="dxa"/>
            <w:shd w:val="clear" w:color="auto" w:fill="auto"/>
            <w:noWrap/>
            <w:vAlign w:val="bottom"/>
            <w:hideMark/>
            <w:tcPrChange w:id="4224" w:author="Jon.Richar" w:date="2023-06-09T15:16:00Z">
              <w:tcPr>
                <w:tcW w:w="5729" w:type="dxa"/>
                <w:gridSpan w:val="2"/>
                <w:shd w:val="clear" w:color="auto" w:fill="auto"/>
                <w:noWrap/>
                <w:vAlign w:val="bottom"/>
                <w:hideMark/>
              </w:tcPr>
            </w:tcPrChange>
          </w:tcPr>
          <w:p w14:paraId="0781DA11" w14:textId="015181F5" w:rsidR="00582FB7" w:rsidRPr="00582FB7" w:rsidDel="00532572" w:rsidRDefault="005F1856" w:rsidP="00582FB7">
            <w:pPr>
              <w:spacing w:after="0" w:line="240" w:lineRule="auto"/>
              <w:rPr>
                <w:ins w:id="4225" w:author="Jon.Richar" w:date="2023-06-07T15:37:00Z"/>
                <w:del w:id="4226" w:author="Mike.Litzow" w:date="2024-01-02T12:20:00Z"/>
                <w:rFonts w:ascii="Times New Roman" w:eastAsia="Times New Roman" w:hAnsi="Times New Roman" w:cs="Times New Roman"/>
                <w:color w:val="000000"/>
                <w:sz w:val="20"/>
                <w:szCs w:val="20"/>
              </w:rPr>
            </w:pPr>
            <w:ins w:id="4227" w:author="Jon.Richar" w:date="2023-06-07T15:37:00Z">
              <w:del w:id="4228" w:author="Mike.Litzow" w:date="2024-01-02T12:20:00Z">
                <w:r w:rsidDel="00532572">
                  <w:rPr>
                    <w:rFonts w:ascii="Times New Roman" w:eastAsia="Times New Roman" w:hAnsi="Times New Roman" w:cs="Times New Roman"/>
                    <w:color w:val="000000"/>
                    <w:sz w:val="20"/>
                    <w:szCs w:val="20"/>
                  </w:rPr>
                  <w:delText xml:space="preserve">Female Bairdi, PDO </w:delText>
                </w:r>
                <w:r w:rsidR="00582FB7" w:rsidRPr="00582FB7" w:rsidDel="00532572">
                  <w:rPr>
                    <w:rFonts w:ascii="Times New Roman" w:eastAsia="Times New Roman" w:hAnsi="Times New Roman" w:cs="Times New Roman"/>
                    <w:color w:val="000000"/>
                    <w:sz w:val="20"/>
                    <w:szCs w:val="20"/>
                  </w:rPr>
                  <w:delText>RA3</w:delText>
                </w:r>
              </w:del>
            </w:ins>
          </w:p>
        </w:tc>
      </w:tr>
      <w:tr w:rsidR="00582FB7" w:rsidRPr="00582FB7" w:rsidDel="00532572" w14:paraId="454863C8" w14:textId="131363B2" w:rsidTr="00C93D08">
        <w:tblPrEx>
          <w:tblPrExChange w:id="4229" w:author="Jon.Richar" w:date="2023-06-09T15:16:00Z">
            <w:tblPrEx>
              <w:tblW w:w="8779" w:type="dxa"/>
            </w:tblPrEx>
          </w:tblPrExChange>
        </w:tblPrEx>
        <w:trPr>
          <w:trHeight w:val="265"/>
          <w:ins w:id="4230" w:author="Jon.Richar" w:date="2023-06-07T15:37:00Z"/>
          <w:del w:id="4231" w:author="Mike.Litzow" w:date="2024-01-02T12:20:00Z"/>
          <w:trPrChange w:id="4232" w:author="Jon.Richar" w:date="2023-06-09T15:16:00Z">
            <w:trPr>
              <w:gridAfter w:val="0"/>
              <w:trHeight w:val="263"/>
            </w:trPr>
          </w:trPrChange>
        </w:trPr>
        <w:tc>
          <w:tcPr>
            <w:tcW w:w="774" w:type="dxa"/>
            <w:shd w:val="clear" w:color="auto" w:fill="auto"/>
            <w:noWrap/>
            <w:vAlign w:val="bottom"/>
            <w:hideMark/>
            <w:tcPrChange w:id="4233" w:author="Jon.Richar" w:date="2023-06-09T15:16:00Z">
              <w:tcPr>
                <w:tcW w:w="769" w:type="dxa"/>
                <w:shd w:val="clear" w:color="auto" w:fill="auto"/>
                <w:noWrap/>
                <w:vAlign w:val="bottom"/>
                <w:hideMark/>
              </w:tcPr>
            </w:tcPrChange>
          </w:tcPr>
          <w:p w14:paraId="1D431615" w14:textId="42F38EEC" w:rsidR="00582FB7" w:rsidRPr="00582FB7" w:rsidDel="00532572" w:rsidRDefault="00582FB7" w:rsidP="00582FB7">
            <w:pPr>
              <w:spacing w:after="0" w:line="240" w:lineRule="auto"/>
              <w:jc w:val="right"/>
              <w:rPr>
                <w:ins w:id="4234" w:author="Jon.Richar" w:date="2023-06-07T15:37:00Z"/>
                <w:del w:id="4235" w:author="Mike.Litzow" w:date="2024-01-02T12:20:00Z"/>
                <w:rFonts w:ascii="Times New Roman" w:eastAsia="Times New Roman" w:hAnsi="Times New Roman" w:cs="Times New Roman"/>
                <w:color w:val="000000"/>
                <w:sz w:val="20"/>
                <w:szCs w:val="20"/>
              </w:rPr>
            </w:pPr>
            <w:ins w:id="4236" w:author="Jon.Richar" w:date="2023-06-07T15:37:00Z">
              <w:del w:id="4237" w:author="Mike.Litzow" w:date="2024-01-02T12:20:00Z">
                <w:r w:rsidRPr="00582FB7" w:rsidDel="00532572">
                  <w:rPr>
                    <w:rFonts w:ascii="Times New Roman" w:eastAsia="Times New Roman" w:hAnsi="Times New Roman" w:cs="Times New Roman"/>
                    <w:color w:val="000000"/>
                    <w:sz w:val="20"/>
                    <w:szCs w:val="20"/>
                  </w:rPr>
                  <w:delText>14</w:delText>
                </w:r>
              </w:del>
            </w:ins>
          </w:p>
        </w:tc>
        <w:tc>
          <w:tcPr>
            <w:tcW w:w="698" w:type="dxa"/>
            <w:shd w:val="clear" w:color="auto" w:fill="auto"/>
            <w:noWrap/>
            <w:vAlign w:val="bottom"/>
            <w:hideMark/>
            <w:tcPrChange w:id="4238" w:author="Jon.Richar" w:date="2023-06-09T15:16:00Z">
              <w:tcPr>
                <w:tcW w:w="693" w:type="dxa"/>
                <w:gridSpan w:val="2"/>
                <w:shd w:val="clear" w:color="auto" w:fill="auto"/>
                <w:noWrap/>
                <w:vAlign w:val="bottom"/>
                <w:hideMark/>
              </w:tcPr>
            </w:tcPrChange>
          </w:tcPr>
          <w:p w14:paraId="31B2E318" w14:textId="14BEC705" w:rsidR="00582FB7" w:rsidRPr="00582FB7" w:rsidDel="00532572" w:rsidRDefault="00582FB7" w:rsidP="00582FB7">
            <w:pPr>
              <w:spacing w:after="0" w:line="240" w:lineRule="auto"/>
              <w:jc w:val="right"/>
              <w:rPr>
                <w:ins w:id="4239" w:author="Jon.Richar" w:date="2023-06-07T15:37:00Z"/>
                <w:del w:id="4240" w:author="Mike.Litzow" w:date="2024-01-02T12:20:00Z"/>
                <w:rFonts w:ascii="Times New Roman" w:eastAsia="Times New Roman" w:hAnsi="Times New Roman" w:cs="Times New Roman"/>
                <w:color w:val="000000"/>
                <w:sz w:val="20"/>
                <w:szCs w:val="20"/>
              </w:rPr>
            </w:pPr>
            <w:ins w:id="4241" w:author="Jon.Richar" w:date="2023-06-07T15:37:00Z">
              <w:del w:id="4242" w:author="Mike.Litzow" w:date="2024-01-02T12:20:00Z">
                <w:r w:rsidRPr="00582FB7" w:rsidDel="00532572">
                  <w:rPr>
                    <w:rFonts w:ascii="Times New Roman" w:eastAsia="Times New Roman" w:hAnsi="Times New Roman" w:cs="Times New Roman"/>
                    <w:color w:val="000000"/>
                    <w:sz w:val="20"/>
                    <w:szCs w:val="20"/>
                  </w:rPr>
                  <w:delText>76.00</w:delText>
                </w:r>
              </w:del>
            </w:ins>
          </w:p>
        </w:tc>
        <w:tc>
          <w:tcPr>
            <w:tcW w:w="683" w:type="dxa"/>
            <w:shd w:val="clear" w:color="auto" w:fill="auto"/>
            <w:noWrap/>
            <w:vAlign w:val="bottom"/>
            <w:hideMark/>
            <w:tcPrChange w:id="4243" w:author="Jon.Richar" w:date="2023-06-09T15:16:00Z">
              <w:tcPr>
                <w:tcW w:w="999" w:type="dxa"/>
                <w:gridSpan w:val="2"/>
                <w:shd w:val="clear" w:color="auto" w:fill="auto"/>
                <w:noWrap/>
                <w:vAlign w:val="bottom"/>
                <w:hideMark/>
              </w:tcPr>
            </w:tcPrChange>
          </w:tcPr>
          <w:p w14:paraId="36BEE3CA" w14:textId="75E5CD5A" w:rsidR="00582FB7" w:rsidRPr="00582FB7" w:rsidDel="00532572" w:rsidRDefault="00582FB7" w:rsidP="00582FB7">
            <w:pPr>
              <w:spacing w:after="0" w:line="240" w:lineRule="auto"/>
              <w:jc w:val="right"/>
              <w:rPr>
                <w:ins w:id="4244" w:author="Jon.Richar" w:date="2023-06-07T15:37:00Z"/>
                <w:del w:id="4245" w:author="Mike.Litzow" w:date="2024-01-02T12:20:00Z"/>
                <w:rFonts w:ascii="Times New Roman" w:eastAsia="Times New Roman" w:hAnsi="Times New Roman" w:cs="Times New Roman"/>
                <w:color w:val="000000"/>
                <w:sz w:val="20"/>
                <w:szCs w:val="20"/>
              </w:rPr>
            </w:pPr>
            <w:ins w:id="4246" w:author="Jon.Richar" w:date="2023-06-07T15:37:00Z">
              <w:del w:id="4247" w:author="Mike.Litzow" w:date="2024-01-02T12:20:00Z">
                <w:r w:rsidRPr="00582FB7" w:rsidDel="00532572">
                  <w:rPr>
                    <w:rFonts w:ascii="Times New Roman" w:eastAsia="Times New Roman" w:hAnsi="Times New Roman" w:cs="Times New Roman"/>
                    <w:color w:val="000000"/>
                    <w:sz w:val="20"/>
                    <w:szCs w:val="20"/>
                  </w:rPr>
                  <w:delText>3.40</w:delText>
                </w:r>
              </w:del>
            </w:ins>
          </w:p>
        </w:tc>
        <w:tc>
          <w:tcPr>
            <w:tcW w:w="639" w:type="dxa"/>
            <w:shd w:val="clear" w:color="auto" w:fill="auto"/>
            <w:noWrap/>
            <w:vAlign w:val="bottom"/>
            <w:hideMark/>
            <w:tcPrChange w:id="4248" w:author="Jon.Richar" w:date="2023-06-09T15:16:00Z">
              <w:tcPr>
                <w:tcW w:w="589" w:type="dxa"/>
                <w:gridSpan w:val="2"/>
                <w:shd w:val="clear" w:color="auto" w:fill="auto"/>
                <w:noWrap/>
                <w:vAlign w:val="bottom"/>
                <w:hideMark/>
              </w:tcPr>
            </w:tcPrChange>
          </w:tcPr>
          <w:p w14:paraId="54358E94" w14:textId="0C03DAED" w:rsidR="00582FB7" w:rsidRPr="00582FB7" w:rsidDel="00532572" w:rsidRDefault="00582FB7" w:rsidP="00582FB7">
            <w:pPr>
              <w:spacing w:after="0" w:line="240" w:lineRule="auto"/>
              <w:jc w:val="right"/>
              <w:rPr>
                <w:ins w:id="4249" w:author="Jon.Richar" w:date="2023-06-07T15:37:00Z"/>
                <w:del w:id="4250" w:author="Mike.Litzow" w:date="2024-01-02T12:20:00Z"/>
                <w:rFonts w:ascii="Times New Roman" w:eastAsia="Times New Roman" w:hAnsi="Times New Roman" w:cs="Times New Roman"/>
                <w:color w:val="000000"/>
                <w:sz w:val="20"/>
                <w:szCs w:val="20"/>
              </w:rPr>
            </w:pPr>
            <w:ins w:id="4251" w:author="Jon.Richar" w:date="2023-06-07T15:37:00Z">
              <w:del w:id="4252" w:author="Mike.Litzow" w:date="2024-01-02T12:20:00Z">
                <w:r w:rsidRPr="00582FB7" w:rsidDel="00532572">
                  <w:rPr>
                    <w:rFonts w:ascii="Times New Roman" w:eastAsia="Times New Roman" w:hAnsi="Times New Roman" w:cs="Times New Roman"/>
                    <w:color w:val="000000"/>
                    <w:sz w:val="20"/>
                    <w:szCs w:val="20"/>
                  </w:rPr>
                  <w:delText>0.32</w:delText>
                </w:r>
              </w:del>
            </w:ins>
          </w:p>
        </w:tc>
        <w:tc>
          <w:tcPr>
            <w:tcW w:w="5980" w:type="dxa"/>
            <w:shd w:val="clear" w:color="auto" w:fill="auto"/>
            <w:noWrap/>
            <w:vAlign w:val="bottom"/>
            <w:hideMark/>
            <w:tcPrChange w:id="4253" w:author="Jon.Richar" w:date="2023-06-09T15:16:00Z">
              <w:tcPr>
                <w:tcW w:w="5729" w:type="dxa"/>
                <w:gridSpan w:val="2"/>
                <w:shd w:val="clear" w:color="auto" w:fill="auto"/>
                <w:noWrap/>
                <w:vAlign w:val="bottom"/>
                <w:hideMark/>
              </w:tcPr>
            </w:tcPrChange>
          </w:tcPr>
          <w:p w14:paraId="25ABA792" w14:textId="0AF278DD" w:rsidR="00582FB7" w:rsidRPr="00582FB7" w:rsidDel="00532572" w:rsidRDefault="00582FB7" w:rsidP="00582FB7">
            <w:pPr>
              <w:spacing w:after="0" w:line="240" w:lineRule="auto"/>
              <w:rPr>
                <w:ins w:id="4254" w:author="Jon.Richar" w:date="2023-06-07T15:37:00Z"/>
                <w:del w:id="4255" w:author="Mike.Litzow" w:date="2024-01-02T12:20:00Z"/>
                <w:rFonts w:ascii="Times New Roman" w:eastAsia="Times New Roman" w:hAnsi="Times New Roman" w:cs="Times New Roman"/>
                <w:color w:val="000000"/>
                <w:sz w:val="20"/>
                <w:szCs w:val="20"/>
              </w:rPr>
            </w:pPr>
            <w:ins w:id="4256" w:author="Jon.Richar" w:date="2023-06-07T15:37:00Z">
              <w:del w:id="4257" w:author="Mike.Litzow" w:date="2024-01-02T12:20:00Z">
                <w:r w:rsidRPr="00582FB7" w:rsidDel="00532572">
                  <w:rPr>
                    <w:rFonts w:ascii="Times New Roman" w:eastAsia="Times New Roman" w:hAnsi="Times New Roman" w:cs="Times New Roman"/>
                    <w:color w:val="000000"/>
                    <w:sz w:val="20"/>
                    <w:szCs w:val="20"/>
                  </w:rPr>
                  <w:delText>Female Bairdi, PDO RA2</w:delText>
                </w:r>
              </w:del>
            </w:ins>
          </w:p>
        </w:tc>
      </w:tr>
      <w:tr w:rsidR="00582FB7" w:rsidRPr="00582FB7" w:rsidDel="00532572" w14:paraId="064BC6E6" w14:textId="21AB69AC" w:rsidTr="00C93D08">
        <w:tblPrEx>
          <w:tblPrExChange w:id="4258" w:author="Jon.Richar" w:date="2023-06-09T15:16:00Z">
            <w:tblPrEx>
              <w:tblW w:w="8779" w:type="dxa"/>
            </w:tblPrEx>
          </w:tblPrExChange>
        </w:tblPrEx>
        <w:trPr>
          <w:trHeight w:val="265"/>
          <w:ins w:id="4259" w:author="Jon.Richar" w:date="2023-06-07T15:37:00Z"/>
          <w:del w:id="4260" w:author="Mike.Litzow" w:date="2024-01-02T12:20:00Z"/>
          <w:trPrChange w:id="4261" w:author="Jon.Richar" w:date="2023-06-09T15:16:00Z">
            <w:trPr>
              <w:gridAfter w:val="0"/>
              <w:trHeight w:val="263"/>
            </w:trPr>
          </w:trPrChange>
        </w:trPr>
        <w:tc>
          <w:tcPr>
            <w:tcW w:w="774" w:type="dxa"/>
            <w:shd w:val="clear" w:color="auto" w:fill="auto"/>
            <w:noWrap/>
            <w:vAlign w:val="bottom"/>
            <w:hideMark/>
            <w:tcPrChange w:id="4262" w:author="Jon.Richar" w:date="2023-06-09T15:16:00Z">
              <w:tcPr>
                <w:tcW w:w="769" w:type="dxa"/>
                <w:shd w:val="clear" w:color="auto" w:fill="auto"/>
                <w:noWrap/>
                <w:vAlign w:val="bottom"/>
                <w:hideMark/>
              </w:tcPr>
            </w:tcPrChange>
          </w:tcPr>
          <w:p w14:paraId="0528BE09" w14:textId="69E459FC" w:rsidR="00582FB7" w:rsidRPr="00582FB7" w:rsidDel="00532572" w:rsidRDefault="00582FB7" w:rsidP="00582FB7">
            <w:pPr>
              <w:spacing w:after="0" w:line="240" w:lineRule="auto"/>
              <w:jc w:val="right"/>
              <w:rPr>
                <w:ins w:id="4263" w:author="Jon.Richar" w:date="2023-06-07T15:37:00Z"/>
                <w:del w:id="4264" w:author="Mike.Litzow" w:date="2024-01-02T12:20:00Z"/>
                <w:rFonts w:ascii="Times New Roman" w:eastAsia="Times New Roman" w:hAnsi="Times New Roman" w:cs="Times New Roman"/>
                <w:color w:val="000000"/>
                <w:sz w:val="20"/>
                <w:szCs w:val="20"/>
              </w:rPr>
            </w:pPr>
            <w:ins w:id="4265" w:author="Jon.Richar" w:date="2023-06-07T15:37:00Z">
              <w:del w:id="4266" w:author="Mike.Litzow" w:date="2024-01-02T12:20:00Z">
                <w:r w:rsidRPr="00582FB7" w:rsidDel="00532572">
                  <w:rPr>
                    <w:rFonts w:ascii="Times New Roman" w:eastAsia="Times New Roman" w:hAnsi="Times New Roman" w:cs="Times New Roman"/>
                    <w:color w:val="000000"/>
                    <w:sz w:val="20"/>
                    <w:szCs w:val="20"/>
                  </w:rPr>
                  <w:delText>5</w:delText>
                </w:r>
              </w:del>
            </w:ins>
          </w:p>
        </w:tc>
        <w:tc>
          <w:tcPr>
            <w:tcW w:w="698" w:type="dxa"/>
            <w:shd w:val="clear" w:color="auto" w:fill="auto"/>
            <w:noWrap/>
            <w:vAlign w:val="bottom"/>
            <w:hideMark/>
            <w:tcPrChange w:id="4267" w:author="Jon.Richar" w:date="2023-06-09T15:16:00Z">
              <w:tcPr>
                <w:tcW w:w="693" w:type="dxa"/>
                <w:gridSpan w:val="2"/>
                <w:shd w:val="clear" w:color="auto" w:fill="auto"/>
                <w:noWrap/>
                <w:vAlign w:val="bottom"/>
                <w:hideMark/>
              </w:tcPr>
            </w:tcPrChange>
          </w:tcPr>
          <w:p w14:paraId="070F1299" w14:textId="785D0CD5" w:rsidR="00582FB7" w:rsidRPr="00582FB7" w:rsidDel="00532572" w:rsidRDefault="00582FB7" w:rsidP="00582FB7">
            <w:pPr>
              <w:spacing w:after="0" w:line="240" w:lineRule="auto"/>
              <w:jc w:val="right"/>
              <w:rPr>
                <w:ins w:id="4268" w:author="Jon.Richar" w:date="2023-06-07T15:37:00Z"/>
                <w:del w:id="4269" w:author="Mike.Litzow" w:date="2024-01-02T12:20:00Z"/>
                <w:rFonts w:ascii="Times New Roman" w:eastAsia="Times New Roman" w:hAnsi="Times New Roman" w:cs="Times New Roman"/>
                <w:color w:val="000000"/>
                <w:sz w:val="20"/>
                <w:szCs w:val="20"/>
              </w:rPr>
            </w:pPr>
            <w:ins w:id="4270" w:author="Jon.Richar" w:date="2023-06-07T15:37:00Z">
              <w:del w:id="4271" w:author="Mike.Litzow" w:date="2024-01-02T12:20:00Z">
                <w:r w:rsidRPr="00582FB7" w:rsidDel="00532572">
                  <w:rPr>
                    <w:rFonts w:ascii="Times New Roman" w:eastAsia="Times New Roman" w:hAnsi="Times New Roman" w:cs="Times New Roman"/>
                    <w:color w:val="000000"/>
                    <w:sz w:val="20"/>
                    <w:szCs w:val="20"/>
                  </w:rPr>
                  <w:delText>76.21</w:delText>
                </w:r>
              </w:del>
            </w:ins>
          </w:p>
        </w:tc>
        <w:tc>
          <w:tcPr>
            <w:tcW w:w="683" w:type="dxa"/>
            <w:shd w:val="clear" w:color="auto" w:fill="auto"/>
            <w:noWrap/>
            <w:vAlign w:val="bottom"/>
            <w:hideMark/>
            <w:tcPrChange w:id="4272" w:author="Jon.Richar" w:date="2023-06-09T15:16:00Z">
              <w:tcPr>
                <w:tcW w:w="999" w:type="dxa"/>
                <w:gridSpan w:val="2"/>
                <w:shd w:val="clear" w:color="auto" w:fill="auto"/>
                <w:noWrap/>
                <w:vAlign w:val="bottom"/>
                <w:hideMark/>
              </w:tcPr>
            </w:tcPrChange>
          </w:tcPr>
          <w:p w14:paraId="68493B51" w14:textId="24C243FD" w:rsidR="00582FB7" w:rsidRPr="00582FB7" w:rsidDel="00532572" w:rsidRDefault="00582FB7" w:rsidP="00582FB7">
            <w:pPr>
              <w:spacing w:after="0" w:line="240" w:lineRule="auto"/>
              <w:jc w:val="right"/>
              <w:rPr>
                <w:ins w:id="4273" w:author="Jon.Richar" w:date="2023-06-07T15:37:00Z"/>
                <w:del w:id="4274" w:author="Mike.Litzow" w:date="2024-01-02T12:20:00Z"/>
                <w:rFonts w:ascii="Times New Roman" w:eastAsia="Times New Roman" w:hAnsi="Times New Roman" w:cs="Times New Roman"/>
                <w:color w:val="000000"/>
                <w:sz w:val="20"/>
                <w:szCs w:val="20"/>
              </w:rPr>
            </w:pPr>
            <w:ins w:id="4275" w:author="Jon.Richar" w:date="2023-06-07T15:37:00Z">
              <w:del w:id="4276" w:author="Mike.Litzow" w:date="2024-01-02T12:20:00Z">
                <w:r w:rsidRPr="00582FB7" w:rsidDel="00532572">
                  <w:rPr>
                    <w:rFonts w:ascii="Times New Roman" w:eastAsia="Times New Roman" w:hAnsi="Times New Roman" w:cs="Times New Roman"/>
                    <w:color w:val="000000"/>
                    <w:sz w:val="20"/>
                    <w:szCs w:val="20"/>
                  </w:rPr>
                  <w:delText>3.60</w:delText>
                </w:r>
              </w:del>
            </w:ins>
          </w:p>
        </w:tc>
        <w:tc>
          <w:tcPr>
            <w:tcW w:w="639" w:type="dxa"/>
            <w:shd w:val="clear" w:color="auto" w:fill="auto"/>
            <w:noWrap/>
            <w:vAlign w:val="bottom"/>
            <w:hideMark/>
            <w:tcPrChange w:id="4277" w:author="Jon.Richar" w:date="2023-06-09T15:16:00Z">
              <w:tcPr>
                <w:tcW w:w="589" w:type="dxa"/>
                <w:gridSpan w:val="2"/>
                <w:shd w:val="clear" w:color="auto" w:fill="auto"/>
                <w:noWrap/>
                <w:vAlign w:val="bottom"/>
                <w:hideMark/>
              </w:tcPr>
            </w:tcPrChange>
          </w:tcPr>
          <w:p w14:paraId="5C75740E" w14:textId="4BB6F715" w:rsidR="00582FB7" w:rsidRPr="00582FB7" w:rsidDel="00532572" w:rsidRDefault="00582FB7" w:rsidP="00582FB7">
            <w:pPr>
              <w:spacing w:after="0" w:line="240" w:lineRule="auto"/>
              <w:jc w:val="right"/>
              <w:rPr>
                <w:ins w:id="4278" w:author="Jon.Richar" w:date="2023-06-07T15:37:00Z"/>
                <w:del w:id="4279" w:author="Mike.Litzow" w:date="2024-01-02T12:20:00Z"/>
                <w:rFonts w:ascii="Times New Roman" w:eastAsia="Times New Roman" w:hAnsi="Times New Roman" w:cs="Times New Roman"/>
                <w:color w:val="000000"/>
                <w:sz w:val="20"/>
                <w:szCs w:val="20"/>
              </w:rPr>
            </w:pPr>
            <w:ins w:id="4280" w:author="Jon.Richar" w:date="2023-06-07T15:37:00Z">
              <w:del w:id="4281" w:author="Mike.Litzow" w:date="2024-01-02T12:20:00Z">
                <w:r w:rsidRPr="00582FB7" w:rsidDel="00532572">
                  <w:rPr>
                    <w:rFonts w:ascii="Times New Roman" w:eastAsia="Times New Roman" w:hAnsi="Times New Roman" w:cs="Times New Roman"/>
                    <w:color w:val="000000"/>
                    <w:sz w:val="20"/>
                    <w:szCs w:val="20"/>
                  </w:rPr>
                  <w:delText>0.44</w:delText>
                </w:r>
              </w:del>
            </w:ins>
          </w:p>
        </w:tc>
        <w:tc>
          <w:tcPr>
            <w:tcW w:w="5980" w:type="dxa"/>
            <w:shd w:val="clear" w:color="auto" w:fill="auto"/>
            <w:noWrap/>
            <w:vAlign w:val="bottom"/>
            <w:hideMark/>
            <w:tcPrChange w:id="4282" w:author="Jon.Richar" w:date="2023-06-09T15:16:00Z">
              <w:tcPr>
                <w:tcW w:w="5729" w:type="dxa"/>
                <w:gridSpan w:val="2"/>
                <w:shd w:val="clear" w:color="auto" w:fill="auto"/>
                <w:noWrap/>
                <w:vAlign w:val="bottom"/>
                <w:hideMark/>
              </w:tcPr>
            </w:tcPrChange>
          </w:tcPr>
          <w:p w14:paraId="20F230ED" w14:textId="4531C6FB" w:rsidR="00582FB7" w:rsidRPr="00582FB7" w:rsidDel="00532572" w:rsidRDefault="00582FB7" w:rsidP="00582FB7">
            <w:pPr>
              <w:spacing w:after="0" w:line="240" w:lineRule="auto"/>
              <w:rPr>
                <w:ins w:id="4283" w:author="Jon.Richar" w:date="2023-06-07T15:37:00Z"/>
                <w:del w:id="4284" w:author="Mike.Litzow" w:date="2024-01-02T12:20:00Z"/>
                <w:rFonts w:ascii="Times New Roman" w:eastAsia="Times New Roman" w:hAnsi="Times New Roman" w:cs="Times New Roman"/>
                <w:color w:val="000000"/>
                <w:sz w:val="20"/>
                <w:szCs w:val="20"/>
              </w:rPr>
            </w:pPr>
            <w:ins w:id="4285" w:author="Jon.Richar" w:date="2023-06-07T15:37:00Z">
              <w:del w:id="4286" w:author="Mike.Litzow" w:date="2024-01-02T12:20:00Z">
                <w:r w:rsidRPr="00582FB7" w:rsidDel="00532572">
                  <w:rPr>
                    <w:rFonts w:ascii="Times New Roman" w:eastAsia="Times New Roman" w:hAnsi="Times New Roman" w:cs="Times New Roman"/>
                    <w:color w:val="000000"/>
                    <w:sz w:val="20"/>
                    <w:szCs w:val="20"/>
                  </w:rPr>
                  <w:delText>Female Bairdi, Pacific cod RA3</w:delText>
                </w:r>
              </w:del>
            </w:ins>
          </w:p>
        </w:tc>
      </w:tr>
      <w:tr w:rsidR="00582FB7" w:rsidRPr="00582FB7" w:rsidDel="00532572" w14:paraId="6CA17608" w14:textId="4C811B9F" w:rsidTr="00C93D08">
        <w:tblPrEx>
          <w:tblPrExChange w:id="4287" w:author="Jon.Richar" w:date="2023-06-09T15:16:00Z">
            <w:tblPrEx>
              <w:tblW w:w="8779" w:type="dxa"/>
            </w:tblPrEx>
          </w:tblPrExChange>
        </w:tblPrEx>
        <w:trPr>
          <w:trHeight w:val="265"/>
          <w:ins w:id="4288" w:author="Jon.Richar" w:date="2023-06-07T15:37:00Z"/>
          <w:del w:id="4289" w:author="Mike.Litzow" w:date="2024-01-02T12:20:00Z"/>
          <w:trPrChange w:id="4290" w:author="Jon.Richar" w:date="2023-06-09T15:16:00Z">
            <w:trPr>
              <w:gridAfter w:val="0"/>
              <w:trHeight w:val="263"/>
            </w:trPr>
          </w:trPrChange>
        </w:trPr>
        <w:tc>
          <w:tcPr>
            <w:tcW w:w="774" w:type="dxa"/>
            <w:shd w:val="clear" w:color="auto" w:fill="auto"/>
            <w:noWrap/>
            <w:vAlign w:val="bottom"/>
            <w:hideMark/>
            <w:tcPrChange w:id="4291" w:author="Jon.Richar" w:date="2023-06-09T15:16:00Z">
              <w:tcPr>
                <w:tcW w:w="769" w:type="dxa"/>
                <w:shd w:val="clear" w:color="auto" w:fill="auto"/>
                <w:noWrap/>
                <w:vAlign w:val="bottom"/>
                <w:hideMark/>
              </w:tcPr>
            </w:tcPrChange>
          </w:tcPr>
          <w:p w14:paraId="241A0E05" w14:textId="4801A0D5" w:rsidR="00582FB7" w:rsidRPr="00582FB7" w:rsidDel="00532572" w:rsidRDefault="00582FB7" w:rsidP="00582FB7">
            <w:pPr>
              <w:spacing w:after="0" w:line="240" w:lineRule="auto"/>
              <w:jc w:val="right"/>
              <w:rPr>
                <w:ins w:id="4292" w:author="Jon.Richar" w:date="2023-06-07T15:37:00Z"/>
                <w:del w:id="4293" w:author="Mike.Litzow" w:date="2024-01-02T12:20:00Z"/>
                <w:rFonts w:ascii="Times New Roman" w:eastAsia="Times New Roman" w:hAnsi="Times New Roman" w:cs="Times New Roman"/>
                <w:color w:val="000000"/>
                <w:sz w:val="20"/>
                <w:szCs w:val="20"/>
              </w:rPr>
            </w:pPr>
            <w:ins w:id="4294" w:author="Jon.Richar" w:date="2023-06-07T15:37:00Z">
              <w:del w:id="4295" w:author="Mike.Litzow" w:date="2024-01-02T12:20:00Z">
                <w:r w:rsidRPr="00582FB7" w:rsidDel="00532572">
                  <w:rPr>
                    <w:rFonts w:ascii="Times New Roman" w:eastAsia="Times New Roman" w:hAnsi="Times New Roman" w:cs="Times New Roman"/>
                    <w:color w:val="000000"/>
                    <w:sz w:val="20"/>
                    <w:szCs w:val="20"/>
                  </w:rPr>
                  <w:delText>11</w:delText>
                </w:r>
              </w:del>
            </w:ins>
          </w:p>
        </w:tc>
        <w:tc>
          <w:tcPr>
            <w:tcW w:w="698" w:type="dxa"/>
            <w:shd w:val="clear" w:color="auto" w:fill="auto"/>
            <w:noWrap/>
            <w:vAlign w:val="bottom"/>
            <w:hideMark/>
            <w:tcPrChange w:id="4296" w:author="Jon.Richar" w:date="2023-06-09T15:16:00Z">
              <w:tcPr>
                <w:tcW w:w="693" w:type="dxa"/>
                <w:gridSpan w:val="2"/>
                <w:shd w:val="clear" w:color="auto" w:fill="auto"/>
                <w:noWrap/>
                <w:vAlign w:val="bottom"/>
                <w:hideMark/>
              </w:tcPr>
            </w:tcPrChange>
          </w:tcPr>
          <w:p w14:paraId="16988C98" w14:textId="0183F1CF" w:rsidR="00582FB7" w:rsidRPr="00582FB7" w:rsidDel="00532572" w:rsidRDefault="00582FB7" w:rsidP="00582FB7">
            <w:pPr>
              <w:spacing w:after="0" w:line="240" w:lineRule="auto"/>
              <w:jc w:val="right"/>
              <w:rPr>
                <w:ins w:id="4297" w:author="Jon.Richar" w:date="2023-06-07T15:37:00Z"/>
                <w:del w:id="4298" w:author="Mike.Litzow" w:date="2024-01-02T12:20:00Z"/>
                <w:rFonts w:ascii="Times New Roman" w:eastAsia="Times New Roman" w:hAnsi="Times New Roman" w:cs="Times New Roman"/>
                <w:color w:val="000000"/>
                <w:sz w:val="20"/>
                <w:szCs w:val="20"/>
              </w:rPr>
            </w:pPr>
            <w:ins w:id="4299" w:author="Jon.Richar" w:date="2023-06-07T15:37:00Z">
              <w:del w:id="4300" w:author="Mike.Litzow" w:date="2024-01-02T12:20:00Z">
                <w:r w:rsidRPr="00582FB7" w:rsidDel="00532572">
                  <w:rPr>
                    <w:rFonts w:ascii="Times New Roman" w:eastAsia="Times New Roman" w:hAnsi="Times New Roman" w:cs="Times New Roman"/>
                    <w:color w:val="000000"/>
                    <w:sz w:val="20"/>
                    <w:szCs w:val="20"/>
                  </w:rPr>
                  <w:delText>76.66</w:delText>
                </w:r>
              </w:del>
            </w:ins>
          </w:p>
        </w:tc>
        <w:tc>
          <w:tcPr>
            <w:tcW w:w="683" w:type="dxa"/>
            <w:shd w:val="clear" w:color="auto" w:fill="auto"/>
            <w:noWrap/>
            <w:vAlign w:val="bottom"/>
            <w:hideMark/>
            <w:tcPrChange w:id="4301" w:author="Jon.Richar" w:date="2023-06-09T15:16:00Z">
              <w:tcPr>
                <w:tcW w:w="999" w:type="dxa"/>
                <w:gridSpan w:val="2"/>
                <w:shd w:val="clear" w:color="auto" w:fill="auto"/>
                <w:noWrap/>
                <w:vAlign w:val="bottom"/>
                <w:hideMark/>
              </w:tcPr>
            </w:tcPrChange>
          </w:tcPr>
          <w:p w14:paraId="75564E3A" w14:textId="3DE0514A" w:rsidR="00582FB7" w:rsidRPr="00582FB7" w:rsidDel="00532572" w:rsidRDefault="00582FB7" w:rsidP="00582FB7">
            <w:pPr>
              <w:spacing w:after="0" w:line="240" w:lineRule="auto"/>
              <w:jc w:val="right"/>
              <w:rPr>
                <w:ins w:id="4302" w:author="Jon.Richar" w:date="2023-06-07T15:37:00Z"/>
                <w:del w:id="4303" w:author="Mike.Litzow" w:date="2024-01-02T12:20:00Z"/>
                <w:rFonts w:ascii="Times New Roman" w:eastAsia="Times New Roman" w:hAnsi="Times New Roman" w:cs="Times New Roman"/>
                <w:color w:val="000000"/>
                <w:sz w:val="20"/>
                <w:szCs w:val="20"/>
              </w:rPr>
            </w:pPr>
            <w:ins w:id="4304" w:author="Jon.Richar" w:date="2023-06-07T15:37:00Z">
              <w:del w:id="4305" w:author="Mike.Litzow" w:date="2024-01-02T12:20:00Z">
                <w:r w:rsidRPr="00582FB7" w:rsidDel="00532572">
                  <w:rPr>
                    <w:rFonts w:ascii="Times New Roman" w:eastAsia="Times New Roman" w:hAnsi="Times New Roman" w:cs="Times New Roman"/>
                    <w:color w:val="000000"/>
                    <w:sz w:val="20"/>
                    <w:szCs w:val="20"/>
                  </w:rPr>
                  <w:delText>4.06</w:delText>
                </w:r>
              </w:del>
            </w:ins>
          </w:p>
        </w:tc>
        <w:tc>
          <w:tcPr>
            <w:tcW w:w="639" w:type="dxa"/>
            <w:shd w:val="clear" w:color="auto" w:fill="auto"/>
            <w:noWrap/>
            <w:vAlign w:val="bottom"/>
            <w:hideMark/>
            <w:tcPrChange w:id="4306" w:author="Jon.Richar" w:date="2023-06-09T15:16:00Z">
              <w:tcPr>
                <w:tcW w:w="589" w:type="dxa"/>
                <w:gridSpan w:val="2"/>
                <w:shd w:val="clear" w:color="auto" w:fill="auto"/>
                <w:noWrap/>
                <w:vAlign w:val="bottom"/>
                <w:hideMark/>
              </w:tcPr>
            </w:tcPrChange>
          </w:tcPr>
          <w:p w14:paraId="0B03EAF4" w14:textId="619B5B79" w:rsidR="00582FB7" w:rsidRPr="00582FB7" w:rsidDel="00532572" w:rsidRDefault="00582FB7" w:rsidP="00582FB7">
            <w:pPr>
              <w:spacing w:after="0" w:line="240" w:lineRule="auto"/>
              <w:jc w:val="right"/>
              <w:rPr>
                <w:ins w:id="4307" w:author="Jon.Richar" w:date="2023-06-07T15:37:00Z"/>
                <w:del w:id="4308" w:author="Mike.Litzow" w:date="2024-01-02T12:20:00Z"/>
                <w:rFonts w:ascii="Times New Roman" w:eastAsia="Times New Roman" w:hAnsi="Times New Roman" w:cs="Times New Roman"/>
                <w:color w:val="000000"/>
                <w:sz w:val="20"/>
                <w:szCs w:val="20"/>
              </w:rPr>
            </w:pPr>
            <w:ins w:id="4309" w:author="Jon.Richar" w:date="2023-06-07T15:37:00Z">
              <w:del w:id="4310" w:author="Mike.Litzow" w:date="2024-01-02T12:20:00Z">
                <w:r w:rsidRPr="00582FB7" w:rsidDel="00532572">
                  <w:rPr>
                    <w:rFonts w:ascii="Times New Roman" w:eastAsia="Times New Roman" w:hAnsi="Times New Roman" w:cs="Times New Roman"/>
                    <w:color w:val="000000"/>
                    <w:sz w:val="20"/>
                    <w:szCs w:val="20"/>
                  </w:rPr>
                  <w:delText>0.39</w:delText>
                </w:r>
              </w:del>
            </w:ins>
          </w:p>
        </w:tc>
        <w:tc>
          <w:tcPr>
            <w:tcW w:w="5980" w:type="dxa"/>
            <w:shd w:val="clear" w:color="auto" w:fill="auto"/>
            <w:noWrap/>
            <w:vAlign w:val="bottom"/>
            <w:hideMark/>
            <w:tcPrChange w:id="4311" w:author="Jon.Richar" w:date="2023-06-09T15:16:00Z">
              <w:tcPr>
                <w:tcW w:w="5729" w:type="dxa"/>
                <w:gridSpan w:val="2"/>
                <w:shd w:val="clear" w:color="auto" w:fill="auto"/>
                <w:noWrap/>
                <w:vAlign w:val="bottom"/>
                <w:hideMark/>
              </w:tcPr>
            </w:tcPrChange>
          </w:tcPr>
          <w:p w14:paraId="30594B10" w14:textId="2011233A" w:rsidR="00582FB7" w:rsidRPr="00582FB7" w:rsidDel="00532572" w:rsidRDefault="00582FB7" w:rsidP="00582FB7">
            <w:pPr>
              <w:spacing w:after="0" w:line="240" w:lineRule="auto"/>
              <w:rPr>
                <w:ins w:id="4312" w:author="Jon.Richar" w:date="2023-06-07T15:37:00Z"/>
                <w:del w:id="4313" w:author="Mike.Litzow" w:date="2024-01-02T12:20:00Z"/>
                <w:rFonts w:ascii="Times New Roman" w:eastAsia="Times New Roman" w:hAnsi="Times New Roman" w:cs="Times New Roman"/>
                <w:color w:val="000000"/>
                <w:sz w:val="20"/>
                <w:szCs w:val="20"/>
              </w:rPr>
            </w:pPr>
            <w:ins w:id="4314" w:author="Jon.Richar" w:date="2023-06-07T15:37:00Z">
              <w:del w:id="4315" w:author="Mike.Litzow" w:date="2024-01-02T12:20:00Z">
                <w:r w:rsidRPr="00582FB7" w:rsidDel="00532572">
                  <w:rPr>
                    <w:rFonts w:ascii="Times New Roman" w:eastAsia="Times New Roman" w:hAnsi="Times New Roman" w:cs="Times New Roman"/>
                    <w:color w:val="000000"/>
                    <w:sz w:val="20"/>
                    <w:szCs w:val="20"/>
                  </w:rPr>
                  <w:delText>Female Bairdi, NBT 3 yr minimum</w:delText>
                </w:r>
              </w:del>
            </w:ins>
          </w:p>
        </w:tc>
      </w:tr>
      <w:tr w:rsidR="00582FB7" w:rsidRPr="00582FB7" w:rsidDel="00532572" w14:paraId="1B919C2A" w14:textId="66AA0AE8" w:rsidTr="00C93D08">
        <w:tblPrEx>
          <w:tblPrExChange w:id="4316" w:author="Jon.Richar" w:date="2023-06-09T15:16:00Z">
            <w:tblPrEx>
              <w:tblW w:w="8779" w:type="dxa"/>
            </w:tblPrEx>
          </w:tblPrExChange>
        </w:tblPrEx>
        <w:trPr>
          <w:trHeight w:val="265"/>
          <w:ins w:id="4317" w:author="Jon.Richar" w:date="2023-06-07T15:37:00Z"/>
          <w:del w:id="4318" w:author="Mike.Litzow" w:date="2024-01-02T12:20:00Z"/>
          <w:trPrChange w:id="4319" w:author="Jon.Richar" w:date="2023-06-09T15:16:00Z">
            <w:trPr>
              <w:gridAfter w:val="0"/>
              <w:trHeight w:val="263"/>
            </w:trPr>
          </w:trPrChange>
        </w:trPr>
        <w:tc>
          <w:tcPr>
            <w:tcW w:w="774" w:type="dxa"/>
            <w:shd w:val="clear" w:color="auto" w:fill="auto"/>
            <w:noWrap/>
            <w:vAlign w:val="bottom"/>
            <w:hideMark/>
            <w:tcPrChange w:id="4320" w:author="Jon.Richar" w:date="2023-06-09T15:16:00Z">
              <w:tcPr>
                <w:tcW w:w="769" w:type="dxa"/>
                <w:shd w:val="clear" w:color="auto" w:fill="auto"/>
                <w:noWrap/>
                <w:vAlign w:val="bottom"/>
                <w:hideMark/>
              </w:tcPr>
            </w:tcPrChange>
          </w:tcPr>
          <w:p w14:paraId="093A0D37" w14:textId="100D7B68" w:rsidR="00582FB7" w:rsidRPr="00582FB7" w:rsidDel="00532572" w:rsidRDefault="00582FB7" w:rsidP="00582FB7">
            <w:pPr>
              <w:spacing w:after="0" w:line="240" w:lineRule="auto"/>
              <w:jc w:val="right"/>
              <w:rPr>
                <w:ins w:id="4321" w:author="Jon.Richar" w:date="2023-06-07T15:37:00Z"/>
                <w:del w:id="4322" w:author="Mike.Litzow" w:date="2024-01-02T12:20:00Z"/>
                <w:rFonts w:ascii="Times New Roman" w:eastAsia="Times New Roman" w:hAnsi="Times New Roman" w:cs="Times New Roman"/>
                <w:color w:val="000000"/>
                <w:sz w:val="20"/>
                <w:szCs w:val="20"/>
              </w:rPr>
            </w:pPr>
            <w:ins w:id="4323" w:author="Jon.Richar" w:date="2023-06-07T15:37:00Z">
              <w:del w:id="4324" w:author="Mike.Litzow" w:date="2024-01-02T12:20:00Z">
                <w:r w:rsidRPr="00582FB7" w:rsidDel="00532572">
                  <w:rPr>
                    <w:rFonts w:ascii="Times New Roman" w:eastAsia="Times New Roman" w:hAnsi="Times New Roman" w:cs="Times New Roman"/>
                    <w:color w:val="000000"/>
                    <w:sz w:val="20"/>
                    <w:szCs w:val="20"/>
                  </w:rPr>
                  <w:delText>22</w:delText>
                </w:r>
              </w:del>
            </w:ins>
          </w:p>
        </w:tc>
        <w:tc>
          <w:tcPr>
            <w:tcW w:w="698" w:type="dxa"/>
            <w:shd w:val="clear" w:color="auto" w:fill="auto"/>
            <w:noWrap/>
            <w:vAlign w:val="bottom"/>
            <w:hideMark/>
            <w:tcPrChange w:id="4325" w:author="Jon.Richar" w:date="2023-06-09T15:16:00Z">
              <w:tcPr>
                <w:tcW w:w="693" w:type="dxa"/>
                <w:gridSpan w:val="2"/>
                <w:shd w:val="clear" w:color="auto" w:fill="auto"/>
                <w:noWrap/>
                <w:vAlign w:val="bottom"/>
                <w:hideMark/>
              </w:tcPr>
            </w:tcPrChange>
          </w:tcPr>
          <w:p w14:paraId="1319B7A6" w14:textId="7043F3AF" w:rsidR="00582FB7" w:rsidRPr="00582FB7" w:rsidDel="00532572" w:rsidRDefault="00582FB7" w:rsidP="00582FB7">
            <w:pPr>
              <w:spacing w:after="0" w:line="240" w:lineRule="auto"/>
              <w:jc w:val="right"/>
              <w:rPr>
                <w:ins w:id="4326" w:author="Jon.Richar" w:date="2023-06-07T15:37:00Z"/>
                <w:del w:id="4327" w:author="Mike.Litzow" w:date="2024-01-02T12:20:00Z"/>
                <w:rFonts w:ascii="Times New Roman" w:eastAsia="Times New Roman" w:hAnsi="Times New Roman" w:cs="Times New Roman"/>
                <w:color w:val="000000"/>
                <w:sz w:val="20"/>
                <w:szCs w:val="20"/>
              </w:rPr>
            </w:pPr>
            <w:ins w:id="4328" w:author="Jon.Richar" w:date="2023-06-07T15:37:00Z">
              <w:del w:id="4329" w:author="Mike.Litzow" w:date="2024-01-02T12:20:00Z">
                <w:r w:rsidRPr="00582FB7" w:rsidDel="00532572">
                  <w:rPr>
                    <w:rFonts w:ascii="Times New Roman" w:eastAsia="Times New Roman" w:hAnsi="Times New Roman" w:cs="Times New Roman"/>
                    <w:color w:val="000000"/>
                    <w:sz w:val="20"/>
                    <w:szCs w:val="20"/>
                  </w:rPr>
                  <w:delText>77.02</w:delText>
                </w:r>
              </w:del>
            </w:ins>
          </w:p>
        </w:tc>
        <w:tc>
          <w:tcPr>
            <w:tcW w:w="683" w:type="dxa"/>
            <w:shd w:val="clear" w:color="auto" w:fill="auto"/>
            <w:noWrap/>
            <w:vAlign w:val="bottom"/>
            <w:hideMark/>
            <w:tcPrChange w:id="4330" w:author="Jon.Richar" w:date="2023-06-09T15:16:00Z">
              <w:tcPr>
                <w:tcW w:w="999" w:type="dxa"/>
                <w:gridSpan w:val="2"/>
                <w:shd w:val="clear" w:color="auto" w:fill="auto"/>
                <w:noWrap/>
                <w:vAlign w:val="bottom"/>
                <w:hideMark/>
              </w:tcPr>
            </w:tcPrChange>
          </w:tcPr>
          <w:p w14:paraId="5CA7056A" w14:textId="79E87589" w:rsidR="00582FB7" w:rsidRPr="00582FB7" w:rsidDel="00532572" w:rsidRDefault="00582FB7" w:rsidP="00582FB7">
            <w:pPr>
              <w:spacing w:after="0" w:line="240" w:lineRule="auto"/>
              <w:jc w:val="right"/>
              <w:rPr>
                <w:ins w:id="4331" w:author="Jon.Richar" w:date="2023-06-07T15:37:00Z"/>
                <w:del w:id="4332" w:author="Mike.Litzow" w:date="2024-01-02T12:20:00Z"/>
                <w:rFonts w:ascii="Times New Roman" w:eastAsia="Times New Roman" w:hAnsi="Times New Roman" w:cs="Times New Roman"/>
                <w:color w:val="000000"/>
                <w:sz w:val="20"/>
                <w:szCs w:val="20"/>
              </w:rPr>
            </w:pPr>
            <w:ins w:id="4333" w:author="Jon.Richar" w:date="2023-06-07T15:37:00Z">
              <w:del w:id="4334" w:author="Mike.Litzow" w:date="2024-01-02T12:20:00Z">
                <w:r w:rsidRPr="00582FB7" w:rsidDel="00532572">
                  <w:rPr>
                    <w:rFonts w:ascii="Times New Roman" w:eastAsia="Times New Roman" w:hAnsi="Times New Roman" w:cs="Times New Roman"/>
                    <w:color w:val="000000"/>
                    <w:sz w:val="20"/>
                    <w:szCs w:val="20"/>
                  </w:rPr>
                  <w:delText>4.42</w:delText>
                </w:r>
              </w:del>
            </w:ins>
          </w:p>
        </w:tc>
        <w:tc>
          <w:tcPr>
            <w:tcW w:w="639" w:type="dxa"/>
            <w:shd w:val="clear" w:color="auto" w:fill="auto"/>
            <w:noWrap/>
            <w:vAlign w:val="bottom"/>
            <w:hideMark/>
            <w:tcPrChange w:id="4335" w:author="Jon.Richar" w:date="2023-06-09T15:16:00Z">
              <w:tcPr>
                <w:tcW w:w="589" w:type="dxa"/>
                <w:gridSpan w:val="2"/>
                <w:shd w:val="clear" w:color="auto" w:fill="auto"/>
                <w:noWrap/>
                <w:vAlign w:val="bottom"/>
                <w:hideMark/>
              </w:tcPr>
            </w:tcPrChange>
          </w:tcPr>
          <w:p w14:paraId="0E87907F" w14:textId="65F1F770" w:rsidR="00582FB7" w:rsidRPr="00582FB7" w:rsidDel="00532572" w:rsidRDefault="00582FB7" w:rsidP="00582FB7">
            <w:pPr>
              <w:spacing w:after="0" w:line="240" w:lineRule="auto"/>
              <w:jc w:val="right"/>
              <w:rPr>
                <w:ins w:id="4336" w:author="Jon.Richar" w:date="2023-06-07T15:37:00Z"/>
                <w:del w:id="4337" w:author="Mike.Litzow" w:date="2024-01-02T12:20:00Z"/>
                <w:rFonts w:ascii="Times New Roman" w:eastAsia="Times New Roman" w:hAnsi="Times New Roman" w:cs="Times New Roman"/>
                <w:color w:val="000000"/>
                <w:sz w:val="20"/>
                <w:szCs w:val="20"/>
              </w:rPr>
            </w:pPr>
            <w:ins w:id="4338" w:author="Jon.Richar" w:date="2023-06-07T15:37:00Z">
              <w:del w:id="4339" w:author="Mike.Litzow" w:date="2024-01-02T12:20:00Z">
                <w:r w:rsidRPr="00582FB7" w:rsidDel="00532572">
                  <w:rPr>
                    <w:rFonts w:ascii="Times New Roman" w:eastAsia="Times New Roman" w:hAnsi="Times New Roman" w:cs="Times New Roman"/>
                    <w:color w:val="000000"/>
                    <w:sz w:val="20"/>
                    <w:szCs w:val="20"/>
                  </w:rPr>
                  <w:delText>0.53</w:delText>
                </w:r>
              </w:del>
            </w:ins>
          </w:p>
        </w:tc>
        <w:tc>
          <w:tcPr>
            <w:tcW w:w="5980" w:type="dxa"/>
            <w:shd w:val="clear" w:color="auto" w:fill="auto"/>
            <w:noWrap/>
            <w:vAlign w:val="bottom"/>
            <w:hideMark/>
            <w:tcPrChange w:id="4340" w:author="Jon.Richar" w:date="2023-06-09T15:16:00Z">
              <w:tcPr>
                <w:tcW w:w="5729" w:type="dxa"/>
                <w:gridSpan w:val="2"/>
                <w:shd w:val="clear" w:color="auto" w:fill="auto"/>
                <w:noWrap/>
                <w:vAlign w:val="bottom"/>
                <w:hideMark/>
              </w:tcPr>
            </w:tcPrChange>
          </w:tcPr>
          <w:p w14:paraId="01BF1B94" w14:textId="53EA82D5" w:rsidR="00582FB7" w:rsidRPr="00582FB7" w:rsidDel="00532572" w:rsidRDefault="00582FB7" w:rsidP="00582FB7">
            <w:pPr>
              <w:spacing w:after="0" w:line="240" w:lineRule="auto"/>
              <w:rPr>
                <w:ins w:id="4341" w:author="Jon.Richar" w:date="2023-06-07T15:37:00Z"/>
                <w:del w:id="4342" w:author="Mike.Litzow" w:date="2024-01-02T12:20:00Z"/>
                <w:rFonts w:ascii="Times New Roman" w:eastAsia="Times New Roman" w:hAnsi="Times New Roman" w:cs="Times New Roman"/>
                <w:color w:val="000000"/>
                <w:sz w:val="20"/>
                <w:szCs w:val="20"/>
              </w:rPr>
            </w:pPr>
            <w:ins w:id="4343" w:author="Jon.Richar" w:date="2023-06-07T15:37:00Z">
              <w:del w:id="4344" w:author="Mike.Litzow" w:date="2024-01-02T12:20:00Z">
                <w:r w:rsidRPr="00582FB7" w:rsidDel="00532572">
                  <w:rPr>
                    <w:rFonts w:ascii="Times New Roman" w:eastAsia="Times New Roman" w:hAnsi="Times New Roman" w:cs="Times New Roman"/>
                    <w:color w:val="000000"/>
                    <w:sz w:val="20"/>
                    <w:szCs w:val="20"/>
                  </w:rPr>
                  <w:delText>Female Bairdi, FHS lag 2, ovigerous female opilio, PDO RA2</w:delText>
                </w:r>
              </w:del>
            </w:ins>
          </w:p>
        </w:tc>
      </w:tr>
      <w:tr w:rsidR="00582FB7" w:rsidRPr="00582FB7" w:rsidDel="00532572" w14:paraId="4DA47AEE" w14:textId="0A878CD0" w:rsidTr="00C93D08">
        <w:tblPrEx>
          <w:tblPrExChange w:id="4345" w:author="Jon.Richar" w:date="2023-06-09T15:16:00Z">
            <w:tblPrEx>
              <w:tblW w:w="8779" w:type="dxa"/>
            </w:tblPrEx>
          </w:tblPrExChange>
        </w:tblPrEx>
        <w:trPr>
          <w:trHeight w:val="265"/>
          <w:ins w:id="4346" w:author="Jon.Richar" w:date="2023-06-07T15:37:00Z"/>
          <w:del w:id="4347" w:author="Mike.Litzow" w:date="2024-01-02T12:20:00Z"/>
          <w:trPrChange w:id="4348" w:author="Jon.Richar" w:date="2023-06-09T15:16:00Z">
            <w:trPr>
              <w:gridAfter w:val="0"/>
              <w:trHeight w:val="263"/>
            </w:trPr>
          </w:trPrChange>
        </w:trPr>
        <w:tc>
          <w:tcPr>
            <w:tcW w:w="774" w:type="dxa"/>
            <w:shd w:val="clear" w:color="auto" w:fill="auto"/>
            <w:noWrap/>
            <w:vAlign w:val="bottom"/>
            <w:hideMark/>
            <w:tcPrChange w:id="4349" w:author="Jon.Richar" w:date="2023-06-09T15:16:00Z">
              <w:tcPr>
                <w:tcW w:w="769" w:type="dxa"/>
                <w:shd w:val="clear" w:color="auto" w:fill="auto"/>
                <w:noWrap/>
                <w:vAlign w:val="bottom"/>
                <w:hideMark/>
              </w:tcPr>
            </w:tcPrChange>
          </w:tcPr>
          <w:p w14:paraId="3C20AEDC" w14:textId="247144D8" w:rsidR="00582FB7" w:rsidRPr="00582FB7" w:rsidDel="00532572" w:rsidRDefault="00582FB7" w:rsidP="00582FB7">
            <w:pPr>
              <w:spacing w:after="0" w:line="240" w:lineRule="auto"/>
              <w:jc w:val="right"/>
              <w:rPr>
                <w:ins w:id="4350" w:author="Jon.Richar" w:date="2023-06-07T15:37:00Z"/>
                <w:del w:id="4351" w:author="Mike.Litzow" w:date="2024-01-02T12:20:00Z"/>
                <w:rFonts w:ascii="Times New Roman" w:eastAsia="Times New Roman" w:hAnsi="Times New Roman" w:cs="Times New Roman"/>
                <w:color w:val="000000"/>
                <w:sz w:val="20"/>
                <w:szCs w:val="20"/>
              </w:rPr>
            </w:pPr>
            <w:ins w:id="4352" w:author="Jon.Richar" w:date="2023-06-07T15:37:00Z">
              <w:del w:id="4353" w:author="Mike.Litzow" w:date="2024-01-02T12:20:00Z">
                <w:r w:rsidRPr="00582FB7" w:rsidDel="00532572">
                  <w:rPr>
                    <w:rFonts w:ascii="Times New Roman" w:eastAsia="Times New Roman" w:hAnsi="Times New Roman" w:cs="Times New Roman"/>
                    <w:color w:val="000000"/>
                    <w:sz w:val="20"/>
                    <w:szCs w:val="20"/>
                  </w:rPr>
                  <w:delText>23</w:delText>
                </w:r>
              </w:del>
            </w:ins>
          </w:p>
        </w:tc>
        <w:tc>
          <w:tcPr>
            <w:tcW w:w="698" w:type="dxa"/>
            <w:shd w:val="clear" w:color="auto" w:fill="auto"/>
            <w:noWrap/>
            <w:vAlign w:val="bottom"/>
            <w:hideMark/>
            <w:tcPrChange w:id="4354" w:author="Jon.Richar" w:date="2023-06-09T15:16:00Z">
              <w:tcPr>
                <w:tcW w:w="693" w:type="dxa"/>
                <w:gridSpan w:val="2"/>
                <w:shd w:val="clear" w:color="auto" w:fill="auto"/>
                <w:noWrap/>
                <w:vAlign w:val="bottom"/>
                <w:hideMark/>
              </w:tcPr>
            </w:tcPrChange>
          </w:tcPr>
          <w:p w14:paraId="4CE0EFDC" w14:textId="286ACECA" w:rsidR="00582FB7" w:rsidRPr="00582FB7" w:rsidDel="00532572" w:rsidRDefault="00582FB7" w:rsidP="00582FB7">
            <w:pPr>
              <w:spacing w:after="0" w:line="240" w:lineRule="auto"/>
              <w:jc w:val="right"/>
              <w:rPr>
                <w:ins w:id="4355" w:author="Jon.Richar" w:date="2023-06-07T15:37:00Z"/>
                <w:del w:id="4356" w:author="Mike.Litzow" w:date="2024-01-02T12:20:00Z"/>
                <w:rFonts w:ascii="Times New Roman" w:eastAsia="Times New Roman" w:hAnsi="Times New Roman" w:cs="Times New Roman"/>
                <w:color w:val="000000"/>
                <w:sz w:val="20"/>
                <w:szCs w:val="20"/>
              </w:rPr>
            </w:pPr>
            <w:ins w:id="4357" w:author="Jon.Richar" w:date="2023-06-07T15:37:00Z">
              <w:del w:id="4358" w:author="Mike.Litzow" w:date="2024-01-02T12:20:00Z">
                <w:r w:rsidRPr="00582FB7" w:rsidDel="00532572">
                  <w:rPr>
                    <w:rFonts w:ascii="Times New Roman" w:eastAsia="Times New Roman" w:hAnsi="Times New Roman" w:cs="Times New Roman"/>
                    <w:color w:val="000000"/>
                    <w:sz w:val="20"/>
                    <w:szCs w:val="20"/>
                  </w:rPr>
                  <w:delText>77.43</w:delText>
                </w:r>
              </w:del>
            </w:ins>
          </w:p>
        </w:tc>
        <w:tc>
          <w:tcPr>
            <w:tcW w:w="683" w:type="dxa"/>
            <w:shd w:val="clear" w:color="auto" w:fill="auto"/>
            <w:noWrap/>
            <w:vAlign w:val="bottom"/>
            <w:hideMark/>
            <w:tcPrChange w:id="4359" w:author="Jon.Richar" w:date="2023-06-09T15:16:00Z">
              <w:tcPr>
                <w:tcW w:w="999" w:type="dxa"/>
                <w:gridSpan w:val="2"/>
                <w:shd w:val="clear" w:color="auto" w:fill="auto"/>
                <w:noWrap/>
                <w:vAlign w:val="bottom"/>
                <w:hideMark/>
              </w:tcPr>
            </w:tcPrChange>
          </w:tcPr>
          <w:p w14:paraId="6C5E9EC4" w14:textId="248BD754" w:rsidR="00582FB7" w:rsidRPr="00582FB7" w:rsidDel="00532572" w:rsidRDefault="00582FB7" w:rsidP="00582FB7">
            <w:pPr>
              <w:spacing w:after="0" w:line="240" w:lineRule="auto"/>
              <w:jc w:val="right"/>
              <w:rPr>
                <w:ins w:id="4360" w:author="Jon.Richar" w:date="2023-06-07T15:37:00Z"/>
                <w:del w:id="4361" w:author="Mike.Litzow" w:date="2024-01-02T12:20:00Z"/>
                <w:rFonts w:ascii="Times New Roman" w:eastAsia="Times New Roman" w:hAnsi="Times New Roman" w:cs="Times New Roman"/>
                <w:color w:val="000000"/>
                <w:sz w:val="20"/>
                <w:szCs w:val="20"/>
              </w:rPr>
            </w:pPr>
            <w:ins w:id="4362" w:author="Jon.Richar" w:date="2023-06-07T15:37:00Z">
              <w:del w:id="4363" w:author="Mike.Litzow" w:date="2024-01-02T12:20:00Z">
                <w:r w:rsidRPr="00582FB7" w:rsidDel="00532572">
                  <w:rPr>
                    <w:rFonts w:ascii="Times New Roman" w:eastAsia="Times New Roman" w:hAnsi="Times New Roman" w:cs="Times New Roman"/>
                    <w:color w:val="000000"/>
                    <w:sz w:val="20"/>
                    <w:szCs w:val="20"/>
                  </w:rPr>
                  <w:delText>4.83</w:delText>
                </w:r>
              </w:del>
            </w:ins>
          </w:p>
        </w:tc>
        <w:tc>
          <w:tcPr>
            <w:tcW w:w="639" w:type="dxa"/>
            <w:shd w:val="clear" w:color="auto" w:fill="auto"/>
            <w:noWrap/>
            <w:vAlign w:val="bottom"/>
            <w:hideMark/>
            <w:tcPrChange w:id="4364" w:author="Jon.Richar" w:date="2023-06-09T15:16:00Z">
              <w:tcPr>
                <w:tcW w:w="589" w:type="dxa"/>
                <w:gridSpan w:val="2"/>
                <w:shd w:val="clear" w:color="auto" w:fill="auto"/>
                <w:noWrap/>
                <w:vAlign w:val="bottom"/>
                <w:hideMark/>
              </w:tcPr>
            </w:tcPrChange>
          </w:tcPr>
          <w:p w14:paraId="04FDA8DD" w14:textId="23D070FB" w:rsidR="00582FB7" w:rsidRPr="00582FB7" w:rsidDel="00532572" w:rsidRDefault="00582FB7" w:rsidP="00582FB7">
            <w:pPr>
              <w:spacing w:after="0" w:line="240" w:lineRule="auto"/>
              <w:jc w:val="right"/>
              <w:rPr>
                <w:ins w:id="4365" w:author="Jon.Richar" w:date="2023-06-07T15:37:00Z"/>
                <w:del w:id="4366" w:author="Mike.Litzow" w:date="2024-01-02T12:20:00Z"/>
                <w:rFonts w:ascii="Times New Roman" w:eastAsia="Times New Roman" w:hAnsi="Times New Roman" w:cs="Times New Roman"/>
                <w:color w:val="000000"/>
                <w:sz w:val="20"/>
                <w:szCs w:val="20"/>
              </w:rPr>
            </w:pPr>
            <w:ins w:id="4367" w:author="Jon.Richar" w:date="2023-06-07T15:37:00Z">
              <w:del w:id="4368" w:author="Mike.Litzow" w:date="2024-01-02T12:20:00Z">
                <w:r w:rsidRPr="00582FB7" w:rsidDel="00532572">
                  <w:rPr>
                    <w:rFonts w:ascii="Times New Roman" w:eastAsia="Times New Roman" w:hAnsi="Times New Roman" w:cs="Times New Roman"/>
                    <w:color w:val="000000"/>
                    <w:sz w:val="20"/>
                    <w:szCs w:val="20"/>
                  </w:rPr>
                  <w:delText>0.29</w:delText>
                </w:r>
              </w:del>
            </w:ins>
          </w:p>
        </w:tc>
        <w:tc>
          <w:tcPr>
            <w:tcW w:w="5980" w:type="dxa"/>
            <w:shd w:val="clear" w:color="auto" w:fill="auto"/>
            <w:noWrap/>
            <w:vAlign w:val="bottom"/>
            <w:hideMark/>
            <w:tcPrChange w:id="4369" w:author="Jon.Richar" w:date="2023-06-09T15:16:00Z">
              <w:tcPr>
                <w:tcW w:w="5729" w:type="dxa"/>
                <w:gridSpan w:val="2"/>
                <w:shd w:val="clear" w:color="auto" w:fill="auto"/>
                <w:noWrap/>
                <w:vAlign w:val="bottom"/>
                <w:hideMark/>
              </w:tcPr>
            </w:tcPrChange>
          </w:tcPr>
          <w:p w14:paraId="1243C9E1" w14:textId="0E8B2142" w:rsidR="00582FB7" w:rsidRPr="00582FB7" w:rsidDel="00532572" w:rsidRDefault="00582FB7" w:rsidP="00582FB7">
            <w:pPr>
              <w:spacing w:after="0" w:line="240" w:lineRule="auto"/>
              <w:rPr>
                <w:ins w:id="4370" w:author="Jon.Richar" w:date="2023-06-07T15:37:00Z"/>
                <w:del w:id="4371" w:author="Mike.Litzow" w:date="2024-01-02T12:20:00Z"/>
                <w:rFonts w:ascii="Times New Roman" w:eastAsia="Times New Roman" w:hAnsi="Times New Roman" w:cs="Times New Roman"/>
                <w:color w:val="000000"/>
                <w:sz w:val="20"/>
                <w:szCs w:val="20"/>
              </w:rPr>
            </w:pPr>
            <w:ins w:id="4372" w:author="Jon.Richar" w:date="2023-06-07T15:37:00Z">
              <w:del w:id="4373" w:author="Mike.Litzow" w:date="2024-01-02T12:20:00Z">
                <w:r w:rsidRPr="00582FB7" w:rsidDel="00532572">
                  <w:rPr>
                    <w:rFonts w:ascii="Times New Roman" w:eastAsia="Times New Roman" w:hAnsi="Times New Roman" w:cs="Times New Roman"/>
                    <w:color w:val="000000"/>
                    <w:sz w:val="20"/>
                    <w:szCs w:val="20"/>
                  </w:rPr>
                  <w:delText>Female Bairdi, FHS lag 2, ovigerous female opilio, AO RA2</w:delText>
                </w:r>
              </w:del>
            </w:ins>
          </w:p>
        </w:tc>
      </w:tr>
      <w:tr w:rsidR="00582FB7" w:rsidRPr="00582FB7" w:rsidDel="00532572" w14:paraId="3D3903B4" w14:textId="61B117B0" w:rsidTr="00C93D08">
        <w:tblPrEx>
          <w:tblPrExChange w:id="4374" w:author="Jon.Richar" w:date="2023-06-09T15:16:00Z">
            <w:tblPrEx>
              <w:tblW w:w="8779" w:type="dxa"/>
            </w:tblPrEx>
          </w:tblPrExChange>
        </w:tblPrEx>
        <w:trPr>
          <w:trHeight w:val="265"/>
          <w:ins w:id="4375" w:author="Jon.Richar" w:date="2023-06-07T15:37:00Z"/>
          <w:del w:id="4376" w:author="Mike.Litzow" w:date="2024-01-02T12:20:00Z"/>
          <w:trPrChange w:id="4377" w:author="Jon.Richar" w:date="2023-06-09T15:16:00Z">
            <w:trPr>
              <w:gridAfter w:val="0"/>
              <w:trHeight w:val="263"/>
            </w:trPr>
          </w:trPrChange>
        </w:trPr>
        <w:tc>
          <w:tcPr>
            <w:tcW w:w="774" w:type="dxa"/>
            <w:shd w:val="clear" w:color="auto" w:fill="auto"/>
            <w:noWrap/>
            <w:vAlign w:val="bottom"/>
            <w:hideMark/>
            <w:tcPrChange w:id="4378" w:author="Jon.Richar" w:date="2023-06-09T15:16:00Z">
              <w:tcPr>
                <w:tcW w:w="769" w:type="dxa"/>
                <w:shd w:val="clear" w:color="auto" w:fill="auto"/>
                <w:noWrap/>
                <w:vAlign w:val="bottom"/>
                <w:hideMark/>
              </w:tcPr>
            </w:tcPrChange>
          </w:tcPr>
          <w:p w14:paraId="3A0CCD29" w14:textId="0D31C502" w:rsidR="00582FB7" w:rsidRPr="00582FB7" w:rsidDel="00532572" w:rsidRDefault="00582FB7" w:rsidP="00582FB7">
            <w:pPr>
              <w:spacing w:after="0" w:line="240" w:lineRule="auto"/>
              <w:jc w:val="right"/>
              <w:rPr>
                <w:ins w:id="4379" w:author="Jon.Richar" w:date="2023-06-07T15:37:00Z"/>
                <w:del w:id="4380" w:author="Mike.Litzow" w:date="2024-01-02T12:20:00Z"/>
                <w:rFonts w:ascii="Times New Roman" w:eastAsia="Times New Roman" w:hAnsi="Times New Roman" w:cs="Times New Roman"/>
                <w:color w:val="000000"/>
                <w:sz w:val="20"/>
                <w:szCs w:val="20"/>
              </w:rPr>
            </w:pPr>
            <w:ins w:id="4381" w:author="Jon.Richar" w:date="2023-06-07T15:37:00Z">
              <w:del w:id="4382" w:author="Mike.Litzow" w:date="2024-01-02T12:20:00Z">
                <w:r w:rsidRPr="00582FB7" w:rsidDel="00532572">
                  <w:rPr>
                    <w:rFonts w:ascii="Times New Roman" w:eastAsia="Times New Roman" w:hAnsi="Times New Roman" w:cs="Times New Roman"/>
                    <w:color w:val="000000"/>
                    <w:sz w:val="20"/>
                    <w:szCs w:val="20"/>
                  </w:rPr>
                  <w:delText>33</w:delText>
                </w:r>
              </w:del>
            </w:ins>
          </w:p>
        </w:tc>
        <w:tc>
          <w:tcPr>
            <w:tcW w:w="698" w:type="dxa"/>
            <w:shd w:val="clear" w:color="auto" w:fill="auto"/>
            <w:noWrap/>
            <w:vAlign w:val="bottom"/>
            <w:hideMark/>
            <w:tcPrChange w:id="4383" w:author="Jon.Richar" w:date="2023-06-09T15:16:00Z">
              <w:tcPr>
                <w:tcW w:w="693" w:type="dxa"/>
                <w:gridSpan w:val="2"/>
                <w:shd w:val="clear" w:color="auto" w:fill="auto"/>
                <w:noWrap/>
                <w:vAlign w:val="bottom"/>
                <w:hideMark/>
              </w:tcPr>
            </w:tcPrChange>
          </w:tcPr>
          <w:p w14:paraId="1827696D" w14:textId="495F8F1B" w:rsidR="00582FB7" w:rsidRPr="00582FB7" w:rsidDel="00532572" w:rsidRDefault="00582FB7" w:rsidP="00582FB7">
            <w:pPr>
              <w:spacing w:after="0" w:line="240" w:lineRule="auto"/>
              <w:jc w:val="right"/>
              <w:rPr>
                <w:ins w:id="4384" w:author="Jon.Richar" w:date="2023-06-07T15:37:00Z"/>
                <w:del w:id="4385" w:author="Mike.Litzow" w:date="2024-01-02T12:20:00Z"/>
                <w:rFonts w:ascii="Times New Roman" w:eastAsia="Times New Roman" w:hAnsi="Times New Roman" w:cs="Times New Roman"/>
                <w:color w:val="000000"/>
                <w:sz w:val="20"/>
                <w:szCs w:val="20"/>
              </w:rPr>
            </w:pPr>
            <w:ins w:id="4386" w:author="Jon.Richar" w:date="2023-06-07T15:37:00Z">
              <w:del w:id="4387" w:author="Mike.Litzow" w:date="2024-01-02T12:20:00Z">
                <w:r w:rsidRPr="00582FB7" w:rsidDel="00532572">
                  <w:rPr>
                    <w:rFonts w:ascii="Times New Roman" w:eastAsia="Times New Roman" w:hAnsi="Times New Roman" w:cs="Times New Roman"/>
                    <w:color w:val="000000"/>
                    <w:sz w:val="20"/>
                    <w:szCs w:val="20"/>
                  </w:rPr>
                  <w:delText>77.62</w:delText>
                </w:r>
              </w:del>
            </w:ins>
          </w:p>
        </w:tc>
        <w:tc>
          <w:tcPr>
            <w:tcW w:w="683" w:type="dxa"/>
            <w:shd w:val="clear" w:color="auto" w:fill="auto"/>
            <w:noWrap/>
            <w:vAlign w:val="bottom"/>
            <w:hideMark/>
            <w:tcPrChange w:id="4388" w:author="Jon.Richar" w:date="2023-06-09T15:16:00Z">
              <w:tcPr>
                <w:tcW w:w="999" w:type="dxa"/>
                <w:gridSpan w:val="2"/>
                <w:shd w:val="clear" w:color="auto" w:fill="auto"/>
                <w:noWrap/>
                <w:vAlign w:val="bottom"/>
                <w:hideMark/>
              </w:tcPr>
            </w:tcPrChange>
          </w:tcPr>
          <w:p w14:paraId="3B0431AC" w14:textId="7201CD2E" w:rsidR="00582FB7" w:rsidRPr="00582FB7" w:rsidDel="00532572" w:rsidRDefault="00582FB7" w:rsidP="00582FB7">
            <w:pPr>
              <w:spacing w:after="0" w:line="240" w:lineRule="auto"/>
              <w:jc w:val="right"/>
              <w:rPr>
                <w:ins w:id="4389" w:author="Jon.Richar" w:date="2023-06-07T15:37:00Z"/>
                <w:del w:id="4390" w:author="Mike.Litzow" w:date="2024-01-02T12:20:00Z"/>
                <w:rFonts w:ascii="Times New Roman" w:eastAsia="Times New Roman" w:hAnsi="Times New Roman" w:cs="Times New Roman"/>
                <w:color w:val="000000"/>
                <w:sz w:val="20"/>
                <w:szCs w:val="20"/>
              </w:rPr>
            </w:pPr>
            <w:ins w:id="4391" w:author="Jon.Richar" w:date="2023-06-07T15:37:00Z">
              <w:del w:id="4392" w:author="Mike.Litzow" w:date="2024-01-02T12:20:00Z">
                <w:r w:rsidRPr="00582FB7" w:rsidDel="00532572">
                  <w:rPr>
                    <w:rFonts w:ascii="Times New Roman" w:eastAsia="Times New Roman" w:hAnsi="Times New Roman" w:cs="Times New Roman"/>
                    <w:color w:val="000000"/>
                    <w:sz w:val="20"/>
                    <w:szCs w:val="20"/>
                  </w:rPr>
                  <w:delText>5.01</w:delText>
                </w:r>
              </w:del>
            </w:ins>
          </w:p>
        </w:tc>
        <w:tc>
          <w:tcPr>
            <w:tcW w:w="639" w:type="dxa"/>
            <w:shd w:val="clear" w:color="auto" w:fill="auto"/>
            <w:noWrap/>
            <w:vAlign w:val="bottom"/>
            <w:hideMark/>
            <w:tcPrChange w:id="4393" w:author="Jon.Richar" w:date="2023-06-09T15:16:00Z">
              <w:tcPr>
                <w:tcW w:w="589" w:type="dxa"/>
                <w:gridSpan w:val="2"/>
                <w:shd w:val="clear" w:color="auto" w:fill="auto"/>
                <w:noWrap/>
                <w:vAlign w:val="bottom"/>
                <w:hideMark/>
              </w:tcPr>
            </w:tcPrChange>
          </w:tcPr>
          <w:p w14:paraId="2AF25A5E" w14:textId="4A295DC3" w:rsidR="00582FB7" w:rsidRPr="00582FB7" w:rsidDel="00532572" w:rsidRDefault="00582FB7" w:rsidP="00582FB7">
            <w:pPr>
              <w:spacing w:after="0" w:line="240" w:lineRule="auto"/>
              <w:jc w:val="right"/>
              <w:rPr>
                <w:ins w:id="4394" w:author="Jon.Richar" w:date="2023-06-07T15:37:00Z"/>
                <w:del w:id="4395" w:author="Mike.Litzow" w:date="2024-01-02T12:20:00Z"/>
                <w:rFonts w:ascii="Times New Roman" w:eastAsia="Times New Roman" w:hAnsi="Times New Roman" w:cs="Times New Roman"/>
                <w:color w:val="000000"/>
                <w:sz w:val="20"/>
                <w:szCs w:val="20"/>
              </w:rPr>
            </w:pPr>
            <w:ins w:id="4396" w:author="Jon.Richar" w:date="2023-06-07T15:37:00Z">
              <w:del w:id="4397" w:author="Mike.Litzow" w:date="2024-01-02T12:20:00Z">
                <w:r w:rsidRPr="00582FB7" w:rsidDel="00532572">
                  <w:rPr>
                    <w:rFonts w:ascii="Times New Roman" w:eastAsia="Times New Roman" w:hAnsi="Times New Roman" w:cs="Times New Roman"/>
                    <w:color w:val="000000"/>
                    <w:sz w:val="20"/>
                    <w:szCs w:val="20"/>
                  </w:rPr>
                  <w:delText>0.42</w:delText>
                </w:r>
              </w:del>
            </w:ins>
          </w:p>
        </w:tc>
        <w:tc>
          <w:tcPr>
            <w:tcW w:w="5980" w:type="dxa"/>
            <w:shd w:val="clear" w:color="auto" w:fill="auto"/>
            <w:noWrap/>
            <w:vAlign w:val="bottom"/>
            <w:hideMark/>
            <w:tcPrChange w:id="4398" w:author="Jon.Richar" w:date="2023-06-09T15:16:00Z">
              <w:tcPr>
                <w:tcW w:w="5729" w:type="dxa"/>
                <w:gridSpan w:val="2"/>
                <w:shd w:val="clear" w:color="auto" w:fill="auto"/>
                <w:noWrap/>
                <w:vAlign w:val="bottom"/>
                <w:hideMark/>
              </w:tcPr>
            </w:tcPrChange>
          </w:tcPr>
          <w:p w14:paraId="2E819B8C" w14:textId="2FFEEC04" w:rsidR="00582FB7" w:rsidRPr="00582FB7" w:rsidDel="00532572" w:rsidRDefault="00582FB7" w:rsidP="00582FB7">
            <w:pPr>
              <w:spacing w:after="0" w:line="240" w:lineRule="auto"/>
              <w:rPr>
                <w:ins w:id="4399" w:author="Jon.Richar" w:date="2023-06-07T15:37:00Z"/>
                <w:del w:id="4400" w:author="Mike.Litzow" w:date="2024-01-02T12:20:00Z"/>
                <w:rFonts w:ascii="Times New Roman" w:eastAsia="Times New Roman" w:hAnsi="Times New Roman" w:cs="Times New Roman"/>
                <w:color w:val="000000"/>
                <w:sz w:val="20"/>
                <w:szCs w:val="20"/>
              </w:rPr>
            </w:pPr>
            <w:ins w:id="4401" w:author="Jon.Richar" w:date="2023-06-07T15:37:00Z">
              <w:del w:id="4402" w:author="Mike.Litzow" w:date="2024-01-02T12:20:00Z">
                <w:r w:rsidRPr="00582FB7" w:rsidDel="00532572">
                  <w:rPr>
                    <w:rFonts w:ascii="Times New Roman" w:eastAsia="Times New Roman" w:hAnsi="Times New Roman" w:cs="Times New Roman"/>
                    <w:color w:val="000000"/>
                    <w:sz w:val="20"/>
                    <w:szCs w:val="20"/>
                  </w:rPr>
                  <w:delText>Female Bairdi, FHS lag 2, PDO RA3, AO RA3</w:delText>
                </w:r>
              </w:del>
            </w:ins>
          </w:p>
        </w:tc>
      </w:tr>
      <w:tr w:rsidR="00582FB7" w:rsidRPr="00582FB7" w:rsidDel="00532572" w14:paraId="77CB72C5" w14:textId="0FFC25EB" w:rsidTr="00C93D08">
        <w:tblPrEx>
          <w:tblPrExChange w:id="4403" w:author="Jon.Richar" w:date="2023-06-09T15:16:00Z">
            <w:tblPrEx>
              <w:tblW w:w="8779" w:type="dxa"/>
            </w:tblPrEx>
          </w:tblPrExChange>
        </w:tblPrEx>
        <w:trPr>
          <w:trHeight w:val="265"/>
          <w:ins w:id="4404" w:author="Jon.Richar" w:date="2023-06-07T15:37:00Z"/>
          <w:del w:id="4405" w:author="Mike.Litzow" w:date="2024-01-02T12:20:00Z"/>
          <w:trPrChange w:id="4406" w:author="Jon.Richar" w:date="2023-06-09T15:16:00Z">
            <w:trPr>
              <w:gridAfter w:val="0"/>
              <w:trHeight w:val="263"/>
            </w:trPr>
          </w:trPrChange>
        </w:trPr>
        <w:tc>
          <w:tcPr>
            <w:tcW w:w="774" w:type="dxa"/>
            <w:shd w:val="clear" w:color="auto" w:fill="auto"/>
            <w:noWrap/>
            <w:vAlign w:val="bottom"/>
            <w:hideMark/>
            <w:tcPrChange w:id="4407" w:author="Jon.Richar" w:date="2023-06-09T15:16:00Z">
              <w:tcPr>
                <w:tcW w:w="769" w:type="dxa"/>
                <w:shd w:val="clear" w:color="auto" w:fill="auto"/>
                <w:noWrap/>
                <w:vAlign w:val="bottom"/>
                <w:hideMark/>
              </w:tcPr>
            </w:tcPrChange>
          </w:tcPr>
          <w:p w14:paraId="4F4FF2EC" w14:textId="61E6AAA7" w:rsidR="00582FB7" w:rsidRPr="00582FB7" w:rsidDel="00532572" w:rsidRDefault="00582FB7" w:rsidP="00582FB7">
            <w:pPr>
              <w:spacing w:after="0" w:line="240" w:lineRule="auto"/>
              <w:jc w:val="right"/>
              <w:rPr>
                <w:ins w:id="4408" w:author="Jon.Richar" w:date="2023-06-07T15:37:00Z"/>
                <w:del w:id="4409" w:author="Mike.Litzow" w:date="2024-01-02T12:20:00Z"/>
                <w:rFonts w:ascii="Times New Roman" w:eastAsia="Times New Roman" w:hAnsi="Times New Roman" w:cs="Times New Roman"/>
                <w:color w:val="000000"/>
                <w:sz w:val="20"/>
                <w:szCs w:val="20"/>
              </w:rPr>
            </w:pPr>
            <w:ins w:id="4410" w:author="Jon.Richar" w:date="2023-06-07T15:37:00Z">
              <w:del w:id="4411" w:author="Mike.Litzow" w:date="2024-01-02T12:20:00Z">
                <w:r w:rsidRPr="00582FB7" w:rsidDel="00532572">
                  <w:rPr>
                    <w:rFonts w:ascii="Times New Roman" w:eastAsia="Times New Roman" w:hAnsi="Times New Roman" w:cs="Times New Roman"/>
                    <w:color w:val="000000"/>
                    <w:sz w:val="20"/>
                    <w:szCs w:val="20"/>
                  </w:rPr>
                  <w:delText>4</w:delText>
                </w:r>
              </w:del>
            </w:ins>
          </w:p>
        </w:tc>
        <w:tc>
          <w:tcPr>
            <w:tcW w:w="698" w:type="dxa"/>
            <w:shd w:val="clear" w:color="auto" w:fill="auto"/>
            <w:noWrap/>
            <w:vAlign w:val="bottom"/>
            <w:hideMark/>
            <w:tcPrChange w:id="4412" w:author="Jon.Richar" w:date="2023-06-09T15:16:00Z">
              <w:tcPr>
                <w:tcW w:w="693" w:type="dxa"/>
                <w:gridSpan w:val="2"/>
                <w:shd w:val="clear" w:color="auto" w:fill="auto"/>
                <w:noWrap/>
                <w:vAlign w:val="bottom"/>
                <w:hideMark/>
              </w:tcPr>
            </w:tcPrChange>
          </w:tcPr>
          <w:p w14:paraId="49271C1A" w14:textId="692DC233" w:rsidR="00582FB7" w:rsidRPr="00582FB7" w:rsidDel="00532572" w:rsidRDefault="00582FB7" w:rsidP="00582FB7">
            <w:pPr>
              <w:spacing w:after="0" w:line="240" w:lineRule="auto"/>
              <w:jc w:val="right"/>
              <w:rPr>
                <w:ins w:id="4413" w:author="Jon.Richar" w:date="2023-06-07T15:37:00Z"/>
                <w:del w:id="4414" w:author="Mike.Litzow" w:date="2024-01-02T12:20:00Z"/>
                <w:rFonts w:ascii="Times New Roman" w:eastAsia="Times New Roman" w:hAnsi="Times New Roman" w:cs="Times New Roman"/>
                <w:color w:val="000000"/>
                <w:sz w:val="20"/>
                <w:szCs w:val="20"/>
              </w:rPr>
            </w:pPr>
            <w:ins w:id="4415" w:author="Jon.Richar" w:date="2023-06-07T15:37:00Z">
              <w:del w:id="4416" w:author="Mike.Litzow" w:date="2024-01-02T12:20:00Z">
                <w:r w:rsidRPr="00582FB7" w:rsidDel="00532572">
                  <w:rPr>
                    <w:rFonts w:ascii="Times New Roman" w:eastAsia="Times New Roman" w:hAnsi="Times New Roman" w:cs="Times New Roman"/>
                    <w:color w:val="000000"/>
                    <w:sz w:val="20"/>
                    <w:szCs w:val="20"/>
                  </w:rPr>
                  <w:delText>77.78</w:delText>
                </w:r>
              </w:del>
            </w:ins>
          </w:p>
        </w:tc>
        <w:tc>
          <w:tcPr>
            <w:tcW w:w="683" w:type="dxa"/>
            <w:shd w:val="clear" w:color="auto" w:fill="auto"/>
            <w:noWrap/>
            <w:vAlign w:val="bottom"/>
            <w:hideMark/>
            <w:tcPrChange w:id="4417" w:author="Jon.Richar" w:date="2023-06-09T15:16:00Z">
              <w:tcPr>
                <w:tcW w:w="999" w:type="dxa"/>
                <w:gridSpan w:val="2"/>
                <w:shd w:val="clear" w:color="auto" w:fill="auto"/>
                <w:noWrap/>
                <w:vAlign w:val="bottom"/>
                <w:hideMark/>
              </w:tcPr>
            </w:tcPrChange>
          </w:tcPr>
          <w:p w14:paraId="7C6DFF83" w14:textId="1B801032" w:rsidR="00582FB7" w:rsidRPr="00582FB7" w:rsidDel="00532572" w:rsidRDefault="00582FB7" w:rsidP="00582FB7">
            <w:pPr>
              <w:spacing w:after="0" w:line="240" w:lineRule="auto"/>
              <w:jc w:val="right"/>
              <w:rPr>
                <w:ins w:id="4418" w:author="Jon.Richar" w:date="2023-06-07T15:37:00Z"/>
                <w:del w:id="4419" w:author="Mike.Litzow" w:date="2024-01-02T12:20:00Z"/>
                <w:rFonts w:ascii="Times New Roman" w:eastAsia="Times New Roman" w:hAnsi="Times New Roman" w:cs="Times New Roman"/>
                <w:color w:val="000000"/>
                <w:sz w:val="20"/>
                <w:szCs w:val="20"/>
              </w:rPr>
            </w:pPr>
            <w:ins w:id="4420" w:author="Jon.Richar" w:date="2023-06-07T15:37:00Z">
              <w:del w:id="4421" w:author="Mike.Litzow" w:date="2024-01-02T12:20:00Z">
                <w:r w:rsidRPr="00582FB7" w:rsidDel="00532572">
                  <w:rPr>
                    <w:rFonts w:ascii="Times New Roman" w:eastAsia="Times New Roman" w:hAnsi="Times New Roman" w:cs="Times New Roman"/>
                    <w:color w:val="000000"/>
                    <w:sz w:val="20"/>
                    <w:szCs w:val="20"/>
                  </w:rPr>
                  <w:delText>5.18</w:delText>
                </w:r>
              </w:del>
            </w:ins>
          </w:p>
        </w:tc>
        <w:tc>
          <w:tcPr>
            <w:tcW w:w="639" w:type="dxa"/>
            <w:shd w:val="clear" w:color="auto" w:fill="auto"/>
            <w:noWrap/>
            <w:vAlign w:val="bottom"/>
            <w:hideMark/>
            <w:tcPrChange w:id="4422" w:author="Jon.Richar" w:date="2023-06-09T15:16:00Z">
              <w:tcPr>
                <w:tcW w:w="589" w:type="dxa"/>
                <w:gridSpan w:val="2"/>
                <w:shd w:val="clear" w:color="auto" w:fill="auto"/>
                <w:noWrap/>
                <w:vAlign w:val="bottom"/>
                <w:hideMark/>
              </w:tcPr>
            </w:tcPrChange>
          </w:tcPr>
          <w:p w14:paraId="22F03E47" w14:textId="1AFA16B2" w:rsidR="00582FB7" w:rsidRPr="00582FB7" w:rsidDel="00532572" w:rsidRDefault="00582FB7" w:rsidP="00582FB7">
            <w:pPr>
              <w:spacing w:after="0" w:line="240" w:lineRule="auto"/>
              <w:jc w:val="right"/>
              <w:rPr>
                <w:ins w:id="4423" w:author="Jon.Richar" w:date="2023-06-07T15:37:00Z"/>
                <w:del w:id="4424" w:author="Mike.Litzow" w:date="2024-01-02T12:20:00Z"/>
                <w:rFonts w:ascii="Times New Roman" w:eastAsia="Times New Roman" w:hAnsi="Times New Roman" w:cs="Times New Roman"/>
                <w:color w:val="000000"/>
                <w:sz w:val="20"/>
                <w:szCs w:val="20"/>
              </w:rPr>
            </w:pPr>
            <w:ins w:id="4425" w:author="Jon.Richar" w:date="2023-06-07T15:37:00Z">
              <w:del w:id="4426" w:author="Mike.Litzow" w:date="2024-01-02T12:20:00Z">
                <w:r w:rsidRPr="00582FB7" w:rsidDel="00532572">
                  <w:rPr>
                    <w:rFonts w:ascii="Times New Roman" w:eastAsia="Times New Roman" w:hAnsi="Times New Roman" w:cs="Times New Roman"/>
                    <w:color w:val="000000"/>
                    <w:sz w:val="20"/>
                    <w:szCs w:val="20"/>
                  </w:rPr>
                  <w:delText>0.44</w:delText>
                </w:r>
              </w:del>
            </w:ins>
          </w:p>
        </w:tc>
        <w:tc>
          <w:tcPr>
            <w:tcW w:w="5980" w:type="dxa"/>
            <w:shd w:val="clear" w:color="auto" w:fill="auto"/>
            <w:noWrap/>
            <w:vAlign w:val="bottom"/>
            <w:hideMark/>
            <w:tcPrChange w:id="4427" w:author="Jon.Richar" w:date="2023-06-09T15:16:00Z">
              <w:tcPr>
                <w:tcW w:w="5729" w:type="dxa"/>
                <w:gridSpan w:val="2"/>
                <w:shd w:val="clear" w:color="auto" w:fill="auto"/>
                <w:noWrap/>
                <w:vAlign w:val="bottom"/>
                <w:hideMark/>
              </w:tcPr>
            </w:tcPrChange>
          </w:tcPr>
          <w:p w14:paraId="7591DCAB" w14:textId="07457DEA" w:rsidR="00582FB7" w:rsidRPr="00582FB7" w:rsidDel="00532572" w:rsidRDefault="00582FB7" w:rsidP="00582FB7">
            <w:pPr>
              <w:spacing w:after="0" w:line="240" w:lineRule="auto"/>
              <w:rPr>
                <w:ins w:id="4428" w:author="Jon.Richar" w:date="2023-06-07T15:37:00Z"/>
                <w:del w:id="4429" w:author="Mike.Litzow" w:date="2024-01-02T12:20:00Z"/>
                <w:rFonts w:ascii="Times New Roman" w:eastAsia="Times New Roman" w:hAnsi="Times New Roman" w:cs="Times New Roman"/>
                <w:color w:val="000000"/>
                <w:sz w:val="20"/>
                <w:szCs w:val="20"/>
              </w:rPr>
            </w:pPr>
            <w:ins w:id="4430" w:author="Jon.Richar" w:date="2023-06-07T15:37:00Z">
              <w:del w:id="4431" w:author="Mike.Litzow" w:date="2024-01-02T12:20:00Z">
                <w:r w:rsidRPr="00582FB7" w:rsidDel="00532572">
                  <w:rPr>
                    <w:rFonts w:ascii="Times New Roman" w:eastAsia="Times New Roman" w:hAnsi="Times New Roman" w:cs="Times New Roman"/>
                    <w:color w:val="000000"/>
                    <w:sz w:val="20"/>
                    <w:szCs w:val="20"/>
                  </w:rPr>
                  <w:delText>Female Bairdi, Pacific cod RA2</w:delText>
                </w:r>
              </w:del>
            </w:ins>
          </w:p>
        </w:tc>
      </w:tr>
      <w:tr w:rsidR="00582FB7" w:rsidRPr="00582FB7" w:rsidDel="00532572" w14:paraId="709F94DC" w14:textId="02A469C2" w:rsidTr="00C93D08">
        <w:tblPrEx>
          <w:tblPrExChange w:id="4432" w:author="Jon.Richar" w:date="2023-06-09T15:16:00Z">
            <w:tblPrEx>
              <w:tblW w:w="8779" w:type="dxa"/>
            </w:tblPrEx>
          </w:tblPrExChange>
        </w:tblPrEx>
        <w:trPr>
          <w:trHeight w:val="265"/>
          <w:ins w:id="4433" w:author="Jon.Richar" w:date="2023-06-07T15:37:00Z"/>
          <w:del w:id="4434" w:author="Mike.Litzow" w:date="2024-01-02T12:20:00Z"/>
          <w:trPrChange w:id="4435" w:author="Jon.Richar" w:date="2023-06-09T15:16:00Z">
            <w:trPr>
              <w:gridAfter w:val="0"/>
              <w:trHeight w:val="263"/>
            </w:trPr>
          </w:trPrChange>
        </w:trPr>
        <w:tc>
          <w:tcPr>
            <w:tcW w:w="774" w:type="dxa"/>
            <w:shd w:val="clear" w:color="auto" w:fill="auto"/>
            <w:noWrap/>
            <w:vAlign w:val="bottom"/>
            <w:hideMark/>
            <w:tcPrChange w:id="4436" w:author="Jon.Richar" w:date="2023-06-09T15:16:00Z">
              <w:tcPr>
                <w:tcW w:w="769" w:type="dxa"/>
                <w:shd w:val="clear" w:color="auto" w:fill="auto"/>
                <w:noWrap/>
                <w:vAlign w:val="bottom"/>
                <w:hideMark/>
              </w:tcPr>
            </w:tcPrChange>
          </w:tcPr>
          <w:p w14:paraId="52FEEA13" w14:textId="57476CC8" w:rsidR="00582FB7" w:rsidRPr="00582FB7" w:rsidDel="00532572" w:rsidRDefault="00582FB7" w:rsidP="00582FB7">
            <w:pPr>
              <w:spacing w:after="0" w:line="240" w:lineRule="auto"/>
              <w:jc w:val="right"/>
              <w:rPr>
                <w:ins w:id="4437" w:author="Jon.Richar" w:date="2023-06-07T15:37:00Z"/>
                <w:del w:id="4438" w:author="Mike.Litzow" w:date="2024-01-02T12:20:00Z"/>
                <w:rFonts w:ascii="Times New Roman" w:eastAsia="Times New Roman" w:hAnsi="Times New Roman" w:cs="Times New Roman"/>
                <w:color w:val="000000"/>
                <w:sz w:val="20"/>
                <w:szCs w:val="20"/>
              </w:rPr>
            </w:pPr>
            <w:ins w:id="4439" w:author="Jon.Richar" w:date="2023-06-07T15:37:00Z">
              <w:del w:id="4440" w:author="Mike.Litzow" w:date="2024-01-02T12:20:00Z">
                <w:r w:rsidRPr="00582FB7" w:rsidDel="00532572">
                  <w:rPr>
                    <w:rFonts w:ascii="Times New Roman" w:eastAsia="Times New Roman" w:hAnsi="Times New Roman" w:cs="Times New Roman"/>
                    <w:color w:val="000000"/>
                    <w:sz w:val="20"/>
                    <w:szCs w:val="20"/>
                  </w:rPr>
                  <w:delText>10</w:delText>
                </w:r>
              </w:del>
            </w:ins>
          </w:p>
        </w:tc>
        <w:tc>
          <w:tcPr>
            <w:tcW w:w="698" w:type="dxa"/>
            <w:shd w:val="clear" w:color="auto" w:fill="auto"/>
            <w:noWrap/>
            <w:vAlign w:val="bottom"/>
            <w:hideMark/>
            <w:tcPrChange w:id="4441" w:author="Jon.Richar" w:date="2023-06-09T15:16:00Z">
              <w:tcPr>
                <w:tcW w:w="693" w:type="dxa"/>
                <w:gridSpan w:val="2"/>
                <w:shd w:val="clear" w:color="auto" w:fill="auto"/>
                <w:noWrap/>
                <w:vAlign w:val="bottom"/>
                <w:hideMark/>
              </w:tcPr>
            </w:tcPrChange>
          </w:tcPr>
          <w:p w14:paraId="1866B425" w14:textId="6A250846" w:rsidR="00582FB7" w:rsidRPr="00582FB7" w:rsidDel="00532572" w:rsidRDefault="00582FB7" w:rsidP="00582FB7">
            <w:pPr>
              <w:spacing w:after="0" w:line="240" w:lineRule="auto"/>
              <w:jc w:val="right"/>
              <w:rPr>
                <w:ins w:id="4442" w:author="Jon.Richar" w:date="2023-06-07T15:37:00Z"/>
                <w:del w:id="4443" w:author="Mike.Litzow" w:date="2024-01-02T12:20:00Z"/>
                <w:rFonts w:ascii="Times New Roman" w:eastAsia="Times New Roman" w:hAnsi="Times New Roman" w:cs="Times New Roman"/>
                <w:color w:val="000000"/>
                <w:sz w:val="20"/>
                <w:szCs w:val="20"/>
              </w:rPr>
            </w:pPr>
            <w:ins w:id="4444" w:author="Jon.Richar" w:date="2023-06-07T15:37:00Z">
              <w:del w:id="4445" w:author="Mike.Litzow" w:date="2024-01-02T12:20:00Z">
                <w:r w:rsidRPr="00582FB7" w:rsidDel="00532572">
                  <w:rPr>
                    <w:rFonts w:ascii="Times New Roman" w:eastAsia="Times New Roman" w:hAnsi="Times New Roman" w:cs="Times New Roman"/>
                    <w:color w:val="000000"/>
                    <w:sz w:val="20"/>
                    <w:szCs w:val="20"/>
                  </w:rPr>
                  <w:delText>77.92</w:delText>
                </w:r>
              </w:del>
            </w:ins>
          </w:p>
        </w:tc>
        <w:tc>
          <w:tcPr>
            <w:tcW w:w="683" w:type="dxa"/>
            <w:shd w:val="clear" w:color="auto" w:fill="auto"/>
            <w:noWrap/>
            <w:vAlign w:val="bottom"/>
            <w:hideMark/>
            <w:tcPrChange w:id="4446" w:author="Jon.Richar" w:date="2023-06-09T15:16:00Z">
              <w:tcPr>
                <w:tcW w:w="999" w:type="dxa"/>
                <w:gridSpan w:val="2"/>
                <w:shd w:val="clear" w:color="auto" w:fill="auto"/>
                <w:noWrap/>
                <w:vAlign w:val="bottom"/>
                <w:hideMark/>
              </w:tcPr>
            </w:tcPrChange>
          </w:tcPr>
          <w:p w14:paraId="3719AFBB" w14:textId="29BB5A8B" w:rsidR="00582FB7" w:rsidRPr="00582FB7" w:rsidDel="00532572" w:rsidRDefault="00582FB7" w:rsidP="00582FB7">
            <w:pPr>
              <w:spacing w:after="0" w:line="240" w:lineRule="auto"/>
              <w:jc w:val="right"/>
              <w:rPr>
                <w:ins w:id="4447" w:author="Jon.Richar" w:date="2023-06-07T15:37:00Z"/>
                <w:del w:id="4448" w:author="Mike.Litzow" w:date="2024-01-02T12:20:00Z"/>
                <w:rFonts w:ascii="Times New Roman" w:eastAsia="Times New Roman" w:hAnsi="Times New Roman" w:cs="Times New Roman"/>
                <w:color w:val="000000"/>
                <w:sz w:val="20"/>
                <w:szCs w:val="20"/>
              </w:rPr>
            </w:pPr>
            <w:ins w:id="4449" w:author="Jon.Richar" w:date="2023-06-07T15:37:00Z">
              <w:del w:id="4450" w:author="Mike.Litzow" w:date="2024-01-02T12:20:00Z">
                <w:r w:rsidRPr="00582FB7" w:rsidDel="00532572">
                  <w:rPr>
                    <w:rFonts w:ascii="Times New Roman" w:eastAsia="Times New Roman" w:hAnsi="Times New Roman" w:cs="Times New Roman"/>
                    <w:color w:val="000000"/>
                    <w:sz w:val="20"/>
                    <w:szCs w:val="20"/>
                  </w:rPr>
                  <w:delText>5.31</w:delText>
                </w:r>
              </w:del>
            </w:ins>
          </w:p>
        </w:tc>
        <w:tc>
          <w:tcPr>
            <w:tcW w:w="639" w:type="dxa"/>
            <w:shd w:val="clear" w:color="auto" w:fill="auto"/>
            <w:noWrap/>
            <w:vAlign w:val="bottom"/>
            <w:hideMark/>
            <w:tcPrChange w:id="4451" w:author="Jon.Richar" w:date="2023-06-09T15:16:00Z">
              <w:tcPr>
                <w:tcW w:w="589" w:type="dxa"/>
                <w:gridSpan w:val="2"/>
                <w:shd w:val="clear" w:color="auto" w:fill="auto"/>
                <w:noWrap/>
                <w:vAlign w:val="bottom"/>
                <w:hideMark/>
              </w:tcPr>
            </w:tcPrChange>
          </w:tcPr>
          <w:p w14:paraId="6F776CED" w14:textId="138D5CAB" w:rsidR="00582FB7" w:rsidRPr="00582FB7" w:rsidDel="00532572" w:rsidRDefault="00582FB7" w:rsidP="00582FB7">
            <w:pPr>
              <w:spacing w:after="0" w:line="240" w:lineRule="auto"/>
              <w:jc w:val="right"/>
              <w:rPr>
                <w:ins w:id="4452" w:author="Jon.Richar" w:date="2023-06-07T15:37:00Z"/>
                <w:del w:id="4453" w:author="Mike.Litzow" w:date="2024-01-02T12:20:00Z"/>
                <w:rFonts w:ascii="Times New Roman" w:eastAsia="Times New Roman" w:hAnsi="Times New Roman" w:cs="Times New Roman"/>
                <w:color w:val="000000"/>
                <w:sz w:val="20"/>
                <w:szCs w:val="20"/>
              </w:rPr>
            </w:pPr>
            <w:ins w:id="4454" w:author="Jon.Richar" w:date="2023-06-07T15:37:00Z">
              <w:del w:id="4455" w:author="Mike.Litzow" w:date="2024-01-02T12:20:00Z">
                <w:r w:rsidRPr="00582FB7" w:rsidDel="00532572">
                  <w:rPr>
                    <w:rFonts w:ascii="Times New Roman" w:eastAsia="Times New Roman" w:hAnsi="Times New Roman" w:cs="Times New Roman"/>
                    <w:color w:val="000000"/>
                    <w:sz w:val="20"/>
                    <w:szCs w:val="20"/>
                  </w:rPr>
                  <w:delText>0.37</w:delText>
                </w:r>
              </w:del>
            </w:ins>
          </w:p>
        </w:tc>
        <w:tc>
          <w:tcPr>
            <w:tcW w:w="5980" w:type="dxa"/>
            <w:shd w:val="clear" w:color="auto" w:fill="auto"/>
            <w:noWrap/>
            <w:vAlign w:val="bottom"/>
            <w:hideMark/>
            <w:tcPrChange w:id="4456" w:author="Jon.Richar" w:date="2023-06-09T15:16:00Z">
              <w:tcPr>
                <w:tcW w:w="5729" w:type="dxa"/>
                <w:gridSpan w:val="2"/>
                <w:shd w:val="clear" w:color="auto" w:fill="auto"/>
                <w:noWrap/>
                <w:vAlign w:val="bottom"/>
                <w:hideMark/>
              </w:tcPr>
            </w:tcPrChange>
          </w:tcPr>
          <w:p w14:paraId="539AB1B0" w14:textId="3128BB41" w:rsidR="00582FB7" w:rsidRPr="00582FB7" w:rsidDel="00532572" w:rsidRDefault="00582FB7" w:rsidP="00582FB7">
            <w:pPr>
              <w:spacing w:after="0" w:line="240" w:lineRule="auto"/>
              <w:rPr>
                <w:ins w:id="4457" w:author="Jon.Richar" w:date="2023-06-07T15:37:00Z"/>
                <w:del w:id="4458" w:author="Mike.Litzow" w:date="2024-01-02T12:20:00Z"/>
                <w:rFonts w:ascii="Times New Roman" w:eastAsia="Times New Roman" w:hAnsi="Times New Roman" w:cs="Times New Roman"/>
                <w:color w:val="000000"/>
                <w:sz w:val="20"/>
                <w:szCs w:val="20"/>
              </w:rPr>
            </w:pPr>
            <w:ins w:id="4459" w:author="Jon.Richar" w:date="2023-06-07T15:37:00Z">
              <w:del w:id="4460" w:author="Mike.Litzow" w:date="2024-01-02T12:20:00Z">
                <w:r w:rsidRPr="00582FB7" w:rsidDel="00532572">
                  <w:rPr>
                    <w:rFonts w:ascii="Times New Roman" w:eastAsia="Times New Roman" w:hAnsi="Times New Roman" w:cs="Times New Roman"/>
                    <w:color w:val="000000"/>
                    <w:sz w:val="20"/>
                    <w:szCs w:val="20"/>
                  </w:rPr>
                  <w:delText>Female Bairdi, NBT RA3</w:delText>
                </w:r>
              </w:del>
            </w:ins>
          </w:p>
        </w:tc>
      </w:tr>
      <w:tr w:rsidR="00582FB7" w:rsidRPr="00582FB7" w:rsidDel="00532572" w14:paraId="2F578CB4" w14:textId="2771D6C3" w:rsidTr="00C93D08">
        <w:tblPrEx>
          <w:tblPrExChange w:id="4461" w:author="Jon.Richar" w:date="2023-06-09T15:16:00Z">
            <w:tblPrEx>
              <w:tblW w:w="8779" w:type="dxa"/>
            </w:tblPrEx>
          </w:tblPrExChange>
        </w:tblPrEx>
        <w:trPr>
          <w:trHeight w:val="265"/>
          <w:ins w:id="4462" w:author="Jon.Richar" w:date="2023-06-07T15:37:00Z"/>
          <w:del w:id="4463" w:author="Mike.Litzow" w:date="2024-01-02T12:20:00Z"/>
          <w:trPrChange w:id="4464" w:author="Jon.Richar" w:date="2023-06-09T15:16:00Z">
            <w:trPr>
              <w:gridAfter w:val="0"/>
              <w:trHeight w:val="263"/>
            </w:trPr>
          </w:trPrChange>
        </w:trPr>
        <w:tc>
          <w:tcPr>
            <w:tcW w:w="774" w:type="dxa"/>
            <w:shd w:val="clear" w:color="auto" w:fill="auto"/>
            <w:noWrap/>
            <w:vAlign w:val="bottom"/>
            <w:hideMark/>
            <w:tcPrChange w:id="4465" w:author="Jon.Richar" w:date="2023-06-09T15:16:00Z">
              <w:tcPr>
                <w:tcW w:w="769" w:type="dxa"/>
                <w:shd w:val="clear" w:color="auto" w:fill="auto"/>
                <w:noWrap/>
                <w:vAlign w:val="bottom"/>
                <w:hideMark/>
              </w:tcPr>
            </w:tcPrChange>
          </w:tcPr>
          <w:p w14:paraId="351EB9A7" w14:textId="7879F357" w:rsidR="00582FB7" w:rsidRPr="00582FB7" w:rsidDel="00532572" w:rsidRDefault="00582FB7" w:rsidP="00582FB7">
            <w:pPr>
              <w:spacing w:after="0" w:line="240" w:lineRule="auto"/>
              <w:jc w:val="right"/>
              <w:rPr>
                <w:ins w:id="4466" w:author="Jon.Richar" w:date="2023-06-07T15:37:00Z"/>
                <w:del w:id="4467" w:author="Mike.Litzow" w:date="2024-01-02T12:20:00Z"/>
                <w:rFonts w:ascii="Times New Roman" w:eastAsia="Times New Roman" w:hAnsi="Times New Roman" w:cs="Times New Roman"/>
                <w:color w:val="000000"/>
                <w:sz w:val="20"/>
                <w:szCs w:val="20"/>
              </w:rPr>
            </w:pPr>
            <w:ins w:id="4468" w:author="Jon.Richar" w:date="2023-06-07T15:37:00Z">
              <w:del w:id="4469" w:author="Mike.Litzow" w:date="2024-01-02T12:20:00Z">
                <w:r w:rsidRPr="00582FB7" w:rsidDel="00532572">
                  <w:rPr>
                    <w:rFonts w:ascii="Times New Roman" w:eastAsia="Times New Roman" w:hAnsi="Times New Roman" w:cs="Times New Roman"/>
                    <w:color w:val="000000"/>
                    <w:sz w:val="20"/>
                    <w:szCs w:val="20"/>
                  </w:rPr>
                  <w:delText>16</w:delText>
                </w:r>
              </w:del>
            </w:ins>
          </w:p>
        </w:tc>
        <w:tc>
          <w:tcPr>
            <w:tcW w:w="698" w:type="dxa"/>
            <w:shd w:val="clear" w:color="auto" w:fill="auto"/>
            <w:noWrap/>
            <w:vAlign w:val="bottom"/>
            <w:hideMark/>
            <w:tcPrChange w:id="4470" w:author="Jon.Richar" w:date="2023-06-09T15:16:00Z">
              <w:tcPr>
                <w:tcW w:w="693" w:type="dxa"/>
                <w:gridSpan w:val="2"/>
                <w:shd w:val="clear" w:color="auto" w:fill="auto"/>
                <w:noWrap/>
                <w:vAlign w:val="bottom"/>
                <w:hideMark/>
              </w:tcPr>
            </w:tcPrChange>
          </w:tcPr>
          <w:p w14:paraId="76C50DB6" w14:textId="797955D4" w:rsidR="00582FB7" w:rsidRPr="00582FB7" w:rsidDel="00532572" w:rsidRDefault="00582FB7" w:rsidP="00582FB7">
            <w:pPr>
              <w:spacing w:after="0" w:line="240" w:lineRule="auto"/>
              <w:jc w:val="right"/>
              <w:rPr>
                <w:ins w:id="4471" w:author="Jon.Richar" w:date="2023-06-07T15:37:00Z"/>
                <w:del w:id="4472" w:author="Mike.Litzow" w:date="2024-01-02T12:20:00Z"/>
                <w:rFonts w:ascii="Times New Roman" w:eastAsia="Times New Roman" w:hAnsi="Times New Roman" w:cs="Times New Roman"/>
                <w:color w:val="000000"/>
                <w:sz w:val="20"/>
                <w:szCs w:val="20"/>
              </w:rPr>
            </w:pPr>
            <w:ins w:id="4473" w:author="Jon.Richar" w:date="2023-06-07T15:37:00Z">
              <w:del w:id="4474" w:author="Mike.Litzow" w:date="2024-01-02T12:20:00Z">
                <w:r w:rsidRPr="00582FB7" w:rsidDel="00532572">
                  <w:rPr>
                    <w:rFonts w:ascii="Times New Roman" w:eastAsia="Times New Roman" w:hAnsi="Times New Roman" w:cs="Times New Roman"/>
                    <w:color w:val="000000"/>
                    <w:sz w:val="20"/>
                    <w:szCs w:val="20"/>
                  </w:rPr>
                  <w:delText>77.93</w:delText>
                </w:r>
              </w:del>
            </w:ins>
          </w:p>
        </w:tc>
        <w:tc>
          <w:tcPr>
            <w:tcW w:w="683" w:type="dxa"/>
            <w:shd w:val="clear" w:color="auto" w:fill="auto"/>
            <w:noWrap/>
            <w:vAlign w:val="bottom"/>
            <w:hideMark/>
            <w:tcPrChange w:id="4475" w:author="Jon.Richar" w:date="2023-06-09T15:16:00Z">
              <w:tcPr>
                <w:tcW w:w="999" w:type="dxa"/>
                <w:gridSpan w:val="2"/>
                <w:shd w:val="clear" w:color="auto" w:fill="auto"/>
                <w:noWrap/>
                <w:vAlign w:val="bottom"/>
                <w:hideMark/>
              </w:tcPr>
            </w:tcPrChange>
          </w:tcPr>
          <w:p w14:paraId="00ABFB5A" w14:textId="3EDE9549" w:rsidR="00582FB7" w:rsidRPr="00582FB7" w:rsidDel="00532572" w:rsidRDefault="00582FB7" w:rsidP="00582FB7">
            <w:pPr>
              <w:spacing w:after="0" w:line="240" w:lineRule="auto"/>
              <w:jc w:val="right"/>
              <w:rPr>
                <w:ins w:id="4476" w:author="Jon.Richar" w:date="2023-06-07T15:37:00Z"/>
                <w:del w:id="4477" w:author="Mike.Litzow" w:date="2024-01-02T12:20:00Z"/>
                <w:rFonts w:ascii="Times New Roman" w:eastAsia="Times New Roman" w:hAnsi="Times New Roman" w:cs="Times New Roman"/>
                <w:color w:val="000000"/>
                <w:sz w:val="20"/>
                <w:szCs w:val="20"/>
              </w:rPr>
            </w:pPr>
            <w:ins w:id="4478" w:author="Jon.Richar" w:date="2023-06-07T15:37:00Z">
              <w:del w:id="4479" w:author="Mike.Litzow" w:date="2024-01-02T12:20:00Z">
                <w:r w:rsidRPr="00582FB7" w:rsidDel="00532572">
                  <w:rPr>
                    <w:rFonts w:ascii="Times New Roman" w:eastAsia="Times New Roman" w:hAnsi="Times New Roman" w:cs="Times New Roman"/>
                    <w:color w:val="000000"/>
                    <w:sz w:val="20"/>
                    <w:szCs w:val="20"/>
                  </w:rPr>
                  <w:delText>5.33</w:delText>
                </w:r>
              </w:del>
            </w:ins>
          </w:p>
        </w:tc>
        <w:tc>
          <w:tcPr>
            <w:tcW w:w="639" w:type="dxa"/>
            <w:shd w:val="clear" w:color="auto" w:fill="auto"/>
            <w:noWrap/>
            <w:vAlign w:val="bottom"/>
            <w:hideMark/>
            <w:tcPrChange w:id="4480" w:author="Jon.Richar" w:date="2023-06-09T15:16:00Z">
              <w:tcPr>
                <w:tcW w:w="589" w:type="dxa"/>
                <w:gridSpan w:val="2"/>
                <w:shd w:val="clear" w:color="auto" w:fill="auto"/>
                <w:noWrap/>
                <w:vAlign w:val="bottom"/>
                <w:hideMark/>
              </w:tcPr>
            </w:tcPrChange>
          </w:tcPr>
          <w:p w14:paraId="60D66577" w14:textId="7C11E151" w:rsidR="00582FB7" w:rsidRPr="00582FB7" w:rsidDel="00532572" w:rsidRDefault="00582FB7" w:rsidP="00582FB7">
            <w:pPr>
              <w:spacing w:after="0" w:line="240" w:lineRule="auto"/>
              <w:jc w:val="right"/>
              <w:rPr>
                <w:ins w:id="4481" w:author="Jon.Richar" w:date="2023-06-07T15:37:00Z"/>
                <w:del w:id="4482" w:author="Mike.Litzow" w:date="2024-01-02T12:20:00Z"/>
                <w:rFonts w:ascii="Times New Roman" w:eastAsia="Times New Roman" w:hAnsi="Times New Roman" w:cs="Times New Roman"/>
                <w:color w:val="000000"/>
                <w:sz w:val="20"/>
                <w:szCs w:val="20"/>
              </w:rPr>
            </w:pPr>
            <w:ins w:id="4483" w:author="Jon.Richar" w:date="2023-06-07T15:37:00Z">
              <w:del w:id="4484" w:author="Mike.Litzow" w:date="2024-01-02T12:20:00Z">
                <w:r w:rsidRPr="00582FB7" w:rsidDel="00532572">
                  <w:rPr>
                    <w:rFonts w:ascii="Times New Roman" w:eastAsia="Times New Roman" w:hAnsi="Times New Roman" w:cs="Times New Roman"/>
                    <w:color w:val="000000"/>
                    <w:sz w:val="20"/>
                    <w:szCs w:val="20"/>
                  </w:rPr>
                  <w:delText>0.45</w:delText>
                </w:r>
              </w:del>
            </w:ins>
          </w:p>
        </w:tc>
        <w:tc>
          <w:tcPr>
            <w:tcW w:w="5980" w:type="dxa"/>
            <w:shd w:val="clear" w:color="auto" w:fill="auto"/>
            <w:noWrap/>
            <w:vAlign w:val="bottom"/>
            <w:hideMark/>
            <w:tcPrChange w:id="4485" w:author="Jon.Richar" w:date="2023-06-09T15:16:00Z">
              <w:tcPr>
                <w:tcW w:w="5729" w:type="dxa"/>
                <w:gridSpan w:val="2"/>
                <w:shd w:val="clear" w:color="auto" w:fill="auto"/>
                <w:noWrap/>
                <w:vAlign w:val="bottom"/>
                <w:hideMark/>
              </w:tcPr>
            </w:tcPrChange>
          </w:tcPr>
          <w:p w14:paraId="1BFF61CC" w14:textId="54FDCB6C" w:rsidR="00582FB7" w:rsidRPr="00582FB7" w:rsidDel="00532572" w:rsidRDefault="00582FB7" w:rsidP="00582FB7">
            <w:pPr>
              <w:spacing w:after="0" w:line="240" w:lineRule="auto"/>
              <w:rPr>
                <w:ins w:id="4486" w:author="Jon.Richar" w:date="2023-06-07T15:37:00Z"/>
                <w:del w:id="4487" w:author="Mike.Litzow" w:date="2024-01-02T12:20:00Z"/>
                <w:rFonts w:ascii="Times New Roman" w:eastAsia="Times New Roman" w:hAnsi="Times New Roman" w:cs="Times New Roman"/>
                <w:color w:val="000000"/>
                <w:sz w:val="20"/>
                <w:szCs w:val="20"/>
              </w:rPr>
            </w:pPr>
            <w:ins w:id="4488" w:author="Jon.Richar" w:date="2023-06-07T15:37:00Z">
              <w:del w:id="4489" w:author="Mike.Litzow" w:date="2024-01-02T12:20:00Z">
                <w:r w:rsidRPr="00582FB7" w:rsidDel="00532572">
                  <w:rPr>
                    <w:rFonts w:ascii="Times New Roman" w:eastAsia="Times New Roman" w:hAnsi="Times New Roman" w:cs="Times New Roman"/>
                    <w:color w:val="000000"/>
                    <w:sz w:val="20"/>
                    <w:szCs w:val="20"/>
                  </w:rPr>
                  <w:delText>Female Bairdi, May-July SST</w:delText>
                </w:r>
              </w:del>
            </w:ins>
          </w:p>
        </w:tc>
      </w:tr>
      <w:tr w:rsidR="00582FB7" w:rsidRPr="00582FB7" w:rsidDel="00532572" w14:paraId="2D57FDBF" w14:textId="4A412060" w:rsidTr="00C93D08">
        <w:tblPrEx>
          <w:tblPrExChange w:id="4490" w:author="Jon.Richar" w:date="2023-06-09T15:16:00Z">
            <w:tblPrEx>
              <w:tblW w:w="8779" w:type="dxa"/>
            </w:tblPrEx>
          </w:tblPrExChange>
        </w:tblPrEx>
        <w:trPr>
          <w:trHeight w:val="265"/>
          <w:ins w:id="4491" w:author="Jon.Richar" w:date="2023-06-07T15:37:00Z"/>
          <w:del w:id="4492" w:author="Mike.Litzow" w:date="2024-01-02T12:20:00Z"/>
          <w:trPrChange w:id="4493" w:author="Jon.Richar" w:date="2023-06-09T15:16:00Z">
            <w:trPr>
              <w:gridAfter w:val="0"/>
              <w:trHeight w:val="263"/>
            </w:trPr>
          </w:trPrChange>
        </w:trPr>
        <w:tc>
          <w:tcPr>
            <w:tcW w:w="774" w:type="dxa"/>
            <w:shd w:val="clear" w:color="auto" w:fill="auto"/>
            <w:noWrap/>
            <w:vAlign w:val="bottom"/>
            <w:hideMark/>
            <w:tcPrChange w:id="4494" w:author="Jon.Richar" w:date="2023-06-09T15:16:00Z">
              <w:tcPr>
                <w:tcW w:w="769" w:type="dxa"/>
                <w:shd w:val="clear" w:color="auto" w:fill="auto"/>
                <w:noWrap/>
                <w:vAlign w:val="bottom"/>
                <w:hideMark/>
              </w:tcPr>
            </w:tcPrChange>
          </w:tcPr>
          <w:p w14:paraId="4CBD94B4" w14:textId="5548B93A" w:rsidR="00582FB7" w:rsidRPr="00582FB7" w:rsidDel="00532572" w:rsidRDefault="00582FB7" w:rsidP="00582FB7">
            <w:pPr>
              <w:spacing w:after="0" w:line="240" w:lineRule="auto"/>
              <w:jc w:val="right"/>
              <w:rPr>
                <w:ins w:id="4495" w:author="Jon.Richar" w:date="2023-06-07T15:37:00Z"/>
                <w:del w:id="4496" w:author="Mike.Litzow" w:date="2024-01-02T12:20:00Z"/>
                <w:rFonts w:ascii="Times New Roman" w:eastAsia="Times New Roman" w:hAnsi="Times New Roman" w:cs="Times New Roman"/>
                <w:color w:val="000000"/>
                <w:sz w:val="20"/>
                <w:szCs w:val="20"/>
              </w:rPr>
            </w:pPr>
            <w:ins w:id="4497" w:author="Jon.Richar" w:date="2023-06-07T15:37:00Z">
              <w:del w:id="4498" w:author="Mike.Litzow" w:date="2024-01-02T12:20:00Z">
                <w:r w:rsidRPr="00582FB7" w:rsidDel="00532572">
                  <w:rPr>
                    <w:rFonts w:ascii="Times New Roman" w:eastAsia="Times New Roman" w:hAnsi="Times New Roman" w:cs="Times New Roman"/>
                    <w:color w:val="000000"/>
                    <w:sz w:val="20"/>
                    <w:szCs w:val="20"/>
                  </w:rPr>
                  <w:delText>12</w:delText>
                </w:r>
              </w:del>
            </w:ins>
          </w:p>
        </w:tc>
        <w:tc>
          <w:tcPr>
            <w:tcW w:w="698" w:type="dxa"/>
            <w:shd w:val="clear" w:color="auto" w:fill="auto"/>
            <w:noWrap/>
            <w:vAlign w:val="bottom"/>
            <w:hideMark/>
            <w:tcPrChange w:id="4499" w:author="Jon.Richar" w:date="2023-06-09T15:16:00Z">
              <w:tcPr>
                <w:tcW w:w="693" w:type="dxa"/>
                <w:gridSpan w:val="2"/>
                <w:shd w:val="clear" w:color="auto" w:fill="auto"/>
                <w:noWrap/>
                <w:vAlign w:val="bottom"/>
                <w:hideMark/>
              </w:tcPr>
            </w:tcPrChange>
          </w:tcPr>
          <w:p w14:paraId="1FFEA9E4" w14:textId="61F6BD5C" w:rsidR="00582FB7" w:rsidRPr="00582FB7" w:rsidDel="00532572" w:rsidRDefault="00582FB7" w:rsidP="00582FB7">
            <w:pPr>
              <w:spacing w:after="0" w:line="240" w:lineRule="auto"/>
              <w:jc w:val="right"/>
              <w:rPr>
                <w:ins w:id="4500" w:author="Jon.Richar" w:date="2023-06-07T15:37:00Z"/>
                <w:del w:id="4501" w:author="Mike.Litzow" w:date="2024-01-02T12:20:00Z"/>
                <w:rFonts w:ascii="Times New Roman" w:eastAsia="Times New Roman" w:hAnsi="Times New Roman" w:cs="Times New Roman"/>
                <w:color w:val="000000"/>
                <w:sz w:val="20"/>
                <w:szCs w:val="20"/>
              </w:rPr>
            </w:pPr>
            <w:ins w:id="4502" w:author="Jon.Richar" w:date="2023-06-07T15:37:00Z">
              <w:del w:id="4503" w:author="Mike.Litzow" w:date="2024-01-02T12:20:00Z">
                <w:r w:rsidRPr="00582FB7" w:rsidDel="00532572">
                  <w:rPr>
                    <w:rFonts w:ascii="Times New Roman" w:eastAsia="Times New Roman" w:hAnsi="Times New Roman" w:cs="Times New Roman"/>
                    <w:color w:val="000000"/>
                    <w:sz w:val="20"/>
                    <w:szCs w:val="20"/>
                  </w:rPr>
                  <w:delText>78.18</w:delText>
                </w:r>
              </w:del>
            </w:ins>
          </w:p>
        </w:tc>
        <w:tc>
          <w:tcPr>
            <w:tcW w:w="683" w:type="dxa"/>
            <w:shd w:val="clear" w:color="auto" w:fill="auto"/>
            <w:noWrap/>
            <w:vAlign w:val="bottom"/>
            <w:hideMark/>
            <w:tcPrChange w:id="4504" w:author="Jon.Richar" w:date="2023-06-09T15:16:00Z">
              <w:tcPr>
                <w:tcW w:w="999" w:type="dxa"/>
                <w:gridSpan w:val="2"/>
                <w:shd w:val="clear" w:color="auto" w:fill="auto"/>
                <w:noWrap/>
                <w:vAlign w:val="bottom"/>
                <w:hideMark/>
              </w:tcPr>
            </w:tcPrChange>
          </w:tcPr>
          <w:p w14:paraId="07C843E8" w14:textId="51CB63B6" w:rsidR="00582FB7" w:rsidRPr="00582FB7" w:rsidDel="00532572" w:rsidRDefault="00582FB7" w:rsidP="00582FB7">
            <w:pPr>
              <w:spacing w:after="0" w:line="240" w:lineRule="auto"/>
              <w:jc w:val="right"/>
              <w:rPr>
                <w:ins w:id="4505" w:author="Jon.Richar" w:date="2023-06-07T15:37:00Z"/>
                <w:del w:id="4506" w:author="Mike.Litzow" w:date="2024-01-02T12:20:00Z"/>
                <w:rFonts w:ascii="Times New Roman" w:eastAsia="Times New Roman" w:hAnsi="Times New Roman" w:cs="Times New Roman"/>
                <w:color w:val="000000"/>
                <w:sz w:val="20"/>
                <w:szCs w:val="20"/>
              </w:rPr>
            </w:pPr>
            <w:ins w:id="4507" w:author="Jon.Richar" w:date="2023-06-07T15:37:00Z">
              <w:del w:id="4508" w:author="Mike.Litzow" w:date="2024-01-02T12:20:00Z">
                <w:r w:rsidRPr="00582FB7" w:rsidDel="00532572">
                  <w:rPr>
                    <w:rFonts w:ascii="Times New Roman" w:eastAsia="Times New Roman" w:hAnsi="Times New Roman" w:cs="Times New Roman"/>
                    <w:color w:val="000000"/>
                    <w:sz w:val="20"/>
                    <w:szCs w:val="20"/>
                  </w:rPr>
                  <w:delText>5.57</w:delText>
                </w:r>
              </w:del>
            </w:ins>
          </w:p>
        </w:tc>
        <w:tc>
          <w:tcPr>
            <w:tcW w:w="639" w:type="dxa"/>
            <w:shd w:val="clear" w:color="auto" w:fill="auto"/>
            <w:noWrap/>
            <w:vAlign w:val="bottom"/>
            <w:hideMark/>
            <w:tcPrChange w:id="4509" w:author="Jon.Richar" w:date="2023-06-09T15:16:00Z">
              <w:tcPr>
                <w:tcW w:w="589" w:type="dxa"/>
                <w:gridSpan w:val="2"/>
                <w:shd w:val="clear" w:color="auto" w:fill="auto"/>
                <w:noWrap/>
                <w:vAlign w:val="bottom"/>
                <w:hideMark/>
              </w:tcPr>
            </w:tcPrChange>
          </w:tcPr>
          <w:p w14:paraId="28E1D7FA" w14:textId="02BD2F89" w:rsidR="00582FB7" w:rsidRPr="00582FB7" w:rsidDel="00532572" w:rsidRDefault="00582FB7" w:rsidP="00582FB7">
            <w:pPr>
              <w:spacing w:after="0" w:line="240" w:lineRule="auto"/>
              <w:jc w:val="right"/>
              <w:rPr>
                <w:ins w:id="4510" w:author="Jon.Richar" w:date="2023-06-07T15:37:00Z"/>
                <w:del w:id="4511" w:author="Mike.Litzow" w:date="2024-01-02T12:20:00Z"/>
                <w:rFonts w:ascii="Times New Roman" w:eastAsia="Times New Roman" w:hAnsi="Times New Roman" w:cs="Times New Roman"/>
                <w:color w:val="000000"/>
                <w:sz w:val="20"/>
                <w:szCs w:val="20"/>
              </w:rPr>
            </w:pPr>
            <w:ins w:id="4512" w:author="Jon.Richar" w:date="2023-06-07T15:37:00Z">
              <w:del w:id="4513" w:author="Mike.Litzow" w:date="2024-01-02T12:20:00Z">
                <w:r w:rsidRPr="00582FB7" w:rsidDel="00532572">
                  <w:rPr>
                    <w:rFonts w:ascii="Times New Roman" w:eastAsia="Times New Roman" w:hAnsi="Times New Roman" w:cs="Times New Roman"/>
                    <w:color w:val="000000"/>
                    <w:sz w:val="20"/>
                    <w:szCs w:val="20"/>
                  </w:rPr>
                  <w:delText>0.45</w:delText>
                </w:r>
              </w:del>
            </w:ins>
          </w:p>
        </w:tc>
        <w:tc>
          <w:tcPr>
            <w:tcW w:w="5980" w:type="dxa"/>
            <w:shd w:val="clear" w:color="auto" w:fill="auto"/>
            <w:noWrap/>
            <w:vAlign w:val="bottom"/>
            <w:hideMark/>
            <w:tcPrChange w:id="4514" w:author="Jon.Richar" w:date="2023-06-09T15:16:00Z">
              <w:tcPr>
                <w:tcW w:w="5729" w:type="dxa"/>
                <w:gridSpan w:val="2"/>
                <w:shd w:val="clear" w:color="auto" w:fill="auto"/>
                <w:noWrap/>
                <w:vAlign w:val="bottom"/>
                <w:hideMark/>
              </w:tcPr>
            </w:tcPrChange>
          </w:tcPr>
          <w:p w14:paraId="7B274A3D" w14:textId="2ED55C42" w:rsidR="00582FB7" w:rsidRPr="00582FB7" w:rsidDel="00532572" w:rsidRDefault="00582FB7" w:rsidP="00582FB7">
            <w:pPr>
              <w:spacing w:after="0" w:line="240" w:lineRule="auto"/>
              <w:rPr>
                <w:ins w:id="4515" w:author="Jon.Richar" w:date="2023-06-07T15:37:00Z"/>
                <w:del w:id="4516" w:author="Mike.Litzow" w:date="2024-01-02T12:20:00Z"/>
                <w:rFonts w:ascii="Times New Roman" w:eastAsia="Times New Roman" w:hAnsi="Times New Roman" w:cs="Times New Roman"/>
                <w:color w:val="000000"/>
                <w:sz w:val="20"/>
                <w:szCs w:val="20"/>
              </w:rPr>
            </w:pPr>
            <w:ins w:id="4517" w:author="Jon.Richar" w:date="2023-06-07T15:37:00Z">
              <w:del w:id="4518" w:author="Mike.Litzow" w:date="2024-01-02T12:20:00Z">
                <w:r w:rsidRPr="00582FB7" w:rsidDel="00532572">
                  <w:rPr>
                    <w:rFonts w:ascii="Times New Roman" w:eastAsia="Times New Roman" w:hAnsi="Times New Roman" w:cs="Times New Roman"/>
                    <w:color w:val="000000"/>
                    <w:sz w:val="20"/>
                    <w:szCs w:val="20"/>
                  </w:rPr>
                  <w:delText>Female Bairdi, AO RA2</w:delText>
                </w:r>
              </w:del>
            </w:ins>
          </w:p>
        </w:tc>
      </w:tr>
      <w:tr w:rsidR="00582FB7" w:rsidRPr="00582FB7" w:rsidDel="00532572" w14:paraId="2CDC4F75" w14:textId="622A9678" w:rsidTr="00C93D08">
        <w:tblPrEx>
          <w:tblPrExChange w:id="4519" w:author="Jon.Richar" w:date="2023-06-09T15:16:00Z">
            <w:tblPrEx>
              <w:tblW w:w="8779" w:type="dxa"/>
            </w:tblPrEx>
          </w:tblPrExChange>
        </w:tblPrEx>
        <w:trPr>
          <w:trHeight w:val="265"/>
          <w:ins w:id="4520" w:author="Jon.Richar" w:date="2023-06-07T15:37:00Z"/>
          <w:del w:id="4521" w:author="Mike.Litzow" w:date="2024-01-02T12:20:00Z"/>
          <w:trPrChange w:id="4522" w:author="Jon.Richar" w:date="2023-06-09T15:16:00Z">
            <w:trPr>
              <w:gridAfter w:val="0"/>
              <w:trHeight w:val="263"/>
            </w:trPr>
          </w:trPrChange>
        </w:trPr>
        <w:tc>
          <w:tcPr>
            <w:tcW w:w="774" w:type="dxa"/>
            <w:shd w:val="clear" w:color="auto" w:fill="auto"/>
            <w:noWrap/>
            <w:vAlign w:val="bottom"/>
            <w:hideMark/>
            <w:tcPrChange w:id="4523" w:author="Jon.Richar" w:date="2023-06-09T15:16:00Z">
              <w:tcPr>
                <w:tcW w:w="769" w:type="dxa"/>
                <w:shd w:val="clear" w:color="auto" w:fill="auto"/>
                <w:noWrap/>
                <w:vAlign w:val="bottom"/>
                <w:hideMark/>
              </w:tcPr>
            </w:tcPrChange>
          </w:tcPr>
          <w:p w14:paraId="23AE5E55" w14:textId="3F83EFE5" w:rsidR="00582FB7" w:rsidRPr="00582FB7" w:rsidDel="00532572" w:rsidRDefault="00582FB7" w:rsidP="00582FB7">
            <w:pPr>
              <w:spacing w:after="0" w:line="240" w:lineRule="auto"/>
              <w:jc w:val="right"/>
              <w:rPr>
                <w:ins w:id="4524" w:author="Jon.Richar" w:date="2023-06-07T15:37:00Z"/>
                <w:del w:id="4525" w:author="Mike.Litzow" w:date="2024-01-02T12:20:00Z"/>
                <w:rFonts w:ascii="Times New Roman" w:eastAsia="Times New Roman" w:hAnsi="Times New Roman" w:cs="Times New Roman"/>
                <w:color w:val="000000"/>
                <w:sz w:val="20"/>
                <w:szCs w:val="20"/>
              </w:rPr>
            </w:pPr>
            <w:ins w:id="4526" w:author="Jon.Richar" w:date="2023-06-07T15:37:00Z">
              <w:del w:id="4527" w:author="Mike.Litzow" w:date="2024-01-02T12:20:00Z">
                <w:r w:rsidRPr="00582FB7" w:rsidDel="00532572">
                  <w:rPr>
                    <w:rFonts w:ascii="Times New Roman" w:eastAsia="Times New Roman" w:hAnsi="Times New Roman" w:cs="Times New Roman"/>
                    <w:color w:val="000000"/>
                    <w:sz w:val="20"/>
                    <w:szCs w:val="20"/>
                  </w:rPr>
                  <w:delText>17</w:delText>
                </w:r>
              </w:del>
            </w:ins>
          </w:p>
        </w:tc>
        <w:tc>
          <w:tcPr>
            <w:tcW w:w="698" w:type="dxa"/>
            <w:shd w:val="clear" w:color="auto" w:fill="auto"/>
            <w:noWrap/>
            <w:vAlign w:val="bottom"/>
            <w:hideMark/>
            <w:tcPrChange w:id="4528" w:author="Jon.Richar" w:date="2023-06-09T15:16:00Z">
              <w:tcPr>
                <w:tcW w:w="693" w:type="dxa"/>
                <w:gridSpan w:val="2"/>
                <w:shd w:val="clear" w:color="auto" w:fill="auto"/>
                <w:noWrap/>
                <w:vAlign w:val="bottom"/>
                <w:hideMark/>
              </w:tcPr>
            </w:tcPrChange>
          </w:tcPr>
          <w:p w14:paraId="7365A377" w14:textId="4397090C" w:rsidR="00582FB7" w:rsidRPr="00582FB7" w:rsidDel="00532572" w:rsidRDefault="00582FB7" w:rsidP="00582FB7">
            <w:pPr>
              <w:spacing w:after="0" w:line="240" w:lineRule="auto"/>
              <w:jc w:val="right"/>
              <w:rPr>
                <w:ins w:id="4529" w:author="Jon.Richar" w:date="2023-06-07T15:37:00Z"/>
                <w:del w:id="4530" w:author="Mike.Litzow" w:date="2024-01-02T12:20:00Z"/>
                <w:rFonts w:ascii="Times New Roman" w:eastAsia="Times New Roman" w:hAnsi="Times New Roman" w:cs="Times New Roman"/>
                <w:color w:val="000000"/>
                <w:sz w:val="20"/>
                <w:szCs w:val="20"/>
              </w:rPr>
            </w:pPr>
            <w:ins w:id="4531" w:author="Jon.Richar" w:date="2023-06-07T15:37:00Z">
              <w:del w:id="4532" w:author="Mike.Litzow" w:date="2024-01-02T12:20:00Z">
                <w:r w:rsidRPr="00582FB7" w:rsidDel="00532572">
                  <w:rPr>
                    <w:rFonts w:ascii="Times New Roman" w:eastAsia="Times New Roman" w:hAnsi="Times New Roman" w:cs="Times New Roman"/>
                    <w:color w:val="000000"/>
                    <w:sz w:val="20"/>
                    <w:szCs w:val="20"/>
                  </w:rPr>
                  <w:delText>78.42</w:delText>
                </w:r>
              </w:del>
            </w:ins>
          </w:p>
        </w:tc>
        <w:tc>
          <w:tcPr>
            <w:tcW w:w="683" w:type="dxa"/>
            <w:shd w:val="clear" w:color="auto" w:fill="auto"/>
            <w:noWrap/>
            <w:vAlign w:val="bottom"/>
            <w:hideMark/>
            <w:tcPrChange w:id="4533" w:author="Jon.Richar" w:date="2023-06-09T15:16:00Z">
              <w:tcPr>
                <w:tcW w:w="999" w:type="dxa"/>
                <w:gridSpan w:val="2"/>
                <w:shd w:val="clear" w:color="auto" w:fill="auto"/>
                <w:noWrap/>
                <w:vAlign w:val="bottom"/>
                <w:hideMark/>
              </w:tcPr>
            </w:tcPrChange>
          </w:tcPr>
          <w:p w14:paraId="1D3CFC1A" w14:textId="1442D792" w:rsidR="00582FB7" w:rsidRPr="00582FB7" w:rsidDel="00532572" w:rsidRDefault="00582FB7" w:rsidP="00582FB7">
            <w:pPr>
              <w:spacing w:after="0" w:line="240" w:lineRule="auto"/>
              <w:jc w:val="right"/>
              <w:rPr>
                <w:ins w:id="4534" w:author="Jon.Richar" w:date="2023-06-07T15:37:00Z"/>
                <w:del w:id="4535" w:author="Mike.Litzow" w:date="2024-01-02T12:20:00Z"/>
                <w:rFonts w:ascii="Times New Roman" w:eastAsia="Times New Roman" w:hAnsi="Times New Roman" w:cs="Times New Roman"/>
                <w:color w:val="000000"/>
                <w:sz w:val="20"/>
                <w:szCs w:val="20"/>
              </w:rPr>
            </w:pPr>
            <w:ins w:id="4536" w:author="Jon.Richar" w:date="2023-06-07T15:37:00Z">
              <w:del w:id="4537" w:author="Mike.Litzow" w:date="2024-01-02T12:20:00Z">
                <w:r w:rsidRPr="00582FB7" w:rsidDel="00532572">
                  <w:rPr>
                    <w:rFonts w:ascii="Times New Roman" w:eastAsia="Times New Roman" w:hAnsi="Times New Roman" w:cs="Times New Roman"/>
                    <w:color w:val="000000"/>
                    <w:sz w:val="20"/>
                    <w:szCs w:val="20"/>
                  </w:rPr>
                  <w:delText>5.82</w:delText>
                </w:r>
              </w:del>
            </w:ins>
          </w:p>
        </w:tc>
        <w:tc>
          <w:tcPr>
            <w:tcW w:w="639" w:type="dxa"/>
            <w:shd w:val="clear" w:color="auto" w:fill="auto"/>
            <w:noWrap/>
            <w:vAlign w:val="bottom"/>
            <w:hideMark/>
            <w:tcPrChange w:id="4538" w:author="Jon.Richar" w:date="2023-06-09T15:16:00Z">
              <w:tcPr>
                <w:tcW w:w="589" w:type="dxa"/>
                <w:gridSpan w:val="2"/>
                <w:shd w:val="clear" w:color="auto" w:fill="auto"/>
                <w:noWrap/>
                <w:vAlign w:val="bottom"/>
                <w:hideMark/>
              </w:tcPr>
            </w:tcPrChange>
          </w:tcPr>
          <w:p w14:paraId="47A02C44" w14:textId="6354B715" w:rsidR="00582FB7" w:rsidRPr="00582FB7" w:rsidDel="00532572" w:rsidRDefault="00582FB7" w:rsidP="00582FB7">
            <w:pPr>
              <w:spacing w:after="0" w:line="240" w:lineRule="auto"/>
              <w:jc w:val="right"/>
              <w:rPr>
                <w:ins w:id="4539" w:author="Jon.Richar" w:date="2023-06-07T15:37:00Z"/>
                <w:del w:id="4540" w:author="Mike.Litzow" w:date="2024-01-02T12:20:00Z"/>
                <w:rFonts w:ascii="Times New Roman" w:eastAsia="Times New Roman" w:hAnsi="Times New Roman" w:cs="Times New Roman"/>
                <w:color w:val="000000"/>
                <w:sz w:val="20"/>
                <w:szCs w:val="20"/>
              </w:rPr>
            </w:pPr>
            <w:ins w:id="4541" w:author="Jon.Richar" w:date="2023-06-07T15:37:00Z">
              <w:del w:id="4542" w:author="Mike.Litzow" w:date="2024-01-02T12:20:00Z">
                <w:r w:rsidRPr="00582FB7" w:rsidDel="00532572">
                  <w:rPr>
                    <w:rFonts w:ascii="Times New Roman" w:eastAsia="Times New Roman" w:hAnsi="Times New Roman" w:cs="Times New Roman"/>
                    <w:color w:val="000000"/>
                    <w:sz w:val="20"/>
                    <w:szCs w:val="20"/>
                  </w:rPr>
                  <w:delText>0.40</w:delText>
                </w:r>
              </w:del>
            </w:ins>
          </w:p>
        </w:tc>
        <w:tc>
          <w:tcPr>
            <w:tcW w:w="5980" w:type="dxa"/>
            <w:shd w:val="clear" w:color="auto" w:fill="auto"/>
            <w:noWrap/>
            <w:vAlign w:val="bottom"/>
            <w:hideMark/>
            <w:tcPrChange w:id="4543" w:author="Jon.Richar" w:date="2023-06-09T15:16:00Z">
              <w:tcPr>
                <w:tcW w:w="5729" w:type="dxa"/>
                <w:gridSpan w:val="2"/>
                <w:shd w:val="clear" w:color="auto" w:fill="auto"/>
                <w:noWrap/>
                <w:vAlign w:val="bottom"/>
                <w:hideMark/>
              </w:tcPr>
            </w:tcPrChange>
          </w:tcPr>
          <w:p w14:paraId="66CEF6BB" w14:textId="44007F90" w:rsidR="00582FB7" w:rsidRPr="00582FB7" w:rsidDel="00532572" w:rsidRDefault="00582FB7" w:rsidP="00582FB7">
            <w:pPr>
              <w:spacing w:after="0" w:line="240" w:lineRule="auto"/>
              <w:rPr>
                <w:ins w:id="4544" w:author="Jon.Richar" w:date="2023-06-07T15:37:00Z"/>
                <w:del w:id="4545" w:author="Mike.Litzow" w:date="2024-01-02T12:20:00Z"/>
                <w:rFonts w:ascii="Times New Roman" w:eastAsia="Times New Roman" w:hAnsi="Times New Roman" w:cs="Times New Roman"/>
                <w:color w:val="000000"/>
                <w:sz w:val="20"/>
                <w:szCs w:val="20"/>
              </w:rPr>
            </w:pPr>
            <w:ins w:id="4546" w:author="Jon.Richar" w:date="2023-06-07T15:37:00Z">
              <w:del w:id="4547" w:author="Mike.Litzow" w:date="2024-01-02T12:20:00Z">
                <w:r w:rsidRPr="00582FB7" w:rsidDel="00532572">
                  <w:rPr>
                    <w:rFonts w:ascii="Times New Roman" w:eastAsia="Times New Roman" w:hAnsi="Times New Roman" w:cs="Times New Roman"/>
                    <w:color w:val="000000"/>
                    <w:sz w:val="20"/>
                    <w:szCs w:val="20"/>
                  </w:rPr>
                  <w:delText>Female Bairdi, SE wind</w:delText>
                </w:r>
              </w:del>
            </w:ins>
          </w:p>
        </w:tc>
      </w:tr>
      <w:tr w:rsidR="00582FB7" w:rsidRPr="00582FB7" w:rsidDel="00532572" w14:paraId="56852C09" w14:textId="663599E9" w:rsidTr="00C93D08">
        <w:tblPrEx>
          <w:tblPrExChange w:id="4548" w:author="Jon.Richar" w:date="2023-06-09T15:16:00Z">
            <w:tblPrEx>
              <w:tblW w:w="8779" w:type="dxa"/>
            </w:tblPrEx>
          </w:tblPrExChange>
        </w:tblPrEx>
        <w:trPr>
          <w:trHeight w:val="265"/>
          <w:ins w:id="4549" w:author="Jon.Richar" w:date="2023-06-07T15:37:00Z"/>
          <w:del w:id="4550" w:author="Mike.Litzow" w:date="2024-01-02T12:20:00Z"/>
          <w:trPrChange w:id="4551" w:author="Jon.Richar" w:date="2023-06-09T15:16:00Z">
            <w:trPr>
              <w:gridAfter w:val="0"/>
              <w:trHeight w:val="263"/>
            </w:trPr>
          </w:trPrChange>
        </w:trPr>
        <w:tc>
          <w:tcPr>
            <w:tcW w:w="774" w:type="dxa"/>
            <w:shd w:val="clear" w:color="auto" w:fill="auto"/>
            <w:noWrap/>
            <w:vAlign w:val="bottom"/>
            <w:hideMark/>
            <w:tcPrChange w:id="4552" w:author="Jon.Richar" w:date="2023-06-09T15:16:00Z">
              <w:tcPr>
                <w:tcW w:w="769" w:type="dxa"/>
                <w:shd w:val="clear" w:color="auto" w:fill="auto"/>
                <w:noWrap/>
                <w:vAlign w:val="bottom"/>
                <w:hideMark/>
              </w:tcPr>
            </w:tcPrChange>
          </w:tcPr>
          <w:p w14:paraId="1AE10815" w14:textId="16DB6DA9" w:rsidR="00582FB7" w:rsidRPr="00582FB7" w:rsidDel="00532572" w:rsidRDefault="00582FB7" w:rsidP="00582FB7">
            <w:pPr>
              <w:spacing w:after="0" w:line="240" w:lineRule="auto"/>
              <w:jc w:val="right"/>
              <w:rPr>
                <w:ins w:id="4553" w:author="Jon.Richar" w:date="2023-06-07T15:37:00Z"/>
                <w:del w:id="4554" w:author="Mike.Litzow" w:date="2024-01-02T12:20:00Z"/>
                <w:rFonts w:ascii="Times New Roman" w:eastAsia="Times New Roman" w:hAnsi="Times New Roman" w:cs="Times New Roman"/>
                <w:color w:val="000000"/>
                <w:sz w:val="20"/>
                <w:szCs w:val="20"/>
              </w:rPr>
            </w:pPr>
            <w:ins w:id="4555" w:author="Jon.Richar" w:date="2023-06-07T15:37:00Z">
              <w:del w:id="4556" w:author="Mike.Litzow" w:date="2024-01-02T12:20:00Z">
                <w:r w:rsidRPr="00582FB7" w:rsidDel="00532572">
                  <w:rPr>
                    <w:rFonts w:ascii="Times New Roman" w:eastAsia="Times New Roman" w:hAnsi="Times New Roman" w:cs="Times New Roman"/>
                    <w:color w:val="000000"/>
                    <w:sz w:val="20"/>
                    <w:szCs w:val="20"/>
                  </w:rPr>
                  <w:delText>21</w:delText>
                </w:r>
              </w:del>
            </w:ins>
          </w:p>
        </w:tc>
        <w:tc>
          <w:tcPr>
            <w:tcW w:w="698" w:type="dxa"/>
            <w:shd w:val="clear" w:color="auto" w:fill="auto"/>
            <w:noWrap/>
            <w:vAlign w:val="bottom"/>
            <w:hideMark/>
            <w:tcPrChange w:id="4557" w:author="Jon.Richar" w:date="2023-06-09T15:16:00Z">
              <w:tcPr>
                <w:tcW w:w="693" w:type="dxa"/>
                <w:gridSpan w:val="2"/>
                <w:shd w:val="clear" w:color="auto" w:fill="auto"/>
                <w:noWrap/>
                <w:vAlign w:val="bottom"/>
                <w:hideMark/>
              </w:tcPr>
            </w:tcPrChange>
          </w:tcPr>
          <w:p w14:paraId="45FFD988" w14:textId="7B0AADBB" w:rsidR="00582FB7" w:rsidRPr="00582FB7" w:rsidDel="00532572" w:rsidRDefault="00582FB7" w:rsidP="00582FB7">
            <w:pPr>
              <w:spacing w:after="0" w:line="240" w:lineRule="auto"/>
              <w:jc w:val="right"/>
              <w:rPr>
                <w:ins w:id="4558" w:author="Jon.Richar" w:date="2023-06-07T15:37:00Z"/>
                <w:del w:id="4559" w:author="Mike.Litzow" w:date="2024-01-02T12:20:00Z"/>
                <w:rFonts w:ascii="Times New Roman" w:eastAsia="Times New Roman" w:hAnsi="Times New Roman" w:cs="Times New Roman"/>
                <w:color w:val="000000"/>
                <w:sz w:val="20"/>
                <w:szCs w:val="20"/>
              </w:rPr>
            </w:pPr>
            <w:ins w:id="4560" w:author="Jon.Richar" w:date="2023-06-07T15:37:00Z">
              <w:del w:id="4561" w:author="Mike.Litzow" w:date="2024-01-02T12:20:00Z">
                <w:r w:rsidRPr="00582FB7" w:rsidDel="00532572">
                  <w:rPr>
                    <w:rFonts w:ascii="Times New Roman" w:eastAsia="Times New Roman" w:hAnsi="Times New Roman" w:cs="Times New Roman"/>
                    <w:color w:val="000000"/>
                    <w:sz w:val="20"/>
                    <w:szCs w:val="20"/>
                  </w:rPr>
                  <w:delText>78.64</w:delText>
                </w:r>
              </w:del>
            </w:ins>
          </w:p>
        </w:tc>
        <w:tc>
          <w:tcPr>
            <w:tcW w:w="683" w:type="dxa"/>
            <w:shd w:val="clear" w:color="auto" w:fill="auto"/>
            <w:noWrap/>
            <w:vAlign w:val="bottom"/>
            <w:hideMark/>
            <w:tcPrChange w:id="4562" w:author="Jon.Richar" w:date="2023-06-09T15:16:00Z">
              <w:tcPr>
                <w:tcW w:w="999" w:type="dxa"/>
                <w:gridSpan w:val="2"/>
                <w:shd w:val="clear" w:color="auto" w:fill="auto"/>
                <w:noWrap/>
                <w:vAlign w:val="bottom"/>
                <w:hideMark/>
              </w:tcPr>
            </w:tcPrChange>
          </w:tcPr>
          <w:p w14:paraId="03491053" w14:textId="63B7C7C2" w:rsidR="00582FB7" w:rsidRPr="00582FB7" w:rsidDel="00532572" w:rsidRDefault="00582FB7" w:rsidP="00582FB7">
            <w:pPr>
              <w:spacing w:after="0" w:line="240" w:lineRule="auto"/>
              <w:jc w:val="right"/>
              <w:rPr>
                <w:ins w:id="4563" w:author="Jon.Richar" w:date="2023-06-07T15:37:00Z"/>
                <w:del w:id="4564" w:author="Mike.Litzow" w:date="2024-01-02T12:20:00Z"/>
                <w:rFonts w:ascii="Times New Roman" w:eastAsia="Times New Roman" w:hAnsi="Times New Roman" w:cs="Times New Roman"/>
                <w:color w:val="000000"/>
                <w:sz w:val="20"/>
                <w:szCs w:val="20"/>
              </w:rPr>
            </w:pPr>
            <w:ins w:id="4565" w:author="Jon.Richar" w:date="2023-06-07T15:37:00Z">
              <w:del w:id="4566" w:author="Mike.Litzow" w:date="2024-01-02T12:20:00Z">
                <w:r w:rsidRPr="00582FB7" w:rsidDel="00532572">
                  <w:rPr>
                    <w:rFonts w:ascii="Times New Roman" w:eastAsia="Times New Roman" w:hAnsi="Times New Roman" w:cs="Times New Roman"/>
                    <w:color w:val="000000"/>
                    <w:sz w:val="20"/>
                    <w:szCs w:val="20"/>
                  </w:rPr>
                  <w:delText>6.03</w:delText>
                </w:r>
              </w:del>
            </w:ins>
          </w:p>
        </w:tc>
        <w:tc>
          <w:tcPr>
            <w:tcW w:w="639" w:type="dxa"/>
            <w:shd w:val="clear" w:color="auto" w:fill="auto"/>
            <w:noWrap/>
            <w:vAlign w:val="bottom"/>
            <w:hideMark/>
            <w:tcPrChange w:id="4567" w:author="Jon.Richar" w:date="2023-06-09T15:16:00Z">
              <w:tcPr>
                <w:tcW w:w="589" w:type="dxa"/>
                <w:gridSpan w:val="2"/>
                <w:shd w:val="clear" w:color="auto" w:fill="auto"/>
                <w:noWrap/>
                <w:vAlign w:val="bottom"/>
                <w:hideMark/>
              </w:tcPr>
            </w:tcPrChange>
          </w:tcPr>
          <w:p w14:paraId="2503F26E" w14:textId="1C773BD0" w:rsidR="00582FB7" w:rsidRPr="00582FB7" w:rsidDel="00532572" w:rsidRDefault="00582FB7" w:rsidP="00582FB7">
            <w:pPr>
              <w:spacing w:after="0" w:line="240" w:lineRule="auto"/>
              <w:jc w:val="right"/>
              <w:rPr>
                <w:ins w:id="4568" w:author="Jon.Richar" w:date="2023-06-07T15:37:00Z"/>
                <w:del w:id="4569" w:author="Mike.Litzow" w:date="2024-01-02T12:20:00Z"/>
                <w:rFonts w:ascii="Times New Roman" w:eastAsia="Times New Roman" w:hAnsi="Times New Roman" w:cs="Times New Roman"/>
                <w:color w:val="000000"/>
                <w:sz w:val="20"/>
                <w:szCs w:val="20"/>
              </w:rPr>
            </w:pPr>
            <w:ins w:id="4570" w:author="Jon.Richar" w:date="2023-06-07T15:37:00Z">
              <w:del w:id="4571" w:author="Mike.Litzow" w:date="2024-01-02T12:20:00Z">
                <w:r w:rsidRPr="00582FB7" w:rsidDel="00532572">
                  <w:rPr>
                    <w:rFonts w:ascii="Times New Roman" w:eastAsia="Times New Roman" w:hAnsi="Times New Roman" w:cs="Times New Roman"/>
                    <w:color w:val="000000"/>
                    <w:sz w:val="20"/>
                    <w:szCs w:val="20"/>
                  </w:rPr>
                  <w:delText>0.29</w:delText>
                </w:r>
              </w:del>
            </w:ins>
          </w:p>
        </w:tc>
        <w:tc>
          <w:tcPr>
            <w:tcW w:w="5980" w:type="dxa"/>
            <w:shd w:val="clear" w:color="auto" w:fill="auto"/>
            <w:noWrap/>
            <w:vAlign w:val="bottom"/>
            <w:hideMark/>
            <w:tcPrChange w:id="4572" w:author="Jon.Richar" w:date="2023-06-09T15:16:00Z">
              <w:tcPr>
                <w:tcW w:w="5729" w:type="dxa"/>
                <w:gridSpan w:val="2"/>
                <w:shd w:val="clear" w:color="auto" w:fill="auto"/>
                <w:noWrap/>
                <w:vAlign w:val="bottom"/>
                <w:hideMark/>
              </w:tcPr>
            </w:tcPrChange>
          </w:tcPr>
          <w:p w14:paraId="23783B3C" w14:textId="253E6857" w:rsidR="00582FB7" w:rsidRPr="00582FB7" w:rsidDel="00532572" w:rsidRDefault="00582FB7" w:rsidP="00582FB7">
            <w:pPr>
              <w:spacing w:after="0" w:line="240" w:lineRule="auto"/>
              <w:rPr>
                <w:ins w:id="4573" w:author="Jon.Richar" w:date="2023-06-07T15:37:00Z"/>
                <w:del w:id="4574" w:author="Mike.Litzow" w:date="2024-01-02T12:20:00Z"/>
                <w:rFonts w:ascii="Times New Roman" w:eastAsia="Times New Roman" w:hAnsi="Times New Roman" w:cs="Times New Roman"/>
                <w:color w:val="000000"/>
                <w:sz w:val="20"/>
                <w:szCs w:val="20"/>
              </w:rPr>
            </w:pPr>
            <w:ins w:id="4575" w:author="Jon.Richar" w:date="2023-06-07T15:37:00Z">
              <w:del w:id="4576" w:author="Mike.Litzow" w:date="2024-01-02T12:20:00Z">
                <w:r w:rsidRPr="00582FB7" w:rsidDel="00532572">
                  <w:rPr>
                    <w:rFonts w:ascii="Times New Roman" w:eastAsia="Times New Roman" w:hAnsi="Times New Roman" w:cs="Times New Roman"/>
                    <w:color w:val="000000"/>
                    <w:sz w:val="20"/>
                    <w:szCs w:val="20"/>
                  </w:rPr>
                  <w:delText>Female Bairdi, FHS lag 2, ovigerous female opilio, AO RA3</w:delText>
                </w:r>
              </w:del>
            </w:ins>
          </w:p>
        </w:tc>
      </w:tr>
      <w:tr w:rsidR="00582FB7" w:rsidRPr="00582FB7" w:rsidDel="00532572" w14:paraId="5123E755" w14:textId="2AEB5BC1" w:rsidTr="00C93D08">
        <w:tblPrEx>
          <w:tblPrExChange w:id="4577" w:author="Jon.Richar" w:date="2023-06-09T15:16:00Z">
            <w:tblPrEx>
              <w:tblW w:w="8779" w:type="dxa"/>
            </w:tblPrEx>
          </w:tblPrExChange>
        </w:tblPrEx>
        <w:trPr>
          <w:trHeight w:val="265"/>
          <w:ins w:id="4578" w:author="Jon.Richar" w:date="2023-06-07T15:37:00Z"/>
          <w:del w:id="4579" w:author="Mike.Litzow" w:date="2024-01-02T12:20:00Z"/>
          <w:trPrChange w:id="4580" w:author="Jon.Richar" w:date="2023-06-09T15:16:00Z">
            <w:trPr>
              <w:gridAfter w:val="0"/>
              <w:trHeight w:val="263"/>
            </w:trPr>
          </w:trPrChange>
        </w:trPr>
        <w:tc>
          <w:tcPr>
            <w:tcW w:w="774" w:type="dxa"/>
            <w:shd w:val="clear" w:color="auto" w:fill="auto"/>
            <w:noWrap/>
            <w:vAlign w:val="bottom"/>
            <w:hideMark/>
            <w:tcPrChange w:id="4581" w:author="Jon.Richar" w:date="2023-06-09T15:16:00Z">
              <w:tcPr>
                <w:tcW w:w="769" w:type="dxa"/>
                <w:shd w:val="clear" w:color="auto" w:fill="auto"/>
                <w:noWrap/>
                <w:vAlign w:val="bottom"/>
                <w:hideMark/>
              </w:tcPr>
            </w:tcPrChange>
          </w:tcPr>
          <w:p w14:paraId="4DF73ACC" w14:textId="315E6459" w:rsidR="00582FB7" w:rsidRPr="00582FB7" w:rsidDel="00532572" w:rsidRDefault="00582FB7" w:rsidP="00582FB7">
            <w:pPr>
              <w:spacing w:after="0" w:line="240" w:lineRule="auto"/>
              <w:jc w:val="right"/>
              <w:rPr>
                <w:ins w:id="4582" w:author="Jon.Richar" w:date="2023-06-07T15:37:00Z"/>
                <w:del w:id="4583" w:author="Mike.Litzow" w:date="2024-01-02T12:20:00Z"/>
                <w:rFonts w:ascii="Times New Roman" w:eastAsia="Times New Roman" w:hAnsi="Times New Roman" w:cs="Times New Roman"/>
                <w:color w:val="000000"/>
                <w:sz w:val="20"/>
                <w:szCs w:val="20"/>
              </w:rPr>
            </w:pPr>
            <w:ins w:id="4584" w:author="Jon.Richar" w:date="2023-06-07T15:37:00Z">
              <w:del w:id="4585" w:author="Mike.Litzow" w:date="2024-01-02T12:20:00Z">
                <w:r w:rsidRPr="00582FB7" w:rsidDel="00532572">
                  <w:rPr>
                    <w:rFonts w:ascii="Times New Roman" w:eastAsia="Times New Roman" w:hAnsi="Times New Roman" w:cs="Times New Roman"/>
                    <w:color w:val="000000"/>
                    <w:sz w:val="20"/>
                    <w:szCs w:val="20"/>
                  </w:rPr>
                  <w:delText>18</w:delText>
                </w:r>
              </w:del>
            </w:ins>
          </w:p>
        </w:tc>
        <w:tc>
          <w:tcPr>
            <w:tcW w:w="698" w:type="dxa"/>
            <w:shd w:val="clear" w:color="auto" w:fill="auto"/>
            <w:noWrap/>
            <w:vAlign w:val="bottom"/>
            <w:hideMark/>
            <w:tcPrChange w:id="4586" w:author="Jon.Richar" w:date="2023-06-09T15:16:00Z">
              <w:tcPr>
                <w:tcW w:w="693" w:type="dxa"/>
                <w:gridSpan w:val="2"/>
                <w:shd w:val="clear" w:color="auto" w:fill="auto"/>
                <w:noWrap/>
                <w:vAlign w:val="bottom"/>
                <w:hideMark/>
              </w:tcPr>
            </w:tcPrChange>
          </w:tcPr>
          <w:p w14:paraId="209782AC" w14:textId="0D3C88F8" w:rsidR="00582FB7" w:rsidRPr="00582FB7" w:rsidDel="00532572" w:rsidRDefault="00582FB7" w:rsidP="00582FB7">
            <w:pPr>
              <w:spacing w:after="0" w:line="240" w:lineRule="auto"/>
              <w:jc w:val="right"/>
              <w:rPr>
                <w:ins w:id="4587" w:author="Jon.Richar" w:date="2023-06-07T15:37:00Z"/>
                <w:del w:id="4588" w:author="Mike.Litzow" w:date="2024-01-02T12:20:00Z"/>
                <w:rFonts w:ascii="Times New Roman" w:eastAsia="Times New Roman" w:hAnsi="Times New Roman" w:cs="Times New Roman"/>
                <w:color w:val="000000"/>
                <w:sz w:val="20"/>
                <w:szCs w:val="20"/>
              </w:rPr>
            </w:pPr>
            <w:ins w:id="4589" w:author="Jon.Richar" w:date="2023-06-07T15:37:00Z">
              <w:del w:id="4590" w:author="Mike.Litzow" w:date="2024-01-02T12:20:00Z">
                <w:r w:rsidRPr="00582FB7" w:rsidDel="00532572">
                  <w:rPr>
                    <w:rFonts w:ascii="Times New Roman" w:eastAsia="Times New Roman" w:hAnsi="Times New Roman" w:cs="Times New Roman"/>
                    <w:color w:val="000000"/>
                    <w:sz w:val="20"/>
                    <w:szCs w:val="20"/>
                  </w:rPr>
                  <w:delText>78.67</w:delText>
                </w:r>
              </w:del>
            </w:ins>
          </w:p>
        </w:tc>
        <w:tc>
          <w:tcPr>
            <w:tcW w:w="683" w:type="dxa"/>
            <w:shd w:val="clear" w:color="auto" w:fill="auto"/>
            <w:noWrap/>
            <w:vAlign w:val="bottom"/>
            <w:hideMark/>
            <w:tcPrChange w:id="4591" w:author="Jon.Richar" w:date="2023-06-09T15:16:00Z">
              <w:tcPr>
                <w:tcW w:w="999" w:type="dxa"/>
                <w:gridSpan w:val="2"/>
                <w:shd w:val="clear" w:color="auto" w:fill="auto"/>
                <w:noWrap/>
                <w:vAlign w:val="bottom"/>
                <w:hideMark/>
              </w:tcPr>
            </w:tcPrChange>
          </w:tcPr>
          <w:p w14:paraId="6F7CBCCD" w14:textId="665F5561" w:rsidR="00582FB7" w:rsidRPr="00582FB7" w:rsidDel="00532572" w:rsidRDefault="00582FB7" w:rsidP="00582FB7">
            <w:pPr>
              <w:spacing w:after="0" w:line="240" w:lineRule="auto"/>
              <w:jc w:val="right"/>
              <w:rPr>
                <w:ins w:id="4592" w:author="Jon.Richar" w:date="2023-06-07T15:37:00Z"/>
                <w:del w:id="4593" w:author="Mike.Litzow" w:date="2024-01-02T12:20:00Z"/>
                <w:rFonts w:ascii="Times New Roman" w:eastAsia="Times New Roman" w:hAnsi="Times New Roman" w:cs="Times New Roman"/>
                <w:color w:val="000000"/>
                <w:sz w:val="20"/>
                <w:szCs w:val="20"/>
              </w:rPr>
            </w:pPr>
            <w:ins w:id="4594" w:author="Jon.Richar" w:date="2023-06-07T15:37:00Z">
              <w:del w:id="4595" w:author="Mike.Litzow" w:date="2024-01-02T12:20:00Z">
                <w:r w:rsidRPr="00582FB7" w:rsidDel="00532572">
                  <w:rPr>
                    <w:rFonts w:ascii="Times New Roman" w:eastAsia="Times New Roman" w:hAnsi="Times New Roman" w:cs="Times New Roman"/>
                    <w:color w:val="000000"/>
                    <w:sz w:val="20"/>
                    <w:szCs w:val="20"/>
                  </w:rPr>
                  <w:delText>6.07</w:delText>
                </w:r>
              </w:del>
            </w:ins>
          </w:p>
        </w:tc>
        <w:tc>
          <w:tcPr>
            <w:tcW w:w="639" w:type="dxa"/>
            <w:shd w:val="clear" w:color="auto" w:fill="auto"/>
            <w:noWrap/>
            <w:vAlign w:val="bottom"/>
            <w:hideMark/>
            <w:tcPrChange w:id="4596" w:author="Jon.Richar" w:date="2023-06-09T15:16:00Z">
              <w:tcPr>
                <w:tcW w:w="589" w:type="dxa"/>
                <w:gridSpan w:val="2"/>
                <w:shd w:val="clear" w:color="auto" w:fill="auto"/>
                <w:noWrap/>
                <w:vAlign w:val="bottom"/>
                <w:hideMark/>
              </w:tcPr>
            </w:tcPrChange>
          </w:tcPr>
          <w:p w14:paraId="1F63E6C8" w14:textId="725B486C" w:rsidR="00582FB7" w:rsidRPr="00582FB7" w:rsidDel="00532572" w:rsidRDefault="00582FB7" w:rsidP="00582FB7">
            <w:pPr>
              <w:spacing w:after="0" w:line="240" w:lineRule="auto"/>
              <w:jc w:val="right"/>
              <w:rPr>
                <w:ins w:id="4597" w:author="Jon.Richar" w:date="2023-06-07T15:37:00Z"/>
                <w:del w:id="4598" w:author="Mike.Litzow" w:date="2024-01-02T12:20:00Z"/>
                <w:rFonts w:ascii="Times New Roman" w:eastAsia="Times New Roman" w:hAnsi="Times New Roman" w:cs="Times New Roman"/>
                <w:color w:val="000000"/>
                <w:sz w:val="20"/>
                <w:szCs w:val="20"/>
              </w:rPr>
            </w:pPr>
            <w:ins w:id="4599" w:author="Jon.Richar" w:date="2023-06-07T15:37:00Z">
              <w:del w:id="4600" w:author="Mike.Litzow" w:date="2024-01-02T12:20:00Z">
                <w:r w:rsidRPr="00582FB7" w:rsidDel="00532572">
                  <w:rPr>
                    <w:rFonts w:ascii="Times New Roman" w:eastAsia="Times New Roman" w:hAnsi="Times New Roman" w:cs="Times New Roman"/>
                    <w:color w:val="000000"/>
                    <w:sz w:val="20"/>
                    <w:szCs w:val="20"/>
                  </w:rPr>
                  <w:delText>0.40</w:delText>
                </w:r>
              </w:del>
            </w:ins>
          </w:p>
        </w:tc>
        <w:tc>
          <w:tcPr>
            <w:tcW w:w="5980" w:type="dxa"/>
            <w:shd w:val="clear" w:color="auto" w:fill="auto"/>
            <w:noWrap/>
            <w:vAlign w:val="bottom"/>
            <w:hideMark/>
            <w:tcPrChange w:id="4601" w:author="Jon.Richar" w:date="2023-06-09T15:16:00Z">
              <w:tcPr>
                <w:tcW w:w="5729" w:type="dxa"/>
                <w:gridSpan w:val="2"/>
                <w:shd w:val="clear" w:color="auto" w:fill="auto"/>
                <w:noWrap/>
                <w:vAlign w:val="bottom"/>
                <w:hideMark/>
              </w:tcPr>
            </w:tcPrChange>
          </w:tcPr>
          <w:p w14:paraId="5699461F" w14:textId="2B9FC23D" w:rsidR="00582FB7" w:rsidRPr="00582FB7" w:rsidDel="00532572" w:rsidRDefault="00582FB7" w:rsidP="00582FB7">
            <w:pPr>
              <w:spacing w:after="0" w:line="240" w:lineRule="auto"/>
              <w:rPr>
                <w:ins w:id="4602" w:author="Jon.Richar" w:date="2023-06-07T15:37:00Z"/>
                <w:del w:id="4603" w:author="Mike.Litzow" w:date="2024-01-02T12:20:00Z"/>
                <w:rFonts w:ascii="Times New Roman" w:eastAsia="Times New Roman" w:hAnsi="Times New Roman" w:cs="Times New Roman"/>
                <w:color w:val="000000"/>
                <w:sz w:val="20"/>
                <w:szCs w:val="20"/>
              </w:rPr>
            </w:pPr>
            <w:ins w:id="4604" w:author="Jon.Richar" w:date="2023-06-07T15:37:00Z">
              <w:del w:id="4605" w:author="Mike.Litzow" w:date="2024-01-02T12:20:00Z">
                <w:r w:rsidRPr="00582FB7" w:rsidDel="00532572">
                  <w:rPr>
                    <w:rFonts w:ascii="Times New Roman" w:eastAsia="Times New Roman" w:hAnsi="Times New Roman" w:cs="Times New Roman"/>
                    <w:color w:val="000000"/>
                    <w:sz w:val="20"/>
                    <w:szCs w:val="20"/>
                  </w:rPr>
                  <w:delText>Female Bairdi, NE wind</w:delText>
                </w:r>
              </w:del>
            </w:ins>
          </w:p>
        </w:tc>
      </w:tr>
      <w:tr w:rsidR="00582FB7" w:rsidRPr="00582FB7" w:rsidDel="00532572" w14:paraId="2A3E83F8" w14:textId="48353E50" w:rsidTr="00C93D08">
        <w:tblPrEx>
          <w:tblPrExChange w:id="4606" w:author="Jon.Richar" w:date="2023-06-09T15:16:00Z">
            <w:tblPrEx>
              <w:tblW w:w="8779" w:type="dxa"/>
            </w:tblPrEx>
          </w:tblPrExChange>
        </w:tblPrEx>
        <w:trPr>
          <w:trHeight w:val="265"/>
          <w:ins w:id="4607" w:author="Jon.Richar" w:date="2023-06-07T15:37:00Z"/>
          <w:del w:id="4608" w:author="Mike.Litzow" w:date="2024-01-02T12:20:00Z"/>
          <w:trPrChange w:id="4609" w:author="Jon.Richar" w:date="2023-06-09T15:16:00Z">
            <w:trPr>
              <w:gridAfter w:val="0"/>
              <w:trHeight w:val="263"/>
            </w:trPr>
          </w:trPrChange>
        </w:trPr>
        <w:tc>
          <w:tcPr>
            <w:tcW w:w="774" w:type="dxa"/>
            <w:shd w:val="clear" w:color="auto" w:fill="auto"/>
            <w:noWrap/>
            <w:vAlign w:val="bottom"/>
            <w:hideMark/>
            <w:tcPrChange w:id="4610" w:author="Jon.Richar" w:date="2023-06-09T15:16:00Z">
              <w:tcPr>
                <w:tcW w:w="769" w:type="dxa"/>
                <w:shd w:val="clear" w:color="auto" w:fill="auto"/>
                <w:noWrap/>
                <w:vAlign w:val="bottom"/>
                <w:hideMark/>
              </w:tcPr>
            </w:tcPrChange>
          </w:tcPr>
          <w:p w14:paraId="696E7A13" w14:textId="222BBA6E" w:rsidR="00582FB7" w:rsidRPr="00582FB7" w:rsidDel="00532572" w:rsidRDefault="00582FB7" w:rsidP="00582FB7">
            <w:pPr>
              <w:spacing w:after="0" w:line="240" w:lineRule="auto"/>
              <w:jc w:val="right"/>
              <w:rPr>
                <w:ins w:id="4611" w:author="Jon.Richar" w:date="2023-06-07T15:37:00Z"/>
                <w:del w:id="4612" w:author="Mike.Litzow" w:date="2024-01-02T12:20:00Z"/>
                <w:rFonts w:ascii="Times New Roman" w:eastAsia="Times New Roman" w:hAnsi="Times New Roman" w:cs="Times New Roman"/>
                <w:color w:val="000000"/>
                <w:sz w:val="20"/>
                <w:szCs w:val="20"/>
              </w:rPr>
            </w:pPr>
            <w:ins w:id="4613" w:author="Jon.Richar" w:date="2023-06-07T15:37:00Z">
              <w:del w:id="4614" w:author="Mike.Litzow" w:date="2024-01-02T12:20:00Z">
                <w:r w:rsidRPr="00582FB7" w:rsidDel="00532572">
                  <w:rPr>
                    <w:rFonts w:ascii="Times New Roman" w:eastAsia="Times New Roman" w:hAnsi="Times New Roman" w:cs="Times New Roman"/>
                    <w:color w:val="000000"/>
                    <w:sz w:val="20"/>
                    <w:szCs w:val="20"/>
                  </w:rPr>
                  <w:delText>3</w:delText>
                </w:r>
              </w:del>
            </w:ins>
          </w:p>
        </w:tc>
        <w:tc>
          <w:tcPr>
            <w:tcW w:w="698" w:type="dxa"/>
            <w:shd w:val="clear" w:color="auto" w:fill="auto"/>
            <w:noWrap/>
            <w:vAlign w:val="bottom"/>
            <w:hideMark/>
            <w:tcPrChange w:id="4615" w:author="Jon.Richar" w:date="2023-06-09T15:16:00Z">
              <w:tcPr>
                <w:tcW w:w="693" w:type="dxa"/>
                <w:gridSpan w:val="2"/>
                <w:shd w:val="clear" w:color="auto" w:fill="auto"/>
                <w:noWrap/>
                <w:vAlign w:val="bottom"/>
                <w:hideMark/>
              </w:tcPr>
            </w:tcPrChange>
          </w:tcPr>
          <w:p w14:paraId="4E4E0EB5" w14:textId="029BD419" w:rsidR="00582FB7" w:rsidRPr="00582FB7" w:rsidDel="00532572" w:rsidRDefault="00582FB7" w:rsidP="00582FB7">
            <w:pPr>
              <w:spacing w:after="0" w:line="240" w:lineRule="auto"/>
              <w:jc w:val="right"/>
              <w:rPr>
                <w:ins w:id="4616" w:author="Jon.Richar" w:date="2023-06-07T15:37:00Z"/>
                <w:del w:id="4617" w:author="Mike.Litzow" w:date="2024-01-02T12:20:00Z"/>
                <w:rFonts w:ascii="Times New Roman" w:eastAsia="Times New Roman" w:hAnsi="Times New Roman" w:cs="Times New Roman"/>
                <w:color w:val="000000"/>
                <w:sz w:val="20"/>
                <w:szCs w:val="20"/>
              </w:rPr>
            </w:pPr>
            <w:ins w:id="4618" w:author="Jon.Richar" w:date="2023-06-07T15:37:00Z">
              <w:del w:id="4619" w:author="Mike.Litzow" w:date="2024-01-02T12:20:00Z">
                <w:r w:rsidRPr="00582FB7" w:rsidDel="00532572">
                  <w:rPr>
                    <w:rFonts w:ascii="Times New Roman" w:eastAsia="Times New Roman" w:hAnsi="Times New Roman" w:cs="Times New Roman"/>
                    <w:color w:val="000000"/>
                    <w:sz w:val="20"/>
                    <w:szCs w:val="20"/>
                  </w:rPr>
                  <w:delText>78.76</w:delText>
                </w:r>
              </w:del>
            </w:ins>
          </w:p>
        </w:tc>
        <w:tc>
          <w:tcPr>
            <w:tcW w:w="683" w:type="dxa"/>
            <w:shd w:val="clear" w:color="auto" w:fill="auto"/>
            <w:noWrap/>
            <w:vAlign w:val="bottom"/>
            <w:hideMark/>
            <w:tcPrChange w:id="4620" w:author="Jon.Richar" w:date="2023-06-09T15:16:00Z">
              <w:tcPr>
                <w:tcW w:w="999" w:type="dxa"/>
                <w:gridSpan w:val="2"/>
                <w:shd w:val="clear" w:color="auto" w:fill="auto"/>
                <w:noWrap/>
                <w:vAlign w:val="bottom"/>
                <w:hideMark/>
              </w:tcPr>
            </w:tcPrChange>
          </w:tcPr>
          <w:p w14:paraId="23970D7F" w14:textId="2F247729" w:rsidR="00582FB7" w:rsidRPr="00582FB7" w:rsidDel="00532572" w:rsidRDefault="00582FB7" w:rsidP="00582FB7">
            <w:pPr>
              <w:spacing w:after="0" w:line="240" w:lineRule="auto"/>
              <w:jc w:val="right"/>
              <w:rPr>
                <w:ins w:id="4621" w:author="Jon.Richar" w:date="2023-06-07T15:37:00Z"/>
                <w:del w:id="4622" w:author="Mike.Litzow" w:date="2024-01-02T12:20:00Z"/>
                <w:rFonts w:ascii="Times New Roman" w:eastAsia="Times New Roman" w:hAnsi="Times New Roman" w:cs="Times New Roman"/>
                <w:color w:val="000000"/>
                <w:sz w:val="20"/>
                <w:szCs w:val="20"/>
              </w:rPr>
            </w:pPr>
            <w:ins w:id="4623" w:author="Jon.Richar" w:date="2023-06-07T15:37:00Z">
              <w:del w:id="4624" w:author="Mike.Litzow" w:date="2024-01-02T12:20:00Z">
                <w:r w:rsidRPr="00582FB7" w:rsidDel="00532572">
                  <w:rPr>
                    <w:rFonts w:ascii="Times New Roman" w:eastAsia="Times New Roman" w:hAnsi="Times New Roman" w:cs="Times New Roman"/>
                    <w:color w:val="000000"/>
                    <w:sz w:val="20"/>
                    <w:szCs w:val="20"/>
                  </w:rPr>
                  <w:delText>6.16</w:delText>
                </w:r>
              </w:del>
            </w:ins>
          </w:p>
        </w:tc>
        <w:tc>
          <w:tcPr>
            <w:tcW w:w="639" w:type="dxa"/>
            <w:shd w:val="clear" w:color="auto" w:fill="auto"/>
            <w:noWrap/>
            <w:vAlign w:val="bottom"/>
            <w:hideMark/>
            <w:tcPrChange w:id="4625" w:author="Jon.Richar" w:date="2023-06-09T15:16:00Z">
              <w:tcPr>
                <w:tcW w:w="589" w:type="dxa"/>
                <w:gridSpan w:val="2"/>
                <w:shd w:val="clear" w:color="auto" w:fill="auto"/>
                <w:noWrap/>
                <w:vAlign w:val="bottom"/>
                <w:hideMark/>
              </w:tcPr>
            </w:tcPrChange>
          </w:tcPr>
          <w:p w14:paraId="74ED8F82" w14:textId="24FC1C97" w:rsidR="00582FB7" w:rsidRPr="00582FB7" w:rsidDel="00532572" w:rsidRDefault="00582FB7" w:rsidP="00582FB7">
            <w:pPr>
              <w:spacing w:after="0" w:line="240" w:lineRule="auto"/>
              <w:jc w:val="right"/>
              <w:rPr>
                <w:ins w:id="4626" w:author="Jon.Richar" w:date="2023-06-07T15:37:00Z"/>
                <w:del w:id="4627" w:author="Mike.Litzow" w:date="2024-01-02T12:20:00Z"/>
                <w:rFonts w:ascii="Times New Roman" w:eastAsia="Times New Roman" w:hAnsi="Times New Roman" w:cs="Times New Roman"/>
                <w:color w:val="000000"/>
                <w:sz w:val="20"/>
                <w:szCs w:val="20"/>
              </w:rPr>
            </w:pPr>
            <w:ins w:id="4628" w:author="Jon.Richar" w:date="2023-06-07T15:37:00Z">
              <w:del w:id="4629" w:author="Mike.Litzow" w:date="2024-01-02T12:20:00Z">
                <w:r w:rsidRPr="00582FB7" w:rsidDel="00532572">
                  <w:rPr>
                    <w:rFonts w:ascii="Times New Roman" w:eastAsia="Times New Roman" w:hAnsi="Times New Roman" w:cs="Times New Roman"/>
                    <w:color w:val="000000"/>
                    <w:sz w:val="20"/>
                    <w:szCs w:val="20"/>
                  </w:rPr>
                  <w:delText>0.41</w:delText>
                </w:r>
              </w:del>
            </w:ins>
          </w:p>
        </w:tc>
        <w:tc>
          <w:tcPr>
            <w:tcW w:w="5980" w:type="dxa"/>
            <w:shd w:val="clear" w:color="auto" w:fill="auto"/>
            <w:noWrap/>
            <w:vAlign w:val="bottom"/>
            <w:hideMark/>
            <w:tcPrChange w:id="4630" w:author="Jon.Richar" w:date="2023-06-09T15:16:00Z">
              <w:tcPr>
                <w:tcW w:w="5729" w:type="dxa"/>
                <w:gridSpan w:val="2"/>
                <w:shd w:val="clear" w:color="auto" w:fill="auto"/>
                <w:noWrap/>
                <w:vAlign w:val="bottom"/>
                <w:hideMark/>
              </w:tcPr>
            </w:tcPrChange>
          </w:tcPr>
          <w:p w14:paraId="58A76E47" w14:textId="76E19C47" w:rsidR="00582FB7" w:rsidRPr="00582FB7" w:rsidDel="00532572" w:rsidRDefault="00582FB7" w:rsidP="00582FB7">
            <w:pPr>
              <w:spacing w:after="0" w:line="240" w:lineRule="auto"/>
              <w:rPr>
                <w:ins w:id="4631" w:author="Jon.Richar" w:date="2023-06-07T15:37:00Z"/>
                <w:del w:id="4632" w:author="Mike.Litzow" w:date="2024-01-02T12:20:00Z"/>
                <w:rFonts w:ascii="Times New Roman" w:eastAsia="Times New Roman" w:hAnsi="Times New Roman" w:cs="Times New Roman"/>
                <w:color w:val="000000"/>
                <w:sz w:val="20"/>
                <w:szCs w:val="20"/>
              </w:rPr>
            </w:pPr>
            <w:ins w:id="4633" w:author="Jon.Richar" w:date="2023-06-07T15:37:00Z">
              <w:del w:id="4634" w:author="Mike.Litzow" w:date="2024-01-02T12:20:00Z">
                <w:r w:rsidRPr="00582FB7" w:rsidDel="00532572">
                  <w:rPr>
                    <w:rFonts w:ascii="Times New Roman" w:eastAsia="Times New Roman" w:hAnsi="Times New Roman" w:cs="Times New Roman"/>
                    <w:color w:val="000000"/>
                    <w:sz w:val="20"/>
                    <w:szCs w:val="20"/>
                  </w:rPr>
                  <w:delText xml:space="preserve">Female Bairdi, Pacific cod lag 1 </w:delText>
                </w:r>
              </w:del>
            </w:ins>
          </w:p>
        </w:tc>
      </w:tr>
      <w:tr w:rsidR="00582FB7" w:rsidRPr="00582FB7" w:rsidDel="00532572" w14:paraId="61426884" w14:textId="1EC7269B" w:rsidTr="00C93D08">
        <w:tblPrEx>
          <w:tblPrExChange w:id="4635" w:author="Jon.Richar" w:date="2023-06-09T15:16:00Z">
            <w:tblPrEx>
              <w:tblW w:w="8779" w:type="dxa"/>
            </w:tblPrEx>
          </w:tblPrExChange>
        </w:tblPrEx>
        <w:trPr>
          <w:trHeight w:val="265"/>
          <w:ins w:id="4636" w:author="Jon.Richar" w:date="2023-06-07T15:37:00Z"/>
          <w:del w:id="4637" w:author="Mike.Litzow" w:date="2024-01-02T12:20:00Z"/>
          <w:trPrChange w:id="4638" w:author="Jon.Richar" w:date="2023-06-09T15:16:00Z">
            <w:trPr>
              <w:gridAfter w:val="0"/>
              <w:trHeight w:val="263"/>
            </w:trPr>
          </w:trPrChange>
        </w:trPr>
        <w:tc>
          <w:tcPr>
            <w:tcW w:w="774" w:type="dxa"/>
            <w:shd w:val="clear" w:color="auto" w:fill="auto"/>
            <w:noWrap/>
            <w:vAlign w:val="bottom"/>
            <w:hideMark/>
            <w:tcPrChange w:id="4639" w:author="Jon.Richar" w:date="2023-06-09T15:16:00Z">
              <w:tcPr>
                <w:tcW w:w="769" w:type="dxa"/>
                <w:shd w:val="clear" w:color="auto" w:fill="auto"/>
                <w:noWrap/>
                <w:vAlign w:val="bottom"/>
                <w:hideMark/>
              </w:tcPr>
            </w:tcPrChange>
          </w:tcPr>
          <w:p w14:paraId="3B598355" w14:textId="3DA459E8" w:rsidR="00582FB7" w:rsidRPr="00582FB7" w:rsidDel="00532572" w:rsidRDefault="00582FB7" w:rsidP="00582FB7">
            <w:pPr>
              <w:spacing w:after="0" w:line="240" w:lineRule="auto"/>
              <w:jc w:val="right"/>
              <w:rPr>
                <w:ins w:id="4640" w:author="Jon.Richar" w:date="2023-06-07T15:37:00Z"/>
                <w:del w:id="4641" w:author="Mike.Litzow" w:date="2024-01-02T12:20:00Z"/>
                <w:rFonts w:ascii="Times New Roman" w:eastAsia="Times New Roman" w:hAnsi="Times New Roman" w:cs="Times New Roman"/>
                <w:color w:val="000000"/>
                <w:sz w:val="20"/>
                <w:szCs w:val="20"/>
              </w:rPr>
            </w:pPr>
            <w:ins w:id="4642" w:author="Jon.Richar" w:date="2023-06-07T15:37:00Z">
              <w:del w:id="4643" w:author="Mike.Litzow" w:date="2024-01-02T12:20:00Z">
                <w:r w:rsidRPr="00582FB7" w:rsidDel="00532572">
                  <w:rPr>
                    <w:rFonts w:ascii="Times New Roman" w:eastAsia="Times New Roman" w:hAnsi="Times New Roman" w:cs="Times New Roman"/>
                    <w:color w:val="000000"/>
                    <w:sz w:val="20"/>
                    <w:szCs w:val="20"/>
                  </w:rPr>
                  <w:delText>13</w:delText>
                </w:r>
              </w:del>
            </w:ins>
          </w:p>
        </w:tc>
        <w:tc>
          <w:tcPr>
            <w:tcW w:w="698" w:type="dxa"/>
            <w:shd w:val="clear" w:color="auto" w:fill="auto"/>
            <w:noWrap/>
            <w:vAlign w:val="bottom"/>
            <w:hideMark/>
            <w:tcPrChange w:id="4644" w:author="Jon.Richar" w:date="2023-06-09T15:16:00Z">
              <w:tcPr>
                <w:tcW w:w="693" w:type="dxa"/>
                <w:gridSpan w:val="2"/>
                <w:shd w:val="clear" w:color="auto" w:fill="auto"/>
                <w:noWrap/>
                <w:vAlign w:val="bottom"/>
                <w:hideMark/>
              </w:tcPr>
            </w:tcPrChange>
          </w:tcPr>
          <w:p w14:paraId="74101D3B" w14:textId="6519E0C3" w:rsidR="00582FB7" w:rsidRPr="00582FB7" w:rsidDel="00532572" w:rsidRDefault="00582FB7" w:rsidP="00582FB7">
            <w:pPr>
              <w:spacing w:after="0" w:line="240" w:lineRule="auto"/>
              <w:jc w:val="right"/>
              <w:rPr>
                <w:ins w:id="4645" w:author="Jon.Richar" w:date="2023-06-07T15:37:00Z"/>
                <w:del w:id="4646" w:author="Mike.Litzow" w:date="2024-01-02T12:20:00Z"/>
                <w:rFonts w:ascii="Times New Roman" w:eastAsia="Times New Roman" w:hAnsi="Times New Roman" w:cs="Times New Roman"/>
                <w:color w:val="000000"/>
                <w:sz w:val="20"/>
                <w:szCs w:val="20"/>
              </w:rPr>
            </w:pPr>
            <w:ins w:id="4647" w:author="Jon.Richar" w:date="2023-06-07T15:37:00Z">
              <w:del w:id="4648" w:author="Mike.Litzow" w:date="2024-01-02T12:20:00Z">
                <w:r w:rsidRPr="00582FB7" w:rsidDel="00532572">
                  <w:rPr>
                    <w:rFonts w:ascii="Times New Roman" w:eastAsia="Times New Roman" w:hAnsi="Times New Roman" w:cs="Times New Roman"/>
                    <w:color w:val="000000"/>
                    <w:sz w:val="20"/>
                    <w:szCs w:val="20"/>
                  </w:rPr>
                  <w:delText>78.76</w:delText>
                </w:r>
              </w:del>
            </w:ins>
          </w:p>
        </w:tc>
        <w:tc>
          <w:tcPr>
            <w:tcW w:w="683" w:type="dxa"/>
            <w:shd w:val="clear" w:color="auto" w:fill="auto"/>
            <w:noWrap/>
            <w:vAlign w:val="bottom"/>
            <w:hideMark/>
            <w:tcPrChange w:id="4649" w:author="Jon.Richar" w:date="2023-06-09T15:16:00Z">
              <w:tcPr>
                <w:tcW w:w="999" w:type="dxa"/>
                <w:gridSpan w:val="2"/>
                <w:shd w:val="clear" w:color="auto" w:fill="auto"/>
                <w:noWrap/>
                <w:vAlign w:val="bottom"/>
                <w:hideMark/>
              </w:tcPr>
            </w:tcPrChange>
          </w:tcPr>
          <w:p w14:paraId="293E59F8" w14:textId="2CD07D9F" w:rsidR="00582FB7" w:rsidRPr="00582FB7" w:rsidDel="00532572" w:rsidRDefault="00582FB7" w:rsidP="00582FB7">
            <w:pPr>
              <w:spacing w:after="0" w:line="240" w:lineRule="auto"/>
              <w:jc w:val="right"/>
              <w:rPr>
                <w:ins w:id="4650" w:author="Jon.Richar" w:date="2023-06-07T15:37:00Z"/>
                <w:del w:id="4651" w:author="Mike.Litzow" w:date="2024-01-02T12:20:00Z"/>
                <w:rFonts w:ascii="Times New Roman" w:eastAsia="Times New Roman" w:hAnsi="Times New Roman" w:cs="Times New Roman"/>
                <w:color w:val="000000"/>
                <w:sz w:val="20"/>
                <w:szCs w:val="20"/>
              </w:rPr>
            </w:pPr>
            <w:ins w:id="4652" w:author="Jon.Richar" w:date="2023-06-07T15:37:00Z">
              <w:del w:id="4653" w:author="Mike.Litzow" w:date="2024-01-02T12:20:00Z">
                <w:r w:rsidRPr="00582FB7" w:rsidDel="00532572">
                  <w:rPr>
                    <w:rFonts w:ascii="Times New Roman" w:eastAsia="Times New Roman" w:hAnsi="Times New Roman" w:cs="Times New Roman"/>
                    <w:color w:val="000000"/>
                    <w:sz w:val="20"/>
                    <w:szCs w:val="20"/>
                  </w:rPr>
                  <w:delText>6.16</w:delText>
                </w:r>
              </w:del>
            </w:ins>
          </w:p>
        </w:tc>
        <w:tc>
          <w:tcPr>
            <w:tcW w:w="639" w:type="dxa"/>
            <w:shd w:val="clear" w:color="auto" w:fill="auto"/>
            <w:noWrap/>
            <w:vAlign w:val="bottom"/>
            <w:hideMark/>
            <w:tcPrChange w:id="4654" w:author="Jon.Richar" w:date="2023-06-09T15:16:00Z">
              <w:tcPr>
                <w:tcW w:w="589" w:type="dxa"/>
                <w:gridSpan w:val="2"/>
                <w:shd w:val="clear" w:color="auto" w:fill="auto"/>
                <w:noWrap/>
                <w:vAlign w:val="bottom"/>
                <w:hideMark/>
              </w:tcPr>
            </w:tcPrChange>
          </w:tcPr>
          <w:p w14:paraId="580E4A8C" w14:textId="556FFC00" w:rsidR="00582FB7" w:rsidRPr="00582FB7" w:rsidDel="00532572" w:rsidRDefault="00582FB7" w:rsidP="00582FB7">
            <w:pPr>
              <w:spacing w:after="0" w:line="240" w:lineRule="auto"/>
              <w:jc w:val="right"/>
              <w:rPr>
                <w:ins w:id="4655" w:author="Jon.Richar" w:date="2023-06-07T15:37:00Z"/>
                <w:del w:id="4656" w:author="Mike.Litzow" w:date="2024-01-02T12:20:00Z"/>
                <w:rFonts w:ascii="Times New Roman" w:eastAsia="Times New Roman" w:hAnsi="Times New Roman" w:cs="Times New Roman"/>
                <w:color w:val="000000"/>
                <w:sz w:val="20"/>
                <w:szCs w:val="20"/>
              </w:rPr>
            </w:pPr>
            <w:ins w:id="4657" w:author="Jon.Richar" w:date="2023-06-07T15:37:00Z">
              <w:del w:id="4658" w:author="Mike.Litzow" w:date="2024-01-02T12:20:00Z">
                <w:r w:rsidRPr="00582FB7" w:rsidDel="00532572">
                  <w:rPr>
                    <w:rFonts w:ascii="Times New Roman" w:eastAsia="Times New Roman" w:hAnsi="Times New Roman" w:cs="Times New Roman"/>
                    <w:color w:val="000000"/>
                    <w:sz w:val="20"/>
                    <w:szCs w:val="20"/>
                  </w:rPr>
                  <w:delText>0.41</w:delText>
                </w:r>
              </w:del>
            </w:ins>
          </w:p>
        </w:tc>
        <w:tc>
          <w:tcPr>
            <w:tcW w:w="5980" w:type="dxa"/>
            <w:shd w:val="clear" w:color="auto" w:fill="auto"/>
            <w:noWrap/>
            <w:vAlign w:val="bottom"/>
            <w:hideMark/>
            <w:tcPrChange w:id="4659" w:author="Jon.Richar" w:date="2023-06-09T15:16:00Z">
              <w:tcPr>
                <w:tcW w:w="5729" w:type="dxa"/>
                <w:gridSpan w:val="2"/>
                <w:shd w:val="clear" w:color="auto" w:fill="auto"/>
                <w:noWrap/>
                <w:vAlign w:val="bottom"/>
                <w:hideMark/>
              </w:tcPr>
            </w:tcPrChange>
          </w:tcPr>
          <w:p w14:paraId="374EB354" w14:textId="44237187" w:rsidR="00582FB7" w:rsidRPr="00582FB7" w:rsidDel="00532572" w:rsidRDefault="00582FB7" w:rsidP="00582FB7">
            <w:pPr>
              <w:spacing w:after="0" w:line="240" w:lineRule="auto"/>
              <w:rPr>
                <w:ins w:id="4660" w:author="Jon.Richar" w:date="2023-06-07T15:37:00Z"/>
                <w:del w:id="4661" w:author="Mike.Litzow" w:date="2024-01-02T12:20:00Z"/>
                <w:rFonts w:ascii="Times New Roman" w:eastAsia="Times New Roman" w:hAnsi="Times New Roman" w:cs="Times New Roman"/>
                <w:color w:val="000000"/>
                <w:sz w:val="20"/>
                <w:szCs w:val="20"/>
              </w:rPr>
            </w:pPr>
            <w:ins w:id="4662" w:author="Jon.Richar" w:date="2023-06-07T15:37:00Z">
              <w:del w:id="4663" w:author="Mike.Litzow" w:date="2024-01-02T12:20:00Z">
                <w:r w:rsidRPr="00582FB7" w:rsidDel="00532572">
                  <w:rPr>
                    <w:rFonts w:ascii="Times New Roman" w:eastAsia="Times New Roman" w:hAnsi="Times New Roman" w:cs="Times New Roman"/>
                    <w:color w:val="000000"/>
                    <w:sz w:val="20"/>
                    <w:szCs w:val="20"/>
                  </w:rPr>
                  <w:delText>Female Bairdi, AO RA3</w:delText>
                </w:r>
              </w:del>
            </w:ins>
          </w:p>
        </w:tc>
      </w:tr>
      <w:tr w:rsidR="00582FB7" w:rsidRPr="00582FB7" w:rsidDel="00532572" w14:paraId="0085018E" w14:textId="7552410B" w:rsidTr="00C93D08">
        <w:tblPrEx>
          <w:tblPrExChange w:id="4664" w:author="Jon.Richar" w:date="2023-06-09T15:16:00Z">
            <w:tblPrEx>
              <w:tblW w:w="8779" w:type="dxa"/>
            </w:tblPrEx>
          </w:tblPrExChange>
        </w:tblPrEx>
        <w:trPr>
          <w:trHeight w:val="265"/>
          <w:ins w:id="4665" w:author="Jon.Richar" w:date="2023-06-07T15:37:00Z"/>
          <w:del w:id="4666" w:author="Mike.Litzow" w:date="2024-01-02T12:20:00Z"/>
          <w:trPrChange w:id="4667" w:author="Jon.Richar" w:date="2023-06-09T15:16:00Z">
            <w:trPr>
              <w:gridAfter w:val="0"/>
              <w:trHeight w:val="263"/>
            </w:trPr>
          </w:trPrChange>
        </w:trPr>
        <w:tc>
          <w:tcPr>
            <w:tcW w:w="774" w:type="dxa"/>
            <w:shd w:val="clear" w:color="auto" w:fill="auto"/>
            <w:noWrap/>
            <w:vAlign w:val="bottom"/>
            <w:hideMark/>
            <w:tcPrChange w:id="4668" w:author="Jon.Richar" w:date="2023-06-09T15:16:00Z">
              <w:tcPr>
                <w:tcW w:w="769" w:type="dxa"/>
                <w:shd w:val="clear" w:color="auto" w:fill="auto"/>
                <w:noWrap/>
                <w:vAlign w:val="bottom"/>
                <w:hideMark/>
              </w:tcPr>
            </w:tcPrChange>
          </w:tcPr>
          <w:p w14:paraId="4BB08956" w14:textId="5920C4A0" w:rsidR="00582FB7" w:rsidRPr="00582FB7" w:rsidDel="00532572" w:rsidRDefault="00582FB7" w:rsidP="00582FB7">
            <w:pPr>
              <w:spacing w:after="0" w:line="240" w:lineRule="auto"/>
              <w:jc w:val="right"/>
              <w:rPr>
                <w:ins w:id="4669" w:author="Jon.Richar" w:date="2023-06-07T15:37:00Z"/>
                <w:del w:id="4670" w:author="Mike.Litzow" w:date="2024-01-02T12:20:00Z"/>
                <w:rFonts w:ascii="Times New Roman" w:eastAsia="Times New Roman" w:hAnsi="Times New Roman" w:cs="Times New Roman"/>
                <w:color w:val="000000"/>
                <w:sz w:val="20"/>
                <w:szCs w:val="20"/>
              </w:rPr>
            </w:pPr>
            <w:ins w:id="4671" w:author="Jon.Richar" w:date="2023-06-07T15:37:00Z">
              <w:del w:id="4672" w:author="Mike.Litzow" w:date="2024-01-02T12:20:00Z">
                <w:r w:rsidRPr="00582FB7" w:rsidDel="00532572">
                  <w:rPr>
                    <w:rFonts w:ascii="Times New Roman" w:eastAsia="Times New Roman" w:hAnsi="Times New Roman" w:cs="Times New Roman"/>
                    <w:color w:val="000000"/>
                    <w:sz w:val="20"/>
                    <w:szCs w:val="20"/>
                  </w:rPr>
                  <w:delText>20</w:delText>
                </w:r>
              </w:del>
            </w:ins>
          </w:p>
        </w:tc>
        <w:tc>
          <w:tcPr>
            <w:tcW w:w="698" w:type="dxa"/>
            <w:shd w:val="clear" w:color="auto" w:fill="auto"/>
            <w:noWrap/>
            <w:vAlign w:val="bottom"/>
            <w:hideMark/>
            <w:tcPrChange w:id="4673" w:author="Jon.Richar" w:date="2023-06-09T15:16:00Z">
              <w:tcPr>
                <w:tcW w:w="693" w:type="dxa"/>
                <w:gridSpan w:val="2"/>
                <w:shd w:val="clear" w:color="auto" w:fill="auto"/>
                <w:noWrap/>
                <w:vAlign w:val="bottom"/>
                <w:hideMark/>
              </w:tcPr>
            </w:tcPrChange>
          </w:tcPr>
          <w:p w14:paraId="4E918BF9" w14:textId="5924106E" w:rsidR="00582FB7" w:rsidRPr="00582FB7" w:rsidDel="00532572" w:rsidRDefault="00582FB7" w:rsidP="00582FB7">
            <w:pPr>
              <w:spacing w:after="0" w:line="240" w:lineRule="auto"/>
              <w:jc w:val="right"/>
              <w:rPr>
                <w:ins w:id="4674" w:author="Jon.Richar" w:date="2023-06-07T15:37:00Z"/>
                <w:del w:id="4675" w:author="Mike.Litzow" w:date="2024-01-02T12:20:00Z"/>
                <w:rFonts w:ascii="Times New Roman" w:eastAsia="Times New Roman" w:hAnsi="Times New Roman" w:cs="Times New Roman"/>
                <w:color w:val="000000"/>
                <w:sz w:val="20"/>
                <w:szCs w:val="20"/>
              </w:rPr>
            </w:pPr>
            <w:ins w:id="4676" w:author="Jon.Richar" w:date="2023-06-07T15:37:00Z">
              <w:del w:id="4677" w:author="Mike.Litzow" w:date="2024-01-02T12:20:00Z">
                <w:r w:rsidRPr="00582FB7" w:rsidDel="00532572">
                  <w:rPr>
                    <w:rFonts w:ascii="Times New Roman" w:eastAsia="Times New Roman" w:hAnsi="Times New Roman" w:cs="Times New Roman"/>
                    <w:color w:val="000000"/>
                    <w:sz w:val="20"/>
                    <w:szCs w:val="20"/>
                  </w:rPr>
                  <w:delText>80.02</w:delText>
                </w:r>
              </w:del>
            </w:ins>
          </w:p>
        </w:tc>
        <w:tc>
          <w:tcPr>
            <w:tcW w:w="683" w:type="dxa"/>
            <w:shd w:val="clear" w:color="auto" w:fill="auto"/>
            <w:noWrap/>
            <w:vAlign w:val="bottom"/>
            <w:hideMark/>
            <w:tcPrChange w:id="4678" w:author="Jon.Richar" w:date="2023-06-09T15:16:00Z">
              <w:tcPr>
                <w:tcW w:w="999" w:type="dxa"/>
                <w:gridSpan w:val="2"/>
                <w:shd w:val="clear" w:color="auto" w:fill="auto"/>
                <w:noWrap/>
                <w:vAlign w:val="bottom"/>
                <w:hideMark/>
              </w:tcPr>
            </w:tcPrChange>
          </w:tcPr>
          <w:p w14:paraId="40B3A03B" w14:textId="579731CA" w:rsidR="00582FB7" w:rsidRPr="00582FB7" w:rsidDel="00532572" w:rsidRDefault="00582FB7" w:rsidP="00582FB7">
            <w:pPr>
              <w:spacing w:after="0" w:line="240" w:lineRule="auto"/>
              <w:jc w:val="right"/>
              <w:rPr>
                <w:ins w:id="4679" w:author="Jon.Richar" w:date="2023-06-07T15:37:00Z"/>
                <w:del w:id="4680" w:author="Mike.Litzow" w:date="2024-01-02T12:20:00Z"/>
                <w:rFonts w:ascii="Times New Roman" w:eastAsia="Times New Roman" w:hAnsi="Times New Roman" w:cs="Times New Roman"/>
                <w:color w:val="000000"/>
                <w:sz w:val="20"/>
                <w:szCs w:val="20"/>
              </w:rPr>
            </w:pPr>
            <w:ins w:id="4681" w:author="Jon.Richar" w:date="2023-06-07T15:37:00Z">
              <w:del w:id="4682" w:author="Mike.Litzow" w:date="2024-01-02T12:20:00Z">
                <w:r w:rsidRPr="00582FB7" w:rsidDel="00532572">
                  <w:rPr>
                    <w:rFonts w:ascii="Times New Roman" w:eastAsia="Times New Roman" w:hAnsi="Times New Roman" w:cs="Times New Roman"/>
                    <w:color w:val="000000"/>
                    <w:sz w:val="20"/>
                    <w:szCs w:val="20"/>
                  </w:rPr>
                  <w:delText>7.41</w:delText>
                </w:r>
              </w:del>
            </w:ins>
          </w:p>
        </w:tc>
        <w:tc>
          <w:tcPr>
            <w:tcW w:w="639" w:type="dxa"/>
            <w:shd w:val="clear" w:color="auto" w:fill="auto"/>
            <w:noWrap/>
            <w:vAlign w:val="bottom"/>
            <w:hideMark/>
            <w:tcPrChange w:id="4683" w:author="Jon.Richar" w:date="2023-06-09T15:16:00Z">
              <w:tcPr>
                <w:tcW w:w="589" w:type="dxa"/>
                <w:gridSpan w:val="2"/>
                <w:shd w:val="clear" w:color="auto" w:fill="auto"/>
                <w:noWrap/>
                <w:vAlign w:val="bottom"/>
                <w:hideMark/>
              </w:tcPr>
            </w:tcPrChange>
          </w:tcPr>
          <w:p w14:paraId="4616C9EE" w14:textId="5E5DE673" w:rsidR="00582FB7" w:rsidRPr="00582FB7" w:rsidDel="00532572" w:rsidRDefault="00582FB7" w:rsidP="00582FB7">
            <w:pPr>
              <w:spacing w:after="0" w:line="240" w:lineRule="auto"/>
              <w:jc w:val="right"/>
              <w:rPr>
                <w:ins w:id="4684" w:author="Jon.Richar" w:date="2023-06-07T15:37:00Z"/>
                <w:del w:id="4685" w:author="Mike.Litzow" w:date="2024-01-02T12:20:00Z"/>
                <w:rFonts w:ascii="Times New Roman" w:eastAsia="Times New Roman" w:hAnsi="Times New Roman" w:cs="Times New Roman"/>
                <w:color w:val="000000"/>
                <w:sz w:val="20"/>
                <w:szCs w:val="20"/>
              </w:rPr>
            </w:pPr>
            <w:ins w:id="4686" w:author="Jon.Richar" w:date="2023-06-07T15:37:00Z">
              <w:del w:id="4687" w:author="Mike.Litzow" w:date="2024-01-02T12:20:00Z">
                <w:r w:rsidRPr="00582FB7" w:rsidDel="00532572">
                  <w:rPr>
                    <w:rFonts w:ascii="Times New Roman" w:eastAsia="Times New Roman" w:hAnsi="Times New Roman" w:cs="Times New Roman"/>
                    <w:color w:val="000000"/>
                    <w:sz w:val="20"/>
                    <w:szCs w:val="20"/>
                  </w:rPr>
                  <w:delText>0.30</w:delText>
                </w:r>
              </w:del>
            </w:ins>
          </w:p>
        </w:tc>
        <w:tc>
          <w:tcPr>
            <w:tcW w:w="5980" w:type="dxa"/>
            <w:shd w:val="clear" w:color="auto" w:fill="auto"/>
            <w:noWrap/>
            <w:vAlign w:val="bottom"/>
            <w:hideMark/>
            <w:tcPrChange w:id="4688" w:author="Jon.Richar" w:date="2023-06-09T15:16:00Z">
              <w:tcPr>
                <w:tcW w:w="5729" w:type="dxa"/>
                <w:gridSpan w:val="2"/>
                <w:shd w:val="clear" w:color="auto" w:fill="auto"/>
                <w:noWrap/>
                <w:vAlign w:val="bottom"/>
                <w:hideMark/>
              </w:tcPr>
            </w:tcPrChange>
          </w:tcPr>
          <w:p w14:paraId="734D88C6" w14:textId="535EC256" w:rsidR="00582FB7" w:rsidRPr="00582FB7" w:rsidDel="00532572" w:rsidRDefault="00582FB7" w:rsidP="00582FB7">
            <w:pPr>
              <w:spacing w:after="0" w:line="240" w:lineRule="auto"/>
              <w:rPr>
                <w:ins w:id="4689" w:author="Jon.Richar" w:date="2023-06-07T15:37:00Z"/>
                <w:del w:id="4690" w:author="Mike.Litzow" w:date="2024-01-02T12:20:00Z"/>
                <w:rFonts w:ascii="Times New Roman" w:eastAsia="Times New Roman" w:hAnsi="Times New Roman" w:cs="Times New Roman"/>
                <w:color w:val="000000"/>
                <w:sz w:val="20"/>
                <w:szCs w:val="20"/>
              </w:rPr>
            </w:pPr>
            <w:ins w:id="4691" w:author="Jon.Richar" w:date="2023-06-07T15:37:00Z">
              <w:del w:id="4692" w:author="Mike.Litzow" w:date="2024-01-02T12:20:00Z">
                <w:r w:rsidRPr="00582FB7" w:rsidDel="00532572">
                  <w:rPr>
                    <w:rFonts w:ascii="Times New Roman" w:eastAsia="Times New Roman" w:hAnsi="Times New Roman" w:cs="Times New Roman"/>
                    <w:color w:val="000000"/>
                    <w:sz w:val="20"/>
                    <w:szCs w:val="20"/>
                  </w:rPr>
                  <w:delText>Female Bairdi, FHS lag 2, ovigerous female opilio, PDO RA3</w:delText>
                </w:r>
              </w:del>
            </w:ins>
          </w:p>
        </w:tc>
      </w:tr>
      <w:tr w:rsidR="00582FB7" w:rsidRPr="00582FB7" w:rsidDel="00532572" w14:paraId="6489084F" w14:textId="7FECD844" w:rsidTr="00C93D08">
        <w:tblPrEx>
          <w:tblPrExChange w:id="4693" w:author="Jon.Richar" w:date="2023-06-09T15:16:00Z">
            <w:tblPrEx>
              <w:tblW w:w="8779" w:type="dxa"/>
            </w:tblPrEx>
          </w:tblPrExChange>
        </w:tblPrEx>
        <w:trPr>
          <w:trHeight w:val="265"/>
          <w:ins w:id="4694" w:author="Jon.Richar" w:date="2023-06-07T15:37:00Z"/>
          <w:del w:id="4695" w:author="Mike.Litzow" w:date="2024-01-02T12:20:00Z"/>
          <w:trPrChange w:id="4696" w:author="Jon.Richar" w:date="2023-06-09T15:16:00Z">
            <w:trPr>
              <w:gridAfter w:val="0"/>
              <w:trHeight w:val="263"/>
            </w:trPr>
          </w:trPrChange>
        </w:trPr>
        <w:tc>
          <w:tcPr>
            <w:tcW w:w="774" w:type="dxa"/>
            <w:shd w:val="clear" w:color="auto" w:fill="auto"/>
            <w:noWrap/>
            <w:vAlign w:val="bottom"/>
            <w:hideMark/>
            <w:tcPrChange w:id="4697" w:author="Jon.Richar" w:date="2023-06-09T15:16:00Z">
              <w:tcPr>
                <w:tcW w:w="769" w:type="dxa"/>
                <w:shd w:val="clear" w:color="auto" w:fill="auto"/>
                <w:noWrap/>
                <w:vAlign w:val="bottom"/>
                <w:hideMark/>
              </w:tcPr>
            </w:tcPrChange>
          </w:tcPr>
          <w:p w14:paraId="09994E2D" w14:textId="6F964119" w:rsidR="00582FB7" w:rsidRPr="00582FB7" w:rsidDel="00532572" w:rsidRDefault="00582FB7" w:rsidP="00582FB7">
            <w:pPr>
              <w:spacing w:after="0" w:line="240" w:lineRule="auto"/>
              <w:jc w:val="right"/>
              <w:rPr>
                <w:ins w:id="4698" w:author="Jon.Richar" w:date="2023-06-07T15:37:00Z"/>
                <w:del w:id="4699" w:author="Mike.Litzow" w:date="2024-01-02T12:20:00Z"/>
                <w:rFonts w:ascii="Times New Roman" w:eastAsia="Times New Roman" w:hAnsi="Times New Roman" w:cs="Times New Roman"/>
                <w:color w:val="000000"/>
                <w:sz w:val="20"/>
                <w:szCs w:val="20"/>
              </w:rPr>
            </w:pPr>
            <w:ins w:id="4700" w:author="Jon.Richar" w:date="2023-06-07T15:37:00Z">
              <w:del w:id="4701" w:author="Mike.Litzow" w:date="2024-01-02T12:20:00Z">
                <w:r w:rsidRPr="00582FB7" w:rsidDel="00532572">
                  <w:rPr>
                    <w:rFonts w:ascii="Times New Roman" w:eastAsia="Times New Roman" w:hAnsi="Times New Roman" w:cs="Times New Roman"/>
                    <w:color w:val="000000"/>
                    <w:sz w:val="20"/>
                    <w:szCs w:val="20"/>
                  </w:rPr>
                  <w:delText>26</w:delText>
                </w:r>
              </w:del>
            </w:ins>
          </w:p>
        </w:tc>
        <w:tc>
          <w:tcPr>
            <w:tcW w:w="698" w:type="dxa"/>
            <w:shd w:val="clear" w:color="auto" w:fill="auto"/>
            <w:noWrap/>
            <w:vAlign w:val="bottom"/>
            <w:hideMark/>
            <w:tcPrChange w:id="4702" w:author="Jon.Richar" w:date="2023-06-09T15:16:00Z">
              <w:tcPr>
                <w:tcW w:w="693" w:type="dxa"/>
                <w:gridSpan w:val="2"/>
                <w:shd w:val="clear" w:color="auto" w:fill="auto"/>
                <w:noWrap/>
                <w:vAlign w:val="bottom"/>
                <w:hideMark/>
              </w:tcPr>
            </w:tcPrChange>
          </w:tcPr>
          <w:p w14:paraId="5958C08E" w14:textId="724C50E4" w:rsidR="00582FB7" w:rsidRPr="00582FB7" w:rsidDel="00532572" w:rsidRDefault="00582FB7" w:rsidP="00582FB7">
            <w:pPr>
              <w:spacing w:after="0" w:line="240" w:lineRule="auto"/>
              <w:jc w:val="right"/>
              <w:rPr>
                <w:ins w:id="4703" w:author="Jon.Richar" w:date="2023-06-07T15:37:00Z"/>
                <w:del w:id="4704" w:author="Mike.Litzow" w:date="2024-01-02T12:20:00Z"/>
                <w:rFonts w:ascii="Times New Roman" w:eastAsia="Times New Roman" w:hAnsi="Times New Roman" w:cs="Times New Roman"/>
                <w:color w:val="000000"/>
                <w:sz w:val="20"/>
                <w:szCs w:val="20"/>
              </w:rPr>
            </w:pPr>
            <w:ins w:id="4705" w:author="Jon.Richar" w:date="2023-06-07T15:37:00Z">
              <w:del w:id="4706" w:author="Mike.Litzow" w:date="2024-01-02T12:20:00Z">
                <w:r w:rsidRPr="00582FB7" w:rsidDel="00532572">
                  <w:rPr>
                    <w:rFonts w:ascii="Times New Roman" w:eastAsia="Times New Roman" w:hAnsi="Times New Roman" w:cs="Times New Roman"/>
                    <w:color w:val="000000"/>
                    <w:sz w:val="20"/>
                    <w:szCs w:val="20"/>
                  </w:rPr>
                  <w:delText>80.74</w:delText>
                </w:r>
              </w:del>
            </w:ins>
          </w:p>
        </w:tc>
        <w:tc>
          <w:tcPr>
            <w:tcW w:w="683" w:type="dxa"/>
            <w:shd w:val="clear" w:color="auto" w:fill="auto"/>
            <w:noWrap/>
            <w:vAlign w:val="bottom"/>
            <w:hideMark/>
            <w:tcPrChange w:id="4707" w:author="Jon.Richar" w:date="2023-06-09T15:16:00Z">
              <w:tcPr>
                <w:tcW w:w="999" w:type="dxa"/>
                <w:gridSpan w:val="2"/>
                <w:shd w:val="clear" w:color="auto" w:fill="auto"/>
                <w:noWrap/>
                <w:vAlign w:val="bottom"/>
                <w:hideMark/>
              </w:tcPr>
            </w:tcPrChange>
          </w:tcPr>
          <w:p w14:paraId="3CDFF35F" w14:textId="74C841EC" w:rsidR="00582FB7" w:rsidRPr="00582FB7" w:rsidDel="00532572" w:rsidRDefault="00582FB7" w:rsidP="00582FB7">
            <w:pPr>
              <w:spacing w:after="0" w:line="240" w:lineRule="auto"/>
              <w:jc w:val="right"/>
              <w:rPr>
                <w:ins w:id="4708" w:author="Jon.Richar" w:date="2023-06-07T15:37:00Z"/>
                <w:del w:id="4709" w:author="Mike.Litzow" w:date="2024-01-02T12:20:00Z"/>
                <w:rFonts w:ascii="Times New Roman" w:eastAsia="Times New Roman" w:hAnsi="Times New Roman" w:cs="Times New Roman"/>
                <w:color w:val="000000"/>
                <w:sz w:val="20"/>
                <w:szCs w:val="20"/>
              </w:rPr>
            </w:pPr>
            <w:ins w:id="4710" w:author="Jon.Richar" w:date="2023-06-07T15:37:00Z">
              <w:del w:id="4711" w:author="Mike.Litzow" w:date="2024-01-02T12:20:00Z">
                <w:r w:rsidRPr="00582FB7" w:rsidDel="00532572">
                  <w:rPr>
                    <w:rFonts w:ascii="Times New Roman" w:eastAsia="Times New Roman" w:hAnsi="Times New Roman" w:cs="Times New Roman"/>
                    <w:color w:val="000000"/>
                    <w:sz w:val="20"/>
                    <w:szCs w:val="20"/>
                  </w:rPr>
                  <w:delText>8.14</w:delText>
                </w:r>
              </w:del>
            </w:ins>
          </w:p>
        </w:tc>
        <w:tc>
          <w:tcPr>
            <w:tcW w:w="639" w:type="dxa"/>
            <w:shd w:val="clear" w:color="auto" w:fill="auto"/>
            <w:noWrap/>
            <w:vAlign w:val="bottom"/>
            <w:hideMark/>
            <w:tcPrChange w:id="4712" w:author="Jon.Richar" w:date="2023-06-09T15:16:00Z">
              <w:tcPr>
                <w:tcW w:w="589" w:type="dxa"/>
                <w:gridSpan w:val="2"/>
                <w:shd w:val="clear" w:color="auto" w:fill="auto"/>
                <w:noWrap/>
                <w:vAlign w:val="bottom"/>
                <w:hideMark/>
              </w:tcPr>
            </w:tcPrChange>
          </w:tcPr>
          <w:p w14:paraId="76885555" w14:textId="4195E7C1" w:rsidR="00582FB7" w:rsidRPr="00582FB7" w:rsidDel="00532572" w:rsidRDefault="00582FB7" w:rsidP="00582FB7">
            <w:pPr>
              <w:spacing w:after="0" w:line="240" w:lineRule="auto"/>
              <w:jc w:val="right"/>
              <w:rPr>
                <w:ins w:id="4713" w:author="Jon.Richar" w:date="2023-06-07T15:37:00Z"/>
                <w:del w:id="4714" w:author="Mike.Litzow" w:date="2024-01-02T12:20:00Z"/>
                <w:rFonts w:ascii="Times New Roman" w:eastAsia="Times New Roman" w:hAnsi="Times New Roman" w:cs="Times New Roman"/>
                <w:color w:val="000000"/>
                <w:sz w:val="20"/>
                <w:szCs w:val="20"/>
              </w:rPr>
            </w:pPr>
            <w:ins w:id="4715" w:author="Jon.Richar" w:date="2023-06-07T15:37:00Z">
              <w:del w:id="4716" w:author="Mike.Litzow" w:date="2024-01-02T12:20:00Z">
                <w:r w:rsidRPr="00582FB7" w:rsidDel="00532572">
                  <w:rPr>
                    <w:rFonts w:ascii="Times New Roman" w:eastAsia="Times New Roman" w:hAnsi="Times New Roman" w:cs="Times New Roman"/>
                    <w:color w:val="000000"/>
                    <w:sz w:val="20"/>
                    <w:szCs w:val="20"/>
                  </w:rPr>
                  <w:delText>0.40</w:delText>
                </w:r>
              </w:del>
            </w:ins>
          </w:p>
        </w:tc>
        <w:tc>
          <w:tcPr>
            <w:tcW w:w="5980" w:type="dxa"/>
            <w:shd w:val="clear" w:color="auto" w:fill="auto"/>
            <w:noWrap/>
            <w:vAlign w:val="bottom"/>
            <w:hideMark/>
            <w:tcPrChange w:id="4717" w:author="Jon.Richar" w:date="2023-06-09T15:16:00Z">
              <w:tcPr>
                <w:tcW w:w="5729" w:type="dxa"/>
                <w:gridSpan w:val="2"/>
                <w:shd w:val="clear" w:color="auto" w:fill="auto"/>
                <w:noWrap/>
                <w:vAlign w:val="bottom"/>
                <w:hideMark/>
              </w:tcPr>
            </w:tcPrChange>
          </w:tcPr>
          <w:p w14:paraId="673E8534" w14:textId="3182BF2C" w:rsidR="00582FB7" w:rsidRPr="00582FB7" w:rsidDel="00532572" w:rsidRDefault="00582FB7" w:rsidP="00582FB7">
            <w:pPr>
              <w:spacing w:after="0" w:line="240" w:lineRule="auto"/>
              <w:rPr>
                <w:ins w:id="4718" w:author="Jon.Richar" w:date="2023-06-07T15:37:00Z"/>
                <w:del w:id="4719" w:author="Mike.Litzow" w:date="2024-01-02T12:20:00Z"/>
                <w:rFonts w:ascii="Times New Roman" w:eastAsia="Times New Roman" w:hAnsi="Times New Roman" w:cs="Times New Roman"/>
                <w:color w:val="000000"/>
                <w:sz w:val="20"/>
                <w:szCs w:val="20"/>
              </w:rPr>
            </w:pPr>
            <w:ins w:id="4720" w:author="Jon.Richar" w:date="2023-06-07T15:37:00Z">
              <w:del w:id="4721" w:author="Mike.Litzow" w:date="2024-01-02T12:20:00Z">
                <w:r w:rsidRPr="00582FB7" w:rsidDel="00532572">
                  <w:rPr>
                    <w:rFonts w:ascii="Times New Roman" w:eastAsia="Times New Roman" w:hAnsi="Times New Roman" w:cs="Times New Roman"/>
                    <w:color w:val="000000"/>
                    <w:sz w:val="20"/>
                    <w:szCs w:val="20"/>
                  </w:rPr>
                  <w:delText>Female Bairdi, FHS lag 2, ovigerous female opilio, NE wind</w:delText>
                </w:r>
              </w:del>
            </w:ins>
          </w:p>
        </w:tc>
      </w:tr>
      <w:tr w:rsidR="00582FB7" w:rsidRPr="00582FB7" w:rsidDel="00532572" w14:paraId="32686E04" w14:textId="6A38C7F4" w:rsidTr="00C93D08">
        <w:tblPrEx>
          <w:tblPrExChange w:id="4722" w:author="Jon.Richar" w:date="2023-06-09T15:16:00Z">
            <w:tblPrEx>
              <w:tblW w:w="8779" w:type="dxa"/>
            </w:tblPrEx>
          </w:tblPrExChange>
        </w:tblPrEx>
        <w:trPr>
          <w:trHeight w:val="265"/>
          <w:ins w:id="4723" w:author="Jon.Richar" w:date="2023-06-07T15:37:00Z"/>
          <w:del w:id="4724" w:author="Mike.Litzow" w:date="2024-01-02T12:20:00Z"/>
          <w:trPrChange w:id="4725" w:author="Jon.Richar" w:date="2023-06-09T15:16:00Z">
            <w:trPr>
              <w:gridAfter w:val="0"/>
              <w:trHeight w:val="263"/>
            </w:trPr>
          </w:trPrChange>
        </w:trPr>
        <w:tc>
          <w:tcPr>
            <w:tcW w:w="774" w:type="dxa"/>
            <w:shd w:val="clear" w:color="auto" w:fill="auto"/>
            <w:noWrap/>
            <w:vAlign w:val="bottom"/>
            <w:hideMark/>
            <w:tcPrChange w:id="4726" w:author="Jon.Richar" w:date="2023-06-09T15:16:00Z">
              <w:tcPr>
                <w:tcW w:w="769" w:type="dxa"/>
                <w:shd w:val="clear" w:color="auto" w:fill="auto"/>
                <w:noWrap/>
                <w:vAlign w:val="bottom"/>
                <w:hideMark/>
              </w:tcPr>
            </w:tcPrChange>
          </w:tcPr>
          <w:p w14:paraId="7810B888" w14:textId="3C31AE60" w:rsidR="00582FB7" w:rsidRPr="00582FB7" w:rsidDel="00532572" w:rsidRDefault="00582FB7" w:rsidP="00582FB7">
            <w:pPr>
              <w:spacing w:after="0" w:line="240" w:lineRule="auto"/>
              <w:jc w:val="right"/>
              <w:rPr>
                <w:ins w:id="4727" w:author="Jon.Richar" w:date="2023-06-07T15:37:00Z"/>
                <w:del w:id="4728" w:author="Mike.Litzow" w:date="2024-01-02T12:20:00Z"/>
                <w:rFonts w:ascii="Times New Roman" w:eastAsia="Times New Roman" w:hAnsi="Times New Roman" w:cs="Times New Roman"/>
                <w:color w:val="000000"/>
                <w:sz w:val="20"/>
                <w:szCs w:val="20"/>
              </w:rPr>
            </w:pPr>
            <w:ins w:id="4729" w:author="Jon.Richar" w:date="2023-06-07T15:37:00Z">
              <w:del w:id="4730" w:author="Mike.Litzow" w:date="2024-01-02T12:20:00Z">
                <w:r w:rsidRPr="00582FB7" w:rsidDel="00532572">
                  <w:rPr>
                    <w:rFonts w:ascii="Times New Roman" w:eastAsia="Times New Roman" w:hAnsi="Times New Roman" w:cs="Times New Roman"/>
                    <w:color w:val="000000"/>
                    <w:sz w:val="20"/>
                    <w:szCs w:val="20"/>
                  </w:rPr>
                  <w:delText>24</w:delText>
                </w:r>
              </w:del>
            </w:ins>
          </w:p>
        </w:tc>
        <w:tc>
          <w:tcPr>
            <w:tcW w:w="698" w:type="dxa"/>
            <w:shd w:val="clear" w:color="auto" w:fill="auto"/>
            <w:noWrap/>
            <w:vAlign w:val="bottom"/>
            <w:hideMark/>
            <w:tcPrChange w:id="4731" w:author="Jon.Richar" w:date="2023-06-09T15:16:00Z">
              <w:tcPr>
                <w:tcW w:w="693" w:type="dxa"/>
                <w:gridSpan w:val="2"/>
                <w:shd w:val="clear" w:color="auto" w:fill="auto"/>
                <w:noWrap/>
                <w:vAlign w:val="bottom"/>
                <w:hideMark/>
              </w:tcPr>
            </w:tcPrChange>
          </w:tcPr>
          <w:p w14:paraId="34842095" w14:textId="58FB7483" w:rsidR="00582FB7" w:rsidRPr="00582FB7" w:rsidDel="00532572" w:rsidRDefault="00582FB7" w:rsidP="00582FB7">
            <w:pPr>
              <w:spacing w:after="0" w:line="240" w:lineRule="auto"/>
              <w:jc w:val="right"/>
              <w:rPr>
                <w:ins w:id="4732" w:author="Jon.Richar" w:date="2023-06-07T15:37:00Z"/>
                <w:del w:id="4733" w:author="Mike.Litzow" w:date="2024-01-02T12:20:00Z"/>
                <w:rFonts w:ascii="Times New Roman" w:eastAsia="Times New Roman" w:hAnsi="Times New Roman" w:cs="Times New Roman"/>
                <w:color w:val="000000"/>
                <w:sz w:val="20"/>
                <w:szCs w:val="20"/>
              </w:rPr>
            </w:pPr>
            <w:ins w:id="4734" w:author="Jon.Richar" w:date="2023-06-07T15:37:00Z">
              <w:del w:id="4735" w:author="Mike.Litzow" w:date="2024-01-02T12:20:00Z">
                <w:r w:rsidRPr="00582FB7" w:rsidDel="00532572">
                  <w:rPr>
                    <w:rFonts w:ascii="Times New Roman" w:eastAsia="Times New Roman" w:hAnsi="Times New Roman" w:cs="Times New Roman"/>
                    <w:color w:val="000000"/>
                    <w:sz w:val="20"/>
                    <w:szCs w:val="20"/>
                  </w:rPr>
                  <w:delText>80.91</w:delText>
                </w:r>
              </w:del>
            </w:ins>
          </w:p>
        </w:tc>
        <w:tc>
          <w:tcPr>
            <w:tcW w:w="683" w:type="dxa"/>
            <w:shd w:val="clear" w:color="auto" w:fill="auto"/>
            <w:noWrap/>
            <w:vAlign w:val="bottom"/>
            <w:hideMark/>
            <w:tcPrChange w:id="4736" w:author="Jon.Richar" w:date="2023-06-09T15:16:00Z">
              <w:tcPr>
                <w:tcW w:w="999" w:type="dxa"/>
                <w:gridSpan w:val="2"/>
                <w:shd w:val="clear" w:color="auto" w:fill="auto"/>
                <w:noWrap/>
                <w:vAlign w:val="bottom"/>
                <w:hideMark/>
              </w:tcPr>
            </w:tcPrChange>
          </w:tcPr>
          <w:p w14:paraId="4BE2D29D" w14:textId="41B1A50C" w:rsidR="00582FB7" w:rsidRPr="00582FB7" w:rsidDel="00532572" w:rsidRDefault="00582FB7" w:rsidP="00582FB7">
            <w:pPr>
              <w:spacing w:after="0" w:line="240" w:lineRule="auto"/>
              <w:jc w:val="right"/>
              <w:rPr>
                <w:ins w:id="4737" w:author="Jon.Richar" w:date="2023-06-07T15:37:00Z"/>
                <w:del w:id="4738" w:author="Mike.Litzow" w:date="2024-01-02T12:20:00Z"/>
                <w:rFonts w:ascii="Times New Roman" w:eastAsia="Times New Roman" w:hAnsi="Times New Roman" w:cs="Times New Roman"/>
                <w:color w:val="000000"/>
                <w:sz w:val="20"/>
                <w:szCs w:val="20"/>
              </w:rPr>
            </w:pPr>
            <w:ins w:id="4739" w:author="Jon.Richar" w:date="2023-06-07T15:37:00Z">
              <w:del w:id="4740" w:author="Mike.Litzow" w:date="2024-01-02T12:20:00Z">
                <w:r w:rsidRPr="00582FB7" w:rsidDel="00532572">
                  <w:rPr>
                    <w:rFonts w:ascii="Times New Roman" w:eastAsia="Times New Roman" w:hAnsi="Times New Roman" w:cs="Times New Roman"/>
                    <w:color w:val="000000"/>
                    <w:sz w:val="20"/>
                    <w:szCs w:val="20"/>
                  </w:rPr>
                  <w:delText>8.31</w:delText>
                </w:r>
              </w:del>
            </w:ins>
          </w:p>
        </w:tc>
        <w:tc>
          <w:tcPr>
            <w:tcW w:w="639" w:type="dxa"/>
            <w:shd w:val="clear" w:color="auto" w:fill="auto"/>
            <w:noWrap/>
            <w:vAlign w:val="bottom"/>
            <w:hideMark/>
            <w:tcPrChange w:id="4741" w:author="Jon.Richar" w:date="2023-06-09T15:16:00Z">
              <w:tcPr>
                <w:tcW w:w="589" w:type="dxa"/>
                <w:gridSpan w:val="2"/>
                <w:shd w:val="clear" w:color="auto" w:fill="auto"/>
                <w:noWrap/>
                <w:vAlign w:val="bottom"/>
                <w:hideMark/>
              </w:tcPr>
            </w:tcPrChange>
          </w:tcPr>
          <w:p w14:paraId="57B6ACBF" w14:textId="5715A6EF" w:rsidR="00582FB7" w:rsidRPr="00582FB7" w:rsidDel="00532572" w:rsidRDefault="00582FB7" w:rsidP="00582FB7">
            <w:pPr>
              <w:spacing w:after="0" w:line="240" w:lineRule="auto"/>
              <w:jc w:val="right"/>
              <w:rPr>
                <w:ins w:id="4742" w:author="Jon.Richar" w:date="2023-06-07T15:37:00Z"/>
                <w:del w:id="4743" w:author="Mike.Litzow" w:date="2024-01-02T12:20:00Z"/>
                <w:rFonts w:ascii="Times New Roman" w:eastAsia="Times New Roman" w:hAnsi="Times New Roman" w:cs="Times New Roman"/>
                <w:color w:val="000000"/>
                <w:sz w:val="20"/>
                <w:szCs w:val="20"/>
              </w:rPr>
            </w:pPr>
            <w:ins w:id="4744" w:author="Jon.Richar" w:date="2023-06-07T15:37:00Z">
              <w:del w:id="4745" w:author="Mike.Litzow" w:date="2024-01-02T12:20:00Z">
                <w:r w:rsidRPr="00582FB7" w:rsidDel="00532572">
                  <w:rPr>
                    <w:rFonts w:ascii="Times New Roman" w:eastAsia="Times New Roman" w:hAnsi="Times New Roman" w:cs="Times New Roman"/>
                    <w:color w:val="000000"/>
                    <w:sz w:val="20"/>
                    <w:szCs w:val="20"/>
                  </w:rPr>
                  <w:delText>0.41</w:delText>
                </w:r>
              </w:del>
            </w:ins>
          </w:p>
        </w:tc>
        <w:tc>
          <w:tcPr>
            <w:tcW w:w="5980" w:type="dxa"/>
            <w:shd w:val="clear" w:color="auto" w:fill="auto"/>
            <w:noWrap/>
            <w:vAlign w:val="bottom"/>
            <w:hideMark/>
            <w:tcPrChange w:id="4746" w:author="Jon.Richar" w:date="2023-06-09T15:16:00Z">
              <w:tcPr>
                <w:tcW w:w="5729" w:type="dxa"/>
                <w:gridSpan w:val="2"/>
                <w:shd w:val="clear" w:color="auto" w:fill="auto"/>
                <w:noWrap/>
                <w:vAlign w:val="bottom"/>
                <w:hideMark/>
              </w:tcPr>
            </w:tcPrChange>
          </w:tcPr>
          <w:p w14:paraId="160E01D1" w14:textId="74B1F60A" w:rsidR="00582FB7" w:rsidRPr="00582FB7" w:rsidDel="00532572" w:rsidRDefault="00582FB7" w:rsidP="00582FB7">
            <w:pPr>
              <w:spacing w:after="0" w:line="240" w:lineRule="auto"/>
              <w:rPr>
                <w:ins w:id="4747" w:author="Jon.Richar" w:date="2023-06-07T15:37:00Z"/>
                <w:del w:id="4748" w:author="Mike.Litzow" w:date="2024-01-02T12:20:00Z"/>
                <w:rFonts w:ascii="Times New Roman" w:eastAsia="Times New Roman" w:hAnsi="Times New Roman" w:cs="Times New Roman"/>
                <w:color w:val="000000"/>
                <w:sz w:val="20"/>
                <w:szCs w:val="20"/>
              </w:rPr>
            </w:pPr>
            <w:ins w:id="4749" w:author="Jon.Richar" w:date="2023-06-07T15:37:00Z">
              <w:del w:id="4750" w:author="Mike.Litzow" w:date="2024-01-02T12:20:00Z">
                <w:r w:rsidRPr="00582FB7" w:rsidDel="00532572">
                  <w:rPr>
                    <w:rFonts w:ascii="Times New Roman" w:eastAsia="Times New Roman" w:hAnsi="Times New Roman" w:cs="Times New Roman"/>
                    <w:color w:val="000000"/>
                    <w:sz w:val="20"/>
                    <w:szCs w:val="20"/>
                  </w:rPr>
                  <w:delText>Female Bairdi, FHS lag 2, ovigerous female opilio, May-July SST</w:delText>
                </w:r>
              </w:del>
            </w:ins>
          </w:p>
        </w:tc>
      </w:tr>
      <w:tr w:rsidR="00582FB7" w:rsidRPr="00582FB7" w:rsidDel="00532572" w14:paraId="210BAC52" w14:textId="6C87A7F2" w:rsidTr="00C93D08">
        <w:tblPrEx>
          <w:tblPrExChange w:id="4751" w:author="Jon.Richar" w:date="2023-06-09T15:16:00Z">
            <w:tblPrEx>
              <w:tblW w:w="8779" w:type="dxa"/>
            </w:tblPrEx>
          </w:tblPrExChange>
        </w:tblPrEx>
        <w:trPr>
          <w:trHeight w:val="265"/>
          <w:ins w:id="4752" w:author="Jon.Richar" w:date="2023-06-07T15:37:00Z"/>
          <w:del w:id="4753" w:author="Mike.Litzow" w:date="2024-01-02T12:20:00Z"/>
          <w:trPrChange w:id="4754" w:author="Jon.Richar" w:date="2023-06-09T15:16:00Z">
            <w:trPr>
              <w:gridAfter w:val="0"/>
              <w:trHeight w:val="263"/>
            </w:trPr>
          </w:trPrChange>
        </w:trPr>
        <w:tc>
          <w:tcPr>
            <w:tcW w:w="774" w:type="dxa"/>
            <w:shd w:val="clear" w:color="auto" w:fill="auto"/>
            <w:noWrap/>
            <w:vAlign w:val="bottom"/>
            <w:hideMark/>
            <w:tcPrChange w:id="4755" w:author="Jon.Richar" w:date="2023-06-09T15:16:00Z">
              <w:tcPr>
                <w:tcW w:w="769" w:type="dxa"/>
                <w:shd w:val="clear" w:color="auto" w:fill="auto"/>
                <w:noWrap/>
                <w:vAlign w:val="bottom"/>
                <w:hideMark/>
              </w:tcPr>
            </w:tcPrChange>
          </w:tcPr>
          <w:p w14:paraId="6B51670B" w14:textId="1F5BD241" w:rsidR="00582FB7" w:rsidRPr="00582FB7" w:rsidDel="00532572" w:rsidRDefault="00582FB7" w:rsidP="00582FB7">
            <w:pPr>
              <w:spacing w:after="0" w:line="240" w:lineRule="auto"/>
              <w:jc w:val="right"/>
              <w:rPr>
                <w:ins w:id="4756" w:author="Jon.Richar" w:date="2023-06-07T15:37:00Z"/>
                <w:del w:id="4757" w:author="Mike.Litzow" w:date="2024-01-02T12:20:00Z"/>
                <w:rFonts w:ascii="Times New Roman" w:eastAsia="Times New Roman" w:hAnsi="Times New Roman" w:cs="Times New Roman"/>
                <w:color w:val="000000"/>
                <w:sz w:val="20"/>
                <w:szCs w:val="20"/>
              </w:rPr>
            </w:pPr>
            <w:ins w:id="4758" w:author="Jon.Richar" w:date="2023-06-07T15:37:00Z">
              <w:del w:id="4759" w:author="Mike.Litzow" w:date="2024-01-02T12:20:00Z">
                <w:r w:rsidRPr="00582FB7" w:rsidDel="00532572">
                  <w:rPr>
                    <w:rFonts w:ascii="Times New Roman" w:eastAsia="Times New Roman" w:hAnsi="Times New Roman" w:cs="Times New Roman"/>
                    <w:color w:val="000000"/>
                    <w:sz w:val="20"/>
                    <w:szCs w:val="20"/>
                  </w:rPr>
                  <w:delText>9</w:delText>
                </w:r>
              </w:del>
            </w:ins>
          </w:p>
        </w:tc>
        <w:tc>
          <w:tcPr>
            <w:tcW w:w="698" w:type="dxa"/>
            <w:shd w:val="clear" w:color="auto" w:fill="auto"/>
            <w:noWrap/>
            <w:vAlign w:val="bottom"/>
            <w:hideMark/>
            <w:tcPrChange w:id="4760" w:author="Jon.Richar" w:date="2023-06-09T15:16:00Z">
              <w:tcPr>
                <w:tcW w:w="693" w:type="dxa"/>
                <w:gridSpan w:val="2"/>
                <w:shd w:val="clear" w:color="auto" w:fill="auto"/>
                <w:noWrap/>
                <w:vAlign w:val="bottom"/>
                <w:hideMark/>
              </w:tcPr>
            </w:tcPrChange>
          </w:tcPr>
          <w:p w14:paraId="2CEAF7CD" w14:textId="209DCFB2" w:rsidR="00582FB7" w:rsidRPr="00582FB7" w:rsidDel="00532572" w:rsidRDefault="00582FB7" w:rsidP="00582FB7">
            <w:pPr>
              <w:spacing w:after="0" w:line="240" w:lineRule="auto"/>
              <w:jc w:val="right"/>
              <w:rPr>
                <w:ins w:id="4761" w:author="Jon.Richar" w:date="2023-06-07T15:37:00Z"/>
                <w:del w:id="4762" w:author="Mike.Litzow" w:date="2024-01-02T12:20:00Z"/>
                <w:rFonts w:ascii="Times New Roman" w:eastAsia="Times New Roman" w:hAnsi="Times New Roman" w:cs="Times New Roman"/>
                <w:color w:val="000000"/>
                <w:sz w:val="20"/>
                <w:szCs w:val="20"/>
              </w:rPr>
            </w:pPr>
            <w:ins w:id="4763" w:author="Jon.Richar" w:date="2023-06-07T15:37:00Z">
              <w:del w:id="4764" w:author="Mike.Litzow" w:date="2024-01-02T12:20:00Z">
                <w:r w:rsidRPr="00582FB7" w:rsidDel="00532572">
                  <w:rPr>
                    <w:rFonts w:ascii="Times New Roman" w:eastAsia="Times New Roman" w:hAnsi="Times New Roman" w:cs="Times New Roman"/>
                    <w:color w:val="000000"/>
                    <w:sz w:val="20"/>
                    <w:szCs w:val="20"/>
                  </w:rPr>
                  <w:delText>81.87</w:delText>
                </w:r>
              </w:del>
            </w:ins>
          </w:p>
        </w:tc>
        <w:tc>
          <w:tcPr>
            <w:tcW w:w="683" w:type="dxa"/>
            <w:shd w:val="clear" w:color="auto" w:fill="auto"/>
            <w:noWrap/>
            <w:vAlign w:val="bottom"/>
            <w:hideMark/>
            <w:tcPrChange w:id="4765" w:author="Jon.Richar" w:date="2023-06-09T15:16:00Z">
              <w:tcPr>
                <w:tcW w:w="999" w:type="dxa"/>
                <w:gridSpan w:val="2"/>
                <w:shd w:val="clear" w:color="auto" w:fill="auto"/>
                <w:noWrap/>
                <w:vAlign w:val="bottom"/>
                <w:hideMark/>
              </w:tcPr>
            </w:tcPrChange>
          </w:tcPr>
          <w:p w14:paraId="4D312F0A" w14:textId="6135AF76" w:rsidR="00582FB7" w:rsidRPr="00582FB7" w:rsidDel="00532572" w:rsidRDefault="00582FB7" w:rsidP="00582FB7">
            <w:pPr>
              <w:spacing w:after="0" w:line="240" w:lineRule="auto"/>
              <w:jc w:val="right"/>
              <w:rPr>
                <w:ins w:id="4766" w:author="Jon.Richar" w:date="2023-06-07T15:37:00Z"/>
                <w:del w:id="4767" w:author="Mike.Litzow" w:date="2024-01-02T12:20:00Z"/>
                <w:rFonts w:ascii="Times New Roman" w:eastAsia="Times New Roman" w:hAnsi="Times New Roman" w:cs="Times New Roman"/>
                <w:color w:val="000000"/>
                <w:sz w:val="20"/>
                <w:szCs w:val="20"/>
              </w:rPr>
            </w:pPr>
            <w:ins w:id="4768" w:author="Jon.Richar" w:date="2023-06-07T15:37:00Z">
              <w:del w:id="4769" w:author="Mike.Litzow" w:date="2024-01-02T12:20:00Z">
                <w:r w:rsidRPr="00582FB7" w:rsidDel="00532572">
                  <w:rPr>
                    <w:rFonts w:ascii="Times New Roman" w:eastAsia="Times New Roman" w:hAnsi="Times New Roman" w:cs="Times New Roman"/>
                    <w:color w:val="000000"/>
                    <w:sz w:val="20"/>
                    <w:szCs w:val="20"/>
                  </w:rPr>
                  <w:delText>9.27</w:delText>
                </w:r>
              </w:del>
            </w:ins>
          </w:p>
        </w:tc>
        <w:tc>
          <w:tcPr>
            <w:tcW w:w="639" w:type="dxa"/>
            <w:shd w:val="clear" w:color="auto" w:fill="auto"/>
            <w:noWrap/>
            <w:vAlign w:val="bottom"/>
            <w:hideMark/>
            <w:tcPrChange w:id="4770" w:author="Jon.Richar" w:date="2023-06-09T15:16:00Z">
              <w:tcPr>
                <w:tcW w:w="589" w:type="dxa"/>
                <w:gridSpan w:val="2"/>
                <w:shd w:val="clear" w:color="auto" w:fill="auto"/>
                <w:noWrap/>
                <w:vAlign w:val="bottom"/>
                <w:hideMark/>
              </w:tcPr>
            </w:tcPrChange>
          </w:tcPr>
          <w:p w14:paraId="72E67BFB" w14:textId="63992CDD" w:rsidR="00582FB7" w:rsidRPr="00582FB7" w:rsidDel="00532572" w:rsidRDefault="00582FB7" w:rsidP="00582FB7">
            <w:pPr>
              <w:spacing w:after="0" w:line="240" w:lineRule="auto"/>
              <w:jc w:val="right"/>
              <w:rPr>
                <w:ins w:id="4771" w:author="Jon.Richar" w:date="2023-06-07T15:37:00Z"/>
                <w:del w:id="4772" w:author="Mike.Litzow" w:date="2024-01-02T12:20:00Z"/>
                <w:rFonts w:ascii="Times New Roman" w:eastAsia="Times New Roman" w:hAnsi="Times New Roman" w:cs="Times New Roman"/>
                <w:color w:val="000000"/>
                <w:sz w:val="20"/>
                <w:szCs w:val="20"/>
              </w:rPr>
            </w:pPr>
            <w:ins w:id="4773" w:author="Jon.Richar" w:date="2023-06-07T15:37:00Z">
              <w:del w:id="4774" w:author="Mike.Litzow" w:date="2024-01-02T12:20:00Z">
                <w:r w:rsidRPr="00582FB7" w:rsidDel="00532572">
                  <w:rPr>
                    <w:rFonts w:ascii="Times New Roman" w:eastAsia="Times New Roman" w:hAnsi="Times New Roman" w:cs="Times New Roman"/>
                    <w:color w:val="000000"/>
                    <w:sz w:val="20"/>
                    <w:szCs w:val="20"/>
                  </w:rPr>
                  <w:delText>0.36</w:delText>
                </w:r>
              </w:del>
            </w:ins>
          </w:p>
        </w:tc>
        <w:tc>
          <w:tcPr>
            <w:tcW w:w="5980" w:type="dxa"/>
            <w:shd w:val="clear" w:color="auto" w:fill="auto"/>
            <w:noWrap/>
            <w:vAlign w:val="bottom"/>
            <w:hideMark/>
            <w:tcPrChange w:id="4775" w:author="Jon.Richar" w:date="2023-06-09T15:16:00Z">
              <w:tcPr>
                <w:tcW w:w="5729" w:type="dxa"/>
                <w:gridSpan w:val="2"/>
                <w:shd w:val="clear" w:color="auto" w:fill="auto"/>
                <w:noWrap/>
                <w:vAlign w:val="bottom"/>
                <w:hideMark/>
              </w:tcPr>
            </w:tcPrChange>
          </w:tcPr>
          <w:p w14:paraId="0F2F34DD" w14:textId="065B02D0" w:rsidR="00582FB7" w:rsidRPr="00582FB7" w:rsidDel="00532572" w:rsidRDefault="00582FB7" w:rsidP="00582FB7">
            <w:pPr>
              <w:spacing w:after="0" w:line="240" w:lineRule="auto"/>
              <w:rPr>
                <w:ins w:id="4776" w:author="Jon.Richar" w:date="2023-06-07T15:37:00Z"/>
                <w:del w:id="4777" w:author="Mike.Litzow" w:date="2024-01-02T12:20:00Z"/>
                <w:rFonts w:ascii="Times New Roman" w:eastAsia="Times New Roman" w:hAnsi="Times New Roman" w:cs="Times New Roman"/>
                <w:color w:val="000000"/>
                <w:sz w:val="20"/>
                <w:szCs w:val="20"/>
              </w:rPr>
            </w:pPr>
            <w:ins w:id="4778" w:author="Jon.Richar" w:date="2023-06-07T15:37:00Z">
              <w:del w:id="4779" w:author="Mike.Litzow" w:date="2024-01-02T12:20:00Z">
                <w:r w:rsidRPr="00582FB7" w:rsidDel="00532572">
                  <w:rPr>
                    <w:rFonts w:ascii="Times New Roman" w:eastAsia="Times New Roman" w:hAnsi="Times New Roman" w:cs="Times New Roman"/>
                    <w:color w:val="000000"/>
                    <w:sz w:val="20"/>
                    <w:szCs w:val="20"/>
                  </w:rPr>
                  <w:delText>Female Bairdi, Pacific cod RA2, FHS RA2</w:delText>
                </w:r>
              </w:del>
            </w:ins>
          </w:p>
        </w:tc>
      </w:tr>
      <w:tr w:rsidR="00582FB7" w:rsidRPr="00582FB7" w:rsidDel="00532572" w14:paraId="27C184C6" w14:textId="1F5D507B" w:rsidTr="00C93D08">
        <w:tblPrEx>
          <w:tblPrExChange w:id="4780" w:author="Jon.Richar" w:date="2023-06-09T15:16:00Z">
            <w:tblPrEx>
              <w:tblW w:w="8779" w:type="dxa"/>
            </w:tblPrEx>
          </w:tblPrExChange>
        </w:tblPrEx>
        <w:trPr>
          <w:trHeight w:val="265"/>
          <w:ins w:id="4781" w:author="Jon.Richar" w:date="2023-06-07T15:37:00Z"/>
          <w:del w:id="4782" w:author="Mike.Litzow" w:date="2024-01-02T12:20:00Z"/>
          <w:trPrChange w:id="4783" w:author="Jon.Richar" w:date="2023-06-09T15:16:00Z">
            <w:trPr>
              <w:gridAfter w:val="0"/>
              <w:trHeight w:val="263"/>
            </w:trPr>
          </w:trPrChange>
        </w:trPr>
        <w:tc>
          <w:tcPr>
            <w:tcW w:w="774" w:type="dxa"/>
            <w:shd w:val="clear" w:color="auto" w:fill="auto"/>
            <w:noWrap/>
            <w:vAlign w:val="bottom"/>
            <w:hideMark/>
            <w:tcPrChange w:id="4784" w:author="Jon.Richar" w:date="2023-06-09T15:16:00Z">
              <w:tcPr>
                <w:tcW w:w="769" w:type="dxa"/>
                <w:shd w:val="clear" w:color="auto" w:fill="auto"/>
                <w:noWrap/>
                <w:vAlign w:val="bottom"/>
                <w:hideMark/>
              </w:tcPr>
            </w:tcPrChange>
          </w:tcPr>
          <w:p w14:paraId="57DE9BCE" w14:textId="2B42EC92" w:rsidR="00582FB7" w:rsidRPr="00582FB7" w:rsidDel="00532572" w:rsidRDefault="00582FB7" w:rsidP="00582FB7">
            <w:pPr>
              <w:spacing w:after="0" w:line="240" w:lineRule="auto"/>
              <w:jc w:val="right"/>
              <w:rPr>
                <w:ins w:id="4785" w:author="Jon.Richar" w:date="2023-06-07T15:37:00Z"/>
                <w:del w:id="4786" w:author="Mike.Litzow" w:date="2024-01-02T12:20:00Z"/>
                <w:rFonts w:ascii="Times New Roman" w:eastAsia="Times New Roman" w:hAnsi="Times New Roman" w:cs="Times New Roman"/>
                <w:color w:val="000000"/>
                <w:sz w:val="20"/>
                <w:szCs w:val="20"/>
              </w:rPr>
            </w:pPr>
            <w:ins w:id="4787" w:author="Jon.Richar" w:date="2023-06-07T15:37:00Z">
              <w:del w:id="4788" w:author="Mike.Litzow" w:date="2024-01-02T12:20:00Z">
                <w:r w:rsidRPr="00582FB7" w:rsidDel="00532572">
                  <w:rPr>
                    <w:rFonts w:ascii="Times New Roman" w:eastAsia="Times New Roman" w:hAnsi="Times New Roman" w:cs="Times New Roman"/>
                    <w:color w:val="000000"/>
                    <w:sz w:val="20"/>
                    <w:szCs w:val="20"/>
                  </w:rPr>
                  <w:delText>25</w:delText>
                </w:r>
              </w:del>
            </w:ins>
          </w:p>
        </w:tc>
        <w:tc>
          <w:tcPr>
            <w:tcW w:w="698" w:type="dxa"/>
            <w:shd w:val="clear" w:color="auto" w:fill="auto"/>
            <w:noWrap/>
            <w:vAlign w:val="bottom"/>
            <w:hideMark/>
            <w:tcPrChange w:id="4789" w:author="Jon.Richar" w:date="2023-06-09T15:16:00Z">
              <w:tcPr>
                <w:tcW w:w="693" w:type="dxa"/>
                <w:gridSpan w:val="2"/>
                <w:shd w:val="clear" w:color="auto" w:fill="auto"/>
                <w:noWrap/>
                <w:vAlign w:val="bottom"/>
                <w:hideMark/>
              </w:tcPr>
            </w:tcPrChange>
          </w:tcPr>
          <w:p w14:paraId="120C1BC2" w14:textId="417A680B" w:rsidR="00582FB7" w:rsidRPr="00582FB7" w:rsidDel="00532572" w:rsidRDefault="00582FB7" w:rsidP="00582FB7">
            <w:pPr>
              <w:spacing w:after="0" w:line="240" w:lineRule="auto"/>
              <w:jc w:val="right"/>
              <w:rPr>
                <w:ins w:id="4790" w:author="Jon.Richar" w:date="2023-06-07T15:37:00Z"/>
                <w:del w:id="4791" w:author="Mike.Litzow" w:date="2024-01-02T12:20:00Z"/>
                <w:rFonts w:ascii="Times New Roman" w:eastAsia="Times New Roman" w:hAnsi="Times New Roman" w:cs="Times New Roman"/>
                <w:color w:val="000000"/>
                <w:sz w:val="20"/>
                <w:szCs w:val="20"/>
              </w:rPr>
            </w:pPr>
            <w:ins w:id="4792" w:author="Jon.Richar" w:date="2023-06-07T15:37:00Z">
              <w:del w:id="4793" w:author="Mike.Litzow" w:date="2024-01-02T12:20:00Z">
                <w:r w:rsidRPr="00582FB7" w:rsidDel="00532572">
                  <w:rPr>
                    <w:rFonts w:ascii="Times New Roman" w:eastAsia="Times New Roman" w:hAnsi="Times New Roman" w:cs="Times New Roman"/>
                    <w:color w:val="000000"/>
                    <w:sz w:val="20"/>
                    <w:szCs w:val="20"/>
                  </w:rPr>
                  <w:delText>81.97</w:delText>
                </w:r>
              </w:del>
            </w:ins>
          </w:p>
        </w:tc>
        <w:tc>
          <w:tcPr>
            <w:tcW w:w="683" w:type="dxa"/>
            <w:shd w:val="clear" w:color="auto" w:fill="auto"/>
            <w:noWrap/>
            <w:vAlign w:val="bottom"/>
            <w:hideMark/>
            <w:tcPrChange w:id="4794" w:author="Jon.Richar" w:date="2023-06-09T15:16:00Z">
              <w:tcPr>
                <w:tcW w:w="999" w:type="dxa"/>
                <w:gridSpan w:val="2"/>
                <w:shd w:val="clear" w:color="auto" w:fill="auto"/>
                <w:noWrap/>
                <w:vAlign w:val="bottom"/>
                <w:hideMark/>
              </w:tcPr>
            </w:tcPrChange>
          </w:tcPr>
          <w:p w14:paraId="7591A6DB" w14:textId="0FF64105" w:rsidR="00582FB7" w:rsidRPr="00582FB7" w:rsidDel="00532572" w:rsidRDefault="00582FB7" w:rsidP="00582FB7">
            <w:pPr>
              <w:spacing w:after="0" w:line="240" w:lineRule="auto"/>
              <w:jc w:val="right"/>
              <w:rPr>
                <w:ins w:id="4795" w:author="Jon.Richar" w:date="2023-06-07T15:37:00Z"/>
                <w:del w:id="4796" w:author="Mike.Litzow" w:date="2024-01-02T12:20:00Z"/>
                <w:rFonts w:ascii="Times New Roman" w:eastAsia="Times New Roman" w:hAnsi="Times New Roman" w:cs="Times New Roman"/>
                <w:color w:val="000000"/>
                <w:sz w:val="20"/>
                <w:szCs w:val="20"/>
              </w:rPr>
            </w:pPr>
            <w:ins w:id="4797" w:author="Jon.Richar" w:date="2023-06-07T15:37:00Z">
              <w:del w:id="4798" w:author="Mike.Litzow" w:date="2024-01-02T12:20:00Z">
                <w:r w:rsidRPr="00582FB7" w:rsidDel="00532572">
                  <w:rPr>
                    <w:rFonts w:ascii="Times New Roman" w:eastAsia="Times New Roman" w:hAnsi="Times New Roman" w:cs="Times New Roman"/>
                    <w:color w:val="000000"/>
                    <w:sz w:val="20"/>
                    <w:szCs w:val="20"/>
                  </w:rPr>
                  <w:delText>9.37</w:delText>
                </w:r>
              </w:del>
            </w:ins>
          </w:p>
        </w:tc>
        <w:tc>
          <w:tcPr>
            <w:tcW w:w="639" w:type="dxa"/>
            <w:shd w:val="clear" w:color="auto" w:fill="auto"/>
            <w:noWrap/>
            <w:vAlign w:val="bottom"/>
            <w:hideMark/>
            <w:tcPrChange w:id="4799" w:author="Jon.Richar" w:date="2023-06-09T15:16:00Z">
              <w:tcPr>
                <w:tcW w:w="589" w:type="dxa"/>
                <w:gridSpan w:val="2"/>
                <w:shd w:val="clear" w:color="auto" w:fill="auto"/>
                <w:noWrap/>
                <w:vAlign w:val="bottom"/>
                <w:hideMark/>
              </w:tcPr>
            </w:tcPrChange>
          </w:tcPr>
          <w:p w14:paraId="6FBB2767" w14:textId="75291A2E" w:rsidR="00582FB7" w:rsidRPr="00582FB7" w:rsidDel="00532572" w:rsidRDefault="00582FB7" w:rsidP="00582FB7">
            <w:pPr>
              <w:spacing w:after="0" w:line="240" w:lineRule="auto"/>
              <w:jc w:val="right"/>
              <w:rPr>
                <w:ins w:id="4800" w:author="Jon.Richar" w:date="2023-06-07T15:37:00Z"/>
                <w:del w:id="4801" w:author="Mike.Litzow" w:date="2024-01-02T12:20:00Z"/>
                <w:rFonts w:ascii="Times New Roman" w:eastAsia="Times New Roman" w:hAnsi="Times New Roman" w:cs="Times New Roman"/>
                <w:color w:val="000000"/>
                <w:sz w:val="20"/>
                <w:szCs w:val="20"/>
              </w:rPr>
            </w:pPr>
            <w:ins w:id="4802" w:author="Jon.Richar" w:date="2023-06-07T15:37:00Z">
              <w:del w:id="4803" w:author="Mike.Litzow" w:date="2024-01-02T12:20:00Z">
                <w:r w:rsidRPr="00582FB7" w:rsidDel="00532572">
                  <w:rPr>
                    <w:rFonts w:ascii="Times New Roman" w:eastAsia="Times New Roman" w:hAnsi="Times New Roman" w:cs="Times New Roman"/>
                    <w:color w:val="000000"/>
                    <w:sz w:val="20"/>
                    <w:szCs w:val="20"/>
                  </w:rPr>
                  <w:delText>0.45</w:delText>
                </w:r>
              </w:del>
            </w:ins>
          </w:p>
        </w:tc>
        <w:tc>
          <w:tcPr>
            <w:tcW w:w="5980" w:type="dxa"/>
            <w:shd w:val="clear" w:color="auto" w:fill="auto"/>
            <w:noWrap/>
            <w:vAlign w:val="bottom"/>
            <w:hideMark/>
            <w:tcPrChange w:id="4804" w:author="Jon.Richar" w:date="2023-06-09T15:16:00Z">
              <w:tcPr>
                <w:tcW w:w="5729" w:type="dxa"/>
                <w:gridSpan w:val="2"/>
                <w:shd w:val="clear" w:color="auto" w:fill="auto"/>
                <w:noWrap/>
                <w:vAlign w:val="bottom"/>
                <w:hideMark/>
              </w:tcPr>
            </w:tcPrChange>
          </w:tcPr>
          <w:p w14:paraId="79E38064" w14:textId="44DE4DD9" w:rsidR="00582FB7" w:rsidRPr="00582FB7" w:rsidDel="00532572" w:rsidRDefault="00582FB7" w:rsidP="00582FB7">
            <w:pPr>
              <w:spacing w:after="0" w:line="240" w:lineRule="auto"/>
              <w:rPr>
                <w:ins w:id="4805" w:author="Jon.Richar" w:date="2023-06-07T15:37:00Z"/>
                <w:del w:id="4806" w:author="Mike.Litzow" w:date="2024-01-02T12:20:00Z"/>
                <w:rFonts w:ascii="Times New Roman" w:eastAsia="Times New Roman" w:hAnsi="Times New Roman" w:cs="Times New Roman"/>
                <w:color w:val="000000"/>
                <w:sz w:val="20"/>
                <w:szCs w:val="20"/>
              </w:rPr>
            </w:pPr>
            <w:ins w:id="4807" w:author="Jon.Richar" w:date="2023-06-07T15:37:00Z">
              <w:del w:id="4808" w:author="Mike.Litzow" w:date="2024-01-02T12:20:00Z">
                <w:r w:rsidRPr="00582FB7" w:rsidDel="00532572">
                  <w:rPr>
                    <w:rFonts w:ascii="Times New Roman" w:eastAsia="Times New Roman" w:hAnsi="Times New Roman" w:cs="Times New Roman"/>
                    <w:color w:val="000000"/>
                    <w:sz w:val="20"/>
                    <w:szCs w:val="20"/>
                  </w:rPr>
                  <w:delText>Female Bairdi, FHS lag 2, ovigerous female opilio, SE wind</w:delText>
                </w:r>
              </w:del>
            </w:ins>
          </w:p>
        </w:tc>
      </w:tr>
    </w:tbl>
    <w:p w14:paraId="5EBDBC30" w14:textId="7B574E5B" w:rsidR="00602ACB" w:rsidDel="00532572" w:rsidRDefault="00602ACB" w:rsidP="0082323C">
      <w:pPr>
        <w:spacing w:line="480" w:lineRule="auto"/>
        <w:rPr>
          <w:ins w:id="4809" w:author="Jon.Richar" w:date="2023-06-02T09:46:00Z"/>
          <w:del w:id="4810" w:author="Mike.Litzow" w:date="2024-01-02T12:20:00Z"/>
          <w:rFonts w:ascii="Times New Roman" w:hAnsi="Times New Roman" w:cs="Times New Roman"/>
          <w:sz w:val="24"/>
          <w:szCs w:val="24"/>
        </w:rPr>
      </w:pPr>
    </w:p>
    <w:p w14:paraId="17E1B409" w14:textId="7EF541B3" w:rsidR="00AF6EBA" w:rsidRDefault="00525AD2" w:rsidP="0082323C">
      <w:pPr>
        <w:spacing w:line="480" w:lineRule="auto"/>
        <w:rPr>
          <w:ins w:id="4811" w:author="Jon.Richar" w:date="2023-06-02T09:56:00Z"/>
          <w:rFonts w:ascii="Times New Roman" w:hAnsi="Times New Roman" w:cs="Times New Roman"/>
          <w:sz w:val="24"/>
          <w:szCs w:val="24"/>
        </w:rPr>
      </w:pPr>
      <w:del w:id="4812" w:author="Mike.Litzow" w:date="2024-01-02T12:20:00Z">
        <w:r w:rsidDel="00532572">
          <w:rPr>
            <w:rFonts w:ascii="Times New Roman" w:hAnsi="Times New Roman" w:cs="Times New Roman"/>
            <w:sz w:val="24"/>
            <w:szCs w:val="24"/>
          </w:rPr>
          <w:delText xml:space="preserve">Table </w:delText>
        </w:r>
      </w:del>
      <w:ins w:id="4813" w:author="Jon.Richar" w:date="2023-01-20T13:29:00Z">
        <w:del w:id="4814" w:author="Mike.Litzow" w:date="2024-01-02T12:20:00Z">
          <w:r w:rsidR="00602ACB" w:rsidDel="00532572">
            <w:rPr>
              <w:rFonts w:ascii="Times New Roman" w:hAnsi="Times New Roman" w:cs="Times New Roman"/>
              <w:sz w:val="24"/>
              <w:szCs w:val="24"/>
            </w:rPr>
            <w:delText>4</w:delText>
          </w:r>
        </w:del>
      </w:ins>
      <w:del w:id="4815" w:author="Mike.Litzow" w:date="2024-01-02T12:20:00Z">
        <w:r w:rsidDel="00532572">
          <w:rPr>
            <w:rFonts w:ascii="Times New Roman" w:hAnsi="Times New Roman" w:cs="Times New Roman"/>
            <w:sz w:val="24"/>
            <w:szCs w:val="24"/>
          </w:rPr>
          <w:delText xml:space="preserve">4. Model output for </w:delText>
        </w:r>
      </w:del>
      <w:ins w:id="4816" w:author="Jon.Richar" w:date="2022-12-09T14:01:00Z">
        <w:del w:id="4817" w:author="Mike.Litzow" w:date="2024-01-02T12:20:00Z">
          <w:r w:rsidDel="00532572">
            <w:rPr>
              <w:rFonts w:ascii="Times New Roman" w:hAnsi="Times New Roman" w:cs="Times New Roman"/>
              <w:sz w:val="24"/>
              <w:szCs w:val="24"/>
            </w:rPr>
            <w:delText xml:space="preserve">full time series </w:delText>
          </w:r>
        </w:del>
      </w:ins>
      <w:del w:id="4818" w:author="Mike.Litzow" w:date="2024-01-02T12:20:00Z">
        <w:r w:rsidDel="00532572">
          <w:rPr>
            <w:rFonts w:ascii="Times New Roman" w:hAnsi="Times New Roman" w:cs="Times New Roman"/>
            <w:sz w:val="24"/>
            <w:szCs w:val="24"/>
          </w:rPr>
          <w:delText>GAM</w:delText>
        </w:r>
      </w:del>
      <w:ins w:id="4819" w:author="Jon.Richar" w:date="2023-06-02T09:52:00Z">
        <w:del w:id="4820" w:author="Mike.Litzow" w:date="2024-01-02T12:20:00Z">
          <w:r w:rsidR="0082323C" w:rsidDel="00532572">
            <w:rPr>
              <w:rFonts w:ascii="Times New Roman" w:hAnsi="Times New Roman" w:cs="Times New Roman"/>
              <w:sz w:val="24"/>
              <w:szCs w:val="24"/>
            </w:rPr>
            <w:delText>M</w:delText>
          </w:r>
        </w:del>
      </w:ins>
      <w:del w:id="4821" w:author="Mike.Litzow" w:date="2024-01-02T12:20:00Z">
        <w:r w:rsidDel="00532572">
          <w:rPr>
            <w:rFonts w:ascii="Times New Roman" w:hAnsi="Times New Roman" w:cs="Times New Roman"/>
            <w:sz w:val="24"/>
            <w:szCs w:val="24"/>
          </w:rPr>
          <w:delText xml:space="preserve"> models. </w:delText>
        </w:r>
      </w:del>
      <w:ins w:id="4822" w:author="Jon.Richar" w:date="2023-02-01T14:31:00Z">
        <w:del w:id="4823" w:author="Mike.Litzow" w:date="2024-01-02T12:20:00Z">
          <w:r w:rsidR="003750EF" w:rsidDel="00532572">
            <w:rPr>
              <w:rFonts w:ascii="Times New Roman" w:hAnsi="Times New Roman" w:cs="Times New Roman"/>
              <w:sz w:val="24"/>
              <w:szCs w:val="24"/>
            </w:rPr>
            <w:delText>AO = Arctic oscillation, PDO = Pacific Decadal O</w:delText>
          </w:r>
        </w:del>
      </w:ins>
      <w:ins w:id="4824" w:author="Jon.Richar" w:date="2023-02-01T14:32:00Z">
        <w:del w:id="4825" w:author="Mike.Litzow" w:date="2024-01-02T12:20:00Z">
          <w:r w:rsidR="003750EF" w:rsidDel="00532572">
            <w:rPr>
              <w:rFonts w:ascii="Times New Roman" w:hAnsi="Times New Roman" w:cs="Times New Roman"/>
              <w:sz w:val="24"/>
              <w:szCs w:val="24"/>
            </w:rPr>
            <w:delText>scillation</w:delText>
          </w:r>
        </w:del>
      </w:ins>
      <w:del w:id="4826" w:author="Mike.Litzow" w:date="2024-01-02T12:20:00Z">
        <w:r w:rsidDel="00532572">
          <w:rPr>
            <w:rFonts w:ascii="Times New Roman" w:hAnsi="Times New Roman" w:cs="Times New Roman"/>
            <w:sz w:val="24"/>
            <w:szCs w:val="24"/>
          </w:rPr>
          <w:delText xml:space="preserve">, </w:delText>
        </w:r>
      </w:del>
      <w:ins w:id="4827" w:author="Jon.Richar" w:date="2023-06-02T11:17:00Z">
        <w:del w:id="4828" w:author="Mike.Litzow" w:date="2024-01-02T12:20:00Z">
          <w:r w:rsidR="00B728D4" w:rsidDel="00532572">
            <w:rPr>
              <w:rFonts w:ascii="Times New Roman" w:hAnsi="Times New Roman" w:cs="Times New Roman"/>
              <w:sz w:val="24"/>
              <w:szCs w:val="24"/>
            </w:rPr>
            <w:delText xml:space="preserve">FHS = flathead sole, </w:delText>
          </w:r>
        </w:del>
      </w:ins>
      <w:del w:id="4829" w:author="Mike.Litzow" w:date="2024-01-02T12:20:00Z">
        <w:r w:rsidDel="00532572">
          <w:rPr>
            <w:rFonts w:ascii="Times New Roman" w:hAnsi="Times New Roman" w:cs="Times New Roman"/>
            <w:sz w:val="24"/>
            <w:szCs w:val="24"/>
          </w:rPr>
          <w:delText>TBM = total biomass, NBT = near bottom temperature, SST = sea surface temperature</w:delText>
        </w:r>
      </w:del>
      <w:ins w:id="4830" w:author="Jon.Richar" w:date="2023-06-02T11:18:00Z">
        <w:del w:id="4831" w:author="Mike.Litzow" w:date="2024-01-02T12:20:00Z">
          <w:r w:rsidR="00B728D4" w:rsidDel="00532572">
            <w:rPr>
              <w:rFonts w:ascii="Times New Roman" w:hAnsi="Times New Roman" w:cs="Times New Roman"/>
              <w:sz w:val="24"/>
              <w:szCs w:val="24"/>
            </w:rPr>
            <w:delText>, RA2 = 2 yr rolling average, RA3 = 3 yr rolling average</w:delText>
          </w:r>
        </w:del>
      </w:ins>
      <w:ins w:id="4832" w:author="Jon.Richar" w:date="2023-02-01T14:33:00Z">
        <w:del w:id="4833" w:author="Mike.Litzow" w:date="2024-01-02T12:20:00Z">
          <w:r w:rsidR="003750EF" w:rsidDel="00532572">
            <w:rPr>
              <w:rFonts w:ascii="Times New Roman" w:hAnsi="Times New Roman" w:cs="Times New Roman"/>
              <w:sz w:val="24"/>
              <w:szCs w:val="24"/>
            </w:rPr>
            <w:delText xml:space="preserve">. </w:delText>
          </w:r>
        </w:del>
      </w:ins>
      <w:ins w:id="4834" w:author="Jon.Richar" w:date="2022-09-27T14:25:00Z">
        <w:del w:id="4835" w:author="Mike.Litzow" w:date="2024-01-02T12:20:00Z">
          <w:r w:rsidDel="00532572">
            <w:rPr>
              <w:rFonts w:ascii="Times New Roman" w:hAnsi="Times New Roman" w:cs="Times New Roman"/>
              <w:sz w:val="24"/>
              <w:szCs w:val="24"/>
            </w:rPr>
            <w:delText xml:space="preserve">Delta AICc for each model is determined relative to </w:delText>
          </w:r>
        </w:del>
      </w:ins>
      <w:ins w:id="4836" w:author="Jon.Richar" w:date="2022-09-27T14:26:00Z">
        <w:del w:id="4837" w:author="Mike.Litzow" w:date="2024-01-02T12:20:00Z">
          <w:r w:rsidDel="00532572">
            <w:rPr>
              <w:rFonts w:ascii="Times New Roman" w:hAnsi="Times New Roman" w:cs="Times New Roman"/>
              <w:sz w:val="24"/>
              <w:szCs w:val="24"/>
            </w:rPr>
            <w:delText>the baseline model (</w:delText>
          </w:r>
        </w:del>
      </w:ins>
      <w:ins w:id="4838" w:author="Jon.Richar" w:date="2022-09-27T14:25:00Z">
        <w:del w:id="4839" w:author="Mike.Litzow" w:date="2024-01-02T12:20:00Z">
          <w:r w:rsidDel="00532572">
            <w:rPr>
              <w:rFonts w:ascii="Times New Roman" w:hAnsi="Times New Roman" w:cs="Times New Roman"/>
              <w:sz w:val="24"/>
              <w:szCs w:val="24"/>
            </w:rPr>
            <w:delText>Model 1</w:delText>
          </w:r>
        </w:del>
      </w:ins>
      <w:ins w:id="4840" w:author="Jon.Richar" w:date="2022-09-27T14:26:00Z">
        <w:del w:id="4841" w:author="Mike.Litzow" w:date="2024-01-02T12:20:00Z">
          <w:r w:rsidDel="00532572">
            <w:rPr>
              <w:rFonts w:ascii="Times New Roman" w:hAnsi="Times New Roman" w:cs="Times New Roman"/>
              <w:sz w:val="24"/>
              <w:szCs w:val="24"/>
            </w:rPr>
            <w:delText>).</w:delText>
          </w:r>
        </w:del>
      </w:ins>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842" w:author="Jon.Richar" w:date="2023-06-09T11:47:00Z">
          <w:tblPr>
            <w:tblW w:w="9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749"/>
        <w:gridCol w:w="675"/>
        <w:gridCol w:w="767"/>
        <w:gridCol w:w="725"/>
        <w:gridCol w:w="6220"/>
        <w:tblGridChange w:id="4843">
          <w:tblGrid>
            <w:gridCol w:w="744"/>
            <w:gridCol w:w="671"/>
            <w:gridCol w:w="1047"/>
            <w:gridCol w:w="967"/>
            <w:gridCol w:w="5622"/>
          </w:tblGrid>
        </w:tblGridChange>
      </w:tblGrid>
      <w:tr w:rsidR="00582FB7" w:rsidRPr="00582FB7" w14:paraId="7E92035A" w14:textId="77777777" w:rsidTr="006D018C">
        <w:trPr>
          <w:trHeight w:val="254"/>
          <w:ins w:id="4844" w:author="Jon.Richar" w:date="2023-06-07T15:39:00Z"/>
          <w:trPrChange w:id="4845" w:author="Jon.Richar" w:date="2023-06-09T11:47:00Z">
            <w:trPr>
              <w:trHeight w:val="253"/>
            </w:trPr>
          </w:trPrChange>
        </w:trPr>
        <w:tc>
          <w:tcPr>
            <w:tcW w:w="749" w:type="dxa"/>
            <w:shd w:val="clear" w:color="auto" w:fill="auto"/>
            <w:noWrap/>
            <w:vAlign w:val="bottom"/>
            <w:hideMark/>
            <w:tcPrChange w:id="4846" w:author="Jon.Richar" w:date="2023-06-09T11:47:00Z">
              <w:tcPr>
                <w:tcW w:w="744" w:type="dxa"/>
                <w:shd w:val="clear" w:color="auto" w:fill="auto"/>
                <w:noWrap/>
                <w:vAlign w:val="bottom"/>
                <w:hideMark/>
              </w:tcPr>
            </w:tcPrChange>
          </w:tcPr>
          <w:p w14:paraId="11942F85" w14:textId="77777777" w:rsidR="00582FB7" w:rsidRPr="00582FB7" w:rsidRDefault="00582FB7" w:rsidP="00582FB7">
            <w:pPr>
              <w:spacing w:after="0" w:line="240" w:lineRule="auto"/>
              <w:rPr>
                <w:ins w:id="4847" w:author="Jon.Richar" w:date="2023-06-07T15:39:00Z"/>
                <w:rFonts w:ascii="Times New Roman" w:eastAsia="Times New Roman" w:hAnsi="Times New Roman" w:cs="Times New Roman"/>
                <w:color w:val="000000"/>
                <w:sz w:val="20"/>
                <w:szCs w:val="20"/>
              </w:rPr>
            </w:pPr>
            <w:ins w:id="4848" w:author="Jon.Richar" w:date="2023-06-07T15:39:00Z">
              <w:r w:rsidRPr="00582FB7">
                <w:rPr>
                  <w:rFonts w:ascii="Times New Roman" w:eastAsia="Times New Roman" w:hAnsi="Times New Roman" w:cs="Times New Roman"/>
                  <w:color w:val="000000"/>
                  <w:sz w:val="20"/>
                  <w:szCs w:val="20"/>
                </w:rPr>
                <w:t>Model</w:t>
              </w:r>
            </w:ins>
          </w:p>
        </w:tc>
        <w:tc>
          <w:tcPr>
            <w:tcW w:w="675" w:type="dxa"/>
            <w:shd w:val="clear" w:color="auto" w:fill="auto"/>
            <w:noWrap/>
            <w:vAlign w:val="bottom"/>
            <w:hideMark/>
            <w:tcPrChange w:id="4849" w:author="Jon.Richar" w:date="2023-06-09T11:47:00Z">
              <w:tcPr>
                <w:tcW w:w="671" w:type="dxa"/>
                <w:shd w:val="clear" w:color="auto" w:fill="auto"/>
                <w:noWrap/>
                <w:vAlign w:val="bottom"/>
                <w:hideMark/>
              </w:tcPr>
            </w:tcPrChange>
          </w:tcPr>
          <w:p w14:paraId="7CEFB8D6" w14:textId="77777777" w:rsidR="00582FB7" w:rsidRPr="00582FB7" w:rsidRDefault="00582FB7" w:rsidP="00582FB7">
            <w:pPr>
              <w:spacing w:after="0" w:line="240" w:lineRule="auto"/>
              <w:rPr>
                <w:ins w:id="4850" w:author="Jon.Richar" w:date="2023-06-07T15:39:00Z"/>
                <w:rFonts w:ascii="Times New Roman" w:eastAsia="Times New Roman" w:hAnsi="Times New Roman" w:cs="Times New Roman"/>
                <w:color w:val="000000"/>
                <w:sz w:val="20"/>
                <w:szCs w:val="20"/>
              </w:rPr>
            </w:pPr>
            <w:proofErr w:type="spellStart"/>
            <w:ins w:id="4851" w:author="Jon.Richar" w:date="2023-06-07T15:39:00Z">
              <w:r w:rsidRPr="00582FB7">
                <w:rPr>
                  <w:rFonts w:ascii="Times New Roman" w:eastAsia="Times New Roman" w:hAnsi="Times New Roman" w:cs="Times New Roman"/>
                  <w:color w:val="000000"/>
                  <w:sz w:val="20"/>
                  <w:szCs w:val="20"/>
                </w:rPr>
                <w:t>AICc</w:t>
              </w:r>
              <w:proofErr w:type="spellEnd"/>
            </w:ins>
          </w:p>
        </w:tc>
        <w:tc>
          <w:tcPr>
            <w:tcW w:w="745" w:type="dxa"/>
            <w:shd w:val="clear" w:color="auto" w:fill="auto"/>
            <w:noWrap/>
            <w:vAlign w:val="bottom"/>
            <w:hideMark/>
            <w:tcPrChange w:id="4852" w:author="Jon.Richar" w:date="2023-06-09T11:47:00Z">
              <w:tcPr>
                <w:tcW w:w="1047" w:type="dxa"/>
                <w:shd w:val="clear" w:color="auto" w:fill="auto"/>
                <w:noWrap/>
                <w:vAlign w:val="bottom"/>
                <w:hideMark/>
              </w:tcPr>
            </w:tcPrChange>
          </w:tcPr>
          <w:p w14:paraId="1392DA70" w14:textId="5635D3B2" w:rsidR="00582FB7" w:rsidRPr="00582FB7" w:rsidRDefault="00602ACB" w:rsidP="00582FB7">
            <w:pPr>
              <w:spacing w:after="0" w:line="240" w:lineRule="auto"/>
              <w:rPr>
                <w:ins w:id="4853" w:author="Jon.Richar" w:date="2023-06-07T15:39:00Z"/>
                <w:rFonts w:ascii="Times New Roman" w:eastAsia="Times New Roman" w:hAnsi="Times New Roman" w:cs="Times New Roman"/>
                <w:color w:val="000000"/>
                <w:sz w:val="20"/>
                <w:szCs w:val="20"/>
              </w:rPr>
            </w:pPr>
            <w:proofErr w:type="spellStart"/>
            <w:ins w:id="4854" w:author="Jon.Richar" w:date="2023-07-03T10:49:00Z">
              <w:r w:rsidRPr="00602ACB">
                <w:rPr>
                  <w:rFonts w:ascii="Times New Roman" w:eastAsia="Times New Roman" w:hAnsi="Times New Roman" w:cs="Times New Roman"/>
                  <w:i/>
                  <w:color w:val="000000"/>
                  <w:sz w:val="20"/>
                  <w:szCs w:val="20"/>
                  <w:rPrChange w:id="4855" w:author="Jon.Richar" w:date="2023-07-03T10:49:00Z">
                    <w:rPr>
                      <w:rFonts w:ascii="Times New Roman" w:eastAsia="Times New Roman" w:hAnsi="Times New Roman" w:cs="Times New Roman"/>
                      <w:color w:val="000000"/>
                      <w:sz w:val="20"/>
                      <w:szCs w:val="20"/>
                    </w:rPr>
                  </w:rPrChange>
                </w:rPr>
                <w:t>Δ</w:t>
              </w:r>
            </w:ins>
            <w:ins w:id="4856" w:author="Jon.Richar" w:date="2023-06-07T15:39:00Z">
              <w:r w:rsidR="00582FB7" w:rsidRPr="00582FB7">
                <w:rPr>
                  <w:rFonts w:ascii="Times New Roman" w:eastAsia="Times New Roman" w:hAnsi="Times New Roman" w:cs="Times New Roman"/>
                  <w:color w:val="000000"/>
                  <w:sz w:val="20"/>
                  <w:szCs w:val="20"/>
                </w:rPr>
                <w:t>AICc</w:t>
              </w:r>
              <w:proofErr w:type="spellEnd"/>
            </w:ins>
          </w:p>
        </w:tc>
        <w:tc>
          <w:tcPr>
            <w:tcW w:w="725" w:type="dxa"/>
            <w:shd w:val="clear" w:color="auto" w:fill="auto"/>
            <w:noWrap/>
            <w:vAlign w:val="bottom"/>
            <w:hideMark/>
            <w:tcPrChange w:id="4857" w:author="Jon.Richar" w:date="2023-06-09T11:47:00Z">
              <w:tcPr>
                <w:tcW w:w="967" w:type="dxa"/>
                <w:shd w:val="clear" w:color="auto" w:fill="auto"/>
                <w:noWrap/>
                <w:vAlign w:val="bottom"/>
                <w:hideMark/>
              </w:tcPr>
            </w:tcPrChange>
          </w:tcPr>
          <w:p w14:paraId="03D2B55C" w14:textId="77777777" w:rsidR="00582FB7" w:rsidRPr="00582FB7" w:rsidRDefault="00582FB7" w:rsidP="00582FB7">
            <w:pPr>
              <w:spacing w:after="0" w:line="240" w:lineRule="auto"/>
              <w:rPr>
                <w:ins w:id="4858" w:author="Jon.Richar" w:date="2023-06-07T15:39:00Z"/>
                <w:rFonts w:ascii="Times New Roman" w:eastAsia="Times New Roman" w:hAnsi="Times New Roman" w:cs="Times New Roman"/>
                <w:color w:val="000000"/>
                <w:sz w:val="20"/>
                <w:szCs w:val="20"/>
              </w:rPr>
            </w:pPr>
            <w:ins w:id="4859" w:author="Jon.Richar" w:date="2023-06-07T15:39:00Z">
              <w:r w:rsidRPr="00582FB7">
                <w:rPr>
                  <w:rFonts w:ascii="Times New Roman" w:eastAsia="Times New Roman" w:hAnsi="Times New Roman" w:cs="Times New Roman"/>
                  <w:color w:val="000000"/>
                  <w:sz w:val="20"/>
                  <w:szCs w:val="20"/>
                </w:rPr>
                <w:t>Phi</w:t>
              </w:r>
            </w:ins>
          </w:p>
        </w:tc>
        <w:tc>
          <w:tcPr>
            <w:tcW w:w="6220" w:type="dxa"/>
            <w:shd w:val="clear" w:color="auto" w:fill="auto"/>
            <w:noWrap/>
            <w:vAlign w:val="bottom"/>
            <w:hideMark/>
            <w:tcPrChange w:id="4860" w:author="Jon.Richar" w:date="2023-06-09T11:47:00Z">
              <w:tcPr>
                <w:tcW w:w="5622" w:type="dxa"/>
                <w:shd w:val="clear" w:color="auto" w:fill="auto"/>
                <w:noWrap/>
                <w:vAlign w:val="bottom"/>
                <w:hideMark/>
              </w:tcPr>
            </w:tcPrChange>
          </w:tcPr>
          <w:p w14:paraId="45844684" w14:textId="77777777" w:rsidR="00582FB7" w:rsidRPr="00582FB7" w:rsidRDefault="00582FB7" w:rsidP="00582FB7">
            <w:pPr>
              <w:spacing w:after="0" w:line="240" w:lineRule="auto"/>
              <w:rPr>
                <w:ins w:id="4861" w:author="Jon.Richar" w:date="2023-06-07T15:39:00Z"/>
                <w:rFonts w:ascii="Times New Roman" w:eastAsia="Times New Roman" w:hAnsi="Times New Roman" w:cs="Times New Roman"/>
                <w:color w:val="000000"/>
                <w:sz w:val="20"/>
                <w:szCs w:val="20"/>
              </w:rPr>
            </w:pPr>
            <w:ins w:id="4862" w:author="Jon.Richar" w:date="2023-06-07T15:39:00Z">
              <w:r w:rsidRPr="00582FB7">
                <w:rPr>
                  <w:rFonts w:ascii="Times New Roman" w:eastAsia="Times New Roman" w:hAnsi="Times New Roman" w:cs="Times New Roman"/>
                  <w:color w:val="000000"/>
                  <w:sz w:val="20"/>
                  <w:szCs w:val="20"/>
                </w:rPr>
                <w:t>Model variables</w:t>
              </w:r>
            </w:ins>
          </w:p>
        </w:tc>
      </w:tr>
      <w:tr w:rsidR="00BA6DAF" w:rsidRPr="00582FB7" w14:paraId="5DEDE96E" w14:textId="77777777" w:rsidTr="006D018C">
        <w:trPr>
          <w:trHeight w:val="254"/>
          <w:ins w:id="4863" w:author="Jon.Richar" w:date="2023-06-07T15:39:00Z"/>
          <w:trPrChange w:id="4864" w:author="Jon.Richar" w:date="2023-06-09T11:47:00Z">
            <w:trPr>
              <w:trHeight w:val="270"/>
            </w:trPr>
          </w:trPrChange>
        </w:trPr>
        <w:tc>
          <w:tcPr>
            <w:tcW w:w="749" w:type="dxa"/>
            <w:shd w:val="clear" w:color="auto" w:fill="auto"/>
            <w:noWrap/>
            <w:vAlign w:val="bottom"/>
            <w:hideMark/>
            <w:tcPrChange w:id="4865" w:author="Jon.Richar" w:date="2023-06-09T11:47:00Z">
              <w:tcPr>
                <w:tcW w:w="744" w:type="dxa"/>
                <w:shd w:val="clear" w:color="auto" w:fill="auto"/>
                <w:noWrap/>
                <w:vAlign w:val="bottom"/>
                <w:hideMark/>
              </w:tcPr>
            </w:tcPrChange>
          </w:tcPr>
          <w:p w14:paraId="429785E3" w14:textId="77777777" w:rsidR="00582FB7" w:rsidRPr="00582FB7" w:rsidRDefault="00582FB7" w:rsidP="00582FB7">
            <w:pPr>
              <w:spacing w:after="0" w:line="240" w:lineRule="auto"/>
              <w:jc w:val="right"/>
              <w:rPr>
                <w:ins w:id="4866" w:author="Jon.Richar" w:date="2023-06-07T15:39:00Z"/>
                <w:rFonts w:ascii="Times New Roman" w:eastAsia="Times New Roman" w:hAnsi="Times New Roman" w:cs="Times New Roman"/>
                <w:color w:val="000000"/>
                <w:sz w:val="20"/>
                <w:szCs w:val="20"/>
              </w:rPr>
            </w:pPr>
            <w:ins w:id="4867" w:author="Jon.Richar" w:date="2023-06-07T15:39:00Z">
              <w:r w:rsidRPr="00582FB7">
                <w:rPr>
                  <w:rFonts w:ascii="Times New Roman" w:eastAsia="Times New Roman" w:hAnsi="Times New Roman" w:cs="Times New Roman"/>
                  <w:color w:val="000000"/>
                  <w:sz w:val="20"/>
                  <w:szCs w:val="20"/>
                </w:rPr>
                <w:t>34</w:t>
              </w:r>
            </w:ins>
          </w:p>
        </w:tc>
        <w:tc>
          <w:tcPr>
            <w:tcW w:w="675" w:type="dxa"/>
            <w:shd w:val="clear" w:color="auto" w:fill="auto"/>
            <w:noWrap/>
            <w:vAlign w:val="bottom"/>
            <w:hideMark/>
            <w:tcPrChange w:id="4868" w:author="Jon.Richar" w:date="2023-06-09T11:47:00Z">
              <w:tcPr>
                <w:tcW w:w="671" w:type="dxa"/>
                <w:shd w:val="clear" w:color="auto" w:fill="auto"/>
                <w:noWrap/>
                <w:vAlign w:val="bottom"/>
                <w:hideMark/>
              </w:tcPr>
            </w:tcPrChange>
          </w:tcPr>
          <w:p w14:paraId="49F82869" w14:textId="77777777" w:rsidR="00582FB7" w:rsidRPr="00582FB7" w:rsidRDefault="00582FB7" w:rsidP="00582FB7">
            <w:pPr>
              <w:spacing w:after="0" w:line="240" w:lineRule="auto"/>
              <w:jc w:val="right"/>
              <w:rPr>
                <w:ins w:id="4869" w:author="Jon.Richar" w:date="2023-06-07T15:39:00Z"/>
                <w:rFonts w:ascii="Times New Roman" w:eastAsia="Times New Roman" w:hAnsi="Times New Roman" w:cs="Times New Roman"/>
                <w:color w:val="000000"/>
                <w:sz w:val="20"/>
                <w:szCs w:val="20"/>
              </w:rPr>
            </w:pPr>
            <w:ins w:id="4870" w:author="Jon.Richar" w:date="2023-06-07T15:39:00Z">
              <w:r w:rsidRPr="00582FB7">
                <w:rPr>
                  <w:rFonts w:ascii="Times New Roman" w:eastAsia="Times New Roman" w:hAnsi="Times New Roman" w:cs="Times New Roman"/>
                  <w:color w:val="000000"/>
                  <w:sz w:val="20"/>
                  <w:szCs w:val="20"/>
                </w:rPr>
                <w:t>61.05</w:t>
              </w:r>
            </w:ins>
          </w:p>
        </w:tc>
        <w:tc>
          <w:tcPr>
            <w:tcW w:w="745" w:type="dxa"/>
            <w:shd w:val="clear" w:color="auto" w:fill="auto"/>
            <w:noWrap/>
            <w:vAlign w:val="bottom"/>
            <w:hideMark/>
            <w:tcPrChange w:id="4871" w:author="Jon.Richar" w:date="2023-06-09T11:47:00Z">
              <w:tcPr>
                <w:tcW w:w="1047" w:type="dxa"/>
                <w:shd w:val="clear" w:color="auto" w:fill="auto"/>
                <w:noWrap/>
                <w:vAlign w:val="bottom"/>
                <w:hideMark/>
              </w:tcPr>
            </w:tcPrChange>
          </w:tcPr>
          <w:p w14:paraId="503320E8" w14:textId="77777777" w:rsidR="00582FB7" w:rsidRPr="00582FB7" w:rsidRDefault="00582FB7" w:rsidP="00582FB7">
            <w:pPr>
              <w:spacing w:after="0" w:line="240" w:lineRule="auto"/>
              <w:jc w:val="right"/>
              <w:rPr>
                <w:ins w:id="4872" w:author="Jon.Richar" w:date="2023-06-07T15:39:00Z"/>
                <w:rFonts w:ascii="Times New Roman" w:eastAsia="Times New Roman" w:hAnsi="Times New Roman" w:cs="Times New Roman"/>
                <w:color w:val="000000"/>
                <w:sz w:val="20"/>
                <w:szCs w:val="20"/>
              </w:rPr>
            </w:pPr>
            <w:ins w:id="4873" w:author="Jon.Richar" w:date="2023-06-07T15:39:00Z">
              <w:r w:rsidRPr="00582FB7">
                <w:rPr>
                  <w:rFonts w:ascii="Times New Roman" w:eastAsia="Times New Roman" w:hAnsi="Times New Roman" w:cs="Times New Roman"/>
                  <w:color w:val="000000"/>
                  <w:sz w:val="20"/>
                  <w:szCs w:val="20"/>
                </w:rPr>
                <w:t>-11.55</w:t>
              </w:r>
            </w:ins>
          </w:p>
        </w:tc>
        <w:tc>
          <w:tcPr>
            <w:tcW w:w="725" w:type="dxa"/>
            <w:shd w:val="clear" w:color="auto" w:fill="auto"/>
            <w:noWrap/>
            <w:vAlign w:val="bottom"/>
            <w:hideMark/>
            <w:tcPrChange w:id="4874" w:author="Jon.Richar" w:date="2023-06-09T11:47:00Z">
              <w:tcPr>
                <w:tcW w:w="967" w:type="dxa"/>
                <w:shd w:val="clear" w:color="auto" w:fill="auto"/>
                <w:noWrap/>
                <w:vAlign w:val="bottom"/>
                <w:hideMark/>
              </w:tcPr>
            </w:tcPrChange>
          </w:tcPr>
          <w:p w14:paraId="5482392D" w14:textId="77777777" w:rsidR="00582FB7" w:rsidRPr="00582FB7" w:rsidRDefault="00582FB7" w:rsidP="00582FB7">
            <w:pPr>
              <w:spacing w:after="0" w:line="240" w:lineRule="auto"/>
              <w:jc w:val="right"/>
              <w:rPr>
                <w:ins w:id="4875" w:author="Jon.Richar" w:date="2023-06-07T15:39:00Z"/>
                <w:rFonts w:ascii="Times New Roman" w:eastAsia="Times New Roman" w:hAnsi="Times New Roman" w:cs="Times New Roman"/>
                <w:color w:val="000000"/>
                <w:sz w:val="20"/>
                <w:szCs w:val="20"/>
              </w:rPr>
            </w:pPr>
            <w:ins w:id="4876" w:author="Jon.Richar" w:date="2023-06-07T15:39:00Z">
              <w:r w:rsidRPr="00582FB7">
                <w:rPr>
                  <w:rFonts w:ascii="Times New Roman" w:eastAsia="Times New Roman" w:hAnsi="Times New Roman" w:cs="Times New Roman"/>
                  <w:color w:val="000000"/>
                  <w:sz w:val="20"/>
                  <w:szCs w:val="20"/>
                </w:rPr>
                <w:t>0.55</w:t>
              </w:r>
            </w:ins>
          </w:p>
        </w:tc>
        <w:tc>
          <w:tcPr>
            <w:tcW w:w="6220" w:type="dxa"/>
            <w:shd w:val="clear" w:color="auto" w:fill="auto"/>
            <w:noWrap/>
            <w:vAlign w:val="bottom"/>
            <w:hideMark/>
            <w:tcPrChange w:id="4877" w:author="Jon.Richar" w:date="2023-06-09T11:47:00Z">
              <w:tcPr>
                <w:tcW w:w="5622" w:type="dxa"/>
                <w:shd w:val="clear" w:color="auto" w:fill="auto"/>
                <w:noWrap/>
                <w:vAlign w:val="bottom"/>
                <w:hideMark/>
              </w:tcPr>
            </w:tcPrChange>
          </w:tcPr>
          <w:p w14:paraId="22D84579" w14:textId="77777777" w:rsidR="00582FB7" w:rsidRPr="00582FB7" w:rsidRDefault="00582FB7" w:rsidP="00582FB7">
            <w:pPr>
              <w:spacing w:after="0" w:line="240" w:lineRule="auto"/>
              <w:rPr>
                <w:ins w:id="4878" w:author="Jon.Richar" w:date="2023-06-07T15:39:00Z"/>
                <w:rFonts w:ascii="Times New Roman" w:eastAsia="Times New Roman" w:hAnsi="Times New Roman" w:cs="Times New Roman"/>
                <w:color w:val="000000"/>
                <w:sz w:val="20"/>
                <w:szCs w:val="20"/>
              </w:rPr>
            </w:pPr>
            <w:ins w:id="4879"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 PDO RA2, AO RA2</w:t>
              </w:r>
            </w:ins>
          </w:p>
        </w:tc>
      </w:tr>
      <w:tr w:rsidR="00BA6DAF" w:rsidRPr="00582FB7" w14:paraId="0A31BF6B" w14:textId="77777777" w:rsidTr="006D018C">
        <w:trPr>
          <w:trHeight w:val="254"/>
          <w:ins w:id="4880" w:author="Jon.Richar" w:date="2023-06-07T15:39:00Z"/>
          <w:trPrChange w:id="4881" w:author="Jon.Richar" w:date="2023-06-09T11:47:00Z">
            <w:trPr>
              <w:trHeight w:val="270"/>
            </w:trPr>
          </w:trPrChange>
        </w:trPr>
        <w:tc>
          <w:tcPr>
            <w:tcW w:w="749" w:type="dxa"/>
            <w:shd w:val="clear" w:color="auto" w:fill="auto"/>
            <w:noWrap/>
            <w:vAlign w:val="bottom"/>
            <w:hideMark/>
            <w:tcPrChange w:id="4882" w:author="Jon.Richar" w:date="2023-06-09T11:47:00Z">
              <w:tcPr>
                <w:tcW w:w="744" w:type="dxa"/>
                <w:shd w:val="clear" w:color="auto" w:fill="auto"/>
                <w:noWrap/>
                <w:vAlign w:val="bottom"/>
                <w:hideMark/>
              </w:tcPr>
            </w:tcPrChange>
          </w:tcPr>
          <w:p w14:paraId="0B20FCD4" w14:textId="77777777" w:rsidR="00582FB7" w:rsidRPr="00582FB7" w:rsidRDefault="00582FB7" w:rsidP="00582FB7">
            <w:pPr>
              <w:spacing w:after="0" w:line="240" w:lineRule="auto"/>
              <w:jc w:val="right"/>
              <w:rPr>
                <w:ins w:id="4883" w:author="Jon.Richar" w:date="2023-06-07T15:39:00Z"/>
                <w:rFonts w:ascii="Times New Roman" w:eastAsia="Times New Roman" w:hAnsi="Times New Roman" w:cs="Times New Roman"/>
                <w:color w:val="000000"/>
                <w:sz w:val="20"/>
                <w:szCs w:val="20"/>
              </w:rPr>
            </w:pPr>
            <w:ins w:id="4884" w:author="Jon.Richar" w:date="2023-06-07T15:39:00Z">
              <w:r w:rsidRPr="00582FB7">
                <w:rPr>
                  <w:rFonts w:ascii="Times New Roman" w:eastAsia="Times New Roman" w:hAnsi="Times New Roman" w:cs="Times New Roman"/>
                  <w:color w:val="000000"/>
                  <w:sz w:val="20"/>
                  <w:szCs w:val="20"/>
                </w:rPr>
                <w:t>29</w:t>
              </w:r>
            </w:ins>
          </w:p>
        </w:tc>
        <w:tc>
          <w:tcPr>
            <w:tcW w:w="675" w:type="dxa"/>
            <w:shd w:val="clear" w:color="auto" w:fill="auto"/>
            <w:noWrap/>
            <w:vAlign w:val="bottom"/>
            <w:hideMark/>
            <w:tcPrChange w:id="4885" w:author="Jon.Richar" w:date="2023-06-09T11:47:00Z">
              <w:tcPr>
                <w:tcW w:w="671" w:type="dxa"/>
                <w:shd w:val="clear" w:color="auto" w:fill="auto"/>
                <w:noWrap/>
                <w:vAlign w:val="bottom"/>
                <w:hideMark/>
              </w:tcPr>
            </w:tcPrChange>
          </w:tcPr>
          <w:p w14:paraId="0B8FF8A8" w14:textId="77777777" w:rsidR="00582FB7" w:rsidRPr="00582FB7" w:rsidRDefault="00582FB7" w:rsidP="00582FB7">
            <w:pPr>
              <w:spacing w:after="0" w:line="240" w:lineRule="auto"/>
              <w:jc w:val="right"/>
              <w:rPr>
                <w:ins w:id="4886" w:author="Jon.Richar" w:date="2023-06-07T15:39:00Z"/>
                <w:rFonts w:ascii="Times New Roman" w:eastAsia="Times New Roman" w:hAnsi="Times New Roman" w:cs="Times New Roman"/>
                <w:color w:val="000000"/>
                <w:sz w:val="20"/>
                <w:szCs w:val="20"/>
              </w:rPr>
            </w:pPr>
            <w:ins w:id="4887" w:author="Jon.Richar" w:date="2023-06-07T15:39:00Z">
              <w:r w:rsidRPr="00582FB7">
                <w:rPr>
                  <w:rFonts w:ascii="Times New Roman" w:eastAsia="Times New Roman" w:hAnsi="Times New Roman" w:cs="Times New Roman"/>
                  <w:color w:val="000000"/>
                  <w:sz w:val="20"/>
                  <w:szCs w:val="20"/>
                </w:rPr>
                <w:t>61.67</w:t>
              </w:r>
            </w:ins>
          </w:p>
        </w:tc>
        <w:tc>
          <w:tcPr>
            <w:tcW w:w="745" w:type="dxa"/>
            <w:shd w:val="clear" w:color="auto" w:fill="auto"/>
            <w:noWrap/>
            <w:vAlign w:val="bottom"/>
            <w:hideMark/>
            <w:tcPrChange w:id="4888" w:author="Jon.Richar" w:date="2023-06-09T11:47:00Z">
              <w:tcPr>
                <w:tcW w:w="1047" w:type="dxa"/>
                <w:shd w:val="clear" w:color="auto" w:fill="auto"/>
                <w:noWrap/>
                <w:vAlign w:val="bottom"/>
                <w:hideMark/>
              </w:tcPr>
            </w:tcPrChange>
          </w:tcPr>
          <w:p w14:paraId="2D42FBE1" w14:textId="77777777" w:rsidR="00582FB7" w:rsidRPr="00582FB7" w:rsidRDefault="00582FB7" w:rsidP="00582FB7">
            <w:pPr>
              <w:spacing w:after="0" w:line="240" w:lineRule="auto"/>
              <w:jc w:val="right"/>
              <w:rPr>
                <w:ins w:id="4889" w:author="Jon.Richar" w:date="2023-06-07T15:39:00Z"/>
                <w:rFonts w:ascii="Times New Roman" w:eastAsia="Times New Roman" w:hAnsi="Times New Roman" w:cs="Times New Roman"/>
                <w:color w:val="000000"/>
                <w:sz w:val="20"/>
                <w:szCs w:val="20"/>
              </w:rPr>
            </w:pPr>
            <w:ins w:id="4890" w:author="Jon.Richar" w:date="2023-06-07T15:39:00Z">
              <w:r w:rsidRPr="00582FB7">
                <w:rPr>
                  <w:rFonts w:ascii="Times New Roman" w:eastAsia="Times New Roman" w:hAnsi="Times New Roman" w:cs="Times New Roman"/>
                  <w:color w:val="000000"/>
                  <w:sz w:val="20"/>
                  <w:szCs w:val="20"/>
                </w:rPr>
                <w:t>-10.94</w:t>
              </w:r>
            </w:ins>
          </w:p>
        </w:tc>
        <w:tc>
          <w:tcPr>
            <w:tcW w:w="725" w:type="dxa"/>
            <w:shd w:val="clear" w:color="auto" w:fill="auto"/>
            <w:noWrap/>
            <w:vAlign w:val="bottom"/>
            <w:hideMark/>
            <w:tcPrChange w:id="4891" w:author="Jon.Richar" w:date="2023-06-09T11:47:00Z">
              <w:tcPr>
                <w:tcW w:w="967" w:type="dxa"/>
                <w:shd w:val="clear" w:color="auto" w:fill="auto"/>
                <w:noWrap/>
                <w:vAlign w:val="bottom"/>
                <w:hideMark/>
              </w:tcPr>
            </w:tcPrChange>
          </w:tcPr>
          <w:p w14:paraId="7DC5BF13" w14:textId="77777777" w:rsidR="00582FB7" w:rsidRPr="00582FB7" w:rsidRDefault="00582FB7" w:rsidP="00582FB7">
            <w:pPr>
              <w:spacing w:after="0" w:line="240" w:lineRule="auto"/>
              <w:jc w:val="right"/>
              <w:rPr>
                <w:ins w:id="4892" w:author="Jon.Richar" w:date="2023-06-07T15:39:00Z"/>
                <w:rFonts w:ascii="Times New Roman" w:eastAsia="Times New Roman" w:hAnsi="Times New Roman" w:cs="Times New Roman"/>
                <w:color w:val="000000"/>
                <w:sz w:val="20"/>
                <w:szCs w:val="20"/>
              </w:rPr>
            </w:pPr>
            <w:ins w:id="4893" w:author="Jon.Richar" w:date="2023-06-07T15:39:00Z">
              <w:r w:rsidRPr="00582FB7">
                <w:rPr>
                  <w:rFonts w:ascii="Times New Roman" w:eastAsia="Times New Roman" w:hAnsi="Times New Roman" w:cs="Times New Roman"/>
                  <w:color w:val="000000"/>
                  <w:sz w:val="20"/>
                  <w:szCs w:val="20"/>
                </w:rPr>
                <w:t>0.52</w:t>
              </w:r>
            </w:ins>
          </w:p>
        </w:tc>
        <w:tc>
          <w:tcPr>
            <w:tcW w:w="6220" w:type="dxa"/>
            <w:shd w:val="clear" w:color="auto" w:fill="auto"/>
            <w:noWrap/>
            <w:vAlign w:val="bottom"/>
            <w:hideMark/>
            <w:tcPrChange w:id="4894" w:author="Jon.Richar" w:date="2023-06-09T11:47:00Z">
              <w:tcPr>
                <w:tcW w:w="5622" w:type="dxa"/>
                <w:shd w:val="clear" w:color="auto" w:fill="auto"/>
                <w:noWrap/>
                <w:vAlign w:val="bottom"/>
                <w:hideMark/>
              </w:tcPr>
            </w:tcPrChange>
          </w:tcPr>
          <w:p w14:paraId="26404207" w14:textId="77777777" w:rsidR="00582FB7" w:rsidRPr="00582FB7" w:rsidRDefault="00582FB7" w:rsidP="00582FB7">
            <w:pPr>
              <w:spacing w:after="0" w:line="240" w:lineRule="auto"/>
              <w:rPr>
                <w:ins w:id="4895" w:author="Jon.Richar" w:date="2023-06-07T15:39:00Z"/>
                <w:rFonts w:ascii="Times New Roman" w:eastAsia="Times New Roman" w:hAnsi="Times New Roman" w:cs="Times New Roman"/>
                <w:color w:val="000000"/>
                <w:sz w:val="20"/>
                <w:szCs w:val="20"/>
              </w:rPr>
            </w:pPr>
            <w:ins w:id="4896"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 PDO RA2</w:t>
              </w:r>
            </w:ins>
          </w:p>
        </w:tc>
      </w:tr>
      <w:tr w:rsidR="00BA6DAF" w:rsidRPr="00582FB7" w14:paraId="50414DDB" w14:textId="77777777" w:rsidTr="006D018C">
        <w:trPr>
          <w:trHeight w:val="254"/>
          <w:ins w:id="4897" w:author="Jon.Richar" w:date="2023-06-07T15:39:00Z"/>
          <w:trPrChange w:id="4898" w:author="Jon.Richar" w:date="2023-06-09T11:47:00Z">
            <w:trPr>
              <w:trHeight w:val="270"/>
            </w:trPr>
          </w:trPrChange>
        </w:trPr>
        <w:tc>
          <w:tcPr>
            <w:tcW w:w="749" w:type="dxa"/>
            <w:shd w:val="clear" w:color="auto" w:fill="auto"/>
            <w:noWrap/>
            <w:vAlign w:val="bottom"/>
            <w:hideMark/>
            <w:tcPrChange w:id="4899" w:author="Jon.Richar" w:date="2023-06-09T11:47:00Z">
              <w:tcPr>
                <w:tcW w:w="744" w:type="dxa"/>
                <w:shd w:val="clear" w:color="auto" w:fill="auto"/>
                <w:noWrap/>
                <w:vAlign w:val="bottom"/>
                <w:hideMark/>
              </w:tcPr>
            </w:tcPrChange>
          </w:tcPr>
          <w:p w14:paraId="31891A2E" w14:textId="77777777" w:rsidR="00582FB7" w:rsidRPr="00582FB7" w:rsidRDefault="00582FB7" w:rsidP="00582FB7">
            <w:pPr>
              <w:spacing w:after="0" w:line="240" w:lineRule="auto"/>
              <w:jc w:val="right"/>
              <w:rPr>
                <w:ins w:id="4900" w:author="Jon.Richar" w:date="2023-06-07T15:39:00Z"/>
                <w:rFonts w:ascii="Times New Roman" w:eastAsia="Times New Roman" w:hAnsi="Times New Roman" w:cs="Times New Roman"/>
                <w:color w:val="000000"/>
                <w:sz w:val="20"/>
                <w:szCs w:val="20"/>
              </w:rPr>
            </w:pPr>
            <w:ins w:id="4901" w:author="Jon.Richar" w:date="2023-06-07T15:39:00Z">
              <w:r w:rsidRPr="00582FB7">
                <w:rPr>
                  <w:rFonts w:ascii="Times New Roman" w:eastAsia="Times New Roman" w:hAnsi="Times New Roman" w:cs="Times New Roman"/>
                  <w:color w:val="000000"/>
                  <w:sz w:val="20"/>
                  <w:szCs w:val="20"/>
                </w:rPr>
                <w:t>6</w:t>
              </w:r>
            </w:ins>
          </w:p>
        </w:tc>
        <w:tc>
          <w:tcPr>
            <w:tcW w:w="675" w:type="dxa"/>
            <w:shd w:val="clear" w:color="auto" w:fill="auto"/>
            <w:noWrap/>
            <w:vAlign w:val="bottom"/>
            <w:hideMark/>
            <w:tcPrChange w:id="4902" w:author="Jon.Richar" w:date="2023-06-09T11:47:00Z">
              <w:tcPr>
                <w:tcW w:w="671" w:type="dxa"/>
                <w:shd w:val="clear" w:color="auto" w:fill="auto"/>
                <w:noWrap/>
                <w:vAlign w:val="bottom"/>
                <w:hideMark/>
              </w:tcPr>
            </w:tcPrChange>
          </w:tcPr>
          <w:p w14:paraId="73BE13ED" w14:textId="77777777" w:rsidR="00582FB7" w:rsidRPr="00582FB7" w:rsidRDefault="00582FB7" w:rsidP="00582FB7">
            <w:pPr>
              <w:spacing w:after="0" w:line="240" w:lineRule="auto"/>
              <w:jc w:val="right"/>
              <w:rPr>
                <w:ins w:id="4903" w:author="Jon.Richar" w:date="2023-06-07T15:39:00Z"/>
                <w:rFonts w:ascii="Times New Roman" w:eastAsia="Times New Roman" w:hAnsi="Times New Roman" w:cs="Times New Roman"/>
                <w:color w:val="000000"/>
                <w:sz w:val="20"/>
                <w:szCs w:val="20"/>
              </w:rPr>
            </w:pPr>
            <w:ins w:id="4904" w:author="Jon.Richar" w:date="2023-06-07T15:39:00Z">
              <w:r w:rsidRPr="00582FB7">
                <w:rPr>
                  <w:rFonts w:ascii="Times New Roman" w:eastAsia="Times New Roman" w:hAnsi="Times New Roman" w:cs="Times New Roman"/>
                  <w:color w:val="000000"/>
                  <w:sz w:val="20"/>
                  <w:szCs w:val="20"/>
                </w:rPr>
                <w:t>63.51</w:t>
              </w:r>
            </w:ins>
          </w:p>
        </w:tc>
        <w:tc>
          <w:tcPr>
            <w:tcW w:w="745" w:type="dxa"/>
            <w:shd w:val="clear" w:color="auto" w:fill="auto"/>
            <w:noWrap/>
            <w:vAlign w:val="bottom"/>
            <w:hideMark/>
            <w:tcPrChange w:id="4905" w:author="Jon.Richar" w:date="2023-06-09T11:47:00Z">
              <w:tcPr>
                <w:tcW w:w="1047" w:type="dxa"/>
                <w:shd w:val="clear" w:color="auto" w:fill="auto"/>
                <w:noWrap/>
                <w:vAlign w:val="bottom"/>
                <w:hideMark/>
              </w:tcPr>
            </w:tcPrChange>
          </w:tcPr>
          <w:p w14:paraId="5E0F544C" w14:textId="77777777" w:rsidR="00582FB7" w:rsidRPr="00582FB7" w:rsidRDefault="00582FB7" w:rsidP="00582FB7">
            <w:pPr>
              <w:spacing w:after="0" w:line="240" w:lineRule="auto"/>
              <w:jc w:val="right"/>
              <w:rPr>
                <w:ins w:id="4906" w:author="Jon.Richar" w:date="2023-06-07T15:39:00Z"/>
                <w:rFonts w:ascii="Times New Roman" w:eastAsia="Times New Roman" w:hAnsi="Times New Roman" w:cs="Times New Roman"/>
                <w:color w:val="000000"/>
                <w:sz w:val="20"/>
                <w:szCs w:val="20"/>
              </w:rPr>
            </w:pPr>
            <w:ins w:id="4907" w:author="Jon.Richar" w:date="2023-06-07T15:39:00Z">
              <w:r w:rsidRPr="00582FB7">
                <w:rPr>
                  <w:rFonts w:ascii="Times New Roman" w:eastAsia="Times New Roman" w:hAnsi="Times New Roman" w:cs="Times New Roman"/>
                  <w:color w:val="000000"/>
                  <w:sz w:val="20"/>
                  <w:szCs w:val="20"/>
                </w:rPr>
                <w:t>-9.09</w:t>
              </w:r>
            </w:ins>
          </w:p>
        </w:tc>
        <w:tc>
          <w:tcPr>
            <w:tcW w:w="725" w:type="dxa"/>
            <w:shd w:val="clear" w:color="auto" w:fill="auto"/>
            <w:noWrap/>
            <w:vAlign w:val="bottom"/>
            <w:hideMark/>
            <w:tcPrChange w:id="4908" w:author="Jon.Richar" w:date="2023-06-09T11:47:00Z">
              <w:tcPr>
                <w:tcW w:w="967" w:type="dxa"/>
                <w:shd w:val="clear" w:color="auto" w:fill="auto"/>
                <w:noWrap/>
                <w:vAlign w:val="bottom"/>
                <w:hideMark/>
              </w:tcPr>
            </w:tcPrChange>
          </w:tcPr>
          <w:p w14:paraId="0D21C25A" w14:textId="77777777" w:rsidR="00582FB7" w:rsidRPr="00582FB7" w:rsidRDefault="00582FB7" w:rsidP="00582FB7">
            <w:pPr>
              <w:spacing w:after="0" w:line="240" w:lineRule="auto"/>
              <w:jc w:val="right"/>
              <w:rPr>
                <w:ins w:id="4909" w:author="Jon.Richar" w:date="2023-06-07T15:39:00Z"/>
                <w:rFonts w:ascii="Times New Roman" w:eastAsia="Times New Roman" w:hAnsi="Times New Roman" w:cs="Times New Roman"/>
                <w:color w:val="000000"/>
                <w:sz w:val="20"/>
                <w:szCs w:val="20"/>
              </w:rPr>
            </w:pPr>
            <w:ins w:id="4910" w:author="Jon.Richar" w:date="2023-06-07T15:39:00Z">
              <w:r w:rsidRPr="00582FB7">
                <w:rPr>
                  <w:rFonts w:ascii="Times New Roman" w:eastAsia="Times New Roman" w:hAnsi="Times New Roman" w:cs="Times New Roman"/>
                  <w:color w:val="000000"/>
                  <w:sz w:val="20"/>
                  <w:szCs w:val="20"/>
                </w:rPr>
                <w:t>0.49</w:t>
              </w:r>
            </w:ins>
          </w:p>
        </w:tc>
        <w:tc>
          <w:tcPr>
            <w:tcW w:w="6220" w:type="dxa"/>
            <w:shd w:val="clear" w:color="auto" w:fill="auto"/>
            <w:noWrap/>
            <w:vAlign w:val="bottom"/>
            <w:hideMark/>
            <w:tcPrChange w:id="4911" w:author="Jon.Richar" w:date="2023-06-09T11:47:00Z">
              <w:tcPr>
                <w:tcW w:w="5622" w:type="dxa"/>
                <w:shd w:val="clear" w:color="auto" w:fill="auto"/>
                <w:noWrap/>
                <w:vAlign w:val="bottom"/>
                <w:hideMark/>
              </w:tcPr>
            </w:tcPrChange>
          </w:tcPr>
          <w:p w14:paraId="6329A8E5" w14:textId="77777777" w:rsidR="00582FB7" w:rsidRPr="00582FB7" w:rsidRDefault="00582FB7" w:rsidP="00582FB7">
            <w:pPr>
              <w:spacing w:after="0" w:line="240" w:lineRule="auto"/>
              <w:rPr>
                <w:ins w:id="4912" w:author="Jon.Richar" w:date="2023-06-07T15:39:00Z"/>
                <w:rFonts w:ascii="Times New Roman" w:eastAsia="Times New Roman" w:hAnsi="Times New Roman" w:cs="Times New Roman"/>
                <w:color w:val="000000"/>
                <w:sz w:val="20"/>
                <w:szCs w:val="20"/>
              </w:rPr>
            </w:pPr>
            <w:ins w:id="4913"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w:t>
              </w:r>
            </w:ins>
          </w:p>
        </w:tc>
      </w:tr>
      <w:tr w:rsidR="00BA6DAF" w:rsidRPr="00582FB7" w14:paraId="6F66F56A" w14:textId="77777777" w:rsidTr="006D018C">
        <w:trPr>
          <w:trHeight w:val="254"/>
          <w:ins w:id="4914" w:author="Jon.Richar" w:date="2023-06-07T15:39:00Z"/>
          <w:trPrChange w:id="4915" w:author="Jon.Richar" w:date="2023-06-09T11:47:00Z">
            <w:trPr>
              <w:trHeight w:val="270"/>
            </w:trPr>
          </w:trPrChange>
        </w:trPr>
        <w:tc>
          <w:tcPr>
            <w:tcW w:w="749" w:type="dxa"/>
            <w:shd w:val="clear" w:color="auto" w:fill="auto"/>
            <w:noWrap/>
            <w:vAlign w:val="bottom"/>
            <w:hideMark/>
            <w:tcPrChange w:id="4916" w:author="Jon.Richar" w:date="2023-06-09T11:47:00Z">
              <w:tcPr>
                <w:tcW w:w="744" w:type="dxa"/>
                <w:shd w:val="clear" w:color="auto" w:fill="auto"/>
                <w:noWrap/>
                <w:vAlign w:val="bottom"/>
                <w:hideMark/>
              </w:tcPr>
            </w:tcPrChange>
          </w:tcPr>
          <w:p w14:paraId="74549D47" w14:textId="77777777" w:rsidR="00582FB7" w:rsidRPr="00582FB7" w:rsidRDefault="00582FB7" w:rsidP="00582FB7">
            <w:pPr>
              <w:spacing w:after="0" w:line="240" w:lineRule="auto"/>
              <w:jc w:val="right"/>
              <w:rPr>
                <w:ins w:id="4917" w:author="Jon.Richar" w:date="2023-06-07T15:39:00Z"/>
                <w:rFonts w:ascii="Times New Roman" w:eastAsia="Times New Roman" w:hAnsi="Times New Roman" w:cs="Times New Roman"/>
                <w:color w:val="000000"/>
                <w:sz w:val="20"/>
                <w:szCs w:val="20"/>
              </w:rPr>
            </w:pPr>
            <w:ins w:id="4918" w:author="Jon.Richar" w:date="2023-06-07T15:39:00Z">
              <w:r w:rsidRPr="00582FB7">
                <w:rPr>
                  <w:rFonts w:ascii="Times New Roman" w:eastAsia="Times New Roman" w:hAnsi="Times New Roman" w:cs="Times New Roman"/>
                  <w:color w:val="000000"/>
                  <w:sz w:val="20"/>
                  <w:szCs w:val="20"/>
                </w:rPr>
                <w:t>27</w:t>
              </w:r>
            </w:ins>
          </w:p>
        </w:tc>
        <w:tc>
          <w:tcPr>
            <w:tcW w:w="675" w:type="dxa"/>
            <w:shd w:val="clear" w:color="auto" w:fill="auto"/>
            <w:noWrap/>
            <w:vAlign w:val="bottom"/>
            <w:hideMark/>
            <w:tcPrChange w:id="4919" w:author="Jon.Richar" w:date="2023-06-09T11:47:00Z">
              <w:tcPr>
                <w:tcW w:w="671" w:type="dxa"/>
                <w:shd w:val="clear" w:color="auto" w:fill="auto"/>
                <w:noWrap/>
                <w:vAlign w:val="bottom"/>
                <w:hideMark/>
              </w:tcPr>
            </w:tcPrChange>
          </w:tcPr>
          <w:p w14:paraId="6D229B03" w14:textId="77777777" w:rsidR="00582FB7" w:rsidRPr="00582FB7" w:rsidRDefault="00582FB7" w:rsidP="00582FB7">
            <w:pPr>
              <w:spacing w:after="0" w:line="240" w:lineRule="auto"/>
              <w:jc w:val="right"/>
              <w:rPr>
                <w:ins w:id="4920" w:author="Jon.Richar" w:date="2023-06-07T15:39:00Z"/>
                <w:rFonts w:ascii="Times New Roman" w:eastAsia="Times New Roman" w:hAnsi="Times New Roman" w:cs="Times New Roman"/>
                <w:color w:val="000000"/>
                <w:sz w:val="20"/>
                <w:szCs w:val="20"/>
              </w:rPr>
            </w:pPr>
            <w:ins w:id="4921" w:author="Jon.Richar" w:date="2023-06-07T15:39:00Z">
              <w:r w:rsidRPr="00582FB7">
                <w:rPr>
                  <w:rFonts w:ascii="Times New Roman" w:eastAsia="Times New Roman" w:hAnsi="Times New Roman" w:cs="Times New Roman"/>
                  <w:color w:val="000000"/>
                  <w:sz w:val="20"/>
                  <w:szCs w:val="20"/>
                </w:rPr>
                <w:t>63.93</w:t>
              </w:r>
            </w:ins>
          </w:p>
        </w:tc>
        <w:tc>
          <w:tcPr>
            <w:tcW w:w="745" w:type="dxa"/>
            <w:shd w:val="clear" w:color="auto" w:fill="auto"/>
            <w:noWrap/>
            <w:vAlign w:val="bottom"/>
            <w:hideMark/>
            <w:tcPrChange w:id="4922" w:author="Jon.Richar" w:date="2023-06-09T11:47:00Z">
              <w:tcPr>
                <w:tcW w:w="1047" w:type="dxa"/>
                <w:shd w:val="clear" w:color="auto" w:fill="auto"/>
                <w:noWrap/>
                <w:vAlign w:val="bottom"/>
                <w:hideMark/>
              </w:tcPr>
            </w:tcPrChange>
          </w:tcPr>
          <w:p w14:paraId="63A1A36B" w14:textId="77777777" w:rsidR="00582FB7" w:rsidRPr="00582FB7" w:rsidRDefault="00582FB7" w:rsidP="00582FB7">
            <w:pPr>
              <w:spacing w:after="0" w:line="240" w:lineRule="auto"/>
              <w:jc w:val="right"/>
              <w:rPr>
                <w:ins w:id="4923" w:author="Jon.Richar" w:date="2023-06-07T15:39:00Z"/>
                <w:rFonts w:ascii="Times New Roman" w:eastAsia="Times New Roman" w:hAnsi="Times New Roman" w:cs="Times New Roman"/>
                <w:color w:val="000000"/>
                <w:sz w:val="20"/>
                <w:szCs w:val="20"/>
              </w:rPr>
            </w:pPr>
            <w:ins w:id="4924" w:author="Jon.Richar" w:date="2023-06-07T15:39:00Z">
              <w:r w:rsidRPr="00582FB7">
                <w:rPr>
                  <w:rFonts w:ascii="Times New Roman" w:eastAsia="Times New Roman" w:hAnsi="Times New Roman" w:cs="Times New Roman"/>
                  <w:color w:val="000000"/>
                  <w:sz w:val="20"/>
                  <w:szCs w:val="20"/>
                </w:rPr>
                <w:t>-8.67</w:t>
              </w:r>
            </w:ins>
          </w:p>
        </w:tc>
        <w:tc>
          <w:tcPr>
            <w:tcW w:w="725" w:type="dxa"/>
            <w:shd w:val="clear" w:color="auto" w:fill="auto"/>
            <w:noWrap/>
            <w:vAlign w:val="bottom"/>
            <w:hideMark/>
            <w:tcPrChange w:id="4925" w:author="Jon.Richar" w:date="2023-06-09T11:47:00Z">
              <w:tcPr>
                <w:tcW w:w="967" w:type="dxa"/>
                <w:shd w:val="clear" w:color="auto" w:fill="auto"/>
                <w:noWrap/>
                <w:vAlign w:val="bottom"/>
                <w:hideMark/>
              </w:tcPr>
            </w:tcPrChange>
          </w:tcPr>
          <w:p w14:paraId="4B073E46" w14:textId="77777777" w:rsidR="00582FB7" w:rsidRPr="00582FB7" w:rsidRDefault="00582FB7" w:rsidP="00582FB7">
            <w:pPr>
              <w:spacing w:after="0" w:line="240" w:lineRule="auto"/>
              <w:jc w:val="right"/>
              <w:rPr>
                <w:ins w:id="4926" w:author="Jon.Richar" w:date="2023-06-07T15:39:00Z"/>
                <w:rFonts w:ascii="Times New Roman" w:eastAsia="Times New Roman" w:hAnsi="Times New Roman" w:cs="Times New Roman"/>
                <w:color w:val="000000"/>
                <w:sz w:val="20"/>
                <w:szCs w:val="20"/>
              </w:rPr>
            </w:pPr>
            <w:ins w:id="4927" w:author="Jon.Richar" w:date="2023-06-07T15:39:00Z">
              <w:r w:rsidRPr="00582FB7">
                <w:rPr>
                  <w:rFonts w:ascii="Times New Roman" w:eastAsia="Times New Roman" w:hAnsi="Times New Roman" w:cs="Times New Roman"/>
                  <w:color w:val="000000"/>
                  <w:sz w:val="20"/>
                  <w:szCs w:val="20"/>
                </w:rPr>
                <w:t>0.44</w:t>
              </w:r>
            </w:ins>
          </w:p>
        </w:tc>
        <w:tc>
          <w:tcPr>
            <w:tcW w:w="6220" w:type="dxa"/>
            <w:shd w:val="clear" w:color="auto" w:fill="auto"/>
            <w:noWrap/>
            <w:vAlign w:val="bottom"/>
            <w:hideMark/>
            <w:tcPrChange w:id="4928" w:author="Jon.Richar" w:date="2023-06-09T11:47:00Z">
              <w:tcPr>
                <w:tcW w:w="5622" w:type="dxa"/>
                <w:shd w:val="clear" w:color="auto" w:fill="auto"/>
                <w:noWrap/>
                <w:vAlign w:val="bottom"/>
                <w:hideMark/>
              </w:tcPr>
            </w:tcPrChange>
          </w:tcPr>
          <w:p w14:paraId="6FECEDAD" w14:textId="77777777" w:rsidR="00582FB7" w:rsidRPr="00582FB7" w:rsidRDefault="00582FB7" w:rsidP="00582FB7">
            <w:pPr>
              <w:spacing w:after="0" w:line="240" w:lineRule="auto"/>
              <w:rPr>
                <w:ins w:id="4929" w:author="Jon.Richar" w:date="2023-06-07T15:39:00Z"/>
                <w:rFonts w:ascii="Times New Roman" w:eastAsia="Times New Roman" w:hAnsi="Times New Roman" w:cs="Times New Roman"/>
                <w:color w:val="000000"/>
                <w:sz w:val="20"/>
                <w:szCs w:val="20"/>
              </w:rPr>
            </w:pPr>
            <w:ins w:id="4930"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 PDO RA3</w:t>
              </w:r>
            </w:ins>
          </w:p>
        </w:tc>
      </w:tr>
      <w:tr w:rsidR="00BA6DAF" w:rsidRPr="00582FB7" w14:paraId="574FE39C" w14:textId="77777777" w:rsidTr="006D018C">
        <w:trPr>
          <w:trHeight w:val="254"/>
          <w:ins w:id="4931" w:author="Jon.Richar" w:date="2023-06-07T15:39:00Z"/>
          <w:trPrChange w:id="4932" w:author="Jon.Richar" w:date="2023-06-09T11:47:00Z">
            <w:trPr>
              <w:trHeight w:val="270"/>
            </w:trPr>
          </w:trPrChange>
        </w:trPr>
        <w:tc>
          <w:tcPr>
            <w:tcW w:w="749" w:type="dxa"/>
            <w:shd w:val="clear" w:color="auto" w:fill="auto"/>
            <w:noWrap/>
            <w:vAlign w:val="bottom"/>
            <w:hideMark/>
            <w:tcPrChange w:id="4933" w:author="Jon.Richar" w:date="2023-06-09T11:47:00Z">
              <w:tcPr>
                <w:tcW w:w="744" w:type="dxa"/>
                <w:shd w:val="clear" w:color="auto" w:fill="auto"/>
                <w:noWrap/>
                <w:vAlign w:val="bottom"/>
                <w:hideMark/>
              </w:tcPr>
            </w:tcPrChange>
          </w:tcPr>
          <w:p w14:paraId="5BE1CF2E" w14:textId="77777777" w:rsidR="00582FB7" w:rsidRPr="00582FB7" w:rsidRDefault="00582FB7" w:rsidP="00582FB7">
            <w:pPr>
              <w:spacing w:after="0" w:line="240" w:lineRule="auto"/>
              <w:jc w:val="right"/>
              <w:rPr>
                <w:ins w:id="4934" w:author="Jon.Richar" w:date="2023-06-07T15:39:00Z"/>
                <w:rFonts w:ascii="Times New Roman" w:eastAsia="Times New Roman" w:hAnsi="Times New Roman" w:cs="Times New Roman"/>
                <w:color w:val="000000"/>
                <w:sz w:val="20"/>
                <w:szCs w:val="20"/>
              </w:rPr>
            </w:pPr>
            <w:ins w:id="4935" w:author="Jon.Richar" w:date="2023-06-07T15:39:00Z">
              <w:r w:rsidRPr="00582FB7">
                <w:rPr>
                  <w:rFonts w:ascii="Times New Roman" w:eastAsia="Times New Roman" w:hAnsi="Times New Roman" w:cs="Times New Roman"/>
                  <w:color w:val="000000"/>
                  <w:sz w:val="20"/>
                  <w:szCs w:val="20"/>
                </w:rPr>
                <w:t>22</w:t>
              </w:r>
            </w:ins>
          </w:p>
        </w:tc>
        <w:tc>
          <w:tcPr>
            <w:tcW w:w="675" w:type="dxa"/>
            <w:shd w:val="clear" w:color="auto" w:fill="auto"/>
            <w:noWrap/>
            <w:vAlign w:val="bottom"/>
            <w:hideMark/>
            <w:tcPrChange w:id="4936" w:author="Jon.Richar" w:date="2023-06-09T11:47:00Z">
              <w:tcPr>
                <w:tcW w:w="671" w:type="dxa"/>
                <w:shd w:val="clear" w:color="auto" w:fill="auto"/>
                <w:noWrap/>
                <w:vAlign w:val="bottom"/>
                <w:hideMark/>
              </w:tcPr>
            </w:tcPrChange>
          </w:tcPr>
          <w:p w14:paraId="00D5F24E" w14:textId="77777777" w:rsidR="00582FB7" w:rsidRPr="00582FB7" w:rsidRDefault="00582FB7" w:rsidP="00582FB7">
            <w:pPr>
              <w:spacing w:after="0" w:line="240" w:lineRule="auto"/>
              <w:jc w:val="right"/>
              <w:rPr>
                <w:ins w:id="4937" w:author="Jon.Richar" w:date="2023-06-07T15:39:00Z"/>
                <w:rFonts w:ascii="Times New Roman" w:eastAsia="Times New Roman" w:hAnsi="Times New Roman" w:cs="Times New Roman"/>
                <w:color w:val="000000"/>
                <w:sz w:val="20"/>
                <w:szCs w:val="20"/>
              </w:rPr>
            </w:pPr>
            <w:ins w:id="4938" w:author="Jon.Richar" w:date="2023-06-07T15:39:00Z">
              <w:r w:rsidRPr="00582FB7">
                <w:rPr>
                  <w:rFonts w:ascii="Times New Roman" w:eastAsia="Times New Roman" w:hAnsi="Times New Roman" w:cs="Times New Roman"/>
                  <w:color w:val="000000"/>
                  <w:sz w:val="20"/>
                  <w:szCs w:val="20"/>
                </w:rPr>
                <w:t>64.87</w:t>
              </w:r>
            </w:ins>
          </w:p>
        </w:tc>
        <w:tc>
          <w:tcPr>
            <w:tcW w:w="745" w:type="dxa"/>
            <w:shd w:val="clear" w:color="auto" w:fill="auto"/>
            <w:noWrap/>
            <w:vAlign w:val="bottom"/>
            <w:hideMark/>
            <w:tcPrChange w:id="4939" w:author="Jon.Richar" w:date="2023-06-09T11:47:00Z">
              <w:tcPr>
                <w:tcW w:w="1047" w:type="dxa"/>
                <w:shd w:val="clear" w:color="auto" w:fill="auto"/>
                <w:noWrap/>
                <w:vAlign w:val="bottom"/>
                <w:hideMark/>
              </w:tcPr>
            </w:tcPrChange>
          </w:tcPr>
          <w:p w14:paraId="2ABD3E9A" w14:textId="77777777" w:rsidR="00582FB7" w:rsidRPr="00582FB7" w:rsidRDefault="00582FB7" w:rsidP="00582FB7">
            <w:pPr>
              <w:spacing w:after="0" w:line="240" w:lineRule="auto"/>
              <w:jc w:val="right"/>
              <w:rPr>
                <w:ins w:id="4940" w:author="Jon.Richar" w:date="2023-06-07T15:39:00Z"/>
                <w:rFonts w:ascii="Times New Roman" w:eastAsia="Times New Roman" w:hAnsi="Times New Roman" w:cs="Times New Roman"/>
                <w:color w:val="000000"/>
                <w:sz w:val="20"/>
                <w:szCs w:val="20"/>
              </w:rPr>
            </w:pPr>
            <w:ins w:id="4941" w:author="Jon.Richar" w:date="2023-06-07T15:39:00Z">
              <w:r w:rsidRPr="00582FB7">
                <w:rPr>
                  <w:rFonts w:ascii="Times New Roman" w:eastAsia="Times New Roman" w:hAnsi="Times New Roman" w:cs="Times New Roman"/>
                  <w:color w:val="000000"/>
                  <w:sz w:val="20"/>
                  <w:szCs w:val="20"/>
                </w:rPr>
                <w:t>-7.73</w:t>
              </w:r>
            </w:ins>
          </w:p>
        </w:tc>
        <w:tc>
          <w:tcPr>
            <w:tcW w:w="725" w:type="dxa"/>
            <w:shd w:val="clear" w:color="auto" w:fill="auto"/>
            <w:noWrap/>
            <w:vAlign w:val="bottom"/>
            <w:hideMark/>
            <w:tcPrChange w:id="4942" w:author="Jon.Richar" w:date="2023-06-09T11:47:00Z">
              <w:tcPr>
                <w:tcW w:w="967" w:type="dxa"/>
                <w:shd w:val="clear" w:color="auto" w:fill="auto"/>
                <w:noWrap/>
                <w:vAlign w:val="bottom"/>
                <w:hideMark/>
              </w:tcPr>
            </w:tcPrChange>
          </w:tcPr>
          <w:p w14:paraId="3917707D" w14:textId="77777777" w:rsidR="00582FB7" w:rsidRPr="00582FB7" w:rsidRDefault="00582FB7" w:rsidP="00582FB7">
            <w:pPr>
              <w:spacing w:after="0" w:line="240" w:lineRule="auto"/>
              <w:jc w:val="right"/>
              <w:rPr>
                <w:ins w:id="4943" w:author="Jon.Richar" w:date="2023-06-07T15:39:00Z"/>
                <w:rFonts w:ascii="Times New Roman" w:eastAsia="Times New Roman" w:hAnsi="Times New Roman" w:cs="Times New Roman"/>
                <w:color w:val="000000"/>
                <w:sz w:val="20"/>
                <w:szCs w:val="20"/>
              </w:rPr>
            </w:pPr>
            <w:ins w:id="4944"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4945" w:author="Jon.Richar" w:date="2023-06-09T11:47:00Z">
              <w:tcPr>
                <w:tcW w:w="5622" w:type="dxa"/>
                <w:shd w:val="clear" w:color="auto" w:fill="auto"/>
                <w:noWrap/>
                <w:vAlign w:val="bottom"/>
                <w:hideMark/>
              </w:tcPr>
            </w:tcPrChange>
          </w:tcPr>
          <w:p w14:paraId="534348E2" w14:textId="77777777" w:rsidR="00582FB7" w:rsidRPr="00582FB7" w:rsidRDefault="00582FB7" w:rsidP="00582FB7">
            <w:pPr>
              <w:spacing w:after="0" w:line="240" w:lineRule="auto"/>
              <w:rPr>
                <w:ins w:id="4946" w:author="Jon.Richar" w:date="2023-06-07T15:39:00Z"/>
                <w:rFonts w:ascii="Times New Roman" w:eastAsia="Times New Roman" w:hAnsi="Times New Roman" w:cs="Times New Roman"/>
                <w:color w:val="000000"/>
                <w:sz w:val="20"/>
                <w:szCs w:val="20"/>
              </w:rPr>
            </w:pPr>
            <w:ins w:id="4947"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FHS lag 2, ovigerous female </w:t>
              </w:r>
              <w:proofErr w:type="spellStart"/>
              <w:r w:rsidRPr="00582FB7">
                <w:rPr>
                  <w:rFonts w:ascii="Times New Roman" w:eastAsia="Times New Roman" w:hAnsi="Times New Roman" w:cs="Times New Roman"/>
                  <w:color w:val="000000"/>
                  <w:sz w:val="20"/>
                  <w:szCs w:val="20"/>
                </w:rPr>
                <w:t>opilio</w:t>
              </w:r>
              <w:proofErr w:type="spellEnd"/>
              <w:r w:rsidRPr="00582FB7">
                <w:rPr>
                  <w:rFonts w:ascii="Times New Roman" w:eastAsia="Times New Roman" w:hAnsi="Times New Roman" w:cs="Times New Roman"/>
                  <w:color w:val="000000"/>
                  <w:sz w:val="20"/>
                  <w:szCs w:val="20"/>
                </w:rPr>
                <w:t>, PDO RA2</w:t>
              </w:r>
            </w:ins>
          </w:p>
        </w:tc>
      </w:tr>
      <w:tr w:rsidR="00BA6DAF" w:rsidRPr="00582FB7" w14:paraId="0BC17E5A" w14:textId="77777777" w:rsidTr="006D018C">
        <w:trPr>
          <w:trHeight w:val="254"/>
          <w:ins w:id="4948" w:author="Jon.Richar" w:date="2023-06-07T15:39:00Z"/>
          <w:trPrChange w:id="4949" w:author="Jon.Richar" w:date="2023-06-09T11:47:00Z">
            <w:trPr>
              <w:trHeight w:val="270"/>
            </w:trPr>
          </w:trPrChange>
        </w:trPr>
        <w:tc>
          <w:tcPr>
            <w:tcW w:w="749" w:type="dxa"/>
            <w:shd w:val="clear" w:color="auto" w:fill="auto"/>
            <w:noWrap/>
            <w:vAlign w:val="bottom"/>
            <w:hideMark/>
            <w:tcPrChange w:id="4950" w:author="Jon.Richar" w:date="2023-06-09T11:47:00Z">
              <w:tcPr>
                <w:tcW w:w="744" w:type="dxa"/>
                <w:shd w:val="clear" w:color="auto" w:fill="auto"/>
                <w:noWrap/>
                <w:vAlign w:val="bottom"/>
                <w:hideMark/>
              </w:tcPr>
            </w:tcPrChange>
          </w:tcPr>
          <w:p w14:paraId="2EDBCBE3" w14:textId="77777777" w:rsidR="00582FB7" w:rsidRPr="00582FB7" w:rsidRDefault="00582FB7" w:rsidP="00582FB7">
            <w:pPr>
              <w:spacing w:after="0" w:line="240" w:lineRule="auto"/>
              <w:jc w:val="right"/>
              <w:rPr>
                <w:ins w:id="4951" w:author="Jon.Richar" w:date="2023-06-07T15:39:00Z"/>
                <w:rFonts w:ascii="Times New Roman" w:eastAsia="Times New Roman" w:hAnsi="Times New Roman" w:cs="Times New Roman"/>
                <w:color w:val="000000"/>
                <w:sz w:val="20"/>
                <w:szCs w:val="20"/>
              </w:rPr>
            </w:pPr>
            <w:ins w:id="4952" w:author="Jon.Richar" w:date="2023-06-07T15:39:00Z">
              <w:r w:rsidRPr="00582FB7">
                <w:rPr>
                  <w:rFonts w:ascii="Times New Roman" w:eastAsia="Times New Roman" w:hAnsi="Times New Roman" w:cs="Times New Roman"/>
                  <w:color w:val="000000"/>
                  <w:sz w:val="20"/>
                  <w:szCs w:val="20"/>
                </w:rPr>
                <w:t>23</w:t>
              </w:r>
            </w:ins>
          </w:p>
        </w:tc>
        <w:tc>
          <w:tcPr>
            <w:tcW w:w="675" w:type="dxa"/>
            <w:shd w:val="clear" w:color="auto" w:fill="auto"/>
            <w:noWrap/>
            <w:vAlign w:val="bottom"/>
            <w:hideMark/>
            <w:tcPrChange w:id="4953" w:author="Jon.Richar" w:date="2023-06-09T11:47:00Z">
              <w:tcPr>
                <w:tcW w:w="671" w:type="dxa"/>
                <w:shd w:val="clear" w:color="auto" w:fill="auto"/>
                <w:noWrap/>
                <w:vAlign w:val="bottom"/>
                <w:hideMark/>
              </w:tcPr>
            </w:tcPrChange>
          </w:tcPr>
          <w:p w14:paraId="412992BD" w14:textId="77777777" w:rsidR="00582FB7" w:rsidRPr="00582FB7" w:rsidRDefault="00582FB7" w:rsidP="00582FB7">
            <w:pPr>
              <w:spacing w:after="0" w:line="240" w:lineRule="auto"/>
              <w:jc w:val="right"/>
              <w:rPr>
                <w:ins w:id="4954" w:author="Jon.Richar" w:date="2023-06-07T15:39:00Z"/>
                <w:rFonts w:ascii="Times New Roman" w:eastAsia="Times New Roman" w:hAnsi="Times New Roman" w:cs="Times New Roman"/>
                <w:color w:val="000000"/>
                <w:sz w:val="20"/>
                <w:szCs w:val="20"/>
              </w:rPr>
            </w:pPr>
            <w:ins w:id="4955" w:author="Jon.Richar" w:date="2023-06-07T15:39:00Z">
              <w:r w:rsidRPr="00582FB7">
                <w:rPr>
                  <w:rFonts w:ascii="Times New Roman" w:eastAsia="Times New Roman" w:hAnsi="Times New Roman" w:cs="Times New Roman"/>
                  <w:color w:val="000000"/>
                  <w:sz w:val="20"/>
                  <w:szCs w:val="20"/>
                </w:rPr>
                <w:t>65.19</w:t>
              </w:r>
            </w:ins>
          </w:p>
        </w:tc>
        <w:tc>
          <w:tcPr>
            <w:tcW w:w="745" w:type="dxa"/>
            <w:shd w:val="clear" w:color="auto" w:fill="auto"/>
            <w:noWrap/>
            <w:vAlign w:val="bottom"/>
            <w:hideMark/>
            <w:tcPrChange w:id="4956" w:author="Jon.Richar" w:date="2023-06-09T11:47:00Z">
              <w:tcPr>
                <w:tcW w:w="1047" w:type="dxa"/>
                <w:shd w:val="clear" w:color="auto" w:fill="auto"/>
                <w:noWrap/>
                <w:vAlign w:val="bottom"/>
                <w:hideMark/>
              </w:tcPr>
            </w:tcPrChange>
          </w:tcPr>
          <w:p w14:paraId="72EF3D3D" w14:textId="77777777" w:rsidR="00582FB7" w:rsidRPr="00582FB7" w:rsidRDefault="00582FB7" w:rsidP="00582FB7">
            <w:pPr>
              <w:spacing w:after="0" w:line="240" w:lineRule="auto"/>
              <w:jc w:val="right"/>
              <w:rPr>
                <w:ins w:id="4957" w:author="Jon.Richar" w:date="2023-06-07T15:39:00Z"/>
                <w:rFonts w:ascii="Times New Roman" w:eastAsia="Times New Roman" w:hAnsi="Times New Roman" w:cs="Times New Roman"/>
                <w:color w:val="000000"/>
                <w:sz w:val="20"/>
                <w:szCs w:val="20"/>
              </w:rPr>
            </w:pPr>
            <w:ins w:id="4958" w:author="Jon.Richar" w:date="2023-06-07T15:39:00Z">
              <w:r w:rsidRPr="00582FB7">
                <w:rPr>
                  <w:rFonts w:ascii="Times New Roman" w:eastAsia="Times New Roman" w:hAnsi="Times New Roman" w:cs="Times New Roman"/>
                  <w:color w:val="000000"/>
                  <w:sz w:val="20"/>
                  <w:szCs w:val="20"/>
                </w:rPr>
                <w:t>-7.41</w:t>
              </w:r>
            </w:ins>
          </w:p>
        </w:tc>
        <w:tc>
          <w:tcPr>
            <w:tcW w:w="725" w:type="dxa"/>
            <w:shd w:val="clear" w:color="auto" w:fill="auto"/>
            <w:noWrap/>
            <w:vAlign w:val="bottom"/>
            <w:hideMark/>
            <w:tcPrChange w:id="4959" w:author="Jon.Richar" w:date="2023-06-09T11:47:00Z">
              <w:tcPr>
                <w:tcW w:w="967" w:type="dxa"/>
                <w:shd w:val="clear" w:color="auto" w:fill="auto"/>
                <w:noWrap/>
                <w:vAlign w:val="bottom"/>
                <w:hideMark/>
              </w:tcPr>
            </w:tcPrChange>
          </w:tcPr>
          <w:p w14:paraId="5F0D5288" w14:textId="77777777" w:rsidR="00582FB7" w:rsidRPr="00582FB7" w:rsidRDefault="00582FB7" w:rsidP="00582FB7">
            <w:pPr>
              <w:spacing w:after="0" w:line="240" w:lineRule="auto"/>
              <w:jc w:val="right"/>
              <w:rPr>
                <w:ins w:id="4960" w:author="Jon.Richar" w:date="2023-06-07T15:39:00Z"/>
                <w:rFonts w:ascii="Times New Roman" w:eastAsia="Times New Roman" w:hAnsi="Times New Roman" w:cs="Times New Roman"/>
                <w:color w:val="000000"/>
                <w:sz w:val="20"/>
                <w:szCs w:val="20"/>
              </w:rPr>
            </w:pPr>
            <w:ins w:id="4961" w:author="Jon.Richar" w:date="2023-06-07T15:39:00Z">
              <w:r w:rsidRPr="00582FB7">
                <w:rPr>
                  <w:rFonts w:ascii="Times New Roman" w:eastAsia="Times New Roman" w:hAnsi="Times New Roman" w:cs="Times New Roman"/>
                  <w:color w:val="000000"/>
                  <w:sz w:val="20"/>
                  <w:szCs w:val="20"/>
                </w:rPr>
                <w:t>0.29</w:t>
              </w:r>
            </w:ins>
          </w:p>
        </w:tc>
        <w:tc>
          <w:tcPr>
            <w:tcW w:w="6220" w:type="dxa"/>
            <w:shd w:val="clear" w:color="auto" w:fill="auto"/>
            <w:noWrap/>
            <w:vAlign w:val="bottom"/>
            <w:hideMark/>
            <w:tcPrChange w:id="4962" w:author="Jon.Richar" w:date="2023-06-09T11:47:00Z">
              <w:tcPr>
                <w:tcW w:w="5622" w:type="dxa"/>
                <w:shd w:val="clear" w:color="auto" w:fill="auto"/>
                <w:noWrap/>
                <w:vAlign w:val="bottom"/>
                <w:hideMark/>
              </w:tcPr>
            </w:tcPrChange>
          </w:tcPr>
          <w:p w14:paraId="1D241189" w14:textId="77777777" w:rsidR="00582FB7" w:rsidRPr="00582FB7" w:rsidRDefault="00582FB7" w:rsidP="00582FB7">
            <w:pPr>
              <w:spacing w:after="0" w:line="240" w:lineRule="auto"/>
              <w:rPr>
                <w:ins w:id="4963" w:author="Jon.Richar" w:date="2023-06-07T15:39:00Z"/>
                <w:rFonts w:ascii="Times New Roman" w:eastAsia="Times New Roman" w:hAnsi="Times New Roman" w:cs="Times New Roman"/>
                <w:color w:val="000000"/>
                <w:sz w:val="20"/>
                <w:szCs w:val="20"/>
              </w:rPr>
            </w:pPr>
            <w:ins w:id="4964"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FHS lag 2, ovigerous female </w:t>
              </w:r>
              <w:proofErr w:type="spellStart"/>
              <w:r w:rsidRPr="00582FB7">
                <w:rPr>
                  <w:rFonts w:ascii="Times New Roman" w:eastAsia="Times New Roman" w:hAnsi="Times New Roman" w:cs="Times New Roman"/>
                  <w:color w:val="000000"/>
                  <w:sz w:val="20"/>
                  <w:szCs w:val="20"/>
                </w:rPr>
                <w:t>opilio</w:t>
              </w:r>
              <w:proofErr w:type="spellEnd"/>
              <w:r w:rsidRPr="00582FB7">
                <w:rPr>
                  <w:rFonts w:ascii="Times New Roman" w:eastAsia="Times New Roman" w:hAnsi="Times New Roman" w:cs="Times New Roman"/>
                  <w:color w:val="000000"/>
                  <w:sz w:val="20"/>
                  <w:szCs w:val="20"/>
                </w:rPr>
                <w:t>, AO RA2</w:t>
              </w:r>
            </w:ins>
          </w:p>
        </w:tc>
      </w:tr>
      <w:tr w:rsidR="00BA6DAF" w:rsidRPr="00582FB7" w14:paraId="16543DDB" w14:textId="77777777" w:rsidTr="006D018C">
        <w:trPr>
          <w:trHeight w:val="254"/>
          <w:ins w:id="4965" w:author="Jon.Richar" w:date="2023-06-07T15:39:00Z"/>
          <w:trPrChange w:id="4966" w:author="Jon.Richar" w:date="2023-06-09T11:47:00Z">
            <w:trPr>
              <w:trHeight w:val="270"/>
            </w:trPr>
          </w:trPrChange>
        </w:trPr>
        <w:tc>
          <w:tcPr>
            <w:tcW w:w="749" w:type="dxa"/>
            <w:shd w:val="clear" w:color="auto" w:fill="auto"/>
            <w:noWrap/>
            <w:vAlign w:val="bottom"/>
            <w:hideMark/>
            <w:tcPrChange w:id="4967" w:author="Jon.Richar" w:date="2023-06-09T11:47:00Z">
              <w:tcPr>
                <w:tcW w:w="744" w:type="dxa"/>
                <w:shd w:val="clear" w:color="auto" w:fill="auto"/>
                <w:noWrap/>
                <w:vAlign w:val="bottom"/>
                <w:hideMark/>
              </w:tcPr>
            </w:tcPrChange>
          </w:tcPr>
          <w:p w14:paraId="19190469" w14:textId="77777777" w:rsidR="00582FB7" w:rsidRPr="00582FB7" w:rsidRDefault="00582FB7" w:rsidP="00582FB7">
            <w:pPr>
              <w:spacing w:after="0" w:line="240" w:lineRule="auto"/>
              <w:jc w:val="right"/>
              <w:rPr>
                <w:ins w:id="4968" w:author="Jon.Richar" w:date="2023-06-07T15:39:00Z"/>
                <w:rFonts w:ascii="Times New Roman" w:eastAsia="Times New Roman" w:hAnsi="Times New Roman" w:cs="Times New Roman"/>
                <w:color w:val="000000"/>
                <w:sz w:val="20"/>
                <w:szCs w:val="20"/>
              </w:rPr>
            </w:pPr>
            <w:ins w:id="4969" w:author="Jon.Richar" w:date="2023-06-07T15:39:00Z">
              <w:r w:rsidRPr="00582FB7">
                <w:rPr>
                  <w:rFonts w:ascii="Times New Roman" w:eastAsia="Times New Roman" w:hAnsi="Times New Roman" w:cs="Times New Roman"/>
                  <w:color w:val="000000"/>
                  <w:sz w:val="20"/>
                  <w:szCs w:val="20"/>
                </w:rPr>
                <w:t>19</w:t>
              </w:r>
            </w:ins>
          </w:p>
        </w:tc>
        <w:tc>
          <w:tcPr>
            <w:tcW w:w="675" w:type="dxa"/>
            <w:shd w:val="clear" w:color="auto" w:fill="auto"/>
            <w:noWrap/>
            <w:vAlign w:val="bottom"/>
            <w:hideMark/>
            <w:tcPrChange w:id="4970" w:author="Jon.Richar" w:date="2023-06-09T11:47:00Z">
              <w:tcPr>
                <w:tcW w:w="671" w:type="dxa"/>
                <w:shd w:val="clear" w:color="auto" w:fill="auto"/>
                <w:noWrap/>
                <w:vAlign w:val="bottom"/>
                <w:hideMark/>
              </w:tcPr>
            </w:tcPrChange>
          </w:tcPr>
          <w:p w14:paraId="6FCAEF15" w14:textId="77777777" w:rsidR="00582FB7" w:rsidRPr="00582FB7" w:rsidRDefault="00582FB7" w:rsidP="00582FB7">
            <w:pPr>
              <w:spacing w:after="0" w:line="240" w:lineRule="auto"/>
              <w:jc w:val="right"/>
              <w:rPr>
                <w:ins w:id="4971" w:author="Jon.Richar" w:date="2023-06-07T15:39:00Z"/>
                <w:rFonts w:ascii="Times New Roman" w:eastAsia="Times New Roman" w:hAnsi="Times New Roman" w:cs="Times New Roman"/>
                <w:color w:val="000000"/>
                <w:sz w:val="20"/>
                <w:szCs w:val="20"/>
              </w:rPr>
            </w:pPr>
            <w:ins w:id="4972" w:author="Jon.Richar" w:date="2023-06-07T15:39:00Z">
              <w:r w:rsidRPr="00582FB7">
                <w:rPr>
                  <w:rFonts w:ascii="Times New Roman" w:eastAsia="Times New Roman" w:hAnsi="Times New Roman" w:cs="Times New Roman"/>
                  <w:color w:val="000000"/>
                  <w:sz w:val="20"/>
                  <w:szCs w:val="20"/>
                </w:rPr>
                <w:t>65.35</w:t>
              </w:r>
            </w:ins>
          </w:p>
        </w:tc>
        <w:tc>
          <w:tcPr>
            <w:tcW w:w="745" w:type="dxa"/>
            <w:shd w:val="clear" w:color="auto" w:fill="auto"/>
            <w:noWrap/>
            <w:vAlign w:val="bottom"/>
            <w:hideMark/>
            <w:tcPrChange w:id="4973" w:author="Jon.Richar" w:date="2023-06-09T11:47:00Z">
              <w:tcPr>
                <w:tcW w:w="1047" w:type="dxa"/>
                <w:shd w:val="clear" w:color="auto" w:fill="auto"/>
                <w:noWrap/>
                <w:vAlign w:val="bottom"/>
                <w:hideMark/>
              </w:tcPr>
            </w:tcPrChange>
          </w:tcPr>
          <w:p w14:paraId="5742E8A5" w14:textId="77777777" w:rsidR="00582FB7" w:rsidRPr="00582FB7" w:rsidRDefault="00582FB7" w:rsidP="00582FB7">
            <w:pPr>
              <w:spacing w:after="0" w:line="240" w:lineRule="auto"/>
              <w:jc w:val="right"/>
              <w:rPr>
                <w:ins w:id="4974" w:author="Jon.Richar" w:date="2023-06-07T15:39:00Z"/>
                <w:rFonts w:ascii="Times New Roman" w:eastAsia="Times New Roman" w:hAnsi="Times New Roman" w:cs="Times New Roman"/>
                <w:color w:val="000000"/>
                <w:sz w:val="20"/>
                <w:szCs w:val="20"/>
              </w:rPr>
            </w:pPr>
            <w:ins w:id="4975" w:author="Jon.Richar" w:date="2023-06-07T15:39:00Z">
              <w:r w:rsidRPr="00582FB7">
                <w:rPr>
                  <w:rFonts w:ascii="Times New Roman" w:eastAsia="Times New Roman" w:hAnsi="Times New Roman" w:cs="Times New Roman"/>
                  <w:color w:val="000000"/>
                  <w:sz w:val="20"/>
                  <w:szCs w:val="20"/>
                </w:rPr>
                <w:t>-7.26</w:t>
              </w:r>
            </w:ins>
          </w:p>
        </w:tc>
        <w:tc>
          <w:tcPr>
            <w:tcW w:w="725" w:type="dxa"/>
            <w:shd w:val="clear" w:color="auto" w:fill="auto"/>
            <w:noWrap/>
            <w:vAlign w:val="bottom"/>
            <w:hideMark/>
            <w:tcPrChange w:id="4976" w:author="Jon.Richar" w:date="2023-06-09T11:47:00Z">
              <w:tcPr>
                <w:tcW w:w="967" w:type="dxa"/>
                <w:shd w:val="clear" w:color="auto" w:fill="auto"/>
                <w:noWrap/>
                <w:vAlign w:val="bottom"/>
                <w:hideMark/>
              </w:tcPr>
            </w:tcPrChange>
          </w:tcPr>
          <w:p w14:paraId="3CE3F110" w14:textId="77777777" w:rsidR="00582FB7" w:rsidRPr="00582FB7" w:rsidRDefault="00582FB7" w:rsidP="00582FB7">
            <w:pPr>
              <w:spacing w:after="0" w:line="240" w:lineRule="auto"/>
              <w:jc w:val="right"/>
              <w:rPr>
                <w:ins w:id="4977" w:author="Jon.Richar" w:date="2023-06-07T15:39:00Z"/>
                <w:rFonts w:ascii="Times New Roman" w:eastAsia="Times New Roman" w:hAnsi="Times New Roman" w:cs="Times New Roman"/>
                <w:color w:val="000000"/>
                <w:sz w:val="20"/>
                <w:szCs w:val="20"/>
              </w:rPr>
            </w:pPr>
            <w:ins w:id="4978" w:author="Jon.Richar" w:date="2023-06-07T15:39:00Z">
              <w:r w:rsidRPr="00582FB7">
                <w:rPr>
                  <w:rFonts w:ascii="Times New Roman" w:eastAsia="Times New Roman" w:hAnsi="Times New Roman" w:cs="Times New Roman"/>
                  <w:color w:val="000000"/>
                  <w:sz w:val="20"/>
                  <w:szCs w:val="20"/>
                </w:rPr>
                <w:t>0.42</w:t>
              </w:r>
            </w:ins>
          </w:p>
        </w:tc>
        <w:tc>
          <w:tcPr>
            <w:tcW w:w="6220" w:type="dxa"/>
            <w:shd w:val="clear" w:color="auto" w:fill="auto"/>
            <w:noWrap/>
            <w:vAlign w:val="bottom"/>
            <w:hideMark/>
            <w:tcPrChange w:id="4979" w:author="Jon.Richar" w:date="2023-06-09T11:47:00Z">
              <w:tcPr>
                <w:tcW w:w="5622" w:type="dxa"/>
                <w:shd w:val="clear" w:color="auto" w:fill="auto"/>
                <w:noWrap/>
                <w:vAlign w:val="bottom"/>
                <w:hideMark/>
              </w:tcPr>
            </w:tcPrChange>
          </w:tcPr>
          <w:p w14:paraId="0FA3B49A" w14:textId="77777777" w:rsidR="00582FB7" w:rsidRPr="00582FB7" w:rsidRDefault="00582FB7" w:rsidP="00582FB7">
            <w:pPr>
              <w:spacing w:after="0" w:line="240" w:lineRule="auto"/>
              <w:rPr>
                <w:ins w:id="4980" w:author="Jon.Richar" w:date="2023-06-07T15:39:00Z"/>
                <w:rFonts w:ascii="Times New Roman" w:eastAsia="Times New Roman" w:hAnsi="Times New Roman" w:cs="Times New Roman"/>
                <w:color w:val="000000"/>
                <w:sz w:val="20"/>
                <w:szCs w:val="20"/>
              </w:rPr>
            </w:pPr>
            <w:ins w:id="4981"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FHS lag 2, ovigerous female </w:t>
              </w:r>
              <w:proofErr w:type="spellStart"/>
              <w:r w:rsidRPr="00582FB7">
                <w:rPr>
                  <w:rFonts w:ascii="Times New Roman" w:eastAsia="Times New Roman" w:hAnsi="Times New Roman" w:cs="Times New Roman"/>
                  <w:color w:val="000000"/>
                  <w:sz w:val="20"/>
                  <w:szCs w:val="20"/>
                </w:rPr>
                <w:t>opilio</w:t>
              </w:r>
              <w:proofErr w:type="spellEnd"/>
            </w:ins>
          </w:p>
        </w:tc>
      </w:tr>
      <w:tr w:rsidR="00BA6DAF" w:rsidRPr="00582FB7" w14:paraId="7EEC7F91" w14:textId="77777777" w:rsidTr="006D018C">
        <w:trPr>
          <w:trHeight w:val="254"/>
          <w:ins w:id="4982" w:author="Jon.Richar" w:date="2023-06-07T15:39:00Z"/>
          <w:trPrChange w:id="4983" w:author="Jon.Richar" w:date="2023-06-09T11:47:00Z">
            <w:trPr>
              <w:trHeight w:val="270"/>
            </w:trPr>
          </w:trPrChange>
        </w:trPr>
        <w:tc>
          <w:tcPr>
            <w:tcW w:w="749" w:type="dxa"/>
            <w:shd w:val="clear" w:color="auto" w:fill="auto"/>
            <w:noWrap/>
            <w:vAlign w:val="bottom"/>
            <w:hideMark/>
            <w:tcPrChange w:id="4984" w:author="Jon.Richar" w:date="2023-06-09T11:47:00Z">
              <w:tcPr>
                <w:tcW w:w="744" w:type="dxa"/>
                <w:shd w:val="clear" w:color="auto" w:fill="auto"/>
                <w:noWrap/>
                <w:vAlign w:val="bottom"/>
                <w:hideMark/>
              </w:tcPr>
            </w:tcPrChange>
          </w:tcPr>
          <w:p w14:paraId="38D5C018" w14:textId="77777777" w:rsidR="00582FB7" w:rsidRPr="00582FB7" w:rsidRDefault="00582FB7" w:rsidP="00582FB7">
            <w:pPr>
              <w:spacing w:after="0" w:line="240" w:lineRule="auto"/>
              <w:jc w:val="right"/>
              <w:rPr>
                <w:ins w:id="4985" w:author="Jon.Richar" w:date="2023-06-07T15:39:00Z"/>
                <w:rFonts w:ascii="Times New Roman" w:eastAsia="Times New Roman" w:hAnsi="Times New Roman" w:cs="Times New Roman"/>
                <w:color w:val="000000"/>
                <w:sz w:val="20"/>
                <w:szCs w:val="20"/>
              </w:rPr>
            </w:pPr>
            <w:ins w:id="4986" w:author="Jon.Richar" w:date="2023-06-07T15:39:00Z">
              <w:r w:rsidRPr="00582FB7">
                <w:rPr>
                  <w:rFonts w:ascii="Times New Roman" w:eastAsia="Times New Roman" w:hAnsi="Times New Roman" w:cs="Times New Roman"/>
                  <w:color w:val="000000"/>
                  <w:sz w:val="20"/>
                  <w:szCs w:val="20"/>
                </w:rPr>
                <w:t>33</w:t>
              </w:r>
            </w:ins>
          </w:p>
        </w:tc>
        <w:tc>
          <w:tcPr>
            <w:tcW w:w="675" w:type="dxa"/>
            <w:shd w:val="clear" w:color="auto" w:fill="auto"/>
            <w:noWrap/>
            <w:vAlign w:val="bottom"/>
            <w:hideMark/>
            <w:tcPrChange w:id="4987" w:author="Jon.Richar" w:date="2023-06-09T11:47:00Z">
              <w:tcPr>
                <w:tcW w:w="671" w:type="dxa"/>
                <w:shd w:val="clear" w:color="auto" w:fill="auto"/>
                <w:noWrap/>
                <w:vAlign w:val="bottom"/>
                <w:hideMark/>
              </w:tcPr>
            </w:tcPrChange>
          </w:tcPr>
          <w:p w14:paraId="7B3721C5" w14:textId="77777777" w:rsidR="00582FB7" w:rsidRPr="00582FB7" w:rsidRDefault="00582FB7" w:rsidP="00582FB7">
            <w:pPr>
              <w:spacing w:after="0" w:line="240" w:lineRule="auto"/>
              <w:jc w:val="right"/>
              <w:rPr>
                <w:ins w:id="4988" w:author="Jon.Richar" w:date="2023-06-07T15:39:00Z"/>
                <w:rFonts w:ascii="Times New Roman" w:eastAsia="Times New Roman" w:hAnsi="Times New Roman" w:cs="Times New Roman"/>
                <w:color w:val="000000"/>
                <w:sz w:val="20"/>
                <w:szCs w:val="20"/>
              </w:rPr>
            </w:pPr>
            <w:ins w:id="4989" w:author="Jon.Richar" w:date="2023-06-07T15:39:00Z">
              <w:r w:rsidRPr="00582FB7">
                <w:rPr>
                  <w:rFonts w:ascii="Times New Roman" w:eastAsia="Times New Roman" w:hAnsi="Times New Roman" w:cs="Times New Roman"/>
                  <w:color w:val="000000"/>
                  <w:sz w:val="20"/>
                  <w:szCs w:val="20"/>
                </w:rPr>
                <w:t>65.38</w:t>
              </w:r>
            </w:ins>
          </w:p>
        </w:tc>
        <w:tc>
          <w:tcPr>
            <w:tcW w:w="745" w:type="dxa"/>
            <w:shd w:val="clear" w:color="auto" w:fill="auto"/>
            <w:noWrap/>
            <w:vAlign w:val="bottom"/>
            <w:hideMark/>
            <w:tcPrChange w:id="4990" w:author="Jon.Richar" w:date="2023-06-09T11:47:00Z">
              <w:tcPr>
                <w:tcW w:w="1047" w:type="dxa"/>
                <w:shd w:val="clear" w:color="auto" w:fill="auto"/>
                <w:noWrap/>
                <w:vAlign w:val="bottom"/>
                <w:hideMark/>
              </w:tcPr>
            </w:tcPrChange>
          </w:tcPr>
          <w:p w14:paraId="0D178698" w14:textId="77777777" w:rsidR="00582FB7" w:rsidRPr="00582FB7" w:rsidRDefault="00582FB7" w:rsidP="00582FB7">
            <w:pPr>
              <w:spacing w:after="0" w:line="240" w:lineRule="auto"/>
              <w:jc w:val="right"/>
              <w:rPr>
                <w:ins w:id="4991" w:author="Jon.Richar" w:date="2023-06-07T15:39:00Z"/>
                <w:rFonts w:ascii="Times New Roman" w:eastAsia="Times New Roman" w:hAnsi="Times New Roman" w:cs="Times New Roman"/>
                <w:color w:val="000000"/>
                <w:sz w:val="20"/>
                <w:szCs w:val="20"/>
              </w:rPr>
            </w:pPr>
            <w:ins w:id="4992" w:author="Jon.Richar" w:date="2023-06-07T15:39:00Z">
              <w:r w:rsidRPr="00582FB7">
                <w:rPr>
                  <w:rFonts w:ascii="Times New Roman" w:eastAsia="Times New Roman" w:hAnsi="Times New Roman" w:cs="Times New Roman"/>
                  <w:color w:val="000000"/>
                  <w:sz w:val="20"/>
                  <w:szCs w:val="20"/>
                </w:rPr>
                <w:t>-7.23</w:t>
              </w:r>
            </w:ins>
          </w:p>
        </w:tc>
        <w:tc>
          <w:tcPr>
            <w:tcW w:w="725" w:type="dxa"/>
            <w:shd w:val="clear" w:color="auto" w:fill="auto"/>
            <w:noWrap/>
            <w:vAlign w:val="bottom"/>
            <w:hideMark/>
            <w:tcPrChange w:id="4993" w:author="Jon.Richar" w:date="2023-06-09T11:47:00Z">
              <w:tcPr>
                <w:tcW w:w="967" w:type="dxa"/>
                <w:shd w:val="clear" w:color="auto" w:fill="auto"/>
                <w:noWrap/>
                <w:vAlign w:val="bottom"/>
                <w:hideMark/>
              </w:tcPr>
            </w:tcPrChange>
          </w:tcPr>
          <w:p w14:paraId="5A932ACB" w14:textId="77777777" w:rsidR="00582FB7" w:rsidRPr="00582FB7" w:rsidRDefault="00582FB7" w:rsidP="00582FB7">
            <w:pPr>
              <w:spacing w:after="0" w:line="240" w:lineRule="auto"/>
              <w:jc w:val="right"/>
              <w:rPr>
                <w:ins w:id="4994" w:author="Jon.Richar" w:date="2023-06-07T15:39:00Z"/>
                <w:rFonts w:ascii="Times New Roman" w:eastAsia="Times New Roman" w:hAnsi="Times New Roman" w:cs="Times New Roman"/>
                <w:color w:val="000000"/>
                <w:sz w:val="20"/>
                <w:szCs w:val="20"/>
              </w:rPr>
            </w:pPr>
            <w:ins w:id="4995" w:author="Jon.Richar" w:date="2023-06-07T15:39:00Z">
              <w:r w:rsidRPr="00582FB7">
                <w:rPr>
                  <w:rFonts w:ascii="Times New Roman" w:eastAsia="Times New Roman" w:hAnsi="Times New Roman" w:cs="Times New Roman"/>
                  <w:color w:val="000000"/>
                  <w:sz w:val="20"/>
                  <w:szCs w:val="20"/>
                </w:rPr>
                <w:t>0.42</w:t>
              </w:r>
            </w:ins>
          </w:p>
        </w:tc>
        <w:tc>
          <w:tcPr>
            <w:tcW w:w="6220" w:type="dxa"/>
            <w:shd w:val="clear" w:color="auto" w:fill="auto"/>
            <w:noWrap/>
            <w:vAlign w:val="bottom"/>
            <w:hideMark/>
            <w:tcPrChange w:id="4996" w:author="Jon.Richar" w:date="2023-06-09T11:47:00Z">
              <w:tcPr>
                <w:tcW w:w="5622" w:type="dxa"/>
                <w:shd w:val="clear" w:color="auto" w:fill="auto"/>
                <w:noWrap/>
                <w:vAlign w:val="bottom"/>
                <w:hideMark/>
              </w:tcPr>
            </w:tcPrChange>
          </w:tcPr>
          <w:p w14:paraId="5ADD82B7" w14:textId="77777777" w:rsidR="00582FB7" w:rsidRPr="00582FB7" w:rsidRDefault="00582FB7" w:rsidP="00582FB7">
            <w:pPr>
              <w:spacing w:after="0" w:line="240" w:lineRule="auto"/>
              <w:rPr>
                <w:ins w:id="4997" w:author="Jon.Richar" w:date="2023-06-07T15:39:00Z"/>
                <w:rFonts w:ascii="Times New Roman" w:eastAsia="Times New Roman" w:hAnsi="Times New Roman" w:cs="Times New Roman"/>
                <w:color w:val="000000"/>
                <w:sz w:val="20"/>
                <w:szCs w:val="20"/>
              </w:rPr>
            </w:pPr>
            <w:ins w:id="4998"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 PDO RA3, AO RA3</w:t>
              </w:r>
            </w:ins>
          </w:p>
        </w:tc>
      </w:tr>
      <w:tr w:rsidR="00BA6DAF" w:rsidRPr="00582FB7" w14:paraId="6CF8AEB5" w14:textId="77777777" w:rsidTr="006D018C">
        <w:trPr>
          <w:trHeight w:val="254"/>
          <w:ins w:id="4999" w:author="Jon.Richar" w:date="2023-06-07T15:39:00Z"/>
          <w:trPrChange w:id="5000" w:author="Jon.Richar" w:date="2023-06-09T11:47:00Z">
            <w:trPr>
              <w:trHeight w:val="270"/>
            </w:trPr>
          </w:trPrChange>
        </w:trPr>
        <w:tc>
          <w:tcPr>
            <w:tcW w:w="749" w:type="dxa"/>
            <w:shd w:val="clear" w:color="auto" w:fill="auto"/>
            <w:noWrap/>
            <w:vAlign w:val="bottom"/>
            <w:hideMark/>
            <w:tcPrChange w:id="5001" w:author="Jon.Richar" w:date="2023-06-09T11:47:00Z">
              <w:tcPr>
                <w:tcW w:w="744" w:type="dxa"/>
                <w:shd w:val="clear" w:color="auto" w:fill="auto"/>
                <w:noWrap/>
                <w:vAlign w:val="bottom"/>
                <w:hideMark/>
              </w:tcPr>
            </w:tcPrChange>
          </w:tcPr>
          <w:p w14:paraId="51E6DCC1" w14:textId="77777777" w:rsidR="00582FB7" w:rsidRPr="00582FB7" w:rsidRDefault="00582FB7" w:rsidP="00582FB7">
            <w:pPr>
              <w:spacing w:after="0" w:line="240" w:lineRule="auto"/>
              <w:jc w:val="right"/>
              <w:rPr>
                <w:ins w:id="5002" w:author="Jon.Richar" w:date="2023-06-07T15:39:00Z"/>
                <w:rFonts w:ascii="Times New Roman" w:eastAsia="Times New Roman" w:hAnsi="Times New Roman" w:cs="Times New Roman"/>
                <w:color w:val="000000"/>
                <w:sz w:val="20"/>
                <w:szCs w:val="20"/>
              </w:rPr>
            </w:pPr>
            <w:ins w:id="5003" w:author="Jon.Richar" w:date="2023-06-07T15:39:00Z">
              <w:r w:rsidRPr="00582FB7">
                <w:rPr>
                  <w:rFonts w:ascii="Times New Roman" w:eastAsia="Times New Roman" w:hAnsi="Times New Roman" w:cs="Times New Roman"/>
                  <w:color w:val="000000"/>
                  <w:sz w:val="20"/>
                  <w:szCs w:val="20"/>
                </w:rPr>
                <w:t>30</w:t>
              </w:r>
            </w:ins>
          </w:p>
        </w:tc>
        <w:tc>
          <w:tcPr>
            <w:tcW w:w="675" w:type="dxa"/>
            <w:shd w:val="clear" w:color="auto" w:fill="auto"/>
            <w:noWrap/>
            <w:vAlign w:val="bottom"/>
            <w:hideMark/>
            <w:tcPrChange w:id="5004" w:author="Jon.Richar" w:date="2023-06-09T11:47:00Z">
              <w:tcPr>
                <w:tcW w:w="671" w:type="dxa"/>
                <w:shd w:val="clear" w:color="auto" w:fill="auto"/>
                <w:noWrap/>
                <w:vAlign w:val="bottom"/>
                <w:hideMark/>
              </w:tcPr>
            </w:tcPrChange>
          </w:tcPr>
          <w:p w14:paraId="20AFB45A" w14:textId="77777777" w:rsidR="00582FB7" w:rsidRPr="00582FB7" w:rsidRDefault="00582FB7" w:rsidP="00582FB7">
            <w:pPr>
              <w:spacing w:after="0" w:line="240" w:lineRule="auto"/>
              <w:jc w:val="right"/>
              <w:rPr>
                <w:ins w:id="5005" w:author="Jon.Richar" w:date="2023-06-07T15:39:00Z"/>
                <w:rFonts w:ascii="Times New Roman" w:eastAsia="Times New Roman" w:hAnsi="Times New Roman" w:cs="Times New Roman"/>
                <w:color w:val="000000"/>
                <w:sz w:val="20"/>
                <w:szCs w:val="20"/>
              </w:rPr>
            </w:pPr>
            <w:ins w:id="5006" w:author="Jon.Richar" w:date="2023-06-07T15:39:00Z">
              <w:r w:rsidRPr="00582FB7">
                <w:rPr>
                  <w:rFonts w:ascii="Times New Roman" w:eastAsia="Times New Roman" w:hAnsi="Times New Roman" w:cs="Times New Roman"/>
                  <w:color w:val="000000"/>
                  <w:sz w:val="20"/>
                  <w:szCs w:val="20"/>
                </w:rPr>
                <w:t>65.51</w:t>
              </w:r>
            </w:ins>
          </w:p>
        </w:tc>
        <w:tc>
          <w:tcPr>
            <w:tcW w:w="745" w:type="dxa"/>
            <w:shd w:val="clear" w:color="auto" w:fill="auto"/>
            <w:noWrap/>
            <w:vAlign w:val="bottom"/>
            <w:hideMark/>
            <w:tcPrChange w:id="5007" w:author="Jon.Richar" w:date="2023-06-09T11:47:00Z">
              <w:tcPr>
                <w:tcW w:w="1047" w:type="dxa"/>
                <w:shd w:val="clear" w:color="auto" w:fill="auto"/>
                <w:noWrap/>
                <w:vAlign w:val="bottom"/>
                <w:hideMark/>
              </w:tcPr>
            </w:tcPrChange>
          </w:tcPr>
          <w:p w14:paraId="0FA6AB2D" w14:textId="77777777" w:rsidR="00582FB7" w:rsidRPr="00582FB7" w:rsidRDefault="00582FB7" w:rsidP="00582FB7">
            <w:pPr>
              <w:spacing w:after="0" w:line="240" w:lineRule="auto"/>
              <w:jc w:val="right"/>
              <w:rPr>
                <w:ins w:id="5008" w:author="Jon.Richar" w:date="2023-06-07T15:39:00Z"/>
                <w:rFonts w:ascii="Times New Roman" w:eastAsia="Times New Roman" w:hAnsi="Times New Roman" w:cs="Times New Roman"/>
                <w:color w:val="000000"/>
                <w:sz w:val="20"/>
                <w:szCs w:val="20"/>
              </w:rPr>
            </w:pPr>
            <w:ins w:id="5009" w:author="Jon.Richar" w:date="2023-06-07T15:39:00Z">
              <w:r w:rsidRPr="00582FB7">
                <w:rPr>
                  <w:rFonts w:ascii="Times New Roman" w:eastAsia="Times New Roman" w:hAnsi="Times New Roman" w:cs="Times New Roman"/>
                  <w:color w:val="000000"/>
                  <w:sz w:val="20"/>
                  <w:szCs w:val="20"/>
                </w:rPr>
                <w:t>-7.09</w:t>
              </w:r>
            </w:ins>
          </w:p>
        </w:tc>
        <w:tc>
          <w:tcPr>
            <w:tcW w:w="725" w:type="dxa"/>
            <w:shd w:val="clear" w:color="auto" w:fill="auto"/>
            <w:noWrap/>
            <w:vAlign w:val="bottom"/>
            <w:hideMark/>
            <w:tcPrChange w:id="5010" w:author="Jon.Richar" w:date="2023-06-09T11:47:00Z">
              <w:tcPr>
                <w:tcW w:w="967" w:type="dxa"/>
                <w:shd w:val="clear" w:color="auto" w:fill="auto"/>
                <w:noWrap/>
                <w:vAlign w:val="bottom"/>
                <w:hideMark/>
              </w:tcPr>
            </w:tcPrChange>
          </w:tcPr>
          <w:p w14:paraId="0801A5F5" w14:textId="77777777" w:rsidR="00582FB7" w:rsidRPr="00582FB7" w:rsidRDefault="00582FB7" w:rsidP="00582FB7">
            <w:pPr>
              <w:spacing w:after="0" w:line="240" w:lineRule="auto"/>
              <w:jc w:val="right"/>
              <w:rPr>
                <w:ins w:id="5011" w:author="Jon.Richar" w:date="2023-06-07T15:39:00Z"/>
                <w:rFonts w:ascii="Times New Roman" w:eastAsia="Times New Roman" w:hAnsi="Times New Roman" w:cs="Times New Roman"/>
                <w:color w:val="000000"/>
                <w:sz w:val="20"/>
                <w:szCs w:val="20"/>
              </w:rPr>
            </w:pPr>
            <w:ins w:id="5012" w:author="Jon.Richar" w:date="2023-06-07T15:39:00Z">
              <w:r w:rsidRPr="00582FB7">
                <w:rPr>
                  <w:rFonts w:ascii="Times New Roman" w:eastAsia="Times New Roman" w:hAnsi="Times New Roman" w:cs="Times New Roman"/>
                  <w:color w:val="000000"/>
                  <w:sz w:val="20"/>
                  <w:szCs w:val="20"/>
                </w:rPr>
                <w:t>0.49</w:t>
              </w:r>
            </w:ins>
          </w:p>
        </w:tc>
        <w:tc>
          <w:tcPr>
            <w:tcW w:w="6220" w:type="dxa"/>
            <w:shd w:val="clear" w:color="auto" w:fill="auto"/>
            <w:noWrap/>
            <w:vAlign w:val="bottom"/>
            <w:hideMark/>
            <w:tcPrChange w:id="5013" w:author="Jon.Richar" w:date="2023-06-09T11:47:00Z">
              <w:tcPr>
                <w:tcW w:w="5622" w:type="dxa"/>
                <w:shd w:val="clear" w:color="auto" w:fill="auto"/>
                <w:noWrap/>
                <w:vAlign w:val="bottom"/>
                <w:hideMark/>
              </w:tcPr>
            </w:tcPrChange>
          </w:tcPr>
          <w:p w14:paraId="42485BDB" w14:textId="77777777" w:rsidR="00582FB7" w:rsidRPr="00582FB7" w:rsidRDefault="00582FB7" w:rsidP="00582FB7">
            <w:pPr>
              <w:spacing w:after="0" w:line="240" w:lineRule="auto"/>
              <w:rPr>
                <w:ins w:id="5014" w:author="Jon.Richar" w:date="2023-06-07T15:39:00Z"/>
                <w:rFonts w:ascii="Times New Roman" w:eastAsia="Times New Roman" w:hAnsi="Times New Roman" w:cs="Times New Roman"/>
                <w:color w:val="000000"/>
                <w:sz w:val="20"/>
                <w:szCs w:val="20"/>
              </w:rPr>
            </w:pPr>
            <w:ins w:id="5015"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 AO RA2</w:t>
              </w:r>
            </w:ins>
          </w:p>
        </w:tc>
      </w:tr>
      <w:tr w:rsidR="00BA6DAF" w:rsidRPr="00582FB7" w14:paraId="132AB2DA" w14:textId="77777777" w:rsidTr="006D018C">
        <w:trPr>
          <w:trHeight w:val="254"/>
          <w:ins w:id="5016" w:author="Jon.Richar" w:date="2023-06-07T15:39:00Z"/>
          <w:trPrChange w:id="5017" w:author="Jon.Richar" w:date="2023-06-09T11:47:00Z">
            <w:trPr>
              <w:trHeight w:val="270"/>
            </w:trPr>
          </w:trPrChange>
        </w:trPr>
        <w:tc>
          <w:tcPr>
            <w:tcW w:w="749" w:type="dxa"/>
            <w:shd w:val="clear" w:color="auto" w:fill="auto"/>
            <w:noWrap/>
            <w:vAlign w:val="bottom"/>
            <w:hideMark/>
            <w:tcPrChange w:id="5018" w:author="Jon.Richar" w:date="2023-06-09T11:47:00Z">
              <w:tcPr>
                <w:tcW w:w="744" w:type="dxa"/>
                <w:shd w:val="clear" w:color="auto" w:fill="auto"/>
                <w:noWrap/>
                <w:vAlign w:val="bottom"/>
                <w:hideMark/>
              </w:tcPr>
            </w:tcPrChange>
          </w:tcPr>
          <w:p w14:paraId="1B5340E7" w14:textId="77777777" w:rsidR="00582FB7" w:rsidRPr="00582FB7" w:rsidRDefault="00582FB7" w:rsidP="00582FB7">
            <w:pPr>
              <w:spacing w:after="0" w:line="240" w:lineRule="auto"/>
              <w:jc w:val="right"/>
              <w:rPr>
                <w:ins w:id="5019" w:author="Jon.Richar" w:date="2023-06-07T15:39:00Z"/>
                <w:rFonts w:ascii="Times New Roman" w:eastAsia="Times New Roman" w:hAnsi="Times New Roman" w:cs="Times New Roman"/>
                <w:color w:val="000000"/>
                <w:sz w:val="20"/>
                <w:szCs w:val="20"/>
              </w:rPr>
            </w:pPr>
            <w:ins w:id="5020" w:author="Jon.Richar" w:date="2023-06-07T15:39:00Z">
              <w:r w:rsidRPr="00582FB7">
                <w:rPr>
                  <w:rFonts w:ascii="Times New Roman" w:eastAsia="Times New Roman" w:hAnsi="Times New Roman" w:cs="Times New Roman"/>
                  <w:color w:val="000000"/>
                  <w:sz w:val="20"/>
                  <w:szCs w:val="20"/>
                </w:rPr>
                <w:t>28</w:t>
              </w:r>
            </w:ins>
          </w:p>
        </w:tc>
        <w:tc>
          <w:tcPr>
            <w:tcW w:w="675" w:type="dxa"/>
            <w:shd w:val="clear" w:color="auto" w:fill="auto"/>
            <w:noWrap/>
            <w:vAlign w:val="bottom"/>
            <w:hideMark/>
            <w:tcPrChange w:id="5021" w:author="Jon.Richar" w:date="2023-06-09T11:47:00Z">
              <w:tcPr>
                <w:tcW w:w="671" w:type="dxa"/>
                <w:shd w:val="clear" w:color="auto" w:fill="auto"/>
                <w:noWrap/>
                <w:vAlign w:val="bottom"/>
                <w:hideMark/>
              </w:tcPr>
            </w:tcPrChange>
          </w:tcPr>
          <w:p w14:paraId="63EDAE2A" w14:textId="77777777" w:rsidR="00582FB7" w:rsidRPr="00582FB7" w:rsidRDefault="00582FB7" w:rsidP="00582FB7">
            <w:pPr>
              <w:spacing w:after="0" w:line="240" w:lineRule="auto"/>
              <w:jc w:val="right"/>
              <w:rPr>
                <w:ins w:id="5022" w:author="Jon.Richar" w:date="2023-06-07T15:39:00Z"/>
                <w:rFonts w:ascii="Times New Roman" w:eastAsia="Times New Roman" w:hAnsi="Times New Roman" w:cs="Times New Roman"/>
                <w:color w:val="000000"/>
                <w:sz w:val="20"/>
                <w:szCs w:val="20"/>
              </w:rPr>
            </w:pPr>
            <w:ins w:id="5023" w:author="Jon.Richar" w:date="2023-06-07T15:39:00Z">
              <w:r w:rsidRPr="00582FB7">
                <w:rPr>
                  <w:rFonts w:ascii="Times New Roman" w:eastAsia="Times New Roman" w:hAnsi="Times New Roman" w:cs="Times New Roman"/>
                  <w:color w:val="000000"/>
                  <w:sz w:val="20"/>
                  <w:szCs w:val="20"/>
                </w:rPr>
                <w:t>65.62</w:t>
              </w:r>
            </w:ins>
          </w:p>
        </w:tc>
        <w:tc>
          <w:tcPr>
            <w:tcW w:w="745" w:type="dxa"/>
            <w:shd w:val="clear" w:color="auto" w:fill="auto"/>
            <w:noWrap/>
            <w:vAlign w:val="bottom"/>
            <w:hideMark/>
            <w:tcPrChange w:id="5024" w:author="Jon.Richar" w:date="2023-06-09T11:47:00Z">
              <w:tcPr>
                <w:tcW w:w="1047" w:type="dxa"/>
                <w:shd w:val="clear" w:color="auto" w:fill="auto"/>
                <w:noWrap/>
                <w:vAlign w:val="bottom"/>
                <w:hideMark/>
              </w:tcPr>
            </w:tcPrChange>
          </w:tcPr>
          <w:p w14:paraId="303F6FB4" w14:textId="77777777" w:rsidR="00582FB7" w:rsidRPr="00582FB7" w:rsidRDefault="00582FB7" w:rsidP="00582FB7">
            <w:pPr>
              <w:spacing w:after="0" w:line="240" w:lineRule="auto"/>
              <w:jc w:val="right"/>
              <w:rPr>
                <w:ins w:id="5025" w:author="Jon.Richar" w:date="2023-06-07T15:39:00Z"/>
                <w:rFonts w:ascii="Times New Roman" w:eastAsia="Times New Roman" w:hAnsi="Times New Roman" w:cs="Times New Roman"/>
                <w:color w:val="000000"/>
                <w:sz w:val="20"/>
                <w:szCs w:val="20"/>
              </w:rPr>
            </w:pPr>
            <w:ins w:id="5026" w:author="Jon.Richar" w:date="2023-06-07T15:39:00Z">
              <w:r w:rsidRPr="00582FB7">
                <w:rPr>
                  <w:rFonts w:ascii="Times New Roman" w:eastAsia="Times New Roman" w:hAnsi="Times New Roman" w:cs="Times New Roman"/>
                  <w:color w:val="000000"/>
                  <w:sz w:val="20"/>
                  <w:szCs w:val="20"/>
                </w:rPr>
                <w:t>-6.98</w:t>
              </w:r>
            </w:ins>
          </w:p>
        </w:tc>
        <w:tc>
          <w:tcPr>
            <w:tcW w:w="725" w:type="dxa"/>
            <w:shd w:val="clear" w:color="auto" w:fill="auto"/>
            <w:noWrap/>
            <w:vAlign w:val="bottom"/>
            <w:hideMark/>
            <w:tcPrChange w:id="5027" w:author="Jon.Richar" w:date="2023-06-09T11:47:00Z">
              <w:tcPr>
                <w:tcW w:w="967" w:type="dxa"/>
                <w:shd w:val="clear" w:color="auto" w:fill="auto"/>
                <w:noWrap/>
                <w:vAlign w:val="bottom"/>
                <w:hideMark/>
              </w:tcPr>
            </w:tcPrChange>
          </w:tcPr>
          <w:p w14:paraId="0CAD1C31" w14:textId="77777777" w:rsidR="00582FB7" w:rsidRPr="00582FB7" w:rsidRDefault="00582FB7" w:rsidP="00582FB7">
            <w:pPr>
              <w:spacing w:after="0" w:line="240" w:lineRule="auto"/>
              <w:jc w:val="right"/>
              <w:rPr>
                <w:ins w:id="5028" w:author="Jon.Richar" w:date="2023-06-07T15:39:00Z"/>
                <w:rFonts w:ascii="Times New Roman" w:eastAsia="Times New Roman" w:hAnsi="Times New Roman" w:cs="Times New Roman"/>
                <w:color w:val="000000"/>
                <w:sz w:val="20"/>
                <w:szCs w:val="20"/>
              </w:rPr>
            </w:pPr>
            <w:ins w:id="5029"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5030" w:author="Jon.Richar" w:date="2023-06-09T11:47:00Z">
              <w:tcPr>
                <w:tcW w:w="5622" w:type="dxa"/>
                <w:shd w:val="clear" w:color="auto" w:fill="auto"/>
                <w:noWrap/>
                <w:vAlign w:val="bottom"/>
                <w:hideMark/>
              </w:tcPr>
            </w:tcPrChange>
          </w:tcPr>
          <w:p w14:paraId="681F486F" w14:textId="77777777" w:rsidR="00582FB7" w:rsidRPr="00582FB7" w:rsidRDefault="00582FB7" w:rsidP="00582FB7">
            <w:pPr>
              <w:spacing w:after="0" w:line="240" w:lineRule="auto"/>
              <w:rPr>
                <w:ins w:id="5031" w:author="Jon.Richar" w:date="2023-06-07T15:39:00Z"/>
                <w:rFonts w:ascii="Times New Roman" w:eastAsia="Times New Roman" w:hAnsi="Times New Roman" w:cs="Times New Roman"/>
                <w:color w:val="000000"/>
                <w:sz w:val="20"/>
                <w:szCs w:val="20"/>
              </w:rPr>
            </w:pPr>
            <w:ins w:id="5032"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 AO RA3</w:t>
              </w:r>
            </w:ins>
          </w:p>
        </w:tc>
      </w:tr>
      <w:tr w:rsidR="00BA6DAF" w:rsidRPr="00582FB7" w14:paraId="2E144E9F" w14:textId="77777777" w:rsidTr="006D018C">
        <w:trPr>
          <w:trHeight w:val="254"/>
          <w:ins w:id="5033" w:author="Jon.Richar" w:date="2023-06-07T15:39:00Z"/>
          <w:trPrChange w:id="5034" w:author="Jon.Richar" w:date="2023-06-09T11:47:00Z">
            <w:trPr>
              <w:trHeight w:val="270"/>
            </w:trPr>
          </w:trPrChange>
        </w:trPr>
        <w:tc>
          <w:tcPr>
            <w:tcW w:w="749" w:type="dxa"/>
            <w:shd w:val="clear" w:color="auto" w:fill="auto"/>
            <w:noWrap/>
            <w:vAlign w:val="bottom"/>
            <w:hideMark/>
            <w:tcPrChange w:id="5035" w:author="Jon.Richar" w:date="2023-06-09T11:47:00Z">
              <w:tcPr>
                <w:tcW w:w="744" w:type="dxa"/>
                <w:shd w:val="clear" w:color="auto" w:fill="auto"/>
                <w:noWrap/>
                <w:vAlign w:val="bottom"/>
                <w:hideMark/>
              </w:tcPr>
            </w:tcPrChange>
          </w:tcPr>
          <w:p w14:paraId="681C1794" w14:textId="77777777" w:rsidR="00582FB7" w:rsidRPr="00582FB7" w:rsidRDefault="00582FB7" w:rsidP="00582FB7">
            <w:pPr>
              <w:spacing w:after="0" w:line="240" w:lineRule="auto"/>
              <w:jc w:val="right"/>
              <w:rPr>
                <w:ins w:id="5036" w:author="Jon.Richar" w:date="2023-06-07T15:39:00Z"/>
                <w:rFonts w:ascii="Times New Roman" w:eastAsia="Times New Roman" w:hAnsi="Times New Roman" w:cs="Times New Roman"/>
                <w:color w:val="000000"/>
                <w:sz w:val="20"/>
                <w:szCs w:val="20"/>
              </w:rPr>
            </w:pPr>
            <w:ins w:id="5037" w:author="Jon.Richar" w:date="2023-06-07T15:39:00Z">
              <w:r w:rsidRPr="00582FB7">
                <w:rPr>
                  <w:rFonts w:ascii="Times New Roman" w:eastAsia="Times New Roman" w:hAnsi="Times New Roman" w:cs="Times New Roman"/>
                  <w:color w:val="000000"/>
                  <w:sz w:val="20"/>
                  <w:szCs w:val="20"/>
                </w:rPr>
                <w:t>8</w:t>
              </w:r>
            </w:ins>
          </w:p>
        </w:tc>
        <w:tc>
          <w:tcPr>
            <w:tcW w:w="675" w:type="dxa"/>
            <w:shd w:val="clear" w:color="auto" w:fill="auto"/>
            <w:noWrap/>
            <w:vAlign w:val="bottom"/>
            <w:hideMark/>
            <w:tcPrChange w:id="5038" w:author="Jon.Richar" w:date="2023-06-09T11:47:00Z">
              <w:tcPr>
                <w:tcW w:w="671" w:type="dxa"/>
                <w:shd w:val="clear" w:color="auto" w:fill="auto"/>
                <w:noWrap/>
                <w:vAlign w:val="bottom"/>
                <w:hideMark/>
              </w:tcPr>
            </w:tcPrChange>
          </w:tcPr>
          <w:p w14:paraId="18C1866C" w14:textId="77777777" w:rsidR="00582FB7" w:rsidRPr="00582FB7" w:rsidRDefault="00582FB7" w:rsidP="00582FB7">
            <w:pPr>
              <w:spacing w:after="0" w:line="240" w:lineRule="auto"/>
              <w:jc w:val="right"/>
              <w:rPr>
                <w:ins w:id="5039" w:author="Jon.Richar" w:date="2023-06-07T15:39:00Z"/>
                <w:rFonts w:ascii="Times New Roman" w:eastAsia="Times New Roman" w:hAnsi="Times New Roman" w:cs="Times New Roman"/>
                <w:color w:val="000000"/>
                <w:sz w:val="20"/>
                <w:szCs w:val="20"/>
              </w:rPr>
            </w:pPr>
            <w:ins w:id="5040" w:author="Jon.Richar" w:date="2023-06-07T15:39:00Z">
              <w:r w:rsidRPr="00582FB7">
                <w:rPr>
                  <w:rFonts w:ascii="Times New Roman" w:eastAsia="Times New Roman" w:hAnsi="Times New Roman" w:cs="Times New Roman"/>
                  <w:color w:val="000000"/>
                  <w:sz w:val="20"/>
                  <w:szCs w:val="20"/>
                </w:rPr>
                <w:t>66.30</w:t>
              </w:r>
            </w:ins>
          </w:p>
        </w:tc>
        <w:tc>
          <w:tcPr>
            <w:tcW w:w="745" w:type="dxa"/>
            <w:shd w:val="clear" w:color="auto" w:fill="auto"/>
            <w:noWrap/>
            <w:vAlign w:val="bottom"/>
            <w:hideMark/>
            <w:tcPrChange w:id="5041" w:author="Jon.Richar" w:date="2023-06-09T11:47:00Z">
              <w:tcPr>
                <w:tcW w:w="1047" w:type="dxa"/>
                <w:shd w:val="clear" w:color="auto" w:fill="auto"/>
                <w:noWrap/>
                <w:vAlign w:val="bottom"/>
                <w:hideMark/>
              </w:tcPr>
            </w:tcPrChange>
          </w:tcPr>
          <w:p w14:paraId="534EA829" w14:textId="77777777" w:rsidR="00582FB7" w:rsidRPr="00582FB7" w:rsidRDefault="00582FB7" w:rsidP="00582FB7">
            <w:pPr>
              <w:spacing w:after="0" w:line="240" w:lineRule="auto"/>
              <w:jc w:val="right"/>
              <w:rPr>
                <w:ins w:id="5042" w:author="Jon.Richar" w:date="2023-06-07T15:39:00Z"/>
                <w:rFonts w:ascii="Times New Roman" w:eastAsia="Times New Roman" w:hAnsi="Times New Roman" w:cs="Times New Roman"/>
                <w:color w:val="000000"/>
                <w:sz w:val="20"/>
                <w:szCs w:val="20"/>
              </w:rPr>
            </w:pPr>
            <w:ins w:id="5043" w:author="Jon.Richar" w:date="2023-06-07T15:39:00Z">
              <w:r w:rsidRPr="00582FB7">
                <w:rPr>
                  <w:rFonts w:ascii="Times New Roman" w:eastAsia="Times New Roman" w:hAnsi="Times New Roman" w:cs="Times New Roman"/>
                  <w:color w:val="000000"/>
                  <w:sz w:val="20"/>
                  <w:szCs w:val="20"/>
                </w:rPr>
                <w:t>-6.30</w:t>
              </w:r>
            </w:ins>
          </w:p>
        </w:tc>
        <w:tc>
          <w:tcPr>
            <w:tcW w:w="725" w:type="dxa"/>
            <w:shd w:val="clear" w:color="auto" w:fill="auto"/>
            <w:noWrap/>
            <w:vAlign w:val="bottom"/>
            <w:hideMark/>
            <w:tcPrChange w:id="5044" w:author="Jon.Richar" w:date="2023-06-09T11:47:00Z">
              <w:tcPr>
                <w:tcW w:w="967" w:type="dxa"/>
                <w:shd w:val="clear" w:color="auto" w:fill="auto"/>
                <w:noWrap/>
                <w:vAlign w:val="bottom"/>
                <w:hideMark/>
              </w:tcPr>
            </w:tcPrChange>
          </w:tcPr>
          <w:p w14:paraId="0B961F50" w14:textId="77777777" w:rsidR="00582FB7" w:rsidRPr="00582FB7" w:rsidRDefault="00582FB7" w:rsidP="00582FB7">
            <w:pPr>
              <w:spacing w:after="0" w:line="240" w:lineRule="auto"/>
              <w:jc w:val="right"/>
              <w:rPr>
                <w:ins w:id="5045" w:author="Jon.Richar" w:date="2023-06-07T15:39:00Z"/>
                <w:rFonts w:ascii="Times New Roman" w:eastAsia="Times New Roman" w:hAnsi="Times New Roman" w:cs="Times New Roman"/>
                <w:color w:val="000000"/>
                <w:sz w:val="20"/>
                <w:szCs w:val="20"/>
              </w:rPr>
            </w:pPr>
            <w:ins w:id="5046" w:author="Jon.Richar" w:date="2023-06-07T15:39:00Z">
              <w:r w:rsidRPr="00582FB7">
                <w:rPr>
                  <w:rFonts w:ascii="Times New Roman" w:eastAsia="Times New Roman" w:hAnsi="Times New Roman" w:cs="Times New Roman"/>
                  <w:color w:val="000000"/>
                  <w:sz w:val="20"/>
                  <w:szCs w:val="20"/>
                </w:rPr>
                <w:t>0.47</w:t>
              </w:r>
            </w:ins>
          </w:p>
        </w:tc>
        <w:tc>
          <w:tcPr>
            <w:tcW w:w="6220" w:type="dxa"/>
            <w:shd w:val="clear" w:color="auto" w:fill="auto"/>
            <w:noWrap/>
            <w:vAlign w:val="bottom"/>
            <w:hideMark/>
            <w:tcPrChange w:id="5047" w:author="Jon.Richar" w:date="2023-06-09T11:47:00Z">
              <w:tcPr>
                <w:tcW w:w="5622" w:type="dxa"/>
                <w:shd w:val="clear" w:color="auto" w:fill="auto"/>
                <w:noWrap/>
                <w:vAlign w:val="bottom"/>
                <w:hideMark/>
              </w:tcPr>
            </w:tcPrChange>
          </w:tcPr>
          <w:p w14:paraId="193C018D" w14:textId="77777777" w:rsidR="00582FB7" w:rsidRPr="00582FB7" w:rsidRDefault="00582FB7" w:rsidP="00582FB7">
            <w:pPr>
              <w:spacing w:after="0" w:line="240" w:lineRule="auto"/>
              <w:rPr>
                <w:ins w:id="5048" w:author="Jon.Richar" w:date="2023-06-07T15:39:00Z"/>
                <w:rFonts w:ascii="Times New Roman" w:eastAsia="Times New Roman" w:hAnsi="Times New Roman" w:cs="Times New Roman"/>
                <w:color w:val="000000"/>
                <w:sz w:val="20"/>
                <w:szCs w:val="20"/>
              </w:rPr>
            </w:pPr>
            <w:ins w:id="5049"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Pacific cod lag 1, FHS lag 2</w:t>
              </w:r>
            </w:ins>
          </w:p>
        </w:tc>
      </w:tr>
      <w:tr w:rsidR="00BA6DAF" w:rsidRPr="00582FB7" w14:paraId="1F760E59" w14:textId="77777777" w:rsidTr="006D018C">
        <w:trPr>
          <w:trHeight w:val="254"/>
          <w:ins w:id="5050" w:author="Jon.Richar" w:date="2023-06-07T15:39:00Z"/>
          <w:trPrChange w:id="5051" w:author="Jon.Richar" w:date="2023-06-09T11:47:00Z">
            <w:trPr>
              <w:trHeight w:val="270"/>
            </w:trPr>
          </w:trPrChange>
        </w:trPr>
        <w:tc>
          <w:tcPr>
            <w:tcW w:w="749" w:type="dxa"/>
            <w:shd w:val="clear" w:color="auto" w:fill="auto"/>
            <w:noWrap/>
            <w:vAlign w:val="bottom"/>
            <w:hideMark/>
            <w:tcPrChange w:id="5052" w:author="Jon.Richar" w:date="2023-06-09T11:47:00Z">
              <w:tcPr>
                <w:tcW w:w="744" w:type="dxa"/>
                <w:shd w:val="clear" w:color="auto" w:fill="auto"/>
                <w:noWrap/>
                <w:vAlign w:val="bottom"/>
                <w:hideMark/>
              </w:tcPr>
            </w:tcPrChange>
          </w:tcPr>
          <w:p w14:paraId="5C18FFC7" w14:textId="77777777" w:rsidR="00582FB7" w:rsidRPr="00582FB7" w:rsidRDefault="00582FB7" w:rsidP="00582FB7">
            <w:pPr>
              <w:spacing w:after="0" w:line="240" w:lineRule="auto"/>
              <w:jc w:val="right"/>
              <w:rPr>
                <w:ins w:id="5053" w:author="Jon.Richar" w:date="2023-06-07T15:39:00Z"/>
                <w:rFonts w:ascii="Times New Roman" w:eastAsia="Times New Roman" w:hAnsi="Times New Roman" w:cs="Times New Roman"/>
                <w:color w:val="000000"/>
                <w:sz w:val="20"/>
                <w:szCs w:val="20"/>
              </w:rPr>
            </w:pPr>
            <w:ins w:id="5054" w:author="Jon.Richar" w:date="2023-06-07T15:39:00Z">
              <w:r w:rsidRPr="00582FB7">
                <w:rPr>
                  <w:rFonts w:ascii="Times New Roman" w:eastAsia="Times New Roman" w:hAnsi="Times New Roman" w:cs="Times New Roman"/>
                  <w:color w:val="000000"/>
                  <w:sz w:val="20"/>
                  <w:szCs w:val="20"/>
                </w:rPr>
                <w:t>20</w:t>
              </w:r>
            </w:ins>
          </w:p>
        </w:tc>
        <w:tc>
          <w:tcPr>
            <w:tcW w:w="675" w:type="dxa"/>
            <w:shd w:val="clear" w:color="auto" w:fill="auto"/>
            <w:noWrap/>
            <w:vAlign w:val="bottom"/>
            <w:hideMark/>
            <w:tcPrChange w:id="5055" w:author="Jon.Richar" w:date="2023-06-09T11:47:00Z">
              <w:tcPr>
                <w:tcW w:w="671" w:type="dxa"/>
                <w:shd w:val="clear" w:color="auto" w:fill="auto"/>
                <w:noWrap/>
                <w:vAlign w:val="bottom"/>
                <w:hideMark/>
              </w:tcPr>
            </w:tcPrChange>
          </w:tcPr>
          <w:p w14:paraId="46196336" w14:textId="77777777" w:rsidR="00582FB7" w:rsidRPr="00582FB7" w:rsidRDefault="00582FB7" w:rsidP="00582FB7">
            <w:pPr>
              <w:spacing w:after="0" w:line="240" w:lineRule="auto"/>
              <w:jc w:val="right"/>
              <w:rPr>
                <w:ins w:id="5056" w:author="Jon.Richar" w:date="2023-06-07T15:39:00Z"/>
                <w:rFonts w:ascii="Times New Roman" w:eastAsia="Times New Roman" w:hAnsi="Times New Roman" w:cs="Times New Roman"/>
                <w:color w:val="000000"/>
                <w:sz w:val="20"/>
                <w:szCs w:val="20"/>
              </w:rPr>
            </w:pPr>
            <w:ins w:id="5057" w:author="Jon.Richar" w:date="2023-06-07T15:39:00Z">
              <w:r w:rsidRPr="00582FB7">
                <w:rPr>
                  <w:rFonts w:ascii="Times New Roman" w:eastAsia="Times New Roman" w:hAnsi="Times New Roman" w:cs="Times New Roman"/>
                  <w:color w:val="000000"/>
                  <w:sz w:val="20"/>
                  <w:szCs w:val="20"/>
                </w:rPr>
                <w:t>66.32</w:t>
              </w:r>
            </w:ins>
          </w:p>
        </w:tc>
        <w:tc>
          <w:tcPr>
            <w:tcW w:w="745" w:type="dxa"/>
            <w:shd w:val="clear" w:color="auto" w:fill="auto"/>
            <w:noWrap/>
            <w:vAlign w:val="bottom"/>
            <w:hideMark/>
            <w:tcPrChange w:id="5058" w:author="Jon.Richar" w:date="2023-06-09T11:47:00Z">
              <w:tcPr>
                <w:tcW w:w="1047" w:type="dxa"/>
                <w:shd w:val="clear" w:color="auto" w:fill="auto"/>
                <w:noWrap/>
                <w:vAlign w:val="bottom"/>
                <w:hideMark/>
              </w:tcPr>
            </w:tcPrChange>
          </w:tcPr>
          <w:p w14:paraId="56FFFA5D" w14:textId="77777777" w:rsidR="00582FB7" w:rsidRPr="00582FB7" w:rsidRDefault="00582FB7" w:rsidP="00582FB7">
            <w:pPr>
              <w:spacing w:after="0" w:line="240" w:lineRule="auto"/>
              <w:jc w:val="right"/>
              <w:rPr>
                <w:ins w:id="5059" w:author="Jon.Richar" w:date="2023-06-07T15:39:00Z"/>
                <w:rFonts w:ascii="Times New Roman" w:eastAsia="Times New Roman" w:hAnsi="Times New Roman" w:cs="Times New Roman"/>
                <w:color w:val="000000"/>
                <w:sz w:val="20"/>
                <w:szCs w:val="20"/>
              </w:rPr>
            </w:pPr>
            <w:ins w:id="5060" w:author="Jon.Richar" w:date="2023-06-07T15:39:00Z">
              <w:r w:rsidRPr="00582FB7">
                <w:rPr>
                  <w:rFonts w:ascii="Times New Roman" w:eastAsia="Times New Roman" w:hAnsi="Times New Roman" w:cs="Times New Roman"/>
                  <w:color w:val="000000"/>
                  <w:sz w:val="20"/>
                  <w:szCs w:val="20"/>
                </w:rPr>
                <w:t>-6.28</w:t>
              </w:r>
            </w:ins>
          </w:p>
        </w:tc>
        <w:tc>
          <w:tcPr>
            <w:tcW w:w="725" w:type="dxa"/>
            <w:shd w:val="clear" w:color="auto" w:fill="auto"/>
            <w:noWrap/>
            <w:vAlign w:val="bottom"/>
            <w:hideMark/>
            <w:tcPrChange w:id="5061" w:author="Jon.Richar" w:date="2023-06-09T11:47:00Z">
              <w:tcPr>
                <w:tcW w:w="967" w:type="dxa"/>
                <w:shd w:val="clear" w:color="auto" w:fill="auto"/>
                <w:noWrap/>
                <w:vAlign w:val="bottom"/>
                <w:hideMark/>
              </w:tcPr>
            </w:tcPrChange>
          </w:tcPr>
          <w:p w14:paraId="3534A345" w14:textId="77777777" w:rsidR="00582FB7" w:rsidRPr="00582FB7" w:rsidRDefault="00582FB7" w:rsidP="00582FB7">
            <w:pPr>
              <w:spacing w:after="0" w:line="240" w:lineRule="auto"/>
              <w:jc w:val="right"/>
              <w:rPr>
                <w:ins w:id="5062" w:author="Jon.Richar" w:date="2023-06-07T15:39:00Z"/>
                <w:rFonts w:ascii="Times New Roman" w:eastAsia="Times New Roman" w:hAnsi="Times New Roman" w:cs="Times New Roman"/>
                <w:color w:val="000000"/>
                <w:sz w:val="20"/>
                <w:szCs w:val="20"/>
              </w:rPr>
            </w:pPr>
            <w:ins w:id="5063" w:author="Jon.Richar" w:date="2023-06-07T15:39:00Z">
              <w:r w:rsidRPr="00582FB7">
                <w:rPr>
                  <w:rFonts w:ascii="Times New Roman" w:eastAsia="Times New Roman" w:hAnsi="Times New Roman" w:cs="Times New Roman"/>
                  <w:color w:val="000000"/>
                  <w:sz w:val="20"/>
                  <w:szCs w:val="20"/>
                </w:rPr>
                <w:t>0.37</w:t>
              </w:r>
            </w:ins>
          </w:p>
        </w:tc>
        <w:tc>
          <w:tcPr>
            <w:tcW w:w="6220" w:type="dxa"/>
            <w:shd w:val="clear" w:color="auto" w:fill="auto"/>
            <w:noWrap/>
            <w:vAlign w:val="bottom"/>
            <w:hideMark/>
            <w:tcPrChange w:id="5064" w:author="Jon.Richar" w:date="2023-06-09T11:47:00Z">
              <w:tcPr>
                <w:tcW w:w="5622" w:type="dxa"/>
                <w:shd w:val="clear" w:color="auto" w:fill="auto"/>
                <w:noWrap/>
                <w:vAlign w:val="bottom"/>
                <w:hideMark/>
              </w:tcPr>
            </w:tcPrChange>
          </w:tcPr>
          <w:p w14:paraId="3F684D9B" w14:textId="77777777" w:rsidR="00582FB7" w:rsidRPr="00582FB7" w:rsidRDefault="00582FB7" w:rsidP="00582FB7">
            <w:pPr>
              <w:spacing w:after="0" w:line="240" w:lineRule="auto"/>
              <w:rPr>
                <w:ins w:id="5065" w:author="Jon.Richar" w:date="2023-06-07T15:39:00Z"/>
                <w:rFonts w:ascii="Times New Roman" w:eastAsia="Times New Roman" w:hAnsi="Times New Roman" w:cs="Times New Roman"/>
                <w:color w:val="000000"/>
                <w:sz w:val="20"/>
                <w:szCs w:val="20"/>
              </w:rPr>
            </w:pPr>
            <w:ins w:id="5066"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FHS lag 2, ovigerous female </w:t>
              </w:r>
              <w:proofErr w:type="spellStart"/>
              <w:r w:rsidRPr="00582FB7">
                <w:rPr>
                  <w:rFonts w:ascii="Times New Roman" w:eastAsia="Times New Roman" w:hAnsi="Times New Roman" w:cs="Times New Roman"/>
                  <w:color w:val="000000"/>
                  <w:sz w:val="20"/>
                  <w:szCs w:val="20"/>
                </w:rPr>
                <w:t>opilio</w:t>
              </w:r>
              <w:proofErr w:type="spellEnd"/>
              <w:r w:rsidRPr="00582FB7">
                <w:rPr>
                  <w:rFonts w:ascii="Times New Roman" w:eastAsia="Times New Roman" w:hAnsi="Times New Roman" w:cs="Times New Roman"/>
                  <w:color w:val="000000"/>
                  <w:sz w:val="20"/>
                  <w:szCs w:val="20"/>
                </w:rPr>
                <w:t>, PDO RA3</w:t>
              </w:r>
            </w:ins>
          </w:p>
        </w:tc>
      </w:tr>
      <w:tr w:rsidR="00BA6DAF" w:rsidRPr="00582FB7" w14:paraId="77133EED" w14:textId="77777777" w:rsidTr="006D018C">
        <w:trPr>
          <w:trHeight w:val="254"/>
          <w:ins w:id="5067" w:author="Jon.Richar" w:date="2023-06-07T15:39:00Z"/>
          <w:trPrChange w:id="5068" w:author="Jon.Richar" w:date="2023-06-09T11:47:00Z">
            <w:trPr>
              <w:trHeight w:val="270"/>
            </w:trPr>
          </w:trPrChange>
        </w:trPr>
        <w:tc>
          <w:tcPr>
            <w:tcW w:w="749" w:type="dxa"/>
            <w:shd w:val="clear" w:color="auto" w:fill="auto"/>
            <w:noWrap/>
            <w:vAlign w:val="bottom"/>
            <w:hideMark/>
            <w:tcPrChange w:id="5069" w:author="Jon.Richar" w:date="2023-06-09T11:47:00Z">
              <w:tcPr>
                <w:tcW w:w="744" w:type="dxa"/>
                <w:shd w:val="clear" w:color="auto" w:fill="auto"/>
                <w:noWrap/>
                <w:vAlign w:val="bottom"/>
                <w:hideMark/>
              </w:tcPr>
            </w:tcPrChange>
          </w:tcPr>
          <w:p w14:paraId="0F113A69" w14:textId="77777777" w:rsidR="00582FB7" w:rsidRPr="00582FB7" w:rsidRDefault="00582FB7" w:rsidP="00582FB7">
            <w:pPr>
              <w:spacing w:after="0" w:line="240" w:lineRule="auto"/>
              <w:jc w:val="right"/>
              <w:rPr>
                <w:ins w:id="5070" w:author="Jon.Richar" w:date="2023-06-07T15:39:00Z"/>
                <w:rFonts w:ascii="Times New Roman" w:eastAsia="Times New Roman" w:hAnsi="Times New Roman" w:cs="Times New Roman"/>
                <w:color w:val="000000"/>
                <w:sz w:val="20"/>
                <w:szCs w:val="20"/>
              </w:rPr>
            </w:pPr>
            <w:ins w:id="5071" w:author="Jon.Richar" w:date="2023-06-07T15:39:00Z">
              <w:r w:rsidRPr="00582FB7">
                <w:rPr>
                  <w:rFonts w:ascii="Times New Roman" w:eastAsia="Times New Roman" w:hAnsi="Times New Roman" w:cs="Times New Roman"/>
                  <w:color w:val="000000"/>
                  <w:sz w:val="20"/>
                  <w:szCs w:val="20"/>
                </w:rPr>
                <w:t>21</w:t>
              </w:r>
            </w:ins>
          </w:p>
        </w:tc>
        <w:tc>
          <w:tcPr>
            <w:tcW w:w="675" w:type="dxa"/>
            <w:shd w:val="clear" w:color="auto" w:fill="auto"/>
            <w:noWrap/>
            <w:vAlign w:val="bottom"/>
            <w:hideMark/>
            <w:tcPrChange w:id="5072" w:author="Jon.Richar" w:date="2023-06-09T11:47:00Z">
              <w:tcPr>
                <w:tcW w:w="671" w:type="dxa"/>
                <w:shd w:val="clear" w:color="auto" w:fill="auto"/>
                <w:noWrap/>
                <w:vAlign w:val="bottom"/>
                <w:hideMark/>
              </w:tcPr>
            </w:tcPrChange>
          </w:tcPr>
          <w:p w14:paraId="22FA8BF6" w14:textId="77777777" w:rsidR="00582FB7" w:rsidRPr="00582FB7" w:rsidRDefault="00582FB7" w:rsidP="00582FB7">
            <w:pPr>
              <w:spacing w:after="0" w:line="240" w:lineRule="auto"/>
              <w:jc w:val="right"/>
              <w:rPr>
                <w:ins w:id="5073" w:author="Jon.Richar" w:date="2023-06-07T15:39:00Z"/>
                <w:rFonts w:ascii="Times New Roman" w:eastAsia="Times New Roman" w:hAnsi="Times New Roman" w:cs="Times New Roman"/>
                <w:color w:val="000000"/>
                <w:sz w:val="20"/>
                <w:szCs w:val="20"/>
              </w:rPr>
            </w:pPr>
            <w:ins w:id="5074" w:author="Jon.Richar" w:date="2023-06-07T15:39:00Z">
              <w:r w:rsidRPr="00582FB7">
                <w:rPr>
                  <w:rFonts w:ascii="Times New Roman" w:eastAsia="Times New Roman" w:hAnsi="Times New Roman" w:cs="Times New Roman"/>
                  <w:color w:val="000000"/>
                  <w:sz w:val="20"/>
                  <w:szCs w:val="20"/>
                </w:rPr>
                <w:t>66.40</w:t>
              </w:r>
            </w:ins>
          </w:p>
        </w:tc>
        <w:tc>
          <w:tcPr>
            <w:tcW w:w="745" w:type="dxa"/>
            <w:shd w:val="clear" w:color="auto" w:fill="auto"/>
            <w:noWrap/>
            <w:vAlign w:val="bottom"/>
            <w:hideMark/>
            <w:tcPrChange w:id="5075" w:author="Jon.Richar" w:date="2023-06-09T11:47:00Z">
              <w:tcPr>
                <w:tcW w:w="1047" w:type="dxa"/>
                <w:shd w:val="clear" w:color="auto" w:fill="auto"/>
                <w:noWrap/>
                <w:vAlign w:val="bottom"/>
                <w:hideMark/>
              </w:tcPr>
            </w:tcPrChange>
          </w:tcPr>
          <w:p w14:paraId="00D83097" w14:textId="77777777" w:rsidR="00582FB7" w:rsidRPr="00582FB7" w:rsidRDefault="00582FB7" w:rsidP="00582FB7">
            <w:pPr>
              <w:spacing w:after="0" w:line="240" w:lineRule="auto"/>
              <w:jc w:val="right"/>
              <w:rPr>
                <w:ins w:id="5076" w:author="Jon.Richar" w:date="2023-06-07T15:39:00Z"/>
                <w:rFonts w:ascii="Times New Roman" w:eastAsia="Times New Roman" w:hAnsi="Times New Roman" w:cs="Times New Roman"/>
                <w:color w:val="000000"/>
                <w:sz w:val="20"/>
                <w:szCs w:val="20"/>
              </w:rPr>
            </w:pPr>
            <w:ins w:id="5077" w:author="Jon.Richar" w:date="2023-06-07T15:39:00Z">
              <w:r w:rsidRPr="00582FB7">
                <w:rPr>
                  <w:rFonts w:ascii="Times New Roman" w:eastAsia="Times New Roman" w:hAnsi="Times New Roman" w:cs="Times New Roman"/>
                  <w:color w:val="000000"/>
                  <w:sz w:val="20"/>
                  <w:szCs w:val="20"/>
                </w:rPr>
                <w:t>-6.21</w:t>
              </w:r>
            </w:ins>
          </w:p>
        </w:tc>
        <w:tc>
          <w:tcPr>
            <w:tcW w:w="725" w:type="dxa"/>
            <w:shd w:val="clear" w:color="auto" w:fill="auto"/>
            <w:noWrap/>
            <w:vAlign w:val="bottom"/>
            <w:hideMark/>
            <w:tcPrChange w:id="5078" w:author="Jon.Richar" w:date="2023-06-09T11:47:00Z">
              <w:tcPr>
                <w:tcW w:w="967" w:type="dxa"/>
                <w:shd w:val="clear" w:color="auto" w:fill="auto"/>
                <w:noWrap/>
                <w:vAlign w:val="bottom"/>
                <w:hideMark/>
              </w:tcPr>
            </w:tcPrChange>
          </w:tcPr>
          <w:p w14:paraId="00CCCAA1" w14:textId="77777777" w:rsidR="00582FB7" w:rsidRPr="00582FB7" w:rsidRDefault="00582FB7" w:rsidP="00582FB7">
            <w:pPr>
              <w:spacing w:after="0" w:line="240" w:lineRule="auto"/>
              <w:jc w:val="right"/>
              <w:rPr>
                <w:ins w:id="5079" w:author="Jon.Richar" w:date="2023-06-07T15:39:00Z"/>
                <w:rFonts w:ascii="Times New Roman" w:eastAsia="Times New Roman" w:hAnsi="Times New Roman" w:cs="Times New Roman"/>
                <w:color w:val="000000"/>
                <w:sz w:val="20"/>
                <w:szCs w:val="20"/>
              </w:rPr>
            </w:pPr>
            <w:ins w:id="5080" w:author="Jon.Richar" w:date="2023-06-07T15:39:00Z">
              <w:r w:rsidRPr="00582FB7">
                <w:rPr>
                  <w:rFonts w:ascii="Times New Roman" w:eastAsia="Times New Roman" w:hAnsi="Times New Roman" w:cs="Times New Roman"/>
                  <w:color w:val="000000"/>
                  <w:sz w:val="20"/>
                  <w:szCs w:val="20"/>
                </w:rPr>
                <w:t>0.29</w:t>
              </w:r>
            </w:ins>
          </w:p>
        </w:tc>
        <w:tc>
          <w:tcPr>
            <w:tcW w:w="6220" w:type="dxa"/>
            <w:shd w:val="clear" w:color="auto" w:fill="auto"/>
            <w:noWrap/>
            <w:vAlign w:val="bottom"/>
            <w:hideMark/>
            <w:tcPrChange w:id="5081" w:author="Jon.Richar" w:date="2023-06-09T11:47:00Z">
              <w:tcPr>
                <w:tcW w:w="5622" w:type="dxa"/>
                <w:shd w:val="clear" w:color="auto" w:fill="auto"/>
                <w:noWrap/>
                <w:vAlign w:val="bottom"/>
                <w:hideMark/>
              </w:tcPr>
            </w:tcPrChange>
          </w:tcPr>
          <w:p w14:paraId="4B8637B0" w14:textId="77777777" w:rsidR="00582FB7" w:rsidRPr="00582FB7" w:rsidRDefault="00582FB7" w:rsidP="00582FB7">
            <w:pPr>
              <w:spacing w:after="0" w:line="240" w:lineRule="auto"/>
              <w:rPr>
                <w:ins w:id="5082" w:author="Jon.Richar" w:date="2023-06-07T15:39:00Z"/>
                <w:rFonts w:ascii="Times New Roman" w:eastAsia="Times New Roman" w:hAnsi="Times New Roman" w:cs="Times New Roman"/>
                <w:color w:val="000000"/>
                <w:sz w:val="20"/>
                <w:szCs w:val="20"/>
              </w:rPr>
            </w:pPr>
            <w:ins w:id="5083"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FHS lag 2, ovigerous female </w:t>
              </w:r>
              <w:proofErr w:type="spellStart"/>
              <w:r w:rsidRPr="00582FB7">
                <w:rPr>
                  <w:rFonts w:ascii="Times New Roman" w:eastAsia="Times New Roman" w:hAnsi="Times New Roman" w:cs="Times New Roman"/>
                  <w:color w:val="000000"/>
                  <w:sz w:val="20"/>
                  <w:szCs w:val="20"/>
                </w:rPr>
                <w:t>opilio</w:t>
              </w:r>
              <w:proofErr w:type="spellEnd"/>
              <w:r w:rsidRPr="00582FB7">
                <w:rPr>
                  <w:rFonts w:ascii="Times New Roman" w:eastAsia="Times New Roman" w:hAnsi="Times New Roman" w:cs="Times New Roman"/>
                  <w:color w:val="000000"/>
                  <w:sz w:val="20"/>
                  <w:szCs w:val="20"/>
                </w:rPr>
                <w:t>, AO RA3</w:t>
              </w:r>
            </w:ins>
          </w:p>
        </w:tc>
      </w:tr>
      <w:tr w:rsidR="00BA6DAF" w:rsidRPr="00582FB7" w14:paraId="64A83119" w14:textId="77777777" w:rsidTr="006D018C">
        <w:trPr>
          <w:trHeight w:val="254"/>
          <w:ins w:id="5084" w:author="Jon.Richar" w:date="2023-06-07T15:39:00Z"/>
          <w:trPrChange w:id="5085" w:author="Jon.Richar" w:date="2023-06-09T11:47:00Z">
            <w:trPr>
              <w:trHeight w:val="270"/>
            </w:trPr>
          </w:trPrChange>
        </w:trPr>
        <w:tc>
          <w:tcPr>
            <w:tcW w:w="749" w:type="dxa"/>
            <w:shd w:val="clear" w:color="auto" w:fill="auto"/>
            <w:noWrap/>
            <w:vAlign w:val="bottom"/>
            <w:hideMark/>
            <w:tcPrChange w:id="5086" w:author="Jon.Richar" w:date="2023-06-09T11:47:00Z">
              <w:tcPr>
                <w:tcW w:w="744" w:type="dxa"/>
                <w:shd w:val="clear" w:color="auto" w:fill="auto"/>
                <w:noWrap/>
                <w:vAlign w:val="bottom"/>
                <w:hideMark/>
              </w:tcPr>
            </w:tcPrChange>
          </w:tcPr>
          <w:p w14:paraId="3861EF7A" w14:textId="77777777" w:rsidR="00582FB7" w:rsidRPr="00582FB7" w:rsidRDefault="00582FB7" w:rsidP="00582FB7">
            <w:pPr>
              <w:spacing w:after="0" w:line="240" w:lineRule="auto"/>
              <w:jc w:val="right"/>
              <w:rPr>
                <w:ins w:id="5087" w:author="Jon.Richar" w:date="2023-06-07T15:39:00Z"/>
                <w:rFonts w:ascii="Times New Roman" w:eastAsia="Times New Roman" w:hAnsi="Times New Roman" w:cs="Times New Roman"/>
                <w:color w:val="000000"/>
                <w:sz w:val="20"/>
                <w:szCs w:val="20"/>
              </w:rPr>
            </w:pPr>
            <w:ins w:id="5088" w:author="Jon.Richar" w:date="2023-06-07T15:39:00Z">
              <w:r w:rsidRPr="00582FB7">
                <w:rPr>
                  <w:rFonts w:ascii="Times New Roman" w:eastAsia="Times New Roman" w:hAnsi="Times New Roman" w:cs="Times New Roman"/>
                  <w:color w:val="000000"/>
                  <w:sz w:val="20"/>
                  <w:szCs w:val="20"/>
                </w:rPr>
                <w:t>31</w:t>
              </w:r>
            </w:ins>
          </w:p>
        </w:tc>
        <w:tc>
          <w:tcPr>
            <w:tcW w:w="675" w:type="dxa"/>
            <w:shd w:val="clear" w:color="auto" w:fill="auto"/>
            <w:noWrap/>
            <w:vAlign w:val="bottom"/>
            <w:hideMark/>
            <w:tcPrChange w:id="5089" w:author="Jon.Richar" w:date="2023-06-09T11:47:00Z">
              <w:tcPr>
                <w:tcW w:w="671" w:type="dxa"/>
                <w:shd w:val="clear" w:color="auto" w:fill="auto"/>
                <w:noWrap/>
                <w:vAlign w:val="bottom"/>
                <w:hideMark/>
              </w:tcPr>
            </w:tcPrChange>
          </w:tcPr>
          <w:p w14:paraId="202CEC05" w14:textId="77777777" w:rsidR="00582FB7" w:rsidRPr="00582FB7" w:rsidRDefault="00582FB7" w:rsidP="00582FB7">
            <w:pPr>
              <w:spacing w:after="0" w:line="240" w:lineRule="auto"/>
              <w:jc w:val="right"/>
              <w:rPr>
                <w:ins w:id="5090" w:author="Jon.Richar" w:date="2023-06-07T15:39:00Z"/>
                <w:rFonts w:ascii="Times New Roman" w:eastAsia="Times New Roman" w:hAnsi="Times New Roman" w:cs="Times New Roman"/>
                <w:color w:val="000000"/>
                <w:sz w:val="20"/>
                <w:szCs w:val="20"/>
              </w:rPr>
            </w:pPr>
            <w:ins w:id="5091" w:author="Jon.Richar" w:date="2023-06-07T15:39:00Z">
              <w:r w:rsidRPr="00582FB7">
                <w:rPr>
                  <w:rFonts w:ascii="Times New Roman" w:eastAsia="Times New Roman" w:hAnsi="Times New Roman" w:cs="Times New Roman"/>
                  <w:color w:val="000000"/>
                  <w:sz w:val="20"/>
                  <w:szCs w:val="20"/>
                </w:rPr>
                <w:t>66.49</w:t>
              </w:r>
            </w:ins>
          </w:p>
        </w:tc>
        <w:tc>
          <w:tcPr>
            <w:tcW w:w="745" w:type="dxa"/>
            <w:shd w:val="clear" w:color="auto" w:fill="auto"/>
            <w:noWrap/>
            <w:vAlign w:val="bottom"/>
            <w:hideMark/>
            <w:tcPrChange w:id="5092" w:author="Jon.Richar" w:date="2023-06-09T11:47:00Z">
              <w:tcPr>
                <w:tcW w:w="1047" w:type="dxa"/>
                <w:shd w:val="clear" w:color="auto" w:fill="auto"/>
                <w:noWrap/>
                <w:vAlign w:val="bottom"/>
                <w:hideMark/>
              </w:tcPr>
            </w:tcPrChange>
          </w:tcPr>
          <w:p w14:paraId="76674757" w14:textId="77777777" w:rsidR="00582FB7" w:rsidRPr="00582FB7" w:rsidRDefault="00582FB7" w:rsidP="00582FB7">
            <w:pPr>
              <w:spacing w:after="0" w:line="240" w:lineRule="auto"/>
              <w:jc w:val="right"/>
              <w:rPr>
                <w:ins w:id="5093" w:author="Jon.Richar" w:date="2023-06-07T15:39:00Z"/>
                <w:rFonts w:ascii="Times New Roman" w:eastAsia="Times New Roman" w:hAnsi="Times New Roman" w:cs="Times New Roman"/>
                <w:color w:val="000000"/>
                <w:sz w:val="20"/>
                <w:szCs w:val="20"/>
              </w:rPr>
            </w:pPr>
            <w:ins w:id="5094" w:author="Jon.Richar" w:date="2023-06-07T15:39:00Z">
              <w:r w:rsidRPr="00582FB7">
                <w:rPr>
                  <w:rFonts w:ascii="Times New Roman" w:eastAsia="Times New Roman" w:hAnsi="Times New Roman" w:cs="Times New Roman"/>
                  <w:color w:val="000000"/>
                  <w:sz w:val="20"/>
                  <w:szCs w:val="20"/>
                </w:rPr>
                <w:t>-6.11</w:t>
              </w:r>
            </w:ins>
          </w:p>
        </w:tc>
        <w:tc>
          <w:tcPr>
            <w:tcW w:w="725" w:type="dxa"/>
            <w:shd w:val="clear" w:color="auto" w:fill="auto"/>
            <w:noWrap/>
            <w:vAlign w:val="bottom"/>
            <w:hideMark/>
            <w:tcPrChange w:id="5095" w:author="Jon.Richar" w:date="2023-06-09T11:47:00Z">
              <w:tcPr>
                <w:tcW w:w="967" w:type="dxa"/>
                <w:shd w:val="clear" w:color="auto" w:fill="auto"/>
                <w:noWrap/>
                <w:vAlign w:val="bottom"/>
                <w:hideMark/>
              </w:tcPr>
            </w:tcPrChange>
          </w:tcPr>
          <w:p w14:paraId="7328D867" w14:textId="77777777" w:rsidR="00582FB7" w:rsidRPr="00582FB7" w:rsidRDefault="00582FB7" w:rsidP="00582FB7">
            <w:pPr>
              <w:spacing w:after="0" w:line="240" w:lineRule="auto"/>
              <w:jc w:val="right"/>
              <w:rPr>
                <w:ins w:id="5096" w:author="Jon.Richar" w:date="2023-06-07T15:39:00Z"/>
                <w:rFonts w:ascii="Times New Roman" w:eastAsia="Times New Roman" w:hAnsi="Times New Roman" w:cs="Times New Roman"/>
                <w:color w:val="000000"/>
                <w:sz w:val="20"/>
                <w:szCs w:val="20"/>
              </w:rPr>
            </w:pPr>
            <w:ins w:id="5097" w:author="Jon.Richar" w:date="2023-06-07T15:39:00Z">
              <w:r w:rsidRPr="00582FB7">
                <w:rPr>
                  <w:rFonts w:ascii="Times New Roman" w:eastAsia="Times New Roman" w:hAnsi="Times New Roman" w:cs="Times New Roman"/>
                  <w:color w:val="000000"/>
                  <w:sz w:val="20"/>
                  <w:szCs w:val="20"/>
                </w:rPr>
                <w:t>0.48</w:t>
              </w:r>
            </w:ins>
          </w:p>
        </w:tc>
        <w:tc>
          <w:tcPr>
            <w:tcW w:w="6220" w:type="dxa"/>
            <w:shd w:val="clear" w:color="auto" w:fill="auto"/>
            <w:noWrap/>
            <w:vAlign w:val="bottom"/>
            <w:hideMark/>
            <w:tcPrChange w:id="5098" w:author="Jon.Richar" w:date="2023-06-09T11:47:00Z">
              <w:tcPr>
                <w:tcW w:w="5622" w:type="dxa"/>
                <w:shd w:val="clear" w:color="auto" w:fill="auto"/>
                <w:noWrap/>
                <w:vAlign w:val="bottom"/>
                <w:hideMark/>
              </w:tcPr>
            </w:tcPrChange>
          </w:tcPr>
          <w:p w14:paraId="0102D4BE" w14:textId="77777777" w:rsidR="00582FB7" w:rsidRPr="00582FB7" w:rsidRDefault="00582FB7" w:rsidP="00582FB7">
            <w:pPr>
              <w:spacing w:after="0" w:line="240" w:lineRule="auto"/>
              <w:rPr>
                <w:ins w:id="5099" w:author="Jon.Richar" w:date="2023-06-07T15:39:00Z"/>
                <w:rFonts w:ascii="Times New Roman" w:eastAsia="Times New Roman" w:hAnsi="Times New Roman" w:cs="Times New Roman"/>
                <w:color w:val="000000"/>
                <w:sz w:val="20"/>
                <w:szCs w:val="20"/>
              </w:rPr>
            </w:pPr>
            <w:ins w:id="5100"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 May-July SST</w:t>
              </w:r>
            </w:ins>
          </w:p>
        </w:tc>
      </w:tr>
      <w:tr w:rsidR="00BA6DAF" w:rsidRPr="00582FB7" w14:paraId="28EE7D70" w14:textId="77777777" w:rsidTr="006D018C">
        <w:trPr>
          <w:trHeight w:val="254"/>
          <w:ins w:id="5101" w:author="Jon.Richar" w:date="2023-06-07T15:39:00Z"/>
          <w:trPrChange w:id="5102" w:author="Jon.Richar" w:date="2023-06-09T11:47:00Z">
            <w:trPr>
              <w:trHeight w:val="270"/>
            </w:trPr>
          </w:trPrChange>
        </w:trPr>
        <w:tc>
          <w:tcPr>
            <w:tcW w:w="749" w:type="dxa"/>
            <w:shd w:val="clear" w:color="auto" w:fill="auto"/>
            <w:noWrap/>
            <w:vAlign w:val="bottom"/>
            <w:hideMark/>
            <w:tcPrChange w:id="5103" w:author="Jon.Richar" w:date="2023-06-09T11:47:00Z">
              <w:tcPr>
                <w:tcW w:w="744" w:type="dxa"/>
                <w:shd w:val="clear" w:color="auto" w:fill="auto"/>
                <w:noWrap/>
                <w:vAlign w:val="bottom"/>
                <w:hideMark/>
              </w:tcPr>
            </w:tcPrChange>
          </w:tcPr>
          <w:p w14:paraId="23706F24" w14:textId="77777777" w:rsidR="00582FB7" w:rsidRPr="00582FB7" w:rsidRDefault="00582FB7" w:rsidP="00582FB7">
            <w:pPr>
              <w:spacing w:after="0" w:line="240" w:lineRule="auto"/>
              <w:jc w:val="right"/>
              <w:rPr>
                <w:ins w:id="5104" w:author="Jon.Richar" w:date="2023-06-07T15:39:00Z"/>
                <w:rFonts w:ascii="Times New Roman" w:eastAsia="Times New Roman" w:hAnsi="Times New Roman" w:cs="Times New Roman"/>
                <w:color w:val="000000"/>
                <w:sz w:val="20"/>
                <w:szCs w:val="20"/>
              </w:rPr>
            </w:pPr>
            <w:ins w:id="5105" w:author="Jon.Richar" w:date="2023-06-07T15:39:00Z">
              <w:r w:rsidRPr="00582FB7">
                <w:rPr>
                  <w:rFonts w:ascii="Times New Roman" w:eastAsia="Times New Roman" w:hAnsi="Times New Roman" w:cs="Times New Roman"/>
                  <w:color w:val="000000"/>
                  <w:sz w:val="20"/>
                  <w:szCs w:val="20"/>
                </w:rPr>
                <w:t>32</w:t>
              </w:r>
            </w:ins>
          </w:p>
        </w:tc>
        <w:tc>
          <w:tcPr>
            <w:tcW w:w="675" w:type="dxa"/>
            <w:shd w:val="clear" w:color="auto" w:fill="auto"/>
            <w:noWrap/>
            <w:vAlign w:val="bottom"/>
            <w:hideMark/>
            <w:tcPrChange w:id="5106" w:author="Jon.Richar" w:date="2023-06-09T11:47:00Z">
              <w:tcPr>
                <w:tcW w:w="671" w:type="dxa"/>
                <w:shd w:val="clear" w:color="auto" w:fill="auto"/>
                <w:noWrap/>
                <w:vAlign w:val="bottom"/>
                <w:hideMark/>
              </w:tcPr>
            </w:tcPrChange>
          </w:tcPr>
          <w:p w14:paraId="2B647BF7" w14:textId="77777777" w:rsidR="00582FB7" w:rsidRPr="00582FB7" w:rsidRDefault="00582FB7" w:rsidP="00582FB7">
            <w:pPr>
              <w:spacing w:after="0" w:line="240" w:lineRule="auto"/>
              <w:jc w:val="right"/>
              <w:rPr>
                <w:ins w:id="5107" w:author="Jon.Richar" w:date="2023-06-07T15:39:00Z"/>
                <w:rFonts w:ascii="Times New Roman" w:eastAsia="Times New Roman" w:hAnsi="Times New Roman" w:cs="Times New Roman"/>
                <w:color w:val="000000"/>
                <w:sz w:val="20"/>
                <w:szCs w:val="20"/>
              </w:rPr>
            </w:pPr>
            <w:ins w:id="5108" w:author="Jon.Richar" w:date="2023-06-07T15:39:00Z">
              <w:r w:rsidRPr="00582FB7">
                <w:rPr>
                  <w:rFonts w:ascii="Times New Roman" w:eastAsia="Times New Roman" w:hAnsi="Times New Roman" w:cs="Times New Roman"/>
                  <w:color w:val="000000"/>
                  <w:sz w:val="20"/>
                  <w:szCs w:val="20"/>
                </w:rPr>
                <w:t>66.63</w:t>
              </w:r>
            </w:ins>
          </w:p>
        </w:tc>
        <w:tc>
          <w:tcPr>
            <w:tcW w:w="745" w:type="dxa"/>
            <w:shd w:val="clear" w:color="auto" w:fill="auto"/>
            <w:noWrap/>
            <w:vAlign w:val="bottom"/>
            <w:hideMark/>
            <w:tcPrChange w:id="5109" w:author="Jon.Richar" w:date="2023-06-09T11:47:00Z">
              <w:tcPr>
                <w:tcW w:w="1047" w:type="dxa"/>
                <w:shd w:val="clear" w:color="auto" w:fill="auto"/>
                <w:noWrap/>
                <w:vAlign w:val="bottom"/>
                <w:hideMark/>
              </w:tcPr>
            </w:tcPrChange>
          </w:tcPr>
          <w:p w14:paraId="48F47BEF" w14:textId="77777777" w:rsidR="00582FB7" w:rsidRPr="00582FB7" w:rsidRDefault="00582FB7" w:rsidP="00582FB7">
            <w:pPr>
              <w:spacing w:after="0" w:line="240" w:lineRule="auto"/>
              <w:jc w:val="right"/>
              <w:rPr>
                <w:ins w:id="5110" w:author="Jon.Richar" w:date="2023-06-07T15:39:00Z"/>
                <w:rFonts w:ascii="Times New Roman" w:eastAsia="Times New Roman" w:hAnsi="Times New Roman" w:cs="Times New Roman"/>
                <w:color w:val="000000"/>
                <w:sz w:val="20"/>
                <w:szCs w:val="20"/>
              </w:rPr>
            </w:pPr>
            <w:ins w:id="5111" w:author="Jon.Richar" w:date="2023-06-07T15:39:00Z">
              <w:r w:rsidRPr="00582FB7">
                <w:rPr>
                  <w:rFonts w:ascii="Times New Roman" w:eastAsia="Times New Roman" w:hAnsi="Times New Roman" w:cs="Times New Roman"/>
                  <w:color w:val="000000"/>
                  <w:sz w:val="20"/>
                  <w:szCs w:val="20"/>
                </w:rPr>
                <w:t>-5.97</w:t>
              </w:r>
            </w:ins>
          </w:p>
        </w:tc>
        <w:tc>
          <w:tcPr>
            <w:tcW w:w="725" w:type="dxa"/>
            <w:shd w:val="clear" w:color="auto" w:fill="auto"/>
            <w:noWrap/>
            <w:vAlign w:val="bottom"/>
            <w:hideMark/>
            <w:tcPrChange w:id="5112" w:author="Jon.Richar" w:date="2023-06-09T11:47:00Z">
              <w:tcPr>
                <w:tcW w:w="967" w:type="dxa"/>
                <w:shd w:val="clear" w:color="auto" w:fill="auto"/>
                <w:noWrap/>
                <w:vAlign w:val="bottom"/>
                <w:hideMark/>
              </w:tcPr>
            </w:tcPrChange>
          </w:tcPr>
          <w:p w14:paraId="66436B6B" w14:textId="77777777" w:rsidR="00582FB7" w:rsidRPr="00582FB7" w:rsidRDefault="00582FB7" w:rsidP="00582FB7">
            <w:pPr>
              <w:spacing w:after="0" w:line="240" w:lineRule="auto"/>
              <w:jc w:val="right"/>
              <w:rPr>
                <w:ins w:id="5113" w:author="Jon.Richar" w:date="2023-06-07T15:39:00Z"/>
                <w:rFonts w:ascii="Times New Roman" w:eastAsia="Times New Roman" w:hAnsi="Times New Roman" w:cs="Times New Roman"/>
                <w:color w:val="000000"/>
                <w:sz w:val="20"/>
                <w:szCs w:val="20"/>
              </w:rPr>
            </w:pPr>
            <w:ins w:id="5114" w:author="Jon.Richar" w:date="2023-06-07T15:39:00Z">
              <w:r w:rsidRPr="00582FB7">
                <w:rPr>
                  <w:rFonts w:ascii="Times New Roman" w:eastAsia="Times New Roman" w:hAnsi="Times New Roman" w:cs="Times New Roman"/>
                  <w:color w:val="000000"/>
                  <w:sz w:val="20"/>
                  <w:szCs w:val="20"/>
                </w:rPr>
                <w:t>0.48</w:t>
              </w:r>
            </w:ins>
          </w:p>
        </w:tc>
        <w:tc>
          <w:tcPr>
            <w:tcW w:w="6220" w:type="dxa"/>
            <w:shd w:val="clear" w:color="auto" w:fill="auto"/>
            <w:noWrap/>
            <w:vAlign w:val="bottom"/>
            <w:hideMark/>
            <w:tcPrChange w:id="5115" w:author="Jon.Richar" w:date="2023-06-09T11:47:00Z">
              <w:tcPr>
                <w:tcW w:w="5622" w:type="dxa"/>
                <w:shd w:val="clear" w:color="auto" w:fill="auto"/>
                <w:noWrap/>
                <w:vAlign w:val="bottom"/>
                <w:hideMark/>
              </w:tcPr>
            </w:tcPrChange>
          </w:tcPr>
          <w:p w14:paraId="437CE1C8" w14:textId="77777777" w:rsidR="00582FB7" w:rsidRPr="00582FB7" w:rsidRDefault="00582FB7" w:rsidP="00582FB7">
            <w:pPr>
              <w:spacing w:after="0" w:line="240" w:lineRule="auto"/>
              <w:rPr>
                <w:ins w:id="5116" w:author="Jon.Richar" w:date="2023-06-07T15:39:00Z"/>
                <w:rFonts w:ascii="Times New Roman" w:eastAsia="Times New Roman" w:hAnsi="Times New Roman" w:cs="Times New Roman"/>
                <w:color w:val="000000"/>
                <w:sz w:val="20"/>
                <w:szCs w:val="20"/>
              </w:rPr>
            </w:pPr>
            <w:ins w:id="5117"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lag 2, SE wind</w:t>
              </w:r>
            </w:ins>
          </w:p>
        </w:tc>
      </w:tr>
      <w:tr w:rsidR="00BA6DAF" w:rsidRPr="00582FB7" w14:paraId="6228566C" w14:textId="77777777" w:rsidTr="006D018C">
        <w:trPr>
          <w:trHeight w:val="254"/>
          <w:ins w:id="5118" w:author="Jon.Richar" w:date="2023-06-07T15:39:00Z"/>
          <w:trPrChange w:id="5119" w:author="Jon.Richar" w:date="2023-06-09T11:47:00Z">
            <w:trPr>
              <w:trHeight w:val="270"/>
            </w:trPr>
          </w:trPrChange>
        </w:trPr>
        <w:tc>
          <w:tcPr>
            <w:tcW w:w="749" w:type="dxa"/>
            <w:shd w:val="clear" w:color="auto" w:fill="auto"/>
            <w:noWrap/>
            <w:vAlign w:val="bottom"/>
            <w:hideMark/>
            <w:tcPrChange w:id="5120" w:author="Jon.Richar" w:date="2023-06-09T11:47:00Z">
              <w:tcPr>
                <w:tcW w:w="744" w:type="dxa"/>
                <w:shd w:val="clear" w:color="auto" w:fill="auto"/>
                <w:noWrap/>
                <w:vAlign w:val="bottom"/>
                <w:hideMark/>
              </w:tcPr>
            </w:tcPrChange>
          </w:tcPr>
          <w:p w14:paraId="604F0BF9" w14:textId="77777777" w:rsidR="00582FB7" w:rsidRPr="00582FB7" w:rsidRDefault="00582FB7" w:rsidP="00582FB7">
            <w:pPr>
              <w:spacing w:after="0" w:line="240" w:lineRule="auto"/>
              <w:jc w:val="right"/>
              <w:rPr>
                <w:ins w:id="5121" w:author="Jon.Richar" w:date="2023-06-07T15:39:00Z"/>
                <w:rFonts w:ascii="Times New Roman" w:eastAsia="Times New Roman" w:hAnsi="Times New Roman" w:cs="Times New Roman"/>
                <w:color w:val="000000"/>
                <w:sz w:val="20"/>
                <w:szCs w:val="20"/>
              </w:rPr>
            </w:pPr>
            <w:ins w:id="5122" w:author="Jon.Richar" w:date="2023-06-07T15:39:00Z">
              <w:r w:rsidRPr="00582FB7">
                <w:rPr>
                  <w:rFonts w:ascii="Times New Roman" w:eastAsia="Times New Roman" w:hAnsi="Times New Roman" w:cs="Times New Roman"/>
                  <w:color w:val="000000"/>
                  <w:sz w:val="20"/>
                  <w:szCs w:val="20"/>
                </w:rPr>
                <w:t>26</w:t>
              </w:r>
            </w:ins>
          </w:p>
        </w:tc>
        <w:tc>
          <w:tcPr>
            <w:tcW w:w="675" w:type="dxa"/>
            <w:shd w:val="clear" w:color="auto" w:fill="auto"/>
            <w:noWrap/>
            <w:vAlign w:val="bottom"/>
            <w:hideMark/>
            <w:tcPrChange w:id="5123" w:author="Jon.Richar" w:date="2023-06-09T11:47:00Z">
              <w:tcPr>
                <w:tcW w:w="671" w:type="dxa"/>
                <w:shd w:val="clear" w:color="auto" w:fill="auto"/>
                <w:noWrap/>
                <w:vAlign w:val="bottom"/>
                <w:hideMark/>
              </w:tcPr>
            </w:tcPrChange>
          </w:tcPr>
          <w:p w14:paraId="538B4AF0" w14:textId="77777777" w:rsidR="00582FB7" w:rsidRPr="00582FB7" w:rsidRDefault="00582FB7" w:rsidP="00582FB7">
            <w:pPr>
              <w:spacing w:after="0" w:line="240" w:lineRule="auto"/>
              <w:jc w:val="right"/>
              <w:rPr>
                <w:ins w:id="5124" w:author="Jon.Richar" w:date="2023-06-07T15:39:00Z"/>
                <w:rFonts w:ascii="Times New Roman" w:eastAsia="Times New Roman" w:hAnsi="Times New Roman" w:cs="Times New Roman"/>
                <w:color w:val="000000"/>
                <w:sz w:val="20"/>
                <w:szCs w:val="20"/>
              </w:rPr>
            </w:pPr>
            <w:ins w:id="5125" w:author="Jon.Richar" w:date="2023-06-07T15:39:00Z">
              <w:r w:rsidRPr="00582FB7">
                <w:rPr>
                  <w:rFonts w:ascii="Times New Roman" w:eastAsia="Times New Roman" w:hAnsi="Times New Roman" w:cs="Times New Roman"/>
                  <w:color w:val="000000"/>
                  <w:sz w:val="20"/>
                  <w:szCs w:val="20"/>
                </w:rPr>
                <w:t>68.50</w:t>
              </w:r>
            </w:ins>
          </w:p>
        </w:tc>
        <w:tc>
          <w:tcPr>
            <w:tcW w:w="745" w:type="dxa"/>
            <w:shd w:val="clear" w:color="auto" w:fill="auto"/>
            <w:noWrap/>
            <w:vAlign w:val="bottom"/>
            <w:hideMark/>
            <w:tcPrChange w:id="5126" w:author="Jon.Richar" w:date="2023-06-09T11:47:00Z">
              <w:tcPr>
                <w:tcW w:w="1047" w:type="dxa"/>
                <w:shd w:val="clear" w:color="auto" w:fill="auto"/>
                <w:noWrap/>
                <w:vAlign w:val="bottom"/>
                <w:hideMark/>
              </w:tcPr>
            </w:tcPrChange>
          </w:tcPr>
          <w:p w14:paraId="21C6C037" w14:textId="77777777" w:rsidR="00582FB7" w:rsidRPr="00582FB7" w:rsidRDefault="00582FB7" w:rsidP="00582FB7">
            <w:pPr>
              <w:spacing w:after="0" w:line="240" w:lineRule="auto"/>
              <w:jc w:val="right"/>
              <w:rPr>
                <w:ins w:id="5127" w:author="Jon.Richar" w:date="2023-06-07T15:39:00Z"/>
                <w:rFonts w:ascii="Times New Roman" w:eastAsia="Times New Roman" w:hAnsi="Times New Roman" w:cs="Times New Roman"/>
                <w:color w:val="000000"/>
                <w:sz w:val="20"/>
                <w:szCs w:val="20"/>
              </w:rPr>
            </w:pPr>
            <w:ins w:id="5128" w:author="Jon.Richar" w:date="2023-06-07T15:39:00Z">
              <w:r w:rsidRPr="00582FB7">
                <w:rPr>
                  <w:rFonts w:ascii="Times New Roman" w:eastAsia="Times New Roman" w:hAnsi="Times New Roman" w:cs="Times New Roman"/>
                  <w:color w:val="000000"/>
                  <w:sz w:val="20"/>
                  <w:szCs w:val="20"/>
                </w:rPr>
                <w:t>-4.10</w:t>
              </w:r>
            </w:ins>
          </w:p>
        </w:tc>
        <w:tc>
          <w:tcPr>
            <w:tcW w:w="725" w:type="dxa"/>
            <w:shd w:val="clear" w:color="auto" w:fill="auto"/>
            <w:noWrap/>
            <w:vAlign w:val="bottom"/>
            <w:hideMark/>
            <w:tcPrChange w:id="5129" w:author="Jon.Richar" w:date="2023-06-09T11:47:00Z">
              <w:tcPr>
                <w:tcW w:w="967" w:type="dxa"/>
                <w:shd w:val="clear" w:color="auto" w:fill="auto"/>
                <w:noWrap/>
                <w:vAlign w:val="bottom"/>
                <w:hideMark/>
              </w:tcPr>
            </w:tcPrChange>
          </w:tcPr>
          <w:p w14:paraId="60C8CE74" w14:textId="77777777" w:rsidR="00582FB7" w:rsidRPr="00582FB7" w:rsidRDefault="00582FB7" w:rsidP="00582FB7">
            <w:pPr>
              <w:spacing w:after="0" w:line="240" w:lineRule="auto"/>
              <w:jc w:val="right"/>
              <w:rPr>
                <w:ins w:id="5130" w:author="Jon.Richar" w:date="2023-06-07T15:39:00Z"/>
                <w:rFonts w:ascii="Times New Roman" w:eastAsia="Times New Roman" w:hAnsi="Times New Roman" w:cs="Times New Roman"/>
                <w:color w:val="000000"/>
                <w:sz w:val="20"/>
                <w:szCs w:val="20"/>
              </w:rPr>
            </w:pPr>
            <w:ins w:id="5131"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5132" w:author="Jon.Richar" w:date="2023-06-09T11:47:00Z">
              <w:tcPr>
                <w:tcW w:w="5622" w:type="dxa"/>
                <w:shd w:val="clear" w:color="auto" w:fill="auto"/>
                <w:noWrap/>
                <w:vAlign w:val="bottom"/>
                <w:hideMark/>
              </w:tcPr>
            </w:tcPrChange>
          </w:tcPr>
          <w:p w14:paraId="12A51521" w14:textId="77777777" w:rsidR="00582FB7" w:rsidRPr="00582FB7" w:rsidRDefault="00582FB7" w:rsidP="00582FB7">
            <w:pPr>
              <w:spacing w:after="0" w:line="240" w:lineRule="auto"/>
              <w:rPr>
                <w:ins w:id="5133" w:author="Jon.Richar" w:date="2023-06-07T15:39:00Z"/>
                <w:rFonts w:ascii="Times New Roman" w:eastAsia="Times New Roman" w:hAnsi="Times New Roman" w:cs="Times New Roman"/>
                <w:color w:val="000000"/>
                <w:sz w:val="20"/>
                <w:szCs w:val="20"/>
              </w:rPr>
            </w:pPr>
            <w:ins w:id="5134"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FHS lag 2, ovigerous female </w:t>
              </w:r>
              <w:proofErr w:type="spellStart"/>
              <w:r w:rsidRPr="00582FB7">
                <w:rPr>
                  <w:rFonts w:ascii="Times New Roman" w:eastAsia="Times New Roman" w:hAnsi="Times New Roman" w:cs="Times New Roman"/>
                  <w:color w:val="000000"/>
                  <w:sz w:val="20"/>
                  <w:szCs w:val="20"/>
                </w:rPr>
                <w:t>opilio</w:t>
              </w:r>
              <w:proofErr w:type="spellEnd"/>
              <w:r w:rsidRPr="00582FB7">
                <w:rPr>
                  <w:rFonts w:ascii="Times New Roman" w:eastAsia="Times New Roman" w:hAnsi="Times New Roman" w:cs="Times New Roman"/>
                  <w:color w:val="000000"/>
                  <w:sz w:val="20"/>
                  <w:szCs w:val="20"/>
                </w:rPr>
                <w:t>, NE wind</w:t>
              </w:r>
            </w:ins>
          </w:p>
        </w:tc>
      </w:tr>
      <w:tr w:rsidR="00BA6DAF" w:rsidRPr="00582FB7" w14:paraId="53197AC4" w14:textId="77777777" w:rsidTr="006D018C">
        <w:trPr>
          <w:trHeight w:val="254"/>
          <w:ins w:id="5135" w:author="Jon.Richar" w:date="2023-06-07T15:39:00Z"/>
          <w:trPrChange w:id="5136" w:author="Jon.Richar" w:date="2023-06-09T11:47:00Z">
            <w:trPr>
              <w:trHeight w:val="270"/>
            </w:trPr>
          </w:trPrChange>
        </w:trPr>
        <w:tc>
          <w:tcPr>
            <w:tcW w:w="749" w:type="dxa"/>
            <w:shd w:val="clear" w:color="auto" w:fill="auto"/>
            <w:noWrap/>
            <w:vAlign w:val="bottom"/>
            <w:hideMark/>
            <w:tcPrChange w:id="5137" w:author="Jon.Richar" w:date="2023-06-09T11:47:00Z">
              <w:tcPr>
                <w:tcW w:w="744" w:type="dxa"/>
                <w:shd w:val="clear" w:color="auto" w:fill="auto"/>
                <w:noWrap/>
                <w:vAlign w:val="bottom"/>
                <w:hideMark/>
              </w:tcPr>
            </w:tcPrChange>
          </w:tcPr>
          <w:p w14:paraId="4088595B" w14:textId="77777777" w:rsidR="00582FB7" w:rsidRPr="00582FB7" w:rsidRDefault="00582FB7" w:rsidP="00582FB7">
            <w:pPr>
              <w:spacing w:after="0" w:line="240" w:lineRule="auto"/>
              <w:jc w:val="right"/>
              <w:rPr>
                <w:ins w:id="5138" w:author="Jon.Richar" w:date="2023-06-07T15:39:00Z"/>
                <w:rFonts w:ascii="Times New Roman" w:eastAsia="Times New Roman" w:hAnsi="Times New Roman" w:cs="Times New Roman"/>
                <w:color w:val="000000"/>
                <w:sz w:val="20"/>
                <w:szCs w:val="20"/>
              </w:rPr>
            </w:pPr>
            <w:ins w:id="5139" w:author="Jon.Richar" w:date="2023-06-07T15:39:00Z">
              <w:r w:rsidRPr="00582FB7">
                <w:rPr>
                  <w:rFonts w:ascii="Times New Roman" w:eastAsia="Times New Roman" w:hAnsi="Times New Roman" w:cs="Times New Roman"/>
                  <w:color w:val="000000"/>
                  <w:sz w:val="20"/>
                  <w:szCs w:val="20"/>
                </w:rPr>
                <w:t>24</w:t>
              </w:r>
            </w:ins>
          </w:p>
        </w:tc>
        <w:tc>
          <w:tcPr>
            <w:tcW w:w="675" w:type="dxa"/>
            <w:shd w:val="clear" w:color="auto" w:fill="auto"/>
            <w:noWrap/>
            <w:vAlign w:val="bottom"/>
            <w:hideMark/>
            <w:tcPrChange w:id="5140" w:author="Jon.Richar" w:date="2023-06-09T11:47:00Z">
              <w:tcPr>
                <w:tcW w:w="671" w:type="dxa"/>
                <w:shd w:val="clear" w:color="auto" w:fill="auto"/>
                <w:noWrap/>
                <w:vAlign w:val="bottom"/>
                <w:hideMark/>
              </w:tcPr>
            </w:tcPrChange>
          </w:tcPr>
          <w:p w14:paraId="49D8D605" w14:textId="77777777" w:rsidR="00582FB7" w:rsidRPr="00582FB7" w:rsidRDefault="00582FB7" w:rsidP="00582FB7">
            <w:pPr>
              <w:spacing w:after="0" w:line="240" w:lineRule="auto"/>
              <w:jc w:val="right"/>
              <w:rPr>
                <w:ins w:id="5141" w:author="Jon.Richar" w:date="2023-06-07T15:39:00Z"/>
                <w:rFonts w:ascii="Times New Roman" w:eastAsia="Times New Roman" w:hAnsi="Times New Roman" w:cs="Times New Roman"/>
                <w:color w:val="000000"/>
                <w:sz w:val="20"/>
                <w:szCs w:val="20"/>
              </w:rPr>
            </w:pPr>
            <w:ins w:id="5142" w:author="Jon.Richar" w:date="2023-06-07T15:39:00Z">
              <w:r w:rsidRPr="00582FB7">
                <w:rPr>
                  <w:rFonts w:ascii="Times New Roman" w:eastAsia="Times New Roman" w:hAnsi="Times New Roman" w:cs="Times New Roman"/>
                  <w:color w:val="000000"/>
                  <w:sz w:val="20"/>
                  <w:szCs w:val="20"/>
                </w:rPr>
                <w:t>68.67</w:t>
              </w:r>
            </w:ins>
          </w:p>
        </w:tc>
        <w:tc>
          <w:tcPr>
            <w:tcW w:w="745" w:type="dxa"/>
            <w:shd w:val="clear" w:color="auto" w:fill="auto"/>
            <w:noWrap/>
            <w:vAlign w:val="bottom"/>
            <w:hideMark/>
            <w:tcPrChange w:id="5143" w:author="Jon.Richar" w:date="2023-06-09T11:47:00Z">
              <w:tcPr>
                <w:tcW w:w="1047" w:type="dxa"/>
                <w:shd w:val="clear" w:color="auto" w:fill="auto"/>
                <w:noWrap/>
                <w:vAlign w:val="bottom"/>
                <w:hideMark/>
              </w:tcPr>
            </w:tcPrChange>
          </w:tcPr>
          <w:p w14:paraId="1E974F1E" w14:textId="77777777" w:rsidR="00582FB7" w:rsidRPr="00582FB7" w:rsidRDefault="00582FB7" w:rsidP="00582FB7">
            <w:pPr>
              <w:spacing w:after="0" w:line="240" w:lineRule="auto"/>
              <w:jc w:val="right"/>
              <w:rPr>
                <w:ins w:id="5144" w:author="Jon.Richar" w:date="2023-06-07T15:39:00Z"/>
                <w:rFonts w:ascii="Times New Roman" w:eastAsia="Times New Roman" w:hAnsi="Times New Roman" w:cs="Times New Roman"/>
                <w:color w:val="000000"/>
                <w:sz w:val="20"/>
                <w:szCs w:val="20"/>
              </w:rPr>
            </w:pPr>
            <w:ins w:id="5145" w:author="Jon.Richar" w:date="2023-06-07T15:39:00Z">
              <w:r w:rsidRPr="00582FB7">
                <w:rPr>
                  <w:rFonts w:ascii="Times New Roman" w:eastAsia="Times New Roman" w:hAnsi="Times New Roman" w:cs="Times New Roman"/>
                  <w:color w:val="000000"/>
                  <w:sz w:val="20"/>
                  <w:szCs w:val="20"/>
                </w:rPr>
                <w:t>-3.93</w:t>
              </w:r>
            </w:ins>
          </w:p>
        </w:tc>
        <w:tc>
          <w:tcPr>
            <w:tcW w:w="725" w:type="dxa"/>
            <w:shd w:val="clear" w:color="auto" w:fill="auto"/>
            <w:noWrap/>
            <w:vAlign w:val="bottom"/>
            <w:hideMark/>
            <w:tcPrChange w:id="5146" w:author="Jon.Richar" w:date="2023-06-09T11:47:00Z">
              <w:tcPr>
                <w:tcW w:w="967" w:type="dxa"/>
                <w:shd w:val="clear" w:color="auto" w:fill="auto"/>
                <w:noWrap/>
                <w:vAlign w:val="bottom"/>
                <w:hideMark/>
              </w:tcPr>
            </w:tcPrChange>
          </w:tcPr>
          <w:p w14:paraId="2DC2E873" w14:textId="77777777" w:rsidR="00582FB7" w:rsidRPr="00582FB7" w:rsidRDefault="00582FB7" w:rsidP="00582FB7">
            <w:pPr>
              <w:spacing w:after="0" w:line="240" w:lineRule="auto"/>
              <w:jc w:val="right"/>
              <w:rPr>
                <w:ins w:id="5147" w:author="Jon.Richar" w:date="2023-06-07T15:39:00Z"/>
                <w:rFonts w:ascii="Times New Roman" w:eastAsia="Times New Roman" w:hAnsi="Times New Roman" w:cs="Times New Roman"/>
                <w:color w:val="000000"/>
                <w:sz w:val="20"/>
                <w:szCs w:val="20"/>
              </w:rPr>
            </w:pPr>
            <w:ins w:id="5148"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5149" w:author="Jon.Richar" w:date="2023-06-09T11:47:00Z">
              <w:tcPr>
                <w:tcW w:w="5622" w:type="dxa"/>
                <w:shd w:val="clear" w:color="auto" w:fill="auto"/>
                <w:noWrap/>
                <w:vAlign w:val="bottom"/>
                <w:hideMark/>
              </w:tcPr>
            </w:tcPrChange>
          </w:tcPr>
          <w:p w14:paraId="295C403F" w14:textId="77777777" w:rsidR="00582FB7" w:rsidRPr="00582FB7" w:rsidRDefault="00582FB7" w:rsidP="00582FB7">
            <w:pPr>
              <w:spacing w:after="0" w:line="240" w:lineRule="auto"/>
              <w:rPr>
                <w:ins w:id="5150" w:author="Jon.Richar" w:date="2023-06-07T15:39:00Z"/>
                <w:rFonts w:ascii="Times New Roman" w:eastAsia="Times New Roman" w:hAnsi="Times New Roman" w:cs="Times New Roman"/>
                <w:color w:val="000000"/>
                <w:sz w:val="20"/>
                <w:szCs w:val="20"/>
              </w:rPr>
            </w:pPr>
            <w:ins w:id="5151"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FHS lag 2, ovigerous female </w:t>
              </w:r>
              <w:proofErr w:type="spellStart"/>
              <w:r w:rsidRPr="00582FB7">
                <w:rPr>
                  <w:rFonts w:ascii="Times New Roman" w:eastAsia="Times New Roman" w:hAnsi="Times New Roman" w:cs="Times New Roman"/>
                  <w:color w:val="000000"/>
                  <w:sz w:val="20"/>
                  <w:szCs w:val="20"/>
                </w:rPr>
                <w:t>opilio</w:t>
              </w:r>
              <w:proofErr w:type="spellEnd"/>
              <w:r w:rsidRPr="00582FB7">
                <w:rPr>
                  <w:rFonts w:ascii="Times New Roman" w:eastAsia="Times New Roman" w:hAnsi="Times New Roman" w:cs="Times New Roman"/>
                  <w:color w:val="000000"/>
                  <w:sz w:val="20"/>
                  <w:szCs w:val="20"/>
                </w:rPr>
                <w:t>, May-July SST</w:t>
              </w:r>
            </w:ins>
          </w:p>
        </w:tc>
      </w:tr>
      <w:tr w:rsidR="00BA6DAF" w:rsidRPr="00582FB7" w14:paraId="6C66D382" w14:textId="77777777" w:rsidTr="006D018C">
        <w:trPr>
          <w:trHeight w:val="254"/>
          <w:ins w:id="5152" w:author="Jon.Richar" w:date="2023-06-07T15:39:00Z"/>
          <w:trPrChange w:id="5153" w:author="Jon.Richar" w:date="2023-06-09T11:47:00Z">
            <w:trPr>
              <w:trHeight w:val="270"/>
            </w:trPr>
          </w:trPrChange>
        </w:trPr>
        <w:tc>
          <w:tcPr>
            <w:tcW w:w="749" w:type="dxa"/>
            <w:shd w:val="clear" w:color="auto" w:fill="auto"/>
            <w:noWrap/>
            <w:vAlign w:val="bottom"/>
            <w:hideMark/>
            <w:tcPrChange w:id="5154" w:author="Jon.Richar" w:date="2023-06-09T11:47:00Z">
              <w:tcPr>
                <w:tcW w:w="744" w:type="dxa"/>
                <w:shd w:val="clear" w:color="auto" w:fill="auto"/>
                <w:noWrap/>
                <w:vAlign w:val="bottom"/>
                <w:hideMark/>
              </w:tcPr>
            </w:tcPrChange>
          </w:tcPr>
          <w:p w14:paraId="13878ECB" w14:textId="77777777" w:rsidR="00582FB7" w:rsidRPr="00582FB7" w:rsidRDefault="00582FB7" w:rsidP="00582FB7">
            <w:pPr>
              <w:spacing w:after="0" w:line="240" w:lineRule="auto"/>
              <w:jc w:val="right"/>
              <w:rPr>
                <w:ins w:id="5155" w:author="Jon.Richar" w:date="2023-06-07T15:39:00Z"/>
                <w:rFonts w:ascii="Times New Roman" w:eastAsia="Times New Roman" w:hAnsi="Times New Roman" w:cs="Times New Roman"/>
                <w:color w:val="000000"/>
                <w:sz w:val="20"/>
                <w:szCs w:val="20"/>
              </w:rPr>
            </w:pPr>
            <w:ins w:id="5156" w:author="Jon.Richar" w:date="2023-06-07T15:39:00Z">
              <w:r w:rsidRPr="00582FB7">
                <w:rPr>
                  <w:rFonts w:ascii="Times New Roman" w:eastAsia="Times New Roman" w:hAnsi="Times New Roman" w:cs="Times New Roman"/>
                  <w:color w:val="000000"/>
                  <w:sz w:val="20"/>
                  <w:szCs w:val="20"/>
                </w:rPr>
                <w:t>25</w:t>
              </w:r>
            </w:ins>
          </w:p>
        </w:tc>
        <w:tc>
          <w:tcPr>
            <w:tcW w:w="675" w:type="dxa"/>
            <w:shd w:val="clear" w:color="auto" w:fill="auto"/>
            <w:noWrap/>
            <w:vAlign w:val="bottom"/>
            <w:hideMark/>
            <w:tcPrChange w:id="5157" w:author="Jon.Richar" w:date="2023-06-09T11:47:00Z">
              <w:tcPr>
                <w:tcW w:w="671" w:type="dxa"/>
                <w:shd w:val="clear" w:color="auto" w:fill="auto"/>
                <w:noWrap/>
                <w:vAlign w:val="bottom"/>
                <w:hideMark/>
              </w:tcPr>
            </w:tcPrChange>
          </w:tcPr>
          <w:p w14:paraId="527DB033" w14:textId="77777777" w:rsidR="00582FB7" w:rsidRPr="00582FB7" w:rsidRDefault="00582FB7" w:rsidP="00582FB7">
            <w:pPr>
              <w:spacing w:after="0" w:line="240" w:lineRule="auto"/>
              <w:jc w:val="right"/>
              <w:rPr>
                <w:ins w:id="5158" w:author="Jon.Richar" w:date="2023-06-07T15:39:00Z"/>
                <w:rFonts w:ascii="Times New Roman" w:eastAsia="Times New Roman" w:hAnsi="Times New Roman" w:cs="Times New Roman"/>
                <w:color w:val="000000"/>
                <w:sz w:val="20"/>
                <w:szCs w:val="20"/>
              </w:rPr>
            </w:pPr>
            <w:ins w:id="5159" w:author="Jon.Richar" w:date="2023-06-07T15:39:00Z">
              <w:r w:rsidRPr="00582FB7">
                <w:rPr>
                  <w:rFonts w:ascii="Times New Roman" w:eastAsia="Times New Roman" w:hAnsi="Times New Roman" w:cs="Times New Roman"/>
                  <w:color w:val="000000"/>
                  <w:sz w:val="20"/>
                  <w:szCs w:val="20"/>
                </w:rPr>
                <w:t>68.73</w:t>
              </w:r>
            </w:ins>
          </w:p>
        </w:tc>
        <w:tc>
          <w:tcPr>
            <w:tcW w:w="745" w:type="dxa"/>
            <w:shd w:val="clear" w:color="auto" w:fill="auto"/>
            <w:noWrap/>
            <w:vAlign w:val="bottom"/>
            <w:hideMark/>
            <w:tcPrChange w:id="5160" w:author="Jon.Richar" w:date="2023-06-09T11:47:00Z">
              <w:tcPr>
                <w:tcW w:w="1047" w:type="dxa"/>
                <w:shd w:val="clear" w:color="auto" w:fill="auto"/>
                <w:noWrap/>
                <w:vAlign w:val="bottom"/>
                <w:hideMark/>
              </w:tcPr>
            </w:tcPrChange>
          </w:tcPr>
          <w:p w14:paraId="3ADD860B" w14:textId="77777777" w:rsidR="00582FB7" w:rsidRPr="00582FB7" w:rsidRDefault="00582FB7" w:rsidP="00582FB7">
            <w:pPr>
              <w:spacing w:after="0" w:line="240" w:lineRule="auto"/>
              <w:jc w:val="right"/>
              <w:rPr>
                <w:ins w:id="5161" w:author="Jon.Richar" w:date="2023-06-07T15:39:00Z"/>
                <w:rFonts w:ascii="Times New Roman" w:eastAsia="Times New Roman" w:hAnsi="Times New Roman" w:cs="Times New Roman"/>
                <w:color w:val="000000"/>
                <w:sz w:val="20"/>
                <w:szCs w:val="20"/>
              </w:rPr>
            </w:pPr>
            <w:ins w:id="5162" w:author="Jon.Richar" w:date="2023-06-07T15:39:00Z">
              <w:r w:rsidRPr="00582FB7">
                <w:rPr>
                  <w:rFonts w:ascii="Times New Roman" w:eastAsia="Times New Roman" w:hAnsi="Times New Roman" w:cs="Times New Roman"/>
                  <w:color w:val="000000"/>
                  <w:sz w:val="20"/>
                  <w:szCs w:val="20"/>
                </w:rPr>
                <w:t>-3.88</w:t>
              </w:r>
            </w:ins>
          </w:p>
        </w:tc>
        <w:tc>
          <w:tcPr>
            <w:tcW w:w="725" w:type="dxa"/>
            <w:shd w:val="clear" w:color="auto" w:fill="auto"/>
            <w:noWrap/>
            <w:vAlign w:val="bottom"/>
            <w:hideMark/>
            <w:tcPrChange w:id="5163" w:author="Jon.Richar" w:date="2023-06-09T11:47:00Z">
              <w:tcPr>
                <w:tcW w:w="967" w:type="dxa"/>
                <w:shd w:val="clear" w:color="auto" w:fill="auto"/>
                <w:noWrap/>
                <w:vAlign w:val="bottom"/>
                <w:hideMark/>
              </w:tcPr>
            </w:tcPrChange>
          </w:tcPr>
          <w:p w14:paraId="5F6C34F4" w14:textId="77777777" w:rsidR="00582FB7" w:rsidRPr="00582FB7" w:rsidRDefault="00582FB7" w:rsidP="00582FB7">
            <w:pPr>
              <w:spacing w:after="0" w:line="240" w:lineRule="auto"/>
              <w:jc w:val="right"/>
              <w:rPr>
                <w:ins w:id="5164" w:author="Jon.Richar" w:date="2023-06-07T15:39:00Z"/>
                <w:rFonts w:ascii="Times New Roman" w:eastAsia="Times New Roman" w:hAnsi="Times New Roman" w:cs="Times New Roman"/>
                <w:color w:val="000000"/>
                <w:sz w:val="20"/>
                <w:szCs w:val="20"/>
              </w:rPr>
            </w:pPr>
            <w:ins w:id="5165"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5166" w:author="Jon.Richar" w:date="2023-06-09T11:47:00Z">
              <w:tcPr>
                <w:tcW w:w="5622" w:type="dxa"/>
                <w:shd w:val="clear" w:color="auto" w:fill="auto"/>
                <w:noWrap/>
                <w:vAlign w:val="bottom"/>
                <w:hideMark/>
              </w:tcPr>
            </w:tcPrChange>
          </w:tcPr>
          <w:p w14:paraId="55385021" w14:textId="77777777" w:rsidR="00582FB7" w:rsidRPr="00582FB7" w:rsidRDefault="00582FB7" w:rsidP="00582FB7">
            <w:pPr>
              <w:spacing w:after="0" w:line="240" w:lineRule="auto"/>
              <w:rPr>
                <w:ins w:id="5167" w:author="Jon.Richar" w:date="2023-06-07T15:39:00Z"/>
                <w:rFonts w:ascii="Times New Roman" w:eastAsia="Times New Roman" w:hAnsi="Times New Roman" w:cs="Times New Roman"/>
                <w:color w:val="000000"/>
                <w:sz w:val="20"/>
                <w:szCs w:val="20"/>
              </w:rPr>
            </w:pPr>
            <w:ins w:id="5168"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FHS lag 2, ovigerous female </w:t>
              </w:r>
              <w:proofErr w:type="spellStart"/>
              <w:r w:rsidRPr="00582FB7">
                <w:rPr>
                  <w:rFonts w:ascii="Times New Roman" w:eastAsia="Times New Roman" w:hAnsi="Times New Roman" w:cs="Times New Roman"/>
                  <w:color w:val="000000"/>
                  <w:sz w:val="20"/>
                  <w:szCs w:val="20"/>
                </w:rPr>
                <w:t>opilio</w:t>
              </w:r>
              <w:proofErr w:type="spellEnd"/>
              <w:r w:rsidRPr="00582FB7">
                <w:rPr>
                  <w:rFonts w:ascii="Times New Roman" w:eastAsia="Times New Roman" w:hAnsi="Times New Roman" w:cs="Times New Roman"/>
                  <w:color w:val="000000"/>
                  <w:sz w:val="20"/>
                  <w:szCs w:val="20"/>
                </w:rPr>
                <w:t>, SE wind</w:t>
              </w:r>
            </w:ins>
          </w:p>
        </w:tc>
      </w:tr>
      <w:tr w:rsidR="00BA6DAF" w:rsidRPr="00582FB7" w14:paraId="224051A4" w14:textId="77777777" w:rsidTr="006D018C">
        <w:trPr>
          <w:trHeight w:val="254"/>
          <w:ins w:id="5169" w:author="Jon.Richar" w:date="2023-06-07T15:39:00Z"/>
          <w:trPrChange w:id="5170" w:author="Jon.Richar" w:date="2023-06-09T11:47:00Z">
            <w:trPr>
              <w:trHeight w:val="270"/>
            </w:trPr>
          </w:trPrChange>
        </w:trPr>
        <w:tc>
          <w:tcPr>
            <w:tcW w:w="749" w:type="dxa"/>
            <w:shd w:val="clear" w:color="auto" w:fill="auto"/>
            <w:noWrap/>
            <w:vAlign w:val="bottom"/>
            <w:hideMark/>
            <w:tcPrChange w:id="5171" w:author="Jon.Richar" w:date="2023-06-09T11:47:00Z">
              <w:tcPr>
                <w:tcW w:w="744" w:type="dxa"/>
                <w:shd w:val="clear" w:color="auto" w:fill="auto"/>
                <w:noWrap/>
                <w:vAlign w:val="bottom"/>
                <w:hideMark/>
              </w:tcPr>
            </w:tcPrChange>
          </w:tcPr>
          <w:p w14:paraId="3FCD140B" w14:textId="77777777" w:rsidR="00582FB7" w:rsidRPr="00582FB7" w:rsidRDefault="00582FB7" w:rsidP="00582FB7">
            <w:pPr>
              <w:spacing w:after="0" w:line="240" w:lineRule="auto"/>
              <w:jc w:val="right"/>
              <w:rPr>
                <w:ins w:id="5172" w:author="Jon.Richar" w:date="2023-06-07T15:39:00Z"/>
                <w:rFonts w:ascii="Times New Roman" w:eastAsia="Times New Roman" w:hAnsi="Times New Roman" w:cs="Times New Roman"/>
                <w:color w:val="000000"/>
                <w:sz w:val="20"/>
                <w:szCs w:val="20"/>
              </w:rPr>
            </w:pPr>
            <w:ins w:id="5173" w:author="Jon.Richar" w:date="2023-06-07T15:39:00Z">
              <w:r w:rsidRPr="00582FB7">
                <w:rPr>
                  <w:rFonts w:ascii="Times New Roman" w:eastAsia="Times New Roman" w:hAnsi="Times New Roman" w:cs="Times New Roman"/>
                  <w:color w:val="000000"/>
                  <w:sz w:val="20"/>
                  <w:szCs w:val="20"/>
                </w:rPr>
                <w:t>2</w:t>
              </w:r>
            </w:ins>
          </w:p>
        </w:tc>
        <w:tc>
          <w:tcPr>
            <w:tcW w:w="675" w:type="dxa"/>
            <w:shd w:val="clear" w:color="auto" w:fill="auto"/>
            <w:noWrap/>
            <w:vAlign w:val="bottom"/>
            <w:hideMark/>
            <w:tcPrChange w:id="5174" w:author="Jon.Richar" w:date="2023-06-09T11:47:00Z">
              <w:tcPr>
                <w:tcW w:w="671" w:type="dxa"/>
                <w:shd w:val="clear" w:color="auto" w:fill="auto"/>
                <w:noWrap/>
                <w:vAlign w:val="bottom"/>
                <w:hideMark/>
              </w:tcPr>
            </w:tcPrChange>
          </w:tcPr>
          <w:p w14:paraId="3986C08A" w14:textId="77777777" w:rsidR="00582FB7" w:rsidRPr="00582FB7" w:rsidRDefault="00582FB7" w:rsidP="00582FB7">
            <w:pPr>
              <w:spacing w:after="0" w:line="240" w:lineRule="auto"/>
              <w:jc w:val="right"/>
              <w:rPr>
                <w:ins w:id="5175" w:author="Jon.Richar" w:date="2023-06-07T15:39:00Z"/>
                <w:rFonts w:ascii="Times New Roman" w:eastAsia="Times New Roman" w:hAnsi="Times New Roman" w:cs="Times New Roman"/>
                <w:color w:val="000000"/>
                <w:sz w:val="20"/>
                <w:szCs w:val="20"/>
              </w:rPr>
            </w:pPr>
            <w:ins w:id="5176" w:author="Jon.Richar" w:date="2023-06-07T15:39:00Z">
              <w:r w:rsidRPr="00582FB7">
                <w:rPr>
                  <w:rFonts w:ascii="Times New Roman" w:eastAsia="Times New Roman" w:hAnsi="Times New Roman" w:cs="Times New Roman"/>
                  <w:color w:val="000000"/>
                  <w:sz w:val="20"/>
                  <w:szCs w:val="20"/>
                </w:rPr>
                <w:t>70.91</w:t>
              </w:r>
            </w:ins>
          </w:p>
        </w:tc>
        <w:tc>
          <w:tcPr>
            <w:tcW w:w="745" w:type="dxa"/>
            <w:shd w:val="clear" w:color="auto" w:fill="auto"/>
            <w:noWrap/>
            <w:vAlign w:val="bottom"/>
            <w:hideMark/>
            <w:tcPrChange w:id="5177" w:author="Jon.Richar" w:date="2023-06-09T11:47:00Z">
              <w:tcPr>
                <w:tcW w:w="1047" w:type="dxa"/>
                <w:shd w:val="clear" w:color="auto" w:fill="auto"/>
                <w:noWrap/>
                <w:vAlign w:val="bottom"/>
                <w:hideMark/>
              </w:tcPr>
            </w:tcPrChange>
          </w:tcPr>
          <w:p w14:paraId="0195401C" w14:textId="77777777" w:rsidR="00582FB7" w:rsidRPr="00582FB7" w:rsidRDefault="00582FB7" w:rsidP="00582FB7">
            <w:pPr>
              <w:spacing w:after="0" w:line="240" w:lineRule="auto"/>
              <w:jc w:val="right"/>
              <w:rPr>
                <w:ins w:id="5178" w:author="Jon.Richar" w:date="2023-06-07T15:39:00Z"/>
                <w:rFonts w:ascii="Times New Roman" w:eastAsia="Times New Roman" w:hAnsi="Times New Roman" w:cs="Times New Roman"/>
                <w:color w:val="000000"/>
                <w:sz w:val="20"/>
                <w:szCs w:val="20"/>
              </w:rPr>
            </w:pPr>
            <w:ins w:id="5179" w:author="Jon.Richar" w:date="2023-06-07T15:39:00Z">
              <w:r w:rsidRPr="00582FB7">
                <w:rPr>
                  <w:rFonts w:ascii="Times New Roman" w:eastAsia="Times New Roman" w:hAnsi="Times New Roman" w:cs="Times New Roman"/>
                  <w:color w:val="000000"/>
                  <w:sz w:val="20"/>
                  <w:szCs w:val="20"/>
                </w:rPr>
                <w:t>-1.70</w:t>
              </w:r>
            </w:ins>
          </w:p>
        </w:tc>
        <w:tc>
          <w:tcPr>
            <w:tcW w:w="725" w:type="dxa"/>
            <w:shd w:val="clear" w:color="auto" w:fill="auto"/>
            <w:noWrap/>
            <w:vAlign w:val="bottom"/>
            <w:hideMark/>
            <w:tcPrChange w:id="5180" w:author="Jon.Richar" w:date="2023-06-09T11:47:00Z">
              <w:tcPr>
                <w:tcW w:w="967" w:type="dxa"/>
                <w:shd w:val="clear" w:color="auto" w:fill="auto"/>
                <w:noWrap/>
                <w:vAlign w:val="bottom"/>
                <w:hideMark/>
              </w:tcPr>
            </w:tcPrChange>
          </w:tcPr>
          <w:p w14:paraId="55C91AB5" w14:textId="77777777" w:rsidR="00582FB7" w:rsidRPr="00582FB7" w:rsidRDefault="00582FB7" w:rsidP="00582FB7">
            <w:pPr>
              <w:spacing w:after="0" w:line="240" w:lineRule="auto"/>
              <w:jc w:val="right"/>
              <w:rPr>
                <w:ins w:id="5181" w:author="Jon.Richar" w:date="2023-06-07T15:39:00Z"/>
                <w:rFonts w:ascii="Times New Roman" w:eastAsia="Times New Roman" w:hAnsi="Times New Roman" w:cs="Times New Roman"/>
                <w:color w:val="000000"/>
                <w:sz w:val="20"/>
                <w:szCs w:val="20"/>
              </w:rPr>
            </w:pPr>
            <w:ins w:id="5182" w:author="Jon.Richar" w:date="2023-06-07T15:39:00Z">
              <w:r w:rsidRPr="00582FB7">
                <w:rPr>
                  <w:rFonts w:ascii="Times New Roman" w:eastAsia="Times New Roman" w:hAnsi="Times New Roman" w:cs="Times New Roman"/>
                  <w:color w:val="000000"/>
                  <w:sz w:val="20"/>
                  <w:szCs w:val="20"/>
                </w:rPr>
                <w:t>0.24</w:t>
              </w:r>
            </w:ins>
          </w:p>
        </w:tc>
        <w:tc>
          <w:tcPr>
            <w:tcW w:w="6220" w:type="dxa"/>
            <w:shd w:val="clear" w:color="auto" w:fill="auto"/>
            <w:noWrap/>
            <w:vAlign w:val="bottom"/>
            <w:hideMark/>
            <w:tcPrChange w:id="5183" w:author="Jon.Richar" w:date="2023-06-09T11:47:00Z">
              <w:tcPr>
                <w:tcW w:w="5622" w:type="dxa"/>
                <w:shd w:val="clear" w:color="auto" w:fill="auto"/>
                <w:noWrap/>
                <w:vAlign w:val="bottom"/>
                <w:hideMark/>
              </w:tcPr>
            </w:tcPrChange>
          </w:tcPr>
          <w:p w14:paraId="1F1275DD" w14:textId="77777777" w:rsidR="00582FB7" w:rsidRPr="00582FB7" w:rsidRDefault="00582FB7" w:rsidP="00582FB7">
            <w:pPr>
              <w:spacing w:after="0" w:line="240" w:lineRule="auto"/>
              <w:rPr>
                <w:ins w:id="5184" w:author="Jon.Richar" w:date="2023-06-07T15:39:00Z"/>
                <w:rFonts w:ascii="Times New Roman" w:eastAsia="Times New Roman" w:hAnsi="Times New Roman" w:cs="Times New Roman"/>
                <w:color w:val="000000"/>
                <w:sz w:val="20"/>
                <w:szCs w:val="20"/>
              </w:rPr>
            </w:pPr>
            <w:ins w:id="5185"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ovigerous female </w:t>
              </w:r>
              <w:proofErr w:type="spellStart"/>
              <w:r w:rsidRPr="00582FB7">
                <w:rPr>
                  <w:rFonts w:ascii="Times New Roman" w:eastAsia="Times New Roman" w:hAnsi="Times New Roman" w:cs="Times New Roman"/>
                  <w:color w:val="000000"/>
                  <w:sz w:val="20"/>
                  <w:szCs w:val="20"/>
                </w:rPr>
                <w:t>opilio</w:t>
              </w:r>
              <w:proofErr w:type="spellEnd"/>
            </w:ins>
          </w:p>
        </w:tc>
      </w:tr>
      <w:tr w:rsidR="00BA6DAF" w:rsidRPr="00582FB7" w14:paraId="74714AF8" w14:textId="77777777" w:rsidTr="006D018C">
        <w:trPr>
          <w:trHeight w:val="254"/>
          <w:ins w:id="5186" w:author="Jon.Richar" w:date="2023-06-07T15:39:00Z"/>
          <w:trPrChange w:id="5187" w:author="Jon.Richar" w:date="2023-06-09T11:47:00Z">
            <w:trPr>
              <w:trHeight w:val="270"/>
            </w:trPr>
          </w:trPrChange>
        </w:trPr>
        <w:tc>
          <w:tcPr>
            <w:tcW w:w="749" w:type="dxa"/>
            <w:shd w:val="clear" w:color="auto" w:fill="auto"/>
            <w:noWrap/>
            <w:vAlign w:val="bottom"/>
            <w:hideMark/>
            <w:tcPrChange w:id="5188" w:author="Jon.Richar" w:date="2023-06-09T11:47:00Z">
              <w:tcPr>
                <w:tcW w:w="744" w:type="dxa"/>
                <w:shd w:val="clear" w:color="auto" w:fill="auto"/>
                <w:noWrap/>
                <w:vAlign w:val="bottom"/>
                <w:hideMark/>
              </w:tcPr>
            </w:tcPrChange>
          </w:tcPr>
          <w:p w14:paraId="1888B674" w14:textId="77777777" w:rsidR="00582FB7" w:rsidRPr="00582FB7" w:rsidRDefault="00582FB7" w:rsidP="00582FB7">
            <w:pPr>
              <w:spacing w:after="0" w:line="240" w:lineRule="auto"/>
              <w:jc w:val="right"/>
              <w:rPr>
                <w:ins w:id="5189" w:author="Jon.Richar" w:date="2023-06-07T15:39:00Z"/>
                <w:rFonts w:ascii="Times New Roman" w:eastAsia="Times New Roman" w:hAnsi="Times New Roman" w:cs="Times New Roman"/>
                <w:color w:val="000000"/>
                <w:sz w:val="20"/>
                <w:szCs w:val="20"/>
              </w:rPr>
            </w:pPr>
            <w:ins w:id="5190" w:author="Jon.Richar" w:date="2023-06-07T15:39:00Z">
              <w:r w:rsidRPr="00582FB7">
                <w:rPr>
                  <w:rFonts w:ascii="Times New Roman" w:eastAsia="Times New Roman" w:hAnsi="Times New Roman" w:cs="Times New Roman"/>
                  <w:color w:val="000000"/>
                  <w:sz w:val="20"/>
                  <w:szCs w:val="20"/>
                </w:rPr>
                <w:t>7</w:t>
              </w:r>
            </w:ins>
          </w:p>
        </w:tc>
        <w:tc>
          <w:tcPr>
            <w:tcW w:w="675" w:type="dxa"/>
            <w:shd w:val="clear" w:color="auto" w:fill="auto"/>
            <w:noWrap/>
            <w:vAlign w:val="bottom"/>
            <w:hideMark/>
            <w:tcPrChange w:id="5191" w:author="Jon.Richar" w:date="2023-06-09T11:47:00Z">
              <w:tcPr>
                <w:tcW w:w="671" w:type="dxa"/>
                <w:shd w:val="clear" w:color="auto" w:fill="auto"/>
                <w:noWrap/>
                <w:vAlign w:val="bottom"/>
                <w:hideMark/>
              </w:tcPr>
            </w:tcPrChange>
          </w:tcPr>
          <w:p w14:paraId="4FCC4A9E" w14:textId="77777777" w:rsidR="00582FB7" w:rsidRPr="00582FB7" w:rsidRDefault="00582FB7" w:rsidP="00582FB7">
            <w:pPr>
              <w:spacing w:after="0" w:line="240" w:lineRule="auto"/>
              <w:jc w:val="right"/>
              <w:rPr>
                <w:ins w:id="5192" w:author="Jon.Richar" w:date="2023-06-07T15:39:00Z"/>
                <w:rFonts w:ascii="Times New Roman" w:eastAsia="Times New Roman" w:hAnsi="Times New Roman" w:cs="Times New Roman"/>
                <w:color w:val="000000"/>
                <w:sz w:val="20"/>
                <w:szCs w:val="20"/>
              </w:rPr>
            </w:pPr>
            <w:ins w:id="5193" w:author="Jon.Richar" w:date="2023-06-07T15:39:00Z">
              <w:r w:rsidRPr="00582FB7">
                <w:rPr>
                  <w:rFonts w:ascii="Times New Roman" w:eastAsia="Times New Roman" w:hAnsi="Times New Roman" w:cs="Times New Roman"/>
                  <w:color w:val="000000"/>
                  <w:sz w:val="20"/>
                  <w:szCs w:val="20"/>
                </w:rPr>
                <w:t>71.49</w:t>
              </w:r>
            </w:ins>
          </w:p>
        </w:tc>
        <w:tc>
          <w:tcPr>
            <w:tcW w:w="745" w:type="dxa"/>
            <w:shd w:val="clear" w:color="auto" w:fill="auto"/>
            <w:noWrap/>
            <w:vAlign w:val="bottom"/>
            <w:hideMark/>
            <w:tcPrChange w:id="5194" w:author="Jon.Richar" w:date="2023-06-09T11:47:00Z">
              <w:tcPr>
                <w:tcW w:w="1047" w:type="dxa"/>
                <w:shd w:val="clear" w:color="auto" w:fill="auto"/>
                <w:noWrap/>
                <w:vAlign w:val="bottom"/>
                <w:hideMark/>
              </w:tcPr>
            </w:tcPrChange>
          </w:tcPr>
          <w:p w14:paraId="6B577E5D" w14:textId="77777777" w:rsidR="00582FB7" w:rsidRPr="00582FB7" w:rsidRDefault="00582FB7" w:rsidP="00582FB7">
            <w:pPr>
              <w:spacing w:after="0" w:line="240" w:lineRule="auto"/>
              <w:jc w:val="right"/>
              <w:rPr>
                <w:ins w:id="5195" w:author="Jon.Richar" w:date="2023-06-07T15:39:00Z"/>
                <w:rFonts w:ascii="Times New Roman" w:eastAsia="Times New Roman" w:hAnsi="Times New Roman" w:cs="Times New Roman"/>
                <w:color w:val="000000"/>
                <w:sz w:val="20"/>
                <w:szCs w:val="20"/>
              </w:rPr>
            </w:pPr>
            <w:ins w:id="5196" w:author="Jon.Richar" w:date="2023-06-07T15:39:00Z">
              <w:r w:rsidRPr="00582FB7">
                <w:rPr>
                  <w:rFonts w:ascii="Times New Roman" w:eastAsia="Times New Roman" w:hAnsi="Times New Roman" w:cs="Times New Roman"/>
                  <w:color w:val="000000"/>
                  <w:sz w:val="20"/>
                  <w:szCs w:val="20"/>
                </w:rPr>
                <w:t>-1.11</w:t>
              </w:r>
            </w:ins>
          </w:p>
        </w:tc>
        <w:tc>
          <w:tcPr>
            <w:tcW w:w="725" w:type="dxa"/>
            <w:shd w:val="clear" w:color="auto" w:fill="auto"/>
            <w:noWrap/>
            <w:vAlign w:val="bottom"/>
            <w:hideMark/>
            <w:tcPrChange w:id="5197" w:author="Jon.Richar" w:date="2023-06-09T11:47:00Z">
              <w:tcPr>
                <w:tcW w:w="967" w:type="dxa"/>
                <w:shd w:val="clear" w:color="auto" w:fill="auto"/>
                <w:noWrap/>
                <w:vAlign w:val="bottom"/>
                <w:hideMark/>
              </w:tcPr>
            </w:tcPrChange>
          </w:tcPr>
          <w:p w14:paraId="1697B65D" w14:textId="77777777" w:rsidR="00582FB7" w:rsidRPr="00582FB7" w:rsidRDefault="00582FB7" w:rsidP="00582FB7">
            <w:pPr>
              <w:spacing w:after="0" w:line="240" w:lineRule="auto"/>
              <w:jc w:val="right"/>
              <w:rPr>
                <w:ins w:id="5198" w:author="Jon.Richar" w:date="2023-06-07T15:39:00Z"/>
                <w:rFonts w:ascii="Times New Roman" w:eastAsia="Times New Roman" w:hAnsi="Times New Roman" w:cs="Times New Roman"/>
                <w:color w:val="000000"/>
                <w:sz w:val="20"/>
                <w:szCs w:val="20"/>
              </w:rPr>
            </w:pPr>
            <w:ins w:id="5199" w:author="Jon.Richar" w:date="2023-06-07T15:39:00Z">
              <w:r w:rsidRPr="00582FB7">
                <w:rPr>
                  <w:rFonts w:ascii="Times New Roman" w:eastAsia="Times New Roman" w:hAnsi="Times New Roman" w:cs="Times New Roman"/>
                  <w:color w:val="000000"/>
                  <w:sz w:val="20"/>
                  <w:szCs w:val="20"/>
                </w:rPr>
                <w:t>0.35</w:t>
              </w:r>
            </w:ins>
          </w:p>
        </w:tc>
        <w:tc>
          <w:tcPr>
            <w:tcW w:w="6220" w:type="dxa"/>
            <w:shd w:val="clear" w:color="auto" w:fill="auto"/>
            <w:noWrap/>
            <w:vAlign w:val="bottom"/>
            <w:hideMark/>
            <w:tcPrChange w:id="5200" w:author="Jon.Richar" w:date="2023-06-09T11:47:00Z">
              <w:tcPr>
                <w:tcW w:w="5622" w:type="dxa"/>
                <w:shd w:val="clear" w:color="auto" w:fill="auto"/>
                <w:noWrap/>
                <w:vAlign w:val="bottom"/>
                <w:hideMark/>
              </w:tcPr>
            </w:tcPrChange>
          </w:tcPr>
          <w:p w14:paraId="553BDBEF" w14:textId="77777777" w:rsidR="00582FB7" w:rsidRPr="00582FB7" w:rsidRDefault="00582FB7" w:rsidP="00582FB7">
            <w:pPr>
              <w:spacing w:after="0" w:line="240" w:lineRule="auto"/>
              <w:rPr>
                <w:ins w:id="5201" w:author="Jon.Richar" w:date="2023-06-07T15:39:00Z"/>
                <w:rFonts w:ascii="Times New Roman" w:eastAsia="Times New Roman" w:hAnsi="Times New Roman" w:cs="Times New Roman"/>
                <w:color w:val="000000"/>
                <w:sz w:val="20"/>
                <w:szCs w:val="20"/>
              </w:rPr>
            </w:pPr>
            <w:ins w:id="5202"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FHS RA2</w:t>
              </w:r>
            </w:ins>
          </w:p>
        </w:tc>
      </w:tr>
      <w:tr w:rsidR="00BA6DAF" w:rsidRPr="00582FB7" w14:paraId="0D6804E6" w14:textId="77777777" w:rsidTr="006D018C">
        <w:trPr>
          <w:trHeight w:val="254"/>
          <w:ins w:id="5203" w:author="Jon.Richar" w:date="2023-06-07T15:39:00Z"/>
          <w:trPrChange w:id="5204" w:author="Jon.Richar" w:date="2023-06-09T11:47:00Z">
            <w:trPr>
              <w:trHeight w:val="270"/>
            </w:trPr>
          </w:trPrChange>
        </w:trPr>
        <w:tc>
          <w:tcPr>
            <w:tcW w:w="749" w:type="dxa"/>
            <w:shd w:val="clear" w:color="auto" w:fill="auto"/>
            <w:noWrap/>
            <w:vAlign w:val="bottom"/>
            <w:hideMark/>
            <w:tcPrChange w:id="5205" w:author="Jon.Richar" w:date="2023-06-09T11:47:00Z">
              <w:tcPr>
                <w:tcW w:w="744" w:type="dxa"/>
                <w:shd w:val="clear" w:color="auto" w:fill="auto"/>
                <w:noWrap/>
                <w:vAlign w:val="bottom"/>
                <w:hideMark/>
              </w:tcPr>
            </w:tcPrChange>
          </w:tcPr>
          <w:p w14:paraId="3956028E" w14:textId="77777777" w:rsidR="00582FB7" w:rsidRPr="00582FB7" w:rsidRDefault="00582FB7" w:rsidP="00582FB7">
            <w:pPr>
              <w:spacing w:after="0" w:line="240" w:lineRule="auto"/>
              <w:jc w:val="right"/>
              <w:rPr>
                <w:ins w:id="5206" w:author="Jon.Richar" w:date="2023-06-07T15:39:00Z"/>
                <w:rFonts w:ascii="Times New Roman" w:eastAsia="Times New Roman" w:hAnsi="Times New Roman" w:cs="Times New Roman"/>
                <w:color w:val="000000"/>
                <w:sz w:val="20"/>
                <w:szCs w:val="20"/>
              </w:rPr>
            </w:pPr>
            <w:ins w:id="5207" w:author="Jon.Richar" w:date="2023-06-07T15:39:00Z">
              <w:r w:rsidRPr="00582FB7">
                <w:rPr>
                  <w:rFonts w:ascii="Times New Roman" w:eastAsia="Times New Roman" w:hAnsi="Times New Roman" w:cs="Times New Roman"/>
                  <w:color w:val="000000"/>
                  <w:sz w:val="20"/>
                  <w:szCs w:val="20"/>
                </w:rPr>
                <w:t>15</w:t>
              </w:r>
            </w:ins>
          </w:p>
        </w:tc>
        <w:tc>
          <w:tcPr>
            <w:tcW w:w="675" w:type="dxa"/>
            <w:shd w:val="clear" w:color="auto" w:fill="auto"/>
            <w:noWrap/>
            <w:vAlign w:val="bottom"/>
            <w:hideMark/>
            <w:tcPrChange w:id="5208" w:author="Jon.Richar" w:date="2023-06-09T11:47:00Z">
              <w:tcPr>
                <w:tcW w:w="671" w:type="dxa"/>
                <w:shd w:val="clear" w:color="auto" w:fill="auto"/>
                <w:noWrap/>
                <w:vAlign w:val="bottom"/>
                <w:hideMark/>
              </w:tcPr>
            </w:tcPrChange>
          </w:tcPr>
          <w:p w14:paraId="33ACE22B" w14:textId="77777777" w:rsidR="00582FB7" w:rsidRPr="00582FB7" w:rsidRDefault="00582FB7" w:rsidP="00582FB7">
            <w:pPr>
              <w:spacing w:after="0" w:line="240" w:lineRule="auto"/>
              <w:jc w:val="right"/>
              <w:rPr>
                <w:ins w:id="5209" w:author="Jon.Richar" w:date="2023-06-07T15:39:00Z"/>
                <w:rFonts w:ascii="Times New Roman" w:eastAsia="Times New Roman" w:hAnsi="Times New Roman" w:cs="Times New Roman"/>
                <w:color w:val="000000"/>
                <w:sz w:val="20"/>
                <w:szCs w:val="20"/>
              </w:rPr>
            </w:pPr>
            <w:ins w:id="5210" w:author="Jon.Richar" w:date="2023-06-07T15:39:00Z">
              <w:r w:rsidRPr="00582FB7">
                <w:rPr>
                  <w:rFonts w:ascii="Times New Roman" w:eastAsia="Times New Roman" w:hAnsi="Times New Roman" w:cs="Times New Roman"/>
                  <w:color w:val="000000"/>
                  <w:sz w:val="20"/>
                  <w:szCs w:val="20"/>
                </w:rPr>
                <w:t>72.37</w:t>
              </w:r>
            </w:ins>
          </w:p>
        </w:tc>
        <w:tc>
          <w:tcPr>
            <w:tcW w:w="745" w:type="dxa"/>
            <w:shd w:val="clear" w:color="auto" w:fill="auto"/>
            <w:noWrap/>
            <w:vAlign w:val="bottom"/>
            <w:hideMark/>
            <w:tcPrChange w:id="5211" w:author="Jon.Richar" w:date="2023-06-09T11:47:00Z">
              <w:tcPr>
                <w:tcW w:w="1047" w:type="dxa"/>
                <w:shd w:val="clear" w:color="auto" w:fill="auto"/>
                <w:noWrap/>
                <w:vAlign w:val="bottom"/>
                <w:hideMark/>
              </w:tcPr>
            </w:tcPrChange>
          </w:tcPr>
          <w:p w14:paraId="0A6D6AA2" w14:textId="77777777" w:rsidR="00582FB7" w:rsidRPr="00582FB7" w:rsidRDefault="00582FB7" w:rsidP="00582FB7">
            <w:pPr>
              <w:spacing w:after="0" w:line="240" w:lineRule="auto"/>
              <w:jc w:val="right"/>
              <w:rPr>
                <w:ins w:id="5212" w:author="Jon.Richar" w:date="2023-06-07T15:39:00Z"/>
                <w:rFonts w:ascii="Times New Roman" w:eastAsia="Times New Roman" w:hAnsi="Times New Roman" w:cs="Times New Roman"/>
                <w:color w:val="000000"/>
                <w:sz w:val="20"/>
                <w:szCs w:val="20"/>
              </w:rPr>
            </w:pPr>
            <w:ins w:id="5213" w:author="Jon.Richar" w:date="2023-06-07T15:39:00Z">
              <w:r w:rsidRPr="00582FB7">
                <w:rPr>
                  <w:rFonts w:ascii="Times New Roman" w:eastAsia="Times New Roman" w:hAnsi="Times New Roman" w:cs="Times New Roman"/>
                  <w:color w:val="000000"/>
                  <w:sz w:val="20"/>
                  <w:szCs w:val="20"/>
                </w:rPr>
                <w:t>-0.23</w:t>
              </w:r>
            </w:ins>
          </w:p>
        </w:tc>
        <w:tc>
          <w:tcPr>
            <w:tcW w:w="725" w:type="dxa"/>
            <w:shd w:val="clear" w:color="auto" w:fill="auto"/>
            <w:noWrap/>
            <w:vAlign w:val="bottom"/>
            <w:hideMark/>
            <w:tcPrChange w:id="5214" w:author="Jon.Richar" w:date="2023-06-09T11:47:00Z">
              <w:tcPr>
                <w:tcW w:w="967" w:type="dxa"/>
                <w:shd w:val="clear" w:color="auto" w:fill="auto"/>
                <w:noWrap/>
                <w:vAlign w:val="bottom"/>
                <w:hideMark/>
              </w:tcPr>
            </w:tcPrChange>
          </w:tcPr>
          <w:p w14:paraId="22A0889E" w14:textId="77777777" w:rsidR="00582FB7" w:rsidRPr="00582FB7" w:rsidRDefault="00582FB7" w:rsidP="00582FB7">
            <w:pPr>
              <w:spacing w:after="0" w:line="240" w:lineRule="auto"/>
              <w:jc w:val="right"/>
              <w:rPr>
                <w:ins w:id="5215" w:author="Jon.Richar" w:date="2023-06-07T15:39:00Z"/>
                <w:rFonts w:ascii="Times New Roman" w:eastAsia="Times New Roman" w:hAnsi="Times New Roman" w:cs="Times New Roman"/>
                <w:color w:val="000000"/>
                <w:sz w:val="20"/>
                <w:szCs w:val="20"/>
              </w:rPr>
            </w:pPr>
            <w:ins w:id="5216" w:author="Jon.Richar" w:date="2023-06-07T15:39:00Z">
              <w:r w:rsidRPr="00582FB7">
                <w:rPr>
                  <w:rFonts w:ascii="Times New Roman" w:eastAsia="Times New Roman" w:hAnsi="Times New Roman" w:cs="Times New Roman"/>
                  <w:color w:val="000000"/>
                  <w:sz w:val="20"/>
                  <w:szCs w:val="20"/>
                </w:rPr>
                <w:t>0.33</w:t>
              </w:r>
            </w:ins>
          </w:p>
        </w:tc>
        <w:tc>
          <w:tcPr>
            <w:tcW w:w="6220" w:type="dxa"/>
            <w:shd w:val="clear" w:color="auto" w:fill="auto"/>
            <w:noWrap/>
            <w:vAlign w:val="bottom"/>
            <w:hideMark/>
            <w:tcPrChange w:id="5217" w:author="Jon.Richar" w:date="2023-06-09T11:47:00Z">
              <w:tcPr>
                <w:tcW w:w="5622" w:type="dxa"/>
                <w:shd w:val="clear" w:color="auto" w:fill="auto"/>
                <w:noWrap/>
                <w:vAlign w:val="bottom"/>
                <w:hideMark/>
              </w:tcPr>
            </w:tcPrChange>
          </w:tcPr>
          <w:p w14:paraId="03A5DEFB" w14:textId="77777777" w:rsidR="00582FB7" w:rsidRPr="00582FB7" w:rsidRDefault="00582FB7" w:rsidP="00582FB7">
            <w:pPr>
              <w:spacing w:after="0" w:line="240" w:lineRule="auto"/>
              <w:rPr>
                <w:ins w:id="5218" w:author="Jon.Richar" w:date="2023-06-07T15:39:00Z"/>
                <w:rFonts w:ascii="Times New Roman" w:eastAsia="Times New Roman" w:hAnsi="Times New Roman" w:cs="Times New Roman"/>
                <w:color w:val="000000"/>
                <w:sz w:val="20"/>
                <w:szCs w:val="20"/>
              </w:rPr>
            </w:pPr>
            <w:ins w:id="5219"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PDO_RA3</w:t>
              </w:r>
            </w:ins>
          </w:p>
        </w:tc>
      </w:tr>
      <w:tr w:rsidR="00BA6DAF" w:rsidRPr="00582FB7" w14:paraId="1E99EBF8" w14:textId="77777777" w:rsidTr="006D018C">
        <w:trPr>
          <w:trHeight w:val="254"/>
          <w:ins w:id="5220" w:author="Jon.Richar" w:date="2023-06-07T15:39:00Z"/>
          <w:trPrChange w:id="5221" w:author="Jon.Richar" w:date="2023-06-09T11:47:00Z">
            <w:trPr>
              <w:trHeight w:val="270"/>
            </w:trPr>
          </w:trPrChange>
        </w:trPr>
        <w:tc>
          <w:tcPr>
            <w:tcW w:w="749" w:type="dxa"/>
            <w:shd w:val="clear" w:color="auto" w:fill="auto"/>
            <w:noWrap/>
            <w:vAlign w:val="bottom"/>
            <w:hideMark/>
            <w:tcPrChange w:id="5222" w:author="Jon.Richar" w:date="2023-06-09T11:47:00Z">
              <w:tcPr>
                <w:tcW w:w="744" w:type="dxa"/>
                <w:shd w:val="clear" w:color="auto" w:fill="auto"/>
                <w:noWrap/>
                <w:vAlign w:val="bottom"/>
                <w:hideMark/>
              </w:tcPr>
            </w:tcPrChange>
          </w:tcPr>
          <w:p w14:paraId="6A90AA7E" w14:textId="77777777" w:rsidR="00582FB7" w:rsidRPr="00582FB7" w:rsidRDefault="00582FB7" w:rsidP="00582FB7">
            <w:pPr>
              <w:spacing w:after="0" w:line="240" w:lineRule="auto"/>
              <w:jc w:val="right"/>
              <w:rPr>
                <w:ins w:id="5223" w:author="Jon.Richar" w:date="2023-06-07T15:39:00Z"/>
                <w:rFonts w:ascii="Times New Roman" w:eastAsia="Times New Roman" w:hAnsi="Times New Roman" w:cs="Times New Roman"/>
                <w:color w:val="000000"/>
                <w:sz w:val="20"/>
                <w:szCs w:val="20"/>
              </w:rPr>
            </w:pPr>
            <w:ins w:id="5224" w:author="Jon.Richar" w:date="2023-06-07T15:39:00Z">
              <w:r w:rsidRPr="00582FB7">
                <w:rPr>
                  <w:rFonts w:ascii="Times New Roman" w:eastAsia="Times New Roman" w:hAnsi="Times New Roman" w:cs="Times New Roman"/>
                  <w:color w:val="000000"/>
                  <w:sz w:val="20"/>
                  <w:szCs w:val="20"/>
                </w:rPr>
                <w:t>1</w:t>
              </w:r>
            </w:ins>
          </w:p>
        </w:tc>
        <w:tc>
          <w:tcPr>
            <w:tcW w:w="675" w:type="dxa"/>
            <w:shd w:val="clear" w:color="auto" w:fill="auto"/>
            <w:noWrap/>
            <w:vAlign w:val="bottom"/>
            <w:hideMark/>
            <w:tcPrChange w:id="5225" w:author="Jon.Richar" w:date="2023-06-09T11:47:00Z">
              <w:tcPr>
                <w:tcW w:w="671" w:type="dxa"/>
                <w:shd w:val="clear" w:color="auto" w:fill="auto"/>
                <w:noWrap/>
                <w:vAlign w:val="bottom"/>
                <w:hideMark/>
              </w:tcPr>
            </w:tcPrChange>
          </w:tcPr>
          <w:p w14:paraId="4AE993CA" w14:textId="77777777" w:rsidR="00582FB7" w:rsidRPr="00582FB7" w:rsidRDefault="00582FB7" w:rsidP="00582FB7">
            <w:pPr>
              <w:spacing w:after="0" w:line="240" w:lineRule="auto"/>
              <w:jc w:val="right"/>
              <w:rPr>
                <w:ins w:id="5226" w:author="Jon.Richar" w:date="2023-06-07T15:39:00Z"/>
                <w:rFonts w:ascii="Times New Roman" w:eastAsia="Times New Roman" w:hAnsi="Times New Roman" w:cs="Times New Roman"/>
                <w:color w:val="000000"/>
                <w:sz w:val="20"/>
                <w:szCs w:val="20"/>
              </w:rPr>
            </w:pPr>
            <w:ins w:id="5227" w:author="Jon.Richar" w:date="2023-06-07T15:39:00Z">
              <w:r w:rsidRPr="00582FB7">
                <w:rPr>
                  <w:rFonts w:ascii="Times New Roman" w:eastAsia="Times New Roman" w:hAnsi="Times New Roman" w:cs="Times New Roman"/>
                  <w:color w:val="000000"/>
                  <w:sz w:val="20"/>
                  <w:szCs w:val="20"/>
                </w:rPr>
                <w:t>72.60</w:t>
              </w:r>
            </w:ins>
          </w:p>
        </w:tc>
        <w:tc>
          <w:tcPr>
            <w:tcW w:w="745" w:type="dxa"/>
            <w:shd w:val="clear" w:color="auto" w:fill="auto"/>
            <w:noWrap/>
            <w:vAlign w:val="bottom"/>
            <w:hideMark/>
            <w:tcPrChange w:id="5228" w:author="Jon.Richar" w:date="2023-06-09T11:47:00Z">
              <w:tcPr>
                <w:tcW w:w="1047" w:type="dxa"/>
                <w:shd w:val="clear" w:color="auto" w:fill="auto"/>
                <w:noWrap/>
                <w:vAlign w:val="bottom"/>
                <w:hideMark/>
              </w:tcPr>
            </w:tcPrChange>
          </w:tcPr>
          <w:p w14:paraId="7DD79B6C" w14:textId="77777777" w:rsidR="00582FB7" w:rsidRPr="00582FB7" w:rsidRDefault="00582FB7" w:rsidP="00582FB7">
            <w:pPr>
              <w:spacing w:after="0" w:line="240" w:lineRule="auto"/>
              <w:jc w:val="right"/>
              <w:rPr>
                <w:ins w:id="5229" w:author="Jon.Richar" w:date="2023-06-07T15:39:00Z"/>
                <w:rFonts w:ascii="Times New Roman" w:eastAsia="Times New Roman" w:hAnsi="Times New Roman" w:cs="Times New Roman"/>
                <w:color w:val="000000"/>
                <w:sz w:val="20"/>
                <w:szCs w:val="20"/>
              </w:rPr>
            </w:pPr>
            <w:ins w:id="5230" w:author="Jon.Richar" w:date="2023-06-07T15:39:00Z">
              <w:r w:rsidRPr="00582FB7">
                <w:rPr>
                  <w:rFonts w:ascii="Times New Roman" w:eastAsia="Times New Roman" w:hAnsi="Times New Roman" w:cs="Times New Roman"/>
                  <w:color w:val="000000"/>
                  <w:sz w:val="20"/>
                  <w:szCs w:val="20"/>
                </w:rPr>
                <w:t>0.00</w:t>
              </w:r>
            </w:ins>
          </w:p>
        </w:tc>
        <w:tc>
          <w:tcPr>
            <w:tcW w:w="725" w:type="dxa"/>
            <w:shd w:val="clear" w:color="auto" w:fill="auto"/>
            <w:noWrap/>
            <w:vAlign w:val="bottom"/>
            <w:hideMark/>
            <w:tcPrChange w:id="5231" w:author="Jon.Richar" w:date="2023-06-09T11:47:00Z">
              <w:tcPr>
                <w:tcW w:w="967" w:type="dxa"/>
                <w:shd w:val="clear" w:color="auto" w:fill="auto"/>
                <w:noWrap/>
                <w:vAlign w:val="bottom"/>
                <w:hideMark/>
              </w:tcPr>
            </w:tcPrChange>
          </w:tcPr>
          <w:p w14:paraId="537285C7" w14:textId="77777777" w:rsidR="00582FB7" w:rsidRPr="00582FB7" w:rsidRDefault="00582FB7" w:rsidP="00582FB7">
            <w:pPr>
              <w:spacing w:after="0" w:line="240" w:lineRule="auto"/>
              <w:jc w:val="right"/>
              <w:rPr>
                <w:ins w:id="5232" w:author="Jon.Richar" w:date="2023-06-07T15:39:00Z"/>
                <w:rFonts w:ascii="Times New Roman" w:eastAsia="Times New Roman" w:hAnsi="Times New Roman" w:cs="Times New Roman"/>
                <w:color w:val="000000"/>
                <w:sz w:val="20"/>
                <w:szCs w:val="20"/>
              </w:rPr>
            </w:pPr>
            <w:ins w:id="5233"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5234" w:author="Jon.Richar" w:date="2023-06-09T11:47:00Z">
              <w:tcPr>
                <w:tcW w:w="5622" w:type="dxa"/>
                <w:shd w:val="clear" w:color="auto" w:fill="auto"/>
                <w:noWrap/>
                <w:vAlign w:val="bottom"/>
                <w:hideMark/>
              </w:tcPr>
            </w:tcPrChange>
          </w:tcPr>
          <w:p w14:paraId="6B8313C2" w14:textId="77777777" w:rsidR="00582FB7" w:rsidRPr="00582FB7" w:rsidRDefault="00582FB7" w:rsidP="00582FB7">
            <w:pPr>
              <w:spacing w:after="0" w:line="240" w:lineRule="auto"/>
              <w:rPr>
                <w:ins w:id="5235" w:author="Jon.Richar" w:date="2023-06-07T15:39:00Z"/>
                <w:rFonts w:ascii="Times New Roman" w:eastAsia="Times New Roman" w:hAnsi="Times New Roman" w:cs="Times New Roman"/>
                <w:color w:val="000000"/>
                <w:sz w:val="20"/>
                <w:szCs w:val="20"/>
              </w:rPr>
            </w:pPr>
            <w:ins w:id="5236"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ins>
          </w:p>
        </w:tc>
      </w:tr>
      <w:tr w:rsidR="00BA6DAF" w:rsidRPr="00582FB7" w14:paraId="274A6DF9" w14:textId="77777777" w:rsidTr="006D018C">
        <w:trPr>
          <w:trHeight w:val="254"/>
          <w:ins w:id="5237" w:author="Jon.Richar" w:date="2023-06-07T15:39:00Z"/>
          <w:trPrChange w:id="5238" w:author="Jon.Richar" w:date="2023-06-09T11:47:00Z">
            <w:trPr>
              <w:trHeight w:val="270"/>
            </w:trPr>
          </w:trPrChange>
        </w:trPr>
        <w:tc>
          <w:tcPr>
            <w:tcW w:w="749" w:type="dxa"/>
            <w:shd w:val="clear" w:color="auto" w:fill="auto"/>
            <w:noWrap/>
            <w:vAlign w:val="bottom"/>
            <w:hideMark/>
            <w:tcPrChange w:id="5239" w:author="Jon.Richar" w:date="2023-06-09T11:47:00Z">
              <w:tcPr>
                <w:tcW w:w="744" w:type="dxa"/>
                <w:shd w:val="clear" w:color="auto" w:fill="auto"/>
                <w:noWrap/>
                <w:vAlign w:val="bottom"/>
                <w:hideMark/>
              </w:tcPr>
            </w:tcPrChange>
          </w:tcPr>
          <w:p w14:paraId="11FE518D" w14:textId="77777777" w:rsidR="00582FB7" w:rsidRPr="00582FB7" w:rsidRDefault="00582FB7" w:rsidP="00582FB7">
            <w:pPr>
              <w:spacing w:after="0" w:line="240" w:lineRule="auto"/>
              <w:jc w:val="right"/>
              <w:rPr>
                <w:ins w:id="5240" w:author="Jon.Richar" w:date="2023-06-07T15:39:00Z"/>
                <w:rFonts w:ascii="Times New Roman" w:eastAsia="Times New Roman" w:hAnsi="Times New Roman" w:cs="Times New Roman"/>
                <w:color w:val="000000"/>
                <w:sz w:val="20"/>
                <w:szCs w:val="20"/>
              </w:rPr>
            </w:pPr>
            <w:ins w:id="5241" w:author="Jon.Richar" w:date="2023-06-07T15:39:00Z">
              <w:r w:rsidRPr="00582FB7">
                <w:rPr>
                  <w:rFonts w:ascii="Times New Roman" w:eastAsia="Times New Roman" w:hAnsi="Times New Roman" w:cs="Times New Roman"/>
                  <w:color w:val="000000"/>
                  <w:sz w:val="20"/>
                  <w:szCs w:val="20"/>
                </w:rPr>
                <w:t>14</w:t>
              </w:r>
            </w:ins>
          </w:p>
        </w:tc>
        <w:tc>
          <w:tcPr>
            <w:tcW w:w="675" w:type="dxa"/>
            <w:shd w:val="clear" w:color="auto" w:fill="auto"/>
            <w:noWrap/>
            <w:vAlign w:val="bottom"/>
            <w:hideMark/>
            <w:tcPrChange w:id="5242" w:author="Jon.Richar" w:date="2023-06-09T11:47:00Z">
              <w:tcPr>
                <w:tcW w:w="671" w:type="dxa"/>
                <w:shd w:val="clear" w:color="auto" w:fill="auto"/>
                <w:noWrap/>
                <w:vAlign w:val="bottom"/>
                <w:hideMark/>
              </w:tcPr>
            </w:tcPrChange>
          </w:tcPr>
          <w:p w14:paraId="648B5A7F" w14:textId="77777777" w:rsidR="00582FB7" w:rsidRPr="00582FB7" w:rsidRDefault="00582FB7" w:rsidP="00582FB7">
            <w:pPr>
              <w:spacing w:after="0" w:line="240" w:lineRule="auto"/>
              <w:jc w:val="right"/>
              <w:rPr>
                <w:ins w:id="5243" w:author="Jon.Richar" w:date="2023-06-07T15:39:00Z"/>
                <w:rFonts w:ascii="Times New Roman" w:eastAsia="Times New Roman" w:hAnsi="Times New Roman" w:cs="Times New Roman"/>
                <w:color w:val="000000"/>
                <w:sz w:val="20"/>
                <w:szCs w:val="20"/>
              </w:rPr>
            </w:pPr>
            <w:ins w:id="5244" w:author="Jon.Richar" w:date="2023-06-07T15:39:00Z">
              <w:r w:rsidRPr="00582FB7">
                <w:rPr>
                  <w:rFonts w:ascii="Times New Roman" w:eastAsia="Times New Roman" w:hAnsi="Times New Roman" w:cs="Times New Roman"/>
                  <w:color w:val="000000"/>
                  <w:sz w:val="20"/>
                  <w:szCs w:val="20"/>
                </w:rPr>
                <w:t>72.81</w:t>
              </w:r>
            </w:ins>
          </w:p>
        </w:tc>
        <w:tc>
          <w:tcPr>
            <w:tcW w:w="745" w:type="dxa"/>
            <w:shd w:val="clear" w:color="auto" w:fill="auto"/>
            <w:noWrap/>
            <w:vAlign w:val="bottom"/>
            <w:hideMark/>
            <w:tcPrChange w:id="5245" w:author="Jon.Richar" w:date="2023-06-09T11:47:00Z">
              <w:tcPr>
                <w:tcW w:w="1047" w:type="dxa"/>
                <w:shd w:val="clear" w:color="auto" w:fill="auto"/>
                <w:noWrap/>
                <w:vAlign w:val="bottom"/>
                <w:hideMark/>
              </w:tcPr>
            </w:tcPrChange>
          </w:tcPr>
          <w:p w14:paraId="511BB6E4" w14:textId="77777777" w:rsidR="00582FB7" w:rsidRPr="00582FB7" w:rsidRDefault="00582FB7" w:rsidP="00582FB7">
            <w:pPr>
              <w:spacing w:after="0" w:line="240" w:lineRule="auto"/>
              <w:jc w:val="right"/>
              <w:rPr>
                <w:ins w:id="5246" w:author="Jon.Richar" w:date="2023-06-07T15:39:00Z"/>
                <w:rFonts w:ascii="Times New Roman" w:eastAsia="Times New Roman" w:hAnsi="Times New Roman" w:cs="Times New Roman"/>
                <w:color w:val="000000"/>
                <w:sz w:val="20"/>
                <w:szCs w:val="20"/>
              </w:rPr>
            </w:pPr>
            <w:ins w:id="5247" w:author="Jon.Richar" w:date="2023-06-07T15:39:00Z">
              <w:r w:rsidRPr="00582FB7">
                <w:rPr>
                  <w:rFonts w:ascii="Times New Roman" w:eastAsia="Times New Roman" w:hAnsi="Times New Roman" w:cs="Times New Roman"/>
                  <w:color w:val="000000"/>
                  <w:sz w:val="20"/>
                  <w:szCs w:val="20"/>
                </w:rPr>
                <w:t>0.20</w:t>
              </w:r>
            </w:ins>
          </w:p>
        </w:tc>
        <w:tc>
          <w:tcPr>
            <w:tcW w:w="725" w:type="dxa"/>
            <w:shd w:val="clear" w:color="auto" w:fill="auto"/>
            <w:noWrap/>
            <w:vAlign w:val="bottom"/>
            <w:hideMark/>
            <w:tcPrChange w:id="5248" w:author="Jon.Richar" w:date="2023-06-09T11:47:00Z">
              <w:tcPr>
                <w:tcW w:w="967" w:type="dxa"/>
                <w:shd w:val="clear" w:color="auto" w:fill="auto"/>
                <w:noWrap/>
                <w:vAlign w:val="bottom"/>
                <w:hideMark/>
              </w:tcPr>
            </w:tcPrChange>
          </w:tcPr>
          <w:p w14:paraId="2F44333A" w14:textId="77777777" w:rsidR="00582FB7" w:rsidRPr="00582FB7" w:rsidRDefault="00582FB7" w:rsidP="00582FB7">
            <w:pPr>
              <w:spacing w:after="0" w:line="240" w:lineRule="auto"/>
              <w:jc w:val="right"/>
              <w:rPr>
                <w:ins w:id="5249" w:author="Jon.Richar" w:date="2023-06-07T15:39:00Z"/>
                <w:rFonts w:ascii="Times New Roman" w:eastAsia="Times New Roman" w:hAnsi="Times New Roman" w:cs="Times New Roman"/>
                <w:color w:val="000000"/>
                <w:sz w:val="20"/>
                <w:szCs w:val="20"/>
              </w:rPr>
            </w:pPr>
            <w:ins w:id="5250" w:author="Jon.Richar" w:date="2023-06-07T15:39:00Z">
              <w:r w:rsidRPr="00582FB7">
                <w:rPr>
                  <w:rFonts w:ascii="Times New Roman" w:eastAsia="Times New Roman" w:hAnsi="Times New Roman" w:cs="Times New Roman"/>
                  <w:color w:val="000000"/>
                  <w:sz w:val="20"/>
                  <w:szCs w:val="20"/>
                </w:rPr>
                <w:t>0.32</w:t>
              </w:r>
            </w:ins>
          </w:p>
        </w:tc>
        <w:tc>
          <w:tcPr>
            <w:tcW w:w="6220" w:type="dxa"/>
            <w:shd w:val="clear" w:color="auto" w:fill="auto"/>
            <w:noWrap/>
            <w:vAlign w:val="bottom"/>
            <w:hideMark/>
            <w:tcPrChange w:id="5251" w:author="Jon.Richar" w:date="2023-06-09T11:47:00Z">
              <w:tcPr>
                <w:tcW w:w="5622" w:type="dxa"/>
                <w:shd w:val="clear" w:color="auto" w:fill="auto"/>
                <w:noWrap/>
                <w:vAlign w:val="bottom"/>
                <w:hideMark/>
              </w:tcPr>
            </w:tcPrChange>
          </w:tcPr>
          <w:p w14:paraId="666E0F36" w14:textId="77777777" w:rsidR="00582FB7" w:rsidRPr="00582FB7" w:rsidRDefault="00582FB7" w:rsidP="00582FB7">
            <w:pPr>
              <w:spacing w:after="0" w:line="240" w:lineRule="auto"/>
              <w:rPr>
                <w:ins w:id="5252" w:author="Jon.Richar" w:date="2023-06-07T15:39:00Z"/>
                <w:rFonts w:ascii="Times New Roman" w:eastAsia="Times New Roman" w:hAnsi="Times New Roman" w:cs="Times New Roman"/>
                <w:color w:val="000000"/>
                <w:sz w:val="20"/>
                <w:szCs w:val="20"/>
              </w:rPr>
            </w:pPr>
            <w:ins w:id="5253"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PDO RA2</w:t>
              </w:r>
            </w:ins>
          </w:p>
        </w:tc>
      </w:tr>
      <w:tr w:rsidR="00BA6DAF" w:rsidRPr="00582FB7" w14:paraId="6FCA3B49" w14:textId="77777777" w:rsidTr="006D018C">
        <w:trPr>
          <w:trHeight w:val="254"/>
          <w:ins w:id="5254" w:author="Jon.Richar" w:date="2023-06-07T15:39:00Z"/>
          <w:trPrChange w:id="5255" w:author="Jon.Richar" w:date="2023-06-09T11:47:00Z">
            <w:trPr>
              <w:trHeight w:val="270"/>
            </w:trPr>
          </w:trPrChange>
        </w:trPr>
        <w:tc>
          <w:tcPr>
            <w:tcW w:w="749" w:type="dxa"/>
            <w:shd w:val="clear" w:color="auto" w:fill="auto"/>
            <w:noWrap/>
            <w:vAlign w:val="bottom"/>
            <w:hideMark/>
            <w:tcPrChange w:id="5256" w:author="Jon.Richar" w:date="2023-06-09T11:47:00Z">
              <w:tcPr>
                <w:tcW w:w="744" w:type="dxa"/>
                <w:shd w:val="clear" w:color="auto" w:fill="auto"/>
                <w:noWrap/>
                <w:vAlign w:val="bottom"/>
                <w:hideMark/>
              </w:tcPr>
            </w:tcPrChange>
          </w:tcPr>
          <w:p w14:paraId="6D69BDC0" w14:textId="77777777" w:rsidR="00582FB7" w:rsidRPr="00582FB7" w:rsidRDefault="00582FB7" w:rsidP="00582FB7">
            <w:pPr>
              <w:spacing w:after="0" w:line="240" w:lineRule="auto"/>
              <w:jc w:val="right"/>
              <w:rPr>
                <w:ins w:id="5257" w:author="Jon.Richar" w:date="2023-06-07T15:39:00Z"/>
                <w:rFonts w:ascii="Times New Roman" w:eastAsia="Times New Roman" w:hAnsi="Times New Roman" w:cs="Times New Roman"/>
                <w:color w:val="000000"/>
                <w:sz w:val="20"/>
                <w:szCs w:val="20"/>
              </w:rPr>
            </w:pPr>
            <w:ins w:id="5258" w:author="Jon.Richar" w:date="2023-06-07T15:39:00Z">
              <w:r w:rsidRPr="00582FB7">
                <w:rPr>
                  <w:rFonts w:ascii="Times New Roman" w:eastAsia="Times New Roman" w:hAnsi="Times New Roman" w:cs="Times New Roman"/>
                  <w:color w:val="000000"/>
                  <w:sz w:val="20"/>
                  <w:szCs w:val="20"/>
                </w:rPr>
                <w:t>11</w:t>
              </w:r>
            </w:ins>
          </w:p>
        </w:tc>
        <w:tc>
          <w:tcPr>
            <w:tcW w:w="675" w:type="dxa"/>
            <w:shd w:val="clear" w:color="auto" w:fill="auto"/>
            <w:noWrap/>
            <w:vAlign w:val="bottom"/>
            <w:hideMark/>
            <w:tcPrChange w:id="5259" w:author="Jon.Richar" w:date="2023-06-09T11:47:00Z">
              <w:tcPr>
                <w:tcW w:w="671" w:type="dxa"/>
                <w:shd w:val="clear" w:color="auto" w:fill="auto"/>
                <w:noWrap/>
                <w:vAlign w:val="bottom"/>
                <w:hideMark/>
              </w:tcPr>
            </w:tcPrChange>
          </w:tcPr>
          <w:p w14:paraId="0CA155DB" w14:textId="77777777" w:rsidR="00582FB7" w:rsidRPr="00582FB7" w:rsidRDefault="00582FB7" w:rsidP="00582FB7">
            <w:pPr>
              <w:spacing w:after="0" w:line="240" w:lineRule="auto"/>
              <w:jc w:val="right"/>
              <w:rPr>
                <w:ins w:id="5260" w:author="Jon.Richar" w:date="2023-06-07T15:39:00Z"/>
                <w:rFonts w:ascii="Times New Roman" w:eastAsia="Times New Roman" w:hAnsi="Times New Roman" w:cs="Times New Roman"/>
                <w:color w:val="000000"/>
                <w:sz w:val="20"/>
                <w:szCs w:val="20"/>
              </w:rPr>
            </w:pPr>
            <w:ins w:id="5261" w:author="Jon.Richar" w:date="2023-06-07T15:39:00Z">
              <w:r w:rsidRPr="00582FB7">
                <w:rPr>
                  <w:rFonts w:ascii="Times New Roman" w:eastAsia="Times New Roman" w:hAnsi="Times New Roman" w:cs="Times New Roman"/>
                  <w:color w:val="000000"/>
                  <w:sz w:val="20"/>
                  <w:szCs w:val="20"/>
                </w:rPr>
                <w:t>73.46</w:t>
              </w:r>
            </w:ins>
          </w:p>
        </w:tc>
        <w:tc>
          <w:tcPr>
            <w:tcW w:w="745" w:type="dxa"/>
            <w:shd w:val="clear" w:color="auto" w:fill="auto"/>
            <w:noWrap/>
            <w:vAlign w:val="bottom"/>
            <w:hideMark/>
            <w:tcPrChange w:id="5262" w:author="Jon.Richar" w:date="2023-06-09T11:47:00Z">
              <w:tcPr>
                <w:tcW w:w="1047" w:type="dxa"/>
                <w:shd w:val="clear" w:color="auto" w:fill="auto"/>
                <w:noWrap/>
                <w:vAlign w:val="bottom"/>
                <w:hideMark/>
              </w:tcPr>
            </w:tcPrChange>
          </w:tcPr>
          <w:p w14:paraId="246763A3" w14:textId="77777777" w:rsidR="00582FB7" w:rsidRPr="00582FB7" w:rsidRDefault="00582FB7" w:rsidP="00582FB7">
            <w:pPr>
              <w:spacing w:after="0" w:line="240" w:lineRule="auto"/>
              <w:jc w:val="right"/>
              <w:rPr>
                <w:ins w:id="5263" w:author="Jon.Richar" w:date="2023-06-07T15:39:00Z"/>
                <w:rFonts w:ascii="Times New Roman" w:eastAsia="Times New Roman" w:hAnsi="Times New Roman" w:cs="Times New Roman"/>
                <w:color w:val="000000"/>
                <w:sz w:val="20"/>
                <w:szCs w:val="20"/>
              </w:rPr>
            </w:pPr>
            <w:ins w:id="5264" w:author="Jon.Richar" w:date="2023-06-07T15:39:00Z">
              <w:r w:rsidRPr="00582FB7">
                <w:rPr>
                  <w:rFonts w:ascii="Times New Roman" w:eastAsia="Times New Roman" w:hAnsi="Times New Roman" w:cs="Times New Roman"/>
                  <w:color w:val="000000"/>
                  <w:sz w:val="20"/>
                  <w:szCs w:val="20"/>
                </w:rPr>
                <w:t>0.86</w:t>
              </w:r>
            </w:ins>
          </w:p>
        </w:tc>
        <w:tc>
          <w:tcPr>
            <w:tcW w:w="725" w:type="dxa"/>
            <w:shd w:val="clear" w:color="auto" w:fill="auto"/>
            <w:noWrap/>
            <w:vAlign w:val="bottom"/>
            <w:hideMark/>
            <w:tcPrChange w:id="5265" w:author="Jon.Richar" w:date="2023-06-09T11:47:00Z">
              <w:tcPr>
                <w:tcW w:w="967" w:type="dxa"/>
                <w:shd w:val="clear" w:color="auto" w:fill="auto"/>
                <w:noWrap/>
                <w:vAlign w:val="bottom"/>
                <w:hideMark/>
              </w:tcPr>
            </w:tcPrChange>
          </w:tcPr>
          <w:p w14:paraId="2D663D15" w14:textId="77777777" w:rsidR="00582FB7" w:rsidRPr="00582FB7" w:rsidRDefault="00582FB7" w:rsidP="00582FB7">
            <w:pPr>
              <w:spacing w:after="0" w:line="240" w:lineRule="auto"/>
              <w:jc w:val="right"/>
              <w:rPr>
                <w:ins w:id="5266" w:author="Jon.Richar" w:date="2023-06-07T15:39:00Z"/>
                <w:rFonts w:ascii="Times New Roman" w:eastAsia="Times New Roman" w:hAnsi="Times New Roman" w:cs="Times New Roman"/>
                <w:color w:val="000000"/>
                <w:sz w:val="20"/>
                <w:szCs w:val="20"/>
              </w:rPr>
            </w:pPr>
            <w:ins w:id="5267" w:author="Jon.Richar" w:date="2023-06-07T15:39:00Z">
              <w:r w:rsidRPr="00582FB7">
                <w:rPr>
                  <w:rFonts w:ascii="Times New Roman" w:eastAsia="Times New Roman" w:hAnsi="Times New Roman" w:cs="Times New Roman"/>
                  <w:color w:val="000000"/>
                  <w:sz w:val="20"/>
                  <w:szCs w:val="20"/>
                </w:rPr>
                <w:t>0.39</w:t>
              </w:r>
            </w:ins>
          </w:p>
        </w:tc>
        <w:tc>
          <w:tcPr>
            <w:tcW w:w="6220" w:type="dxa"/>
            <w:shd w:val="clear" w:color="auto" w:fill="auto"/>
            <w:noWrap/>
            <w:vAlign w:val="bottom"/>
            <w:hideMark/>
            <w:tcPrChange w:id="5268" w:author="Jon.Richar" w:date="2023-06-09T11:47:00Z">
              <w:tcPr>
                <w:tcW w:w="5622" w:type="dxa"/>
                <w:shd w:val="clear" w:color="auto" w:fill="auto"/>
                <w:noWrap/>
                <w:vAlign w:val="bottom"/>
                <w:hideMark/>
              </w:tcPr>
            </w:tcPrChange>
          </w:tcPr>
          <w:p w14:paraId="46421270" w14:textId="77777777" w:rsidR="00582FB7" w:rsidRPr="00582FB7" w:rsidRDefault="00582FB7" w:rsidP="00582FB7">
            <w:pPr>
              <w:spacing w:after="0" w:line="240" w:lineRule="auto"/>
              <w:rPr>
                <w:ins w:id="5269" w:author="Jon.Richar" w:date="2023-06-07T15:39:00Z"/>
                <w:rFonts w:ascii="Times New Roman" w:eastAsia="Times New Roman" w:hAnsi="Times New Roman" w:cs="Times New Roman"/>
                <w:color w:val="000000"/>
                <w:sz w:val="20"/>
                <w:szCs w:val="20"/>
              </w:rPr>
            </w:pPr>
            <w:ins w:id="5270"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NBT 3 </w:t>
              </w:r>
              <w:proofErr w:type="spellStart"/>
              <w:r w:rsidRPr="00582FB7">
                <w:rPr>
                  <w:rFonts w:ascii="Times New Roman" w:eastAsia="Times New Roman" w:hAnsi="Times New Roman" w:cs="Times New Roman"/>
                  <w:color w:val="000000"/>
                  <w:sz w:val="20"/>
                  <w:szCs w:val="20"/>
                </w:rPr>
                <w:t>yr</w:t>
              </w:r>
              <w:proofErr w:type="spellEnd"/>
              <w:r w:rsidRPr="00582FB7">
                <w:rPr>
                  <w:rFonts w:ascii="Times New Roman" w:eastAsia="Times New Roman" w:hAnsi="Times New Roman" w:cs="Times New Roman"/>
                  <w:color w:val="000000"/>
                  <w:sz w:val="20"/>
                  <w:szCs w:val="20"/>
                </w:rPr>
                <w:t xml:space="preserve"> minimum</w:t>
              </w:r>
            </w:ins>
          </w:p>
        </w:tc>
      </w:tr>
      <w:tr w:rsidR="00BA6DAF" w:rsidRPr="00582FB7" w14:paraId="4E7AC73A" w14:textId="77777777" w:rsidTr="006D018C">
        <w:trPr>
          <w:trHeight w:val="254"/>
          <w:ins w:id="5271" w:author="Jon.Richar" w:date="2023-06-07T15:39:00Z"/>
          <w:trPrChange w:id="5272" w:author="Jon.Richar" w:date="2023-06-09T11:47:00Z">
            <w:trPr>
              <w:trHeight w:val="270"/>
            </w:trPr>
          </w:trPrChange>
        </w:trPr>
        <w:tc>
          <w:tcPr>
            <w:tcW w:w="749" w:type="dxa"/>
            <w:shd w:val="clear" w:color="auto" w:fill="auto"/>
            <w:noWrap/>
            <w:vAlign w:val="bottom"/>
            <w:hideMark/>
            <w:tcPrChange w:id="5273" w:author="Jon.Richar" w:date="2023-06-09T11:47:00Z">
              <w:tcPr>
                <w:tcW w:w="744" w:type="dxa"/>
                <w:shd w:val="clear" w:color="auto" w:fill="auto"/>
                <w:noWrap/>
                <w:vAlign w:val="bottom"/>
                <w:hideMark/>
              </w:tcPr>
            </w:tcPrChange>
          </w:tcPr>
          <w:p w14:paraId="3C514F3D" w14:textId="77777777" w:rsidR="00582FB7" w:rsidRPr="00582FB7" w:rsidRDefault="00582FB7" w:rsidP="00582FB7">
            <w:pPr>
              <w:spacing w:after="0" w:line="240" w:lineRule="auto"/>
              <w:jc w:val="right"/>
              <w:rPr>
                <w:ins w:id="5274" w:author="Jon.Richar" w:date="2023-06-07T15:39:00Z"/>
                <w:rFonts w:ascii="Times New Roman" w:eastAsia="Times New Roman" w:hAnsi="Times New Roman" w:cs="Times New Roman"/>
                <w:color w:val="000000"/>
                <w:sz w:val="20"/>
                <w:szCs w:val="20"/>
              </w:rPr>
            </w:pPr>
            <w:ins w:id="5275" w:author="Jon.Richar" w:date="2023-06-07T15:39:00Z">
              <w:r w:rsidRPr="00582FB7">
                <w:rPr>
                  <w:rFonts w:ascii="Times New Roman" w:eastAsia="Times New Roman" w:hAnsi="Times New Roman" w:cs="Times New Roman"/>
                  <w:color w:val="000000"/>
                  <w:sz w:val="20"/>
                  <w:szCs w:val="20"/>
                </w:rPr>
                <w:t>4</w:t>
              </w:r>
            </w:ins>
          </w:p>
        </w:tc>
        <w:tc>
          <w:tcPr>
            <w:tcW w:w="675" w:type="dxa"/>
            <w:shd w:val="clear" w:color="auto" w:fill="auto"/>
            <w:noWrap/>
            <w:vAlign w:val="bottom"/>
            <w:hideMark/>
            <w:tcPrChange w:id="5276" w:author="Jon.Richar" w:date="2023-06-09T11:47:00Z">
              <w:tcPr>
                <w:tcW w:w="671" w:type="dxa"/>
                <w:shd w:val="clear" w:color="auto" w:fill="auto"/>
                <w:noWrap/>
                <w:vAlign w:val="bottom"/>
                <w:hideMark/>
              </w:tcPr>
            </w:tcPrChange>
          </w:tcPr>
          <w:p w14:paraId="1659AA69" w14:textId="77777777" w:rsidR="00582FB7" w:rsidRPr="00582FB7" w:rsidRDefault="00582FB7" w:rsidP="00582FB7">
            <w:pPr>
              <w:spacing w:after="0" w:line="240" w:lineRule="auto"/>
              <w:jc w:val="right"/>
              <w:rPr>
                <w:ins w:id="5277" w:author="Jon.Richar" w:date="2023-06-07T15:39:00Z"/>
                <w:rFonts w:ascii="Times New Roman" w:eastAsia="Times New Roman" w:hAnsi="Times New Roman" w:cs="Times New Roman"/>
                <w:color w:val="000000"/>
                <w:sz w:val="20"/>
                <w:szCs w:val="20"/>
              </w:rPr>
            </w:pPr>
            <w:ins w:id="5278" w:author="Jon.Richar" w:date="2023-06-07T15:39:00Z">
              <w:r w:rsidRPr="00582FB7">
                <w:rPr>
                  <w:rFonts w:ascii="Times New Roman" w:eastAsia="Times New Roman" w:hAnsi="Times New Roman" w:cs="Times New Roman"/>
                  <w:color w:val="000000"/>
                  <w:sz w:val="20"/>
                  <w:szCs w:val="20"/>
                </w:rPr>
                <w:t>74.59</w:t>
              </w:r>
            </w:ins>
          </w:p>
        </w:tc>
        <w:tc>
          <w:tcPr>
            <w:tcW w:w="745" w:type="dxa"/>
            <w:shd w:val="clear" w:color="auto" w:fill="auto"/>
            <w:noWrap/>
            <w:vAlign w:val="bottom"/>
            <w:hideMark/>
            <w:tcPrChange w:id="5279" w:author="Jon.Richar" w:date="2023-06-09T11:47:00Z">
              <w:tcPr>
                <w:tcW w:w="1047" w:type="dxa"/>
                <w:shd w:val="clear" w:color="auto" w:fill="auto"/>
                <w:noWrap/>
                <w:vAlign w:val="bottom"/>
                <w:hideMark/>
              </w:tcPr>
            </w:tcPrChange>
          </w:tcPr>
          <w:p w14:paraId="08EB2A0E" w14:textId="77777777" w:rsidR="00582FB7" w:rsidRPr="00582FB7" w:rsidRDefault="00582FB7" w:rsidP="00582FB7">
            <w:pPr>
              <w:spacing w:after="0" w:line="240" w:lineRule="auto"/>
              <w:jc w:val="right"/>
              <w:rPr>
                <w:ins w:id="5280" w:author="Jon.Richar" w:date="2023-06-07T15:39:00Z"/>
                <w:rFonts w:ascii="Times New Roman" w:eastAsia="Times New Roman" w:hAnsi="Times New Roman" w:cs="Times New Roman"/>
                <w:color w:val="000000"/>
                <w:sz w:val="20"/>
                <w:szCs w:val="20"/>
              </w:rPr>
            </w:pPr>
            <w:ins w:id="5281" w:author="Jon.Richar" w:date="2023-06-07T15:39:00Z">
              <w:r w:rsidRPr="00582FB7">
                <w:rPr>
                  <w:rFonts w:ascii="Times New Roman" w:eastAsia="Times New Roman" w:hAnsi="Times New Roman" w:cs="Times New Roman"/>
                  <w:color w:val="000000"/>
                  <w:sz w:val="20"/>
                  <w:szCs w:val="20"/>
                </w:rPr>
                <w:t>1.99</w:t>
              </w:r>
            </w:ins>
          </w:p>
        </w:tc>
        <w:tc>
          <w:tcPr>
            <w:tcW w:w="725" w:type="dxa"/>
            <w:shd w:val="clear" w:color="auto" w:fill="auto"/>
            <w:noWrap/>
            <w:vAlign w:val="bottom"/>
            <w:hideMark/>
            <w:tcPrChange w:id="5282" w:author="Jon.Richar" w:date="2023-06-09T11:47:00Z">
              <w:tcPr>
                <w:tcW w:w="967" w:type="dxa"/>
                <w:shd w:val="clear" w:color="auto" w:fill="auto"/>
                <w:noWrap/>
                <w:vAlign w:val="bottom"/>
                <w:hideMark/>
              </w:tcPr>
            </w:tcPrChange>
          </w:tcPr>
          <w:p w14:paraId="40B91F7F" w14:textId="77777777" w:rsidR="00582FB7" w:rsidRPr="00582FB7" w:rsidRDefault="00582FB7" w:rsidP="00582FB7">
            <w:pPr>
              <w:spacing w:after="0" w:line="240" w:lineRule="auto"/>
              <w:jc w:val="right"/>
              <w:rPr>
                <w:ins w:id="5283" w:author="Jon.Richar" w:date="2023-06-07T15:39:00Z"/>
                <w:rFonts w:ascii="Times New Roman" w:eastAsia="Times New Roman" w:hAnsi="Times New Roman" w:cs="Times New Roman"/>
                <w:color w:val="000000"/>
                <w:sz w:val="20"/>
                <w:szCs w:val="20"/>
              </w:rPr>
            </w:pPr>
            <w:ins w:id="5284" w:author="Jon.Richar" w:date="2023-06-07T15:39:00Z">
              <w:r w:rsidRPr="00582FB7">
                <w:rPr>
                  <w:rFonts w:ascii="Times New Roman" w:eastAsia="Times New Roman" w:hAnsi="Times New Roman" w:cs="Times New Roman"/>
                  <w:color w:val="000000"/>
                  <w:sz w:val="20"/>
                  <w:szCs w:val="20"/>
                </w:rPr>
                <w:t>0.44</w:t>
              </w:r>
            </w:ins>
          </w:p>
        </w:tc>
        <w:tc>
          <w:tcPr>
            <w:tcW w:w="6220" w:type="dxa"/>
            <w:shd w:val="clear" w:color="auto" w:fill="auto"/>
            <w:noWrap/>
            <w:vAlign w:val="bottom"/>
            <w:hideMark/>
            <w:tcPrChange w:id="5285" w:author="Jon.Richar" w:date="2023-06-09T11:47:00Z">
              <w:tcPr>
                <w:tcW w:w="5622" w:type="dxa"/>
                <w:shd w:val="clear" w:color="auto" w:fill="auto"/>
                <w:noWrap/>
                <w:vAlign w:val="bottom"/>
                <w:hideMark/>
              </w:tcPr>
            </w:tcPrChange>
          </w:tcPr>
          <w:p w14:paraId="18FA1EC2" w14:textId="77777777" w:rsidR="00582FB7" w:rsidRPr="00582FB7" w:rsidRDefault="00582FB7" w:rsidP="00582FB7">
            <w:pPr>
              <w:spacing w:after="0" w:line="240" w:lineRule="auto"/>
              <w:rPr>
                <w:ins w:id="5286" w:author="Jon.Richar" w:date="2023-06-07T15:39:00Z"/>
                <w:rFonts w:ascii="Times New Roman" w:eastAsia="Times New Roman" w:hAnsi="Times New Roman" w:cs="Times New Roman"/>
                <w:color w:val="000000"/>
                <w:sz w:val="20"/>
                <w:szCs w:val="20"/>
              </w:rPr>
            </w:pPr>
            <w:ins w:id="5287"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Pacific cod RA2</w:t>
              </w:r>
            </w:ins>
          </w:p>
        </w:tc>
      </w:tr>
      <w:tr w:rsidR="00BA6DAF" w:rsidRPr="00582FB7" w14:paraId="48C94B4C" w14:textId="77777777" w:rsidTr="006D018C">
        <w:trPr>
          <w:trHeight w:val="254"/>
          <w:ins w:id="5288" w:author="Jon.Richar" w:date="2023-06-07T15:39:00Z"/>
          <w:trPrChange w:id="5289" w:author="Jon.Richar" w:date="2023-06-09T11:47:00Z">
            <w:trPr>
              <w:trHeight w:val="270"/>
            </w:trPr>
          </w:trPrChange>
        </w:trPr>
        <w:tc>
          <w:tcPr>
            <w:tcW w:w="749" w:type="dxa"/>
            <w:shd w:val="clear" w:color="auto" w:fill="auto"/>
            <w:noWrap/>
            <w:vAlign w:val="bottom"/>
            <w:hideMark/>
            <w:tcPrChange w:id="5290" w:author="Jon.Richar" w:date="2023-06-09T11:47:00Z">
              <w:tcPr>
                <w:tcW w:w="744" w:type="dxa"/>
                <w:shd w:val="clear" w:color="auto" w:fill="auto"/>
                <w:noWrap/>
                <w:vAlign w:val="bottom"/>
                <w:hideMark/>
              </w:tcPr>
            </w:tcPrChange>
          </w:tcPr>
          <w:p w14:paraId="5739D23D" w14:textId="77777777" w:rsidR="00582FB7" w:rsidRPr="00582FB7" w:rsidRDefault="00582FB7" w:rsidP="00582FB7">
            <w:pPr>
              <w:spacing w:after="0" w:line="240" w:lineRule="auto"/>
              <w:jc w:val="right"/>
              <w:rPr>
                <w:ins w:id="5291" w:author="Jon.Richar" w:date="2023-06-07T15:39:00Z"/>
                <w:rFonts w:ascii="Times New Roman" w:eastAsia="Times New Roman" w:hAnsi="Times New Roman" w:cs="Times New Roman"/>
                <w:color w:val="000000"/>
                <w:sz w:val="20"/>
                <w:szCs w:val="20"/>
              </w:rPr>
            </w:pPr>
            <w:ins w:id="5292" w:author="Jon.Richar" w:date="2023-06-07T15:39:00Z">
              <w:r w:rsidRPr="00582FB7">
                <w:rPr>
                  <w:rFonts w:ascii="Times New Roman" w:eastAsia="Times New Roman" w:hAnsi="Times New Roman" w:cs="Times New Roman"/>
                  <w:color w:val="000000"/>
                  <w:sz w:val="20"/>
                  <w:szCs w:val="20"/>
                </w:rPr>
                <w:t>9</w:t>
              </w:r>
            </w:ins>
          </w:p>
        </w:tc>
        <w:tc>
          <w:tcPr>
            <w:tcW w:w="675" w:type="dxa"/>
            <w:shd w:val="clear" w:color="auto" w:fill="auto"/>
            <w:noWrap/>
            <w:vAlign w:val="bottom"/>
            <w:hideMark/>
            <w:tcPrChange w:id="5293" w:author="Jon.Richar" w:date="2023-06-09T11:47:00Z">
              <w:tcPr>
                <w:tcW w:w="671" w:type="dxa"/>
                <w:shd w:val="clear" w:color="auto" w:fill="auto"/>
                <w:noWrap/>
                <w:vAlign w:val="bottom"/>
                <w:hideMark/>
              </w:tcPr>
            </w:tcPrChange>
          </w:tcPr>
          <w:p w14:paraId="604343A7" w14:textId="77777777" w:rsidR="00582FB7" w:rsidRPr="00582FB7" w:rsidRDefault="00582FB7" w:rsidP="00582FB7">
            <w:pPr>
              <w:spacing w:after="0" w:line="240" w:lineRule="auto"/>
              <w:jc w:val="right"/>
              <w:rPr>
                <w:ins w:id="5294" w:author="Jon.Richar" w:date="2023-06-07T15:39:00Z"/>
                <w:rFonts w:ascii="Times New Roman" w:eastAsia="Times New Roman" w:hAnsi="Times New Roman" w:cs="Times New Roman"/>
                <w:color w:val="000000"/>
                <w:sz w:val="20"/>
                <w:szCs w:val="20"/>
              </w:rPr>
            </w:pPr>
            <w:ins w:id="5295" w:author="Jon.Richar" w:date="2023-06-07T15:39:00Z">
              <w:r w:rsidRPr="00582FB7">
                <w:rPr>
                  <w:rFonts w:ascii="Times New Roman" w:eastAsia="Times New Roman" w:hAnsi="Times New Roman" w:cs="Times New Roman"/>
                  <w:color w:val="000000"/>
                  <w:sz w:val="20"/>
                  <w:szCs w:val="20"/>
                </w:rPr>
                <w:t>74.68</w:t>
              </w:r>
            </w:ins>
          </w:p>
        </w:tc>
        <w:tc>
          <w:tcPr>
            <w:tcW w:w="745" w:type="dxa"/>
            <w:shd w:val="clear" w:color="auto" w:fill="auto"/>
            <w:noWrap/>
            <w:vAlign w:val="bottom"/>
            <w:hideMark/>
            <w:tcPrChange w:id="5296" w:author="Jon.Richar" w:date="2023-06-09T11:47:00Z">
              <w:tcPr>
                <w:tcW w:w="1047" w:type="dxa"/>
                <w:shd w:val="clear" w:color="auto" w:fill="auto"/>
                <w:noWrap/>
                <w:vAlign w:val="bottom"/>
                <w:hideMark/>
              </w:tcPr>
            </w:tcPrChange>
          </w:tcPr>
          <w:p w14:paraId="0F87412D" w14:textId="77777777" w:rsidR="00582FB7" w:rsidRPr="00582FB7" w:rsidRDefault="00582FB7" w:rsidP="00582FB7">
            <w:pPr>
              <w:spacing w:after="0" w:line="240" w:lineRule="auto"/>
              <w:jc w:val="right"/>
              <w:rPr>
                <w:ins w:id="5297" w:author="Jon.Richar" w:date="2023-06-07T15:39:00Z"/>
                <w:rFonts w:ascii="Times New Roman" w:eastAsia="Times New Roman" w:hAnsi="Times New Roman" w:cs="Times New Roman"/>
                <w:color w:val="000000"/>
                <w:sz w:val="20"/>
                <w:szCs w:val="20"/>
              </w:rPr>
            </w:pPr>
            <w:ins w:id="5298" w:author="Jon.Richar" w:date="2023-06-07T15:39:00Z">
              <w:r w:rsidRPr="00582FB7">
                <w:rPr>
                  <w:rFonts w:ascii="Times New Roman" w:eastAsia="Times New Roman" w:hAnsi="Times New Roman" w:cs="Times New Roman"/>
                  <w:color w:val="000000"/>
                  <w:sz w:val="20"/>
                  <w:szCs w:val="20"/>
                </w:rPr>
                <w:t>2.07</w:t>
              </w:r>
            </w:ins>
          </w:p>
        </w:tc>
        <w:tc>
          <w:tcPr>
            <w:tcW w:w="725" w:type="dxa"/>
            <w:shd w:val="clear" w:color="auto" w:fill="auto"/>
            <w:noWrap/>
            <w:vAlign w:val="bottom"/>
            <w:hideMark/>
            <w:tcPrChange w:id="5299" w:author="Jon.Richar" w:date="2023-06-09T11:47:00Z">
              <w:tcPr>
                <w:tcW w:w="967" w:type="dxa"/>
                <w:shd w:val="clear" w:color="auto" w:fill="auto"/>
                <w:noWrap/>
                <w:vAlign w:val="bottom"/>
                <w:hideMark/>
              </w:tcPr>
            </w:tcPrChange>
          </w:tcPr>
          <w:p w14:paraId="52DC1737" w14:textId="77777777" w:rsidR="00582FB7" w:rsidRPr="00582FB7" w:rsidRDefault="00582FB7" w:rsidP="00582FB7">
            <w:pPr>
              <w:spacing w:after="0" w:line="240" w:lineRule="auto"/>
              <w:jc w:val="right"/>
              <w:rPr>
                <w:ins w:id="5300" w:author="Jon.Richar" w:date="2023-06-07T15:39:00Z"/>
                <w:rFonts w:ascii="Times New Roman" w:eastAsia="Times New Roman" w:hAnsi="Times New Roman" w:cs="Times New Roman"/>
                <w:color w:val="000000"/>
                <w:sz w:val="20"/>
                <w:szCs w:val="20"/>
              </w:rPr>
            </w:pPr>
            <w:ins w:id="5301" w:author="Jon.Richar" w:date="2023-06-07T15:39:00Z">
              <w:r w:rsidRPr="00582FB7">
                <w:rPr>
                  <w:rFonts w:ascii="Times New Roman" w:eastAsia="Times New Roman" w:hAnsi="Times New Roman" w:cs="Times New Roman"/>
                  <w:color w:val="000000"/>
                  <w:sz w:val="20"/>
                  <w:szCs w:val="20"/>
                </w:rPr>
                <w:t>0.36</w:t>
              </w:r>
            </w:ins>
          </w:p>
        </w:tc>
        <w:tc>
          <w:tcPr>
            <w:tcW w:w="6220" w:type="dxa"/>
            <w:shd w:val="clear" w:color="auto" w:fill="auto"/>
            <w:noWrap/>
            <w:vAlign w:val="bottom"/>
            <w:hideMark/>
            <w:tcPrChange w:id="5302" w:author="Jon.Richar" w:date="2023-06-09T11:47:00Z">
              <w:tcPr>
                <w:tcW w:w="5622" w:type="dxa"/>
                <w:shd w:val="clear" w:color="auto" w:fill="auto"/>
                <w:noWrap/>
                <w:vAlign w:val="bottom"/>
                <w:hideMark/>
              </w:tcPr>
            </w:tcPrChange>
          </w:tcPr>
          <w:p w14:paraId="607377D7" w14:textId="77777777" w:rsidR="00582FB7" w:rsidRPr="00582FB7" w:rsidRDefault="00582FB7" w:rsidP="00582FB7">
            <w:pPr>
              <w:spacing w:after="0" w:line="240" w:lineRule="auto"/>
              <w:rPr>
                <w:ins w:id="5303" w:author="Jon.Richar" w:date="2023-06-07T15:39:00Z"/>
                <w:rFonts w:ascii="Times New Roman" w:eastAsia="Times New Roman" w:hAnsi="Times New Roman" w:cs="Times New Roman"/>
                <w:color w:val="000000"/>
                <w:sz w:val="20"/>
                <w:szCs w:val="20"/>
              </w:rPr>
            </w:pPr>
            <w:ins w:id="5304"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Pacific cod RA2, FHS RA2</w:t>
              </w:r>
            </w:ins>
          </w:p>
        </w:tc>
      </w:tr>
      <w:tr w:rsidR="00BA6DAF" w:rsidRPr="00582FB7" w14:paraId="173E0426" w14:textId="77777777" w:rsidTr="006D018C">
        <w:trPr>
          <w:trHeight w:val="254"/>
          <w:ins w:id="5305" w:author="Jon.Richar" w:date="2023-06-07T15:39:00Z"/>
          <w:trPrChange w:id="5306" w:author="Jon.Richar" w:date="2023-06-09T11:47:00Z">
            <w:trPr>
              <w:trHeight w:val="270"/>
            </w:trPr>
          </w:trPrChange>
        </w:trPr>
        <w:tc>
          <w:tcPr>
            <w:tcW w:w="749" w:type="dxa"/>
            <w:shd w:val="clear" w:color="auto" w:fill="auto"/>
            <w:noWrap/>
            <w:vAlign w:val="bottom"/>
            <w:hideMark/>
            <w:tcPrChange w:id="5307" w:author="Jon.Richar" w:date="2023-06-09T11:47:00Z">
              <w:tcPr>
                <w:tcW w:w="744" w:type="dxa"/>
                <w:shd w:val="clear" w:color="auto" w:fill="auto"/>
                <w:noWrap/>
                <w:vAlign w:val="bottom"/>
                <w:hideMark/>
              </w:tcPr>
            </w:tcPrChange>
          </w:tcPr>
          <w:p w14:paraId="6D5A746E" w14:textId="77777777" w:rsidR="00582FB7" w:rsidRPr="00582FB7" w:rsidRDefault="00582FB7" w:rsidP="00582FB7">
            <w:pPr>
              <w:spacing w:after="0" w:line="240" w:lineRule="auto"/>
              <w:jc w:val="right"/>
              <w:rPr>
                <w:ins w:id="5308" w:author="Jon.Richar" w:date="2023-06-07T15:39:00Z"/>
                <w:rFonts w:ascii="Times New Roman" w:eastAsia="Times New Roman" w:hAnsi="Times New Roman" w:cs="Times New Roman"/>
                <w:color w:val="000000"/>
                <w:sz w:val="20"/>
                <w:szCs w:val="20"/>
              </w:rPr>
            </w:pPr>
            <w:ins w:id="5309" w:author="Jon.Richar" w:date="2023-06-07T15:39:00Z">
              <w:r w:rsidRPr="00582FB7">
                <w:rPr>
                  <w:rFonts w:ascii="Times New Roman" w:eastAsia="Times New Roman" w:hAnsi="Times New Roman" w:cs="Times New Roman"/>
                  <w:color w:val="000000"/>
                  <w:sz w:val="20"/>
                  <w:szCs w:val="20"/>
                </w:rPr>
                <w:t>10</w:t>
              </w:r>
            </w:ins>
          </w:p>
        </w:tc>
        <w:tc>
          <w:tcPr>
            <w:tcW w:w="675" w:type="dxa"/>
            <w:shd w:val="clear" w:color="auto" w:fill="auto"/>
            <w:noWrap/>
            <w:vAlign w:val="bottom"/>
            <w:hideMark/>
            <w:tcPrChange w:id="5310" w:author="Jon.Richar" w:date="2023-06-09T11:47:00Z">
              <w:tcPr>
                <w:tcW w:w="671" w:type="dxa"/>
                <w:shd w:val="clear" w:color="auto" w:fill="auto"/>
                <w:noWrap/>
                <w:vAlign w:val="bottom"/>
                <w:hideMark/>
              </w:tcPr>
            </w:tcPrChange>
          </w:tcPr>
          <w:p w14:paraId="4231874A" w14:textId="77777777" w:rsidR="00582FB7" w:rsidRPr="00582FB7" w:rsidRDefault="00582FB7" w:rsidP="00582FB7">
            <w:pPr>
              <w:spacing w:after="0" w:line="240" w:lineRule="auto"/>
              <w:jc w:val="right"/>
              <w:rPr>
                <w:ins w:id="5311" w:author="Jon.Richar" w:date="2023-06-07T15:39:00Z"/>
                <w:rFonts w:ascii="Times New Roman" w:eastAsia="Times New Roman" w:hAnsi="Times New Roman" w:cs="Times New Roman"/>
                <w:color w:val="000000"/>
                <w:sz w:val="20"/>
                <w:szCs w:val="20"/>
              </w:rPr>
            </w:pPr>
            <w:ins w:id="5312" w:author="Jon.Richar" w:date="2023-06-07T15:39:00Z">
              <w:r w:rsidRPr="00582FB7">
                <w:rPr>
                  <w:rFonts w:ascii="Times New Roman" w:eastAsia="Times New Roman" w:hAnsi="Times New Roman" w:cs="Times New Roman"/>
                  <w:color w:val="000000"/>
                  <w:sz w:val="20"/>
                  <w:szCs w:val="20"/>
                </w:rPr>
                <w:t>74.72</w:t>
              </w:r>
            </w:ins>
          </w:p>
        </w:tc>
        <w:tc>
          <w:tcPr>
            <w:tcW w:w="745" w:type="dxa"/>
            <w:shd w:val="clear" w:color="auto" w:fill="auto"/>
            <w:noWrap/>
            <w:vAlign w:val="bottom"/>
            <w:hideMark/>
            <w:tcPrChange w:id="5313" w:author="Jon.Richar" w:date="2023-06-09T11:47:00Z">
              <w:tcPr>
                <w:tcW w:w="1047" w:type="dxa"/>
                <w:shd w:val="clear" w:color="auto" w:fill="auto"/>
                <w:noWrap/>
                <w:vAlign w:val="bottom"/>
                <w:hideMark/>
              </w:tcPr>
            </w:tcPrChange>
          </w:tcPr>
          <w:p w14:paraId="011FE7F2" w14:textId="77777777" w:rsidR="00582FB7" w:rsidRPr="00582FB7" w:rsidRDefault="00582FB7" w:rsidP="00582FB7">
            <w:pPr>
              <w:spacing w:after="0" w:line="240" w:lineRule="auto"/>
              <w:jc w:val="right"/>
              <w:rPr>
                <w:ins w:id="5314" w:author="Jon.Richar" w:date="2023-06-07T15:39:00Z"/>
                <w:rFonts w:ascii="Times New Roman" w:eastAsia="Times New Roman" w:hAnsi="Times New Roman" w:cs="Times New Roman"/>
                <w:color w:val="000000"/>
                <w:sz w:val="20"/>
                <w:szCs w:val="20"/>
              </w:rPr>
            </w:pPr>
            <w:ins w:id="5315" w:author="Jon.Richar" w:date="2023-06-07T15:39:00Z">
              <w:r w:rsidRPr="00582FB7">
                <w:rPr>
                  <w:rFonts w:ascii="Times New Roman" w:eastAsia="Times New Roman" w:hAnsi="Times New Roman" w:cs="Times New Roman"/>
                  <w:color w:val="000000"/>
                  <w:sz w:val="20"/>
                  <w:szCs w:val="20"/>
                </w:rPr>
                <w:t>2.12</w:t>
              </w:r>
            </w:ins>
          </w:p>
        </w:tc>
        <w:tc>
          <w:tcPr>
            <w:tcW w:w="725" w:type="dxa"/>
            <w:shd w:val="clear" w:color="auto" w:fill="auto"/>
            <w:noWrap/>
            <w:vAlign w:val="bottom"/>
            <w:hideMark/>
            <w:tcPrChange w:id="5316" w:author="Jon.Richar" w:date="2023-06-09T11:47:00Z">
              <w:tcPr>
                <w:tcW w:w="967" w:type="dxa"/>
                <w:shd w:val="clear" w:color="auto" w:fill="auto"/>
                <w:noWrap/>
                <w:vAlign w:val="bottom"/>
                <w:hideMark/>
              </w:tcPr>
            </w:tcPrChange>
          </w:tcPr>
          <w:p w14:paraId="4011DC05" w14:textId="77777777" w:rsidR="00582FB7" w:rsidRPr="00582FB7" w:rsidRDefault="00582FB7" w:rsidP="00582FB7">
            <w:pPr>
              <w:spacing w:after="0" w:line="240" w:lineRule="auto"/>
              <w:jc w:val="right"/>
              <w:rPr>
                <w:ins w:id="5317" w:author="Jon.Richar" w:date="2023-06-07T15:39:00Z"/>
                <w:rFonts w:ascii="Times New Roman" w:eastAsia="Times New Roman" w:hAnsi="Times New Roman" w:cs="Times New Roman"/>
                <w:color w:val="000000"/>
                <w:sz w:val="20"/>
                <w:szCs w:val="20"/>
              </w:rPr>
            </w:pPr>
            <w:ins w:id="5318" w:author="Jon.Richar" w:date="2023-06-07T15:39:00Z">
              <w:r w:rsidRPr="00582FB7">
                <w:rPr>
                  <w:rFonts w:ascii="Times New Roman" w:eastAsia="Times New Roman" w:hAnsi="Times New Roman" w:cs="Times New Roman"/>
                  <w:color w:val="000000"/>
                  <w:sz w:val="20"/>
                  <w:szCs w:val="20"/>
                </w:rPr>
                <w:t>0.37</w:t>
              </w:r>
            </w:ins>
          </w:p>
        </w:tc>
        <w:tc>
          <w:tcPr>
            <w:tcW w:w="6220" w:type="dxa"/>
            <w:shd w:val="clear" w:color="auto" w:fill="auto"/>
            <w:noWrap/>
            <w:vAlign w:val="bottom"/>
            <w:hideMark/>
            <w:tcPrChange w:id="5319" w:author="Jon.Richar" w:date="2023-06-09T11:47:00Z">
              <w:tcPr>
                <w:tcW w:w="5622" w:type="dxa"/>
                <w:shd w:val="clear" w:color="auto" w:fill="auto"/>
                <w:noWrap/>
                <w:vAlign w:val="bottom"/>
                <w:hideMark/>
              </w:tcPr>
            </w:tcPrChange>
          </w:tcPr>
          <w:p w14:paraId="083292FF" w14:textId="77777777" w:rsidR="00582FB7" w:rsidRPr="00582FB7" w:rsidRDefault="00582FB7" w:rsidP="00582FB7">
            <w:pPr>
              <w:spacing w:after="0" w:line="240" w:lineRule="auto"/>
              <w:rPr>
                <w:ins w:id="5320" w:author="Jon.Richar" w:date="2023-06-07T15:39:00Z"/>
                <w:rFonts w:ascii="Times New Roman" w:eastAsia="Times New Roman" w:hAnsi="Times New Roman" w:cs="Times New Roman"/>
                <w:color w:val="000000"/>
                <w:sz w:val="20"/>
                <w:szCs w:val="20"/>
              </w:rPr>
            </w:pPr>
            <w:ins w:id="5321"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NBT RA3</w:t>
              </w:r>
            </w:ins>
          </w:p>
        </w:tc>
      </w:tr>
      <w:tr w:rsidR="00BA6DAF" w:rsidRPr="00582FB7" w14:paraId="19A12723" w14:textId="77777777" w:rsidTr="006D018C">
        <w:trPr>
          <w:trHeight w:val="254"/>
          <w:ins w:id="5322" w:author="Jon.Richar" w:date="2023-06-07T15:39:00Z"/>
          <w:trPrChange w:id="5323" w:author="Jon.Richar" w:date="2023-06-09T11:47:00Z">
            <w:trPr>
              <w:trHeight w:val="270"/>
            </w:trPr>
          </w:trPrChange>
        </w:trPr>
        <w:tc>
          <w:tcPr>
            <w:tcW w:w="749" w:type="dxa"/>
            <w:shd w:val="clear" w:color="auto" w:fill="auto"/>
            <w:noWrap/>
            <w:vAlign w:val="bottom"/>
            <w:hideMark/>
            <w:tcPrChange w:id="5324" w:author="Jon.Richar" w:date="2023-06-09T11:47:00Z">
              <w:tcPr>
                <w:tcW w:w="744" w:type="dxa"/>
                <w:shd w:val="clear" w:color="auto" w:fill="auto"/>
                <w:noWrap/>
                <w:vAlign w:val="bottom"/>
                <w:hideMark/>
              </w:tcPr>
            </w:tcPrChange>
          </w:tcPr>
          <w:p w14:paraId="4131F288" w14:textId="77777777" w:rsidR="00582FB7" w:rsidRPr="00582FB7" w:rsidRDefault="00582FB7" w:rsidP="00582FB7">
            <w:pPr>
              <w:spacing w:after="0" w:line="240" w:lineRule="auto"/>
              <w:jc w:val="right"/>
              <w:rPr>
                <w:ins w:id="5325" w:author="Jon.Richar" w:date="2023-06-07T15:39:00Z"/>
                <w:rFonts w:ascii="Times New Roman" w:eastAsia="Times New Roman" w:hAnsi="Times New Roman" w:cs="Times New Roman"/>
                <w:color w:val="000000"/>
                <w:sz w:val="20"/>
                <w:szCs w:val="20"/>
              </w:rPr>
            </w:pPr>
            <w:ins w:id="5326" w:author="Jon.Richar" w:date="2023-06-07T15:39:00Z">
              <w:r w:rsidRPr="00582FB7">
                <w:rPr>
                  <w:rFonts w:ascii="Times New Roman" w:eastAsia="Times New Roman" w:hAnsi="Times New Roman" w:cs="Times New Roman"/>
                  <w:color w:val="000000"/>
                  <w:sz w:val="20"/>
                  <w:szCs w:val="20"/>
                </w:rPr>
                <w:t>16</w:t>
              </w:r>
            </w:ins>
          </w:p>
        </w:tc>
        <w:tc>
          <w:tcPr>
            <w:tcW w:w="675" w:type="dxa"/>
            <w:shd w:val="clear" w:color="auto" w:fill="auto"/>
            <w:noWrap/>
            <w:vAlign w:val="bottom"/>
            <w:hideMark/>
            <w:tcPrChange w:id="5327" w:author="Jon.Richar" w:date="2023-06-09T11:47:00Z">
              <w:tcPr>
                <w:tcW w:w="671" w:type="dxa"/>
                <w:shd w:val="clear" w:color="auto" w:fill="auto"/>
                <w:noWrap/>
                <w:vAlign w:val="bottom"/>
                <w:hideMark/>
              </w:tcPr>
            </w:tcPrChange>
          </w:tcPr>
          <w:p w14:paraId="3432253F" w14:textId="77777777" w:rsidR="00582FB7" w:rsidRPr="00582FB7" w:rsidRDefault="00582FB7" w:rsidP="00582FB7">
            <w:pPr>
              <w:spacing w:after="0" w:line="240" w:lineRule="auto"/>
              <w:jc w:val="right"/>
              <w:rPr>
                <w:ins w:id="5328" w:author="Jon.Richar" w:date="2023-06-07T15:39:00Z"/>
                <w:rFonts w:ascii="Times New Roman" w:eastAsia="Times New Roman" w:hAnsi="Times New Roman" w:cs="Times New Roman"/>
                <w:color w:val="000000"/>
                <w:sz w:val="20"/>
                <w:szCs w:val="20"/>
              </w:rPr>
            </w:pPr>
            <w:ins w:id="5329" w:author="Jon.Richar" w:date="2023-06-07T15:39:00Z">
              <w:r w:rsidRPr="00582FB7">
                <w:rPr>
                  <w:rFonts w:ascii="Times New Roman" w:eastAsia="Times New Roman" w:hAnsi="Times New Roman" w:cs="Times New Roman"/>
                  <w:color w:val="000000"/>
                  <w:sz w:val="20"/>
                  <w:szCs w:val="20"/>
                </w:rPr>
                <w:t>74.73</w:t>
              </w:r>
            </w:ins>
          </w:p>
        </w:tc>
        <w:tc>
          <w:tcPr>
            <w:tcW w:w="745" w:type="dxa"/>
            <w:shd w:val="clear" w:color="auto" w:fill="auto"/>
            <w:noWrap/>
            <w:vAlign w:val="bottom"/>
            <w:hideMark/>
            <w:tcPrChange w:id="5330" w:author="Jon.Richar" w:date="2023-06-09T11:47:00Z">
              <w:tcPr>
                <w:tcW w:w="1047" w:type="dxa"/>
                <w:shd w:val="clear" w:color="auto" w:fill="auto"/>
                <w:noWrap/>
                <w:vAlign w:val="bottom"/>
                <w:hideMark/>
              </w:tcPr>
            </w:tcPrChange>
          </w:tcPr>
          <w:p w14:paraId="02CBB390" w14:textId="77777777" w:rsidR="00582FB7" w:rsidRPr="00582FB7" w:rsidRDefault="00582FB7" w:rsidP="00582FB7">
            <w:pPr>
              <w:spacing w:after="0" w:line="240" w:lineRule="auto"/>
              <w:jc w:val="right"/>
              <w:rPr>
                <w:ins w:id="5331" w:author="Jon.Richar" w:date="2023-06-07T15:39:00Z"/>
                <w:rFonts w:ascii="Times New Roman" w:eastAsia="Times New Roman" w:hAnsi="Times New Roman" w:cs="Times New Roman"/>
                <w:color w:val="000000"/>
                <w:sz w:val="20"/>
                <w:szCs w:val="20"/>
              </w:rPr>
            </w:pPr>
            <w:ins w:id="5332" w:author="Jon.Richar" w:date="2023-06-07T15:39:00Z">
              <w:r w:rsidRPr="00582FB7">
                <w:rPr>
                  <w:rFonts w:ascii="Times New Roman" w:eastAsia="Times New Roman" w:hAnsi="Times New Roman" w:cs="Times New Roman"/>
                  <w:color w:val="000000"/>
                  <w:sz w:val="20"/>
                  <w:szCs w:val="20"/>
                </w:rPr>
                <w:t>2.13</w:t>
              </w:r>
            </w:ins>
          </w:p>
        </w:tc>
        <w:tc>
          <w:tcPr>
            <w:tcW w:w="725" w:type="dxa"/>
            <w:shd w:val="clear" w:color="auto" w:fill="auto"/>
            <w:noWrap/>
            <w:vAlign w:val="bottom"/>
            <w:hideMark/>
            <w:tcPrChange w:id="5333" w:author="Jon.Richar" w:date="2023-06-09T11:47:00Z">
              <w:tcPr>
                <w:tcW w:w="967" w:type="dxa"/>
                <w:shd w:val="clear" w:color="auto" w:fill="auto"/>
                <w:noWrap/>
                <w:vAlign w:val="bottom"/>
                <w:hideMark/>
              </w:tcPr>
            </w:tcPrChange>
          </w:tcPr>
          <w:p w14:paraId="5BB44E56" w14:textId="77777777" w:rsidR="00582FB7" w:rsidRPr="00582FB7" w:rsidRDefault="00582FB7" w:rsidP="00582FB7">
            <w:pPr>
              <w:spacing w:after="0" w:line="240" w:lineRule="auto"/>
              <w:jc w:val="right"/>
              <w:rPr>
                <w:ins w:id="5334" w:author="Jon.Richar" w:date="2023-06-07T15:39:00Z"/>
                <w:rFonts w:ascii="Times New Roman" w:eastAsia="Times New Roman" w:hAnsi="Times New Roman" w:cs="Times New Roman"/>
                <w:color w:val="000000"/>
                <w:sz w:val="20"/>
                <w:szCs w:val="20"/>
              </w:rPr>
            </w:pPr>
            <w:ins w:id="5335" w:author="Jon.Richar" w:date="2023-06-07T15:39:00Z">
              <w:r w:rsidRPr="00582FB7">
                <w:rPr>
                  <w:rFonts w:ascii="Times New Roman" w:eastAsia="Times New Roman" w:hAnsi="Times New Roman" w:cs="Times New Roman"/>
                  <w:color w:val="000000"/>
                  <w:sz w:val="20"/>
                  <w:szCs w:val="20"/>
                </w:rPr>
                <w:t>0.45</w:t>
              </w:r>
            </w:ins>
          </w:p>
        </w:tc>
        <w:tc>
          <w:tcPr>
            <w:tcW w:w="6220" w:type="dxa"/>
            <w:shd w:val="clear" w:color="auto" w:fill="auto"/>
            <w:noWrap/>
            <w:vAlign w:val="bottom"/>
            <w:hideMark/>
            <w:tcPrChange w:id="5336" w:author="Jon.Richar" w:date="2023-06-09T11:47:00Z">
              <w:tcPr>
                <w:tcW w:w="5622" w:type="dxa"/>
                <w:shd w:val="clear" w:color="auto" w:fill="auto"/>
                <w:noWrap/>
                <w:vAlign w:val="bottom"/>
                <w:hideMark/>
              </w:tcPr>
            </w:tcPrChange>
          </w:tcPr>
          <w:p w14:paraId="2F2E2DD6" w14:textId="77777777" w:rsidR="00582FB7" w:rsidRPr="00582FB7" w:rsidRDefault="00582FB7" w:rsidP="00582FB7">
            <w:pPr>
              <w:spacing w:after="0" w:line="240" w:lineRule="auto"/>
              <w:rPr>
                <w:ins w:id="5337" w:author="Jon.Richar" w:date="2023-06-07T15:39:00Z"/>
                <w:rFonts w:ascii="Times New Roman" w:eastAsia="Times New Roman" w:hAnsi="Times New Roman" w:cs="Times New Roman"/>
                <w:color w:val="000000"/>
                <w:sz w:val="20"/>
                <w:szCs w:val="20"/>
              </w:rPr>
            </w:pPr>
            <w:ins w:id="5338"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May-July SST</w:t>
              </w:r>
            </w:ins>
          </w:p>
        </w:tc>
      </w:tr>
      <w:tr w:rsidR="00BA6DAF" w:rsidRPr="00582FB7" w14:paraId="1ED9CE19" w14:textId="77777777" w:rsidTr="006D018C">
        <w:trPr>
          <w:trHeight w:val="254"/>
          <w:ins w:id="5339" w:author="Jon.Richar" w:date="2023-06-07T15:39:00Z"/>
          <w:trPrChange w:id="5340" w:author="Jon.Richar" w:date="2023-06-09T11:47:00Z">
            <w:trPr>
              <w:trHeight w:val="270"/>
            </w:trPr>
          </w:trPrChange>
        </w:trPr>
        <w:tc>
          <w:tcPr>
            <w:tcW w:w="749" w:type="dxa"/>
            <w:shd w:val="clear" w:color="auto" w:fill="auto"/>
            <w:noWrap/>
            <w:vAlign w:val="bottom"/>
            <w:hideMark/>
            <w:tcPrChange w:id="5341" w:author="Jon.Richar" w:date="2023-06-09T11:47:00Z">
              <w:tcPr>
                <w:tcW w:w="744" w:type="dxa"/>
                <w:shd w:val="clear" w:color="auto" w:fill="auto"/>
                <w:noWrap/>
                <w:vAlign w:val="bottom"/>
                <w:hideMark/>
              </w:tcPr>
            </w:tcPrChange>
          </w:tcPr>
          <w:p w14:paraId="56672CA0" w14:textId="77777777" w:rsidR="00582FB7" w:rsidRPr="00582FB7" w:rsidRDefault="00582FB7" w:rsidP="00582FB7">
            <w:pPr>
              <w:spacing w:after="0" w:line="240" w:lineRule="auto"/>
              <w:jc w:val="right"/>
              <w:rPr>
                <w:ins w:id="5342" w:author="Jon.Richar" w:date="2023-06-07T15:39:00Z"/>
                <w:rFonts w:ascii="Times New Roman" w:eastAsia="Times New Roman" w:hAnsi="Times New Roman" w:cs="Times New Roman"/>
                <w:color w:val="000000"/>
                <w:sz w:val="20"/>
                <w:szCs w:val="20"/>
              </w:rPr>
            </w:pPr>
            <w:ins w:id="5343" w:author="Jon.Richar" w:date="2023-06-07T15:39:00Z">
              <w:r w:rsidRPr="00582FB7">
                <w:rPr>
                  <w:rFonts w:ascii="Times New Roman" w:eastAsia="Times New Roman" w:hAnsi="Times New Roman" w:cs="Times New Roman"/>
                  <w:color w:val="000000"/>
                  <w:sz w:val="20"/>
                  <w:szCs w:val="20"/>
                </w:rPr>
                <w:t>12</w:t>
              </w:r>
            </w:ins>
          </w:p>
        </w:tc>
        <w:tc>
          <w:tcPr>
            <w:tcW w:w="675" w:type="dxa"/>
            <w:shd w:val="clear" w:color="auto" w:fill="auto"/>
            <w:noWrap/>
            <w:vAlign w:val="bottom"/>
            <w:hideMark/>
            <w:tcPrChange w:id="5344" w:author="Jon.Richar" w:date="2023-06-09T11:47:00Z">
              <w:tcPr>
                <w:tcW w:w="671" w:type="dxa"/>
                <w:shd w:val="clear" w:color="auto" w:fill="auto"/>
                <w:noWrap/>
                <w:vAlign w:val="bottom"/>
                <w:hideMark/>
              </w:tcPr>
            </w:tcPrChange>
          </w:tcPr>
          <w:p w14:paraId="4F27D7D5" w14:textId="77777777" w:rsidR="00582FB7" w:rsidRPr="00582FB7" w:rsidRDefault="00582FB7" w:rsidP="00582FB7">
            <w:pPr>
              <w:spacing w:after="0" w:line="240" w:lineRule="auto"/>
              <w:jc w:val="right"/>
              <w:rPr>
                <w:ins w:id="5345" w:author="Jon.Richar" w:date="2023-06-07T15:39:00Z"/>
                <w:rFonts w:ascii="Times New Roman" w:eastAsia="Times New Roman" w:hAnsi="Times New Roman" w:cs="Times New Roman"/>
                <w:color w:val="000000"/>
                <w:sz w:val="20"/>
                <w:szCs w:val="20"/>
              </w:rPr>
            </w:pPr>
            <w:ins w:id="5346" w:author="Jon.Richar" w:date="2023-06-07T15:39:00Z">
              <w:r w:rsidRPr="00582FB7">
                <w:rPr>
                  <w:rFonts w:ascii="Times New Roman" w:eastAsia="Times New Roman" w:hAnsi="Times New Roman" w:cs="Times New Roman"/>
                  <w:color w:val="000000"/>
                  <w:sz w:val="20"/>
                  <w:szCs w:val="20"/>
                </w:rPr>
                <w:t>74.98</w:t>
              </w:r>
            </w:ins>
          </w:p>
        </w:tc>
        <w:tc>
          <w:tcPr>
            <w:tcW w:w="745" w:type="dxa"/>
            <w:shd w:val="clear" w:color="auto" w:fill="auto"/>
            <w:noWrap/>
            <w:vAlign w:val="bottom"/>
            <w:hideMark/>
            <w:tcPrChange w:id="5347" w:author="Jon.Richar" w:date="2023-06-09T11:47:00Z">
              <w:tcPr>
                <w:tcW w:w="1047" w:type="dxa"/>
                <w:shd w:val="clear" w:color="auto" w:fill="auto"/>
                <w:noWrap/>
                <w:vAlign w:val="bottom"/>
                <w:hideMark/>
              </w:tcPr>
            </w:tcPrChange>
          </w:tcPr>
          <w:p w14:paraId="468FDAD3" w14:textId="77777777" w:rsidR="00582FB7" w:rsidRPr="00582FB7" w:rsidRDefault="00582FB7" w:rsidP="00582FB7">
            <w:pPr>
              <w:spacing w:after="0" w:line="240" w:lineRule="auto"/>
              <w:jc w:val="right"/>
              <w:rPr>
                <w:ins w:id="5348" w:author="Jon.Richar" w:date="2023-06-07T15:39:00Z"/>
                <w:rFonts w:ascii="Times New Roman" w:eastAsia="Times New Roman" w:hAnsi="Times New Roman" w:cs="Times New Roman"/>
                <w:color w:val="000000"/>
                <w:sz w:val="20"/>
                <w:szCs w:val="20"/>
              </w:rPr>
            </w:pPr>
            <w:ins w:id="5349" w:author="Jon.Richar" w:date="2023-06-07T15:39:00Z">
              <w:r w:rsidRPr="00582FB7">
                <w:rPr>
                  <w:rFonts w:ascii="Times New Roman" w:eastAsia="Times New Roman" w:hAnsi="Times New Roman" w:cs="Times New Roman"/>
                  <w:color w:val="000000"/>
                  <w:sz w:val="20"/>
                  <w:szCs w:val="20"/>
                </w:rPr>
                <w:t>2.38</w:t>
              </w:r>
            </w:ins>
          </w:p>
        </w:tc>
        <w:tc>
          <w:tcPr>
            <w:tcW w:w="725" w:type="dxa"/>
            <w:shd w:val="clear" w:color="auto" w:fill="auto"/>
            <w:noWrap/>
            <w:vAlign w:val="bottom"/>
            <w:hideMark/>
            <w:tcPrChange w:id="5350" w:author="Jon.Richar" w:date="2023-06-09T11:47:00Z">
              <w:tcPr>
                <w:tcW w:w="967" w:type="dxa"/>
                <w:shd w:val="clear" w:color="auto" w:fill="auto"/>
                <w:noWrap/>
                <w:vAlign w:val="bottom"/>
                <w:hideMark/>
              </w:tcPr>
            </w:tcPrChange>
          </w:tcPr>
          <w:p w14:paraId="17CA9F54" w14:textId="77777777" w:rsidR="00582FB7" w:rsidRPr="00582FB7" w:rsidRDefault="00582FB7" w:rsidP="00582FB7">
            <w:pPr>
              <w:spacing w:after="0" w:line="240" w:lineRule="auto"/>
              <w:jc w:val="right"/>
              <w:rPr>
                <w:ins w:id="5351" w:author="Jon.Richar" w:date="2023-06-07T15:39:00Z"/>
                <w:rFonts w:ascii="Times New Roman" w:eastAsia="Times New Roman" w:hAnsi="Times New Roman" w:cs="Times New Roman"/>
                <w:color w:val="000000"/>
                <w:sz w:val="20"/>
                <w:szCs w:val="20"/>
              </w:rPr>
            </w:pPr>
            <w:ins w:id="5352" w:author="Jon.Richar" w:date="2023-06-07T15:39:00Z">
              <w:r w:rsidRPr="00582FB7">
                <w:rPr>
                  <w:rFonts w:ascii="Times New Roman" w:eastAsia="Times New Roman" w:hAnsi="Times New Roman" w:cs="Times New Roman"/>
                  <w:color w:val="000000"/>
                  <w:sz w:val="20"/>
                  <w:szCs w:val="20"/>
                </w:rPr>
                <w:t>0.45</w:t>
              </w:r>
            </w:ins>
          </w:p>
        </w:tc>
        <w:tc>
          <w:tcPr>
            <w:tcW w:w="6220" w:type="dxa"/>
            <w:shd w:val="clear" w:color="auto" w:fill="auto"/>
            <w:noWrap/>
            <w:vAlign w:val="bottom"/>
            <w:hideMark/>
            <w:tcPrChange w:id="5353" w:author="Jon.Richar" w:date="2023-06-09T11:47:00Z">
              <w:tcPr>
                <w:tcW w:w="5622" w:type="dxa"/>
                <w:shd w:val="clear" w:color="auto" w:fill="auto"/>
                <w:noWrap/>
                <w:vAlign w:val="bottom"/>
                <w:hideMark/>
              </w:tcPr>
            </w:tcPrChange>
          </w:tcPr>
          <w:p w14:paraId="534F28B7" w14:textId="77777777" w:rsidR="00582FB7" w:rsidRPr="00582FB7" w:rsidRDefault="00582FB7" w:rsidP="00582FB7">
            <w:pPr>
              <w:spacing w:after="0" w:line="240" w:lineRule="auto"/>
              <w:rPr>
                <w:ins w:id="5354" w:author="Jon.Richar" w:date="2023-06-07T15:39:00Z"/>
                <w:rFonts w:ascii="Times New Roman" w:eastAsia="Times New Roman" w:hAnsi="Times New Roman" w:cs="Times New Roman"/>
                <w:color w:val="000000"/>
                <w:sz w:val="20"/>
                <w:szCs w:val="20"/>
              </w:rPr>
            </w:pPr>
            <w:ins w:id="5355"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AO RA2</w:t>
              </w:r>
            </w:ins>
          </w:p>
        </w:tc>
      </w:tr>
      <w:tr w:rsidR="00BA6DAF" w:rsidRPr="00582FB7" w14:paraId="3E168DCB" w14:textId="77777777" w:rsidTr="006D018C">
        <w:trPr>
          <w:trHeight w:val="254"/>
          <w:ins w:id="5356" w:author="Jon.Richar" w:date="2023-06-07T15:39:00Z"/>
          <w:trPrChange w:id="5357" w:author="Jon.Richar" w:date="2023-06-09T11:47:00Z">
            <w:trPr>
              <w:trHeight w:val="270"/>
            </w:trPr>
          </w:trPrChange>
        </w:trPr>
        <w:tc>
          <w:tcPr>
            <w:tcW w:w="749" w:type="dxa"/>
            <w:shd w:val="clear" w:color="auto" w:fill="auto"/>
            <w:noWrap/>
            <w:vAlign w:val="bottom"/>
            <w:hideMark/>
            <w:tcPrChange w:id="5358" w:author="Jon.Richar" w:date="2023-06-09T11:47:00Z">
              <w:tcPr>
                <w:tcW w:w="744" w:type="dxa"/>
                <w:shd w:val="clear" w:color="auto" w:fill="auto"/>
                <w:noWrap/>
                <w:vAlign w:val="bottom"/>
                <w:hideMark/>
              </w:tcPr>
            </w:tcPrChange>
          </w:tcPr>
          <w:p w14:paraId="24C451DA" w14:textId="77777777" w:rsidR="00582FB7" w:rsidRPr="00582FB7" w:rsidRDefault="00582FB7" w:rsidP="00582FB7">
            <w:pPr>
              <w:spacing w:after="0" w:line="240" w:lineRule="auto"/>
              <w:jc w:val="right"/>
              <w:rPr>
                <w:ins w:id="5359" w:author="Jon.Richar" w:date="2023-06-07T15:39:00Z"/>
                <w:rFonts w:ascii="Times New Roman" w:eastAsia="Times New Roman" w:hAnsi="Times New Roman" w:cs="Times New Roman"/>
                <w:color w:val="000000"/>
                <w:sz w:val="20"/>
                <w:szCs w:val="20"/>
              </w:rPr>
            </w:pPr>
            <w:ins w:id="5360" w:author="Jon.Richar" w:date="2023-06-07T15:39:00Z">
              <w:r w:rsidRPr="00582FB7">
                <w:rPr>
                  <w:rFonts w:ascii="Times New Roman" w:eastAsia="Times New Roman" w:hAnsi="Times New Roman" w:cs="Times New Roman"/>
                  <w:color w:val="000000"/>
                  <w:sz w:val="20"/>
                  <w:szCs w:val="20"/>
                </w:rPr>
                <w:t>17</w:t>
              </w:r>
            </w:ins>
          </w:p>
        </w:tc>
        <w:tc>
          <w:tcPr>
            <w:tcW w:w="675" w:type="dxa"/>
            <w:shd w:val="clear" w:color="auto" w:fill="auto"/>
            <w:noWrap/>
            <w:vAlign w:val="bottom"/>
            <w:hideMark/>
            <w:tcPrChange w:id="5361" w:author="Jon.Richar" w:date="2023-06-09T11:47:00Z">
              <w:tcPr>
                <w:tcW w:w="671" w:type="dxa"/>
                <w:shd w:val="clear" w:color="auto" w:fill="auto"/>
                <w:noWrap/>
                <w:vAlign w:val="bottom"/>
                <w:hideMark/>
              </w:tcPr>
            </w:tcPrChange>
          </w:tcPr>
          <w:p w14:paraId="1A84D796" w14:textId="77777777" w:rsidR="00582FB7" w:rsidRPr="00582FB7" w:rsidRDefault="00582FB7" w:rsidP="00582FB7">
            <w:pPr>
              <w:spacing w:after="0" w:line="240" w:lineRule="auto"/>
              <w:jc w:val="right"/>
              <w:rPr>
                <w:ins w:id="5362" w:author="Jon.Richar" w:date="2023-06-07T15:39:00Z"/>
                <w:rFonts w:ascii="Times New Roman" w:eastAsia="Times New Roman" w:hAnsi="Times New Roman" w:cs="Times New Roman"/>
                <w:color w:val="000000"/>
                <w:sz w:val="20"/>
                <w:szCs w:val="20"/>
              </w:rPr>
            </w:pPr>
            <w:ins w:id="5363" w:author="Jon.Richar" w:date="2023-06-07T15:39:00Z">
              <w:r w:rsidRPr="00582FB7">
                <w:rPr>
                  <w:rFonts w:ascii="Times New Roman" w:eastAsia="Times New Roman" w:hAnsi="Times New Roman" w:cs="Times New Roman"/>
                  <w:color w:val="000000"/>
                  <w:sz w:val="20"/>
                  <w:szCs w:val="20"/>
                </w:rPr>
                <w:t>75.23</w:t>
              </w:r>
            </w:ins>
          </w:p>
        </w:tc>
        <w:tc>
          <w:tcPr>
            <w:tcW w:w="745" w:type="dxa"/>
            <w:shd w:val="clear" w:color="auto" w:fill="auto"/>
            <w:noWrap/>
            <w:vAlign w:val="bottom"/>
            <w:hideMark/>
            <w:tcPrChange w:id="5364" w:author="Jon.Richar" w:date="2023-06-09T11:47:00Z">
              <w:tcPr>
                <w:tcW w:w="1047" w:type="dxa"/>
                <w:shd w:val="clear" w:color="auto" w:fill="auto"/>
                <w:noWrap/>
                <w:vAlign w:val="bottom"/>
                <w:hideMark/>
              </w:tcPr>
            </w:tcPrChange>
          </w:tcPr>
          <w:p w14:paraId="754F6297" w14:textId="77777777" w:rsidR="00582FB7" w:rsidRPr="00582FB7" w:rsidRDefault="00582FB7" w:rsidP="00582FB7">
            <w:pPr>
              <w:spacing w:after="0" w:line="240" w:lineRule="auto"/>
              <w:jc w:val="right"/>
              <w:rPr>
                <w:ins w:id="5365" w:author="Jon.Richar" w:date="2023-06-07T15:39:00Z"/>
                <w:rFonts w:ascii="Times New Roman" w:eastAsia="Times New Roman" w:hAnsi="Times New Roman" w:cs="Times New Roman"/>
                <w:color w:val="000000"/>
                <w:sz w:val="20"/>
                <w:szCs w:val="20"/>
              </w:rPr>
            </w:pPr>
            <w:ins w:id="5366" w:author="Jon.Richar" w:date="2023-06-07T15:39:00Z">
              <w:r w:rsidRPr="00582FB7">
                <w:rPr>
                  <w:rFonts w:ascii="Times New Roman" w:eastAsia="Times New Roman" w:hAnsi="Times New Roman" w:cs="Times New Roman"/>
                  <w:color w:val="000000"/>
                  <w:sz w:val="20"/>
                  <w:szCs w:val="20"/>
                </w:rPr>
                <w:t>2.63</w:t>
              </w:r>
            </w:ins>
          </w:p>
        </w:tc>
        <w:tc>
          <w:tcPr>
            <w:tcW w:w="725" w:type="dxa"/>
            <w:shd w:val="clear" w:color="auto" w:fill="auto"/>
            <w:noWrap/>
            <w:vAlign w:val="bottom"/>
            <w:hideMark/>
            <w:tcPrChange w:id="5367" w:author="Jon.Richar" w:date="2023-06-09T11:47:00Z">
              <w:tcPr>
                <w:tcW w:w="967" w:type="dxa"/>
                <w:shd w:val="clear" w:color="auto" w:fill="auto"/>
                <w:noWrap/>
                <w:vAlign w:val="bottom"/>
                <w:hideMark/>
              </w:tcPr>
            </w:tcPrChange>
          </w:tcPr>
          <w:p w14:paraId="0186378A" w14:textId="77777777" w:rsidR="00582FB7" w:rsidRPr="00582FB7" w:rsidRDefault="00582FB7" w:rsidP="00582FB7">
            <w:pPr>
              <w:spacing w:after="0" w:line="240" w:lineRule="auto"/>
              <w:jc w:val="right"/>
              <w:rPr>
                <w:ins w:id="5368" w:author="Jon.Richar" w:date="2023-06-07T15:39:00Z"/>
                <w:rFonts w:ascii="Times New Roman" w:eastAsia="Times New Roman" w:hAnsi="Times New Roman" w:cs="Times New Roman"/>
                <w:color w:val="000000"/>
                <w:sz w:val="20"/>
                <w:szCs w:val="20"/>
              </w:rPr>
            </w:pPr>
            <w:ins w:id="5369"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5370" w:author="Jon.Richar" w:date="2023-06-09T11:47:00Z">
              <w:tcPr>
                <w:tcW w:w="5622" w:type="dxa"/>
                <w:shd w:val="clear" w:color="auto" w:fill="auto"/>
                <w:noWrap/>
                <w:vAlign w:val="bottom"/>
                <w:hideMark/>
              </w:tcPr>
            </w:tcPrChange>
          </w:tcPr>
          <w:p w14:paraId="150D6634" w14:textId="77777777" w:rsidR="00582FB7" w:rsidRPr="00582FB7" w:rsidRDefault="00582FB7" w:rsidP="00582FB7">
            <w:pPr>
              <w:spacing w:after="0" w:line="240" w:lineRule="auto"/>
              <w:rPr>
                <w:ins w:id="5371" w:author="Jon.Richar" w:date="2023-06-07T15:39:00Z"/>
                <w:rFonts w:ascii="Times New Roman" w:eastAsia="Times New Roman" w:hAnsi="Times New Roman" w:cs="Times New Roman"/>
                <w:color w:val="000000"/>
                <w:sz w:val="20"/>
                <w:szCs w:val="20"/>
              </w:rPr>
            </w:pPr>
            <w:ins w:id="5372"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SE wind</w:t>
              </w:r>
            </w:ins>
          </w:p>
        </w:tc>
      </w:tr>
      <w:tr w:rsidR="00BA6DAF" w:rsidRPr="00582FB7" w14:paraId="3085E69E" w14:textId="77777777" w:rsidTr="006D018C">
        <w:trPr>
          <w:trHeight w:val="254"/>
          <w:ins w:id="5373" w:author="Jon.Richar" w:date="2023-06-07T15:39:00Z"/>
          <w:trPrChange w:id="5374" w:author="Jon.Richar" w:date="2023-06-09T11:47:00Z">
            <w:trPr>
              <w:trHeight w:val="270"/>
            </w:trPr>
          </w:trPrChange>
        </w:trPr>
        <w:tc>
          <w:tcPr>
            <w:tcW w:w="749" w:type="dxa"/>
            <w:shd w:val="clear" w:color="auto" w:fill="auto"/>
            <w:noWrap/>
            <w:vAlign w:val="bottom"/>
            <w:hideMark/>
            <w:tcPrChange w:id="5375" w:author="Jon.Richar" w:date="2023-06-09T11:47:00Z">
              <w:tcPr>
                <w:tcW w:w="744" w:type="dxa"/>
                <w:shd w:val="clear" w:color="auto" w:fill="auto"/>
                <w:noWrap/>
                <w:vAlign w:val="bottom"/>
                <w:hideMark/>
              </w:tcPr>
            </w:tcPrChange>
          </w:tcPr>
          <w:p w14:paraId="024A6CDE" w14:textId="77777777" w:rsidR="00582FB7" w:rsidRPr="00582FB7" w:rsidRDefault="00582FB7" w:rsidP="00582FB7">
            <w:pPr>
              <w:spacing w:after="0" w:line="240" w:lineRule="auto"/>
              <w:jc w:val="right"/>
              <w:rPr>
                <w:ins w:id="5376" w:author="Jon.Richar" w:date="2023-06-07T15:39:00Z"/>
                <w:rFonts w:ascii="Times New Roman" w:eastAsia="Times New Roman" w:hAnsi="Times New Roman" w:cs="Times New Roman"/>
                <w:color w:val="000000"/>
                <w:sz w:val="20"/>
                <w:szCs w:val="20"/>
              </w:rPr>
            </w:pPr>
            <w:ins w:id="5377" w:author="Jon.Richar" w:date="2023-06-07T15:39:00Z">
              <w:r w:rsidRPr="00582FB7">
                <w:rPr>
                  <w:rFonts w:ascii="Times New Roman" w:eastAsia="Times New Roman" w:hAnsi="Times New Roman" w:cs="Times New Roman"/>
                  <w:color w:val="000000"/>
                  <w:sz w:val="20"/>
                  <w:szCs w:val="20"/>
                </w:rPr>
                <w:t>5</w:t>
              </w:r>
            </w:ins>
          </w:p>
        </w:tc>
        <w:tc>
          <w:tcPr>
            <w:tcW w:w="675" w:type="dxa"/>
            <w:shd w:val="clear" w:color="auto" w:fill="auto"/>
            <w:noWrap/>
            <w:vAlign w:val="bottom"/>
            <w:hideMark/>
            <w:tcPrChange w:id="5378" w:author="Jon.Richar" w:date="2023-06-09T11:47:00Z">
              <w:tcPr>
                <w:tcW w:w="671" w:type="dxa"/>
                <w:shd w:val="clear" w:color="auto" w:fill="auto"/>
                <w:noWrap/>
                <w:vAlign w:val="bottom"/>
                <w:hideMark/>
              </w:tcPr>
            </w:tcPrChange>
          </w:tcPr>
          <w:p w14:paraId="7C3F40C9" w14:textId="77777777" w:rsidR="00582FB7" w:rsidRPr="00582FB7" w:rsidRDefault="00582FB7" w:rsidP="00582FB7">
            <w:pPr>
              <w:spacing w:after="0" w:line="240" w:lineRule="auto"/>
              <w:jc w:val="right"/>
              <w:rPr>
                <w:ins w:id="5379" w:author="Jon.Richar" w:date="2023-06-07T15:39:00Z"/>
                <w:rFonts w:ascii="Times New Roman" w:eastAsia="Times New Roman" w:hAnsi="Times New Roman" w:cs="Times New Roman"/>
                <w:color w:val="000000"/>
                <w:sz w:val="20"/>
                <w:szCs w:val="20"/>
              </w:rPr>
            </w:pPr>
            <w:ins w:id="5380" w:author="Jon.Richar" w:date="2023-06-07T15:39:00Z">
              <w:r w:rsidRPr="00582FB7">
                <w:rPr>
                  <w:rFonts w:ascii="Times New Roman" w:eastAsia="Times New Roman" w:hAnsi="Times New Roman" w:cs="Times New Roman"/>
                  <w:color w:val="000000"/>
                  <w:sz w:val="20"/>
                  <w:szCs w:val="20"/>
                </w:rPr>
                <w:t>75.27</w:t>
              </w:r>
            </w:ins>
          </w:p>
        </w:tc>
        <w:tc>
          <w:tcPr>
            <w:tcW w:w="745" w:type="dxa"/>
            <w:shd w:val="clear" w:color="auto" w:fill="auto"/>
            <w:noWrap/>
            <w:vAlign w:val="bottom"/>
            <w:hideMark/>
            <w:tcPrChange w:id="5381" w:author="Jon.Richar" w:date="2023-06-09T11:47:00Z">
              <w:tcPr>
                <w:tcW w:w="1047" w:type="dxa"/>
                <w:shd w:val="clear" w:color="auto" w:fill="auto"/>
                <w:noWrap/>
                <w:vAlign w:val="bottom"/>
                <w:hideMark/>
              </w:tcPr>
            </w:tcPrChange>
          </w:tcPr>
          <w:p w14:paraId="21A54B72" w14:textId="77777777" w:rsidR="00582FB7" w:rsidRPr="00582FB7" w:rsidRDefault="00582FB7" w:rsidP="00582FB7">
            <w:pPr>
              <w:spacing w:after="0" w:line="240" w:lineRule="auto"/>
              <w:jc w:val="right"/>
              <w:rPr>
                <w:ins w:id="5382" w:author="Jon.Richar" w:date="2023-06-07T15:39:00Z"/>
                <w:rFonts w:ascii="Times New Roman" w:eastAsia="Times New Roman" w:hAnsi="Times New Roman" w:cs="Times New Roman"/>
                <w:color w:val="000000"/>
                <w:sz w:val="20"/>
                <w:szCs w:val="20"/>
              </w:rPr>
            </w:pPr>
            <w:ins w:id="5383" w:author="Jon.Richar" w:date="2023-06-07T15:39:00Z">
              <w:r w:rsidRPr="00582FB7">
                <w:rPr>
                  <w:rFonts w:ascii="Times New Roman" w:eastAsia="Times New Roman" w:hAnsi="Times New Roman" w:cs="Times New Roman"/>
                  <w:color w:val="000000"/>
                  <w:sz w:val="20"/>
                  <w:szCs w:val="20"/>
                </w:rPr>
                <w:t>2.67</w:t>
              </w:r>
            </w:ins>
          </w:p>
        </w:tc>
        <w:tc>
          <w:tcPr>
            <w:tcW w:w="725" w:type="dxa"/>
            <w:shd w:val="clear" w:color="auto" w:fill="auto"/>
            <w:noWrap/>
            <w:vAlign w:val="bottom"/>
            <w:hideMark/>
            <w:tcPrChange w:id="5384" w:author="Jon.Richar" w:date="2023-06-09T11:47:00Z">
              <w:tcPr>
                <w:tcW w:w="967" w:type="dxa"/>
                <w:shd w:val="clear" w:color="auto" w:fill="auto"/>
                <w:noWrap/>
                <w:vAlign w:val="bottom"/>
                <w:hideMark/>
              </w:tcPr>
            </w:tcPrChange>
          </w:tcPr>
          <w:p w14:paraId="5D4C1886" w14:textId="77777777" w:rsidR="00582FB7" w:rsidRPr="00582FB7" w:rsidRDefault="00582FB7" w:rsidP="00582FB7">
            <w:pPr>
              <w:spacing w:after="0" w:line="240" w:lineRule="auto"/>
              <w:jc w:val="right"/>
              <w:rPr>
                <w:ins w:id="5385" w:author="Jon.Richar" w:date="2023-06-07T15:39:00Z"/>
                <w:rFonts w:ascii="Times New Roman" w:eastAsia="Times New Roman" w:hAnsi="Times New Roman" w:cs="Times New Roman"/>
                <w:color w:val="000000"/>
                <w:sz w:val="20"/>
                <w:szCs w:val="20"/>
              </w:rPr>
            </w:pPr>
            <w:ins w:id="5386" w:author="Jon.Richar" w:date="2023-06-07T15:39:00Z">
              <w:r w:rsidRPr="00582FB7">
                <w:rPr>
                  <w:rFonts w:ascii="Times New Roman" w:eastAsia="Times New Roman" w:hAnsi="Times New Roman" w:cs="Times New Roman"/>
                  <w:color w:val="000000"/>
                  <w:sz w:val="20"/>
                  <w:szCs w:val="20"/>
                </w:rPr>
                <w:t>0.43</w:t>
              </w:r>
            </w:ins>
          </w:p>
        </w:tc>
        <w:tc>
          <w:tcPr>
            <w:tcW w:w="6220" w:type="dxa"/>
            <w:shd w:val="clear" w:color="auto" w:fill="auto"/>
            <w:noWrap/>
            <w:vAlign w:val="bottom"/>
            <w:hideMark/>
            <w:tcPrChange w:id="5387" w:author="Jon.Richar" w:date="2023-06-09T11:47:00Z">
              <w:tcPr>
                <w:tcW w:w="5622" w:type="dxa"/>
                <w:shd w:val="clear" w:color="auto" w:fill="auto"/>
                <w:noWrap/>
                <w:vAlign w:val="bottom"/>
                <w:hideMark/>
              </w:tcPr>
            </w:tcPrChange>
          </w:tcPr>
          <w:p w14:paraId="4B55AACA" w14:textId="77777777" w:rsidR="00582FB7" w:rsidRPr="00582FB7" w:rsidRDefault="00582FB7" w:rsidP="00582FB7">
            <w:pPr>
              <w:spacing w:after="0" w:line="240" w:lineRule="auto"/>
              <w:rPr>
                <w:ins w:id="5388" w:author="Jon.Richar" w:date="2023-06-07T15:39:00Z"/>
                <w:rFonts w:ascii="Times New Roman" w:eastAsia="Times New Roman" w:hAnsi="Times New Roman" w:cs="Times New Roman"/>
                <w:color w:val="000000"/>
                <w:sz w:val="20"/>
                <w:szCs w:val="20"/>
              </w:rPr>
            </w:pPr>
            <w:ins w:id="5389"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Pacific cod RA3</w:t>
              </w:r>
            </w:ins>
          </w:p>
        </w:tc>
      </w:tr>
      <w:tr w:rsidR="00BA6DAF" w:rsidRPr="00582FB7" w14:paraId="3C5761EF" w14:textId="77777777" w:rsidTr="006D018C">
        <w:trPr>
          <w:trHeight w:val="254"/>
          <w:ins w:id="5390" w:author="Jon.Richar" w:date="2023-06-07T15:39:00Z"/>
          <w:trPrChange w:id="5391" w:author="Jon.Richar" w:date="2023-06-09T11:47:00Z">
            <w:trPr>
              <w:trHeight w:val="270"/>
            </w:trPr>
          </w:trPrChange>
        </w:trPr>
        <w:tc>
          <w:tcPr>
            <w:tcW w:w="749" w:type="dxa"/>
            <w:shd w:val="clear" w:color="auto" w:fill="auto"/>
            <w:noWrap/>
            <w:vAlign w:val="bottom"/>
            <w:hideMark/>
            <w:tcPrChange w:id="5392" w:author="Jon.Richar" w:date="2023-06-09T11:47:00Z">
              <w:tcPr>
                <w:tcW w:w="744" w:type="dxa"/>
                <w:shd w:val="clear" w:color="auto" w:fill="auto"/>
                <w:noWrap/>
                <w:vAlign w:val="bottom"/>
                <w:hideMark/>
              </w:tcPr>
            </w:tcPrChange>
          </w:tcPr>
          <w:p w14:paraId="1BED1012" w14:textId="77777777" w:rsidR="00582FB7" w:rsidRPr="00582FB7" w:rsidRDefault="00582FB7" w:rsidP="00582FB7">
            <w:pPr>
              <w:spacing w:after="0" w:line="240" w:lineRule="auto"/>
              <w:jc w:val="right"/>
              <w:rPr>
                <w:ins w:id="5393" w:author="Jon.Richar" w:date="2023-06-07T15:39:00Z"/>
                <w:rFonts w:ascii="Times New Roman" w:eastAsia="Times New Roman" w:hAnsi="Times New Roman" w:cs="Times New Roman"/>
                <w:color w:val="000000"/>
                <w:sz w:val="20"/>
                <w:szCs w:val="20"/>
              </w:rPr>
            </w:pPr>
            <w:ins w:id="5394" w:author="Jon.Richar" w:date="2023-06-07T15:39:00Z">
              <w:r w:rsidRPr="00582FB7">
                <w:rPr>
                  <w:rFonts w:ascii="Times New Roman" w:eastAsia="Times New Roman" w:hAnsi="Times New Roman" w:cs="Times New Roman"/>
                  <w:color w:val="000000"/>
                  <w:sz w:val="20"/>
                  <w:szCs w:val="20"/>
                </w:rPr>
                <w:t>18</w:t>
              </w:r>
            </w:ins>
          </w:p>
        </w:tc>
        <w:tc>
          <w:tcPr>
            <w:tcW w:w="675" w:type="dxa"/>
            <w:shd w:val="clear" w:color="auto" w:fill="auto"/>
            <w:noWrap/>
            <w:vAlign w:val="bottom"/>
            <w:hideMark/>
            <w:tcPrChange w:id="5395" w:author="Jon.Richar" w:date="2023-06-09T11:47:00Z">
              <w:tcPr>
                <w:tcW w:w="671" w:type="dxa"/>
                <w:shd w:val="clear" w:color="auto" w:fill="auto"/>
                <w:noWrap/>
                <w:vAlign w:val="bottom"/>
                <w:hideMark/>
              </w:tcPr>
            </w:tcPrChange>
          </w:tcPr>
          <w:p w14:paraId="708E3FC1" w14:textId="77777777" w:rsidR="00582FB7" w:rsidRPr="00582FB7" w:rsidRDefault="00582FB7" w:rsidP="00582FB7">
            <w:pPr>
              <w:spacing w:after="0" w:line="240" w:lineRule="auto"/>
              <w:jc w:val="right"/>
              <w:rPr>
                <w:ins w:id="5396" w:author="Jon.Richar" w:date="2023-06-07T15:39:00Z"/>
                <w:rFonts w:ascii="Times New Roman" w:eastAsia="Times New Roman" w:hAnsi="Times New Roman" w:cs="Times New Roman"/>
                <w:color w:val="000000"/>
                <w:sz w:val="20"/>
                <w:szCs w:val="20"/>
              </w:rPr>
            </w:pPr>
            <w:ins w:id="5397" w:author="Jon.Richar" w:date="2023-06-07T15:39:00Z">
              <w:r w:rsidRPr="00582FB7">
                <w:rPr>
                  <w:rFonts w:ascii="Times New Roman" w:eastAsia="Times New Roman" w:hAnsi="Times New Roman" w:cs="Times New Roman"/>
                  <w:color w:val="000000"/>
                  <w:sz w:val="20"/>
                  <w:szCs w:val="20"/>
                </w:rPr>
                <w:t>75.47</w:t>
              </w:r>
            </w:ins>
          </w:p>
        </w:tc>
        <w:tc>
          <w:tcPr>
            <w:tcW w:w="745" w:type="dxa"/>
            <w:shd w:val="clear" w:color="auto" w:fill="auto"/>
            <w:noWrap/>
            <w:vAlign w:val="bottom"/>
            <w:hideMark/>
            <w:tcPrChange w:id="5398" w:author="Jon.Richar" w:date="2023-06-09T11:47:00Z">
              <w:tcPr>
                <w:tcW w:w="1047" w:type="dxa"/>
                <w:shd w:val="clear" w:color="auto" w:fill="auto"/>
                <w:noWrap/>
                <w:vAlign w:val="bottom"/>
                <w:hideMark/>
              </w:tcPr>
            </w:tcPrChange>
          </w:tcPr>
          <w:p w14:paraId="1C30B851" w14:textId="77777777" w:rsidR="00582FB7" w:rsidRPr="00582FB7" w:rsidRDefault="00582FB7" w:rsidP="00582FB7">
            <w:pPr>
              <w:spacing w:after="0" w:line="240" w:lineRule="auto"/>
              <w:jc w:val="right"/>
              <w:rPr>
                <w:ins w:id="5399" w:author="Jon.Richar" w:date="2023-06-07T15:39:00Z"/>
                <w:rFonts w:ascii="Times New Roman" w:eastAsia="Times New Roman" w:hAnsi="Times New Roman" w:cs="Times New Roman"/>
                <w:color w:val="000000"/>
                <w:sz w:val="20"/>
                <w:szCs w:val="20"/>
              </w:rPr>
            </w:pPr>
            <w:ins w:id="5400" w:author="Jon.Richar" w:date="2023-06-07T15:39:00Z">
              <w:r w:rsidRPr="00582FB7">
                <w:rPr>
                  <w:rFonts w:ascii="Times New Roman" w:eastAsia="Times New Roman" w:hAnsi="Times New Roman" w:cs="Times New Roman"/>
                  <w:color w:val="000000"/>
                  <w:sz w:val="20"/>
                  <w:szCs w:val="20"/>
                </w:rPr>
                <w:t>2.87</w:t>
              </w:r>
            </w:ins>
          </w:p>
        </w:tc>
        <w:tc>
          <w:tcPr>
            <w:tcW w:w="725" w:type="dxa"/>
            <w:shd w:val="clear" w:color="auto" w:fill="auto"/>
            <w:noWrap/>
            <w:vAlign w:val="bottom"/>
            <w:hideMark/>
            <w:tcPrChange w:id="5401" w:author="Jon.Richar" w:date="2023-06-09T11:47:00Z">
              <w:tcPr>
                <w:tcW w:w="967" w:type="dxa"/>
                <w:shd w:val="clear" w:color="auto" w:fill="auto"/>
                <w:noWrap/>
                <w:vAlign w:val="bottom"/>
                <w:hideMark/>
              </w:tcPr>
            </w:tcPrChange>
          </w:tcPr>
          <w:p w14:paraId="141BAFCE" w14:textId="77777777" w:rsidR="00582FB7" w:rsidRPr="00582FB7" w:rsidRDefault="00582FB7" w:rsidP="00582FB7">
            <w:pPr>
              <w:spacing w:after="0" w:line="240" w:lineRule="auto"/>
              <w:jc w:val="right"/>
              <w:rPr>
                <w:ins w:id="5402" w:author="Jon.Richar" w:date="2023-06-07T15:39:00Z"/>
                <w:rFonts w:ascii="Times New Roman" w:eastAsia="Times New Roman" w:hAnsi="Times New Roman" w:cs="Times New Roman"/>
                <w:color w:val="000000"/>
                <w:sz w:val="20"/>
                <w:szCs w:val="20"/>
              </w:rPr>
            </w:pPr>
            <w:ins w:id="5403" w:author="Jon.Richar" w:date="2023-06-07T15:39:00Z">
              <w:r w:rsidRPr="00582FB7">
                <w:rPr>
                  <w:rFonts w:ascii="Times New Roman" w:eastAsia="Times New Roman" w:hAnsi="Times New Roman" w:cs="Times New Roman"/>
                  <w:color w:val="000000"/>
                  <w:sz w:val="20"/>
                  <w:szCs w:val="20"/>
                </w:rPr>
                <w:t>0.40</w:t>
              </w:r>
            </w:ins>
          </w:p>
        </w:tc>
        <w:tc>
          <w:tcPr>
            <w:tcW w:w="6220" w:type="dxa"/>
            <w:shd w:val="clear" w:color="auto" w:fill="auto"/>
            <w:noWrap/>
            <w:vAlign w:val="bottom"/>
            <w:hideMark/>
            <w:tcPrChange w:id="5404" w:author="Jon.Richar" w:date="2023-06-09T11:47:00Z">
              <w:tcPr>
                <w:tcW w:w="5622" w:type="dxa"/>
                <w:shd w:val="clear" w:color="auto" w:fill="auto"/>
                <w:noWrap/>
                <w:vAlign w:val="bottom"/>
                <w:hideMark/>
              </w:tcPr>
            </w:tcPrChange>
          </w:tcPr>
          <w:p w14:paraId="0534240B" w14:textId="77777777" w:rsidR="00582FB7" w:rsidRPr="00582FB7" w:rsidRDefault="00582FB7" w:rsidP="00582FB7">
            <w:pPr>
              <w:spacing w:after="0" w:line="240" w:lineRule="auto"/>
              <w:rPr>
                <w:ins w:id="5405" w:author="Jon.Richar" w:date="2023-06-07T15:39:00Z"/>
                <w:rFonts w:ascii="Times New Roman" w:eastAsia="Times New Roman" w:hAnsi="Times New Roman" w:cs="Times New Roman"/>
                <w:color w:val="000000"/>
                <w:sz w:val="20"/>
                <w:szCs w:val="20"/>
              </w:rPr>
            </w:pPr>
            <w:ins w:id="5406"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NE wind</w:t>
              </w:r>
            </w:ins>
          </w:p>
        </w:tc>
      </w:tr>
      <w:tr w:rsidR="00BA6DAF" w:rsidRPr="00582FB7" w14:paraId="4C432B5E" w14:textId="77777777" w:rsidTr="006D018C">
        <w:trPr>
          <w:trHeight w:val="254"/>
          <w:ins w:id="5407" w:author="Jon.Richar" w:date="2023-06-07T15:39:00Z"/>
          <w:trPrChange w:id="5408" w:author="Jon.Richar" w:date="2023-06-09T11:47:00Z">
            <w:trPr>
              <w:trHeight w:val="270"/>
            </w:trPr>
          </w:trPrChange>
        </w:trPr>
        <w:tc>
          <w:tcPr>
            <w:tcW w:w="749" w:type="dxa"/>
            <w:shd w:val="clear" w:color="auto" w:fill="auto"/>
            <w:noWrap/>
            <w:vAlign w:val="bottom"/>
            <w:hideMark/>
            <w:tcPrChange w:id="5409" w:author="Jon.Richar" w:date="2023-06-09T11:47:00Z">
              <w:tcPr>
                <w:tcW w:w="744" w:type="dxa"/>
                <w:shd w:val="clear" w:color="auto" w:fill="auto"/>
                <w:noWrap/>
                <w:vAlign w:val="bottom"/>
                <w:hideMark/>
              </w:tcPr>
            </w:tcPrChange>
          </w:tcPr>
          <w:p w14:paraId="7F54E08B" w14:textId="77777777" w:rsidR="00582FB7" w:rsidRPr="00582FB7" w:rsidRDefault="00582FB7" w:rsidP="00582FB7">
            <w:pPr>
              <w:spacing w:after="0" w:line="240" w:lineRule="auto"/>
              <w:jc w:val="right"/>
              <w:rPr>
                <w:ins w:id="5410" w:author="Jon.Richar" w:date="2023-06-07T15:39:00Z"/>
                <w:rFonts w:ascii="Times New Roman" w:eastAsia="Times New Roman" w:hAnsi="Times New Roman" w:cs="Times New Roman"/>
                <w:color w:val="000000"/>
                <w:sz w:val="20"/>
                <w:szCs w:val="20"/>
              </w:rPr>
            </w:pPr>
            <w:ins w:id="5411" w:author="Jon.Richar" w:date="2023-06-07T15:39:00Z">
              <w:r w:rsidRPr="00582FB7">
                <w:rPr>
                  <w:rFonts w:ascii="Times New Roman" w:eastAsia="Times New Roman" w:hAnsi="Times New Roman" w:cs="Times New Roman"/>
                  <w:color w:val="000000"/>
                  <w:sz w:val="20"/>
                  <w:szCs w:val="20"/>
                </w:rPr>
                <w:t>3</w:t>
              </w:r>
            </w:ins>
          </w:p>
        </w:tc>
        <w:tc>
          <w:tcPr>
            <w:tcW w:w="675" w:type="dxa"/>
            <w:shd w:val="clear" w:color="auto" w:fill="auto"/>
            <w:noWrap/>
            <w:vAlign w:val="bottom"/>
            <w:hideMark/>
            <w:tcPrChange w:id="5412" w:author="Jon.Richar" w:date="2023-06-09T11:47:00Z">
              <w:tcPr>
                <w:tcW w:w="671" w:type="dxa"/>
                <w:shd w:val="clear" w:color="auto" w:fill="auto"/>
                <w:noWrap/>
                <w:vAlign w:val="bottom"/>
                <w:hideMark/>
              </w:tcPr>
            </w:tcPrChange>
          </w:tcPr>
          <w:p w14:paraId="763722B6" w14:textId="77777777" w:rsidR="00582FB7" w:rsidRPr="00582FB7" w:rsidRDefault="00582FB7" w:rsidP="00582FB7">
            <w:pPr>
              <w:spacing w:after="0" w:line="240" w:lineRule="auto"/>
              <w:jc w:val="right"/>
              <w:rPr>
                <w:ins w:id="5413" w:author="Jon.Richar" w:date="2023-06-07T15:39:00Z"/>
                <w:rFonts w:ascii="Times New Roman" w:eastAsia="Times New Roman" w:hAnsi="Times New Roman" w:cs="Times New Roman"/>
                <w:color w:val="000000"/>
                <w:sz w:val="20"/>
                <w:szCs w:val="20"/>
              </w:rPr>
            </w:pPr>
            <w:ins w:id="5414" w:author="Jon.Richar" w:date="2023-06-07T15:39:00Z">
              <w:r w:rsidRPr="00582FB7">
                <w:rPr>
                  <w:rFonts w:ascii="Times New Roman" w:eastAsia="Times New Roman" w:hAnsi="Times New Roman" w:cs="Times New Roman"/>
                  <w:color w:val="000000"/>
                  <w:sz w:val="20"/>
                  <w:szCs w:val="20"/>
                </w:rPr>
                <w:t>75.56</w:t>
              </w:r>
            </w:ins>
          </w:p>
        </w:tc>
        <w:tc>
          <w:tcPr>
            <w:tcW w:w="745" w:type="dxa"/>
            <w:shd w:val="clear" w:color="auto" w:fill="auto"/>
            <w:noWrap/>
            <w:vAlign w:val="bottom"/>
            <w:hideMark/>
            <w:tcPrChange w:id="5415" w:author="Jon.Richar" w:date="2023-06-09T11:47:00Z">
              <w:tcPr>
                <w:tcW w:w="1047" w:type="dxa"/>
                <w:shd w:val="clear" w:color="auto" w:fill="auto"/>
                <w:noWrap/>
                <w:vAlign w:val="bottom"/>
                <w:hideMark/>
              </w:tcPr>
            </w:tcPrChange>
          </w:tcPr>
          <w:p w14:paraId="3C3BA7D0" w14:textId="77777777" w:rsidR="00582FB7" w:rsidRPr="00582FB7" w:rsidRDefault="00582FB7" w:rsidP="00582FB7">
            <w:pPr>
              <w:spacing w:after="0" w:line="240" w:lineRule="auto"/>
              <w:jc w:val="right"/>
              <w:rPr>
                <w:ins w:id="5416" w:author="Jon.Richar" w:date="2023-06-07T15:39:00Z"/>
                <w:rFonts w:ascii="Times New Roman" w:eastAsia="Times New Roman" w:hAnsi="Times New Roman" w:cs="Times New Roman"/>
                <w:color w:val="000000"/>
                <w:sz w:val="20"/>
                <w:szCs w:val="20"/>
              </w:rPr>
            </w:pPr>
            <w:ins w:id="5417" w:author="Jon.Richar" w:date="2023-06-07T15:39:00Z">
              <w:r w:rsidRPr="00582FB7">
                <w:rPr>
                  <w:rFonts w:ascii="Times New Roman" w:eastAsia="Times New Roman" w:hAnsi="Times New Roman" w:cs="Times New Roman"/>
                  <w:color w:val="000000"/>
                  <w:sz w:val="20"/>
                  <w:szCs w:val="20"/>
                </w:rPr>
                <w:t>2.96</w:t>
              </w:r>
            </w:ins>
          </w:p>
        </w:tc>
        <w:tc>
          <w:tcPr>
            <w:tcW w:w="725" w:type="dxa"/>
            <w:shd w:val="clear" w:color="auto" w:fill="auto"/>
            <w:noWrap/>
            <w:vAlign w:val="bottom"/>
            <w:hideMark/>
            <w:tcPrChange w:id="5418" w:author="Jon.Richar" w:date="2023-06-09T11:47:00Z">
              <w:tcPr>
                <w:tcW w:w="967" w:type="dxa"/>
                <w:shd w:val="clear" w:color="auto" w:fill="auto"/>
                <w:noWrap/>
                <w:vAlign w:val="bottom"/>
                <w:hideMark/>
              </w:tcPr>
            </w:tcPrChange>
          </w:tcPr>
          <w:p w14:paraId="57A1AE9A" w14:textId="77777777" w:rsidR="00582FB7" w:rsidRPr="00582FB7" w:rsidRDefault="00582FB7" w:rsidP="00582FB7">
            <w:pPr>
              <w:spacing w:after="0" w:line="240" w:lineRule="auto"/>
              <w:jc w:val="right"/>
              <w:rPr>
                <w:ins w:id="5419" w:author="Jon.Richar" w:date="2023-06-07T15:39:00Z"/>
                <w:rFonts w:ascii="Times New Roman" w:eastAsia="Times New Roman" w:hAnsi="Times New Roman" w:cs="Times New Roman"/>
                <w:color w:val="000000"/>
                <w:sz w:val="20"/>
                <w:szCs w:val="20"/>
              </w:rPr>
            </w:pPr>
            <w:ins w:id="5420"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5421" w:author="Jon.Richar" w:date="2023-06-09T11:47:00Z">
              <w:tcPr>
                <w:tcW w:w="5622" w:type="dxa"/>
                <w:shd w:val="clear" w:color="auto" w:fill="auto"/>
                <w:noWrap/>
                <w:vAlign w:val="bottom"/>
                <w:hideMark/>
              </w:tcPr>
            </w:tcPrChange>
          </w:tcPr>
          <w:p w14:paraId="70B43431" w14:textId="77777777" w:rsidR="00582FB7" w:rsidRPr="00582FB7" w:rsidRDefault="00582FB7" w:rsidP="00582FB7">
            <w:pPr>
              <w:spacing w:after="0" w:line="240" w:lineRule="auto"/>
              <w:rPr>
                <w:ins w:id="5422" w:author="Jon.Richar" w:date="2023-06-07T15:39:00Z"/>
                <w:rFonts w:ascii="Times New Roman" w:eastAsia="Times New Roman" w:hAnsi="Times New Roman" w:cs="Times New Roman"/>
                <w:color w:val="000000"/>
                <w:sz w:val="20"/>
                <w:szCs w:val="20"/>
              </w:rPr>
            </w:pPr>
            <w:ins w:id="5423"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xml:space="preserve">, Pacific cod lag 1 </w:t>
              </w:r>
            </w:ins>
          </w:p>
        </w:tc>
      </w:tr>
      <w:tr w:rsidR="00BA6DAF" w:rsidRPr="00582FB7" w14:paraId="4786AD21" w14:textId="77777777" w:rsidTr="006D018C">
        <w:trPr>
          <w:trHeight w:val="254"/>
          <w:ins w:id="5424" w:author="Jon.Richar" w:date="2023-06-07T15:39:00Z"/>
          <w:trPrChange w:id="5425" w:author="Jon.Richar" w:date="2023-06-09T11:47:00Z">
            <w:trPr>
              <w:trHeight w:val="270"/>
            </w:trPr>
          </w:trPrChange>
        </w:trPr>
        <w:tc>
          <w:tcPr>
            <w:tcW w:w="749" w:type="dxa"/>
            <w:shd w:val="clear" w:color="auto" w:fill="auto"/>
            <w:noWrap/>
            <w:vAlign w:val="bottom"/>
            <w:hideMark/>
            <w:tcPrChange w:id="5426" w:author="Jon.Richar" w:date="2023-06-09T11:47:00Z">
              <w:tcPr>
                <w:tcW w:w="744" w:type="dxa"/>
                <w:shd w:val="clear" w:color="auto" w:fill="auto"/>
                <w:noWrap/>
                <w:vAlign w:val="bottom"/>
                <w:hideMark/>
              </w:tcPr>
            </w:tcPrChange>
          </w:tcPr>
          <w:p w14:paraId="47E3A0D2" w14:textId="77777777" w:rsidR="00582FB7" w:rsidRPr="00582FB7" w:rsidRDefault="00582FB7" w:rsidP="00582FB7">
            <w:pPr>
              <w:spacing w:after="0" w:line="240" w:lineRule="auto"/>
              <w:jc w:val="right"/>
              <w:rPr>
                <w:ins w:id="5427" w:author="Jon.Richar" w:date="2023-06-07T15:39:00Z"/>
                <w:rFonts w:ascii="Times New Roman" w:eastAsia="Times New Roman" w:hAnsi="Times New Roman" w:cs="Times New Roman"/>
                <w:color w:val="000000"/>
                <w:sz w:val="20"/>
                <w:szCs w:val="20"/>
              </w:rPr>
            </w:pPr>
            <w:ins w:id="5428" w:author="Jon.Richar" w:date="2023-06-07T15:39:00Z">
              <w:r w:rsidRPr="00582FB7">
                <w:rPr>
                  <w:rFonts w:ascii="Times New Roman" w:eastAsia="Times New Roman" w:hAnsi="Times New Roman" w:cs="Times New Roman"/>
                  <w:color w:val="000000"/>
                  <w:sz w:val="20"/>
                  <w:szCs w:val="20"/>
                </w:rPr>
                <w:t>13</w:t>
              </w:r>
            </w:ins>
          </w:p>
        </w:tc>
        <w:tc>
          <w:tcPr>
            <w:tcW w:w="675" w:type="dxa"/>
            <w:shd w:val="clear" w:color="auto" w:fill="auto"/>
            <w:noWrap/>
            <w:vAlign w:val="bottom"/>
            <w:hideMark/>
            <w:tcPrChange w:id="5429" w:author="Jon.Richar" w:date="2023-06-09T11:47:00Z">
              <w:tcPr>
                <w:tcW w:w="671" w:type="dxa"/>
                <w:shd w:val="clear" w:color="auto" w:fill="auto"/>
                <w:noWrap/>
                <w:vAlign w:val="bottom"/>
                <w:hideMark/>
              </w:tcPr>
            </w:tcPrChange>
          </w:tcPr>
          <w:p w14:paraId="029D72CE" w14:textId="77777777" w:rsidR="00582FB7" w:rsidRPr="00582FB7" w:rsidRDefault="00582FB7" w:rsidP="00582FB7">
            <w:pPr>
              <w:spacing w:after="0" w:line="240" w:lineRule="auto"/>
              <w:jc w:val="right"/>
              <w:rPr>
                <w:ins w:id="5430" w:author="Jon.Richar" w:date="2023-06-07T15:39:00Z"/>
                <w:rFonts w:ascii="Times New Roman" w:eastAsia="Times New Roman" w:hAnsi="Times New Roman" w:cs="Times New Roman"/>
                <w:color w:val="000000"/>
                <w:sz w:val="20"/>
                <w:szCs w:val="20"/>
              </w:rPr>
            </w:pPr>
            <w:ins w:id="5431" w:author="Jon.Richar" w:date="2023-06-07T15:39:00Z">
              <w:r w:rsidRPr="00582FB7">
                <w:rPr>
                  <w:rFonts w:ascii="Times New Roman" w:eastAsia="Times New Roman" w:hAnsi="Times New Roman" w:cs="Times New Roman"/>
                  <w:color w:val="000000"/>
                  <w:sz w:val="20"/>
                  <w:szCs w:val="20"/>
                </w:rPr>
                <w:t>75.57</w:t>
              </w:r>
            </w:ins>
          </w:p>
        </w:tc>
        <w:tc>
          <w:tcPr>
            <w:tcW w:w="745" w:type="dxa"/>
            <w:shd w:val="clear" w:color="auto" w:fill="auto"/>
            <w:noWrap/>
            <w:vAlign w:val="bottom"/>
            <w:hideMark/>
            <w:tcPrChange w:id="5432" w:author="Jon.Richar" w:date="2023-06-09T11:47:00Z">
              <w:tcPr>
                <w:tcW w:w="1047" w:type="dxa"/>
                <w:shd w:val="clear" w:color="auto" w:fill="auto"/>
                <w:noWrap/>
                <w:vAlign w:val="bottom"/>
                <w:hideMark/>
              </w:tcPr>
            </w:tcPrChange>
          </w:tcPr>
          <w:p w14:paraId="6D4A0C7E" w14:textId="77777777" w:rsidR="00582FB7" w:rsidRPr="00582FB7" w:rsidRDefault="00582FB7" w:rsidP="00582FB7">
            <w:pPr>
              <w:spacing w:after="0" w:line="240" w:lineRule="auto"/>
              <w:jc w:val="right"/>
              <w:rPr>
                <w:ins w:id="5433" w:author="Jon.Richar" w:date="2023-06-07T15:39:00Z"/>
                <w:rFonts w:ascii="Times New Roman" w:eastAsia="Times New Roman" w:hAnsi="Times New Roman" w:cs="Times New Roman"/>
                <w:color w:val="000000"/>
                <w:sz w:val="20"/>
                <w:szCs w:val="20"/>
              </w:rPr>
            </w:pPr>
            <w:ins w:id="5434" w:author="Jon.Richar" w:date="2023-06-07T15:39:00Z">
              <w:r w:rsidRPr="00582FB7">
                <w:rPr>
                  <w:rFonts w:ascii="Times New Roman" w:eastAsia="Times New Roman" w:hAnsi="Times New Roman" w:cs="Times New Roman"/>
                  <w:color w:val="000000"/>
                  <w:sz w:val="20"/>
                  <w:szCs w:val="20"/>
                </w:rPr>
                <w:t>2.96</w:t>
              </w:r>
            </w:ins>
          </w:p>
        </w:tc>
        <w:tc>
          <w:tcPr>
            <w:tcW w:w="725" w:type="dxa"/>
            <w:shd w:val="clear" w:color="auto" w:fill="auto"/>
            <w:noWrap/>
            <w:vAlign w:val="bottom"/>
            <w:hideMark/>
            <w:tcPrChange w:id="5435" w:author="Jon.Richar" w:date="2023-06-09T11:47:00Z">
              <w:tcPr>
                <w:tcW w:w="967" w:type="dxa"/>
                <w:shd w:val="clear" w:color="auto" w:fill="auto"/>
                <w:noWrap/>
                <w:vAlign w:val="bottom"/>
                <w:hideMark/>
              </w:tcPr>
            </w:tcPrChange>
          </w:tcPr>
          <w:p w14:paraId="4CCE3ECD" w14:textId="77777777" w:rsidR="00582FB7" w:rsidRPr="00582FB7" w:rsidRDefault="00582FB7" w:rsidP="00582FB7">
            <w:pPr>
              <w:spacing w:after="0" w:line="240" w:lineRule="auto"/>
              <w:jc w:val="right"/>
              <w:rPr>
                <w:ins w:id="5436" w:author="Jon.Richar" w:date="2023-06-07T15:39:00Z"/>
                <w:rFonts w:ascii="Times New Roman" w:eastAsia="Times New Roman" w:hAnsi="Times New Roman" w:cs="Times New Roman"/>
                <w:color w:val="000000"/>
                <w:sz w:val="20"/>
                <w:szCs w:val="20"/>
              </w:rPr>
            </w:pPr>
            <w:ins w:id="5437" w:author="Jon.Richar" w:date="2023-06-07T15:39:00Z">
              <w:r w:rsidRPr="00582FB7">
                <w:rPr>
                  <w:rFonts w:ascii="Times New Roman" w:eastAsia="Times New Roman" w:hAnsi="Times New Roman" w:cs="Times New Roman"/>
                  <w:color w:val="000000"/>
                  <w:sz w:val="20"/>
                  <w:szCs w:val="20"/>
                </w:rPr>
                <w:t>0.41</w:t>
              </w:r>
            </w:ins>
          </w:p>
        </w:tc>
        <w:tc>
          <w:tcPr>
            <w:tcW w:w="6220" w:type="dxa"/>
            <w:shd w:val="clear" w:color="auto" w:fill="auto"/>
            <w:noWrap/>
            <w:vAlign w:val="bottom"/>
            <w:hideMark/>
            <w:tcPrChange w:id="5438" w:author="Jon.Richar" w:date="2023-06-09T11:47:00Z">
              <w:tcPr>
                <w:tcW w:w="5622" w:type="dxa"/>
                <w:shd w:val="clear" w:color="auto" w:fill="auto"/>
                <w:noWrap/>
                <w:vAlign w:val="bottom"/>
                <w:hideMark/>
              </w:tcPr>
            </w:tcPrChange>
          </w:tcPr>
          <w:p w14:paraId="1F4C2726" w14:textId="77777777" w:rsidR="00582FB7" w:rsidRPr="00582FB7" w:rsidRDefault="00582FB7" w:rsidP="00582FB7">
            <w:pPr>
              <w:spacing w:after="0" w:line="240" w:lineRule="auto"/>
              <w:rPr>
                <w:ins w:id="5439" w:author="Jon.Richar" w:date="2023-06-07T15:39:00Z"/>
                <w:rFonts w:ascii="Times New Roman" w:eastAsia="Times New Roman" w:hAnsi="Times New Roman" w:cs="Times New Roman"/>
                <w:color w:val="000000"/>
                <w:sz w:val="20"/>
                <w:szCs w:val="20"/>
              </w:rPr>
            </w:pPr>
            <w:ins w:id="5440" w:author="Jon.Richar" w:date="2023-06-07T15:39:00Z">
              <w:r w:rsidRPr="00582FB7">
                <w:rPr>
                  <w:rFonts w:ascii="Times New Roman" w:eastAsia="Times New Roman" w:hAnsi="Times New Roman" w:cs="Times New Roman"/>
                  <w:color w:val="000000"/>
                  <w:sz w:val="20"/>
                  <w:szCs w:val="20"/>
                </w:rPr>
                <w:t xml:space="preserve">Female </w:t>
              </w:r>
              <w:proofErr w:type="spellStart"/>
              <w:r w:rsidRPr="00582FB7">
                <w:rPr>
                  <w:rFonts w:ascii="Times New Roman" w:eastAsia="Times New Roman" w:hAnsi="Times New Roman" w:cs="Times New Roman"/>
                  <w:color w:val="000000"/>
                  <w:sz w:val="20"/>
                  <w:szCs w:val="20"/>
                </w:rPr>
                <w:t>Bairdi</w:t>
              </w:r>
              <w:proofErr w:type="spellEnd"/>
              <w:r w:rsidRPr="00582FB7">
                <w:rPr>
                  <w:rFonts w:ascii="Times New Roman" w:eastAsia="Times New Roman" w:hAnsi="Times New Roman" w:cs="Times New Roman"/>
                  <w:color w:val="000000"/>
                  <w:sz w:val="20"/>
                  <w:szCs w:val="20"/>
                </w:rPr>
                <w:t>, AO RA3</w:t>
              </w:r>
            </w:ins>
          </w:p>
        </w:tc>
      </w:tr>
    </w:tbl>
    <w:p w14:paraId="1C591D63" w14:textId="77777777" w:rsidR="006D018C" w:rsidRDefault="006D018C" w:rsidP="00525AD2">
      <w:pPr>
        <w:spacing w:line="480" w:lineRule="auto"/>
        <w:rPr>
          <w:ins w:id="5441" w:author="Jon.Richar" w:date="2023-06-02T09:56:00Z"/>
          <w:rFonts w:ascii="Times New Roman" w:hAnsi="Times New Roman" w:cs="Times New Roman"/>
          <w:sz w:val="24"/>
          <w:szCs w:val="24"/>
        </w:rPr>
      </w:pPr>
    </w:p>
    <w:p w14:paraId="6385973A" w14:textId="542EA083" w:rsidR="00525AD2" w:rsidRDefault="00BD1E90" w:rsidP="00525AD2">
      <w:pPr>
        <w:spacing w:line="480" w:lineRule="auto"/>
        <w:rPr>
          <w:ins w:id="5442" w:author="Jon.Richar" w:date="2022-12-12T16:52:00Z"/>
          <w:rFonts w:ascii="Times New Roman" w:hAnsi="Times New Roman" w:cs="Times New Roman"/>
          <w:sz w:val="24"/>
          <w:szCs w:val="24"/>
        </w:rPr>
      </w:pPr>
      <w:ins w:id="5443" w:author="Jon.Richar" w:date="2023-06-02T09:52:00Z">
        <w:r>
          <w:rPr>
            <w:rFonts w:ascii="Times New Roman" w:hAnsi="Times New Roman" w:cs="Times New Roman"/>
            <w:sz w:val="24"/>
            <w:szCs w:val="24"/>
          </w:rPr>
          <w:t xml:space="preserve">Table </w:t>
        </w:r>
        <w:del w:id="5444" w:author="Mike.Litzow" w:date="2024-01-02T12:20:00Z">
          <w:r w:rsidDel="00532572">
            <w:rPr>
              <w:rFonts w:ascii="Times New Roman" w:hAnsi="Times New Roman" w:cs="Times New Roman"/>
              <w:sz w:val="24"/>
              <w:szCs w:val="24"/>
            </w:rPr>
            <w:delText>5</w:delText>
          </w:r>
        </w:del>
      </w:ins>
      <w:ins w:id="5445" w:author="Mike.Litzow" w:date="2024-01-02T12:20:00Z">
        <w:r w:rsidR="00532572">
          <w:rPr>
            <w:rFonts w:ascii="Times New Roman" w:hAnsi="Times New Roman" w:cs="Times New Roman"/>
            <w:sz w:val="24"/>
            <w:szCs w:val="24"/>
          </w:rPr>
          <w:t>2</w:t>
        </w:r>
      </w:ins>
      <w:ins w:id="5446" w:author="Jon.Richar" w:date="2023-06-02T09:52:00Z">
        <w:r w:rsidR="0082323C">
          <w:rPr>
            <w:rFonts w:ascii="Times New Roman" w:hAnsi="Times New Roman" w:cs="Times New Roman"/>
            <w:sz w:val="24"/>
            <w:szCs w:val="24"/>
          </w:rPr>
          <w:t xml:space="preserve">. Model </w:t>
        </w:r>
        <w:del w:id="5447" w:author="Mike.Litzow" w:date="2024-01-02T12:21:00Z">
          <w:r w:rsidR="0082323C" w:rsidDel="00532572">
            <w:rPr>
              <w:rFonts w:ascii="Times New Roman" w:hAnsi="Times New Roman" w:cs="Times New Roman"/>
              <w:sz w:val="24"/>
              <w:szCs w:val="24"/>
            </w:rPr>
            <w:delText>output</w:delText>
          </w:r>
        </w:del>
      </w:ins>
      <w:ins w:id="5448" w:author="Mike.Litzow" w:date="2024-01-02T12:21:00Z">
        <w:r w:rsidR="00532572">
          <w:rPr>
            <w:rFonts w:ascii="Times New Roman" w:hAnsi="Times New Roman" w:cs="Times New Roman"/>
            <w:sz w:val="24"/>
            <w:szCs w:val="24"/>
          </w:rPr>
          <w:t>comparison results</w:t>
        </w:r>
      </w:ins>
      <w:ins w:id="5449" w:author="Jon.Richar" w:date="2023-06-02T09:52:00Z">
        <w:r w:rsidR="0082323C">
          <w:rPr>
            <w:rFonts w:ascii="Times New Roman" w:hAnsi="Times New Roman" w:cs="Times New Roman"/>
            <w:sz w:val="24"/>
            <w:szCs w:val="24"/>
          </w:rPr>
          <w:t xml:space="preserve"> for </w:t>
        </w:r>
        <w:del w:id="5450" w:author="Mike.Litzow" w:date="2024-01-02T12:21:00Z">
          <w:r w:rsidR="0082323C" w:rsidDel="00532572">
            <w:rPr>
              <w:rFonts w:ascii="Times New Roman" w:hAnsi="Times New Roman" w:cs="Times New Roman"/>
              <w:sz w:val="24"/>
              <w:szCs w:val="24"/>
            </w:rPr>
            <w:delText xml:space="preserve">full time series </w:delText>
          </w:r>
        </w:del>
        <w:r w:rsidR="0082323C">
          <w:rPr>
            <w:rFonts w:ascii="Times New Roman" w:hAnsi="Times New Roman" w:cs="Times New Roman"/>
            <w:sz w:val="24"/>
            <w:szCs w:val="24"/>
          </w:rPr>
          <w:t>GAMM</w:t>
        </w:r>
      </w:ins>
      <w:ins w:id="5451" w:author="Mike.Litzow" w:date="2024-01-02T12:21:00Z">
        <w:r w:rsidR="00532572">
          <w:rPr>
            <w:rFonts w:ascii="Times New Roman" w:hAnsi="Times New Roman" w:cs="Times New Roman"/>
            <w:sz w:val="24"/>
            <w:szCs w:val="24"/>
          </w:rPr>
          <w:t>s</w:t>
        </w:r>
      </w:ins>
      <w:ins w:id="5452" w:author="Jon.Richar" w:date="2023-06-02T09:52:00Z">
        <w:r w:rsidR="0082323C">
          <w:rPr>
            <w:rFonts w:ascii="Times New Roman" w:hAnsi="Times New Roman" w:cs="Times New Roman"/>
            <w:sz w:val="24"/>
            <w:szCs w:val="24"/>
          </w:rPr>
          <w:t xml:space="preserve"> </w:t>
        </w:r>
        <w:del w:id="5453" w:author="Mike.Litzow" w:date="2024-01-02T12:21:00Z">
          <w:r w:rsidR="0082323C" w:rsidDel="00532572">
            <w:rPr>
              <w:rFonts w:ascii="Times New Roman" w:hAnsi="Times New Roman" w:cs="Times New Roman"/>
              <w:sz w:val="24"/>
              <w:szCs w:val="24"/>
            </w:rPr>
            <w:delText>models</w:delText>
          </w:r>
        </w:del>
      </w:ins>
      <w:ins w:id="5454" w:author="Jon.Richar" w:date="2023-06-02T10:15:00Z">
        <w:del w:id="5455" w:author="Mike.Litzow" w:date="2024-01-02T12:21:00Z">
          <w:r w:rsidDel="00532572">
            <w:rPr>
              <w:rFonts w:ascii="Times New Roman" w:hAnsi="Times New Roman" w:cs="Times New Roman"/>
              <w:sz w:val="24"/>
              <w:szCs w:val="24"/>
            </w:rPr>
            <w:delText xml:space="preserve"> with</w:delText>
          </w:r>
        </w:del>
      </w:ins>
      <w:ins w:id="5456" w:author="Mike.Litzow" w:date="2024-01-02T12:21:00Z">
        <w:r w:rsidR="00532572">
          <w:rPr>
            <w:rFonts w:ascii="Times New Roman" w:hAnsi="Times New Roman" w:cs="Times New Roman"/>
            <w:sz w:val="24"/>
            <w:szCs w:val="24"/>
          </w:rPr>
          <w:t>invoking</w:t>
        </w:r>
      </w:ins>
      <w:ins w:id="5457" w:author="Jon.Richar" w:date="2023-06-02T10:15:00Z">
        <w:r>
          <w:rPr>
            <w:rFonts w:ascii="Times New Roman" w:hAnsi="Times New Roman" w:cs="Times New Roman"/>
            <w:sz w:val="24"/>
            <w:szCs w:val="24"/>
          </w:rPr>
          <w:t xml:space="preserve"> linear effects for </w:t>
        </w:r>
        <w:proofErr w:type="spellStart"/>
        <w:proofErr w:type="gramStart"/>
        <w:r>
          <w:rPr>
            <w:rFonts w:ascii="Times New Roman" w:hAnsi="Times New Roman" w:cs="Times New Roman"/>
            <w:sz w:val="24"/>
            <w:szCs w:val="24"/>
          </w:rPr>
          <w:t>non stock</w:t>
        </w:r>
        <w:proofErr w:type="spellEnd"/>
        <w:proofErr w:type="gramEnd"/>
        <w:r>
          <w:rPr>
            <w:rFonts w:ascii="Times New Roman" w:hAnsi="Times New Roman" w:cs="Times New Roman"/>
            <w:sz w:val="24"/>
            <w:szCs w:val="24"/>
          </w:rPr>
          <w:t>-recruit terms</w:t>
        </w:r>
      </w:ins>
      <w:ins w:id="5458" w:author="Jon.Richar" w:date="2023-06-02T09:52:00Z">
        <w:r w:rsidR="0082323C">
          <w:rPr>
            <w:rFonts w:ascii="Times New Roman" w:hAnsi="Times New Roman" w:cs="Times New Roman"/>
            <w:sz w:val="24"/>
            <w:szCs w:val="24"/>
          </w:rPr>
          <w:t xml:space="preserve">.  </w:t>
        </w:r>
      </w:ins>
      <w:ins w:id="5459" w:author="Jon.Richar" w:date="2023-06-02T11:18:00Z">
        <w:r w:rsidR="00B728D4">
          <w:rPr>
            <w:rFonts w:ascii="Times New Roman" w:hAnsi="Times New Roman" w:cs="Times New Roman"/>
            <w:sz w:val="24"/>
            <w:szCs w:val="24"/>
          </w:rPr>
          <w:t xml:space="preserve">AO = Arctic oscillation, PDO = Pacific Decadal Oscillation, FHS = flathead sole, TBM = total biomass, NBT = near bottom temperature, SST = sea surface temperature, RA2 = 2 </w:t>
        </w:r>
        <w:proofErr w:type="spellStart"/>
        <w:r w:rsidR="00B728D4">
          <w:rPr>
            <w:rFonts w:ascii="Times New Roman" w:hAnsi="Times New Roman" w:cs="Times New Roman"/>
            <w:sz w:val="24"/>
            <w:szCs w:val="24"/>
          </w:rPr>
          <w:t>yr</w:t>
        </w:r>
        <w:proofErr w:type="spellEnd"/>
        <w:r w:rsidR="00B728D4">
          <w:rPr>
            <w:rFonts w:ascii="Times New Roman" w:hAnsi="Times New Roman" w:cs="Times New Roman"/>
            <w:sz w:val="24"/>
            <w:szCs w:val="24"/>
          </w:rPr>
          <w:t xml:space="preserve"> </w:t>
        </w:r>
        <w:r w:rsidR="00B728D4">
          <w:rPr>
            <w:rFonts w:ascii="Times New Roman" w:hAnsi="Times New Roman" w:cs="Times New Roman"/>
            <w:sz w:val="24"/>
            <w:szCs w:val="24"/>
          </w:rPr>
          <w:lastRenderedPageBreak/>
          <w:t xml:space="preserve">rolling average, RA3 = 3 </w:t>
        </w:r>
        <w:proofErr w:type="spellStart"/>
        <w:r w:rsidR="00B728D4">
          <w:rPr>
            <w:rFonts w:ascii="Times New Roman" w:hAnsi="Times New Roman" w:cs="Times New Roman"/>
            <w:sz w:val="24"/>
            <w:szCs w:val="24"/>
          </w:rPr>
          <w:t>yr</w:t>
        </w:r>
        <w:proofErr w:type="spellEnd"/>
        <w:r w:rsidR="00B728D4">
          <w:rPr>
            <w:rFonts w:ascii="Times New Roman" w:hAnsi="Times New Roman" w:cs="Times New Roman"/>
            <w:sz w:val="24"/>
            <w:szCs w:val="24"/>
          </w:rPr>
          <w:t xml:space="preserve"> rolling average. </w:t>
        </w:r>
      </w:ins>
      <w:proofErr w:type="spellStart"/>
      <w:ins w:id="5460" w:author="Jon.Richar" w:date="2023-07-03T12:22:00Z">
        <w:r w:rsidR="00F31A08" w:rsidRPr="00CA3EA3">
          <w:rPr>
            <w:rFonts w:ascii="Times New Roman" w:eastAsia="Times New Roman" w:hAnsi="Times New Roman" w:cs="Times New Roman"/>
            <w:i/>
            <w:color w:val="000000"/>
            <w:sz w:val="20"/>
            <w:szCs w:val="20"/>
          </w:rPr>
          <w:t>Δ</w:t>
        </w:r>
      </w:ins>
      <w:ins w:id="5461" w:author="Jon.Richar" w:date="2023-06-02T11:18:00Z">
        <w:r w:rsidR="00B728D4">
          <w:rPr>
            <w:rFonts w:ascii="Times New Roman" w:hAnsi="Times New Roman" w:cs="Times New Roman"/>
            <w:sz w:val="24"/>
            <w:szCs w:val="24"/>
          </w:rPr>
          <w:t>AICc</w:t>
        </w:r>
        <w:proofErr w:type="spellEnd"/>
        <w:r w:rsidR="00B728D4">
          <w:rPr>
            <w:rFonts w:ascii="Times New Roman" w:hAnsi="Times New Roman" w:cs="Times New Roman"/>
            <w:sz w:val="24"/>
            <w:szCs w:val="24"/>
          </w:rPr>
          <w:t xml:space="preserve"> for each model is determined relative to the baseline model (Model 1).</w:t>
        </w:r>
      </w:ins>
    </w:p>
    <w:p w14:paraId="6CD20CB0" w14:textId="26BD237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5462" w:author="Jon.Richar" w:date="2023-07-03T12:11:00Z">
        <w:r w:rsidR="00F92FA3" w:rsidRPr="00F92FA3">
          <w:rPr>
            <w:rFonts w:ascii="Times New Roman" w:hAnsi="Times New Roman" w:cs="Times New Roman"/>
            <w:noProof/>
            <w:sz w:val="24"/>
            <w:szCs w:val="24"/>
          </w:rPr>
          <w:lastRenderedPageBreak/>
          <w:drawing>
            <wp:inline distT="0" distB="0" distL="0" distR="0" wp14:anchorId="52CB7820" wp14:editId="250731BB">
              <wp:extent cx="3182112" cy="6119446"/>
              <wp:effectExtent l="0" t="0" r="0" b="0"/>
              <wp:docPr id="2" name="Picture 2" descr="C:\Users\jon.richar\Work\GitRepos\Chionoecetes-SR\figs\May2023\Fig1_Stud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richar\Work\GitRepos\Chionoecetes-SR\figs\May2023\Fig1_Study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311" cy="6144828"/>
                      </a:xfrm>
                      <a:prstGeom prst="rect">
                        <a:avLst/>
                      </a:prstGeom>
                      <a:noFill/>
                      <a:ln>
                        <a:noFill/>
                      </a:ln>
                    </pic:spPr>
                  </pic:pic>
                </a:graphicData>
              </a:graphic>
            </wp:inline>
          </w:drawing>
        </w:r>
      </w:ins>
    </w:p>
    <w:p w14:paraId="0C52D438" w14:textId="2DCEFD17" w:rsidR="00C473F1" w:rsidRDefault="00C473F1" w:rsidP="00C473F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ins w:id="5463" w:author="Jon.Richar" w:date="2023-05-31T09:08:00Z">
        <w:r w:rsidR="004F2877">
          <w:rPr>
            <w:rFonts w:ascii="Times New Roman" w:hAnsi="Times New Roman" w:cs="Times New Roman"/>
            <w:sz w:val="24"/>
            <w:szCs w:val="24"/>
          </w:rPr>
          <w:t xml:space="preserve">Study system. </w:t>
        </w:r>
      </w:ins>
      <w:ins w:id="5464" w:author="Jon.Richar" w:date="2023-02-07T12:14:00Z">
        <w:r w:rsidR="00CA612F">
          <w:rPr>
            <w:rFonts w:ascii="Times New Roman" w:hAnsi="Times New Roman" w:cs="Times New Roman"/>
            <w:sz w:val="24"/>
            <w:szCs w:val="24"/>
          </w:rPr>
          <w:t xml:space="preserve">a.) Map of eastern Bering Sea study region with EBS survey grid; b.) </w:t>
        </w:r>
      </w:ins>
      <w:ins w:id="5465" w:author="Jon.Richar" w:date="2023-05-31T09:08:00Z">
        <w:r w:rsidR="004F2877">
          <w:rPr>
            <w:rFonts w:ascii="Times New Roman" w:hAnsi="Times New Roman" w:cs="Times New Roman"/>
            <w:sz w:val="24"/>
            <w:szCs w:val="24"/>
          </w:rPr>
          <w:t>Juvenile abundance time series</w:t>
        </w:r>
      </w:ins>
      <w:ins w:id="5466" w:author="Jon.Richar" w:date="2023-05-31T09:09:00Z">
        <w:r w:rsidR="004F2877">
          <w:rPr>
            <w:rFonts w:ascii="Times New Roman" w:hAnsi="Times New Roman" w:cs="Times New Roman"/>
            <w:sz w:val="24"/>
            <w:szCs w:val="24"/>
          </w:rPr>
          <w:t xml:space="preserve">, c.) Old shell female abundance time series lagged appropriately versus the juvenile series and d.) </w:t>
        </w:r>
      </w:ins>
      <w:ins w:id="5467" w:author="Jon.Richar" w:date="2023-05-31T09:17:00Z">
        <w:r w:rsidR="000642FD">
          <w:rPr>
            <w:rFonts w:ascii="Times New Roman" w:hAnsi="Times New Roman" w:cs="Times New Roman"/>
            <w:sz w:val="24"/>
            <w:szCs w:val="24"/>
          </w:rPr>
          <w:t xml:space="preserve">Productivity time series derived from juvenile </w:t>
        </w:r>
        <w:r w:rsidR="00FE0BB8">
          <w:rPr>
            <w:rFonts w:ascii="Times New Roman" w:hAnsi="Times New Roman" w:cs="Times New Roman"/>
            <w:sz w:val="24"/>
            <w:szCs w:val="24"/>
          </w:rPr>
          <w:t>and old shell female time series.</w:t>
        </w:r>
      </w:ins>
    </w:p>
    <w:p w14:paraId="2B73C650" w14:textId="77777777" w:rsidR="00525AD2" w:rsidRDefault="00525AD2" w:rsidP="00525AD2">
      <w:pPr>
        <w:spacing w:line="480" w:lineRule="auto"/>
        <w:rPr>
          <w:rFonts w:ascii="Times New Roman" w:hAnsi="Times New Roman" w:cs="Times New Roman"/>
          <w:sz w:val="24"/>
          <w:szCs w:val="24"/>
        </w:rPr>
      </w:pPr>
      <w:r w:rsidRPr="00582FB7">
        <w:rPr>
          <w:rFonts w:ascii="Times New Roman" w:hAnsi="Times New Roman" w:cs="Times New Roman"/>
          <w:sz w:val="24"/>
          <w:szCs w:val="24"/>
        </w:rPr>
        <w:br w:type="column"/>
      </w:r>
      <w:commentRangeStart w:id="5468"/>
      <w:commentRangeStart w:id="5469"/>
      <w:ins w:id="5470" w:author="Jon.Richar" w:date="2023-02-01T14:39:00Z">
        <w:r w:rsidR="00C1167C">
          <w:rPr>
            <w:rFonts w:ascii="Times New Roman" w:hAnsi="Times New Roman" w:cs="Times New Roman"/>
            <w:sz w:val="24"/>
            <w:szCs w:val="24"/>
          </w:rPr>
          <w:lastRenderedPageBreak/>
          <w:pict w14:anchorId="1A94B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8pt;height:326.35pt">
              <v:imagedata r:id="rId16" o:title="LogRS_plot"/>
            </v:shape>
          </w:pict>
        </w:r>
      </w:ins>
      <w:commentRangeEnd w:id="5468"/>
      <w:commentRangeEnd w:id="5469"/>
      <w:r w:rsidR="00532572">
        <w:rPr>
          <w:rStyle w:val="CommentReference"/>
        </w:rPr>
        <w:commentReference w:id="5469"/>
      </w:r>
      <w:r w:rsidR="00532572">
        <w:rPr>
          <w:rStyle w:val="CommentReference"/>
        </w:rPr>
        <w:commentReference w:id="5468"/>
      </w:r>
    </w:p>
    <w:p w14:paraId="7D0DFF5B" w14:textId="6D51DF94"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del w:id="5471" w:author="Jon.Richar" w:date="2022-12-15T14:26:00Z">
        <w:r w:rsidDel="002D69F6">
          <w:rPr>
            <w:rFonts w:ascii="Times New Roman" w:hAnsi="Times New Roman" w:cs="Times New Roman"/>
            <w:sz w:val="24"/>
            <w:szCs w:val="24"/>
          </w:rPr>
          <w:delText>4</w:delText>
        </w:r>
        <w:r w:rsidR="00BE26E8" w:rsidDel="002D69F6">
          <w:rPr>
            <w:rFonts w:ascii="Times New Roman" w:hAnsi="Times New Roman" w:cs="Times New Roman"/>
            <w:sz w:val="24"/>
            <w:szCs w:val="24"/>
          </w:rPr>
          <w:delText>5</w:delText>
        </w:r>
        <w:r w:rsidDel="002D69F6">
          <w:rPr>
            <w:rFonts w:ascii="Times New Roman" w:hAnsi="Times New Roman" w:cs="Times New Roman"/>
            <w:sz w:val="24"/>
            <w:szCs w:val="24"/>
          </w:rPr>
          <w:delText xml:space="preserve"> </w:delText>
        </w:r>
      </w:del>
      <w:ins w:id="5472" w:author="Jon.Richar" w:date="2022-12-15T14:26:00Z">
        <w:r w:rsidR="00FE0BB8">
          <w:rPr>
            <w:rFonts w:ascii="Times New Roman" w:hAnsi="Times New Roman" w:cs="Times New Roman"/>
            <w:sz w:val="24"/>
            <w:szCs w:val="24"/>
          </w:rPr>
          <w:t>2.</w:t>
        </w:r>
        <w:r w:rsidR="002D69F6">
          <w:rPr>
            <w:rFonts w:ascii="Times New Roman" w:hAnsi="Times New Roman" w:cs="Times New Roman"/>
            <w:sz w:val="24"/>
            <w:szCs w:val="24"/>
          </w:rPr>
          <w:t xml:space="preserve"> </w:t>
        </w:r>
      </w:ins>
      <w:r>
        <w:rPr>
          <w:rFonts w:ascii="Times New Roman" w:hAnsi="Times New Roman" w:cs="Times New Roman"/>
          <w:sz w:val="24"/>
          <w:szCs w:val="24"/>
        </w:rPr>
        <w:t xml:space="preserve">Lag-3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stock-recruit results</w:t>
      </w:r>
      <w:ins w:id="5473" w:author="Jon.Richar" w:date="2022-12-16T09:12:00Z">
        <w:r w:rsidR="009F7392">
          <w:rPr>
            <w:rFonts w:ascii="Times New Roman" w:hAnsi="Times New Roman" w:cs="Times New Roman"/>
            <w:sz w:val="24"/>
            <w:szCs w:val="24"/>
          </w:rPr>
          <w:t xml:space="preserve"> for G</w:t>
        </w:r>
      </w:ins>
      <w:ins w:id="5474" w:author="Jon.Richar" w:date="2023-02-01T14:39:00Z">
        <w:r w:rsidR="005F69F9">
          <w:rPr>
            <w:rFonts w:ascii="Times New Roman" w:hAnsi="Times New Roman" w:cs="Times New Roman"/>
            <w:sz w:val="24"/>
            <w:szCs w:val="24"/>
          </w:rPr>
          <w:t>AMM stock-recruit effect-only model.</w:t>
        </w:r>
      </w:ins>
      <w:del w:id="5475" w:author="Jon.Richar" w:date="2023-02-01T14:39:00Z">
        <w:r w:rsidDel="005F69F9">
          <w:rPr>
            <w:rFonts w:ascii="Times New Roman" w:hAnsi="Times New Roman" w:cs="Times New Roman"/>
            <w:sz w:val="24"/>
            <w:szCs w:val="24"/>
          </w:rPr>
          <w:delText xml:space="preserve">: a) </w:delText>
        </w:r>
      </w:del>
      <w:del w:id="5476" w:author="Jon.Richar" w:date="2022-12-05T13:20:00Z">
        <w:r w:rsidDel="006F73E6">
          <w:rPr>
            <w:rFonts w:ascii="Times New Roman" w:hAnsi="Times New Roman" w:cs="Times New Roman"/>
            <w:sz w:val="24"/>
            <w:szCs w:val="24"/>
          </w:rPr>
          <w:delText>log-survival</w:delText>
        </w:r>
      </w:del>
      <w:del w:id="5477" w:author="Jon.Richar" w:date="2023-02-01T14:39:00Z">
        <w:r w:rsidDel="005F69F9">
          <w:rPr>
            <w:rFonts w:ascii="Times New Roman" w:hAnsi="Times New Roman" w:cs="Times New Roman"/>
            <w:sz w:val="24"/>
            <w:szCs w:val="24"/>
          </w:rPr>
          <w:delText xml:space="preserve"> vs shell condition 3 (SC3) female estimates: b) stock-recruit model residuals</w:delText>
        </w:r>
      </w:del>
      <w:del w:id="5478" w:author="Jon.Richar" w:date="2022-12-16T09:12:00Z">
        <w:r w:rsidDel="009F7392">
          <w:rPr>
            <w:rFonts w:ascii="Times New Roman" w:hAnsi="Times New Roman" w:cs="Times New Roman"/>
            <w:sz w:val="24"/>
            <w:szCs w:val="24"/>
          </w:rPr>
          <w:delText>.</w:delText>
        </w:r>
      </w:del>
    </w:p>
    <w:p w14:paraId="1D0A3854" w14:textId="43789E76"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5479" w:author="Jon.Richar" w:date="2023-02-07T13:30:00Z">
        <w:r w:rsidR="00186CC5">
          <w:rPr>
            <w:rStyle w:val="CommentReference"/>
          </w:rPr>
          <w:lastRenderedPageBreak/>
          <w:commentReference w:id="5480"/>
        </w:r>
      </w:ins>
      <w:ins w:id="5481" w:author="Jon.Richar" w:date="2023-07-03T12:20:00Z">
        <w:r w:rsidR="00546E8F" w:rsidRPr="00546E8F">
          <w:rPr>
            <w:rFonts w:ascii="Times New Roman" w:hAnsi="Times New Roman" w:cs="Times New Roman"/>
            <w:noProof/>
            <w:sz w:val="24"/>
            <w:szCs w:val="24"/>
          </w:rPr>
          <w:drawing>
            <wp:inline distT="0" distB="0" distL="0" distR="0" wp14:anchorId="4704CC7D" wp14:editId="4038F59D">
              <wp:extent cx="5943600" cy="4817824"/>
              <wp:effectExtent l="0" t="0" r="0" b="1905"/>
              <wp:docPr id="3" name="Picture 3" descr="C:\Users\jon.richar\Work\GitRepos\Chionoecetes-SR\figs\May2023\NewFig3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richar\Work\GitRepos\Chionoecetes-SR\figs\May2023\NewFig3_labelled.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17824"/>
                      </a:xfrm>
                      <a:prstGeom prst="rect">
                        <a:avLst/>
                      </a:prstGeom>
                      <a:noFill/>
                      <a:ln>
                        <a:noFill/>
                      </a:ln>
                    </pic:spPr>
                  </pic:pic>
                </a:graphicData>
              </a:graphic>
            </wp:inline>
          </w:drawing>
        </w:r>
      </w:ins>
    </w:p>
    <w:p w14:paraId="2C1FA225" w14:textId="01C11217" w:rsidR="00440130" w:rsidRDefault="00525AD2" w:rsidP="00525AD2">
      <w:pPr>
        <w:spacing w:line="480" w:lineRule="auto"/>
        <w:rPr>
          <w:ins w:id="5482" w:author="Jon.Richar" w:date="2022-12-16T14:44:00Z"/>
          <w:rFonts w:ascii="Times New Roman" w:hAnsi="Times New Roman" w:cs="Times New Roman"/>
          <w:sz w:val="24"/>
          <w:szCs w:val="24"/>
        </w:rPr>
      </w:pPr>
      <w:r>
        <w:rPr>
          <w:rFonts w:ascii="Times New Roman" w:hAnsi="Times New Roman" w:cs="Times New Roman"/>
          <w:sz w:val="24"/>
          <w:szCs w:val="24"/>
        </w:rPr>
        <w:t>F</w:t>
      </w:r>
      <w:r w:rsidR="00BE26E8">
        <w:rPr>
          <w:rFonts w:ascii="Times New Roman" w:hAnsi="Times New Roman" w:cs="Times New Roman"/>
          <w:sz w:val="24"/>
          <w:szCs w:val="24"/>
        </w:rPr>
        <w:t xml:space="preserve">igure </w:t>
      </w:r>
      <w:ins w:id="5483" w:author="Jon.Richar" w:date="2023-05-31T09:22:00Z">
        <w:del w:id="5484" w:author="Mike.Litzow" w:date="2024-01-02T12:17:00Z">
          <w:r w:rsidR="00FE0BB8" w:rsidDel="00532572">
            <w:rPr>
              <w:rFonts w:ascii="Times New Roman" w:hAnsi="Times New Roman" w:cs="Times New Roman"/>
              <w:sz w:val="24"/>
              <w:szCs w:val="24"/>
            </w:rPr>
            <w:delText>3</w:delText>
          </w:r>
        </w:del>
      </w:ins>
      <w:ins w:id="5485" w:author="Mike.Litzow" w:date="2024-01-02T12:17:00Z">
        <w:r w:rsidR="00532572">
          <w:rPr>
            <w:rFonts w:ascii="Times New Roman" w:hAnsi="Times New Roman" w:cs="Times New Roman"/>
            <w:sz w:val="24"/>
            <w:szCs w:val="24"/>
          </w:rPr>
          <w:t>2</w:t>
        </w:r>
      </w:ins>
      <w:del w:id="5486" w:author="Jon.Richar" w:date="2022-12-16T09:20:00Z">
        <w:r w:rsidR="00BE26E8" w:rsidDel="00C81560">
          <w:rPr>
            <w:rFonts w:ascii="Times New Roman" w:hAnsi="Times New Roman" w:cs="Times New Roman"/>
            <w:sz w:val="24"/>
            <w:szCs w:val="24"/>
          </w:rPr>
          <w:delText>6</w:delText>
        </w:r>
      </w:del>
      <w:r>
        <w:rPr>
          <w:rFonts w:ascii="Times New Roman" w:hAnsi="Times New Roman" w:cs="Times New Roman"/>
          <w:sz w:val="24"/>
          <w:szCs w:val="24"/>
        </w:rPr>
        <w:t>. Graphical output for generalized additive</w:t>
      </w:r>
      <w:ins w:id="5487" w:author="Jon.Richar" w:date="2023-02-07T13:30:00Z">
        <w:r w:rsidR="00D27903">
          <w:rPr>
            <w:rFonts w:ascii="Times New Roman" w:hAnsi="Times New Roman" w:cs="Times New Roman"/>
            <w:sz w:val="24"/>
            <w:szCs w:val="24"/>
          </w:rPr>
          <w:t xml:space="preserve"> </w:t>
        </w:r>
      </w:ins>
      <w:del w:id="5488" w:author="Jon.Richar" w:date="2023-06-09T11:07:00Z">
        <w:r w:rsidDel="00A33EBB">
          <w:rPr>
            <w:rFonts w:ascii="Times New Roman" w:hAnsi="Times New Roman" w:cs="Times New Roman"/>
            <w:sz w:val="24"/>
            <w:szCs w:val="24"/>
          </w:rPr>
          <w:delText xml:space="preserve"> </w:delText>
        </w:r>
      </w:del>
      <w:r>
        <w:rPr>
          <w:rFonts w:ascii="Times New Roman" w:hAnsi="Times New Roman" w:cs="Times New Roman"/>
          <w:sz w:val="24"/>
          <w:szCs w:val="24"/>
        </w:rPr>
        <w:t xml:space="preserve">model </w:t>
      </w:r>
      <w:ins w:id="5489" w:author="Jon.Richar" w:date="2023-06-09T11:26:00Z">
        <w:r w:rsidR="002D3D17">
          <w:rPr>
            <w:rFonts w:ascii="Times New Roman" w:hAnsi="Times New Roman" w:cs="Times New Roman"/>
            <w:sz w:val="24"/>
            <w:szCs w:val="24"/>
          </w:rPr>
          <w:t>(GAM</w:t>
        </w:r>
        <w:r w:rsidR="00843E9A">
          <w:rPr>
            <w:rFonts w:ascii="Times New Roman" w:hAnsi="Times New Roman" w:cs="Times New Roman"/>
            <w:sz w:val="24"/>
            <w:szCs w:val="24"/>
          </w:rPr>
          <w:t xml:space="preserve">) </w:t>
        </w:r>
      </w:ins>
      <w:r>
        <w:rPr>
          <w:rFonts w:ascii="Times New Roman" w:hAnsi="Times New Roman" w:cs="Times New Roman"/>
          <w:sz w:val="24"/>
          <w:szCs w:val="24"/>
        </w:rPr>
        <w:t xml:space="preserve">combining </w:t>
      </w:r>
      <w:ins w:id="5490" w:author="Jon.Richar" w:date="2023-07-03T12:21:00Z">
        <w:r w:rsidR="00546E8F">
          <w:rPr>
            <w:rFonts w:ascii="Times New Roman" w:hAnsi="Times New Roman" w:cs="Times New Roman"/>
            <w:sz w:val="24"/>
            <w:szCs w:val="24"/>
          </w:rPr>
          <w:t xml:space="preserve">a.) </w:t>
        </w:r>
      </w:ins>
      <w:r>
        <w:rPr>
          <w:rFonts w:ascii="Times New Roman" w:hAnsi="Times New Roman" w:cs="Times New Roman"/>
          <w:sz w:val="24"/>
          <w:szCs w:val="24"/>
        </w:rPr>
        <w:t xml:space="preserve">stock-recruit </w:t>
      </w:r>
      <w:ins w:id="5491" w:author="Jon.Richar" w:date="2023-06-09T11:08:00Z">
        <w:r w:rsidR="00A33EBB">
          <w:rPr>
            <w:rFonts w:ascii="Times New Roman" w:hAnsi="Times New Roman" w:cs="Times New Roman"/>
            <w:sz w:val="24"/>
            <w:szCs w:val="24"/>
          </w:rPr>
          <w:t xml:space="preserve">(S-R) </w:t>
        </w:r>
      </w:ins>
      <w:r>
        <w:rPr>
          <w:rFonts w:ascii="Times New Roman" w:hAnsi="Times New Roman" w:cs="Times New Roman"/>
          <w:sz w:val="24"/>
          <w:szCs w:val="24"/>
        </w:rPr>
        <w:t xml:space="preserve">relation with </w:t>
      </w:r>
      <w:ins w:id="5492" w:author="Jon.Richar" w:date="2023-07-03T12:20:00Z">
        <w:r w:rsidR="00546E8F">
          <w:rPr>
            <w:rFonts w:ascii="Times New Roman" w:hAnsi="Times New Roman" w:cs="Times New Roman"/>
            <w:sz w:val="24"/>
            <w:szCs w:val="24"/>
          </w:rPr>
          <w:t xml:space="preserve">b.) </w:t>
        </w:r>
      </w:ins>
      <w:r>
        <w:rPr>
          <w:rFonts w:ascii="Times New Roman" w:hAnsi="Times New Roman" w:cs="Times New Roman"/>
          <w:sz w:val="24"/>
          <w:szCs w:val="24"/>
        </w:rPr>
        <w:t xml:space="preserve">flathead sole (FHS) and </w:t>
      </w:r>
      <w:del w:id="5493" w:author="Jon.Richar" w:date="2023-02-07T13:21:00Z">
        <w:r w:rsidDel="00D27903">
          <w:rPr>
            <w:rFonts w:ascii="Times New Roman" w:hAnsi="Times New Roman" w:cs="Times New Roman"/>
            <w:sz w:val="24"/>
            <w:szCs w:val="24"/>
          </w:rPr>
          <w:delText>a</w:delText>
        </w:r>
      </w:del>
      <w:del w:id="5494" w:author="Jon.Richar" w:date="2023-06-09T11:25:00Z">
        <w:r w:rsidDel="00843E9A">
          <w:rPr>
            <w:rFonts w:ascii="Times New Roman" w:hAnsi="Times New Roman" w:cs="Times New Roman"/>
            <w:sz w:val="24"/>
            <w:szCs w:val="24"/>
          </w:rPr>
          <w:delText xml:space="preserve"> </w:delText>
        </w:r>
      </w:del>
      <w:ins w:id="5495" w:author="Jon.Richar" w:date="2023-06-09T11:26:00Z">
        <w:r w:rsidR="00843E9A">
          <w:rPr>
            <w:rFonts w:ascii="Times New Roman" w:hAnsi="Times New Roman" w:cs="Times New Roman"/>
            <w:sz w:val="24"/>
            <w:szCs w:val="24"/>
          </w:rPr>
          <w:t>2</w:t>
        </w:r>
      </w:ins>
      <w:del w:id="5496" w:author="Jon.Richar" w:date="2023-06-09T11:26:00Z">
        <w:r w:rsidDel="00843E9A">
          <w:rPr>
            <w:rFonts w:ascii="Times New Roman" w:hAnsi="Times New Roman" w:cs="Times New Roman"/>
            <w:sz w:val="24"/>
            <w:szCs w:val="24"/>
          </w:rPr>
          <w:delText>3</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yr</w:t>
      </w:r>
      <w:proofErr w:type="spellEnd"/>
      <w:r>
        <w:rPr>
          <w:rFonts w:ascii="Times New Roman" w:hAnsi="Times New Roman" w:cs="Times New Roman"/>
          <w:sz w:val="24"/>
          <w:szCs w:val="24"/>
        </w:rPr>
        <w:t xml:space="preserve"> rolling average (RA</w:t>
      </w:r>
      <w:ins w:id="5497" w:author="Jon.Richar" w:date="2023-06-09T11:26:00Z">
        <w:r w:rsidR="00843E9A">
          <w:rPr>
            <w:rFonts w:ascii="Times New Roman" w:hAnsi="Times New Roman" w:cs="Times New Roman"/>
            <w:sz w:val="24"/>
            <w:szCs w:val="24"/>
          </w:rPr>
          <w:t>2</w:t>
        </w:r>
      </w:ins>
      <w:del w:id="5498" w:author="Jon.Richar" w:date="2023-06-09T11:26:00Z">
        <w:r w:rsidDel="00843E9A">
          <w:rPr>
            <w:rFonts w:ascii="Times New Roman" w:hAnsi="Times New Roman" w:cs="Times New Roman"/>
            <w:sz w:val="24"/>
            <w:szCs w:val="24"/>
          </w:rPr>
          <w:delText>3</w:delText>
        </w:r>
      </w:del>
      <w:r>
        <w:rPr>
          <w:rFonts w:ascii="Times New Roman" w:hAnsi="Times New Roman" w:cs="Times New Roman"/>
          <w:sz w:val="24"/>
          <w:szCs w:val="24"/>
        </w:rPr>
        <w:t>) of the winter Pacific Decadal Oscillation (PDO</w:t>
      </w:r>
      <w:ins w:id="5499" w:author="Jon.Richar" w:date="2023-07-03T12:20:00Z">
        <w:r w:rsidR="00546E8F">
          <w:rPr>
            <w:rFonts w:ascii="Times New Roman" w:hAnsi="Times New Roman" w:cs="Times New Roman"/>
            <w:sz w:val="24"/>
            <w:szCs w:val="24"/>
          </w:rPr>
          <w:t>, c.</w:t>
        </w:r>
      </w:ins>
      <w:r>
        <w:rPr>
          <w:rFonts w:ascii="Times New Roman" w:hAnsi="Times New Roman" w:cs="Times New Roman"/>
          <w:sz w:val="24"/>
          <w:szCs w:val="24"/>
        </w:rPr>
        <w:t xml:space="preserve">) </w:t>
      </w:r>
      <w:ins w:id="5500" w:author="Jon.Richar" w:date="2023-02-07T13:22:00Z">
        <w:r w:rsidR="00D27903">
          <w:rPr>
            <w:rFonts w:ascii="Times New Roman" w:hAnsi="Times New Roman" w:cs="Times New Roman"/>
            <w:sz w:val="24"/>
            <w:szCs w:val="24"/>
          </w:rPr>
          <w:t>and the Arctic Oscillation (AO</w:t>
        </w:r>
      </w:ins>
      <w:ins w:id="5501" w:author="Jon.Richar" w:date="2023-07-03T12:20:00Z">
        <w:r w:rsidR="00546E8F">
          <w:rPr>
            <w:rFonts w:ascii="Times New Roman" w:hAnsi="Times New Roman" w:cs="Times New Roman"/>
            <w:sz w:val="24"/>
            <w:szCs w:val="24"/>
          </w:rPr>
          <w:t>, d.)</w:t>
        </w:r>
      </w:ins>
      <w:ins w:id="5502" w:author="Jon.Richar" w:date="2023-02-07T13:22:00Z">
        <w:r w:rsidR="00D27903">
          <w:rPr>
            <w:rFonts w:ascii="Times New Roman" w:hAnsi="Times New Roman" w:cs="Times New Roman"/>
            <w:sz w:val="24"/>
            <w:szCs w:val="24"/>
          </w:rPr>
          <w:t xml:space="preserve"> </w:t>
        </w:r>
      </w:ins>
      <w:r>
        <w:rPr>
          <w:rFonts w:ascii="Times New Roman" w:hAnsi="Times New Roman" w:cs="Times New Roman"/>
          <w:sz w:val="24"/>
          <w:szCs w:val="24"/>
        </w:rPr>
        <w:t>as the environmental covariates.</w:t>
      </w:r>
      <w:ins w:id="5503" w:author="Jon.Richar" w:date="2023-06-09T11:07:00Z">
        <w:r w:rsidR="00A33EBB">
          <w:rPr>
            <w:rFonts w:ascii="Times New Roman" w:hAnsi="Times New Roman" w:cs="Times New Roman"/>
            <w:sz w:val="24"/>
            <w:szCs w:val="24"/>
          </w:rPr>
          <w:t xml:space="preserve"> Note linear relationships for </w:t>
        </w:r>
      </w:ins>
      <w:proofErr w:type="gramStart"/>
      <w:ins w:id="5504" w:author="Jon.Richar" w:date="2023-06-09T11:08:00Z">
        <w:r w:rsidR="00A33EBB">
          <w:rPr>
            <w:rFonts w:ascii="Times New Roman" w:hAnsi="Times New Roman" w:cs="Times New Roman"/>
            <w:sz w:val="24"/>
            <w:szCs w:val="24"/>
          </w:rPr>
          <w:t>non S</w:t>
        </w:r>
        <w:proofErr w:type="gramEnd"/>
        <w:r w:rsidR="00A33EBB">
          <w:rPr>
            <w:rFonts w:ascii="Times New Roman" w:hAnsi="Times New Roman" w:cs="Times New Roman"/>
            <w:sz w:val="24"/>
            <w:szCs w:val="24"/>
          </w:rPr>
          <w:t>-R variables.</w:t>
        </w:r>
      </w:ins>
      <w:ins w:id="5505" w:author="Jon.Richar" w:date="2023-07-03T12:12:00Z">
        <w:r w:rsidR="002D3D17">
          <w:rPr>
            <w:rFonts w:ascii="Times New Roman" w:hAnsi="Times New Roman" w:cs="Times New Roman"/>
            <w:sz w:val="24"/>
            <w:szCs w:val="24"/>
          </w:rPr>
          <w:t xml:space="preserve"> </w:t>
        </w:r>
      </w:ins>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 w:author="Mike.Litzow" w:date="2023-12-18T06:28:00Z" w:initials="M">
    <w:p w14:paraId="77DC3A1C" w14:textId="526BA99D" w:rsidR="0011307B" w:rsidRDefault="0011307B">
      <w:pPr>
        <w:pStyle w:val="CommentText"/>
      </w:pPr>
      <w:r>
        <w:rPr>
          <w:rStyle w:val="CommentReference"/>
        </w:rPr>
        <w:annotationRef/>
      </w:r>
      <w:r>
        <w:rPr>
          <w:noProof/>
        </w:rPr>
        <w:t>Change to the most recent SAFE report.</w:t>
      </w:r>
    </w:p>
  </w:comment>
  <w:comment w:id="50" w:author="Mike.Litzow" w:date="2023-12-17T12:56:00Z" w:initials="M">
    <w:p w14:paraId="03B4DDDD" w14:textId="77777777" w:rsidR="0011307B" w:rsidRPr="0070521D" w:rsidRDefault="0011307B" w:rsidP="00872EBE">
      <w:pPr>
        <w:pStyle w:val="Bibliography"/>
        <w:rPr>
          <w:rFonts w:ascii="Calibri" w:hAnsi="Calibri" w:cs="Calibri"/>
        </w:rPr>
      </w:pPr>
      <w:r>
        <w:rPr>
          <w:rStyle w:val="CommentReference"/>
        </w:rPr>
        <w:annotationRef/>
      </w:r>
      <w:r>
        <w:fldChar w:fldCharType="begin"/>
      </w:r>
      <w:r>
        <w:instrText xml:space="preserve"> ADDIN ZOTERO_BIBL {"uncited":[],"omitted":[],"custom":[]} CSL_BIBLIOGRAPHY </w:instrText>
      </w:r>
      <w:r>
        <w:fldChar w:fldCharType="separate"/>
      </w:r>
      <w:r w:rsidRPr="0070521D">
        <w:rPr>
          <w:rFonts w:ascii="Calibri" w:hAnsi="Calibri" w:cs="Calibri"/>
        </w:rPr>
        <w:t>Litzow, M.A., Malick, M.J., Kristiansen, T., Connors, B.M., Ruggerone, G.T., 2024. Climate attribution time series track the evolution of human influence on North Pacific sea surface temperature. Environmental Research Letters 9. https://doi.org/10.1088/1748-9326/ad0c88</w:t>
      </w:r>
    </w:p>
    <w:p w14:paraId="1FAB9B6B" w14:textId="4CB007A7" w:rsidR="0011307B" w:rsidRDefault="0011307B" w:rsidP="00872EBE">
      <w:pPr>
        <w:pStyle w:val="CommentText"/>
      </w:pPr>
      <w:r>
        <w:fldChar w:fldCharType="end"/>
      </w:r>
    </w:p>
  </w:comment>
  <w:comment w:id="54" w:author="Mike.Litzow" w:date="2023-12-18T06:29:00Z" w:initials="M">
    <w:p w14:paraId="08BA728F" w14:textId="36294342" w:rsidR="0011307B" w:rsidRDefault="0011307B">
      <w:pPr>
        <w:pStyle w:val="CommentText"/>
      </w:pPr>
      <w:r>
        <w:rPr>
          <w:rStyle w:val="CommentReference"/>
        </w:rPr>
        <w:annotationRef/>
      </w:r>
      <w:r>
        <w:t xml:space="preserve">I think Cody has back away from groundfish predation as an explanation for the </w:t>
      </w:r>
      <w:proofErr w:type="spellStart"/>
      <w:r>
        <w:t>opilio</w:t>
      </w:r>
      <w:proofErr w:type="spellEnd"/>
      <w:r>
        <w:t xml:space="preserve"> collapse, so might be best to use another paper on proposed groundfish predation effects on BSAI crab as the example here.</w:t>
      </w:r>
    </w:p>
  </w:comment>
  <w:comment w:id="70" w:author="Mike.Litzow" w:date="2023-12-18T06:36:00Z" w:initials="M">
    <w:p w14:paraId="59F3D653" w14:textId="1F59CFC9" w:rsidR="0011307B" w:rsidRDefault="0011307B">
      <w:pPr>
        <w:pStyle w:val="CommentText"/>
      </w:pPr>
      <w:r>
        <w:rPr>
          <w:rStyle w:val="CommentReference"/>
        </w:rPr>
        <w:annotationRef/>
      </w:r>
      <w:r>
        <w:t>SAFE report</w:t>
      </w:r>
    </w:p>
  </w:comment>
  <w:comment w:id="82" w:author="Mike.Litzow" w:date="2023-12-18T09:39:00Z" w:initials="M">
    <w:p w14:paraId="2EB2BB53" w14:textId="169C34C3" w:rsidR="0011307B" w:rsidRDefault="0011307B">
      <w:pPr>
        <w:pStyle w:val="CommentText"/>
      </w:pPr>
      <w:r>
        <w:rPr>
          <w:rStyle w:val="CommentReference"/>
        </w:rPr>
        <w:annotationRef/>
      </w:r>
      <w:r>
        <w:t>Take a look at the SAFE report and confirm I have this right!</w:t>
      </w:r>
    </w:p>
  </w:comment>
  <w:comment w:id="96" w:author="Mike.Litzow" w:date="2023-12-18T10:11:00Z" w:initials="M">
    <w:p w14:paraId="1FA873F0" w14:textId="0312FCDC" w:rsidR="0011307B" w:rsidRDefault="0011307B">
      <w:pPr>
        <w:pStyle w:val="CommentText"/>
      </w:pPr>
      <w:r>
        <w:rPr>
          <w:rStyle w:val="CommentReference"/>
        </w:rPr>
        <w:annotationRef/>
      </w:r>
      <w:r>
        <w:t>Cite either the SAFE intro or the FMP here.</w:t>
      </w:r>
    </w:p>
  </w:comment>
  <w:comment w:id="153" w:author="Mike.Litzow" w:date="2023-12-20T07:47:00Z" w:initials="M">
    <w:p w14:paraId="32A5A359" w14:textId="00565A38" w:rsidR="0011307B" w:rsidRDefault="0011307B">
      <w:pPr>
        <w:pStyle w:val="CommentText"/>
      </w:pPr>
      <w:r>
        <w:rPr>
          <w:rStyle w:val="CommentReference"/>
        </w:rPr>
        <w:annotationRef/>
      </w:r>
      <w:r>
        <w:t xml:space="preserve">This is a difficult line to walk – it’s fine to refer to salient research in the Intro, but important that the Intro doesn’t read as a review of the topic. Cutting these </w:t>
      </w:r>
      <w:proofErr w:type="spellStart"/>
      <w:r>
        <w:t>grafs</w:t>
      </w:r>
      <w:proofErr w:type="spellEnd"/>
      <w:r>
        <w:t xml:space="preserve"> would bring the Intro down to ~700 words, which isn’t an unreasonable length – would still be some room to bring in a few key points about existing knowledge if you would like.</w:t>
      </w:r>
    </w:p>
  </w:comment>
  <w:comment w:id="244" w:author="Mike.Litzow" w:date="2023-12-20T12:18:00Z" w:initials="M">
    <w:p w14:paraId="6BDF5EA3" w14:textId="75009136" w:rsidR="0011307B" w:rsidRDefault="0011307B">
      <w:pPr>
        <w:pStyle w:val="CommentText"/>
      </w:pPr>
      <w:r>
        <w:rPr>
          <w:rStyle w:val="CommentReference"/>
        </w:rPr>
        <w:annotationRef/>
      </w:r>
      <w:r>
        <w:rPr>
          <w:noProof/>
        </w:rPr>
        <w:t>Change to the 2023 version</w:t>
      </w:r>
    </w:p>
  </w:comment>
  <w:comment w:id="251" w:author="Mike.Litzow" w:date="2023-12-20T12:25:00Z" w:initials="M">
    <w:p w14:paraId="37D9D3C8" w14:textId="72B0335A" w:rsidR="0011307B" w:rsidRDefault="0011307B">
      <w:pPr>
        <w:pStyle w:val="CommentText"/>
      </w:pPr>
      <w:r>
        <w:rPr>
          <w:rStyle w:val="CommentReference"/>
        </w:rPr>
        <w:annotationRef/>
      </w:r>
      <w:r>
        <w:rPr>
          <w:noProof/>
        </w:rPr>
        <w:t>Move this to Discussion</w:t>
      </w:r>
    </w:p>
  </w:comment>
  <w:comment w:id="258" w:author="Mike.Litzow" w:date="2023-12-21T07:00:00Z" w:initials="M">
    <w:p w14:paraId="04D8EB2B" w14:textId="059BDC28" w:rsidR="0011307B" w:rsidRDefault="0011307B">
      <w:pPr>
        <w:pStyle w:val="CommentText"/>
      </w:pPr>
      <w:r>
        <w:rPr>
          <w:rStyle w:val="CommentReference"/>
        </w:rPr>
        <w:annotationRef/>
      </w:r>
      <w:r>
        <w:t>How many SC2 are there?? If it is a high proportion of the total then are we ignoring a significant proportion of the total mature abundance? Is it possible to use a different lag for SC2 crab?</w:t>
      </w:r>
    </w:p>
  </w:comment>
  <w:comment w:id="274" w:author="Mike.Litzow" w:date="2023-12-21T07:03:00Z" w:initials="M">
    <w:p w14:paraId="04D9B2FF" w14:textId="7337FF7B" w:rsidR="0011307B" w:rsidRDefault="0011307B">
      <w:pPr>
        <w:pStyle w:val="CommentText"/>
      </w:pPr>
      <w:r>
        <w:rPr>
          <w:rStyle w:val="CommentReference"/>
        </w:rPr>
        <w:annotationRef/>
      </w:r>
      <w:r>
        <w:t xml:space="preserve">This term doesn’t appear in the equation – </w:t>
      </w:r>
      <w:proofErr w:type="spellStart"/>
      <w:r>
        <w:t>A</w:t>
      </w:r>
      <w:r w:rsidRPr="00FB4CA8">
        <w:rPr>
          <w:vertAlign w:val="subscript"/>
        </w:rPr>
        <w:t>j</w:t>
      </w:r>
      <w:proofErr w:type="spellEnd"/>
      <w:r>
        <w:t>?</w:t>
      </w:r>
    </w:p>
    <w:p w14:paraId="1E451884" w14:textId="175722AB" w:rsidR="0011307B" w:rsidRDefault="0011307B">
      <w:pPr>
        <w:pStyle w:val="CommentText"/>
      </w:pPr>
    </w:p>
  </w:comment>
  <w:comment w:id="259" w:author="Mike.Litzow" w:date="2023-12-21T07:10:00Z" w:initials="M">
    <w:p w14:paraId="02502492" w14:textId="2A516492" w:rsidR="0011307B" w:rsidRDefault="0011307B">
      <w:pPr>
        <w:pStyle w:val="CommentText"/>
      </w:pPr>
      <w:r>
        <w:rPr>
          <w:rStyle w:val="CommentReference"/>
        </w:rPr>
        <w:annotationRef/>
      </w:r>
      <w:r>
        <w:t>I think this section can be dropped – just say that we’re using CPUE, and cite the Tech Memo for the methods involved.</w:t>
      </w:r>
    </w:p>
  </w:comment>
  <w:comment w:id="278" w:author="Mike.Litzow" w:date="2022-12-29T10:20:00Z" w:initials="M">
    <w:p w14:paraId="4921A4BD" w14:textId="77777777" w:rsidR="0011307B" w:rsidRDefault="0011307B" w:rsidP="00100DA0">
      <w:pPr>
        <w:pStyle w:val="CommentText"/>
      </w:pPr>
      <w:r>
        <w:rPr>
          <w:rStyle w:val="CommentReference"/>
        </w:rPr>
        <w:annotationRef/>
      </w:r>
      <w:r>
        <w:t>All this description of Fig 2 should go into Methods as a description of the study system (and it should become Fig. 1).</w:t>
      </w:r>
    </w:p>
  </w:comment>
  <w:comment w:id="294" w:author="Mike.Litzow" w:date="2023-12-21T07:22:00Z" w:initials="M">
    <w:p w14:paraId="4E7AD38D" w14:textId="0B30DE56" w:rsidR="0011307B" w:rsidRDefault="0011307B">
      <w:pPr>
        <w:pStyle w:val="CommentText"/>
      </w:pPr>
      <w:r>
        <w:rPr>
          <w:rStyle w:val="CommentReference"/>
        </w:rPr>
        <w:annotationRef/>
      </w:r>
      <w:r>
        <w:t>Sampling variance / observation error are high for this survey, and I’m a little uncomfortable with dropping a data point ad hoc like this. It looks like the results are strong enough to handle using all the data – I think it would be worth re-running with the full data set. And if the results are contingent on throwing out that data point, then that’s a reason to be a little skeptical!</w:t>
      </w:r>
    </w:p>
  </w:comment>
  <w:comment w:id="299" w:author="Mike.Litzow" w:date="2023-12-23T08:23:00Z" w:initials="M">
    <w:p w14:paraId="2B7CFEBB" w14:textId="580A0A6D" w:rsidR="0011307B" w:rsidRDefault="0011307B">
      <w:pPr>
        <w:pStyle w:val="CommentText"/>
      </w:pPr>
      <w:r>
        <w:rPr>
          <w:rStyle w:val="CommentReference"/>
        </w:rPr>
        <w:annotationRef/>
      </w:r>
      <w:r>
        <w:t xml:space="preserve">The order of description in this section should match the order in Table 1. </w:t>
      </w:r>
    </w:p>
  </w:comment>
  <w:comment w:id="318" w:author="Mike.Litzow" w:date="2023-12-23T08:25:00Z" w:initials="M">
    <w:p w14:paraId="5B862469" w14:textId="060B615E" w:rsidR="0011307B" w:rsidRDefault="0011307B">
      <w:pPr>
        <w:pStyle w:val="CommentText"/>
      </w:pPr>
      <w:r>
        <w:rPr>
          <w:rStyle w:val="CommentReference"/>
        </w:rPr>
        <w:annotationRef/>
      </w:r>
      <w:r>
        <w:t>Mature?</w:t>
      </w:r>
    </w:p>
  </w:comment>
  <w:comment w:id="328" w:author="Mike.Litzow" w:date="2023-12-23T08:40:00Z" w:initials="M">
    <w:p w14:paraId="504353BA" w14:textId="797D4BE5" w:rsidR="0011307B" w:rsidRDefault="0011307B">
      <w:pPr>
        <w:pStyle w:val="CommentText"/>
      </w:pPr>
      <w:r>
        <w:rPr>
          <w:rStyle w:val="CommentReference"/>
        </w:rPr>
        <w:annotationRef/>
      </w:r>
      <w:r>
        <w:t>Need to say why rolling means are used (because the covariates may affect crab at multiple ages / juvenile recruitment indices may include multiple ages), and only make this description of rolling means once, at the end of the data section.</w:t>
      </w:r>
    </w:p>
  </w:comment>
  <w:comment w:id="559" w:author="Mike.Litzow" w:date="2022-12-29T09:54:00Z" w:initials="M">
    <w:p w14:paraId="50FED0FD" w14:textId="74518B7D" w:rsidR="0011307B" w:rsidRDefault="0011307B">
      <w:pPr>
        <w:pStyle w:val="CommentText"/>
      </w:pPr>
      <w:r>
        <w:rPr>
          <w:rStyle w:val="CommentReference"/>
        </w:rPr>
        <w:annotationRef/>
      </w:r>
      <w:r>
        <w:t>This should be in Results</w:t>
      </w:r>
    </w:p>
  </w:comment>
  <w:comment w:id="639" w:author="Mike.Litzow" w:date="2023-12-23T09:56:00Z" w:initials="M">
    <w:p w14:paraId="113A32AA" w14:textId="70E422F4" w:rsidR="0011307B" w:rsidRDefault="0011307B">
      <w:pPr>
        <w:pStyle w:val="CommentText"/>
      </w:pPr>
      <w:r>
        <w:rPr>
          <w:rStyle w:val="CommentReference"/>
        </w:rPr>
        <w:annotationRef/>
      </w:r>
      <w:r>
        <w:t>Need to state the limit of r that was acceptable here.</w:t>
      </w:r>
    </w:p>
  </w:comment>
  <w:comment w:id="683" w:author="Mike.Litzow" w:date="2022-12-29T10:06:00Z" w:initials="M">
    <w:p w14:paraId="4BDEA42C" w14:textId="667D7777" w:rsidR="0011307B" w:rsidRDefault="0011307B">
      <w:pPr>
        <w:pStyle w:val="CommentText"/>
      </w:pPr>
      <w:r>
        <w:rPr>
          <w:rStyle w:val="CommentReference"/>
        </w:rPr>
        <w:annotationRef/>
      </w:r>
      <w:r>
        <w:t>These aren’t cycles, properly speaking, and the change in periodicity is impossible to distinguish from noise, so likely best to drop this sentence.</w:t>
      </w:r>
    </w:p>
  </w:comment>
  <w:comment w:id="667" w:author="Mike.Litzow" w:date="2022-12-29T10:20:00Z" w:initials="M">
    <w:p w14:paraId="58BDE894" w14:textId="2FA64C65" w:rsidR="0011307B" w:rsidRDefault="0011307B">
      <w:pPr>
        <w:pStyle w:val="CommentText"/>
      </w:pPr>
      <w:r>
        <w:rPr>
          <w:rStyle w:val="CommentReference"/>
        </w:rPr>
        <w:annotationRef/>
      </w:r>
      <w:r>
        <w:t>All this description of Fig 2 should go into Methods as a description of the study system (and it should become Fig. 1).</w:t>
      </w:r>
    </w:p>
  </w:comment>
  <w:comment w:id="757" w:author="Mike.Litzow" w:date="2022-12-29T10:44:00Z" w:initials="M">
    <w:p w14:paraId="215B4438" w14:textId="1AB57FE9" w:rsidR="0011307B" w:rsidRDefault="0011307B">
      <w:pPr>
        <w:pStyle w:val="CommentText"/>
      </w:pPr>
      <w:r>
        <w:rPr>
          <w:rStyle w:val="CommentReference"/>
        </w:rPr>
        <w:annotationRef/>
      </w:r>
      <w:r>
        <w:t xml:space="preserve">This should </w:t>
      </w:r>
      <w:proofErr w:type="gramStart"/>
      <w:r>
        <w:t>got</w:t>
      </w:r>
      <w:proofErr w:type="gramEnd"/>
      <w:r>
        <w:t xml:space="preserve"> to Methods.</w:t>
      </w:r>
    </w:p>
  </w:comment>
  <w:comment w:id="890" w:author="Mike.Litzow" w:date="2022-12-29T10:49:00Z" w:initials="M">
    <w:p w14:paraId="050A090A" w14:textId="0FFD7D42" w:rsidR="0011307B" w:rsidRDefault="0011307B">
      <w:pPr>
        <w:pStyle w:val="CommentText"/>
      </w:pPr>
      <w:r>
        <w:rPr>
          <w:rStyle w:val="CommentReference"/>
        </w:rPr>
        <w:annotationRef/>
      </w:r>
      <w:r>
        <w:t>Have you plotted FHS abundance against the PDO? I forget</w:t>
      </w:r>
    </w:p>
  </w:comment>
  <w:comment w:id="891" w:author="Jon.Richar" w:date="2023-02-07T14:02:00Z" w:initials="J">
    <w:p w14:paraId="3255073B" w14:textId="65D26BAE" w:rsidR="0011307B" w:rsidRDefault="0011307B">
      <w:pPr>
        <w:pStyle w:val="CommentText"/>
      </w:pPr>
      <w:r>
        <w:rPr>
          <w:rStyle w:val="CommentReference"/>
        </w:rPr>
        <w:annotationRef/>
      </w:r>
      <w:r>
        <w:t>Please see correlation tables (Tables 2, 3, 4)</w:t>
      </w:r>
    </w:p>
  </w:comment>
  <w:comment w:id="1631" w:author="Mike.Litzow" w:date="2023-12-23T08:24:00Z" w:initials="M">
    <w:p w14:paraId="64AFC888" w14:textId="117E445E" w:rsidR="0011307B" w:rsidRDefault="0011307B">
      <w:pPr>
        <w:pStyle w:val="CommentText"/>
      </w:pPr>
      <w:r>
        <w:rPr>
          <w:rStyle w:val="CommentReference"/>
        </w:rPr>
        <w:annotationRef/>
      </w:r>
      <w:r>
        <w:t>Mature female?</w:t>
      </w:r>
    </w:p>
  </w:comment>
  <w:comment w:id="1638" w:author="Mike.Litzow" w:date="2023-12-21T07:49:00Z" w:initials="M">
    <w:p w14:paraId="2745525F" w14:textId="20F7122C" w:rsidR="0011307B" w:rsidRDefault="0011307B">
      <w:pPr>
        <w:pStyle w:val="CommentText"/>
      </w:pPr>
      <w:r>
        <w:rPr>
          <w:rStyle w:val="CommentReference"/>
        </w:rPr>
        <w:annotationRef/>
      </w:r>
      <w:r>
        <w:t>Add a column of citations for the proposed mechanisms?</w:t>
      </w:r>
    </w:p>
  </w:comment>
  <w:comment w:id="5469" w:author="Mike.Litzow" w:date="2024-01-02T12:13:00Z" w:initials="M">
    <w:p w14:paraId="680DAF4D" w14:textId="63F77E90" w:rsidR="00532572" w:rsidRDefault="00532572">
      <w:pPr>
        <w:pStyle w:val="CommentText"/>
      </w:pPr>
      <w:r>
        <w:rPr>
          <w:rStyle w:val="CommentReference"/>
        </w:rPr>
        <w:annotationRef/>
      </w:r>
      <w:r>
        <w:t>I think drop this Fig. as it basically repeats panel A in the next figure.</w:t>
      </w:r>
    </w:p>
  </w:comment>
  <w:comment w:id="5468" w:author="Mike.Litzow" w:date="2024-01-02T12:12:00Z" w:initials="M">
    <w:p w14:paraId="53770A90" w14:textId="18DD08F6" w:rsidR="00532572" w:rsidRDefault="00532572">
      <w:pPr>
        <w:pStyle w:val="CommentText"/>
      </w:pPr>
      <w:r>
        <w:rPr>
          <w:rStyle w:val="CommentReference"/>
        </w:rPr>
        <w:annotationRef/>
      </w:r>
    </w:p>
  </w:comment>
  <w:comment w:id="5480" w:author="Jon.Richar" w:date="2023-02-07T13:30:00Z" w:initials="J">
    <w:p w14:paraId="17B35AFA" w14:textId="507B4989" w:rsidR="0011307B" w:rsidRDefault="0011307B">
      <w:pPr>
        <w:pStyle w:val="CommentText"/>
      </w:pPr>
      <w:r>
        <w:rPr>
          <w:rStyle w:val="CommentReference"/>
        </w:rPr>
        <w:annotationRef/>
      </w:r>
      <w:r>
        <w:t>Note this is the full model using smooth terms for covariates. The best model uses linear terms, however I have had no luck trying to generate graphics for the linear terms in that model, so I used this one as a placeholder/stand-in, pending an actual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DC3A1C" w15:done="0"/>
  <w15:commentEx w15:paraId="1FAB9B6B" w15:done="0"/>
  <w15:commentEx w15:paraId="08BA728F" w15:done="0"/>
  <w15:commentEx w15:paraId="59F3D653" w15:done="0"/>
  <w15:commentEx w15:paraId="2EB2BB53" w15:done="0"/>
  <w15:commentEx w15:paraId="1FA873F0" w15:done="0"/>
  <w15:commentEx w15:paraId="32A5A359" w15:done="0"/>
  <w15:commentEx w15:paraId="6BDF5EA3" w15:done="0"/>
  <w15:commentEx w15:paraId="37D9D3C8" w15:done="0"/>
  <w15:commentEx w15:paraId="04D8EB2B" w15:done="0"/>
  <w15:commentEx w15:paraId="1E451884" w15:done="0"/>
  <w15:commentEx w15:paraId="02502492" w15:done="0"/>
  <w15:commentEx w15:paraId="4921A4BD" w15:done="0"/>
  <w15:commentEx w15:paraId="4E7AD38D" w15:done="0"/>
  <w15:commentEx w15:paraId="2B7CFEBB" w15:done="0"/>
  <w15:commentEx w15:paraId="5B862469" w15:done="0"/>
  <w15:commentEx w15:paraId="504353BA" w15:done="0"/>
  <w15:commentEx w15:paraId="50FED0FD" w15:done="0"/>
  <w15:commentEx w15:paraId="113A32AA" w15:done="0"/>
  <w15:commentEx w15:paraId="4BDEA42C" w15:done="0"/>
  <w15:commentEx w15:paraId="58BDE894" w15:done="0"/>
  <w15:commentEx w15:paraId="215B4438" w15:done="0"/>
  <w15:commentEx w15:paraId="050A090A" w15:done="0"/>
  <w15:commentEx w15:paraId="3255073B" w15:paraIdParent="050A090A" w15:done="0"/>
  <w15:commentEx w15:paraId="64AFC888" w15:done="0"/>
  <w15:commentEx w15:paraId="2745525F" w15:done="0"/>
  <w15:commentEx w15:paraId="680DAF4D" w15:done="0"/>
  <w15:commentEx w15:paraId="53770A90" w15:done="0"/>
  <w15:commentEx w15:paraId="17B35A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C3A1C" w16cid:durableId="292A6510"/>
  <w16cid:commentId w16cid:paraId="1FAB9B6B" w16cid:durableId="29296E85"/>
  <w16cid:commentId w16cid:paraId="08BA728F" w16cid:durableId="292A654B"/>
  <w16cid:commentId w16cid:paraId="59F3D653" w16cid:durableId="292A66F4"/>
  <w16cid:commentId w16cid:paraId="2EB2BB53" w16cid:durableId="292A91C8"/>
  <w16cid:commentId w16cid:paraId="1FA873F0" w16cid:durableId="292A9961"/>
  <w16cid:commentId w16cid:paraId="32A5A359" w16cid:durableId="292D1A92"/>
  <w16cid:commentId w16cid:paraId="6BDF5EA3" w16cid:durableId="292D5A02"/>
  <w16cid:commentId w16cid:paraId="37D9D3C8" w16cid:durableId="292D5BAF"/>
  <w16cid:commentId w16cid:paraId="04D8EB2B" w16cid:durableId="292E6108"/>
  <w16cid:commentId w16cid:paraId="1E451884" w16cid:durableId="292E61C3"/>
  <w16cid:commentId w16cid:paraId="02502492" w16cid:durableId="292E6351"/>
  <w16cid:commentId w16cid:paraId="4921A4BD" w16cid:durableId="29294AA3"/>
  <w16cid:commentId w16cid:paraId="4E7AD38D" w16cid:durableId="292E664B"/>
  <w16cid:commentId w16cid:paraId="2B7CFEBB" w16cid:durableId="29311781"/>
  <w16cid:commentId w16cid:paraId="5B862469" w16cid:durableId="293117DF"/>
  <w16cid:commentId w16cid:paraId="504353BA" w16cid:durableId="29311B7F"/>
  <w16cid:commentId w16cid:paraId="50FED0FD" w16cid:durableId="29294AA4"/>
  <w16cid:commentId w16cid:paraId="113A32AA" w16cid:durableId="29312D59"/>
  <w16cid:commentId w16cid:paraId="4BDEA42C" w16cid:durableId="29294AA5"/>
  <w16cid:commentId w16cid:paraId="58BDE894" w16cid:durableId="29294AA6"/>
  <w16cid:commentId w16cid:paraId="215B4438" w16cid:durableId="29294AA7"/>
  <w16cid:commentId w16cid:paraId="050A090A" w16cid:durableId="29294AA8"/>
  <w16cid:commentId w16cid:paraId="3255073B" w16cid:durableId="29294AA9"/>
  <w16cid:commentId w16cid:paraId="64AFC888" w16cid:durableId="293117D1"/>
  <w16cid:commentId w16cid:paraId="2745525F" w16cid:durableId="292E6C71"/>
  <w16cid:commentId w16cid:paraId="680DAF4D" w16cid:durableId="293E7C7E"/>
  <w16cid:commentId w16cid:paraId="53770A90" w16cid:durableId="293E7C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68B48" w14:textId="77777777" w:rsidR="00F151E3" w:rsidRDefault="00F151E3">
      <w:pPr>
        <w:spacing w:after="0" w:line="240" w:lineRule="auto"/>
      </w:pPr>
      <w:r>
        <w:separator/>
      </w:r>
    </w:p>
  </w:endnote>
  <w:endnote w:type="continuationSeparator" w:id="0">
    <w:p w14:paraId="4AB2F077" w14:textId="77777777" w:rsidR="00F151E3" w:rsidRDefault="00F1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581899"/>
      <w:docPartObj>
        <w:docPartGallery w:val="Page Numbers (Bottom of Page)"/>
        <w:docPartUnique/>
      </w:docPartObj>
    </w:sdtPr>
    <w:sdtEndPr>
      <w:rPr>
        <w:noProof/>
      </w:rPr>
    </w:sdtEndPr>
    <w:sdtContent>
      <w:p w14:paraId="3BCB2F23" w14:textId="70AE1B01" w:rsidR="0011307B" w:rsidRDefault="0011307B">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7CDC2DB9" w14:textId="77777777" w:rsidR="0011307B" w:rsidRDefault="00113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8F091" w14:textId="77777777" w:rsidR="00F151E3" w:rsidRDefault="00F151E3">
      <w:pPr>
        <w:spacing w:after="0" w:line="240" w:lineRule="auto"/>
      </w:pPr>
      <w:r>
        <w:separator/>
      </w:r>
    </w:p>
  </w:footnote>
  <w:footnote w:type="continuationSeparator" w:id="0">
    <w:p w14:paraId="21BB1206" w14:textId="77777777" w:rsidR="00F151E3" w:rsidRDefault="00F151E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Litzow">
    <w15:presenceInfo w15:providerId="None" w15:userId="Mike.Litzow"/>
  </w15:person>
  <w15:person w15:author="Jon.Richar">
    <w15:presenceInfo w15:providerId="None" w15:userId="Jon.Rich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D2"/>
    <w:rsid w:val="0001045F"/>
    <w:rsid w:val="00017B7C"/>
    <w:rsid w:val="000224CC"/>
    <w:rsid w:val="00023B78"/>
    <w:rsid w:val="00053B04"/>
    <w:rsid w:val="00055084"/>
    <w:rsid w:val="000642FD"/>
    <w:rsid w:val="00065B99"/>
    <w:rsid w:val="000750BF"/>
    <w:rsid w:val="0007572C"/>
    <w:rsid w:val="0009349B"/>
    <w:rsid w:val="000C0609"/>
    <w:rsid w:val="000C59DE"/>
    <w:rsid w:val="000D6665"/>
    <w:rsid w:val="000E4D20"/>
    <w:rsid w:val="000F465D"/>
    <w:rsid w:val="00100DA0"/>
    <w:rsid w:val="001023EC"/>
    <w:rsid w:val="0011307B"/>
    <w:rsid w:val="00123C95"/>
    <w:rsid w:val="0012506B"/>
    <w:rsid w:val="00130C4A"/>
    <w:rsid w:val="0013711F"/>
    <w:rsid w:val="001400D0"/>
    <w:rsid w:val="00145D0A"/>
    <w:rsid w:val="00147372"/>
    <w:rsid w:val="0015373F"/>
    <w:rsid w:val="00177ACD"/>
    <w:rsid w:val="0018151F"/>
    <w:rsid w:val="00186CC5"/>
    <w:rsid w:val="001A485E"/>
    <w:rsid w:val="001B60EC"/>
    <w:rsid w:val="001C0E76"/>
    <w:rsid w:val="001F7F0D"/>
    <w:rsid w:val="002125C2"/>
    <w:rsid w:val="00216286"/>
    <w:rsid w:val="00245520"/>
    <w:rsid w:val="0026556C"/>
    <w:rsid w:val="0026687E"/>
    <w:rsid w:val="00274CD1"/>
    <w:rsid w:val="00276DE2"/>
    <w:rsid w:val="00290DF0"/>
    <w:rsid w:val="002A7B36"/>
    <w:rsid w:val="002B4D01"/>
    <w:rsid w:val="002B65D3"/>
    <w:rsid w:val="002C7507"/>
    <w:rsid w:val="002D1BB2"/>
    <w:rsid w:val="002D3D17"/>
    <w:rsid w:val="002D69F6"/>
    <w:rsid w:val="002E5FA3"/>
    <w:rsid w:val="0031011E"/>
    <w:rsid w:val="0031269F"/>
    <w:rsid w:val="003141C0"/>
    <w:rsid w:val="00314A44"/>
    <w:rsid w:val="0031658F"/>
    <w:rsid w:val="00320DE1"/>
    <w:rsid w:val="00324C24"/>
    <w:rsid w:val="00330F4E"/>
    <w:rsid w:val="00335AC4"/>
    <w:rsid w:val="003433F5"/>
    <w:rsid w:val="00366435"/>
    <w:rsid w:val="00370E97"/>
    <w:rsid w:val="003750EF"/>
    <w:rsid w:val="003861AA"/>
    <w:rsid w:val="00397E9D"/>
    <w:rsid w:val="003B0267"/>
    <w:rsid w:val="003B0AD3"/>
    <w:rsid w:val="003C782D"/>
    <w:rsid w:val="003D1F3D"/>
    <w:rsid w:val="003D2E51"/>
    <w:rsid w:val="003D6F6C"/>
    <w:rsid w:val="003D79BE"/>
    <w:rsid w:val="003E1464"/>
    <w:rsid w:val="003E5323"/>
    <w:rsid w:val="00425C86"/>
    <w:rsid w:val="00431F47"/>
    <w:rsid w:val="00432A5D"/>
    <w:rsid w:val="0043502C"/>
    <w:rsid w:val="00440130"/>
    <w:rsid w:val="004447E0"/>
    <w:rsid w:val="00454BBA"/>
    <w:rsid w:val="004714D8"/>
    <w:rsid w:val="0047407B"/>
    <w:rsid w:val="004744B7"/>
    <w:rsid w:val="004D5899"/>
    <w:rsid w:val="004E7EE2"/>
    <w:rsid w:val="004F2877"/>
    <w:rsid w:val="005018C2"/>
    <w:rsid w:val="00501D4F"/>
    <w:rsid w:val="00515B9B"/>
    <w:rsid w:val="00525AD2"/>
    <w:rsid w:val="00532572"/>
    <w:rsid w:val="00546E8F"/>
    <w:rsid w:val="005604B2"/>
    <w:rsid w:val="00576291"/>
    <w:rsid w:val="00580418"/>
    <w:rsid w:val="00582FB7"/>
    <w:rsid w:val="00591008"/>
    <w:rsid w:val="005A5DD3"/>
    <w:rsid w:val="005B0DC3"/>
    <w:rsid w:val="005B2A30"/>
    <w:rsid w:val="005B3C29"/>
    <w:rsid w:val="005B3D33"/>
    <w:rsid w:val="005C1F35"/>
    <w:rsid w:val="005C41F0"/>
    <w:rsid w:val="005C6522"/>
    <w:rsid w:val="005C78EE"/>
    <w:rsid w:val="005D0C0B"/>
    <w:rsid w:val="005F1856"/>
    <w:rsid w:val="005F1F54"/>
    <w:rsid w:val="005F23D2"/>
    <w:rsid w:val="005F69F9"/>
    <w:rsid w:val="00602ACB"/>
    <w:rsid w:val="00604451"/>
    <w:rsid w:val="00611DEE"/>
    <w:rsid w:val="0063529B"/>
    <w:rsid w:val="00640F1C"/>
    <w:rsid w:val="00647059"/>
    <w:rsid w:val="00650D27"/>
    <w:rsid w:val="00651698"/>
    <w:rsid w:val="00651E53"/>
    <w:rsid w:val="006554CA"/>
    <w:rsid w:val="00670E1A"/>
    <w:rsid w:val="00682BF6"/>
    <w:rsid w:val="006B1DEC"/>
    <w:rsid w:val="006B709E"/>
    <w:rsid w:val="006C4BB4"/>
    <w:rsid w:val="006D018C"/>
    <w:rsid w:val="006D3BA6"/>
    <w:rsid w:val="006D41DC"/>
    <w:rsid w:val="006D6E35"/>
    <w:rsid w:val="006F7140"/>
    <w:rsid w:val="00700680"/>
    <w:rsid w:val="00706C13"/>
    <w:rsid w:val="007111C7"/>
    <w:rsid w:val="00715115"/>
    <w:rsid w:val="00716766"/>
    <w:rsid w:val="007206D7"/>
    <w:rsid w:val="0072252A"/>
    <w:rsid w:val="007367A7"/>
    <w:rsid w:val="00747F5E"/>
    <w:rsid w:val="0076040A"/>
    <w:rsid w:val="007711CF"/>
    <w:rsid w:val="00792E84"/>
    <w:rsid w:val="007B0A6E"/>
    <w:rsid w:val="007B20FC"/>
    <w:rsid w:val="007B76E7"/>
    <w:rsid w:val="007C6083"/>
    <w:rsid w:val="007D5B6B"/>
    <w:rsid w:val="007F0156"/>
    <w:rsid w:val="007F3A01"/>
    <w:rsid w:val="007F5BE1"/>
    <w:rsid w:val="00816CFA"/>
    <w:rsid w:val="0082323C"/>
    <w:rsid w:val="00823387"/>
    <w:rsid w:val="00827D79"/>
    <w:rsid w:val="0084256F"/>
    <w:rsid w:val="00843E0D"/>
    <w:rsid w:val="00843E9A"/>
    <w:rsid w:val="00850634"/>
    <w:rsid w:val="00852323"/>
    <w:rsid w:val="00854644"/>
    <w:rsid w:val="0086364C"/>
    <w:rsid w:val="00872EBE"/>
    <w:rsid w:val="008761CD"/>
    <w:rsid w:val="00886052"/>
    <w:rsid w:val="00887537"/>
    <w:rsid w:val="00894EAF"/>
    <w:rsid w:val="008B6D57"/>
    <w:rsid w:val="008C0665"/>
    <w:rsid w:val="008D2636"/>
    <w:rsid w:val="008E5218"/>
    <w:rsid w:val="008F1D65"/>
    <w:rsid w:val="008F2A4C"/>
    <w:rsid w:val="008F5F63"/>
    <w:rsid w:val="008F69E0"/>
    <w:rsid w:val="00914581"/>
    <w:rsid w:val="00925F2E"/>
    <w:rsid w:val="009405FA"/>
    <w:rsid w:val="00945735"/>
    <w:rsid w:val="00953D27"/>
    <w:rsid w:val="00976279"/>
    <w:rsid w:val="009868AC"/>
    <w:rsid w:val="009A446F"/>
    <w:rsid w:val="009A6C0B"/>
    <w:rsid w:val="009C0BAE"/>
    <w:rsid w:val="009C1B05"/>
    <w:rsid w:val="009D3945"/>
    <w:rsid w:val="009D5638"/>
    <w:rsid w:val="009E0FBF"/>
    <w:rsid w:val="009E6791"/>
    <w:rsid w:val="009F7392"/>
    <w:rsid w:val="00A33EBB"/>
    <w:rsid w:val="00A37F3A"/>
    <w:rsid w:val="00A46DED"/>
    <w:rsid w:val="00A55CB8"/>
    <w:rsid w:val="00A66092"/>
    <w:rsid w:val="00A81508"/>
    <w:rsid w:val="00A82115"/>
    <w:rsid w:val="00A82F84"/>
    <w:rsid w:val="00A91729"/>
    <w:rsid w:val="00A94D49"/>
    <w:rsid w:val="00A954F5"/>
    <w:rsid w:val="00A95BC6"/>
    <w:rsid w:val="00A96962"/>
    <w:rsid w:val="00AA76E9"/>
    <w:rsid w:val="00AB1C3D"/>
    <w:rsid w:val="00AB356B"/>
    <w:rsid w:val="00AC1894"/>
    <w:rsid w:val="00AC6D39"/>
    <w:rsid w:val="00AE7541"/>
    <w:rsid w:val="00AF4CA8"/>
    <w:rsid w:val="00AF6EBA"/>
    <w:rsid w:val="00B21F04"/>
    <w:rsid w:val="00B24C8C"/>
    <w:rsid w:val="00B3738A"/>
    <w:rsid w:val="00B37904"/>
    <w:rsid w:val="00B55330"/>
    <w:rsid w:val="00B57A5A"/>
    <w:rsid w:val="00B65BD3"/>
    <w:rsid w:val="00B728D4"/>
    <w:rsid w:val="00B75C71"/>
    <w:rsid w:val="00B83B0A"/>
    <w:rsid w:val="00B937A3"/>
    <w:rsid w:val="00B964A4"/>
    <w:rsid w:val="00BA6DAF"/>
    <w:rsid w:val="00BB1A7C"/>
    <w:rsid w:val="00BB3A68"/>
    <w:rsid w:val="00BB4E02"/>
    <w:rsid w:val="00BB568A"/>
    <w:rsid w:val="00BB6F88"/>
    <w:rsid w:val="00BD1177"/>
    <w:rsid w:val="00BD1E90"/>
    <w:rsid w:val="00BD68C1"/>
    <w:rsid w:val="00BE26E8"/>
    <w:rsid w:val="00C00050"/>
    <w:rsid w:val="00C1167C"/>
    <w:rsid w:val="00C12517"/>
    <w:rsid w:val="00C21C60"/>
    <w:rsid w:val="00C236F1"/>
    <w:rsid w:val="00C4318F"/>
    <w:rsid w:val="00C473F1"/>
    <w:rsid w:val="00C65BB8"/>
    <w:rsid w:val="00C65C22"/>
    <w:rsid w:val="00C7413C"/>
    <w:rsid w:val="00C81560"/>
    <w:rsid w:val="00C9199B"/>
    <w:rsid w:val="00C93D08"/>
    <w:rsid w:val="00CA612F"/>
    <w:rsid w:val="00CD43A1"/>
    <w:rsid w:val="00D02B8A"/>
    <w:rsid w:val="00D13456"/>
    <w:rsid w:val="00D13954"/>
    <w:rsid w:val="00D13C10"/>
    <w:rsid w:val="00D235B4"/>
    <w:rsid w:val="00D27903"/>
    <w:rsid w:val="00D30C8A"/>
    <w:rsid w:val="00D460EF"/>
    <w:rsid w:val="00D623A3"/>
    <w:rsid w:val="00D86F45"/>
    <w:rsid w:val="00D902D3"/>
    <w:rsid w:val="00D921FF"/>
    <w:rsid w:val="00DA3740"/>
    <w:rsid w:val="00DA6A64"/>
    <w:rsid w:val="00DB50B1"/>
    <w:rsid w:val="00DD4D87"/>
    <w:rsid w:val="00DD5A86"/>
    <w:rsid w:val="00DD6C43"/>
    <w:rsid w:val="00DE0759"/>
    <w:rsid w:val="00DE561C"/>
    <w:rsid w:val="00DE7DCB"/>
    <w:rsid w:val="00E023FA"/>
    <w:rsid w:val="00E15515"/>
    <w:rsid w:val="00E17D2A"/>
    <w:rsid w:val="00E34C0B"/>
    <w:rsid w:val="00E35341"/>
    <w:rsid w:val="00E419DA"/>
    <w:rsid w:val="00E44E64"/>
    <w:rsid w:val="00E82422"/>
    <w:rsid w:val="00E83E95"/>
    <w:rsid w:val="00EC7BE7"/>
    <w:rsid w:val="00ED3AE5"/>
    <w:rsid w:val="00EE6C70"/>
    <w:rsid w:val="00F0099E"/>
    <w:rsid w:val="00F11809"/>
    <w:rsid w:val="00F145AE"/>
    <w:rsid w:val="00F151E3"/>
    <w:rsid w:val="00F3150B"/>
    <w:rsid w:val="00F31A08"/>
    <w:rsid w:val="00F500BB"/>
    <w:rsid w:val="00F52945"/>
    <w:rsid w:val="00F54979"/>
    <w:rsid w:val="00F55C28"/>
    <w:rsid w:val="00F66FE0"/>
    <w:rsid w:val="00F675DE"/>
    <w:rsid w:val="00F805C4"/>
    <w:rsid w:val="00F80F49"/>
    <w:rsid w:val="00F82746"/>
    <w:rsid w:val="00F92FA3"/>
    <w:rsid w:val="00FA2DF7"/>
    <w:rsid w:val="00FB4CA8"/>
    <w:rsid w:val="00FB5A43"/>
    <w:rsid w:val="00FC4A7C"/>
    <w:rsid w:val="00FE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 w:type="paragraph" w:styleId="Revision">
    <w:name w:val="Revision"/>
    <w:hidden/>
    <w:uiPriority w:val="99"/>
    <w:semiHidden/>
    <w:rsid w:val="00872EBE"/>
    <w:pPr>
      <w:spacing w:after="0" w:line="240" w:lineRule="auto"/>
    </w:pPr>
  </w:style>
  <w:style w:type="paragraph" w:styleId="Bibliography">
    <w:name w:val="Bibliography"/>
    <w:basedOn w:val="Normal"/>
    <w:next w:val="Normal"/>
    <w:uiPriority w:val="37"/>
    <w:semiHidden/>
    <w:unhideWhenUsed/>
    <w:rsid w:val="00872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635701">
      <w:bodyDiv w:val="1"/>
      <w:marLeft w:val="0"/>
      <w:marRight w:val="0"/>
      <w:marTop w:val="0"/>
      <w:marBottom w:val="0"/>
      <w:divBdr>
        <w:top w:val="none" w:sz="0" w:space="0" w:color="auto"/>
        <w:left w:val="none" w:sz="0" w:space="0" w:color="auto"/>
        <w:bottom w:val="none" w:sz="0" w:space="0" w:color="auto"/>
        <w:right w:val="none" w:sz="0" w:space="0" w:color="auto"/>
      </w:divBdr>
    </w:div>
    <w:div w:id="421876655">
      <w:bodyDiv w:val="1"/>
      <w:marLeft w:val="0"/>
      <w:marRight w:val="0"/>
      <w:marTop w:val="0"/>
      <w:marBottom w:val="0"/>
      <w:divBdr>
        <w:top w:val="none" w:sz="0" w:space="0" w:color="auto"/>
        <w:left w:val="none" w:sz="0" w:space="0" w:color="auto"/>
        <w:bottom w:val="none" w:sz="0" w:space="0" w:color="auto"/>
        <w:right w:val="none" w:sz="0" w:space="0" w:color="auto"/>
      </w:divBdr>
    </w:div>
    <w:div w:id="571238775">
      <w:bodyDiv w:val="1"/>
      <w:marLeft w:val="0"/>
      <w:marRight w:val="0"/>
      <w:marTop w:val="0"/>
      <w:marBottom w:val="0"/>
      <w:divBdr>
        <w:top w:val="none" w:sz="0" w:space="0" w:color="auto"/>
        <w:left w:val="none" w:sz="0" w:space="0" w:color="auto"/>
        <w:bottom w:val="none" w:sz="0" w:space="0" w:color="auto"/>
        <w:right w:val="none" w:sz="0" w:space="0" w:color="auto"/>
      </w:divBdr>
    </w:div>
    <w:div w:id="683871175">
      <w:bodyDiv w:val="1"/>
      <w:marLeft w:val="0"/>
      <w:marRight w:val="0"/>
      <w:marTop w:val="0"/>
      <w:marBottom w:val="0"/>
      <w:divBdr>
        <w:top w:val="none" w:sz="0" w:space="0" w:color="auto"/>
        <w:left w:val="none" w:sz="0" w:space="0" w:color="auto"/>
        <w:bottom w:val="none" w:sz="0" w:space="0" w:color="auto"/>
        <w:right w:val="none" w:sz="0" w:space="0" w:color="auto"/>
      </w:divBdr>
    </w:div>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860779490">
      <w:bodyDiv w:val="1"/>
      <w:marLeft w:val="0"/>
      <w:marRight w:val="0"/>
      <w:marTop w:val="0"/>
      <w:marBottom w:val="0"/>
      <w:divBdr>
        <w:top w:val="none" w:sz="0" w:space="0" w:color="auto"/>
        <w:left w:val="none" w:sz="0" w:space="0" w:color="auto"/>
        <w:bottom w:val="none" w:sz="0" w:space="0" w:color="auto"/>
        <w:right w:val="none" w:sz="0" w:space="0" w:color="auto"/>
      </w:divBdr>
    </w:div>
    <w:div w:id="937296708">
      <w:bodyDiv w:val="1"/>
      <w:marLeft w:val="0"/>
      <w:marRight w:val="0"/>
      <w:marTop w:val="0"/>
      <w:marBottom w:val="0"/>
      <w:divBdr>
        <w:top w:val="none" w:sz="0" w:space="0" w:color="auto"/>
        <w:left w:val="none" w:sz="0" w:space="0" w:color="auto"/>
        <w:bottom w:val="none" w:sz="0" w:space="0" w:color="auto"/>
        <w:right w:val="none" w:sz="0" w:space="0" w:color="auto"/>
      </w:divBdr>
    </w:div>
    <w:div w:id="939483186">
      <w:bodyDiv w:val="1"/>
      <w:marLeft w:val="0"/>
      <w:marRight w:val="0"/>
      <w:marTop w:val="0"/>
      <w:marBottom w:val="0"/>
      <w:divBdr>
        <w:top w:val="none" w:sz="0" w:space="0" w:color="auto"/>
        <w:left w:val="none" w:sz="0" w:space="0" w:color="auto"/>
        <w:bottom w:val="none" w:sz="0" w:space="0" w:color="auto"/>
        <w:right w:val="none" w:sz="0" w:space="0" w:color="auto"/>
      </w:divBdr>
    </w:div>
    <w:div w:id="975329081">
      <w:bodyDiv w:val="1"/>
      <w:marLeft w:val="0"/>
      <w:marRight w:val="0"/>
      <w:marTop w:val="0"/>
      <w:marBottom w:val="0"/>
      <w:divBdr>
        <w:top w:val="none" w:sz="0" w:space="0" w:color="auto"/>
        <w:left w:val="none" w:sz="0" w:space="0" w:color="auto"/>
        <w:bottom w:val="none" w:sz="0" w:space="0" w:color="auto"/>
        <w:right w:val="none" w:sz="0" w:space="0" w:color="auto"/>
      </w:divBdr>
    </w:div>
    <w:div w:id="975840740">
      <w:bodyDiv w:val="1"/>
      <w:marLeft w:val="0"/>
      <w:marRight w:val="0"/>
      <w:marTop w:val="0"/>
      <w:marBottom w:val="0"/>
      <w:divBdr>
        <w:top w:val="none" w:sz="0" w:space="0" w:color="auto"/>
        <w:left w:val="none" w:sz="0" w:space="0" w:color="auto"/>
        <w:bottom w:val="none" w:sz="0" w:space="0" w:color="auto"/>
        <w:right w:val="none" w:sz="0" w:space="0" w:color="auto"/>
      </w:divBdr>
    </w:div>
    <w:div w:id="1170681554">
      <w:bodyDiv w:val="1"/>
      <w:marLeft w:val="0"/>
      <w:marRight w:val="0"/>
      <w:marTop w:val="0"/>
      <w:marBottom w:val="0"/>
      <w:divBdr>
        <w:top w:val="none" w:sz="0" w:space="0" w:color="auto"/>
        <w:left w:val="none" w:sz="0" w:space="0" w:color="auto"/>
        <w:bottom w:val="none" w:sz="0" w:space="0" w:color="auto"/>
        <w:right w:val="none" w:sz="0" w:space="0" w:color="auto"/>
      </w:divBdr>
    </w:div>
    <w:div w:id="1385520637">
      <w:bodyDiv w:val="1"/>
      <w:marLeft w:val="0"/>
      <w:marRight w:val="0"/>
      <w:marTop w:val="0"/>
      <w:marBottom w:val="0"/>
      <w:divBdr>
        <w:top w:val="none" w:sz="0" w:space="0" w:color="auto"/>
        <w:left w:val="none" w:sz="0" w:space="0" w:color="auto"/>
        <w:bottom w:val="none" w:sz="0" w:space="0" w:color="auto"/>
        <w:right w:val="none" w:sz="0" w:space="0" w:color="auto"/>
      </w:divBdr>
    </w:div>
    <w:div w:id="1391885809">
      <w:bodyDiv w:val="1"/>
      <w:marLeft w:val="0"/>
      <w:marRight w:val="0"/>
      <w:marTop w:val="0"/>
      <w:marBottom w:val="0"/>
      <w:divBdr>
        <w:top w:val="none" w:sz="0" w:space="0" w:color="auto"/>
        <w:left w:val="none" w:sz="0" w:space="0" w:color="auto"/>
        <w:bottom w:val="none" w:sz="0" w:space="0" w:color="auto"/>
        <w:right w:val="none" w:sz="0" w:space="0" w:color="auto"/>
      </w:divBdr>
    </w:div>
    <w:div w:id="1406107298">
      <w:bodyDiv w:val="1"/>
      <w:marLeft w:val="0"/>
      <w:marRight w:val="0"/>
      <w:marTop w:val="0"/>
      <w:marBottom w:val="0"/>
      <w:divBdr>
        <w:top w:val="none" w:sz="0" w:space="0" w:color="auto"/>
        <w:left w:val="none" w:sz="0" w:space="0" w:color="auto"/>
        <w:bottom w:val="none" w:sz="0" w:space="0" w:color="auto"/>
        <w:right w:val="none" w:sz="0" w:space="0" w:color="auto"/>
      </w:divBdr>
    </w:div>
    <w:div w:id="1896700462">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 w:id="1962762624">
      <w:bodyDiv w:val="1"/>
      <w:marLeft w:val="0"/>
      <w:marRight w:val="0"/>
      <w:marTop w:val="0"/>
      <w:marBottom w:val="0"/>
      <w:divBdr>
        <w:top w:val="none" w:sz="0" w:space="0" w:color="auto"/>
        <w:left w:val="none" w:sz="0" w:space="0" w:color="auto"/>
        <w:bottom w:val="none" w:sz="0" w:space="0" w:color="auto"/>
        <w:right w:val="none" w:sz="0" w:space="0" w:color="auto"/>
      </w:divBdr>
    </w:div>
    <w:div w:id="1986665996">
      <w:bodyDiv w:val="1"/>
      <w:marLeft w:val="0"/>
      <w:marRight w:val="0"/>
      <w:marTop w:val="0"/>
      <w:marBottom w:val="0"/>
      <w:divBdr>
        <w:top w:val="none" w:sz="0" w:space="0" w:color="auto"/>
        <w:left w:val="none" w:sz="0" w:space="0" w:color="auto"/>
        <w:bottom w:val="none" w:sz="0" w:space="0" w:color="auto"/>
        <w:right w:val="none" w:sz="0" w:space="0" w:color="auto"/>
      </w:divBdr>
    </w:div>
    <w:div w:id="19877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project.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CRAN.R-project.org/package=MuMIn" TargetMode="External"/><Relationship Id="rId17"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apdrc.soest.hawaii.edu/erddap/griddap/"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www.ncdc.noaa.gov/data-access/marineocean-data/extended-reconstructed-sea-surface-temperature-ersst-v5" TargetMode="Externa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https://www.ncdc.noaa.gov/teleconnec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13630</TotalTime>
  <Pages>32</Pages>
  <Words>11037</Words>
  <Characters>63135</Characters>
  <Application>Microsoft Office Word</Application>
  <DocSecurity>0</DocSecurity>
  <Lines>1127</Lines>
  <Paragraphs>367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73805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Mike.Litzow</cp:lastModifiedBy>
  <cp:revision>13</cp:revision>
  <cp:lastPrinted>2023-02-01T23:48:00Z</cp:lastPrinted>
  <dcterms:created xsi:type="dcterms:W3CDTF">2023-12-17T19:24:00Z</dcterms:created>
  <dcterms:modified xsi:type="dcterms:W3CDTF">2024-01-03T00:00:00Z</dcterms:modified>
</cp:coreProperties>
</file>