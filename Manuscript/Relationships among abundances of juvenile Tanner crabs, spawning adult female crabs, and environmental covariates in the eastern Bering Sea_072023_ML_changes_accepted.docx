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E3B7D" w14:textId="77777777" w:rsidR="003861AA" w:rsidRDefault="003861AA" w:rsidP="00880939">
      <w:pPr>
        <w:spacing w:line="480" w:lineRule="auto"/>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60090FD8" w14:textId="7FB1D917" w:rsidR="00525AD2" w:rsidRPr="00784B9C" w:rsidRDefault="00525AD2" w:rsidP="00525AD2">
      <w:pPr>
        <w:spacing w:line="480" w:lineRule="auto"/>
        <w:contextualSpacing/>
        <w:rPr>
          <w:rFonts w:ascii="Times New Roman" w:hAnsi="Times New Roman"/>
          <w:b/>
          <w:sz w:val="28"/>
          <w:szCs w:val="28"/>
        </w:rPr>
      </w:pPr>
      <w:r>
        <w:rPr>
          <w:rFonts w:ascii="Times New Roman" w:hAnsi="Times New Roman"/>
          <w:b/>
          <w:sz w:val="28"/>
          <w:szCs w:val="28"/>
        </w:rPr>
        <w:t>Evidence for a stock-recruit relationship in Bering Sea Tanner crab survey data</w:t>
      </w:r>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880939">
      <w:pPr>
        <w:spacing w:line="480" w:lineRule="auto"/>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3456D149" w14:textId="32BD380B" w:rsidR="003861AA" w:rsidRDefault="003861AA" w:rsidP="003861AA">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w:t>
      </w:r>
    </w:p>
    <w:p w14:paraId="01A7A2AF" w14:textId="5F2616A4" w:rsidR="003861AA" w:rsidRDefault="003861AA" w:rsidP="00880939">
      <w:pPr>
        <w:spacing w:line="480" w:lineRule="auto"/>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696F0C8E" w14:textId="77777777" w:rsidR="003861AA" w:rsidRDefault="003861AA" w:rsidP="003861AA">
      <w:pPr>
        <w:shd w:val="clear" w:color="auto" w:fill="FFFFFF"/>
        <w:spacing w:line="480" w:lineRule="auto"/>
        <w:rPr>
          <w:rStyle w:val="Hyperlink"/>
          <w:rFonts w:ascii="Times New Roman" w:hAnsi="Times New Roman"/>
          <w:sz w:val="24"/>
          <w:szCs w:val="24"/>
        </w:rPr>
      </w:pPr>
      <w:r>
        <w:rPr>
          <w:rFonts w:ascii="Times New Roman" w:hAnsi="Times New Roman"/>
          <w:sz w:val="24"/>
          <w:szCs w:val="24"/>
        </w:rPr>
        <w:t xml:space="preserve">Correspondence to J.I. Richar; email: </w:t>
      </w:r>
      <w:hyperlink r:id="rId6" w:history="1">
        <w:r w:rsidRPr="00180BE5">
          <w:rPr>
            <w:rStyle w:val="Hyperlink"/>
            <w:rFonts w:ascii="Times New Roman" w:hAnsi="Times New Roman"/>
            <w:sz w:val="24"/>
            <w:szCs w:val="24"/>
          </w:rPr>
          <w:t>jon.richar@noaa.gov</w:t>
        </w:r>
      </w:hyperlink>
    </w:p>
    <w:p w14:paraId="533F6C51" w14:textId="77777777" w:rsidR="003861AA" w:rsidRDefault="003861AA" w:rsidP="003861AA">
      <w:pPr>
        <w:spacing w:line="480" w:lineRule="auto"/>
        <w:contextualSpacing/>
        <w:rPr>
          <w:rFonts w:ascii="Times New Roman" w:hAnsi="Times New Roman"/>
          <w:sz w:val="24"/>
          <w:szCs w:val="24"/>
        </w:rPr>
      </w:pPr>
    </w:p>
    <w:p w14:paraId="5142D515" w14:textId="7994F84A" w:rsidR="00525AD2" w:rsidRPr="00F610A0" w:rsidRDefault="003861AA" w:rsidP="00525AD2">
      <w:pPr>
        <w:spacing w:line="480" w:lineRule="auto"/>
        <w:contextualSpacing/>
        <w:rPr>
          <w:rFonts w:ascii="Times New Roman" w:hAnsi="Times New Roman"/>
          <w:sz w:val="24"/>
          <w:szCs w:val="24"/>
        </w:rPr>
      </w:pPr>
      <w:r>
        <w:rPr>
          <w:rFonts w:ascii="Times New Roman" w:hAnsi="Times New Roman"/>
          <w:b/>
          <w:sz w:val="24"/>
          <w:szCs w:val="24"/>
        </w:rPr>
        <w:t xml:space="preserve">Abstract </w:t>
      </w:r>
      <w:r w:rsidR="00525AD2" w:rsidRPr="00F610A0">
        <w:rPr>
          <w:rFonts w:ascii="Times New Roman" w:hAnsi="Times New Roman"/>
          <w:sz w:val="24"/>
          <w:szCs w:val="24"/>
        </w:rPr>
        <w:t xml:space="preserve">We investigated hypotheses concerning the effects of spawning female abundance and </w:t>
      </w:r>
      <w:r w:rsidR="00525AD2">
        <w:rPr>
          <w:rFonts w:ascii="Times New Roman" w:hAnsi="Times New Roman"/>
          <w:sz w:val="24"/>
          <w:szCs w:val="24"/>
        </w:rPr>
        <w:t xml:space="preserve">a suite of environmental covariates on recruitment of juvenile </w:t>
      </w:r>
      <w:r w:rsidR="00525AD2" w:rsidRPr="00F610A0">
        <w:rPr>
          <w:rFonts w:ascii="Times New Roman" w:hAnsi="Times New Roman"/>
          <w:sz w:val="24"/>
          <w:szCs w:val="24"/>
        </w:rPr>
        <w:t xml:space="preserve">Tanner crabs, </w:t>
      </w:r>
      <w:r w:rsidR="00525AD2" w:rsidRPr="00F610A0">
        <w:rPr>
          <w:rFonts w:ascii="Times New Roman" w:hAnsi="Times New Roman"/>
          <w:i/>
          <w:sz w:val="24"/>
          <w:szCs w:val="24"/>
        </w:rPr>
        <w:t>Chionoecetes bairdi</w:t>
      </w:r>
      <w:r w:rsidR="00525AD2" w:rsidRPr="00F610A0">
        <w:rPr>
          <w:rFonts w:ascii="Times New Roman" w:hAnsi="Times New Roman"/>
          <w:sz w:val="24"/>
          <w:szCs w:val="24"/>
        </w:rPr>
        <w:t>, in the eastern Bering Sea</w:t>
      </w:r>
      <w:r w:rsidR="00525AD2">
        <w:rPr>
          <w:rFonts w:ascii="Times New Roman" w:hAnsi="Times New Roman"/>
          <w:sz w:val="24"/>
          <w:szCs w:val="24"/>
        </w:rPr>
        <w:t xml:space="preserve"> (</w:t>
      </w:r>
      <w:r w:rsidR="00053B04">
        <w:rPr>
          <w:rFonts w:ascii="Times New Roman" w:hAnsi="Times New Roman"/>
          <w:sz w:val="24"/>
          <w:szCs w:val="24"/>
        </w:rPr>
        <w:t>EBS</w:t>
      </w:r>
      <w:r w:rsidR="00525AD2">
        <w:rPr>
          <w:rFonts w:ascii="Times New Roman" w:hAnsi="Times New Roman"/>
          <w:sz w:val="24"/>
          <w:szCs w:val="24"/>
        </w:rPr>
        <w:t>)</w:t>
      </w:r>
      <w:r w:rsidR="00525AD2" w:rsidRPr="00F610A0">
        <w:rPr>
          <w:rFonts w:ascii="Times New Roman" w:hAnsi="Times New Roman"/>
          <w:sz w:val="24"/>
          <w:szCs w:val="24"/>
        </w:rPr>
        <w:t xml:space="preserve">. </w:t>
      </w:r>
      <w:r w:rsidR="00525AD2">
        <w:rPr>
          <w:rFonts w:ascii="Times New Roman" w:hAnsi="Times New Roman"/>
          <w:sz w:val="24"/>
          <w:szCs w:val="24"/>
        </w:rPr>
        <w:t>H</w:t>
      </w:r>
      <w:r w:rsidR="00525AD2" w:rsidRPr="00F610A0">
        <w:rPr>
          <w:rFonts w:ascii="Times New Roman" w:hAnsi="Times New Roman"/>
          <w:sz w:val="24"/>
          <w:szCs w:val="24"/>
        </w:rPr>
        <w:t xml:space="preserve">ypotheses </w:t>
      </w:r>
      <w:r w:rsidR="00525AD2">
        <w:rPr>
          <w:rFonts w:ascii="Times New Roman" w:hAnsi="Times New Roman"/>
          <w:sz w:val="24"/>
          <w:szCs w:val="24"/>
        </w:rPr>
        <w:t xml:space="preserve">about causal relationships were tested </w:t>
      </w:r>
      <w:r w:rsidR="00525AD2" w:rsidRPr="00F610A0">
        <w:rPr>
          <w:rFonts w:ascii="Times New Roman" w:hAnsi="Times New Roman"/>
          <w:sz w:val="24"/>
          <w:szCs w:val="24"/>
        </w:rPr>
        <w:t xml:space="preserve">using </w:t>
      </w:r>
      <w:r w:rsidR="00525AD2">
        <w:rPr>
          <w:rFonts w:ascii="Times New Roman" w:hAnsi="Times New Roman"/>
          <w:sz w:val="24"/>
          <w:szCs w:val="24"/>
        </w:rPr>
        <w:t>generalized least squares</w:t>
      </w:r>
      <w:r w:rsidR="00525AD2" w:rsidRPr="00F610A0">
        <w:rPr>
          <w:rFonts w:ascii="Times New Roman" w:hAnsi="Times New Roman"/>
          <w:sz w:val="24"/>
          <w:szCs w:val="24"/>
        </w:rPr>
        <w:t xml:space="preserve"> </w:t>
      </w:r>
      <w:r w:rsidR="00525AD2">
        <w:rPr>
          <w:rFonts w:ascii="Times New Roman" w:hAnsi="Times New Roman"/>
          <w:sz w:val="24"/>
          <w:szCs w:val="24"/>
        </w:rPr>
        <w:t xml:space="preserve">and generalized additive modeling </w:t>
      </w:r>
      <w:r w:rsidR="00525AD2" w:rsidRPr="00F610A0">
        <w:rPr>
          <w:rFonts w:ascii="Times New Roman" w:hAnsi="Times New Roman"/>
          <w:sz w:val="24"/>
          <w:szCs w:val="24"/>
        </w:rPr>
        <w:t xml:space="preserve">procedures. We found </w:t>
      </w:r>
      <w:r w:rsidR="00525AD2">
        <w:rPr>
          <w:rFonts w:ascii="Times New Roman" w:hAnsi="Times New Roman"/>
          <w:sz w:val="24"/>
          <w:szCs w:val="24"/>
        </w:rPr>
        <w:t xml:space="preserve">robust </w:t>
      </w:r>
      <w:r w:rsidR="00525AD2" w:rsidRPr="00F610A0">
        <w:rPr>
          <w:rFonts w:ascii="Times New Roman" w:hAnsi="Times New Roman"/>
          <w:sz w:val="24"/>
          <w:szCs w:val="24"/>
        </w:rPr>
        <w:t xml:space="preserve">statistically significant </w:t>
      </w:r>
      <w:r w:rsidR="00525AD2">
        <w:rPr>
          <w:rFonts w:ascii="Times New Roman" w:hAnsi="Times New Roman"/>
          <w:sz w:val="24"/>
          <w:szCs w:val="24"/>
        </w:rPr>
        <w:t xml:space="preserve">(p &lt; 0.05) </w:t>
      </w:r>
      <w:r w:rsidR="00525AD2" w:rsidRPr="00F610A0">
        <w:rPr>
          <w:rFonts w:ascii="Times New Roman" w:hAnsi="Times New Roman"/>
          <w:sz w:val="24"/>
          <w:szCs w:val="24"/>
        </w:rPr>
        <w:t xml:space="preserve">negative relationships between juvenile </w:t>
      </w:r>
      <w:r w:rsidR="00525AD2">
        <w:rPr>
          <w:rFonts w:ascii="Times New Roman" w:hAnsi="Times New Roman"/>
          <w:sz w:val="24"/>
          <w:szCs w:val="24"/>
        </w:rPr>
        <w:t>crab recruitment and</w:t>
      </w:r>
      <w:r w:rsidR="00525AD2" w:rsidRPr="00F610A0">
        <w:rPr>
          <w:rFonts w:ascii="Times New Roman" w:hAnsi="Times New Roman"/>
          <w:sz w:val="24"/>
          <w:szCs w:val="24"/>
        </w:rPr>
        <w:t xml:space="preserve"> spawning female </w:t>
      </w:r>
      <w:r w:rsidR="00525AD2">
        <w:rPr>
          <w:rFonts w:ascii="Times New Roman" w:hAnsi="Times New Roman"/>
          <w:sz w:val="24"/>
          <w:szCs w:val="24"/>
        </w:rPr>
        <w:t xml:space="preserve">crab </w:t>
      </w:r>
      <w:r w:rsidR="00525AD2" w:rsidRPr="00F610A0">
        <w:rPr>
          <w:rFonts w:ascii="Times New Roman" w:hAnsi="Times New Roman"/>
          <w:sz w:val="24"/>
          <w:szCs w:val="24"/>
        </w:rPr>
        <w:t xml:space="preserve">abundance </w:t>
      </w:r>
      <w:r w:rsidR="00525AD2">
        <w:rPr>
          <w:rFonts w:ascii="Times New Roman" w:hAnsi="Times New Roman"/>
          <w:sz w:val="24"/>
          <w:szCs w:val="24"/>
        </w:rPr>
        <w:t xml:space="preserve">using a linearized Ricker stock-recruit model. Generalized additive modeling suggested an additional negative effect by flathead sole biomass, and a positive relationship with </w:t>
      </w:r>
      <w:r w:rsidR="005C78EE">
        <w:rPr>
          <w:rFonts w:ascii="Times New Roman" w:hAnsi="Times New Roman"/>
          <w:sz w:val="24"/>
          <w:szCs w:val="24"/>
        </w:rPr>
        <w:t xml:space="preserve">both </w:t>
      </w:r>
      <w:r w:rsidR="00525AD2">
        <w:rPr>
          <w:rFonts w:ascii="Times New Roman" w:hAnsi="Times New Roman"/>
          <w:sz w:val="24"/>
          <w:szCs w:val="24"/>
        </w:rPr>
        <w:t>the Pacific Decadal Oscillation</w:t>
      </w:r>
      <w:r w:rsidR="005C78EE">
        <w:rPr>
          <w:rFonts w:ascii="Times New Roman" w:hAnsi="Times New Roman"/>
          <w:sz w:val="24"/>
          <w:szCs w:val="24"/>
        </w:rPr>
        <w:t xml:space="preserve"> and Arctic Oscillation</w:t>
      </w:r>
      <w:r w:rsidR="00525AD2">
        <w:rPr>
          <w:rFonts w:ascii="Times New Roman" w:hAnsi="Times New Roman"/>
          <w:sz w:val="24"/>
          <w:szCs w:val="24"/>
        </w:rPr>
        <w:t xml:space="preserve">. Our findings suggest that parental stock size, groundfish predation and </w:t>
      </w:r>
      <w:r w:rsidR="007B20FC">
        <w:rPr>
          <w:rFonts w:ascii="Times New Roman" w:hAnsi="Times New Roman"/>
          <w:sz w:val="24"/>
          <w:szCs w:val="24"/>
        </w:rPr>
        <w:t>climatic conditions</w:t>
      </w:r>
      <w:r w:rsidR="00525AD2">
        <w:rPr>
          <w:rFonts w:ascii="Times New Roman" w:hAnsi="Times New Roman"/>
          <w:sz w:val="24"/>
          <w:szCs w:val="24"/>
        </w:rPr>
        <w:t xml:space="preserve"> may influence year-class strength for the EBS Tanner crab stock.</w:t>
      </w:r>
      <w:r w:rsidR="00525AD2" w:rsidRPr="00BB6D14">
        <w:rPr>
          <w:rFonts w:ascii="Times New Roman" w:hAnsi="Times New Roman"/>
          <w:sz w:val="24"/>
          <w:szCs w:val="24"/>
        </w:rPr>
        <w:t xml:space="preserve"> </w:t>
      </w:r>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lastRenderedPageBreak/>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156045F6" w14:textId="508571B1" w:rsidR="00525AD2" w:rsidRDefault="00525AD2" w:rsidP="00525AD2">
      <w:pPr>
        <w:spacing w:line="480" w:lineRule="auto"/>
        <w:contextualSpacing/>
        <w:rPr>
          <w:rFonts w:ascii="Times New Roman" w:hAnsi="Times New Roman"/>
          <w:sz w:val="24"/>
          <w:szCs w:val="24"/>
        </w:rPr>
      </w:pP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40D961E8"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w:t>
      </w:r>
      <w:commentRangeStart w:id="0"/>
      <w:r>
        <w:rPr>
          <w:rFonts w:ascii="Times New Roman" w:hAnsi="Times New Roman"/>
          <w:sz w:val="24"/>
          <w:szCs w:val="24"/>
        </w:rPr>
        <w:t>Stockhausen 202</w:t>
      </w:r>
      <w:ins w:id="1" w:author="Jon.Richar" w:date="2024-01-11T17:38:00Z">
        <w:r w:rsidR="00FC2964">
          <w:rPr>
            <w:rFonts w:ascii="Times New Roman" w:hAnsi="Times New Roman"/>
            <w:sz w:val="24"/>
            <w:szCs w:val="24"/>
          </w:rPr>
          <w:t>3</w:t>
        </w:r>
      </w:ins>
      <w:del w:id="2" w:author="Jon.Richar" w:date="2024-01-11T17:38:00Z">
        <w:r w:rsidDel="00FC2964">
          <w:rPr>
            <w:rFonts w:ascii="Times New Roman" w:hAnsi="Times New Roman"/>
            <w:sz w:val="24"/>
            <w:szCs w:val="24"/>
          </w:rPr>
          <w:delText>0</w:delText>
        </w:r>
      </w:del>
      <w:commentRangeEnd w:id="0"/>
      <w:r w:rsidR="00D13456">
        <w:rPr>
          <w:rStyle w:val="CommentReference"/>
        </w:rPr>
        <w:commentReference w:id="0"/>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sidR="00872EBE">
        <w:rPr>
          <w:rFonts w:ascii="Times New Roman" w:hAnsi="Times New Roman" w:cs="Times New Roman"/>
          <w:sz w:val="24"/>
          <w:szCs w:val="24"/>
        </w:rPr>
        <w:t xml:space="preserve">This </w:t>
      </w:r>
      <w:r>
        <w:rPr>
          <w:rFonts w:ascii="Times New Roman" w:hAnsi="Times New Roman" w:cs="Times New Roman"/>
          <w:sz w:val="24"/>
          <w:szCs w:val="24"/>
        </w:rPr>
        <w:t xml:space="preserve">need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(Walsh et al.</w:t>
      </w:r>
      <w:r w:rsidR="00D235B4">
        <w:rPr>
          <w:rFonts w:ascii="Times New Roman" w:hAnsi="Times New Roman" w:cs="Times New Roman"/>
          <w:sz w:val="24"/>
          <w:szCs w:val="24"/>
        </w:rPr>
        <w:t xml:space="preserve"> </w:t>
      </w:r>
      <w:r w:rsidRPr="00F54967">
        <w:rPr>
          <w:rFonts w:ascii="Times New Roman" w:hAnsi="Times New Roman" w:cs="Times New Roman"/>
          <w:sz w:val="24"/>
          <w:szCs w:val="24"/>
        </w:rPr>
        <w:t>2018</w:t>
      </w:r>
      <w:r w:rsidR="00D235B4">
        <w:rPr>
          <w:rFonts w:ascii="Times New Roman" w:hAnsi="Times New Roman" w:cs="Times New Roman"/>
          <w:sz w:val="24"/>
          <w:szCs w:val="24"/>
        </w:rPr>
        <w:t>,</w:t>
      </w:r>
      <w:r w:rsidR="00D235B4" w:rsidRPr="00D235B4">
        <w:rPr>
          <w:rFonts w:ascii="Times New Roman" w:hAnsi="Times New Roman" w:cs="Times New Roman"/>
          <w:sz w:val="24"/>
          <w:szCs w:val="24"/>
        </w:rPr>
        <w:t xml:space="preserve"> </w:t>
      </w:r>
      <w:r w:rsidR="00D235B4">
        <w:rPr>
          <w:rFonts w:ascii="Times New Roman" w:hAnsi="Times New Roman" w:cs="Times New Roman"/>
          <w:sz w:val="24"/>
          <w:szCs w:val="24"/>
        </w:rPr>
        <w:t xml:space="preserve">Laufkötter et al. </w:t>
      </w:r>
      <w:r w:rsidR="00D235B4" w:rsidRPr="00F54967">
        <w:rPr>
          <w:rFonts w:ascii="Times New Roman" w:hAnsi="Times New Roman" w:cs="Times New Roman"/>
          <w:sz w:val="24"/>
          <w:szCs w:val="24"/>
        </w:rPr>
        <w:t>2020</w:t>
      </w:r>
      <w:r w:rsidR="00872EBE">
        <w:rPr>
          <w:rFonts w:ascii="Times New Roman" w:hAnsi="Times New Roman" w:cs="Times New Roman"/>
          <w:sz w:val="24"/>
          <w:szCs w:val="24"/>
        </w:rPr>
        <w:t xml:space="preserve">, </w:t>
      </w:r>
      <w:commentRangeStart w:id="3"/>
      <w:r w:rsidR="00872EBE">
        <w:rPr>
          <w:rFonts w:ascii="Times New Roman" w:hAnsi="Times New Roman" w:cs="Times New Roman"/>
          <w:sz w:val="24"/>
          <w:szCs w:val="24"/>
        </w:rPr>
        <w:t>Litzow et al. 2024</w:t>
      </w:r>
      <w:commentRangeEnd w:id="3"/>
      <w:r w:rsidR="00872EBE">
        <w:rPr>
          <w:rStyle w:val="CommentReference"/>
        </w:rPr>
        <w:commentReference w:id="3"/>
      </w:r>
      <w:r w:rsidRPr="00F54967">
        <w:rPr>
          <w:rFonts w:ascii="Times New Roman" w:hAnsi="Times New Roman" w:cs="Times New Roman"/>
          <w:sz w:val="24"/>
          <w:szCs w:val="24"/>
        </w:rPr>
        <w:t>)</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w:t>
      </w:r>
      <w:r w:rsidR="00D235B4" w:rsidRPr="00F54967">
        <w:rPr>
          <w:rFonts w:ascii="Times New Roman" w:hAnsi="Times New Roman" w:cs="Times New Roman"/>
          <w:sz w:val="24"/>
          <w:szCs w:val="24"/>
        </w:rPr>
        <w:t>Kortsch</w:t>
      </w:r>
      <w:r w:rsidR="00D235B4">
        <w:rPr>
          <w:rFonts w:ascii="Times New Roman" w:hAnsi="Times New Roman" w:cs="Times New Roman"/>
          <w:sz w:val="24"/>
          <w:szCs w:val="24"/>
        </w:rPr>
        <w:t xml:space="preserve"> et al. </w:t>
      </w:r>
      <w:r w:rsidR="00D235B4" w:rsidRPr="00F54967">
        <w:rPr>
          <w:rFonts w:ascii="Times New Roman" w:hAnsi="Times New Roman" w:cs="Times New Roman"/>
          <w:sz w:val="24"/>
          <w:szCs w:val="24"/>
        </w:rPr>
        <w:t>2015</w:t>
      </w:r>
      <w:r w:rsidR="00D235B4">
        <w:rPr>
          <w:rFonts w:ascii="Times New Roman" w:hAnsi="Times New Roman" w:cs="Times New Roman"/>
          <w:sz w:val="24"/>
          <w:szCs w:val="24"/>
        </w:rPr>
        <w:t xml:space="preserve">, </w:t>
      </w:r>
      <w:r w:rsidRPr="00F54967">
        <w:rPr>
          <w:rFonts w:ascii="Times New Roman" w:hAnsi="Times New Roman" w:cs="Times New Roman"/>
          <w:sz w:val="24"/>
          <w:szCs w:val="24"/>
        </w:rPr>
        <w:t>Frainer et al. 2017)</w:t>
      </w:r>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and predation on juvenile snow crab by boreal groundfish has </w:t>
      </w:r>
      <w:del w:id="5" w:author="Jon.Richar" w:date="2024-01-30T08:57:00Z">
        <w:r w:rsidDel="00790006">
          <w:rPr>
            <w:rFonts w:ascii="Times New Roman" w:hAnsi="Times New Roman" w:cs="Times New Roman"/>
            <w:sz w:val="24"/>
            <w:szCs w:val="24"/>
          </w:rPr>
          <w:delText xml:space="preserve">been </w:delText>
        </w:r>
      </w:del>
      <w:del w:id="6" w:author="Jon.Richar" w:date="2024-01-30T08:45:00Z">
        <w:r w:rsidDel="00790006">
          <w:rPr>
            <w:rFonts w:ascii="Times New Roman" w:hAnsi="Times New Roman" w:cs="Times New Roman"/>
            <w:sz w:val="24"/>
            <w:szCs w:val="24"/>
          </w:rPr>
          <w:delText>implicated in</w:delText>
        </w:r>
      </w:del>
      <w:del w:id="7" w:author="Jon.Richar" w:date="2024-01-30T08:57:00Z">
        <w:r w:rsidDel="00790006">
          <w:rPr>
            <w:rFonts w:ascii="Times New Roman" w:hAnsi="Times New Roman" w:cs="Times New Roman"/>
            <w:sz w:val="24"/>
            <w:szCs w:val="24"/>
          </w:rPr>
          <w:delText xml:space="preserve"> the </w:delText>
        </w:r>
      </w:del>
      <w:del w:id="8" w:author="Jon.Richar" w:date="2024-01-30T08:45:00Z">
        <w:r w:rsidDel="00790006">
          <w:rPr>
            <w:rFonts w:ascii="Times New Roman" w:hAnsi="Times New Roman" w:cs="Times New Roman"/>
            <w:sz w:val="24"/>
            <w:szCs w:val="24"/>
          </w:rPr>
          <w:delText xml:space="preserve">apparent </w:delText>
        </w:r>
      </w:del>
      <w:del w:id="9" w:author="Jon.Richar" w:date="2024-01-30T08:57:00Z">
        <w:r w:rsidDel="00790006">
          <w:rPr>
            <w:rFonts w:ascii="Times New Roman" w:hAnsi="Times New Roman" w:cs="Times New Roman"/>
            <w:sz w:val="24"/>
            <w:szCs w:val="24"/>
          </w:rPr>
          <w:delText xml:space="preserve">collapse of EBS snow crab </w:delText>
        </w:r>
      </w:del>
      <w:ins w:id="10" w:author="Jon.Richar" w:date="2024-01-30T08:57:00Z">
        <w:r w:rsidR="00790006">
          <w:rPr>
            <w:rFonts w:ascii="Times New Roman" w:hAnsi="Times New Roman" w:cs="Times New Roman"/>
            <w:sz w:val="24"/>
            <w:szCs w:val="24"/>
          </w:rPr>
          <w:t xml:space="preserve">long been hypothesized to be a major source of year class mortality </w:t>
        </w:r>
      </w:ins>
      <w:r>
        <w:rPr>
          <w:rFonts w:ascii="Times New Roman" w:hAnsi="Times New Roman" w:cs="Times New Roman"/>
          <w:sz w:val="24"/>
          <w:szCs w:val="24"/>
        </w:rPr>
        <w:t>(</w:t>
      </w:r>
      <w:ins w:id="11" w:author="Jon.Richar" w:date="2024-01-30T08:57:00Z">
        <w:r w:rsidR="00790006">
          <w:rPr>
            <w:rFonts w:ascii="Times New Roman" w:hAnsi="Times New Roman" w:cs="Times New Roman"/>
            <w:sz w:val="24"/>
            <w:szCs w:val="24"/>
          </w:rPr>
          <w:t>Livingston</w:t>
        </w:r>
      </w:ins>
      <w:ins w:id="12" w:author="Jon.Richar" w:date="2024-01-30T08:58:00Z">
        <w:r w:rsidR="007F1E21">
          <w:rPr>
            <w:rFonts w:ascii="Times New Roman" w:hAnsi="Times New Roman" w:cs="Times New Roman"/>
            <w:sz w:val="24"/>
            <w:szCs w:val="24"/>
          </w:rPr>
          <w:t xml:space="preserve"> 1989</w:t>
        </w:r>
        <w:r w:rsidR="00595EBA">
          <w:rPr>
            <w:rFonts w:ascii="Times New Roman" w:hAnsi="Times New Roman" w:cs="Times New Roman"/>
            <w:sz w:val="24"/>
            <w:szCs w:val="24"/>
          </w:rPr>
          <w:t xml:space="preserve">, </w:t>
        </w:r>
      </w:ins>
      <w:ins w:id="13" w:author="Jon.Richar" w:date="2024-01-30T08:59:00Z">
        <w:r w:rsidR="00595EBA">
          <w:rPr>
            <w:rFonts w:ascii="Times New Roman" w:hAnsi="Times New Roman" w:cs="Times New Roman"/>
            <w:sz w:val="24"/>
            <w:szCs w:val="24"/>
          </w:rPr>
          <w:t>Marcello et al. 2012, Burgos et al. 2013,</w:t>
        </w:r>
      </w:ins>
      <w:del w:id="14" w:author="Jon.Richar" w:date="2024-01-30T08:57:00Z">
        <w:r w:rsidDel="00790006">
          <w:rPr>
            <w:rFonts w:ascii="Times New Roman" w:hAnsi="Times New Roman" w:cs="Times New Roman"/>
            <w:i/>
            <w:sz w:val="24"/>
            <w:szCs w:val="24"/>
          </w:rPr>
          <w:delText>C. opilio</w:delText>
        </w:r>
        <w:r w:rsidDel="00790006">
          <w:rPr>
            <w:rFonts w:ascii="Times New Roman" w:hAnsi="Times New Roman" w:cs="Times New Roman"/>
            <w:sz w:val="24"/>
            <w:szCs w:val="24"/>
          </w:rPr>
          <w:delText xml:space="preserve">; </w:delText>
        </w:r>
      </w:del>
      <w:r>
        <w:rPr>
          <w:rFonts w:ascii="Times New Roman" w:hAnsi="Times New Roman" w:cs="Times New Roman"/>
          <w:sz w:val="24"/>
          <w:szCs w:val="24"/>
        </w:rPr>
        <w:t xml:space="preserve">Szuwalski et al. 2020). </w:t>
      </w:r>
      <w:commentRangeEnd w:id="4"/>
      <w:r w:rsidR="00D13456">
        <w:rPr>
          <w:rStyle w:val="CommentReference"/>
        </w:rPr>
        <w:commentReference w:id="4"/>
      </w:r>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w:t>
      </w:r>
      <w:r w:rsidR="00872EBE">
        <w:rPr>
          <w:rFonts w:ascii="Times New Roman" w:hAnsi="Times New Roman"/>
          <w:sz w:val="24"/>
          <w:szCs w:val="24"/>
        </w:rPr>
        <w:t xml:space="preserve">EBS </w:t>
      </w:r>
      <w:r>
        <w:rPr>
          <w:rFonts w:ascii="Times New Roman" w:hAnsi="Times New Roman"/>
          <w:sz w:val="24"/>
          <w:szCs w:val="24"/>
        </w:rPr>
        <w:t>underscores the need for better understanding of these effects.</w:t>
      </w:r>
    </w:p>
    <w:p w14:paraId="518D54CB" w14:textId="0408E476"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29317E52" w:rsidR="00525AD2" w:rsidRPr="005D6CD3" w:rsidRDefault="00B937A3"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Current</w:t>
      </w:r>
      <w:r w:rsidR="00D13456">
        <w:rPr>
          <w:rFonts w:ascii="Times New Roman" w:hAnsi="Times New Roman"/>
          <w:sz w:val="24"/>
          <w:szCs w:val="24"/>
        </w:rPr>
        <w:t xml:space="preserve"> manage</w:t>
      </w:r>
      <w:r>
        <w:rPr>
          <w:rFonts w:ascii="Times New Roman" w:hAnsi="Times New Roman"/>
          <w:sz w:val="24"/>
          <w:szCs w:val="24"/>
        </w:rPr>
        <w:t xml:space="preserve">ment </w:t>
      </w:r>
      <w:r w:rsidR="00CD43A1">
        <w:rPr>
          <w:rFonts w:ascii="Times New Roman" w:hAnsi="Times New Roman"/>
          <w:sz w:val="24"/>
          <w:szCs w:val="24"/>
        </w:rPr>
        <w:t xml:space="preserve">for EBS Tanner crab </w:t>
      </w:r>
      <w:r>
        <w:rPr>
          <w:rFonts w:ascii="Times New Roman" w:hAnsi="Times New Roman"/>
          <w:sz w:val="24"/>
          <w:szCs w:val="24"/>
        </w:rPr>
        <w:t>operates</w:t>
      </w:r>
      <w:r w:rsidR="00D13456">
        <w:rPr>
          <w:rFonts w:ascii="Times New Roman" w:hAnsi="Times New Roman"/>
          <w:sz w:val="24"/>
          <w:szCs w:val="24"/>
        </w:rPr>
        <w:t xml:space="preserve"> under the assumption that a spawner-recruit </w:t>
      </w:r>
      <w:r w:rsidR="00576291">
        <w:rPr>
          <w:rFonts w:ascii="Times New Roman" w:hAnsi="Times New Roman"/>
          <w:sz w:val="24"/>
          <w:szCs w:val="24"/>
        </w:rPr>
        <w:t xml:space="preserve">(S-R) </w:t>
      </w:r>
      <w:r w:rsidR="00D13456">
        <w:rPr>
          <w:rFonts w:ascii="Times New Roman" w:hAnsi="Times New Roman"/>
          <w:sz w:val="24"/>
          <w:szCs w:val="24"/>
        </w:rPr>
        <w:t xml:space="preserve">relationship </w:t>
      </w:r>
      <w:r w:rsidR="00827D79">
        <w:rPr>
          <w:rFonts w:ascii="Times New Roman" w:hAnsi="Times New Roman"/>
          <w:sz w:val="24"/>
          <w:szCs w:val="24"/>
        </w:rPr>
        <w:t>goes not exist</w:t>
      </w:r>
      <w:r>
        <w:rPr>
          <w:rFonts w:ascii="Times New Roman" w:hAnsi="Times New Roman"/>
          <w:sz w:val="24"/>
          <w:szCs w:val="24"/>
        </w:rPr>
        <w:t xml:space="preserve"> (</w:t>
      </w:r>
      <w:r w:rsidR="00827D79">
        <w:rPr>
          <w:rFonts w:ascii="Times New Roman" w:hAnsi="Times New Roman"/>
          <w:sz w:val="24"/>
          <w:szCs w:val="24"/>
        </w:rPr>
        <w:t xml:space="preserve">i.e., the number of recruits to the stock is independent of mature biomass at spawning; </w:t>
      </w:r>
      <w:commentRangeStart w:id="15"/>
      <w:r>
        <w:rPr>
          <w:rFonts w:ascii="Times New Roman" w:hAnsi="Times New Roman"/>
          <w:sz w:val="24"/>
          <w:szCs w:val="24"/>
        </w:rPr>
        <w:t>Stockhausen 2023</w:t>
      </w:r>
      <w:commentRangeEnd w:id="15"/>
      <w:r>
        <w:rPr>
          <w:rStyle w:val="CommentReference"/>
        </w:rPr>
        <w:commentReference w:id="15"/>
      </w:r>
      <w:r>
        <w:rPr>
          <w:rFonts w:ascii="Times New Roman" w:hAnsi="Times New Roman"/>
          <w:sz w:val="24"/>
          <w:szCs w:val="24"/>
        </w:rPr>
        <w:t xml:space="preserve">). </w:t>
      </w:r>
      <w:r w:rsidR="00CD43A1">
        <w:rPr>
          <w:rFonts w:ascii="Times New Roman" w:hAnsi="Times New Roman"/>
          <w:sz w:val="24"/>
          <w:szCs w:val="24"/>
        </w:rPr>
        <w:t>As a result, reference points for managing the fishery, such as biomass at maximum sustained yield (</w:t>
      </w:r>
      <w:bookmarkStart w:id="16" w:name="_Hlk153785687"/>
      <w:r w:rsidR="00CD43A1" w:rsidRPr="00880939">
        <w:rPr>
          <w:rFonts w:ascii="Times New Roman" w:hAnsi="Times New Roman"/>
          <w:i/>
          <w:sz w:val="24"/>
          <w:szCs w:val="24"/>
        </w:rPr>
        <w:t>B</w:t>
      </w:r>
      <w:r w:rsidR="00CD43A1" w:rsidRPr="00880939">
        <w:rPr>
          <w:rFonts w:ascii="Times New Roman" w:hAnsi="Times New Roman"/>
          <w:sz w:val="24"/>
          <w:szCs w:val="24"/>
          <w:vertAlign w:val="subscript"/>
        </w:rPr>
        <w:t>MSY</w:t>
      </w:r>
      <w:bookmarkEnd w:id="16"/>
      <w:r w:rsidR="00CD43A1">
        <w:rPr>
          <w:rFonts w:ascii="Times New Roman" w:hAnsi="Times New Roman"/>
          <w:sz w:val="24"/>
          <w:szCs w:val="24"/>
        </w:rPr>
        <w:t xml:space="preserve">), are estimated with proxies rather than being estimated directly from population dynamics (e.g., </w:t>
      </w:r>
      <w:commentRangeStart w:id="17"/>
      <w:r w:rsidR="00CD43A1">
        <w:rPr>
          <w:rFonts w:ascii="Times New Roman" w:hAnsi="Times New Roman"/>
          <w:sz w:val="24"/>
          <w:szCs w:val="24"/>
        </w:rPr>
        <w:t xml:space="preserve">35% of estimated unfished biomass is used as a proxy for </w:t>
      </w:r>
      <w:r w:rsidR="00CD43A1" w:rsidRPr="00201446">
        <w:rPr>
          <w:rFonts w:ascii="Times New Roman" w:hAnsi="Times New Roman"/>
          <w:i/>
          <w:sz w:val="24"/>
          <w:szCs w:val="24"/>
        </w:rPr>
        <w:t>B</w:t>
      </w:r>
      <w:r w:rsidR="00CD43A1" w:rsidRPr="00201446">
        <w:rPr>
          <w:rFonts w:ascii="Times New Roman" w:hAnsi="Times New Roman"/>
          <w:sz w:val="24"/>
          <w:szCs w:val="24"/>
          <w:vertAlign w:val="subscript"/>
        </w:rPr>
        <w:t>MSY</w:t>
      </w:r>
      <w:r w:rsidR="00CD43A1">
        <w:rPr>
          <w:rFonts w:ascii="Times New Roman" w:hAnsi="Times New Roman"/>
          <w:sz w:val="24"/>
          <w:szCs w:val="24"/>
        </w:rPr>
        <w:t>; Stockhausen 2023</w:t>
      </w:r>
      <w:commentRangeEnd w:id="17"/>
      <w:r w:rsidR="00CD43A1">
        <w:rPr>
          <w:rStyle w:val="CommentReference"/>
        </w:rPr>
        <w:commentReference w:id="17"/>
      </w:r>
      <w:r w:rsidR="00CD43A1">
        <w:rPr>
          <w:rFonts w:ascii="Times New Roman" w:hAnsi="Times New Roman"/>
          <w:sz w:val="24"/>
          <w:szCs w:val="24"/>
        </w:rPr>
        <w:t xml:space="preserve">). </w:t>
      </w:r>
      <w:r w:rsidR="00576291">
        <w:rPr>
          <w:rFonts w:ascii="Times New Roman" w:hAnsi="Times New Roman"/>
          <w:sz w:val="24"/>
          <w:szCs w:val="24"/>
        </w:rPr>
        <w:t>An empirical demonstration of a S-R relationship</w:t>
      </w:r>
      <w:r w:rsidR="00827D79">
        <w:rPr>
          <w:rFonts w:ascii="Times New Roman" w:hAnsi="Times New Roman"/>
          <w:sz w:val="24"/>
          <w:szCs w:val="24"/>
        </w:rPr>
        <w:t>, if it did exist for t</w:t>
      </w:r>
      <w:r w:rsidR="004447E0">
        <w:rPr>
          <w:rFonts w:ascii="Times New Roman" w:hAnsi="Times New Roman"/>
          <w:sz w:val="24"/>
          <w:szCs w:val="24"/>
        </w:rPr>
        <w:t>his stock,</w:t>
      </w:r>
      <w:r w:rsidR="00576291">
        <w:rPr>
          <w:rFonts w:ascii="Times New Roman" w:hAnsi="Times New Roman"/>
          <w:sz w:val="24"/>
          <w:szCs w:val="24"/>
        </w:rPr>
        <w:t xml:space="preserve"> would provide better scientific support for management through </w:t>
      </w:r>
      <w:r w:rsidR="004447E0">
        <w:rPr>
          <w:rFonts w:ascii="Times New Roman" w:hAnsi="Times New Roman"/>
          <w:sz w:val="24"/>
          <w:szCs w:val="24"/>
        </w:rPr>
        <w:t>the ability to estimate management quantities directly from population dynamics (</w:t>
      </w:r>
      <w:commentRangeStart w:id="18"/>
      <w:r w:rsidR="004447E0">
        <w:rPr>
          <w:rFonts w:ascii="Times New Roman" w:hAnsi="Times New Roman"/>
          <w:sz w:val="24"/>
          <w:szCs w:val="24"/>
        </w:rPr>
        <w:t>cite</w:t>
      </w:r>
      <w:commentRangeEnd w:id="18"/>
      <w:r w:rsidR="004447E0">
        <w:rPr>
          <w:rStyle w:val="CommentReference"/>
        </w:rPr>
        <w:commentReference w:id="18"/>
      </w:r>
      <w:r w:rsidR="004447E0">
        <w:rPr>
          <w:rFonts w:ascii="Times New Roman" w:hAnsi="Times New Roman"/>
          <w:sz w:val="24"/>
          <w:szCs w:val="24"/>
        </w:rPr>
        <w:t>).</w:t>
      </w:r>
      <w:r w:rsidR="00576291">
        <w:rPr>
          <w:rFonts w:ascii="Times New Roman" w:hAnsi="Times New Roman"/>
          <w:sz w:val="24"/>
          <w:szCs w:val="24"/>
        </w:rPr>
        <w:t xml:space="preserve">  </w:t>
      </w:r>
      <w:r w:rsidR="00525AD2">
        <w:rPr>
          <w:rFonts w:ascii="Times New Roman" w:hAnsi="Times New Roman"/>
          <w:sz w:val="24"/>
          <w:szCs w:val="24"/>
        </w:rPr>
        <w:t xml:space="preserve">Previous </w:t>
      </w:r>
      <w:r w:rsidR="00525AD2" w:rsidRPr="005D6CD3">
        <w:rPr>
          <w:rFonts w:ascii="Times New Roman" w:hAnsi="Times New Roman"/>
          <w:sz w:val="24"/>
          <w:szCs w:val="24"/>
        </w:rPr>
        <w:t xml:space="preserve">studies </w:t>
      </w:r>
      <w:r w:rsidR="00E83E95">
        <w:rPr>
          <w:rFonts w:ascii="Times New Roman" w:hAnsi="Times New Roman"/>
          <w:sz w:val="24"/>
          <w:szCs w:val="24"/>
        </w:rPr>
        <w:t>have found only</w:t>
      </w:r>
      <w:r w:rsidR="00525AD2">
        <w:rPr>
          <w:rFonts w:ascii="Times New Roman" w:hAnsi="Times New Roman"/>
          <w:sz w:val="24"/>
          <w:szCs w:val="24"/>
        </w:rPr>
        <w:t xml:space="preserve"> </w:t>
      </w:r>
      <w:r w:rsidR="00525AD2" w:rsidRPr="005D6CD3">
        <w:rPr>
          <w:rFonts w:ascii="Times New Roman" w:hAnsi="Times New Roman"/>
          <w:sz w:val="24"/>
          <w:szCs w:val="24"/>
        </w:rPr>
        <w:t>weak</w:t>
      </w:r>
      <w:r w:rsidR="00E83E95">
        <w:rPr>
          <w:rFonts w:ascii="Times New Roman" w:hAnsi="Times New Roman"/>
          <w:sz w:val="24"/>
          <w:szCs w:val="24"/>
        </w:rPr>
        <w:t xml:space="preserve"> evidence for a</w:t>
      </w:r>
      <w:r w:rsidR="00525AD2" w:rsidRPr="005D6CD3">
        <w:rPr>
          <w:rFonts w:ascii="Times New Roman" w:hAnsi="Times New Roman"/>
          <w:sz w:val="24"/>
          <w:szCs w:val="24"/>
        </w:rPr>
        <w:t xml:space="preserve"> </w:t>
      </w:r>
      <w:r w:rsidR="00525AD2">
        <w:rPr>
          <w:rFonts w:ascii="Times New Roman" w:hAnsi="Times New Roman"/>
          <w:sz w:val="24"/>
          <w:szCs w:val="24"/>
        </w:rPr>
        <w:t>Ricker-style</w:t>
      </w:r>
      <w:r w:rsidR="00E83E95">
        <w:rPr>
          <w:rFonts w:ascii="Times New Roman" w:hAnsi="Times New Roman"/>
          <w:sz w:val="24"/>
          <w:szCs w:val="24"/>
        </w:rPr>
        <w:t>,</w:t>
      </w:r>
      <w:r w:rsidR="00525AD2">
        <w:rPr>
          <w:rFonts w:ascii="Times New Roman" w:hAnsi="Times New Roman"/>
          <w:sz w:val="24"/>
          <w:szCs w:val="24"/>
        </w:rPr>
        <w:t xml:space="preserve"> dome-shaped </w:t>
      </w:r>
      <w:r w:rsidR="00525AD2" w:rsidRPr="005D6CD3">
        <w:rPr>
          <w:rFonts w:ascii="Times New Roman" w:hAnsi="Times New Roman"/>
          <w:sz w:val="24"/>
          <w:szCs w:val="24"/>
        </w:rPr>
        <w:t xml:space="preserve">relationship between </w:t>
      </w:r>
      <w:r w:rsidR="00E83E95">
        <w:rPr>
          <w:rFonts w:ascii="Times New Roman" w:hAnsi="Times New Roman"/>
          <w:sz w:val="24"/>
          <w:szCs w:val="24"/>
        </w:rPr>
        <w:t>spawning</w:t>
      </w:r>
      <w:r w:rsidR="00E83E95" w:rsidRPr="005D6CD3">
        <w:rPr>
          <w:rFonts w:ascii="Times New Roman" w:hAnsi="Times New Roman"/>
          <w:sz w:val="24"/>
          <w:szCs w:val="24"/>
        </w:rPr>
        <w:t xml:space="preserve"> </w:t>
      </w:r>
      <w:r w:rsidR="00525AD2" w:rsidRPr="005D6CD3">
        <w:rPr>
          <w:rFonts w:ascii="Times New Roman" w:hAnsi="Times New Roman"/>
          <w:sz w:val="24"/>
          <w:szCs w:val="24"/>
        </w:rPr>
        <w:t>stock size and subsequent recruitment</w:t>
      </w:r>
      <w:r w:rsidR="00525AD2">
        <w:rPr>
          <w:rFonts w:ascii="Times New Roman" w:hAnsi="Times New Roman"/>
          <w:sz w:val="24"/>
          <w:szCs w:val="24"/>
        </w:rPr>
        <w:t xml:space="preserve"> to the adult population at lags of 7-9 </w:t>
      </w:r>
      <w:r w:rsidR="00E83E95">
        <w:rPr>
          <w:rFonts w:ascii="Times New Roman" w:hAnsi="Times New Roman"/>
          <w:sz w:val="24"/>
          <w:szCs w:val="24"/>
        </w:rPr>
        <w:t>years</w:t>
      </w:r>
      <w:r w:rsidR="00525AD2">
        <w:rPr>
          <w:rFonts w:ascii="Times New Roman" w:hAnsi="Times New Roman"/>
          <w:sz w:val="24"/>
          <w:szCs w:val="24"/>
        </w:rPr>
        <w:t xml:space="preserve">, </w:t>
      </w:r>
      <w:r w:rsidR="00E83E95">
        <w:rPr>
          <w:rFonts w:ascii="Times New Roman" w:hAnsi="Times New Roman"/>
          <w:sz w:val="24"/>
          <w:szCs w:val="24"/>
        </w:rPr>
        <w:t>with</w:t>
      </w:r>
      <w:r w:rsidR="00525AD2" w:rsidRPr="00FB2AF6">
        <w:rPr>
          <w:rFonts w:ascii="Times New Roman" w:hAnsi="Times New Roman"/>
          <w:sz w:val="24"/>
          <w:szCs w:val="24"/>
        </w:rPr>
        <w:t xml:space="preserve"> </w:t>
      </w:r>
      <w:r w:rsidR="00525AD2">
        <w:rPr>
          <w:rFonts w:ascii="Times New Roman" w:hAnsi="Times New Roman"/>
          <w:sz w:val="24"/>
          <w:szCs w:val="24"/>
        </w:rPr>
        <w:t>l</w:t>
      </w:r>
      <w:r w:rsidR="00525AD2" w:rsidRPr="005D6CD3">
        <w:rPr>
          <w:rFonts w:ascii="Times New Roman" w:hAnsi="Times New Roman"/>
          <w:sz w:val="24"/>
          <w:szCs w:val="24"/>
        </w:rPr>
        <w:t>arge year-classes result</w:t>
      </w:r>
      <w:r w:rsidR="00E83E95">
        <w:rPr>
          <w:rFonts w:ascii="Times New Roman" w:hAnsi="Times New Roman"/>
          <w:sz w:val="24"/>
          <w:szCs w:val="24"/>
        </w:rPr>
        <w:t>ing</w:t>
      </w:r>
      <w:r w:rsidR="00525AD2" w:rsidRPr="005D6CD3">
        <w:rPr>
          <w:rFonts w:ascii="Times New Roman" w:hAnsi="Times New Roman"/>
          <w:sz w:val="24"/>
          <w:szCs w:val="24"/>
        </w:rPr>
        <w:t xml:space="preserve"> from both </w:t>
      </w:r>
      <w:r w:rsidR="00E83E95">
        <w:rPr>
          <w:rFonts w:ascii="Times New Roman" w:hAnsi="Times New Roman"/>
          <w:sz w:val="24"/>
          <w:szCs w:val="24"/>
        </w:rPr>
        <w:t>high and low spawning abundance</w:t>
      </w:r>
      <w:r w:rsidR="00525AD2" w:rsidRPr="005D6CD3">
        <w:rPr>
          <w:rFonts w:ascii="Times New Roman" w:hAnsi="Times New Roman"/>
          <w:sz w:val="24"/>
          <w:szCs w:val="24"/>
        </w:rPr>
        <w:t xml:space="preserve"> </w:t>
      </w:r>
      <w:r w:rsidR="00525AD2">
        <w:rPr>
          <w:rFonts w:ascii="Times New Roman" w:hAnsi="Times New Roman"/>
          <w:sz w:val="24"/>
          <w:szCs w:val="24"/>
        </w:rPr>
        <w:t xml:space="preserve">(Zheng &amp; Kruse </w:t>
      </w:r>
      <w:r w:rsidR="00525AD2" w:rsidRPr="005D6CD3">
        <w:rPr>
          <w:rFonts w:ascii="Times New Roman" w:hAnsi="Times New Roman"/>
          <w:sz w:val="24"/>
          <w:szCs w:val="24"/>
        </w:rPr>
        <w:t>1998, 2003)</w:t>
      </w:r>
      <w:r w:rsidR="00525AD2">
        <w:rPr>
          <w:rFonts w:ascii="Times New Roman" w:hAnsi="Times New Roman"/>
          <w:sz w:val="24"/>
          <w:szCs w:val="24"/>
        </w:rPr>
        <w:t xml:space="preserve">. Several issues </w:t>
      </w:r>
      <w:r w:rsidR="00E83E95">
        <w:rPr>
          <w:rFonts w:ascii="Times New Roman" w:hAnsi="Times New Roman"/>
          <w:sz w:val="24"/>
          <w:szCs w:val="24"/>
        </w:rPr>
        <w:t xml:space="preserve">may </w:t>
      </w:r>
      <w:r w:rsidR="00525AD2">
        <w:rPr>
          <w:rFonts w:ascii="Times New Roman" w:hAnsi="Times New Roman"/>
          <w:sz w:val="24"/>
          <w:szCs w:val="24"/>
        </w:rPr>
        <w:t xml:space="preserve">hinder the ability to </w:t>
      </w:r>
      <w:r w:rsidR="00E83E95">
        <w:rPr>
          <w:rFonts w:ascii="Times New Roman" w:hAnsi="Times New Roman"/>
          <w:sz w:val="24"/>
          <w:szCs w:val="24"/>
        </w:rPr>
        <w:t xml:space="preserve">detect </w:t>
      </w:r>
      <w:r w:rsidR="00525AD2">
        <w:rPr>
          <w:rFonts w:ascii="Times New Roman" w:hAnsi="Times New Roman"/>
          <w:sz w:val="24"/>
          <w:szCs w:val="24"/>
        </w:rPr>
        <w:t>S-R relationships</w:t>
      </w:r>
      <w:r w:rsidR="00E83E95">
        <w:rPr>
          <w:rFonts w:ascii="Times New Roman" w:hAnsi="Times New Roman"/>
          <w:sz w:val="24"/>
          <w:szCs w:val="24"/>
        </w:rPr>
        <w:t xml:space="preserve"> for this stock</w:t>
      </w:r>
      <w:r w:rsidR="00525AD2">
        <w:rPr>
          <w:rFonts w:ascii="Times New Roman" w:hAnsi="Times New Roman"/>
          <w:sz w:val="24"/>
          <w:szCs w:val="24"/>
        </w:rPr>
        <w:t xml:space="preserve">. First, the relatively long time lags </w:t>
      </w:r>
      <w:r w:rsidR="00525AD2">
        <w:rPr>
          <w:rFonts w:ascii="Times New Roman" w:hAnsi="Times New Roman"/>
          <w:sz w:val="24"/>
          <w:szCs w:val="24"/>
        </w:rPr>
        <w:lastRenderedPageBreak/>
        <w:t xml:space="preserve">between reproduction and recruitment increase the potential for confounding </w:t>
      </w:r>
      <w:r w:rsidR="004744B7">
        <w:rPr>
          <w:rFonts w:ascii="Times New Roman" w:hAnsi="Times New Roman"/>
          <w:sz w:val="24"/>
          <w:szCs w:val="24"/>
        </w:rPr>
        <w:t xml:space="preserve">S-R relationships </w:t>
      </w:r>
      <w:r w:rsidR="00525AD2">
        <w:rPr>
          <w:rFonts w:ascii="Times New Roman" w:hAnsi="Times New Roman"/>
          <w:sz w:val="24"/>
          <w:szCs w:val="24"/>
        </w:rPr>
        <w:t xml:space="preserve">by </w:t>
      </w:r>
      <w:r w:rsidR="00F675DE">
        <w:rPr>
          <w:rFonts w:ascii="Times New Roman" w:hAnsi="Times New Roman"/>
          <w:sz w:val="24"/>
          <w:szCs w:val="24"/>
        </w:rPr>
        <w:t xml:space="preserve">exogenous </w:t>
      </w:r>
      <w:r w:rsidR="00525AD2">
        <w:rPr>
          <w:rFonts w:ascii="Times New Roman" w:hAnsi="Times New Roman"/>
          <w:sz w:val="24"/>
          <w:szCs w:val="24"/>
        </w:rPr>
        <w:t>mechanisms</w:t>
      </w:r>
      <w:r w:rsidR="00F675DE">
        <w:rPr>
          <w:rFonts w:ascii="Times New Roman" w:hAnsi="Times New Roman"/>
          <w:sz w:val="24"/>
          <w:szCs w:val="24"/>
        </w:rPr>
        <w:t xml:space="preserve"> such as predation</w:t>
      </w:r>
      <w:r w:rsidR="008B6D57">
        <w:rPr>
          <w:rFonts w:ascii="Times New Roman" w:hAnsi="Times New Roman"/>
          <w:sz w:val="24"/>
          <w:szCs w:val="24"/>
        </w:rPr>
        <w:t xml:space="preserve"> or competition</w:t>
      </w:r>
      <w:r w:rsidR="00525AD2">
        <w:rPr>
          <w:rFonts w:ascii="Times New Roman" w:hAnsi="Times New Roman"/>
          <w:sz w:val="24"/>
          <w:szCs w:val="24"/>
        </w:rPr>
        <w:t xml:space="preserve">. Second, the </w:t>
      </w:r>
      <w:r w:rsidR="00F675DE">
        <w:rPr>
          <w:rFonts w:ascii="Times New Roman" w:hAnsi="Times New Roman"/>
          <w:sz w:val="24"/>
          <w:szCs w:val="24"/>
        </w:rPr>
        <w:t xml:space="preserve">inability to age crab (since no hard parts are retained through molts) necessitates inferring pseudo-cohorts from modal analysis of size frequency distributions observed over time (e.g., Donaldson et al. 1981), </w:t>
      </w:r>
      <w:r w:rsidR="00525AD2">
        <w:rPr>
          <w:rFonts w:ascii="Times New Roman" w:hAnsi="Times New Roman"/>
          <w:sz w:val="24"/>
          <w:szCs w:val="24"/>
        </w:rPr>
        <w:t>lead</w:t>
      </w:r>
      <w:r w:rsidR="00F675DE">
        <w:rPr>
          <w:rFonts w:ascii="Times New Roman" w:hAnsi="Times New Roman"/>
          <w:sz w:val="24"/>
          <w:szCs w:val="24"/>
        </w:rPr>
        <w:t>ing</w:t>
      </w:r>
      <w:r w:rsidR="00525AD2">
        <w:rPr>
          <w:rFonts w:ascii="Times New Roman" w:hAnsi="Times New Roman"/>
          <w:sz w:val="24"/>
          <w:szCs w:val="24"/>
        </w:rPr>
        <w:t xml:space="preserve"> to uncertainty about the time </w:t>
      </w:r>
      <w:r w:rsidR="00F675DE">
        <w:rPr>
          <w:rFonts w:ascii="Times New Roman" w:hAnsi="Times New Roman"/>
          <w:sz w:val="24"/>
          <w:szCs w:val="24"/>
        </w:rPr>
        <w:t xml:space="preserve">between </w:t>
      </w:r>
      <w:r w:rsidR="00525AD2">
        <w:rPr>
          <w:rFonts w:ascii="Times New Roman" w:hAnsi="Times New Roman"/>
          <w:sz w:val="24"/>
          <w:szCs w:val="24"/>
        </w:rPr>
        <w:t xml:space="preserve">hatching </w:t>
      </w:r>
      <w:r w:rsidR="00F675DE">
        <w:rPr>
          <w:rFonts w:ascii="Times New Roman" w:hAnsi="Times New Roman"/>
          <w:sz w:val="24"/>
          <w:szCs w:val="24"/>
        </w:rPr>
        <w:t xml:space="preserve">and </w:t>
      </w:r>
      <w:r w:rsidR="00525AD2">
        <w:rPr>
          <w:rFonts w:ascii="Times New Roman" w:hAnsi="Times New Roman"/>
          <w:sz w:val="24"/>
          <w:szCs w:val="24"/>
        </w:rPr>
        <w:t>recruitment</w:t>
      </w:r>
      <w:r w:rsidR="00F675DE">
        <w:rPr>
          <w:rFonts w:ascii="Times New Roman" w:hAnsi="Times New Roman"/>
          <w:sz w:val="24"/>
          <w:szCs w:val="24"/>
        </w:rPr>
        <w:t xml:space="preserve"> to the adult population</w:t>
      </w:r>
      <w:r w:rsidR="00525AD2">
        <w:rPr>
          <w:rFonts w:ascii="Times New Roman" w:hAnsi="Times New Roman"/>
          <w:sz w:val="24"/>
          <w:szCs w:val="24"/>
        </w:rPr>
        <w:t>.</w:t>
      </w:r>
    </w:p>
    <w:p w14:paraId="172BBE08" w14:textId="795263B5" w:rsidR="00525AD2" w:rsidRPr="00F818EE" w:rsidRDefault="00945735" w:rsidP="00525AD2">
      <w:pPr>
        <w:spacing w:after="0" w:line="480" w:lineRule="auto"/>
        <w:ind w:right="288" w:firstLine="720"/>
        <w:contextualSpacing/>
        <w:rPr>
          <w:rFonts w:ascii="Times New Roman" w:hAnsi="Times New Roman"/>
          <w:sz w:val="24"/>
          <w:szCs w:val="24"/>
        </w:rPr>
      </w:pPr>
      <w:r>
        <w:rPr>
          <w:rStyle w:val="CommentReference"/>
        </w:rPr>
        <w:commentReference w:id="19"/>
      </w:r>
      <w:r w:rsidR="00525AD2">
        <w:rPr>
          <w:rFonts w:ascii="Times New Roman" w:hAnsi="Times New Roman"/>
          <w:sz w:val="24"/>
          <w:szCs w:val="24"/>
        </w:rPr>
        <w:t>I</w:t>
      </w:r>
      <w:r w:rsidR="00525AD2" w:rsidRPr="00D04278">
        <w:rPr>
          <w:rFonts w:ascii="Times New Roman" w:hAnsi="Times New Roman"/>
          <w:sz w:val="24"/>
          <w:szCs w:val="24"/>
        </w:rPr>
        <w:t xml:space="preserve">n this study we </w:t>
      </w:r>
      <w:r w:rsidR="00525AD2">
        <w:rPr>
          <w:rFonts w:ascii="Times New Roman" w:hAnsi="Times New Roman"/>
          <w:sz w:val="24"/>
          <w:szCs w:val="24"/>
        </w:rPr>
        <w:t xml:space="preserve">examine the </w:t>
      </w:r>
      <w:r w:rsidR="001C0E76">
        <w:rPr>
          <w:rFonts w:ascii="Times New Roman" w:hAnsi="Times New Roman"/>
          <w:sz w:val="24"/>
          <w:szCs w:val="24"/>
        </w:rPr>
        <w:t xml:space="preserve">evidence for a S-R relationship for the EBS Tanner crab </w:t>
      </w:r>
      <w:r w:rsidR="00DD5A86">
        <w:rPr>
          <w:rFonts w:ascii="Times New Roman" w:hAnsi="Times New Roman"/>
          <w:sz w:val="24"/>
          <w:szCs w:val="24"/>
        </w:rPr>
        <w:t xml:space="preserve">stock </w:t>
      </w:r>
      <w:r w:rsidR="001C0E76">
        <w:rPr>
          <w:rFonts w:ascii="Times New Roman" w:hAnsi="Times New Roman"/>
          <w:sz w:val="24"/>
          <w:szCs w:val="24"/>
        </w:rPr>
        <w:t>and the role that physical and biological covariates may play in driving variability in a S-R relationship, using data from a fisheries-independent bottom trawl survey for the years 1978-2019. Our specific goals are to 1) test for a S-R relationship by examining the relationship between spawning stock biomass and the biomass of juvenile crab at a 2-4 year lag</w:t>
      </w:r>
      <w:r w:rsidR="005B2A30">
        <w:rPr>
          <w:rFonts w:ascii="Times New Roman" w:hAnsi="Times New Roman"/>
          <w:sz w:val="24"/>
          <w:szCs w:val="24"/>
        </w:rPr>
        <w:t>; 2) evaluate the effects of competition, predation, and physical covariates on the strength of the observed S-R relationship.</w:t>
      </w:r>
      <w:r w:rsidR="001C0E76">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66883F4E" w:rsidR="00525AD2" w:rsidRPr="00F818EE" w:rsidRDefault="00370E97" w:rsidP="00525AD2">
      <w:pPr>
        <w:spacing w:line="480" w:lineRule="auto"/>
        <w:ind w:right="288"/>
        <w:rPr>
          <w:rFonts w:ascii="Times New Roman" w:hAnsi="Times New Roman"/>
          <w:sz w:val="24"/>
          <w:szCs w:val="24"/>
        </w:rPr>
      </w:pPr>
      <w:r>
        <w:rPr>
          <w:rFonts w:ascii="Times New Roman" w:hAnsi="Times New Roman"/>
          <w:sz w:val="24"/>
          <w:szCs w:val="24"/>
          <w:u w:val="single"/>
        </w:rPr>
        <w:t>Data</w:t>
      </w:r>
    </w:p>
    <w:p w14:paraId="53C222A5" w14:textId="22BBDDCB"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sidR="00DD5A86">
        <w:rPr>
          <w:rFonts w:ascii="Times New Roman" w:hAnsi="Times New Roman"/>
          <w:sz w:val="24"/>
          <w:szCs w:val="24"/>
        </w:rPr>
        <w:t xml:space="preserve"> abundance</w:t>
      </w:r>
      <w:r>
        <w:rPr>
          <w:rFonts w:ascii="Times New Roman" w:hAnsi="Times New Roman"/>
          <w:i/>
          <w:sz w:val="24"/>
          <w:szCs w:val="24"/>
        </w:rPr>
        <w:t xml:space="preserve"> </w:t>
      </w:r>
      <w:r>
        <w:rPr>
          <w:rFonts w:ascii="Times New Roman" w:hAnsi="Times New Roman"/>
          <w:sz w:val="24"/>
          <w:szCs w:val="24"/>
        </w:rPr>
        <w:t xml:space="preserve">data </w:t>
      </w:r>
      <w:r w:rsidR="00DD5A86">
        <w:rPr>
          <w:rFonts w:ascii="Times New Roman" w:hAnsi="Times New Roman"/>
          <w:sz w:val="24"/>
          <w:szCs w:val="24"/>
        </w:rPr>
        <w:t xml:space="preserve">come </w:t>
      </w:r>
      <w:r>
        <w:rPr>
          <w:rFonts w:ascii="Times New Roman" w:hAnsi="Times New Roman"/>
          <w:sz w:val="24"/>
          <w:szCs w:val="24"/>
        </w:rPr>
        <w:t xml:space="preserve">from </w:t>
      </w:r>
      <w:r w:rsidRPr="0088602B">
        <w:rPr>
          <w:rFonts w:ascii="Times New Roman" w:hAnsi="Times New Roman"/>
          <w:sz w:val="24"/>
          <w:szCs w:val="24"/>
        </w:rPr>
        <w:t xml:space="preserve">a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w:t>
      </w:r>
      <w:r w:rsidR="00DD5A86">
        <w:rPr>
          <w:rFonts w:ascii="Times New Roman" w:hAnsi="Times New Roman"/>
          <w:sz w:val="24"/>
          <w:szCs w:val="24"/>
        </w:rPr>
        <w:t xml:space="preserve"> conducted annually since 1978</w:t>
      </w:r>
      <w:r>
        <w:rPr>
          <w:rFonts w:ascii="Times New Roman" w:hAnsi="Times New Roman"/>
          <w:sz w:val="24"/>
          <w:szCs w:val="24"/>
        </w:rPr>
        <w:t xml:space="preserve"> </w:t>
      </w:r>
      <w:r w:rsidR="004714D8">
        <w:rPr>
          <w:rFonts w:ascii="Times New Roman" w:hAnsi="Times New Roman"/>
          <w:sz w:val="24"/>
          <w:szCs w:val="24"/>
        </w:rPr>
        <w:t>(Fig. 1a)</w:t>
      </w:r>
      <w:r w:rsidR="00DD5A86">
        <w:rPr>
          <w:rFonts w:ascii="Times New Roman" w:hAnsi="Times New Roman"/>
          <w:sz w:val="24"/>
          <w:szCs w:val="24"/>
        </w:rPr>
        <w:t>. No survey was conducted during 2020 because of the COVID-19 pandemic, and we</w:t>
      </w:r>
      <w:r w:rsidR="0043502C">
        <w:rPr>
          <w:rFonts w:ascii="Times New Roman" w:hAnsi="Times New Roman"/>
          <w:sz w:val="24"/>
          <w:szCs w:val="24"/>
        </w:rPr>
        <w:t xml:space="preserve"> use data from 1978-2019 to avoid complications involved with the missing year.</w:t>
      </w:r>
      <w:r w:rsidR="00DD5A86">
        <w:rPr>
          <w:rFonts w:ascii="Times New Roman" w:hAnsi="Times New Roman"/>
          <w:sz w:val="24"/>
          <w:szCs w:val="24"/>
        </w:rPr>
        <w:t xml:space="preserve"> </w:t>
      </w:r>
      <w:r>
        <w:rPr>
          <w:rFonts w:ascii="Times New Roman" w:hAnsi="Times New Roman"/>
          <w:sz w:val="24"/>
          <w:szCs w:val="24"/>
        </w:rPr>
        <w:t>During the first decade</w:t>
      </w:r>
      <w:r w:rsidR="0043502C">
        <w:rPr>
          <w:rFonts w:ascii="Times New Roman" w:hAnsi="Times New Roman"/>
          <w:sz w:val="24"/>
          <w:szCs w:val="24"/>
        </w:rPr>
        <w:t xml:space="preserve"> of the time series</w:t>
      </w:r>
      <w:r>
        <w:rPr>
          <w:rFonts w:ascii="Times New Roman" w:hAnsi="Times New Roman"/>
          <w:sz w:val="24"/>
          <w:szCs w:val="24"/>
        </w:rPr>
        <w:t xml:space="preserve"> there was a gradual expansion of the survey area leading to variability in the number of stations sampled. The survey extent was standardized in 1988, and 376 stations have been consistently sampled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xml:space="preserve">) square on a sampling grid. Since 1982, the standardized sampling gear has been </w:t>
      </w:r>
      <w:r w:rsidR="0043502C">
        <w:rPr>
          <w:rFonts w:ascii="Times New Roman" w:hAnsi="Times New Roman"/>
          <w:sz w:val="24"/>
          <w:szCs w:val="24"/>
        </w:rPr>
        <w:t xml:space="preserve">the 83-112 </w:t>
      </w:r>
      <w:r>
        <w:rPr>
          <w:rFonts w:ascii="Times New Roman" w:hAnsi="Times New Roman"/>
          <w:sz w:val="24"/>
          <w:szCs w:val="24"/>
        </w:rPr>
        <w:t>eastern otter trawl (Za</w:t>
      </w:r>
      <w:commentRangeStart w:id="20"/>
      <w:r>
        <w:rPr>
          <w:rFonts w:ascii="Times New Roman" w:hAnsi="Times New Roman"/>
          <w:sz w:val="24"/>
          <w:szCs w:val="24"/>
        </w:rPr>
        <w:t>cher et al. 202</w:t>
      </w:r>
      <w:r w:rsidR="00F52945">
        <w:rPr>
          <w:rFonts w:ascii="Times New Roman" w:hAnsi="Times New Roman"/>
          <w:sz w:val="24"/>
          <w:szCs w:val="24"/>
        </w:rPr>
        <w:t>1</w:t>
      </w:r>
      <w:commentRangeEnd w:id="20"/>
      <w:r w:rsidR="0043502C">
        <w:rPr>
          <w:rStyle w:val="CommentReference"/>
        </w:rPr>
        <w:commentReference w:id="20"/>
      </w:r>
      <w:r>
        <w:rPr>
          <w:rFonts w:ascii="Times New Roman" w:hAnsi="Times New Roman"/>
          <w:sz w:val="24"/>
          <w:szCs w:val="24"/>
        </w:rPr>
        <w:t>).</w:t>
      </w:r>
    </w:p>
    <w:p w14:paraId="61FF72C1" w14:textId="508DE081" w:rsidR="00A97005" w:rsidRPr="00A97005" w:rsidRDefault="00525AD2" w:rsidP="00A97005">
      <w:pPr>
        <w:spacing w:line="480" w:lineRule="auto"/>
        <w:ind w:firstLine="540"/>
        <w:contextualSpacing/>
        <w:rPr>
          <w:rFonts w:ascii="Times New Roman" w:hAnsi="Times New Roman"/>
          <w:strike/>
          <w:sz w:val="24"/>
          <w:szCs w:val="24"/>
          <w:rPrChange w:id="21" w:author="Jon.Richar" w:date="2024-02-01T12:12:00Z">
            <w:rPr>
              <w:rFonts w:ascii="Times New Roman" w:hAnsi="Times New Roman"/>
              <w:sz w:val="24"/>
              <w:szCs w:val="24"/>
            </w:rPr>
          </w:rPrChange>
        </w:rPr>
      </w:pPr>
      <w:r>
        <w:rPr>
          <w:rFonts w:ascii="Times New Roman" w:hAnsi="Times New Roman"/>
          <w:sz w:val="24"/>
          <w:szCs w:val="24"/>
        </w:rPr>
        <w:lastRenderedPageBreak/>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w:t>
      </w:r>
      <w:r w:rsidR="00C12517">
        <w:rPr>
          <w:rFonts w:ascii="Times New Roman" w:hAnsi="Times New Roman"/>
          <w:sz w:val="24"/>
          <w:szCs w:val="24"/>
        </w:rPr>
        <w:t xml:space="preserve">years </w:t>
      </w:r>
      <w:r>
        <w:rPr>
          <w:rFonts w:ascii="Times New Roman" w:hAnsi="Times New Roman"/>
          <w:sz w:val="24"/>
          <w:szCs w:val="24"/>
        </w:rPr>
        <w:t xml:space="preserve">old, for sensitivity analysis in our initial S-R models. </w:t>
      </w:r>
      <w:commentRangeStart w:id="22"/>
      <w:r w:rsidRPr="00880939">
        <w:rPr>
          <w:rFonts w:ascii="Times New Roman" w:hAnsi="Times New Roman"/>
          <w:strike/>
          <w:sz w:val="24"/>
          <w:szCs w:val="24"/>
        </w:rPr>
        <w:t xml:space="preserve">Use of design-based estimates for this size range and at this lag is an important distinction relative to Szuwalski et al. (2021), who used model recruitment estimates at a lag of 5 yrs in their work, increasing the potential for variables external to the model </w:t>
      </w:r>
      <w:r w:rsidR="00BB4E02" w:rsidRPr="00880939">
        <w:rPr>
          <w:rFonts w:ascii="Times New Roman" w:hAnsi="Times New Roman"/>
          <w:strike/>
          <w:sz w:val="24"/>
          <w:szCs w:val="24"/>
        </w:rPr>
        <w:t xml:space="preserve">system </w:t>
      </w:r>
      <w:r w:rsidRPr="00880939">
        <w:rPr>
          <w:rFonts w:ascii="Times New Roman" w:hAnsi="Times New Roman"/>
          <w:strike/>
          <w:sz w:val="24"/>
          <w:szCs w:val="24"/>
        </w:rPr>
        <w:t>to affect recruitment, confounding any effects by the investigated variable(s).</w:t>
      </w:r>
      <w:commentRangeEnd w:id="22"/>
      <w:r w:rsidR="00C12517" w:rsidRPr="00880939">
        <w:rPr>
          <w:rStyle w:val="CommentReference"/>
          <w:strike/>
        </w:rPr>
        <w:commentReference w:id="22"/>
      </w:r>
      <w:ins w:id="23" w:author="Jon.Richar" w:date="2024-02-01T12:12:00Z">
        <w:r w:rsidR="00A97005">
          <w:rPr>
            <w:rFonts w:ascii="Times New Roman" w:hAnsi="Times New Roman"/>
            <w:strike/>
            <w:sz w:val="24"/>
            <w:szCs w:val="24"/>
          </w:rPr>
          <w:t xml:space="preserve"> In addition, comparative environmental effect models were run assuming recruitment to this size bin at age 4, and using an alternative age 3-yr recruitment size range of 30-40 mm.</w:t>
        </w:r>
      </w:ins>
      <w:ins w:id="24" w:author="Jon.Richar" w:date="2024-02-01T14:33:00Z">
        <w:r w:rsidR="00C817CA">
          <w:rPr>
            <w:rFonts w:ascii="Times New Roman" w:hAnsi="Times New Roman"/>
            <w:strike/>
            <w:sz w:val="24"/>
            <w:szCs w:val="24"/>
          </w:rPr>
          <w:t xml:space="preserve"> </w:t>
        </w:r>
      </w:ins>
      <w:ins w:id="25" w:author="Jon.Richar" w:date="2024-02-01T14:35:00Z">
        <w:r w:rsidR="00C817CA">
          <w:rPr>
            <w:rFonts w:ascii="Times New Roman" w:hAnsi="Times New Roman"/>
            <w:strike/>
            <w:sz w:val="24"/>
            <w:szCs w:val="24"/>
          </w:rPr>
          <w:t xml:space="preserve">Estimates for this </w:t>
        </w:r>
      </w:ins>
      <w:ins w:id="26" w:author="Jon.Richar" w:date="2024-02-01T14:33:00Z">
        <w:r w:rsidR="00C817CA">
          <w:rPr>
            <w:rFonts w:ascii="Times New Roman" w:hAnsi="Times New Roman"/>
            <w:strike/>
            <w:sz w:val="24"/>
            <w:szCs w:val="24"/>
          </w:rPr>
          <w:t xml:space="preserve">alternative </w:t>
        </w:r>
      </w:ins>
      <w:ins w:id="27" w:author="Jon.Richar" w:date="2024-02-01T14:35:00Z">
        <w:r w:rsidR="00C817CA">
          <w:rPr>
            <w:rFonts w:ascii="Times New Roman" w:hAnsi="Times New Roman"/>
            <w:strike/>
            <w:sz w:val="24"/>
            <w:szCs w:val="24"/>
          </w:rPr>
          <w:t xml:space="preserve">size </w:t>
        </w:r>
      </w:ins>
      <w:ins w:id="28" w:author="Jon.Richar" w:date="2024-02-01T14:33:00Z">
        <w:r w:rsidR="00C817CA">
          <w:rPr>
            <w:rFonts w:ascii="Times New Roman" w:hAnsi="Times New Roman"/>
            <w:strike/>
            <w:sz w:val="24"/>
            <w:szCs w:val="24"/>
          </w:rPr>
          <w:t>bin w</w:t>
        </w:r>
      </w:ins>
      <w:ins w:id="29" w:author="Jon.Richar" w:date="2024-02-01T14:35:00Z">
        <w:r w:rsidR="00C817CA">
          <w:rPr>
            <w:rFonts w:ascii="Times New Roman" w:hAnsi="Times New Roman"/>
            <w:strike/>
            <w:sz w:val="24"/>
            <w:szCs w:val="24"/>
          </w:rPr>
          <w:t>ere</w:t>
        </w:r>
      </w:ins>
      <w:ins w:id="30" w:author="Jon.Richar" w:date="2024-02-01T14:33:00Z">
        <w:r w:rsidR="00C817CA">
          <w:rPr>
            <w:rFonts w:ascii="Times New Roman" w:hAnsi="Times New Roman"/>
            <w:strike/>
            <w:sz w:val="24"/>
            <w:szCs w:val="24"/>
          </w:rPr>
          <w:t xml:space="preserve"> highly correlated with</w:t>
        </w:r>
      </w:ins>
      <w:ins w:id="31" w:author="Jon.Richar" w:date="2024-02-01T14:35:00Z">
        <w:r w:rsidR="00C817CA">
          <w:rPr>
            <w:rFonts w:ascii="Times New Roman" w:hAnsi="Times New Roman"/>
            <w:strike/>
            <w:sz w:val="24"/>
            <w:szCs w:val="24"/>
          </w:rPr>
          <w:t xml:space="preserve"> those for</w:t>
        </w:r>
      </w:ins>
      <w:ins w:id="32" w:author="Jon.Richar" w:date="2024-02-01T14:33:00Z">
        <w:r w:rsidR="00C817CA">
          <w:rPr>
            <w:rFonts w:ascii="Times New Roman" w:hAnsi="Times New Roman"/>
            <w:strike/>
            <w:sz w:val="24"/>
            <w:szCs w:val="24"/>
          </w:rPr>
          <w:t xml:space="preserve"> the primary</w:t>
        </w:r>
      </w:ins>
      <w:ins w:id="33" w:author="Jon.Richar" w:date="2024-02-01T14:34:00Z">
        <w:r w:rsidR="00C817CA">
          <w:rPr>
            <w:rFonts w:ascii="Times New Roman" w:hAnsi="Times New Roman"/>
            <w:strike/>
            <w:sz w:val="24"/>
            <w:szCs w:val="24"/>
          </w:rPr>
          <w:t xml:space="preserve"> </w:t>
        </w:r>
      </w:ins>
      <w:ins w:id="34" w:author="Jon.Richar" w:date="2024-02-01T14:35:00Z">
        <w:r w:rsidR="00C817CA">
          <w:rPr>
            <w:rFonts w:ascii="Times New Roman" w:hAnsi="Times New Roman"/>
            <w:strike/>
            <w:sz w:val="24"/>
            <w:szCs w:val="24"/>
          </w:rPr>
          <w:t xml:space="preserve">size </w:t>
        </w:r>
      </w:ins>
      <w:ins w:id="35" w:author="Jon.Richar" w:date="2024-02-01T14:34:00Z">
        <w:r w:rsidR="00C817CA">
          <w:rPr>
            <w:rFonts w:ascii="Times New Roman" w:hAnsi="Times New Roman"/>
            <w:strike/>
            <w:sz w:val="24"/>
            <w:szCs w:val="24"/>
          </w:rPr>
          <w:t>bin (r = 0.906)</w:t>
        </w:r>
      </w:ins>
    </w:p>
    <w:p w14:paraId="427C9FEC" w14:textId="3F14D6FB"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t>Mature</w:t>
      </w:r>
      <w:ins w:id="36" w:author="Jon.Richar" w:date="2024-01-16T13:44:00Z">
        <w:r w:rsidR="00C23A0A">
          <w:rPr>
            <w:rFonts w:ascii="Times New Roman" w:hAnsi="Times New Roman"/>
            <w:sz w:val="24"/>
            <w:szCs w:val="24"/>
          </w:rPr>
          <w:t>,</w:t>
        </w:r>
      </w:ins>
      <w:r>
        <w:rPr>
          <w:rFonts w:ascii="Times New Roman" w:hAnsi="Times New Roman"/>
          <w:sz w:val="24"/>
          <w:szCs w:val="24"/>
        </w:rPr>
        <w:t xml:space="preserve"> </w:t>
      </w:r>
      <w:ins w:id="37" w:author="Jon.Richar" w:date="2024-01-16T13:43:00Z">
        <w:r w:rsidR="00C23A0A">
          <w:rPr>
            <w:rFonts w:ascii="Times New Roman" w:hAnsi="Times New Roman"/>
            <w:sz w:val="24"/>
            <w:szCs w:val="24"/>
          </w:rPr>
          <w:t>multiparous (repeat spawning</w:t>
        </w:r>
      </w:ins>
      <w:ins w:id="38" w:author="Jon.Richar" w:date="2024-01-16T13:44:00Z">
        <w:r w:rsidR="00C23A0A">
          <w:rPr>
            <w:rFonts w:ascii="Times New Roman" w:hAnsi="Times New Roman"/>
            <w:sz w:val="24"/>
            <w:szCs w:val="24"/>
          </w:rPr>
          <w:t xml:space="preserve">) </w:t>
        </w:r>
      </w:ins>
      <w:r>
        <w:rPr>
          <w:rFonts w:ascii="Times New Roman" w:hAnsi="Times New Roman"/>
          <w:sz w:val="24"/>
          <w:szCs w:val="24"/>
        </w:rPr>
        <w:t xml:space="preserve">female Tanner crabs were defined as females of </w:t>
      </w:r>
      <w:r w:rsidRPr="005D6CD3">
        <w:rPr>
          <w:rFonts w:ascii="Times New Roman" w:hAnsi="Times New Roman"/>
          <w:sz w:val="24"/>
          <w:szCs w:val="24"/>
        </w:rPr>
        <w:t>shell condition 3 (SC3, old shell)</w:t>
      </w:r>
      <w:ins w:id="39" w:author="Jon.Richar" w:date="2024-01-30T09:35:00Z">
        <w:r w:rsidR="00762E09">
          <w:rPr>
            <w:rFonts w:ascii="Times New Roman" w:hAnsi="Times New Roman"/>
            <w:sz w:val="24"/>
            <w:szCs w:val="24"/>
          </w:rPr>
          <w:t xml:space="preserve"> and shell condition 4 (SC4, very old shell)</w:t>
        </w:r>
      </w:ins>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commentRangeStart w:id="40"/>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w:t>
      </w:r>
      <w:del w:id="41" w:author="Jon.Richar" w:date="2024-01-16T11:46:00Z">
        <w:r w:rsidDel="00696ABE">
          <w:rPr>
            <w:rFonts w:ascii="Times New Roman" w:hAnsi="Times New Roman"/>
            <w:sz w:val="24"/>
            <w:szCs w:val="24"/>
          </w:rPr>
          <w:delText xml:space="preserve"> likely to be</w:delText>
        </w:r>
      </w:del>
      <w:r>
        <w:rPr>
          <w:rFonts w:ascii="Times New Roman" w:hAnsi="Times New Roman"/>
          <w:sz w:val="24"/>
          <w:szCs w:val="24"/>
        </w:rPr>
        <w:t xml:space="preserv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s</w:t>
      </w:r>
      <w:del w:id="42" w:author="Jon.Richar" w:date="2024-01-16T11:47:00Z">
        <w:r w:rsidDel="00696ABE">
          <w:rPr>
            <w:rFonts w:ascii="Times New Roman" w:hAnsi="Times New Roman"/>
            <w:sz w:val="24"/>
            <w:szCs w:val="24"/>
          </w:rPr>
          <w:delText>. These</w:delText>
        </w:r>
      </w:del>
      <w:ins w:id="43" w:author="Jon.Richar" w:date="2024-01-16T11:47:00Z">
        <w:r w:rsidR="00696ABE">
          <w:rPr>
            <w:rFonts w:ascii="Times New Roman" w:hAnsi="Times New Roman"/>
            <w:sz w:val="24"/>
            <w:szCs w:val="24"/>
          </w:rPr>
          <w:t xml:space="preserve"> and</w:t>
        </w:r>
      </w:ins>
      <w:r>
        <w:rPr>
          <w:rFonts w:ascii="Times New Roman" w:hAnsi="Times New Roman"/>
          <w:sz w:val="24"/>
          <w:szCs w:val="24"/>
        </w:rPr>
        <w:t xml:space="preserve"> </w:t>
      </w:r>
      <w:r w:rsidRPr="00B8358E">
        <w:rPr>
          <w:rFonts w:ascii="Times New Roman" w:hAnsi="Times New Roman"/>
          <w:sz w:val="24"/>
          <w:szCs w:val="24"/>
        </w:rPr>
        <w:t xml:space="preserve">have </w:t>
      </w:r>
      <w:ins w:id="44" w:author="Jon.Richar" w:date="2024-01-16T12:00:00Z">
        <w:r w:rsidR="00EE12C0">
          <w:rPr>
            <w:rFonts w:ascii="Times New Roman" w:hAnsi="Times New Roman"/>
            <w:sz w:val="24"/>
            <w:szCs w:val="24"/>
          </w:rPr>
          <w:t xml:space="preserve">both a reduced fecundity (Webb XXXX) and </w:t>
        </w:r>
      </w:ins>
      <w:r w:rsidRPr="00B8358E">
        <w:rPr>
          <w:rFonts w:ascii="Times New Roman" w:hAnsi="Times New Roman"/>
          <w:sz w:val="24"/>
          <w:szCs w:val="24"/>
        </w:rPr>
        <w:t xml:space="preserve">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w:t>
      </w:r>
      <w:commentRangeEnd w:id="40"/>
      <w:r w:rsidR="00A46DED">
        <w:rPr>
          <w:rStyle w:val="CommentReference"/>
        </w:rPr>
        <w:commentReference w:id="40"/>
      </w:r>
      <w:ins w:id="45" w:author="Jon.Richar" w:date="2024-01-16T11:48:00Z">
        <w:r w:rsidR="00696ABE">
          <w:rPr>
            <w:rFonts w:ascii="Times New Roman" w:hAnsi="Times New Roman"/>
            <w:sz w:val="24"/>
            <w:szCs w:val="24"/>
          </w:rPr>
          <w:t>This lag</w:t>
        </w:r>
      </w:ins>
      <w:ins w:id="46" w:author="Jon.Richar" w:date="2024-01-16T13:43:00Z">
        <w:r w:rsidR="00C23A0A">
          <w:rPr>
            <w:rFonts w:ascii="Times New Roman" w:hAnsi="Times New Roman"/>
            <w:sz w:val="24"/>
            <w:szCs w:val="24"/>
          </w:rPr>
          <w:t xml:space="preserve"> differential</w:t>
        </w:r>
      </w:ins>
      <w:ins w:id="47" w:author="Jon.Richar" w:date="2024-01-16T11:48:00Z">
        <w:r w:rsidR="00696ABE">
          <w:rPr>
            <w:rFonts w:ascii="Times New Roman" w:hAnsi="Times New Roman"/>
            <w:sz w:val="24"/>
            <w:szCs w:val="24"/>
          </w:rPr>
          <w:t xml:space="preserve"> </w:t>
        </w:r>
      </w:ins>
      <w:ins w:id="48" w:author="Jon.Richar" w:date="2024-01-16T11:49:00Z">
        <w:r w:rsidR="00696ABE">
          <w:rPr>
            <w:rFonts w:ascii="Times New Roman" w:hAnsi="Times New Roman"/>
            <w:sz w:val="24"/>
            <w:szCs w:val="24"/>
          </w:rPr>
          <w:t>complicates use of SC2 females</w:t>
        </w:r>
      </w:ins>
      <w:ins w:id="49" w:author="Jon.Richar" w:date="2024-01-16T11:50:00Z">
        <w:r w:rsidR="00696ABE">
          <w:rPr>
            <w:rFonts w:ascii="Times New Roman" w:hAnsi="Times New Roman"/>
            <w:sz w:val="24"/>
            <w:szCs w:val="24"/>
          </w:rPr>
          <w:t xml:space="preserve"> </w:t>
        </w:r>
        <w:r w:rsidR="00696ABE">
          <w:rPr>
            <w:rFonts w:ascii="Times New Roman" w:hAnsi="Times New Roman"/>
            <w:sz w:val="24"/>
            <w:szCs w:val="24"/>
          </w:rPr>
          <w:lastRenderedPageBreak/>
          <w:t>in SR</w:t>
        </w:r>
      </w:ins>
      <w:ins w:id="50" w:author="Jon.Richar" w:date="2024-01-16T11:52:00Z">
        <w:r w:rsidR="00696ABE">
          <w:rPr>
            <w:rFonts w:ascii="Times New Roman" w:hAnsi="Times New Roman"/>
            <w:sz w:val="24"/>
            <w:szCs w:val="24"/>
          </w:rPr>
          <w:t xml:space="preserve"> </w:t>
        </w:r>
      </w:ins>
      <w:ins w:id="51" w:author="Jon.Richar" w:date="2024-01-16T11:51:00Z">
        <w:r w:rsidR="00696ABE">
          <w:rPr>
            <w:rFonts w:ascii="Times New Roman" w:hAnsi="Times New Roman"/>
            <w:sz w:val="24"/>
            <w:szCs w:val="24"/>
          </w:rPr>
          <w:t>modeling,</w:t>
        </w:r>
      </w:ins>
      <w:ins w:id="52" w:author="Jon.Richar" w:date="2024-01-16T11:52:00Z">
        <w:r w:rsidR="00696ABE">
          <w:rPr>
            <w:rFonts w:ascii="Times New Roman" w:hAnsi="Times New Roman"/>
            <w:sz w:val="24"/>
            <w:szCs w:val="24"/>
          </w:rPr>
          <w:t xml:space="preserve"> as the extended lag increases the possibility of confounding of effect, for example through female mortality events</w:t>
        </w:r>
      </w:ins>
      <w:ins w:id="53" w:author="Jon.Richar" w:date="2024-01-16T13:45:00Z">
        <w:r w:rsidR="00C23A0A">
          <w:rPr>
            <w:rFonts w:ascii="Times New Roman" w:hAnsi="Times New Roman"/>
            <w:sz w:val="24"/>
            <w:szCs w:val="24"/>
          </w:rPr>
          <w:t>,</w:t>
        </w:r>
      </w:ins>
      <w:ins w:id="54" w:author="Jon.Richar" w:date="2024-01-16T11:53:00Z">
        <w:r w:rsidR="00696ABE">
          <w:rPr>
            <w:rFonts w:ascii="Times New Roman" w:hAnsi="Times New Roman"/>
            <w:sz w:val="24"/>
            <w:szCs w:val="24"/>
          </w:rPr>
          <w:t xml:space="preserve"> when these crab are considered in isolation</w:t>
        </w:r>
      </w:ins>
      <w:ins w:id="55" w:author="Jon.Richar" w:date="2024-01-16T11:52:00Z">
        <w:r w:rsidR="00696ABE">
          <w:rPr>
            <w:rFonts w:ascii="Times New Roman" w:hAnsi="Times New Roman"/>
            <w:sz w:val="24"/>
            <w:szCs w:val="24"/>
          </w:rPr>
          <w:t xml:space="preserve">. </w:t>
        </w:r>
      </w:ins>
      <w:ins w:id="56" w:author="Jon.Richar" w:date="2024-01-16T11:56:00Z">
        <w:r w:rsidR="00696ABE">
          <w:rPr>
            <w:rFonts w:ascii="Times New Roman" w:hAnsi="Times New Roman"/>
            <w:sz w:val="24"/>
            <w:szCs w:val="24"/>
          </w:rPr>
          <w:t>I</w:t>
        </w:r>
      </w:ins>
      <w:ins w:id="57" w:author="Jon.Richar" w:date="2024-01-16T11:55:00Z">
        <w:r w:rsidR="00696ABE">
          <w:rPr>
            <w:rFonts w:ascii="Times New Roman" w:hAnsi="Times New Roman"/>
            <w:sz w:val="24"/>
            <w:szCs w:val="24"/>
          </w:rPr>
          <w:t>f considered in co</w:t>
        </w:r>
      </w:ins>
      <w:ins w:id="58" w:author="Jon.Richar" w:date="2024-01-16T13:45:00Z">
        <w:r w:rsidR="00C23A0A">
          <w:rPr>
            <w:rFonts w:ascii="Times New Roman" w:hAnsi="Times New Roman"/>
            <w:sz w:val="24"/>
            <w:szCs w:val="24"/>
          </w:rPr>
          <w:t>mbination</w:t>
        </w:r>
      </w:ins>
      <w:ins w:id="59" w:author="Jon.Richar" w:date="2024-01-16T11:55:00Z">
        <w:r w:rsidR="00696ABE">
          <w:rPr>
            <w:rFonts w:ascii="Times New Roman" w:hAnsi="Times New Roman"/>
            <w:sz w:val="24"/>
            <w:szCs w:val="24"/>
          </w:rPr>
          <w:t xml:space="preserve"> with old</w:t>
        </w:r>
      </w:ins>
      <w:ins w:id="60" w:author="Jon.Richar" w:date="2024-01-30T09:35:00Z">
        <w:r w:rsidR="00762E09">
          <w:rPr>
            <w:rFonts w:ascii="Times New Roman" w:hAnsi="Times New Roman"/>
            <w:sz w:val="24"/>
            <w:szCs w:val="24"/>
          </w:rPr>
          <w:t>er</w:t>
        </w:r>
      </w:ins>
      <w:ins w:id="61" w:author="Jon.Richar" w:date="2024-01-16T11:55:00Z">
        <w:r w:rsidR="00696ABE">
          <w:rPr>
            <w:rFonts w:ascii="Times New Roman" w:hAnsi="Times New Roman"/>
            <w:sz w:val="24"/>
            <w:szCs w:val="24"/>
          </w:rPr>
          <w:t xml:space="preserve"> shell crab, this lag </w:t>
        </w:r>
      </w:ins>
      <w:ins w:id="62" w:author="Jon.Richar" w:date="2024-01-16T11:56:00Z">
        <w:r w:rsidR="00696ABE">
          <w:rPr>
            <w:rFonts w:ascii="Times New Roman" w:hAnsi="Times New Roman"/>
            <w:sz w:val="24"/>
            <w:szCs w:val="24"/>
          </w:rPr>
          <w:t xml:space="preserve">would </w:t>
        </w:r>
      </w:ins>
      <w:ins w:id="63" w:author="Jon.Richar" w:date="2024-01-16T11:55:00Z">
        <w:r w:rsidR="00696ABE">
          <w:rPr>
            <w:rFonts w:ascii="Times New Roman" w:hAnsi="Times New Roman"/>
            <w:sz w:val="24"/>
            <w:szCs w:val="24"/>
          </w:rPr>
          <w:t xml:space="preserve">result </w:t>
        </w:r>
      </w:ins>
      <w:ins w:id="64" w:author="Jon.Richar" w:date="2024-01-16T11:56:00Z">
        <w:r w:rsidR="00696ABE">
          <w:rPr>
            <w:rFonts w:ascii="Times New Roman" w:hAnsi="Times New Roman"/>
            <w:sz w:val="24"/>
            <w:szCs w:val="24"/>
          </w:rPr>
          <w:t>in many female crab being included twice</w:t>
        </w:r>
      </w:ins>
      <w:ins w:id="65" w:author="Jon.Richar" w:date="2024-01-16T11:57:00Z">
        <w:r w:rsidR="00696ABE">
          <w:rPr>
            <w:rFonts w:ascii="Times New Roman" w:hAnsi="Times New Roman"/>
            <w:sz w:val="24"/>
            <w:szCs w:val="24"/>
          </w:rPr>
          <w:t xml:space="preserve"> using our methods</w:t>
        </w:r>
      </w:ins>
      <w:ins w:id="66" w:author="Jon.Richar" w:date="2024-01-16T11:56:00Z">
        <w:r w:rsidR="00696ABE">
          <w:rPr>
            <w:rFonts w:ascii="Times New Roman" w:hAnsi="Times New Roman"/>
            <w:sz w:val="24"/>
            <w:szCs w:val="24"/>
          </w:rPr>
          <w:t>: on</w:t>
        </w:r>
      </w:ins>
      <w:ins w:id="67" w:author="Jon.Richar" w:date="2024-01-16T11:57:00Z">
        <w:r w:rsidR="00696ABE">
          <w:rPr>
            <w:rFonts w:ascii="Times New Roman" w:hAnsi="Times New Roman"/>
            <w:sz w:val="24"/>
            <w:szCs w:val="24"/>
          </w:rPr>
          <w:t>ce as an SC2 crab, and again as an SC3.</w:t>
        </w:r>
      </w:ins>
      <w:ins w:id="68" w:author="Jon.Richar" w:date="2024-01-16T11:52:00Z">
        <w:r w:rsidR="00696ABE">
          <w:rPr>
            <w:rFonts w:ascii="Times New Roman" w:hAnsi="Times New Roman"/>
            <w:sz w:val="24"/>
            <w:szCs w:val="24"/>
          </w:rPr>
          <w:t xml:space="preserve"> </w:t>
        </w:r>
      </w:ins>
      <w:ins w:id="69" w:author="Jon.Richar" w:date="2024-01-16T11:58:00Z">
        <w:r w:rsidR="00EE12C0">
          <w:rPr>
            <w:rFonts w:ascii="Times New Roman" w:hAnsi="Times New Roman"/>
            <w:sz w:val="24"/>
            <w:szCs w:val="24"/>
          </w:rPr>
          <w:t xml:space="preserve">While this might be resolved by </w:t>
        </w:r>
      </w:ins>
      <w:ins w:id="70" w:author="Jon.Richar" w:date="2024-01-16T11:59:00Z">
        <w:r w:rsidR="00EE12C0">
          <w:rPr>
            <w:rFonts w:ascii="Times New Roman" w:hAnsi="Times New Roman"/>
            <w:sz w:val="24"/>
            <w:szCs w:val="24"/>
          </w:rPr>
          <w:t xml:space="preserve">lagging for </w:t>
        </w:r>
      </w:ins>
      <w:ins w:id="71" w:author="Jon.Richar" w:date="2024-01-16T11:58:00Z">
        <w:r w:rsidR="00EE12C0">
          <w:rPr>
            <w:rFonts w:ascii="Times New Roman" w:hAnsi="Times New Roman"/>
            <w:sz w:val="24"/>
            <w:szCs w:val="24"/>
          </w:rPr>
          <w:t xml:space="preserve">release </w:t>
        </w:r>
      </w:ins>
      <w:ins w:id="72" w:author="Jon.Richar" w:date="2024-01-16T11:59:00Z">
        <w:r w:rsidR="00EE12C0">
          <w:rPr>
            <w:rFonts w:ascii="Times New Roman" w:hAnsi="Times New Roman"/>
            <w:sz w:val="24"/>
            <w:szCs w:val="24"/>
          </w:rPr>
          <w:t xml:space="preserve">the </w:t>
        </w:r>
      </w:ins>
      <w:ins w:id="73" w:author="Jon.Richar" w:date="2024-01-16T11:58:00Z">
        <w:r w:rsidR="00EE12C0">
          <w:rPr>
            <w:rFonts w:ascii="Times New Roman" w:hAnsi="Times New Roman"/>
            <w:sz w:val="24"/>
            <w:szCs w:val="24"/>
          </w:rPr>
          <w:t>year</w:t>
        </w:r>
      </w:ins>
      <w:ins w:id="74" w:author="Jon.Richar" w:date="2024-01-16T13:46:00Z">
        <w:r w:rsidR="00C23A0A">
          <w:rPr>
            <w:rFonts w:ascii="Times New Roman" w:hAnsi="Times New Roman"/>
            <w:sz w:val="24"/>
            <w:szCs w:val="24"/>
          </w:rPr>
          <w:t xml:space="preserve"> after sampling</w:t>
        </w:r>
      </w:ins>
      <w:ins w:id="75" w:author="Jon.Richar" w:date="2024-01-16T11:58:00Z">
        <w:r w:rsidR="00EE12C0">
          <w:rPr>
            <w:rFonts w:ascii="Times New Roman" w:hAnsi="Times New Roman"/>
            <w:sz w:val="24"/>
            <w:szCs w:val="24"/>
          </w:rPr>
          <w:t xml:space="preserve"> </w:t>
        </w:r>
      </w:ins>
      <w:ins w:id="76" w:author="Jon.Richar" w:date="2024-01-16T11:59:00Z">
        <w:r w:rsidR="00EE12C0">
          <w:rPr>
            <w:rFonts w:ascii="Times New Roman" w:hAnsi="Times New Roman"/>
            <w:sz w:val="24"/>
            <w:szCs w:val="24"/>
          </w:rPr>
          <w:t>(</w:t>
        </w:r>
        <w:r w:rsidR="00EE12C0" w:rsidRPr="00EE12C0">
          <w:rPr>
            <w:rFonts w:ascii="Times New Roman" w:hAnsi="Times New Roman"/>
            <w:i/>
            <w:sz w:val="24"/>
            <w:szCs w:val="24"/>
            <w:rPrChange w:id="77" w:author="Jon.Richar" w:date="2024-01-16T11:59:00Z">
              <w:rPr>
                <w:rFonts w:ascii="Times New Roman" w:hAnsi="Times New Roman"/>
                <w:sz w:val="24"/>
                <w:szCs w:val="24"/>
              </w:rPr>
            </w:rPrChange>
          </w:rPr>
          <w:t>t+1</w:t>
        </w:r>
        <w:r w:rsidR="00EE12C0">
          <w:rPr>
            <w:rFonts w:ascii="Times New Roman" w:hAnsi="Times New Roman"/>
            <w:sz w:val="24"/>
            <w:szCs w:val="24"/>
          </w:rPr>
          <w:t>)</w:t>
        </w:r>
      </w:ins>
      <w:ins w:id="78" w:author="Jon.Richar" w:date="2024-01-16T13:46:00Z">
        <w:r w:rsidR="00C23A0A">
          <w:rPr>
            <w:rFonts w:ascii="Times New Roman" w:hAnsi="Times New Roman"/>
            <w:sz w:val="24"/>
            <w:szCs w:val="24"/>
          </w:rPr>
          <w:t xml:space="preserve"> for all females</w:t>
        </w:r>
      </w:ins>
      <w:ins w:id="79" w:author="Jon.Richar" w:date="2024-01-16T11:59:00Z">
        <w:r w:rsidR="00EE12C0">
          <w:rPr>
            <w:rFonts w:ascii="Times New Roman" w:hAnsi="Times New Roman"/>
            <w:sz w:val="24"/>
            <w:szCs w:val="24"/>
          </w:rPr>
          <w:t xml:space="preserve">, this </w:t>
        </w:r>
      </w:ins>
      <w:ins w:id="80" w:author="Jon.Richar" w:date="2024-01-16T13:46:00Z">
        <w:r w:rsidR="00C23A0A">
          <w:rPr>
            <w:rFonts w:ascii="Times New Roman" w:hAnsi="Times New Roman"/>
            <w:sz w:val="24"/>
            <w:szCs w:val="24"/>
          </w:rPr>
          <w:t xml:space="preserve">would </w:t>
        </w:r>
      </w:ins>
      <w:ins w:id="81" w:author="Jon.Richar" w:date="2024-01-16T11:59:00Z">
        <w:r w:rsidR="00EE12C0">
          <w:rPr>
            <w:rFonts w:ascii="Times New Roman" w:hAnsi="Times New Roman"/>
            <w:sz w:val="24"/>
            <w:szCs w:val="24"/>
          </w:rPr>
          <w:t>again increase the potential for effect confounding.</w:t>
        </w:r>
      </w:ins>
      <w:del w:id="82" w:author="Jon.Richar" w:date="2024-01-16T13:48:00Z">
        <w:r w:rsidDel="00C23A0A">
          <w:rPr>
            <w:rFonts w:ascii="Times New Roman" w:hAnsi="Times New Roman"/>
            <w:sz w:val="24"/>
            <w:szCs w:val="24"/>
          </w:rPr>
          <w:delText>E</w:delText>
        </w:r>
      </w:del>
      <w:del w:id="83" w:author="Jon.Richar" w:date="2024-01-30T09:36:00Z">
        <w:r w:rsidDel="00762E09">
          <w:rPr>
            <w:rFonts w:ascii="Times New Roman" w:hAnsi="Times New Roman"/>
            <w:sz w:val="24"/>
            <w:szCs w:val="24"/>
          </w:rPr>
          <w:delText>xploratory models showed that S-R results were not appreciably different when</w:delText>
        </w:r>
        <w:r w:rsidRPr="00B8358E" w:rsidDel="00762E09">
          <w:rPr>
            <w:rFonts w:ascii="Times New Roman" w:hAnsi="Times New Roman"/>
            <w:i/>
            <w:sz w:val="24"/>
            <w:szCs w:val="24"/>
          </w:rPr>
          <w:delText xml:space="preserve"> </w:delText>
        </w:r>
        <w:r w:rsidDel="00762E09">
          <w:rPr>
            <w:rFonts w:ascii="Times New Roman" w:hAnsi="Times New Roman"/>
            <w:sz w:val="24"/>
            <w:szCs w:val="24"/>
          </w:rPr>
          <w:delText>s</w:delText>
        </w:r>
        <w:r w:rsidRPr="00DA33EC" w:rsidDel="00762E09">
          <w:rPr>
            <w:rFonts w:ascii="Times New Roman" w:hAnsi="Times New Roman"/>
            <w:sz w:val="24"/>
            <w:szCs w:val="24"/>
          </w:rPr>
          <w:delText>hell condition 4 (SC4) females</w:delText>
        </w:r>
        <w:r w:rsidDel="00762E09">
          <w:rPr>
            <w:rFonts w:ascii="Times New Roman" w:hAnsi="Times New Roman"/>
            <w:sz w:val="24"/>
            <w:szCs w:val="24"/>
          </w:rPr>
          <w:delText xml:space="preserve"> were excluded, consequently this class was excluded from analysis</w:delText>
        </w:r>
      </w:del>
      <w:del w:id="84" w:author="Jon.Richar" w:date="2024-01-16T13:48:00Z">
        <w:r w:rsidRPr="00DA33EC" w:rsidDel="00C23A0A">
          <w:rPr>
            <w:rFonts w:ascii="Times New Roman" w:hAnsi="Times New Roman"/>
            <w:sz w:val="24"/>
            <w:szCs w:val="24"/>
          </w:rPr>
          <w:delText>,</w:delText>
        </w:r>
        <w:r w:rsidDel="00C23A0A">
          <w:rPr>
            <w:rFonts w:ascii="Times New Roman" w:hAnsi="Times New Roman"/>
            <w:sz w:val="24"/>
            <w:szCs w:val="24"/>
          </w:rPr>
          <w:delText xml:space="preserve"> as they</w:delText>
        </w:r>
        <w:r w:rsidRPr="00DA33EC" w:rsidDel="00C23A0A">
          <w:rPr>
            <w:rFonts w:ascii="Times New Roman" w:hAnsi="Times New Roman"/>
            <w:sz w:val="24"/>
            <w:szCs w:val="24"/>
          </w:rPr>
          <w:delText xml:space="preserve"> may have lower fecundity</w:delText>
        </w:r>
      </w:del>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49301CA3" w:rsidR="00525AD2" w:rsidRPr="005D6CD3" w:rsidDel="0059148C" w:rsidRDefault="00525AD2" w:rsidP="00696ABE">
      <w:pPr>
        <w:spacing w:line="480" w:lineRule="auto"/>
        <w:ind w:firstLine="540"/>
        <w:contextualSpacing/>
        <w:rPr>
          <w:del w:id="85" w:author="Jon.Richar" w:date="2024-01-16T11:09:00Z"/>
          <w:rFonts w:ascii="Times New Roman" w:hAnsi="Times New Roman"/>
          <w:sz w:val="24"/>
          <w:szCs w:val="24"/>
        </w:rPr>
      </w:pPr>
      <w:commentRangeStart w:id="86"/>
      <w:r>
        <w:rPr>
          <w:rFonts w:ascii="Times New Roman" w:hAnsi="Times New Roman"/>
          <w:sz w:val="24"/>
          <w:szCs w:val="24"/>
        </w:rPr>
        <w:t>For both juveniles and mature female crabs, average catch</w:t>
      </w:r>
      <w:r w:rsidR="00DA6A64">
        <w:rPr>
          <w:rFonts w:ascii="Times New Roman" w:hAnsi="Times New Roman"/>
          <w:sz w:val="24"/>
          <w:szCs w:val="24"/>
        </w:rPr>
        <w:t xml:space="preserve"> </w:t>
      </w:r>
      <w:r>
        <w:rPr>
          <w:rFonts w:ascii="Times New Roman" w:hAnsi="Times New Roman"/>
          <w:sz w:val="24"/>
          <w:szCs w:val="24"/>
        </w:rPr>
        <w:t>per</w:t>
      </w:r>
      <w:r w:rsidR="00DA6A64">
        <w:rPr>
          <w:rFonts w:ascii="Times New Roman" w:hAnsi="Times New Roman"/>
          <w:sz w:val="24"/>
          <w:szCs w:val="24"/>
        </w:rPr>
        <w:t xml:space="preserve"> </w:t>
      </w:r>
      <w:r>
        <w:rPr>
          <w:rFonts w:ascii="Times New Roman" w:hAnsi="Times New Roman"/>
          <w:sz w:val="24"/>
          <w:szCs w:val="24"/>
        </w:rPr>
        <w:t>unit</w:t>
      </w:r>
      <w:r w:rsidR="00DA6A64">
        <w:rPr>
          <w:rFonts w:ascii="Times New Roman" w:hAnsi="Times New Roman"/>
          <w:sz w:val="24"/>
          <w:szCs w:val="24"/>
        </w:rPr>
        <w:t xml:space="preserve"> </w:t>
      </w:r>
      <w:r>
        <w:rPr>
          <w:rFonts w:ascii="Times New Roman" w:hAnsi="Times New Roman"/>
          <w:sz w:val="24"/>
          <w:szCs w:val="24"/>
        </w:rPr>
        <w:t>effort (CPUE</w:t>
      </w:r>
      <w:r w:rsidR="00DA6A64">
        <w:rPr>
          <w:rFonts w:ascii="Times New Roman" w:hAnsi="Times New Roman"/>
          <w:sz w:val="24"/>
          <w:szCs w:val="24"/>
        </w:rPr>
        <w:t xml:space="preserve">, </w:t>
      </w:r>
      <w:r w:rsidR="00C1167C">
        <w:rPr>
          <w:rFonts w:ascii="Times New Roman" w:hAnsi="Times New Roman"/>
          <w:sz w:val="24"/>
          <w:szCs w:val="24"/>
        </w:rPr>
        <w:t xml:space="preserve">number of </w:t>
      </w:r>
      <w:r w:rsidR="00DA6A64">
        <w:rPr>
          <w:rFonts w:ascii="Times New Roman" w:hAnsi="Times New Roman"/>
          <w:sz w:val="24"/>
          <w:szCs w:val="24"/>
        </w:rPr>
        <w:t>crab km</w:t>
      </w:r>
      <w:r w:rsidR="00DA6A64" w:rsidRPr="00880939">
        <w:rPr>
          <w:rFonts w:ascii="Times New Roman" w:hAnsi="Times New Roman"/>
          <w:sz w:val="24"/>
          <w:szCs w:val="24"/>
          <w:vertAlign w:val="superscript"/>
        </w:rPr>
        <w:t>-</w:t>
      </w:r>
      <w:r w:rsidR="00C1167C" w:rsidRPr="00880939">
        <w:rPr>
          <w:rFonts w:ascii="Times New Roman" w:hAnsi="Times New Roman"/>
          <w:sz w:val="24"/>
          <w:szCs w:val="24"/>
          <w:vertAlign w:val="superscript"/>
        </w:rPr>
        <w:t>2</w:t>
      </w:r>
      <w:r>
        <w:rPr>
          <w:rFonts w:ascii="Times New Roman" w:hAnsi="Times New Roman"/>
          <w:sz w:val="24"/>
          <w:szCs w:val="24"/>
        </w:rPr>
        <w:t xml:space="preserve">) for size/SC class </w:t>
      </w:r>
      <w:ins w:id="87" w:author="Jon.Richar" w:date="2024-01-16T11:08:00Z">
        <w:r w:rsidR="0059148C">
          <w:rPr>
            <w:rFonts w:ascii="Times New Roman" w:hAnsi="Times New Roman"/>
            <w:sz w:val="24"/>
            <w:szCs w:val="24"/>
          </w:rPr>
          <w:t>and the population level abundance estimate derived</w:t>
        </w:r>
      </w:ins>
      <w:ins w:id="88" w:author="Jon.Richar" w:date="2024-01-16T11:10:00Z">
        <w:r w:rsidR="0059148C">
          <w:rPr>
            <w:rFonts w:ascii="Times New Roman" w:hAnsi="Times New Roman"/>
            <w:sz w:val="24"/>
            <w:szCs w:val="24"/>
          </w:rPr>
          <w:t xml:space="preserve"> </w:t>
        </w:r>
      </w:ins>
      <w:ins w:id="89" w:author="Jon.Richar" w:date="2024-01-16T11:11:00Z">
        <w:r w:rsidR="0059148C">
          <w:rPr>
            <w:rFonts w:ascii="Times New Roman" w:hAnsi="Times New Roman"/>
            <w:sz w:val="24"/>
            <w:szCs w:val="24"/>
          </w:rPr>
          <w:t>by expanding</w:t>
        </w:r>
      </w:ins>
      <w:ins w:id="90" w:author="Jon.Richar" w:date="2024-01-16T11:10:00Z">
        <w:r w:rsidR="0059148C">
          <w:rPr>
            <w:rFonts w:ascii="Times New Roman" w:hAnsi="Times New Roman"/>
            <w:sz w:val="24"/>
            <w:szCs w:val="24"/>
          </w:rPr>
          <w:t xml:space="preserve"> the </w:t>
        </w:r>
      </w:ins>
      <w:ins w:id="91" w:author="Jon.Richar" w:date="2024-01-16T11:11:00Z">
        <w:r w:rsidR="0059148C">
          <w:rPr>
            <w:rFonts w:ascii="Times New Roman" w:hAnsi="Times New Roman"/>
            <w:sz w:val="24"/>
            <w:szCs w:val="24"/>
          </w:rPr>
          <w:t xml:space="preserve">mean </w:t>
        </w:r>
      </w:ins>
      <w:ins w:id="92" w:author="Jon.Richar" w:date="2024-01-16T11:10:00Z">
        <w:r w:rsidR="0059148C">
          <w:rPr>
            <w:rFonts w:ascii="Times New Roman" w:hAnsi="Times New Roman"/>
            <w:sz w:val="24"/>
            <w:szCs w:val="24"/>
          </w:rPr>
          <w:t>CPUE to the survey grid</w:t>
        </w:r>
      </w:ins>
      <w:ins w:id="93" w:author="Jon.Richar" w:date="2024-01-16T11:11:00Z">
        <w:r w:rsidR="0059148C">
          <w:rPr>
            <w:rFonts w:ascii="Times New Roman" w:hAnsi="Times New Roman"/>
            <w:sz w:val="24"/>
            <w:szCs w:val="24"/>
          </w:rPr>
          <w:t xml:space="preserve"> area</w:t>
        </w:r>
      </w:ins>
      <w:ins w:id="94" w:author="Jon.Richar" w:date="2024-01-16T11:10:00Z">
        <w:r w:rsidR="0059148C">
          <w:rPr>
            <w:rFonts w:ascii="Times New Roman" w:hAnsi="Times New Roman"/>
            <w:sz w:val="24"/>
            <w:szCs w:val="24"/>
          </w:rPr>
          <w:t xml:space="preserve"> </w:t>
        </w:r>
      </w:ins>
      <w:ins w:id="95" w:author="Jon.Richar" w:date="2024-01-16T11:08:00Z">
        <w:r w:rsidR="0059148C">
          <w:rPr>
            <w:rFonts w:ascii="Times New Roman" w:hAnsi="Times New Roman"/>
            <w:sz w:val="24"/>
            <w:szCs w:val="24"/>
          </w:rPr>
          <w:t>were calculated using the procedures outlined in Zacher et al</w:t>
        </w:r>
      </w:ins>
      <w:ins w:id="96" w:author="Jon.Richar" w:date="2024-01-16T11:09:00Z">
        <w:r w:rsidR="0059148C">
          <w:rPr>
            <w:rFonts w:ascii="Times New Roman" w:hAnsi="Times New Roman"/>
            <w:sz w:val="24"/>
            <w:szCs w:val="24"/>
          </w:rPr>
          <w:t>.(2023)</w:t>
        </w:r>
      </w:ins>
      <w:ins w:id="97" w:author="Jon.Richar" w:date="2024-01-16T11:10:00Z">
        <w:r w:rsidR="0059148C">
          <w:rPr>
            <w:rFonts w:ascii="Times New Roman" w:hAnsi="Times New Roman"/>
            <w:i/>
            <w:sz w:val="24"/>
            <w:szCs w:val="24"/>
          </w:rPr>
          <w:t>.</w:t>
        </w:r>
      </w:ins>
      <w:ins w:id="98" w:author="Jon.Richar" w:date="2024-01-16T11:09:00Z">
        <w:r w:rsidR="0059148C" w:rsidRPr="00786D57" w:rsidDel="0059148C">
          <w:rPr>
            <w:rFonts w:ascii="Times New Roman" w:hAnsi="Times New Roman"/>
            <w:i/>
            <w:sz w:val="24"/>
            <w:szCs w:val="24"/>
          </w:rPr>
          <w:t xml:space="preserve"> </w:t>
        </w:r>
      </w:ins>
      <w:del w:id="99" w:author="Jon.Richar" w:date="2024-01-16T11:09:00Z">
        <w:r w:rsidRPr="00786D57" w:rsidDel="0059148C">
          <w:rPr>
            <w:rFonts w:ascii="Times New Roman" w:hAnsi="Times New Roman"/>
            <w:i/>
            <w:sz w:val="24"/>
            <w:szCs w:val="24"/>
          </w:rPr>
          <w:delText>k</w:delText>
        </w:r>
        <w:r w:rsidDel="0059148C">
          <w:rPr>
            <w:rFonts w:ascii="Times New Roman" w:hAnsi="Times New Roman"/>
            <w:sz w:val="24"/>
            <w:szCs w:val="24"/>
          </w:rPr>
          <w:delText xml:space="preserve"> in </w:delText>
        </w:r>
        <w:r w:rsidRPr="00282249" w:rsidDel="0059148C">
          <w:rPr>
            <w:rFonts w:ascii="Times New Roman" w:hAnsi="Times New Roman"/>
            <w:color w:val="000000" w:themeColor="text1"/>
            <w:sz w:val="24"/>
            <w:szCs w:val="24"/>
          </w:rPr>
          <w:delText xml:space="preserve">year </w:delText>
        </w:r>
        <w:r w:rsidRPr="00282249" w:rsidDel="0059148C">
          <w:rPr>
            <w:rFonts w:ascii="Times New Roman" w:hAnsi="Times New Roman"/>
            <w:i/>
            <w:color w:val="000000" w:themeColor="text1"/>
            <w:sz w:val="24"/>
            <w:szCs w:val="24"/>
          </w:rPr>
          <w:delText>i</w:delText>
        </w:r>
        <w:r w:rsidRPr="00282249" w:rsidDel="0059148C">
          <w:rPr>
            <w:rFonts w:ascii="Times New Roman" w:hAnsi="Times New Roman"/>
            <w:color w:val="000000" w:themeColor="text1"/>
            <w:sz w:val="24"/>
            <w:szCs w:val="24"/>
          </w:rPr>
          <w:delText xml:space="preserve"> </w:delText>
        </w:r>
        <w:r w:rsidDel="0059148C">
          <w:rPr>
            <w:rFonts w:ascii="Times New Roman" w:hAnsi="Times New Roman"/>
            <w:color w:val="000000" w:themeColor="text1"/>
            <w:sz w:val="24"/>
            <w:szCs w:val="24"/>
          </w:rPr>
          <w:delText xml:space="preserve">for strata </w:delText>
        </w:r>
        <w:r w:rsidRPr="00A77853" w:rsidDel="0059148C">
          <w:rPr>
            <w:rFonts w:ascii="Times New Roman" w:hAnsi="Times New Roman"/>
            <w:i/>
            <w:color w:val="000000" w:themeColor="text1"/>
            <w:sz w:val="24"/>
            <w:szCs w:val="24"/>
          </w:rPr>
          <w:delText>s</w:delText>
        </w:r>
        <w:r w:rsidDel="0059148C">
          <w:rPr>
            <w:rFonts w:ascii="Times New Roman" w:hAnsi="Times New Roman"/>
            <w:color w:val="000000" w:themeColor="text1"/>
            <w:sz w:val="24"/>
            <w:szCs w:val="24"/>
          </w:rPr>
          <w:delText xml:space="preserve"> </w:delText>
        </w:r>
        <w:r w:rsidRPr="00282249" w:rsidDel="0059148C">
          <w:rPr>
            <w:rFonts w:ascii="Times New Roman" w:hAnsi="Times New Roman"/>
            <w:color w:val="000000" w:themeColor="text1"/>
            <w:sz w:val="24"/>
            <w:szCs w:val="24"/>
          </w:rPr>
          <w:delText>(</w:delTex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sidDel="0059148C">
          <w:rPr>
            <w:rFonts w:ascii="Times New Roman" w:hAnsi="Times New Roman"/>
            <w:color w:val="000000" w:themeColor="text1"/>
            <w:sz w:val="24"/>
            <w:szCs w:val="24"/>
          </w:rPr>
          <w:delText xml:space="preserve">) was </w:delText>
        </w:r>
        <w:r w:rsidRPr="005D6CD3" w:rsidDel="0059148C">
          <w:rPr>
            <w:rFonts w:ascii="Times New Roman" w:hAnsi="Times New Roman"/>
            <w:sz w:val="24"/>
            <w:szCs w:val="24"/>
          </w:rPr>
          <w:delText>calculated as</w:delText>
        </w:r>
        <w:r w:rsidDel="0059148C">
          <w:rPr>
            <w:rFonts w:ascii="Times New Roman" w:hAnsi="Times New Roman"/>
            <w:sz w:val="24"/>
            <w:szCs w:val="24"/>
          </w:rPr>
          <w:delText>:</w:delText>
        </w:r>
        <w:r w:rsidRPr="005D6CD3" w:rsidDel="0059148C">
          <w:rPr>
            <w:rFonts w:ascii="Times New Roman" w:hAnsi="Times New Roman"/>
            <w:sz w:val="24"/>
            <w:szCs w:val="24"/>
          </w:rPr>
          <w:delText xml:space="preserve"> </w:delText>
        </w:r>
      </w:del>
    </w:p>
    <w:p w14:paraId="78D087AF" w14:textId="7BF64215" w:rsidR="00525AD2" w:rsidDel="0059148C" w:rsidRDefault="00525AD2">
      <w:pPr>
        <w:spacing w:line="480" w:lineRule="auto"/>
        <w:ind w:firstLine="540"/>
        <w:contextualSpacing/>
        <w:rPr>
          <w:del w:id="100" w:author="Jon.Richar" w:date="2024-01-16T11:09:00Z"/>
          <w:rFonts w:ascii="Times New Roman" w:hAnsi="Times New Roman"/>
          <w:sz w:val="24"/>
          <w:szCs w:val="24"/>
        </w:rPr>
        <w:pPrChange w:id="101" w:author="Jon.Richar" w:date="2024-01-16T11:09:00Z">
          <w:pPr>
            <w:tabs>
              <w:tab w:val="center" w:pos="4680"/>
              <w:tab w:val="right" w:pos="9360"/>
            </w:tabs>
            <w:spacing w:line="480" w:lineRule="auto"/>
            <w:ind w:firstLine="720"/>
            <w:contextualSpacing/>
          </w:pPr>
        </w:pPrChange>
      </w:pPr>
      <w:del w:id="102" w:author="Jon.Richar" w:date="2024-01-16T11:09:00Z">
        <w:r w:rsidRPr="005D6CD3" w:rsidDel="0059148C">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sidDel="0059148C">
          <w:rPr>
            <w:rFonts w:ascii="Times New Roman" w:hAnsi="Times New Roman"/>
            <w:sz w:val="24"/>
            <w:szCs w:val="24"/>
          </w:rPr>
          <w:delText xml:space="preserve"> </w:delText>
        </w:r>
        <w:r w:rsidDel="0059148C">
          <w:rPr>
            <w:rFonts w:ascii="Times New Roman" w:hAnsi="Times New Roman"/>
            <w:sz w:val="24"/>
            <w:szCs w:val="24"/>
          </w:rPr>
          <w:delText>,</w:delText>
        </w:r>
        <w:r w:rsidDel="0059148C">
          <w:rPr>
            <w:rFonts w:ascii="Times New Roman" w:hAnsi="Times New Roman"/>
            <w:sz w:val="24"/>
            <w:szCs w:val="24"/>
          </w:rPr>
          <w:tab/>
          <w:delText>(eq. 1)</w:delText>
        </w:r>
      </w:del>
    </w:p>
    <w:p w14:paraId="72F2387C" w14:textId="62AFA7B2" w:rsidR="00525AD2" w:rsidRPr="002E07B9" w:rsidDel="0059148C" w:rsidRDefault="00525AD2">
      <w:pPr>
        <w:spacing w:line="480" w:lineRule="auto"/>
        <w:ind w:firstLine="540"/>
        <w:contextualSpacing/>
        <w:rPr>
          <w:del w:id="103" w:author="Jon.Richar" w:date="2024-01-16T11:09:00Z"/>
          <w:rFonts w:ascii="Times New Roman" w:hAnsi="Times New Roman"/>
          <w:b/>
          <w:sz w:val="24"/>
          <w:szCs w:val="24"/>
        </w:rPr>
        <w:pPrChange w:id="104" w:author="Jon.Richar" w:date="2024-01-16T11:09:00Z">
          <w:pPr>
            <w:spacing w:line="480" w:lineRule="auto"/>
            <w:contextualSpacing/>
          </w:pPr>
        </w:pPrChange>
      </w:pPr>
      <w:del w:id="105" w:author="Jon.Richar" w:date="2024-01-16T11:09:00Z">
        <w:r w:rsidDel="0059148C">
          <w:rPr>
            <w:rFonts w:ascii="Times New Roman" w:hAnsi="Times New Roman"/>
            <w:sz w:val="24"/>
            <w:szCs w:val="24"/>
          </w:rPr>
          <w:delText>w</w:delText>
        </w:r>
        <w:r w:rsidRPr="005D6CD3" w:rsidDel="0059148C">
          <w:rPr>
            <w:rFonts w:ascii="Times New Roman" w:hAnsi="Times New Roman"/>
            <w:sz w:val="24"/>
            <w:szCs w:val="24"/>
          </w:rPr>
          <w:delText xml:space="preserve">here </w:delTex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sidDel="0059148C">
          <w:rPr>
            <w:rFonts w:ascii="Times New Roman" w:hAnsi="Times New Roman"/>
            <w:sz w:val="24"/>
            <w:szCs w:val="24"/>
          </w:rPr>
          <w:delText xml:space="preserve"> = the estimated sampling factor for crabs in </w:delText>
        </w:r>
        <w:r w:rsidDel="0059148C">
          <w:rPr>
            <w:rFonts w:ascii="Times New Roman" w:hAnsi="Times New Roman"/>
            <w:sz w:val="24"/>
            <w:szCs w:val="24"/>
          </w:rPr>
          <w:delText xml:space="preserve">size/SC </w:delText>
        </w:r>
        <w:r w:rsidRPr="005D6CD3" w:rsidDel="0059148C">
          <w:rPr>
            <w:rFonts w:ascii="Times New Roman" w:hAnsi="Times New Roman"/>
            <w:sz w:val="24"/>
            <w:szCs w:val="24"/>
          </w:rPr>
          <w:delText xml:space="preserve">class </w:delText>
        </w:r>
        <w:r w:rsidRPr="000D7509" w:rsidDel="0059148C">
          <w:rPr>
            <w:rFonts w:ascii="Times New Roman" w:hAnsi="Times New Roman"/>
            <w:i/>
            <w:sz w:val="24"/>
            <w:szCs w:val="24"/>
          </w:rPr>
          <w:delText>k</w:delText>
        </w:r>
        <w:r w:rsidRPr="005D6CD3" w:rsidDel="0059148C">
          <w:rPr>
            <w:rFonts w:ascii="Times New Roman" w:hAnsi="Times New Roman"/>
            <w:sz w:val="24"/>
            <w:szCs w:val="24"/>
          </w:rPr>
          <w:delText xml:space="preserve"> at station </w:delText>
        </w:r>
        <w:r w:rsidRPr="00412A9D" w:rsidDel="0059148C">
          <w:rPr>
            <w:rFonts w:ascii="Times New Roman" w:hAnsi="Times New Roman"/>
            <w:i/>
            <w:sz w:val="24"/>
            <w:szCs w:val="24"/>
          </w:rPr>
          <w:delText>j</w:delText>
        </w:r>
        <w:r w:rsidDel="0059148C">
          <w:rPr>
            <w:rFonts w:ascii="Times New Roman" w:hAnsi="Times New Roman"/>
            <w:sz w:val="24"/>
            <w:szCs w:val="24"/>
          </w:rPr>
          <w:delText xml:space="preserve">, </w:delText>
        </w:r>
        <w:r w:rsidRPr="00E42BBF" w:rsidDel="0059148C">
          <w:rPr>
            <w:rFonts w:ascii="Times New Roman" w:hAnsi="Times New Roman"/>
            <w:sz w:val="24"/>
            <w:szCs w:val="24"/>
          </w:rPr>
          <w:delText>used to account for subsampling</w:delText>
        </w:r>
        <w:r w:rsidDel="0059148C">
          <w:rPr>
            <w:rFonts w:ascii="Times New Roman" w:hAnsi="Times New Roman"/>
            <w:sz w:val="24"/>
            <w:szCs w:val="24"/>
          </w:rPr>
          <w:delText xml:space="preserve"> based on sex, size and SC</w:delText>
        </w:r>
        <w:r w:rsidRPr="00E42BBF" w:rsidDel="0059148C">
          <w:rPr>
            <w:rFonts w:ascii="Times New Roman" w:hAnsi="Times New Roman"/>
            <w:sz w:val="24"/>
            <w:szCs w:val="24"/>
          </w:rPr>
          <w:delText xml:space="preserve"> in the case of large hauls</w:delText>
        </w:r>
        <w:r w:rsidDel="0059148C">
          <w:rPr>
            <w:rFonts w:ascii="Times New Roman" w:hAnsi="Times New Roman"/>
            <w:sz w:val="24"/>
            <w:szCs w:val="24"/>
          </w:rPr>
          <w:delText>,</w:delText>
        </w:r>
        <w:r w:rsidRPr="005D6CD3" w:rsidDel="0059148C">
          <w:rPr>
            <w:rFonts w:ascii="Times New Roman" w:hAnsi="Times New Roman"/>
            <w:sz w:val="24"/>
            <w:szCs w:val="24"/>
          </w:rPr>
          <w:delText xml:space="preserve"> </w:delText>
        </w:r>
        <w:commentRangeStart w:id="106"/>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w:commentRangeEnd w:id="106"/>
          <m:r>
            <m:rPr>
              <m:sty m:val="p"/>
            </m:rPr>
            <w:rPr>
              <w:rStyle w:val="CommentReference"/>
              <w:rFonts w:ascii="Cambria Math" w:hAnsi="Cambria Math"/>
            </w:rPr>
            <w:commentReference w:id="106"/>
          </m:r>
        </m:oMath>
        <w:r w:rsidRPr="005D6CD3" w:rsidDel="0059148C">
          <w:rPr>
            <w:rFonts w:ascii="Times New Roman" w:hAnsi="Times New Roman"/>
            <w:sz w:val="24"/>
            <w:szCs w:val="24"/>
          </w:rPr>
          <w:delText xml:space="preserve"> = the estimated area swept at station </w:delText>
        </w:r>
        <w:r w:rsidRPr="005D6CD3" w:rsidDel="0059148C">
          <w:rPr>
            <w:rFonts w:ascii="Times New Roman" w:hAnsi="Times New Roman"/>
            <w:i/>
            <w:sz w:val="24"/>
            <w:szCs w:val="24"/>
          </w:rPr>
          <w:delText>j</w:delText>
        </w:r>
        <w:r w:rsidRPr="005D6CD3" w:rsidDel="0059148C">
          <w:rPr>
            <w:rFonts w:ascii="Times New Roman" w:hAnsi="Times New Roman"/>
            <w:sz w:val="24"/>
            <w:szCs w:val="24"/>
          </w:rPr>
          <w:delText xml:space="preserve"> </w:delText>
        </w:r>
        <w:r w:rsidDel="0059148C">
          <w:rPr>
            <w:rFonts w:ascii="Times New Roman" w:hAnsi="Times New Roman"/>
            <w:sz w:val="24"/>
            <w:szCs w:val="24"/>
          </w:rPr>
          <w:delText xml:space="preserve">in year </w:delText>
        </w:r>
        <w:r w:rsidRPr="009C04A2" w:rsidDel="0059148C">
          <w:rPr>
            <w:rFonts w:ascii="Times New Roman" w:hAnsi="Times New Roman"/>
            <w:i/>
            <w:sz w:val="24"/>
            <w:szCs w:val="24"/>
          </w:rPr>
          <w:delText>i</w:delText>
        </w:r>
        <w:r w:rsidDel="0059148C">
          <w:rPr>
            <w:rFonts w:ascii="Times New Roman" w:hAnsi="Times New Roman"/>
            <w:sz w:val="24"/>
            <w:szCs w:val="24"/>
          </w:rPr>
          <w:delText>, in terms of</w:delText>
        </w:r>
        <w:r w:rsidRPr="005D6CD3" w:rsidDel="0059148C">
          <w:rPr>
            <w:rFonts w:ascii="Times New Roman" w:hAnsi="Times New Roman"/>
            <w:sz w:val="24"/>
            <w:szCs w:val="24"/>
          </w:rPr>
          <w:delText xml:space="preserve"> km</w:delText>
        </w:r>
        <w:r w:rsidRPr="005D6CD3" w:rsidDel="0059148C">
          <w:rPr>
            <w:rFonts w:ascii="Times New Roman" w:hAnsi="Times New Roman"/>
            <w:sz w:val="24"/>
            <w:szCs w:val="24"/>
            <w:vertAlign w:val="superscript"/>
          </w:rPr>
          <w:delText>2</w:delText>
        </w:r>
        <w:r w:rsidDel="0059148C">
          <w:rPr>
            <w:rFonts w:ascii="Times New Roman" w:hAnsi="Times New Roman"/>
            <w:sz w:val="24"/>
            <w:szCs w:val="24"/>
          </w:rPr>
          <w:delText xml:space="preserve"> and </w:delText>
        </w:r>
        <w:r w:rsidRPr="008B77EE" w:rsidDel="0059148C">
          <w:rPr>
            <w:rFonts w:ascii="Times New Roman" w:hAnsi="Times New Roman"/>
            <w:i/>
            <w:sz w:val="24"/>
            <w:szCs w:val="24"/>
          </w:rPr>
          <w:delText>n</w:delText>
        </w:r>
        <w:r w:rsidRPr="008B77EE" w:rsidDel="0059148C">
          <w:rPr>
            <w:rFonts w:ascii="Times New Roman" w:hAnsi="Times New Roman"/>
            <w:i/>
            <w:sz w:val="24"/>
            <w:szCs w:val="24"/>
            <w:vertAlign w:val="subscript"/>
          </w:rPr>
          <w:delText>si</w:delText>
        </w:r>
        <w:r w:rsidRPr="008B77EE" w:rsidDel="0059148C">
          <w:rPr>
            <w:rFonts w:ascii="Times New Roman" w:hAnsi="Times New Roman"/>
            <w:sz w:val="24"/>
            <w:szCs w:val="24"/>
            <w:vertAlign w:val="subscript"/>
          </w:rPr>
          <w:delText xml:space="preserve"> </w:delText>
        </w:r>
        <w:r w:rsidDel="0059148C">
          <w:rPr>
            <w:rFonts w:ascii="Times New Roman" w:hAnsi="Times New Roman"/>
            <w:sz w:val="24"/>
            <w:szCs w:val="24"/>
          </w:rPr>
          <w:delText xml:space="preserve">= the number of stations sampled in strata </w:delText>
        </w:r>
      </w:del>
    </w:p>
    <w:p w14:paraId="516DED40" w14:textId="14F1C4B1" w:rsidR="00525AD2" w:rsidDel="0059148C" w:rsidRDefault="00525AD2">
      <w:pPr>
        <w:spacing w:line="480" w:lineRule="auto"/>
        <w:ind w:firstLine="540"/>
        <w:contextualSpacing/>
        <w:rPr>
          <w:del w:id="107" w:author="Jon.Richar" w:date="2024-01-16T11:09:00Z"/>
          <w:rFonts w:ascii="Times New Roman" w:hAnsi="Times New Roman"/>
          <w:sz w:val="24"/>
          <w:szCs w:val="24"/>
        </w:rPr>
        <w:pPrChange w:id="108" w:author="Jon.Richar" w:date="2024-01-16T11:09:00Z">
          <w:pPr>
            <w:spacing w:line="480" w:lineRule="auto"/>
            <w:ind w:firstLine="90"/>
            <w:contextualSpacing/>
          </w:pPr>
        </w:pPrChange>
      </w:pPr>
      <w:del w:id="109" w:author="Jon.Richar" w:date="2024-01-16T11:09:00Z">
        <w:r w:rsidRPr="005D6CD3" w:rsidDel="0059148C">
          <w:rPr>
            <w:rFonts w:ascii="Times New Roman" w:hAnsi="Times New Roman"/>
            <w:sz w:val="24"/>
            <w:szCs w:val="24"/>
          </w:rPr>
          <w:delText xml:space="preserve">Annual area swept abundance estimates </w:delText>
        </w:r>
        <w:r w:rsidDel="0059148C">
          <w:rPr>
            <w:rFonts w:ascii="Times New Roman" w:hAnsi="Times New Roman"/>
            <w:sz w:val="24"/>
            <w:szCs w:val="24"/>
          </w:rPr>
          <w:delText xml:space="preserve">for a given class </w:delText>
        </w:r>
        <w:r w:rsidRPr="00D3750C" w:rsidDel="0059148C">
          <w:rPr>
            <w:rFonts w:ascii="Times New Roman" w:hAnsi="Times New Roman"/>
            <w:i/>
            <w:sz w:val="24"/>
            <w:szCs w:val="24"/>
          </w:rPr>
          <w:delText>k</w:delText>
        </w:r>
        <w:r w:rsidDel="0059148C">
          <w:rPr>
            <w:rFonts w:ascii="Times New Roman" w:hAnsi="Times New Roman"/>
            <w:sz w:val="24"/>
            <w:szCs w:val="24"/>
          </w:rPr>
          <w:delText xml:space="preserve"> in year </w:delText>
        </w:r>
        <w:r w:rsidRPr="000D7509" w:rsidDel="0059148C">
          <w:rPr>
            <w:rFonts w:ascii="Times New Roman" w:hAnsi="Times New Roman"/>
            <w:i/>
            <w:sz w:val="24"/>
            <w:szCs w:val="24"/>
          </w:rPr>
          <w:delText>i</w:delText>
        </w:r>
        <w:r w:rsidDel="0059148C">
          <w:rPr>
            <w:rFonts w:ascii="Times New Roman" w:hAnsi="Times New Roman"/>
            <w:sz w:val="24"/>
            <w:szCs w:val="24"/>
          </w:rPr>
          <w:delText xml:space="preserve"> (</w:delTex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sidDel="0059148C">
          <w:rPr>
            <w:rFonts w:ascii="Times New Roman" w:hAnsi="Times New Roman"/>
            <w:sz w:val="24"/>
            <w:szCs w:val="24"/>
          </w:rPr>
          <w:delText xml:space="preserve">) </w:delText>
        </w:r>
        <w:r w:rsidRPr="005D6CD3" w:rsidDel="0059148C">
          <w:rPr>
            <w:rFonts w:ascii="Times New Roman" w:hAnsi="Times New Roman"/>
            <w:sz w:val="24"/>
            <w:szCs w:val="24"/>
          </w:rPr>
          <w:delText>were then calculated</w:delText>
        </w:r>
        <w:r w:rsidDel="0059148C">
          <w:rPr>
            <w:rFonts w:ascii="Times New Roman" w:hAnsi="Times New Roman"/>
            <w:sz w:val="24"/>
            <w:szCs w:val="24"/>
          </w:rPr>
          <w:delText xml:space="preserve"> as:</w:delText>
        </w:r>
      </w:del>
    </w:p>
    <w:p w14:paraId="01338200" w14:textId="1FACE65A" w:rsidR="00525AD2" w:rsidDel="0059148C" w:rsidRDefault="00525AD2">
      <w:pPr>
        <w:spacing w:line="480" w:lineRule="auto"/>
        <w:ind w:firstLine="540"/>
        <w:contextualSpacing/>
        <w:rPr>
          <w:del w:id="110" w:author="Jon.Richar" w:date="2024-01-16T11:09:00Z"/>
          <w:rFonts w:ascii="Times New Roman" w:hAnsi="Times New Roman"/>
          <w:sz w:val="24"/>
          <w:szCs w:val="24"/>
        </w:rPr>
        <w:pPrChange w:id="111" w:author="Jon.Richar" w:date="2024-01-16T11:09:00Z">
          <w:pPr>
            <w:tabs>
              <w:tab w:val="center" w:pos="4500"/>
              <w:tab w:val="right" w:pos="9360"/>
            </w:tabs>
            <w:spacing w:line="480" w:lineRule="auto"/>
            <w:contextualSpacing/>
          </w:pPr>
        </w:pPrChange>
      </w:pPr>
      <w:del w:id="112" w:author="Jon.Richar" w:date="2024-01-16T11:09:00Z">
        <w:r w:rsidRPr="005D6CD3" w:rsidDel="0059148C">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sidDel="0059148C">
          <w:rPr>
            <w:rFonts w:ascii="Times New Roman" w:hAnsi="Times New Roman"/>
            <w:sz w:val="24"/>
            <w:szCs w:val="24"/>
          </w:rPr>
          <w:tab/>
          <w:delText>(eq. 2)</w:delText>
        </w:r>
      </w:del>
    </w:p>
    <w:p w14:paraId="300EF3FF" w14:textId="6CB61441" w:rsidR="00525AD2" w:rsidRDefault="00525AD2">
      <w:pPr>
        <w:spacing w:line="480" w:lineRule="auto"/>
        <w:ind w:firstLine="540"/>
        <w:contextualSpacing/>
        <w:rPr>
          <w:rFonts w:ascii="Times New Roman" w:hAnsi="Times New Roman"/>
          <w:sz w:val="24"/>
          <w:szCs w:val="24"/>
        </w:rPr>
        <w:pPrChange w:id="113" w:author="Jon.Richar" w:date="2024-01-16T11:09:00Z">
          <w:pPr>
            <w:spacing w:line="480" w:lineRule="auto"/>
            <w:contextualSpacing/>
          </w:pPr>
        </w:pPrChange>
      </w:pPr>
      <w:del w:id="114" w:author="Jon.Richar" w:date="2024-01-16T11:09:00Z">
        <w:r w:rsidDel="0059148C">
          <w:rPr>
            <w:rFonts w:ascii="Times New Roman" w:hAnsi="Times New Roman"/>
            <w:sz w:val="24"/>
            <w:szCs w:val="24"/>
          </w:rPr>
          <w:delText>w</w:delText>
        </w:r>
        <w:r w:rsidRPr="005D6CD3" w:rsidDel="0059148C">
          <w:rPr>
            <w:rFonts w:ascii="Times New Roman" w:hAnsi="Times New Roman"/>
            <w:sz w:val="24"/>
            <w:szCs w:val="24"/>
          </w:rPr>
          <w:delText xml:space="preserve">here </w:delTex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59148C">
          <w:rPr>
            <w:rFonts w:ascii="Times New Roman" w:hAnsi="Times New Roman"/>
            <w:sz w:val="24"/>
            <w:szCs w:val="24"/>
          </w:rPr>
          <w:delText xml:space="preserve"> is the area swept abundance estimate for</w:delText>
        </w:r>
        <w:r w:rsidDel="0059148C">
          <w:rPr>
            <w:rFonts w:ascii="Times New Roman" w:hAnsi="Times New Roman"/>
            <w:sz w:val="24"/>
            <w:szCs w:val="24"/>
          </w:rPr>
          <w:delText xml:space="preserve"> class k</w:delText>
        </w:r>
        <w:r w:rsidRPr="005D6CD3" w:rsidDel="0059148C">
          <w:rPr>
            <w:rFonts w:ascii="Times New Roman" w:hAnsi="Times New Roman"/>
            <w:sz w:val="24"/>
            <w:szCs w:val="24"/>
          </w:rPr>
          <w:delText xml:space="preserve"> year</w:delText>
        </w:r>
        <w:r w:rsidDel="0059148C">
          <w:rPr>
            <w:rFonts w:ascii="Times New Roman" w:hAnsi="Times New Roman"/>
            <w:sz w:val="24"/>
            <w:szCs w:val="24"/>
          </w:rPr>
          <w:delText xml:space="preserve"> </w:delText>
        </w:r>
        <w:r w:rsidRPr="00E42BBF" w:rsidDel="0059148C">
          <w:rPr>
            <w:rFonts w:ascii="Times New Roman" w:hAnsi="Times New Roman"/>
            <w:i/>
            <w:sz w:val="24"/>
            <w:szCs w:val="24"/>
          </w:rPr>
          <w:delText>i</w:delText>
        </w:r>
        <w:r w:rsidDel="0059148C">
          <w:rPr>
            <w:rFonts w:ascii="Times New Roman" w:hAnsi="Times New Roman"/>
            <w:sz w:val="24"/>
            <w:szCs w:val="24"/>
          </w:rPr>
          <w:delText>,</w:delText>
        </w:r>
        <w:r w:rsidRPr="005D6CD3" w:rsidDel="0059148C">
          <w:rPr>
            <w:rFonts w:ascii="Times New Roman" w:hAnsi="Times New Roman"/>
            <w:sz w:val="24"/>
            <w:szCs w:val="24"/>
          </w:rPr>
          <w:delText xml:space="preserve"> </w:delTex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59148C">
          <w:rPr>
            <w:rFonts w:ascii="Times New Roman" w:hAnsi="Times New Roman"/>
            <w:sz w:val="24"/>
            <w:szCs w:val="24"/>
          </w:rPr>
          <w:delText xml:space="preserve"> is the mean station</w:delText>
        </w:r>
        <w:r w:rsidDel="0059148C">
          <w:rPr>
            <w:rFonts w:ascii="Times New Roman" w:hAnsi="Times New Roman"/>
            <w:sz w:val="24"/>
            <w:szCs w:val="24"/>
          </w:rPr>
          <w:delText xml:space="preserve"> CPUE for strata </w:delText>
        </w:r>
        <w:r w:rsidRPr="00C751B0" w:rsidDel="0059148C">
          <w:rPr>
            <w:rFonts w:ascii="Times New Roman" w:hAnsi="Times New Roman"/>
            <w:i/>
            <w:sz w:val="24"/>
            <w:szCs w:val="24"/>
          </w:rPr>
          <w:delText>s</w:delText>
        </w:r>
        <w:r w:rsidDel="0059148C">
          <w:rPr>
            <w:rFonts w:ascii="Times New Roman" w:hAnsi="Times New Roman"/>
            <w:sz w:val="24"/>
            <w:szCs w:val="24"/>
          </w:rPr>
          <w:delText xml:space="preserve"> in year </w:delText>
        </w:r>
        <w:r w:rsidRPr="00C751B0" w:rsidDel="0059148C">
          <w:rPr>
            <w:rFonts w:ascii="Times New Roman" w:hAnsi="Times New Roman"/>
            <w:i/>
            <w:sz w:val="24"/>
            <w:szCs w:val="24"/>
          </w:rPr>
          <w:delText>i</w:delText>
        </w:r>
        <w:r w:rsidRPr="005D6CD3" w:rsidDel="0059148C">
          <w:rPr>
            <w:rFonts w:ascii="Times New Roman" w:hAnsi="Times New Roman"/>
            <w:sz w:val="24"/>
            <w:szCs w:val="24"/>
          </w:rPr>
          <w:delText xml:space="preserve">, and </w:delTex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sidDel="0059148C">
          <w:rPr>
            <w:rFonts w:ascii="Times New Roman" w:hAnsi="Times New Roman"/>
            <w:sz w:val="24"/>
            <w:szCs w:val="24"/>
          </w:rPr>
          <w:delText xml:space="preserve"> is the area of strata </w:delText>
        </w:r>
        <w:r w:rsidRPr="00496143" w:rsidDel="0059148C">
          <w:rPr>
            <w:rFonts w:ascii="Times New Roman" w:hAnsi="Times New Roman"/>
            <w:i/>
            <w:sz w:val="24"/>
            <w:szCs w:val="24"/>
          </w:rPr>
          <w:delText>s</w:delText>
        </w:r>
        <w:r w:rsidDel="0059148C">
          <w:rPr>
            <w:rFonts w:ascii="Times New Roman" w:hAnsi="Times New Roman"/>
            <w:i/>
            <w:sz w:val="24"/>
            <w:szCs w:val="24"/>
          </w:rPr>
          <w:delText xml:space="preserve"> </w:delText>
        </w:r>
        <w:r w:rsidDel="0059148C">
          <w:rPr>
            <w:rFonts w:ascii="Times New Roman" w:hAnsi="Times New Roman"/>
            <w:sz w:val="24"/>
            <w:szCs w:val="24"/>
          </w:rPr>
          <w:delText xml:space="preserve">in year </w:delText>
        </w:r>
        <w:r w:rsidRPr="00C751B0" w:rsidDel="0059148C">
          <w:rPr>
            <w:rFonts w:ascii="Times New Roman" w:hAnsi="Times New Roman"/>
            <w:i/>
            <w:sz w:val="24"/>
            <w:szCs w:val="24"/>
          </w:rPr>
          <w:delText>i</w:delText>
        </w:r>
        <w:r w:rsidDel="0059148C">
          <w:rPr>
            <w:rFonts w:ascii="Times New Roman" w:hAnsi="Times New Roman"/>
            <w:sz w:val="24"/>
            <w:szCs w:val="24"/>
          </w:rPr>
          <w:delText>.</w:delText>
        </w:r>
        <w:commentRangeEnd w:id="86"/>
        <w:r w:rsidR="00C1167C" w:rsidDel="0059148C">
          <w:rPr>
            <w:rStyle w:val="CommentReference"/>
          </w:rPr>
          <w:commentReference w:id="86"/>
        </w:r>
      </w:del>
    </w:p>
    <w:p w14:paraId="6F465421" w14:textId="4E49C3FD" w:rsidR="00100DA0" w:rsidRDefault="00100DA0" w:rsidP="0059148C">
      <w:pPr>
        <w:spacing w:line="480" w:lineRule="auto"/>
        <w:ind w:firstLine="720"/>
        <w:contextualSpacing/>
        <w:rPr>
          <w:rFonts w:ascii="Times New Roman" w:hAnsi="Times New Roman"/>
          <w:sz w:val="24"/>
          <w:szCs w:val="24"/>
        </w:rPr>
      </w:pPr>
      <w:r w:rsidRPr="00B156ED">
        <w:rPr>
          <w:rFonts w:ascii="Times New Roman" w:hAnsi="Times New Roman" w:cs="Times New Roman"/>
          <w:sz w:val="24"/>
          <w:szCs w:val="24"/>
        </w:rPr>
        <w:lastRenderedPageBreak/>
        <w:t xml:space="preserve">Juvenile Tanner crab recruitment </w:t>
      </w:r>
      <w:r w:rsidR="00C1167C">
        <w:rPr>
          <w:rFonts w:ascii="Times New Roman" w:hAnsi="Times New Roman" w:cs="Times New Roman"/>
          <w:sz w:val="24"/>
          <w:szCs w:val="24"/>
        </w:rPr>
        <w:t>is</w:t>
      </w:r>
      <w:r w:rsidRPr="00B156ED">
        <w:rPr>
          <w:rFonts w:ascii="Times New Roman" w:hAnsi="Times New Roman" w:cs="Times New Roman"/>
          <w:sz w:val="24"/>
          <w:szCs w:val="24"/>
        </w:rPr>
        <w:t xml:space="preserve">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decadal </w:t>
      </w:r>
      <w:r w:rsidR="005B3D33">
        <w:rPr>
          <w:rFonts w:ascii="Times New Roman" w:hAnsi="Times New Roman" w:cs="Times New Roman"/>
          <w:sz w:val="24"/>
          <w:szCs w:val="24"/>
        </w:rPr>
        <w:t xml:space="preserve">scale </w:t>
      </w:r>
      <w:r>
        <w:rPr>
          <w:rFonts w:ascii="Times New Roman" w:hAnsi="Times New Roman" w:cs="Times New Roman"/>
          <w:sz w:val="24"/>
          <w:szCs w:val="24"/>
        </w:rPr>
        <w:t>(Figure 1</w:t>
      </w:r>
      <w:r w:rsidR="002B4D01">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w:t>
      </w:r>
      <w:r w:rsidR="002B4D01">
        <w:rPr>
          <w:rFonts w:ascii="Times New Roman" w:hAnsi="Times New Roman" w:cs="Times New Roman"/>
          <w:sz w:val="24"/>
          <w:szCs w:val="24"/>
        </w:rPr>
        <w:t>in the 1980s and 1990s</w:t>
      </w:r>
      <w:r w:rsidR="00330F4E">
        <w:rPr>
          <w:rFonts w:ascii="Times New Roman" w:hAnsi="Times New Roman" w:cs="Times New Roman"/>
          <w:sz w:val="24"/>
          <w:szCs w:val="24"/>
        </w:rPr>
        <w:t>, with a</w:t>
      </w:r>
      <w:r>
        <w:rPr>
          <w:rFonts w:ascii="Times New Roman" w:hAnsi="Times New Roman" w:cs="Times New Roman"/>
          <w:sz w:val="24"/>
          <w:szCs w:val="24"/>
        </w:rPr>
        <w:t>n extreme</w:t>
      </w:r>
      <w:r w:rsidR="00330F4E">
        <w:rPr>
          <w:rFonts w:ascii="Times New Roman" w:hAnsi="Times New Roman" w:cs="Times New Roman"/>
          <w:sz w:val="24"/>
          <w:szCs w:val="24"/>
        </w:rPr>
        <w:t>ly high</w:t>
      </w:r>
      <w:r>
        <w:rPr>
          <w:rFonts w:ascii="Times New Roman" w:hAnsi="Times New Roman" w:cs="Times New Roman"/>
          <w:sz w:val="24"/>
          <w:szCs w:val="24"/>
        </w:rPr>
        <w:t xml:space="preserve"> abundance estimate </w:t>
      </w:r>
      <w:r w:rsidR="002B4D01">
        <w:rPr>
          <w:rFonts w:ascii="Times New Roman" w:hAnsi="Times New Roman" w:cs="Times New Roman"/>
          <w:sz w:val="24"/>
          <w:szCs w:val="24"/>
        </w:rPr>
        <w:t>in 1983 (Figure 1</w:t>
      </w:r>
      <w:r>
        <w:rPr>
          <w:rFonts w:ascii="Times New Roman" w:hAnsi="Times New Roman" w:cs="Times New Roman"/>
          <w:sz w:val="24"/>
          <w:szCs w:val="24"/>
        </w:rPr>
        <w:t xml:space="preserve">b). </w:t>
      </w:r>
      <w:commentRangeStart w:id="115"/>
      <w:commentRangeStart w:id="116"/>
      <w:del w:id="117" w:author="Jon.Richar" w:date="2024-01-30T09:37:00Z">
        <w:r w:rsidDel="00762E09">
          <w:rPr>
            <w:rFonts w:ascii="Times New Roman" w:hAnsi="Times New Roman" w:cs="Times New Roman"/>
            <w:sz w:val="24"/>
            <w:szCs w:val="24"/>
          </w:rPr>
          <w:delText xml:space="preserve">Given that this estimate far exceeded all other estimates, and was not reflected in the estimates for following years, it was concluded that it likely resulted from </w:delText>
        </w:r>
        <w:r w:rsidR="00330F4E" w:rsidDel="00762E09">
          <w:rPr>
            <w:rFonts w:ascii="Times New Roman" w:hAnsi="Times New Roman" w:cs="Times New Roman"/>
            <w:sz w:val="24"/>
            <w:szCs w:val="24"/>
          </w:rPr>
          <w:delText>observation error</w:delText>
        </w:r>
        <w:r w:rsidDel="00762E09">
          <w:rPr>
            <w:rFonts w:ascii="Times New Roman" w:hAnsi="Times New Roman" w:cs="Times New Roman"/>
            <w:sz w:val="24"/>
            <w:szCs w:val="24"/>
          </w:rPr>
          <w:delText xml:space="preserve">. Consequently, this and the matching juvenile estimate were removed prior to conducting further analyses. </w:delText>
        </w:r>
        <w:r w:rsidDel="00762E09">
          <w:rPr>
            <w:rFonts w:ascii="Times New Roman" w:hAnsi="Times New Roman"/>
            <w:sz w:val="24"/>
            <w:szCs w:val="24"/>
          </w:rPr>
          <w:delText xml:space="preserve"> </w:delText>
        </w:r>
        <w:commentRangeEnd w:id="115"/>
        <w:r w:rsidR="00330F4E" w:rsidDel="00762E09">
          <w:rPr>
            <w:rStyle w:val="CommentReference"/>
          </w:rPr>
          <w:commentReference w:id="115"/>
        </w:r>
      </w:del>
      <w:commentRangeEnd w:id="116"/>
      <w:r w:rsidR="003B1C33">
        <w:rPr>
          <w:rStyle w:val="CommentReference"/>
        </w:rPr>
        <w:commentReference w:id="116"/>
      </w:r>
    </w:p>
    <w:p w14:paraId="4A5BF1D3" w14:textId="77777777" w:rsidR="00E54106" w:rsidRDefault="00525AD2" w:rsidP="00525AD2">
      <w:pPr>
        <w:spacing w:line="480" w:lineRule="auto"/>
        <w:ind w:firstLine="720"/>
        <w:contextualSpacing/>
        <w:rPr>
          <w:ins w:id="118" w:author="Jon.Richar" w:date="2024-01-16T14:07:00Z"/>
          <w:rFonts w:ascii="Times New Roman" w:hAnsi="Times New Roman"/>
          <w:sz w:val="24"/>
          <w:szCs w:val="24"/>
        </w:rPr>
      </w:pPr>
      <w:commentRangeStart w:id="119"/>
      <w:commentRangeStart w:id="120"/>
      <w:r>
        <w:rPr>
          <w:rFonts w:ascii="Times New Roman" w:hAnsi="Times New Roman"/>
          <w:sz w:val="24"/>
          <w:szCs w:val="24"/>
        </w:rPr>
        <w:t xml:space="preserve">Data for </w:t>
      </w:r>
      <w:r w:rsidR="00370E97">
        <w:rPr>
          <w:rFonts w:ascii="Times New Roman" w:hAnsi="Times New Roman"/>
          <w:sz w:val="24"/>
          <w:szCs w:val="24"/>
        </w:rPr>
        <w:t xml:space="preserve">candidate </w:t>
      </w:r>
      <w:r>
        <w:rPr>
          <w:rFonts w:ascii="Times New Roman" w:hAnsi="Times New Roman"/>
          <w:sz w:val="24"/>
          <w:szCs w:val="24"/>
        </w:rPr>
        <w:t>environmental</w:t>
      </w:r>
      <w:r w:rsidR="00370E97">
        <w:rPr>
          <w:rFonts w:ascii="Times New Roman" w:hAnsi="Times New Roman"/>
          <w:sz w:val="24"/>
          <w:szCs w:val="24"/>
        </w:rPr>
        <w:t xml:space="preserve"> and biological</w:t>
      </w:r>
      <w:r>
        <w:rPr>
          <w:rFonts w:ascii="Times New Roman" w:hAnsi="Times New Roman"/>
          <w:sz w:val="24"/>
          <w:szCs w:val="24"/>
        </w:rPr>
        <w:t xml:space="preserve"> covariates </w:t>
      </w:r>
      <w:r w:rsidR="00640F1C">
        <w:rPr>
          <w:rFonts w:ascii="Times New Roman" w:hAnsi="Times New Roman"/>
          <w:sz w:val="24"/>
          <w:szCs w:val="24"/>
        </w:rPr>
        <w:t xml:space="preserve">were selected based on </w:t>
      </w:r>
      <w:r w:rsidR="009868AC">
        <w:rPr>
          <w:rFonts w:ascii="Times New Roman" w:hAnsi="Times New Roman"/>
          <w:sz w:val="24"/>
          <w:szCs w:val="24"/>
        </w:rPr>
        <w:t xml:space="preserve">a literature review of proposed mechanisms controlling Tanner crab recruitment </w:t>
      </w:r>
      <w:r>
        <w:rPr>
          <w:rFonts w:ascii="Times New Roman" w:hAnsi="Times New Roman"/>
          <w:sz w:val="24"/>
          <w:szCs w:val="24"/>
        </w:rPr>
        <w:t>(Table 1)</w:t>
      </w:r>
      <w:r w:rsidR="009868AC">
        <w:rPr>
          <w:rFonts w:ascii="Times New Roman" w:hAnsi="Times New Roman"/>
          <w:sz w:val="24"/>
          <w:szCs w:val="24"/>
        </w:rPr>
        <w:t>.</w:t>
      </w:r>
      <w:r>
        <w:rPr>
          <w:rFonts w:ascii="Times New Roman" w:hAnsi="Times New Roman"/>
          <w:sz w:val="24"/>
          <w:szCs w:val="24"/>
        </w:rPr>
        <w:t xml:space="preserve"> </w:t>
      </w:r>
      <w:commentRangeEnd w:id="119"/>
      <w:r w:rsidR="009868AC">
        <w:rPr>
          <w:rStyle w:val="CommentReference"/>
        </w:rPr>
        <w:commentReference w:id="119"/>
      </w:r>
      <w:commentRangeEnd w:id="120"/>
      <w:r w:rsidR="003B1C33">
        <w:rPr>
          <w:rStyle w:val="CommentReference"/>
        </w:rPr>
        <w:commentReference w:id="120"/>
      </w:r>
      <w:ins w:id="121" w:author="Jon.Richar" w:date="2024-01-16T13:58:00Z">
        <w:r w:rsidR="00501960">
          <w:rPr>
            <w:rFonts w:ascii="Times New Roman" w:hAnsi="Times New Roman"/>
            <w:sz w:val="24"/>
            <w:szCs w:val="24"/>
          </w:rPr>
          <w:t>A</w:t>
        </w:r>
      </w:ins>
      <w:ins w:id="122" w:author="Jon.Richar" w:date="2024-01-16T13:59:00Z">
        <w:r w:rsidR="00501960">
          <w:rPr>
            <w:rFonts w:ascii="Times New Roman" w:hAnsi="Times New Roman"/>
            <w:sz w:val="24"/>
            <w:szCs w:val="24"/>
          </w:rPr>
          <w:t xml:space="preserve">nnual point estimates and 2 and/or 3-yr rolling averages </w:t>
        </w:r>
      </w:ins>
      <w:ins w:id="123" w:author="Jon.Richar" w:date="2024-01-16T14:00:00Z">
        <w:r w:rsidR="00501960">
          <w:rPr>
            <w:rFonts w:ascii="Times New Roman" w:hAnsi="Times New Roman"/>
            <w:sz w:val="24"/>
            <w:szCs w:val="24"/>
          </w:rPr>
          <w:t xml:space="preserve">were used for covariates. Rolling averages </w:t>
        </w:r>
      </w:ins>
      <w:ins w:id="124" w:author="Jon.Richar" w:date="2024-01-16T14:01:00Z">
        <w:r w:rsidR="00501960">
          <w:rPr>
            <w:rFonts w:ascii="Times New Roman" w:hAnsi="Times New Roman"/>
            <w:sz w:val="24"/>
            <w:szCs w:val="24"/>
          </w:rPr>
          <w:t>were used in cases where the covariate may affect the crab at multiple ages, and because the juvenile recruitment index may include crab of multiple ages</w:t>
        </w:r>
      </w:ins>
      <w:ins w:id="125" w:author="Jon.Richar" w:date="2024-01-16T14:04:00Z">
        <w:r w:rsidR="00501960">
          <w:rPr>
            <w:rFonts w:ascii="Times New Roman" w:hAnsi="Times New Roman"/>
            <w:sz w:val="24"/>
            <w:szCs w:val="24"/>
          </w:rPr>
          <w:t xml:space="preserve">, and </w:t>
        </w:r>
      </w:ins>
      <w:ins w:id="126" w:author="Jon.Richar" w:date="2024-01-16T14:06:00Z">
        <w:r w:rsidR="00E54106">
          <w:rPr>
            <w:rFonts w:ascii="Times New Roman" w:hAnsi="Times New Roman"/>
            <w:sz w:val="24"/>
            <w:szCs w:val="24"/>
          </w:rPr>
          <w:t>offer</w:t>
        </w:r>
      </w:ins>
      <w:ins w:id="127" w:author="Jon.Richar" w:date="2024-01-16T14:05:00Z">
        <w:r w:rsidR="00E54106">
          <w:rPr>
            <w:rFonts w:ascii="Times New Roman" w:hAnsi="Times New Roman"/>
            <w:sz w:val="24"/>
            <w:szCs w:val="24"/>
          </w:rPr>
          <w:t xml:space="preserve"> the </w:t>
        </w:r>
      </w:ins>
      <w:ins w:id="128" w:author="Jon.Richar" w:date="2024-01-16T14:06:00Z">
        <w:r w:rsidR="00E54106">
          <w:rPr>
            <w:rFonts w:ascii="Times New Roman" w:hAnsi="Times New Roman"/>
            <w:sz w:val="24"/>
            <w:szCs w:val="24"/>
          </w:rPr>
          <w:t>additional</w:t>
        </w:r>
      </w:ins>
      <w:ins w:id="129" w:author="Jon.Richar" w:date="2024-01-16T14:05:00Z">
        <w:r w:rsidR="00E54106">
          <w:rPr>
            <w:rFonts w:ascii="Times New Roman" w:hAnsi="Times New Roman"/>
            <w:sz w:val="24"/>
            <w:szCs w:val="24"/>
          </w:rPr>
          <w:t xml:space="preserve"> </w:t>
        </w:r>
      </w:ins>
      <w:ins w:id="130" w:author="Jon.Richar" w:date="2024-01-16T14:06:00Z">
        <w:r w:rsidR="00E54106">
          <w:rPr>
            <w:rFonts w:ascii="Times New Roman" w:hAnsi="Times New Roman"/>
            <w:sz w:val="24"/>
            <w:szCs w:val="24"/>
          </w:rPr>
          <w:t xml:space="preserve">benefit of leveling extreme observations. These </w:t>
        </w:r>
      </w:ins>
      <w:ins w:id="131" w:author="Jon.Richar" w:date="2024-01-16T14:04:00Z">
        <w:r w:rsidR="00501960">
          <w:rPr>
            <w:rFonts w:ascii="Times New Roman" w:hAnsi="Times New Roman"/>
            <w:sz w:val="24"/>
            <w:szCs w:val="24"/>
          </w:rPr>
          <w:t>were calculated on the final year</w:t>
        </w:r>
        <w:r w:rsidR="00E54106">
          <w:rPr>
            <w:rFonts w:ascii="Times New Roman" w:hAnsi="Times New Roman"/>
            <w:sz w:val="24"/>
            <w:szCs w:val="24"/>
          </w:rPr>
          <w:t xml:space="preserve"> of the given rolling average </w:t>
        </w:r>
      </w:ins>
      <w:ins w:id="132" w:author="Jon.Richar" w:date="2024-01-16T14:07:00Z">
        <w:r w:rsidR="00E54106">
          <w:rPr>
            <w:rFonts w:ascii="Times New Roman" w:hAnsi="Times New Roman"/>
            <w:sz w:val="24"/>
            <w:szCs w:val="24"/>
          </w:rPr>
          <w:t xml:space="preserve">i.e. for an average of temperatures in years </w:t>
        </w:r>
        <w:r w:rsidR="00E54106">
          <w:rPr>
            <w:rFonts w:ascii="Times New Roman" w:hAnsi="Times New Roman"/>
            <w:i/>
            <w:sz w:val="24"/>
            <w:szCs w:val="24"/>
          </w:rPr>
          <w:t>t</w:t>
        </w:r>
        <w:r w:rsidR="00E54106">
          <w:rPr>
            <w:rFonts w:ascii="Times New Roman" w:hAnsi="Times New Roman"/>
            <w:sz w:val="24"/>
            <w:szCs w:val="24"/>
          </w:rPr>
          <w:t xml:space="preserve">, </w:t>
        </w:r>
        <w:r w:rsidR="00E54106">
          <w:rPr>
            <w:rFonts w:ascii="Times New Roman" w:hAnsi="Times New Roman"/>
            <w:i/>
            <w:sz w:val="24"/>
            <w:szCs w:val="24"/>
          </w:rPr>
          <w:t>t</w:t>
        </w:r>
        <w:r w:rsidR="00E54106">
          <w:rPr>
            <w:rFonts w:ascii="Times New Roman" w:hAnsi="Times New Roman"/>
            <w:sz w:val="24"/>
            <w:szCs w:val="24"/>
          </w:rPr>
          <w:t xml:space="preserve">-1 and </w:t>
        </w:r>
        <w:r w:rsidR="00E54106">
          <w:rPr>
            <w:rFonts w:ascii="Times New Roman" w:hAnsi="Times New Roman"/>
            <w:i/>
            <w:sz w:val="24"/>
            <w:szCs w:val="24"/>
          </w:rPr>
          <w:t>t</w:t>
        </w:r>
        <w:r w:rsidR="00E54106">
          <w:rPr>
            <w:rFonts w:ascii="Times New Roman" w:hAnsi="Times New Roman"/>
            <w:sz w:val="24"/>
            <w:szCs w:val="24"/>
          </w:rPr>
          <w:t xml:space="preserve">-2, the rolling average estimate was applied to year </w:t>
        </w:r>
        <w:r w:rsidR="00E54106">
          <w:rPr>
            <w:rFonts w:ascii="Times New Roman" w:hAnsi="Times New Roman"/>
            <w:i/>
            <w:sz w:val="24"/>
            <w:szCs w:val="24"/>
          </w:rPr>
          <w:t>t</w:t>
        </w:r>
        <w:r w:rsidR="00E54106">
          <w:rPr>
            <w:rFonts w:ascii="Times New Roman" w:hAnsi="Times New Roman"/>
            <w:sz w:val="24"/>
            <w:szCs w:val="24"/>
          </w:rPr>
          <w:t xml:space="preserve">. </w:t>
        </w:r>
        <w:r w:rsidR="00E54106">
          <w:rPr>
            <w:rStyle w:val="CommentReference"/>
          </w:rPr>
          <w:commentReference w:id="133"/>
        </w:r>
      </w:ins>
      <w:ins w:id="134" w:author="Jon.Richar" w:date="2024-01-30T15:28:00Z">
        <w:r w:rsidR="003B1C33">
          <w:rPr>
            <w:rStyle w:val="CommentReference"/>
          </w:rPr>
          <w:commentReference w:id="135"/>
        </w:r>
      </w:ins>
    </w:p>
    <w:p w14:paraId="20D41BA8" w14:textId="6809FF6A" w:rsidR="00525AD2" w:rsidRDefault="00E54106" w:rsidP="00525AD2">
      <w:pPr>
        <w:spacing w:line="480" w:lineRule="auto"/>
        <w:ind w:firstLine="720"/>
        <w:contextualSpacing/>
        <w:rPr>
          <w:ins w:id="136" w:author="Jon.Richar" w:date="2024-01-16T14:08:00Z"/>
          <w:rFonts w:ascii="Times New Roman" w:hAnsi="Times New Roman"/>
          <w:sz w:val="24"/>
          <w:szCs w:val="24"/>
        </w:rPr>
      </w:pPr>
      <w:ins w:id="137" w:author="Jon.Richar" w:date="2024-01-16T14:04:00Z">
        <w:r>
          <w:rPr>
            <w:rFonts w:ascii="Times New Roman" w:hAnsi="Times New Roman"/>
            <w:sz w:val="24"/>
            <w:szCs w:val="24"/>
          </w:rPr>
          <w:t xml:space="preserve"> </w:t>
        </w:r>
      </w:ins>
      <w:r w:rsidR="00ED3AE5">
        <w:rPr>
          <w:rFonts w:ascii="Times New Roman" w:hAnsi="Times New Roman"/>
          <w:sz w:val="24"/>
          <w:szCs w:val="24"/>
        </w:rPr>
        <w:t>Annual values</w:t>
      </w:r>
      <w:r w:rsidR="00525AD2">
        <w:rPr>
          <w:rFonts w:ascii="Times New Roman" w:hAnsi="Times New Roman"/>
          <w:sz w:val="24"/>
          <w:szCs w:val="24"/>
        </w:rPr>
        <w:t xml:space="preserve"> </w:t>
      </w:r>
      <w:r w:rsidR="00ED3AE5">
        <w:rPr>
          <w:rFonts w:ascii="Times New Roman" w:hAnsi="Times New Roman"/>
          <w:sz w:val="24"/>
          <w:szCs w:val="24"/>
        </w:rPr>
        <w:t>for</w:t>
      </w:r>
      <w:del w:id="138" w:author="Jon.Richar" w:date="2024-01-16T12:01:00Z">
        <w:r w:rsidR="00ED3AE5" w:rsidDel="00EE12C0">
          <w:rPr>
            <w:rFonts w:ascii="Times New Roman" w:hAnsi="Times New Roman"/>
            <w:sz w:val="24"/>
            <w:szCs w:val="24"/>
          </w:rPr>
          <w:delText xml:space="preserve"> </w:delText>
        </w:r>
        <w:r w:rsidR="00525AD2" w:rsidDel="00EE12C0">
          <w:rPr>
            <w:rFonts w:ascii="Times New Roman" w:hAnsi="Times New Roman"/>
            <w:sz w:val="24"/>
            <w:szCs w:val="24"/>
          </w:rPr>
          <w:delText xml:space="preserve">ovigerous </w:delText>
        </w:r>
      </w:del>
      <w:ins w:id="139" w:author="Jon.Richar" w:date="2024-01-16T13:54:00Z">
        <w:r w:rsidR="00501960">
          <w:rPr>
            <w:rFonts w:ascii="Times New Roman" w:hAnsi="Times New Roman"/>
            <w:sz w:val="24"/>
            <w:szCs w:val="24"/>
          </w:rPr>
          <w:t xml:space="preserve"> </w:t>
        </w:r>
      </w:ins>
      <w:ins w:id="140" w:author="Jon.Richar" w:date="2024-01-16T12:01:00Z">
        <w:r w:rsidR="00EE12C0">
          <w:rPr>
            <w:rFonts w:ascii="Times New Roman" w:hAnsi="Times New Roman"/>
            <w:sz w:val="24"/>
            <w:szCs w:val="24"/>
          </w:rPr>
          <w:t xml:space="preserve">mature </w:t>
        </w:r>
      </w:ins>
      <w:r w:rsidR="00525AD2">
        <w:rPr>
          <w:rFonts w:ascii="Times New Roman" w:hAnsi="Times New Roman"/>
          <w:sz w:val="24"/>
          <w:szCs w:val="24"/>
        </w:rPr>
        <w:t xml:space="preserve">female </w:t>
      </w:r>
      <w:r w:rsidR="00525AD2" w:rsidRPr="0008650F">
        <w:rPr>
          <w:rFonts w:ascii="Times New Roman" w:hAnsi="Times New Roman"/>
          <w:sz w:val="24"/>
          <w:szCs w:val="24"/>
        </w:rPr>
        <w:t>snow</w:t>
      </w:r>
      <w:r w:rsidR="00525AD2">
        <w:rPr>
          <w:rFonts w:ascii="Times New Roman" w:hAnsi="Times New Roman"/>
          <w:i/>
          <w:sz w:val="24"/>
          <w:szCs w:val="24"/>
        </w:rPr>
        <w:t xml:space="preserve"> </w:t>
      </w:r>
      <w:r w:rsidR="00525AD2">
        <w:rPr>
          <w:rFonts w:ascii="Times New Roman" w:hAnsi="Times New Roman"/>
          <w:sz w:val="24"/>
          <w:szCs w:val="24"/>
        </w:rPr>
        <w:t xml:space="preserve">crab </w:t>
      </w:r>
      <w:r w:rsidR="009868AC">
        <w:rPr>
          <w:rFonts w:ascii="Times New Roman" w:hAnsi="Times New Roman"/>
          <w:sz w:val="24"/>
          <w:szCs w:val="24"/>
        </w:rPr>
        <w:t>abundance</w:t>
      </w:r>
      <w:r w:rsidR="00ED3AE5">
        <w:rPr>
          <w:rFonts w:ascii="Times New Roman" w:hAnsi="Times New Roman"/>
          <w:sz w:val="24"/>
          <w:szCs w:val="24"/>
        </w:rPr>
        <w:t xml:space="preserve"> and mean near bottom temperature (NBT)</w:t>
      </w:r>
      <w:r w:rsidR="009868AC">
        <w:rPr>
          <w:rFonts w:ascii="Times New Roman" w:hAnsi="Times New Roman"/>
          <w:sz w:val="24"/>
          <w:szCs w:val="24"/>
        </w:rPr>
        <w:t xml:space="preserve"> came</w:t>
      </w:r>
      <w:r w:rsidR="00525AD2">
        <w:rPr>
          <w:rFonts w:ascii="Times New Roman" w:hAnsi="Times New Roman"/>
          <w:sz w:val="24"/>
          <w:szCs w:val="24"/>
        </w:rPr>
        <w:t xml:space="preserve"> from the </w:t>
      </w:r>
      <w:r w:rsidR="00ED3AE5">
        <w:rPr>
          <w:rFonts w:ascii="Times New Roman" w:hAnsi="Times New Roman"/>
          <w:sz w:val="24"/>
          <w:szCs w:val="24"/>
        </w:rPr>
        <w:t>Bering Sea bottom trawl survey</w:t>
      </w:r>
      <w:r w:rsidR="00525AD2">
        <w:rPr>
          <w:rFonts w:ascii="Times New Roman" w:hAnsi="Times New Roman"/>
          <w:sz w:val="24"/>
          <w:szCs w:val="24"/>
        </w:rPr>
        <w:t xml:space="preserve">. </w:t>
      </w:r>
      <w:commentRangeStart w:id="141"/>
      <w:commentRangeStart w:id="142"/>
      <w:r w:rsidR="00525AD2">
        <w:rPr>
          <w:rFonts w:ascii="Times New Roman" w:hAnsi="Times New Roman"/>
          <w:sz w:val="24"/>
          <w:szCs w:val="24"/>
        </w:rPr>
        <w:t xml:space="preserve">Three-year rolling averages were then calculated on the final year used for the given rolling average i.e. for an average of temperatures in years </w:t>
      </w:r>
      <w:r w:rsidR="00580418">
        <w:rPr>
          <w:rFonts w:ascii="Times New Roman" w:hAnsi="Times New Roman"/>
          <w:i/>
          <w:sz w:val="24"/>
          <w:szCs w:val="24"/>
        </w:rPr>
        <w:t>t</w:t>
      </w:r>
      <w:r w:rsidR="00525AD2">
        <w:rPr>
          <w:rFonts w:ascii="Times New Roman" w:hAnsi="Times New Roman"/>
          <w:sz w:val="24"/>
          <w:szCs w:val="24"/>
        </w:rPr>
        <w:t xml:space="preserve">, </w:t>
      </w:r>
      <w:r w:rsidR="00580418">
        <w:rPr>
          <w:rFonts w:ascii="Times New Roman" w:hAnsi="Times New Roman"/>
          <w:i/>
          <w:sz w:val="24"/>
          <w:szCs w:val="24"/>
        </w:rPr>
        <w:t>t</w:t>
      </w:r>
      <w:r w:rsidR="00525AD2">
        <w:rPr>
          <w:rFonts w:ascii="Times New Roman" w:hAnsi="Times New Roman"/>
          <w:sz w:val="24"/>
          <w:szCs w:val="24"/>
        </w:rPr>
        <w:t xml:space="preserve">-1 and </w:t>
      </w:r>
      <w:r w:rsidR="00580418">
        <w:rPr>
          <w:rFonts w:ascii="Times New Roman" w:hAnsi="Times New Roman"/>
          <w:i/>
          <w:sz w:val="24"/>
          <w:szCs w:val="24"/>
        </w:rPr>
        <w:t>t</w:t>
      </w:r>
      <w:r w:rsidR="00525AD2">
        <w:rPr>
          <w:rFonts w:ascii="Times New Roman" w:hAnsi="Times New Roman"/>
          <w:sz w:val="24"/>
          <w:szCs w:val="24"/>
        </w:rPr>
        <w:t xml:space="preserve">-2, the rolling average estimate was </w:t>
      </w:r>
      <w:r w:rsidR="00370E97">
        <w:rPr>
          <w:rFonts w:ascii="Times New Roman" w:hAnsi="Times New Roman"/>
          <w:sz w:val="24"/>
          <w:szCs w:val="24"/>
        </w:rPr>
        <w:t xml:space="preserve">applied </w:t>
      </w:r>
      <w:r w:rsidR="00525AD2">
        <w:rPr>
          <w:rFonts w:ascii="Times New Roman" w:hAnsi="Times New Roman"/>
          <w:sz w:val="24"/>
          <w:szCs w:val="24"/>
        </w:rPr>
        <w:t xml:space="preserve">to year </w:t>
      </w:r>
      <w:r w:rsidR="00580418">
        <w:rPr>
          <w:rFonts w:ascii="Times New Roman" w:hAnsi="Times New Roman"/>
          <w:i/>
          <w:sz w:val="24"/>
          <w:szCs w:val="24"/>
        </w:rPr>
        <w:t>t</w:t>
      </w:r>
      <w:r w:rsidR="00525AD2">
        <w:rPr>
          <w:rFonts w:ascii="Times New Roman" w:hAnsi="Times New Roman"/>
          <w:sz w:val="24"/>
          <w:szCs w:val="24"/>
        </w:rPr>
        <w:t xml:space="preserve">. </w:t>
      </w:r>
      <w:commentRangeEnd w:id="141"/>
      <w:r w:rsidR="0026556C">
        <w:rPr>
          <w:rStyle w:val="CommentReference"/>
        </w:rPr>
        <w:commentReference w:id="141"/>
      </w:r>
      <w:commentRangeEnd w:id="142"/>
      <w:r w:rsidR="003B1C33">
        <w:rPr>
          <w:rStyle w:val="CommentReference"/>
        </w:rPr>
        <w:commentReference w:id="142"/>
      </w:r>
    </w:p>
    <w:p w14:paraId="036F8282" w14:textId="77777777" w:rsidR="00E54106" w:rsidDel="00E54106" w:rsidRDefault="00E54106" w:rsidP="00E54106">
      <w:pPr>
        <w:spacing w:line="480" w:lineRule="auto"/>
        <w:ind w:firstLine="720"/>
        <w:contextualSpacing/>
        <w:rPr>
          <w:del w:id="143" w:author="Jon.Richar" w:date="2024-01-16T14:08:00Z"/>
          <w:moveTo w:id="144" w:author="Jon.Richar" w:date="2024-01-16T14:08:00Z"/>
          <w:rFonts w:ascii="Times New Roman" w:hAnsi="Times New Roman"/>
          <w:sz w:val="24"/>
          <w:szCs w:val="24"/>
        </w:rPr>
      </w:pPr>
      <w:moveToRangeStart w:id="145" w:author="Jon.Richar" w:date="2024-01-16T14:08:00Z" w:name="move156306513"/>
      <w:moveTo w:id="146" w:author="Jon.Richar" w:date="2024-01-16T14:08:00Z">
        <w:r>
          <w:rPr>
            <w:rFonts w:ascii="Times New Roman" w:hAnsi="Times New Roman"/>
            <w:sz w:val="24"/>
            <w:szCs w:val="24"/>
          </w:rPr>
          <w:t xml:space="preserve">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w:t>
        </w:r>
        <w:r>
          <w:rPr>
            <w:rFonts w:ascii="Times New Roman" w:hAnsi="Times New Roman"/>
            <w:sz w:val="24"/>
            <w:szCs w:val="24"/>
          </w:rPr>
          <w:lastRenderedPageBreak/>
          <w:t>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flathead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flathead sole (FHS TBM) to represent the age groups capable of consuming juvenile Tanner crab. </w:t>
        </w:r>
      </w:moveTo>
    </w:p>
    <w:moveToRangeEnd w:id="145"/>
    <w:p w14:paraId="6298784C" w14:textId="77777777" w:rsidR="00E54106" w:rsidRDefault="00E54106" w:rsidP="00E54106">
      <w:pPr>
        <w:spacing w:line="480" w:lineRule="auto"/>
        <w:ind w:firstLine="720"/>
        <w:contextualSpacing/>
        <w:rPr>
          <w:rFonts w:ascii="Times New Roman" w:hAnsi="Times New Roman"/>
          <w:sz w:val="24"/>
          <w:szCs w:val="24"/>
        </w:rPr>
      </w:pPr>
    </w:p>
    <w:p w14:paraId="0435ACBD" w14:textId="0BA56E5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w:t>
      </w:r>
      <w:r w:rsidR="003D6F6C">
        <w:rPr>
          <w:rFonts w:ascii="Times New Roman" w:hAnsi="Times New Roman"/>
          <w:sz w:val="24"/>
          <w:szCs w:val="24"/>
        </w:rPr>
        <w:t xml:space="preserve">(AO, Thompson and Wallace 1998) </w:t>
      </w:r>
      <w:r>
        <w:rPr>
          <w:rFonts w:ascii="Times New Roman" w:hAnsi="Times New Roman"/>
          <w:sz w:val="24"/>
          <w:szCs w:val="24"/>
        </w:rPr>
        <w:t>and Pacific Decadal Oscillation (PDO</w:t>
      </w:r>
      <w:r w:rsidR="00B21F04">
        <w:rPr>
          <w:rFonts w:ascii="Times New Roman" w:hAnsi="Times New Roman"/>
          <w:sz w:val="24"/>
          <w:szCs w:val="24"/>
        </w:rPr>
        <w:t xml:space="preserve">, </w:t>
      </w:r>
      <w:r w:rsidR="003D6F6C">
        <w:rPr>
          <w:rFonts w:ascii="Times New Roman" w:hAnsi="Times New Roman"/>
          <w:sz w:val="24"/>
          <w:szCs w:val="24"/>
        </w:rPr>
        <w:t>Hare 1996</w:t>
      </w:r>
      <w:r>
        <w:rPr>
          <w:rFonts w:ascii="Times New Roman" w:hAnsi="Times New Roman"/>
          <w:sz w:val="24"/>
          <w:szCs w:val="24"/>
        </w:rPr>
        <w:t xml:space="preserve">) were obtained from </w:t>
      </w:r>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We used winter data for the PDO (December- February mean for the year corresponding to January). Winter values of the AO</w:t>
      </w:r>
      <w:r w:rsidR="003D6F6C">
        <w:rPr>
          <w:rFonts w:ascii="Times New Roman" w:hAnsi="Times New Roman"/>
          <w:sz w:val="24"/>
          <w:szCs w:val="24"/>
        </w:rPr>
        <w:t xml:space="preserve"> </w:t>
      </w:r>
      <w:r>
        <w:rPr>
          <w:rFonts w:ascii="Times New Roman" w:hAnsi="Times New Roman"/>
          <w:sz w:val="24"/>
          <w:szCs w:val="24"/>
        </w:rPr>
        <w:t xml:space="preserve">were calculated as January- March means. </w:t>
      </w:r>
      <w:r w:rsidR="00AB1C3D">
        <w:rPr>
          <w:rFonts w:ascii="Times New Roman" w:hAnsi="Times New Roman"/>
          <w:sz w:val="24"/>
          <w:szCs w:val="24"/>
        </w:rPr>
        <w:t>Two and t</w:t>
      </w:r>
      <w:r>
        <w:rPr>
          <w:rFonts w:ascii="Times New Roman" w:hAnsi="Times New Roman"/>
          <w:sz w:val="24"/>
          <w:szCs w:val="24"/>
        </w:rPr>
        <w:t xml:space="preserve">hree-year rolling averages were then calculated for each index using the same procedures as applied for NBT. May – June Sea surface temperature (SST MJ), estimates were obtained from the 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Estimates for the months of May, June and July</w:t>
      </w:r>
      <w:r w:rsidR="00AB1C3D">
        <w:rPr>
          <w:rFonts w:ascii="Times New Roman" w:hAnsi="Times New Roman"/>
          <w:sz w:val="24"/>
          <w:szCs w:val="24"/>
        </w:rPr>
        <w:t>,</w:t>
      </w:r>
      <w:r>
        <w:rPr>
          <w:rFonts w:ascii="Times New Roman" w:hAnsi="Times New Roman"/>
          <w:sz w:val="24"/>
          <w:szCs w:val="24"/>
        </w:rPr>
        <w:t xml:space="preserve"> and corresponding to the EBS region were extracted, and averaged annually. </w:t>
      </w:r>
      <w:commentRangeStart w:id="147"/>
      <w:r>
        <w:rPr>
          <w:rFonts w:ascii="Times New Roman" w:hAnsi="Times New Roman"/>
          <w:sz w:val="24"/>
          <w:szCs w:val="24"/>
        </w:rPr>
        <w:t xml:space="preserve">Finally, </w:t>
      </w:r>
      <w:del w:id="148" w:author="Jon.Richar" w:date="2024-01-17T15:31:00Z">
        <w:r w:rsidDel="00B575BD">
          <w:rPr>
            <w:rFonts w:ascii="Times New Roman" w:hAnsi="Times New Roman"/>
            <w:sz w:val="24"/>
            <w:szCs w:val="24"/>
          </w:rPr>
          <w:delText xml:space="preserve">northeastern </w:delText>
        </w:r>
      </w:del>
      <w:ins w:id="149" w:author="Jon.Richar" w:date="2024-01-17T15:31:00Z">
        <w:r w:rsidR="00B575BD">
          <w:rPr>
            <w:rFonts w:ascii="Times New Roman" w:hAnsi="Times New Roman"/>
            <w:sz w:val="24"/>
            <w:szCs w:val="24"/>
          </w:rPr>
          <w:t xml:space="preserve">northwestern </w:t>
        </w:r>
      </w:ins>
      <w:r>
        <w:rPr>
          <w:rFonts w:ascii="Times New Roman" w:hAnsi="Times New Roman"/>
          <w:sz w:val="24"/>
          <w:szCs w:val="24"/>
        </w:rPr>
        <w:t xml:space="preserve">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ins w:id="150" w:author="Jon.Richar" w:date="2024-01-17T15:40:00Z">
        <w:r w:rsidR="00B575BD">
          <w:rPr>
            <w:rFonts w:ascii="Times New Roman" w:hAnsi="Times New Roman"/>
            <w:sz w:val="24"/>
            <w:szCs w:val="24"/>
          </w:rPr>
          <w:t xml:space="preserve">. Monthly proportions of days with wind from the specified direction </w:t>
        </w:r>
      </w:ins>
      <w:ins w:id="151" w:author="Jon.Richar" w:date="2024-01-17T15:41:00Z">
        <w:r w:rsidR="00B575BD">
          <w:rPr>
            <w:rFonts w:ascii="Times New Roman" w:hAnsi="Times New Roman"/>
            <w:sz w:val="24"/>
            <w:szCs w:val="24"/>
          </w:rPr>
          <w:t>were calculated, then averaged</w:t>
        </w:r>
      </w:ins>
      <w:del w:id="152" w:author="Jon.Richar" w:date="2024-01-17T15:40:00Z">
        <w:r w:rsidDel="00B575BD">
          <w:rPr>
            <w:rFonts w:ascii="Times New Roman" w:hAnsi="Times New Roman"/>
            <w:sz w:val="24"/>
            <w:szCs w:val="24"/>
          </w:rPr>
          <w:delText>,</w:delText>
        </w:r>
      </w:del>
      <w:ins w:id="153" w:author="Jon.Richar" w:date="2024-01-17T15:41:00Z">
        <w:r w:rsidR="00B575BD">
          <w:rPr>
            <w:rFonts w:ascii="Times New Roman" w:hAnsi="Times New Roman"/>
            <w:sz w:val="24"/>
            <w:szCs w:val="24"/>
          </w:rPr>
          <w:t xml:space="preserve"> by year.</w:t>
        </w:r>
      </w:ins>
      <w:del w:id="154" w:author="Jon.Richar" w:date="2024-01-17T15:40:00Z">
        <w:r w:rsidDel="00B575BD">
          <w:rPr>
            <w:rFonts w:ascii="Times New Roman" w:hAnsi="Times New Roman"/>
            <w:sz w:val="24"/>
            <w:szCs w:val="24"/>
          </w:rPr>
          <w:delText xml:space="preserve"> and </w:delText>
        </w:r>
      </w:del>
      <w:commentRangeEnd w:id="147"/>
      <w:r w:rsidR="00220BB0">
        <w:rPr>
          <w:rStyle w:val="CommentReference"/>
        </w:rPr>
        <w:commentReference w:id="147"/>
      </w:r>
      <w:del w:id="155" w:author="Jon.Richar" w:date="2024-01-17T15:40:00Z">
        <w:r w:rsidDel="00B575BD">
          <w:rPr>
            <w:rFonts w:ascii="Times New Roman" w:hAnsi="Times New Roman"/>
            <w:sz w:val="24"/>
            <w:szCs w:val="24"/>
          </w:rPr>
          <w:delText>averaged by year.</w:delText>
        </w:r>
      </w:del>
      <w:r>
        <w:rPr>
          <w:rFonts w:ascii="Times New Roman" w:hAnsi="Times New Roman"/>
          <w:sz w:val="24"/>
          <w:szCs w:val="24"/>
        </w:rPr>
        <w:t xml:space="preserve"> </w:t>
      </w:r>
    </w:p>
    <w:p w14:paraId="1A3084B0" w14:textId="534F73F1" w:rsidR="00525AD2" w:rsidDel="00E54106" w:rsidRDefault="00525AD2" w:rsidP="00525AD2">
      <w:pPr>
        <w:spacing w:line="480" w:lineRule="auto"/>
        <w:ind w:firstLine="720"/>
        <w:contextualSpacing/>
        <w:rPr>
          <w:moveFrom w:id="156" w:author="Jon.Richar" w:date="2024-01-16T14:08:00Z"/>
          <w:rFonts w:ascii="Times New Roman" w:hAnsi="Times New Roman"/>
          <w:sz w:val="24"/>
          <w:szCs w:val="24"/>
        </w:rPr>
      </w:pPr>
      <w:moveFromRangeStart w:id="157" w:author="Jon.Richar" w:date="2024-01-16T14:08:00Z" w:name="move156306513"/>
      <w:moveFrom w:id="158" w:author="Jon.Richar" w:date="2024-01-16T14:08:00Z">
        <w:r w:rsidDel="00E54106">
          <w:rPr>
            <w:rFonts w:ascii="Times New Roman" w:hAnsi="Times New Roman"/>
            <w:sz w:val="24"/>
            <w:szCs w:val="24"/>
          </w:rPr>
          <w:lastRenderedPageBreak/>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sidDel="00E54106">
          <w:rPr>
            <w:rFonts w:ascii="Times New Roman" w:hAnsi="Times New Roman"/>
            <w:sz w:val="24"/>
            <w:szCs w:val="24"/>
          </w:rPr>
          <w:t xml:space="preserve"> </w:t>
        </w:r>
        <w:r w:rsidDel="00E54106">
          <w:rPr>
            <w:rFonts w:ascii="Times New Roman" w:hAnsi="Times New Roman"/>
            <w:sz w:val="24"/>
            <w:szCs w:val="24"/>
          </w:rPr>
          <w:t>Three-year rolling averages were then calculated as per procedures used for previous covariates. For flat</w:t>
        </w:r>
        <w:r w:rsidR="00C9199B" w:rsidDel="00E54106">
          <w:rPr>
            <w:rFonts w:ascii="Times New Roman" w:hAnsi="Times New Roman"/>
            <w:sz w:val="24"/>
            <w:szCs w:val="24"/>
          </w:rPr>
          <w:t>he</w:t>
        </w:r>
        <w:r w:rsidDel="00E54106">
          <w:rPr>
            <w:rFonts w:ascii="Times New Roman" w:hAnsi="Times New Roman"/>
            <w:sz w:val="24"/>
            <w:szCs w:val="24"/>
          </w:rPr>
          <w:t xml:space="preserv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flathead sole </w:t>
        </w:r>
        <w:r w:rsidR="00C9199B" w:rsidDel="00E54106">
          <w:rPr>
            <w:rFonts w:ascii="Times New Roman" w:hAnsi="Times New Roman"/>
            <w:sz w:val="24"/>
            <w:szCs w:val="24"/>
          </w:rPr>
          <w:t xml:space="preserve">(FHS TBM) </w:t>
        </w:r>
        <w:r w:rsidDel="00E54106">
          <w:rPr>
            <w:rFonts w:ascii="Times New Roman" w:hAnsi="Times New Roman"/>
            <w:sz w:val="24"/>
            <w:szCs w:val="24"/>
          </w:rPr>
          <w:t xml:space="preserve">to represent the age groups capable of consuming juvenile Tanner crab. </w:t>
        </w:r>
      </w:moveFrom>
    </w:p>
    <w:moveFromRangeEnd w:id="157"/>
    <w:p w14:paraId="4CBC75B1" w14:textId="77777777" w:rsidR="00A954F5" w:rsidRDefault="00A954F5" w:rsidP="003D2E51">
      <w:pPr>
        <w:spacing w:line="480" w:lineRule="auto"/>
        <w:contextualSpacing/>
        <w:rPr>
          <w:rFonts w:ascii="Times New Roman" w:hAnsi="Times New Roman"/>
          <w:sz w:val="24"/>
          <w:szCs w:val="24"/>
          <w:u w:val="single"/>
        </w:rPr>
      </w:pPr>
    </w:p>
    <w:p w14:paraId="525F05FD" w14:textId="09DF0B2D"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453845BF" w14:textId="417328F5" w:rsidR="006C4BB4" w:rsidRDefault="006C4BB4" w:rsidP="0011307B">
      <w:pPr>
        <w:spacing w:line="480" w:lineRule="auto"/>
        <w:ind w:firstLine="720"/>
        <w:contextualSpacing/>
        <w:rPr>
          <w:rFonts w:ascii="Times New Roman" w:hAnsi="Times New Roman"/>
          <w:sz w:val="24"/>
          <w:szCs w:val="24"/>
        </w:rPr>
      </w:pPr>
      <w:r>
        <w:rPr>
          <w:rFonts w:ascii="Times New Roman" w:hAnsi="Times New Roman"/>
          <w:sz w:val="24"/>
          <w:szCs w:val="24"/>
        </w:rPr>
        <w:t>W</w:t>
      </w:r>
      <w:r w:rsidR="00A954F5">
        <w:rPr>
          <w:rFonts w:ascii="Times New Roman" w:hAnsi="Times New Roman"/>
          <w:sz w:val="24"/>
          <w:szCs w:val="24"/>
        </w:rPr>
        <w:t xml:space="preserve">e used the linearized version of the Ricker model </w:t>
      </w:r>
      <w:r>
        <w:rPr>
          <w:rFonts w:ascii="Times New Roman" w:hAnsi="Times New Roman"/>
          <w:sz w:val="24"/>
          <w:szCs w:val="24"/>
        </w:rPr>
        <w:t>i</w:t>
      </w:r>
      <w:r w:rsidR="00A954F5">
        <w:rPr>
          <w:rFonts w:ascii="Times New Roman" w:hAnsi="Times New Roman"/>
          <w:sz w:val="24"/>
          <w:szCs w:val="24"/>
        </w:rPr>
        <w:t xml:space="preserve">n order to analyze the influence of density dependence </w:t>
      </w:r>
      <w:r>
        <w:rPr>
          <w:rFonts w:ascii="Times New Roman" w:hAnsi="Times New Roman"/>
          <w:sz w:val="24"/>
          <w:szCs w:val="24"/>
        </w:rPr>
        <w:t xml:space="preserve">and external covariates </w:t>
      </w:r>
      <w:r w:rsidR="00A954F5">
        <w:rPr>
          <w:rFonts w:ascii="Times New Roman" w:hAnsi="Times New Roman"/>
          <w:sz w:val="24"/>
          <w:szCs w:val="24"/>
        </w:rPr>
        <w:t>on Tanner crab productivity</w:t>
      </w:r>
      <w:r>
        <w:rPr>
          <w:rFonts w:ascii="Times New Roman" w:hAnsi="Times New Roman"/>
          <w:sz w:val="24"/>
          <w:szCs w:val="24"/>
        </w:rPr>
        <w:t xml:space="preserve"> (log recruits per spawner; cite). Exploratory analysis indicated significant lag-1 autocorrelation in productivity time series, and we were also interested in accounting for possible non-linear effects o</w:t>
      </w:r>
      <w:r w:rsidR="00B65BD3">
        <w:rPr>
          <w:rFonts w:ascii="Times New Roman" w:hAnsi="Times New Roman"/>
          <w:sz w:val="24"/>
          <w:szCs w:val="24"/>
        </w:rPr>
        <w:t>f density on</w:t>
      </w:r>
      <w:r>
        <w:rPr>
          <w:rFonts w:ascii="Times New Roman" w:hAnsi="Times New Roman"/>
          <w:sz w:val="24"/>
          <w:szCs w:val="24"/>
        </w:rPr>
        <w:t xml:space="preserve"> productivity, so we implemented the Ricker model in a Generalized Additive Mixed Model (GAMM) framework, using the R package </w:t>
      </w:r>
      <w:r>
        <w:rPr>
          <w:rFonts w:ascii="Times New Roman" w:hAnsi="Times New Roman"/>
          <w:i/>
          <w:sz w:val="24"/>
          <w:szCs w:val="24"/>
        </w:rPr>
        <w:t>mgcv</w:t>
      </w:r>
      <w:r>
        <w:rPr>
          <w:rFonts w:ascii="Times New Roman" w:hAnsi="Times New Roman"/>
          <w:sz w:val="24"/>
          <w:szCs w:val="24"/>
        </w:rPr>
        <w:t xml:space="preserve"> (cite):</w:t>
      </w:r>
    </w:p>
    <w:p w14:paraId="1AD89505" w14:textId="49DF8EC5" w:rsidR="006C4BB4" w:rsidRDefault="00BD5FD5" w:rsidP="0011307B">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α+f</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lang w:val="el-GR"/>
              </w:rPr>
            </m:ctrlPr>
          </m:sSubPr>
          <m:e>
            <m:r>
              <w:rPr>
                <w:rFonts w:ascii="Cambria Math" w:hAnsi="Cambria Math"/>
                <w:sz w:val="24"/>
                <w:szCs w:val="24"/>
                <w:lang w:val="el-GR"/>
              </w:rPr>
              <m:t>ε</m:t>
            </m:r>
          </m:e>
          <m:sub>
            <m:r>
              <w:rPr>
                <w:rFonts w:ascii="Cambria Math" w:hAnsi="Cambria Math"/>
                <w:sz w:val="24"/>
                <w:szCs w:val="24"/>
                <w:lang w:val="el-GR"/>
              </w:rPr>
              <m:t>t</m:t>
            </m:r>
          </m:sub>
        </m:sSub>
        <m:r>
          <w:rPr>
            <w:rFonts w:ascii="Cambria Math" w:hAnsi="Cambria Math"/>
            <w:sz w:val="24"/>
            <w:szCs w:val="24"/>
          </w:rPr>
          <m:t xml:space="preserve"> </m:t>
        </m:r>
      </m:oMath>
      <w:r w:rsidR="006C4BB4">
        <w:rPr>
          <w:rFonts w:ascii="Times New Roman" w:eastAsiaTheme="minorEastAsia" w:hAnsi="Times New Roman"/>
          <w:sz w:val="24"/>
          <w:szCs w:val="24"/>
        </w:rPr>
        <w:tab/>
      </w:r>
    </w:p>
    <w:p w14:paraId="07A58C29" w14:textId="1B620604" w:rsidR="006C4BB4" w:rsidRPr="00880939" w:rsidRDefault="006C4BB4" w:rsidP="00880939">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sidRPr="0011307B">
        <w:rPr>
          <w:rFonts w:ascii="Times New Roman" w:eastAsiaTheme="minorEastAsia" w:hAnsi="Times New Roman"/>
          <w:i/>
          <w:sz w:val="24"/>
          <w:szCs w:val="24"/>
        </w:rPr>
        <w:t>R</w:t>
      </w:r>
      <w:r w:rsidRPr="0011307B">
        <w:rPr>
          <w:rFonts w:ascii="Times New Roman" w:eastAsiaTheme="minorEastAsia" w:hAnsi="Times New Roman"/>
          <w:sz w:val="24"/>
          <w:szCs w:val="24"/>
        </w:rPr>
        <w:t xml:space="preserve"> </w:t>
      </w:r>
      <w:r>
        <w:rPr>
          <w:rFonts w:ascii="Times New Roman" w:eastAsiaTheme="minorEastAsia" w:hAnsi="Times New Roman"/>
          <w:sz w:val="24"/>
          <w:szCs w:val="24"/>
        </w:rPr>
        <w:t xml:space="preserve">is the abundance of juvenile crab in year </w:t>
      </w:r>
      <w:r w:rsidRPr="0011307B">
        <w:rPr>
          <w:rFonts w:ascii="Times New Roman" w:eastAsiaTheme="minorEastAsia" w:hAnsi="Times New Roman"/>
          <w:i/>
          <w:sz w:val="24"/>
          <w:szCs w:val="24"/>
        </w:rPr>
        <w:t>t</w:t>
      </w:r>
      <w:r>
        <w:rPr>
          <w:rFonts w:ascii="Times New Roman" w:eastAsiaTheme="minorEastAsia" w:hAnsi="Times New Roman"/>
          <w:sz w:val="24"/>
          <w:szCs w:val="24"/>
        </w:rPr>
        <w:t xml:space="preserve">, </w:t>
      </w:r>
      <w:r w:rsidRPr="00880939">
        <w:rPr>
          <w:rFonts w:ascii="Times New Roman" w:eastAsiaTheme="minorEastAsia" w:hAnsi="Times New Roman"/>
          <w:i/>
          <w:sz w:val="24"/>
          <w:szCs w:val="24"/>
        </w:rPr>
        <w:t>S</w:t>
      </w:r>
      <w:r>
        <w:rPr>
          <w:rFonts w:ascii="Times New Roman" w:eastAsiaTheme="minorEastAsia" w:hAnsi="Times New Roman"/>
          <w:sz w:val="24"/>
          <w:szCs w:val="24"/>
        </w:rPr>
        <w:t xml:space="preserve"> is the </w:t>
      </w:r>
      <w:r w:rsidR="00B65BD3">
        <w:rPr>
          <w:rFonts w:ascii="Times New Roman" w:eastAsiaTheme="minorEastAsia" w:hAnsi="Times New Roman"/>
          <w:sz w:val="24"/>
          <w:szCs w:val="24"/>
        </w:rPr>
        <w:t xml:space="preserve">abundance of mature female crab in year </w:t>
      </w:r>
      <w:r w:rsidR="00B65BD3">
        <w:rPr>
          <w:rFonts w:ascii="Times New Roman" w:eastAsiaTheme="minorEastAsia" w:hAnsi="Times New Roman"/>
          <w:i/>
          <w:sz w:val="24"/>
          <w:szCs w:val="24"/>
        </w:rPr>
        <w:t>t</w:t>
      </w:r>
      <w:r w:rsidR="00B65BD3">
        <w:rPr>
          <w:rFonts w:ascii="Times New Roman" w:eastAsiaTheme="minorEastAsia" w:hAnsi="Times New Roman"/>
          <w:sz w:val="24"/>
          <w:szCs w:val="24"/>
        </w:rPr>
        <w:t xml:space="preserve">-3, </w:t>
      </w:r>
      <w:r w:rsidRPr="00880939">
        <w:rPr>
          <w:rFonts w:ascii="Times New Roman" w:eastAsiaTheme="minorEastAsia" w:hAnsi="Times New Roman" w:cs="Times New Roman"/>
          <w:i/>
          <w:sz w:val="24"/>
          <w:szCs w:val="24"/>
        </w:rPr>
        <w:t>α</w:t>
      </w:r>
      <w:r w:rsidRPr="0011307B">
        <w:rPr>
          <w:rFonts w:ascii="Times New Roman" w:eastAsiaTheme="minorEastAsia" w:hAnsi="Times New Roman"/>
          <w:sz w:val="24"/>
          <w:szCs w:val="24"/>
        </w:rPr>
        <w:t xml:space="preserve"> is the intercept/productivity term, </w:t>
      </w:r>
      <w:r w:rsidRPr="0011307B">
        <w:rPr>
          <w:rFonts w:ascii="Times New Roman" w:eastAsiaTheme="minorEastAsia" w:hAnsi="Times New Roman" w:cs="Times New Roman"/>
          <w:sz w:val="24"/>
          <w:szCs w:val="24"/>
        </w:rPr>
        <w:t>ƒ</w:t>
      </w:r>
      <w:r w:rsidR="00501D4F">
        <w:rPr>
          <w:rFonts w:ascii="Times New Roman" w:eastAsiaTheme="minorEastAsia" w:hAnsi="Times New Roman"/>
          <w:sz w:val="24"/>
          <w:szCs w:val="24"/>
        </w:rPr>
        <w:t xml:space="preserve"> is a</w:t>
      </w:r>
      <w:r w:rsidRPr="0011307B">
        <w:rPr>
          <w:rFonts w:ascii="Times New Roman" w:eastAsiaTheme="minorEastAsia" w:hAnsi="Times New Roman"/>
          <w:sz w:val="24"/>
          <w:szCs w:val="24"/>
        </w:rPr>
        <w:t xml:space="preserve"> </w:t>
      </w:r>
      <w:r w:rsidR="00B65BD3">
        <w:rPr>
          <w:rFonts w:ascii="Times New Roman" w:eastAsiaTheme="minorEastAsia" w:hAnsi="Times New Roman"/>
          <w:sz w:val="24"/>
          <w:szCs w:val="24"/>
        </w:rPr>
        <w:t xml:space="preserve">semi-parametric </w:t>
      </w:r>
      <w:r w:rsidRPr="0011307B">
        <w:rPr>
          <w:rFonts w:ascii="Times New Roman" w:eastAsiaTheme="minorEastAsia" w:hAnsi="Times New Roman"/>
          <w:sz w:val="24"/>
          <w:szCs w:val="24"/>
        </w:rPr>
        <w:t>smooth function</w:t>
      </w:r>
      <w:r w:rsidR="007D5B6B">
        <w:rPr>
          <w:rFonts w:ascii="Times New Roman" w:eastAsiaTheme="minorEastAsia"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7D5B6B">
        <w:rPr>
          <w:rFonts w:ascii="Times New Roman" w:eastAsiaTheme="minorEastAsia" w:hAnsi="Times New Roman"/>
          <w:sz w:val="24"/>
          <w:szCs w:val="24"/>
        </w:rPr>
        <w:t xml:space="preserve"> are </w:t>
      </w:r>
      <w:r w:rsidR="007D5B6B">
        <w:rPr>
          <w:rFonts w:ascii="Times New Roman" w:eastAsiaTheme="minorEastAsia" w:hAnsi="Times New Roman"/>
          <w:sz w:val="24"/>
          <w:szCs w:val="24"/>
        </w:rPr>
        <w:lastRenderedPageBreak/>
        <w:t xml:space="preserve">linear slopes,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w:t>
      </w:r>
      <w:r w:rsidR="007D5B6B">
        <w:rPr>
          <w:rFonts w:ascii="Times New Roman" w:eastAsiaTheme="minorEastAsia" w:hAnsi="Times New Roman"/>
          <w:sz w:val="24"/>
          <w:szCs w:val="24"/>
        </w:rPr>
        <w:t>external</w:t>
      </w:r>
      <w:r>
        <w:rPr>
          <w:rFonts w:ascii="Times New Roman" w:eastAsiaTheme="minorEastAsia" w:hAnsi="Times New Roman"/>
          <w:sz w:val="24"/>
          <w:szCs w:val="24"/>
        </w:rPr>
        <w:t xml:space="preserve"> covariates and </w:t>
      </w:r>
      <w:r>
        <w:rPr>
          <w:rFonts w:ascii="Times New Roman" w:eastAsiaTheme="minorEastAsia" w:hAnsi="Times New Roman" w:cs="Times New Roman"/>
          <w:sz w:val="24"/>
          <w:szCs w:val="24"/>
        </w:rPr>
        <w:t>ε</w:t>
      </w:r>
      <w:r w:rsidRPr="00880939">
        <w:rPr>
          <w:rFonts w:ascii="Times New Roman" w:eastAsiaTheme="minorEastAsia" w:hAnsi="Times New Roman" w:cs="Times New Roman"/>
          <w:i/>
          <w:sz w:val="24"/>
          <w:szCs w:val="24"/>
          <w:vertAlign w:val="subscript"/>
        </w:rPr>
        <w:t>t</w:t>
      </w:r>
      <w:r>
        <w:rPr>
          <w:rFonts w:ascii="Times New Roman" w:eastAsiaTheme="minorEastAsia" w:hAnsi="Times New Roman"/>
          <w:sz w:val="24"/>
          <w:szCs w:val="24"/>
        </w:rPr>
        <w:t xml:space="preserve"> is the </w:t>
      </w:r>
      <w:r w:rsidR="00501D4F">
        <w:rPr>
          <w:rFonts w:ascii="Times New Roman" w:eastAsiaTheme="minorEastAsia" w:hAnsi="Times New Roman"/>
          <w:sz w:val="24"/>
          <w:szCs w:val="24"/>
        </w:rPr>
        <w:t>residual</w:t>
      </w:r>
      <w:r>
        <w:rPr>
          <w:rFonts w:ascii="Times New Roman" w:eastAsiaTheme="minorEastAsia" w:hAnsi="Times New Roman"/>
          <w:sz w:val="24"/>
          <w:szCs w:val="24"/>
        </w:rPr>
        <w:t xml:space="preserve"> error term </w:t>
      </w:r>
      <w:r w:rsidR="00501D4F">
        <w:rPr>
          <w:rFonts w:ascii="Times New Roman" w:eastAsiaTheme="minorEastAsia" w:hAnsi="Times New Roman"/>
          <w:sz w:val="24"/>
          <w:szCs w:val="24"/>
        </w:rPr>
        <w:t xml:space="preserve">at time </w:t>
      </w:r>
      <w:r w:rsidR="00501D4F">
        <w:rPr>
          <w:rFonts w:ascii="Times New Roman" w:eastAsiaTheme="minorEastAsia" w:hAnsi="Times New Roman"/>
          <w:i/>
          <w:sz w:val="24"/>
          <w:szCs w:val="24"/>
        </w:rPr>
        <w:t>t</w:t>
      </w:r>
      <w:r>
        <w:rPr>
          <w:rFonts w:ascii="Times New Roman" w:eastAsiaTheme="minorEastAsia" w:hAnsi="Times New Roman"/>
          <w:sz w:val="24"/>
          <w:szCs w:val="24"/>
        </w:rPr>
        <w:t>.</w:t>
      </w:r>
      <w:r w:rsidR="00501D4F">
        <w:rPr>
          <w:rFonts w:ascii="Times New Roman" w:eastAsiaTheme="minorEastAsia" w:hAnsi="Times New Roman"/>
          <w:sz w:val="24"/>
          <w:szCs w:val="24"/>
        </w:rPr>
        <w:t xml:space="preserve"> To account for autocorrelation, we modeled residuals with first-order autocorrelation:</w:t>
      </w:r>
      <w:r>
        <w:rPr>
          <w:rFonts w:ascii="Times New Roman" w:eastAsiaTheme="minorEastAsia" w:hAnsi="Times New Roman"/>
          <w:sz w:val="24"/>
          <w:szCs w:val="24"/>
        </w:rPr>
        <w:t xml:space="preserve"> </w:t>
      </w:r>
    </w:p>
    <w:p w14:paraId="15C6C52E" w14:textId="4A4AE860"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p>
    <w:p w14:paraId="08176B49" w14:textId="77777777" w:rsidR="007D5B6B"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r w:rsidR="00501D4F">
        <w:rPr>
          <w:rFonts w:ascii="Times New Roman" w:hAnsi="Times New Roman"/>
          <w:sz w:val="24"/>
          <w:szCs w:val="24"/>
        </w:rPr>
        <w:t xml:space="preserve"> </w:t>
      </w:r>
    </w:p>
    <w:p w14:paraId="245FF89B" w14:textId="269CD241" w:rsidR="00525AD2" w:rsidRPr="002A6996" w:rsidRDefault="00501D4F" w:rsidP="00B3738A">
      <w:pPr>
        <w:spacing w:line="480" w:lineRule="auto"/>
        <w:ind w:firstLine="720"/>
        <w:contextualSpacing/>
        <w:rPr>
          <w:rFonts w:ascii="Times New Roman" w:hAnsi="Times New Roman"/>
          <w:sz w:val="24"/>
          <w:szCs w:val="24"/>
        </w:rPr>
      </w:pPr>
      <w:r>
        <w:rPr>
          <w:rFonts w:ascii="Times New Roman" w:hAnsi="Times New Roman"/>
          <w:sz w:val="24"/>
          <w:szCs w:val="24"/>
        </w:rPr>
        <w:t xml:space="preserve">Exploratory analysis showed that fully semi-parametric models that fit smooth functions to all covariates were consistently out-performed in AICc comparison by models fitting a smooth to spawner density and a linear effect for other covariates, so we did not consider the fully semi-parametric models further. To avoid over-fitting the data, we limited the smooth functions to three effective degrees of freedom (i.e., </w:t>
      </w:r>
      <w:r>
        <w:rPr>
          <w:rFonts w:ascii="Times New Roman" w:hAnsi="Times New Roman"/>
          <w:i/>
          <w:sz w:val="24"/>
          <w:szCs w:val="24"/>
        </w:rPr>
        <w:t xml:space="preserve">k </w:t>
      </w:r>
      <w:r>
        <w:rPr>
          <w:rFonts w:ascii="Times New Roman" w:hAnsi="Times New Roman"/>
          <w:sz w:val="24"/>
          <w:szCs w:val="24"/>
        </w:rPr>
        <w:t>= 4 in the model syntax; cite Woods mgcv reference).</w:t>
      </w:r>
      <w:r w:rsidR="007D5B6B">
        <w:rPr>
          <w:rFonts w:ascii="Times New Roman" w:hAnsi="Times New Roman"/>
          <w:sz w:val="24"/>
          <w:szCs w:val="24"/>
        </w:rPr>
        <w:t xml:space="preserve"> </w:t>
      </w:r>
      <w:r w:rsidR="00525AD2">
        <w:rPr>
          <w:rFonts w:ascii="Times New Roman" w:eastAsiaTheme="minorEastAsia" w:hAnsi="Times New Roman"/>
          <w:sz w:val="24"/>
          <w:szCs w:val="24"/>
        </w:rPr>
        <w:t xml:space="preserve">Where multiple covariates were included in one model, </w:t>
      </w:r>
      <w:commentRangeStart w:id="159"/>
      <w:r w:rsidR="00525AD2">
        <w:rPr>
          <w:rFonts w:ascii="Times New Roman" w:eastAsiaTheme="minorEastAsia" w:hAnsi="Times New Roman"/>
          <w:sz w:val="24"/>
          <w:szCs w:val="24"/>
        </w:rPr>
        <w:t xml:space="preserve">care was taken to </w:t>
      </w:r>
      <w:r w:rsidR="005F1856">
        <w:rPr>
          <w:rFonts w:ascii="Times New Roman" w:eastAsiaTheme="minorEastAsia" w:hAnsi="Times New Roman"/>
          <w:sz w:val="24"/>
          <w:szCs w:val="24"/>
        </w:rPr>
        <w:t>reduce</w:t>
      </w:r>
      <w:r w:rsidR="00525AD2">
        <w:rPr>
          <w:rFonts w:ascii="Times New Roman" w:eastAsiaTheme="minorEastAsia" w:hAnsi="Times New Roman"/>
          <w:sz w:val="24"/>
          <w:szCs w:val="24"/>
        </w:rPr>
        <w:t xml:space="preserve"> </w:t>
      </w:r>
      <w:r w:rsidR="005F1856">
        <w:rPr>
          <w:rFonts w:ascii="Times New Roman" w:eastAsiaTheme="minorEastAsia" w:hAnsi="Times New Roman"/>
          <w:sz w:val="24"/>
          <w:szCs w:val="24"/>
        </w:rPr>
        <w:t xml:space="preserve">multicollinearity, </w:t>
      </w:r>
      <w:commentRangeEnd w:id="159"/>
      <w:r w:rsidR="007D5B6B">
        <w:rPr>
          <w:rStyle w:val="CommentReference"/>
        </w:rPr>
        <w:commentReference w:id="159"/>
      </w:r>
      <w:r w:rsidR="005F1856">
        <w:rPr>
          <w:rFonts w:ascii="Times New Roman" w:eastAsiaTheme="minorEastAsia" w:hAnsi="Times New Roman"/>
          <w:sz w:val="24"/>
          <w:szCs w:val="24"/>
        </w:rPr>
        <w:t xml:space="preserve">although moderate levels </w:t>
      </w:r>
      <w:ins w:id="160" w:author="Jon.Richar" w:date="2024-01-30T15:51:00Z">
        <w:r w:rsidR="00DB706F">
          <w:rPr>
            <w:rFonts w:ascii="Times New Roman" w:eastAsiaTheme="minorEastAsia" w:hAnsi="Times New Roman"/>
            <w:sz w:val="24"/>
            <w:szCs w:val="24"/>
          </w:rPr>
          <w:t xml:space="preserve">(r ~0.50) </w:t>
        </w:r>
      </w:ins>
      <w:r w:rsidR="005F1856">
        <w:rPr>
          <w:rFonts w:ascii="Times New Roman" w:eastAsiaTheme="minorEastAsia" w:hAnsi="Times New Roman"/>
          <w:sz w:val="24"/>
          <w:szCs w:val="24"/>
        </w:rPr>
        <w:t>were tolerated for</w:t>
      </w:r>
      <w:del w:id="161" w:author="Jon.Richar" w:date="2024-01-30T15:51:00Z">
        <w:r w:rsidR="005F1856" w:rsidDel="00DB706F">
          <w:rPr>
            <w:rFonts w:ascii="Times New Roman" w:eastAsiaTheme="minorEastAsia" w:hAnsi="Times New Roman"/>
            <w:sz w:val="24"/>
            <w:szCs w:val="24"/>
          </w:rPr>
          <w:delText xml:space="preserve"> exploratory</w:delText>
        </w:r>
      </w:del>
      <w:r w:rsidR="005F1856">
        <w:rPr>
          <w:rFonts w:ascii="Times New Roman" w:eastAsiaTheme="minorEastAsia" w:hAnsi="Times New Roman"/>
          <w:sz w:val="24"/>
          <w:szCs w:val="24"/>
        </w:rPr>
        <w:t xml:space="preserve"> purposes</w:t>
      </w:r>
      <w:r w:rsidR="00525AD2">
        <w:rPr>
          <w:rFonts w:ascii="Times New Roman" w:eastAsiaTheme="minorEastAsia" w:hAnsi="Times New Roman"/>
          <w:sz w:val="24"/>
          <w:szCs w:val="24"/>
        </w:rPr>
        <w:t xml:space="preserve"> </w:t>
      </w:r>
      <w:ins w:id="162" w:author="Jon.Richar" w:date="2024-01-30T15:52:00Z">
        <w:r w:rsidR="00DB706F">
          <w:rPr>
            <w:rFonts w:ascii="Times New Roman" w:eastAsiaTheme="minorEastAsia" w:hAnsi="Times New Roman"/>
            <w:sz w:val="24"/>
            <w:szCs w:val="24"/>
          </w:rPr>
          <w:t>of exploring a combined climate (Ar</w:t>
        </w:r>
      </w:ins>
      <w:ins w:id="163" w:author="Jon.Richar" w:date="2024-01-30T15:53:00Z">
        <w:r w:rsidR="00DB706F">
          <w:rPr>
            <w:rFonts w:ascii="Times New Roman" w:eastAsiaTheme="minorEastAsia" w:hAnsi="Times New Roman"/>
            <w:sz w:val="24"/>
            <w:szCs w:val="24"/>
          </w:rPr>
          <w:t>c</w:t>
        </w:r>
      </w:ins>
      <w:ins w:id="164" w:author="Jon.Richar" w:date="2024-01-30T15:52:00Z">
        <w:r w:rsidR="00DB706F">
          <w:rPr>
            <w:rFonts w:ascii="Times New Roman" w:eastAsiaTheme="minorEastAsia" w:hAnsi="Times New Roman"/>
            <w:sz w:val="24"/>
            <w:szCs w:val="24"/>
          </w:rPr>
          <w:t>tic Oscillation) and competition (mature female opilio</w:t>
        </w:r>
      </w:ins>
      <w:ins w:id="165" w:author="Jon.Richar" w:date="2024-01-30T15:53:00Z">
        <w:r w:rsidR="00DB706F">
          <w:rPr>
            <w:rFonts w:ascii="Times New Roman" w:eastAsiaTheme="minorEastAsia" w:hAnsi="Times New Roman"/>
            <w:sz w:val="24"/>
            <w:szCs w:val="24"/>
          </w:rPr>
          <w:t>)</w:t>
        </w:r>
      </w:ins>
      <w:ins w:id="166" w:author="Jon.Richar" w:date="2024-01-30T15:52:00Z">
        <w:r w:rsidR="00DB706F">
          <w:rPr>
            <w:rFonts w:ascii="Times New Roman" w:eastAsiaTheme="minorEastAsia" w:hAnsi="Times New Roman"/>
            <w:sz w:val="24"/>
            <w:szCs w:val="24"/>
          </w:rPr>
          <w:t xml:space="preserve"> effect. (</w:t>
        </w:r>
      </w:ins>
      <w:del w:id="167" w:author="Jon.Richar" w:date="2024-01-30T15:51:00Z">
        <w:r w:rsidR="00525AD2" w:rsidDel="00DB706F">
          <w:rPr>
            <w:rFonts w:ascii="Times New Roman" w:eastAsiaTheme="minorEastAsia" w:hAnsi="Times New Roman"/>
            <w:sz w:val="24"/>
            <w:szCs w:val="24"/>
          </w:rPr>
          <w:delText>(</w:delText>
        </w:r>
      </w:del>
      <w:del w:id="168" w:author="Jon.Richar" w:date="2024-01-30T15:28:00Z">
        <w:r w:rsidR="00525AD2" w:rsidDel="003B1C33">
          <w:rPr>
            <w:rFonts w:ascii="Times New Roman" w:eastAsiaTheme="minorEastAsia" w:hAnsi="Times New Roman"/>
            <w:sz w:val="24"/>
            <w:szCs w:val="24"/>
          </w:rPr>
          <w:delText>Table 2</w:delText>
        </w:r>
      </w:del>
      <w:del w:id="169" w:author="Jon.Richar" w:date="2024-01-30T15:51:00Z">
        <w:r w:rsidR="00525AD2" w:rsidDel="00DB706F">
          <w:rPr>
            <w:rFonts w:ascii="Times New Roman" w:eastAsiaTheme="minorEastAsia" w:hAnsi="Times New Roman"/>
            <w:sz w:val="24"/>
            <w:szCs w:val="24"/>
          </w:rPr>
          <w:delText xml:space="preserve">). </w:delText>
        </w:r>
      </w:del>
      <w:r w:rsidR="00525AD2">
        <w:rPr>
          <w:rFonts w:ascii="Times New Roman" w:eastAsiaTheme="minorEastAsia" w:hAnsi="Times New Roman"/>
          <w:sz w:val="24"/>
          <w:szCs w:val="24"/>
        </w:rPr>
        <w:t>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01406A41" w14:textId="77777777" w:rsidR="00C817CA" w:rsidRDefault="005604B2" w:rsidP="00B3738A">
      <w:pPr>
        <w:spacing w:line="480" w:lineRule="auto"/>
        <w:ind w:firstLine="720"/>
        <w:rPr>
          <w:ins w:id="170" w:author="Jon.Richar" w:date="2024-02-01T14:28:00Z"/>
          <w:rFonts w:ascii="Times New Roman" w:hAnsi="Times New Roman" w:cs="Times New Roman"/>
          <w:sz w:val="24"/>
          <w:szCs w:val="24"/>
        </w:rPr>
      </w:pPr>
      <w:r>
        <w:rPr>
          <w:rFonts w:ascii="Times New Roman" w:hAnsi="Times New Roman" w:cs="Times New Roman"/>
          <w:sz w:val="24"/>
          <w:szCs w:val="24"/>
        </w:rPr>
        <w:t xml:space="preserve">The strongest evidence for a S-R relationship was found when juvenile </w:t>
      </w:r>
      <w:r w:rsidR="00290DF0">
        <w:rPr>
          <w:rFonts w:ascii="Times New Roman" w:hAnsi="Times New Roman" w:cs="Times New Roman"/>
          <w:sz w:val="24"/>
          <w:szCs w:val="24"/>
        </w:rPr>
        <w:t xml:space="preserve">and spawner </w:t>
      </w:r>
      <w:r>
        <w:rPr>
          <w:rFonts w:ascii="Times New Roman" w:hAnsi="Times New Roman" w:cs="Times New Roman"/>
          <w:sz w:val="24"/>
          <w:szCs w:val="24"/>
        </w:rPr>
        <w:t xml:space="preserve">abundance </w:t>
      </w:r>
      <w:r w:rsidR="00290DF0">
        <w:rPr>
          <w:rFonts w:ascii="Times New Roman" w:hAnsi="Times New Roman" w:cs="Times New Roman"/>
          <w:sz w:val="24"/>
          <w:szCs w:val="24"/>
        </w:rPr>
        <w:t>were</w:t>
      </w:r>
      <w:r>
        <w:rPr>
          <w:rFonts w:ascii="Times New Roman" w:hAnsi="Times New Roman" w:cs="Times New Roman"/>
          <w:sz w:val="24"/>
          <w:szCs w:val="24"/>
        </w:rPr>
        <w:t xml:space="preserve"> compared at a lag of </w:t>
      </w:r>
      <w:ins w:id="171" w:author="Jon.Richar" w:date="2024-01-31T10:13:00Z">
        <w:r w:rsidR="00BD5FD5">
          <w:rPr>
            <w:rFonts w:ascii="Times New Roman" w:hAnsi="Times New Roman" w:cs="Times New Roman"/>
            <w:sz w:val="24"/>
            <w:szCs w:val="24"/>
          </w:rPr>
          <w:t>2</w:t>
        </w:r>
      </w:ins>
      <w:del w:id="172" w:author="Jon.Richar" w:date="2024-01-31T10:13:00Z">
        <w:r w:rsidDel="00BD5FD5">
          <w:rPr>
            <w:rFonts w:ascii="Times New Roman" w:hAnsi="Times New Roman" w:cs="Times New Roman"/>
            <w:sz w:val="24"/>
            <w:szCs w:val="24"/>
          </w:rPr>
          <w:delText>3</w:delText>
        </w:r>
      </w:del>
      <w:r>
        <w:rPr>
          <w:rFonts w:ascii="Times New Roman" w:hAnsi="Times New Roman" w:cs="Times New Roman"/>
          <w:sz w:val="24"/>
          <w:szCs w:val="24"/>
        </w:rPr>
        <w:t xml:space="preserve"> years, with weaker support for a relationship at lag </w:t>
      </w:r>
      <w:ins w:id="173" w:author="Jon.Richar" w:date="2024-01-31T10:13:00Z">
        <w:r w:rsidR="00BD5FD5">
          <w:rPr>
            <w:rFonts w:ascii="Times New Roman" w:hAnsi="Times New Roman" w:cs="Times New Roman"/>
            <w:sz w:val="24"/>
            <w:szCs w:val="24"/>
          </w:rPr>
          <w:t>3</w:t>
        </w:r>
      </w:ins>
      <w:del w:id="174" w:author="Jon.Richar" w:date="2024-01-31T10:13:00Z">
        <w:r w:rsidDel="00BD5FD5">
          <w:rPr>
            <w:rFonts w:ascii="Times New Roman" w:hAnsi="Times New Roman" w:cs="Times New Roman"/>
            <w:sz w:val="24"/>
            <w:szCs w:val="24"/>
          </w:rPr>
          <w:delText>2</w:delText>
        </w:r>
      </w:del>
      <w:r>
        <w:rPr>
          <w:rFonts w:ascii="Times New Roman" w:hAnsi="Times New Roman" w:cs="Times New Roman"/>
          <w:sz w:val="24"/>
          <w:szCs w:val="24"/>
        </w:rPr>
        <w:t xml:space="preserve"> (Δ-AIC</w:t>
      </w:r>
      <w:r w:rsidRPr="00880939">
        <w:rPr>
          <w:rFonts w:ascii="Times New Roman" w:hAnsi="Times New Roman" w:cs="Times New Roman"/>
          <w:sz w:val="24"/>
          <w:szCs w:val="24"/>
          <w:vertAlign w:val="subscript"/>
        </w:rPr>
        <w:t>c</w:t>
      </w:r>
      <w:r>
        <w:rPr>
          <w:rFonts w:ascii="Times New Roman" w:hAnsi="Times New Roman" w:cs="Times New Roman"/>
          <w:sz w:val="24"/>
          <w:szCs w:val="24"/>
        </w:rPr>
        <w:t xml:space="preserve"> = </w:t>
      </w:r>
      <w:del w:id="175" w:author="Jon.Richar" w:date="2024-01-31T10:13:00Z">
        <w:r w:rsidDel="00BD5FD5">
          <w:rPr>
            <w:rFonts w:ascii="Times New Roman" w:hAnsi="Times New Roman" w:cs="Times New Roman"/>
            <w:sz w:val="24"/>
            <w:szCs w:val="24"/>
          </w:rPr>
          <w:delText>4.31</w:delText>
        </w:r>
      </w:del>
      <w:ins w:id="176" w:author="Jon.Richar" w:date="2024-01-31T10:13:00Z">
        <w:r w:rsidR="00BD5FD5">
          <w:rPr>
            <w:rFonts w:ascii="Times New Roman" w:hAnsi="Times New Roman" w:cs="Times New Roman"/>
            <w:sz w:val="24"/>
            <w:szCs w:val="24"/>
          </w:rPr>
          <w:t>2.26</w:t>
        </w:r>
      </w:ins>
      <w:r>
        <w:rPr>
          <w:rFonts w:ascii="Times New Roman" w:hAnsi="Times New Roman" w:cs="Times New Roman"/>
          <w:sz w:val="24"/>
          <w:szCs w:val="24"/>
        </w:rPr>
        <w:t>) and lag 4 (Δ-AIC</w:t>
      </w:r>
      <w:r w:rsidRPr="00201446">
        <w:rPr>
          <w:rFonts w:ascii="Times New Roman" w:hAnsi="Times New Roman" w:cs="Times New Roman"/>
          <w:sz w:val="24"/>
          <w:szCs w:val="24"/>
          <w:vertAlign w:val="subscript"/>
        </w:rPr>
        <w:t>c</w:t>
      </w:r>
      <w:r>
        <w:rPr>
          <w:rFonts w:ascii="Times New Roman" w:hAnsi="Times New Roman" w:cs="Times New Roman"/>
          <w:sz w:val="24"/>
          <w:szCs w:val="24"/>
        </w:rPr>
        <w:t xml:space="preserve"> =  </w:t>
      </w:r>
      <w:del w:id="177" w:author="Jon.Richar" w:date="2024-01-31T10:13:00Z">
        <w:r w:rsidDel="00BD5FD5">
          <w:rPr>
            <w:rFonts w:ascii="Times New Roman" w:hAnsi="Times New Roman" w:cs="Times New Roman"/>
            <w:sz w:val="24"/>
            <w:szCs w:val="24"/>
          </w:rPr>
          <w:delText>5.15</w:delText>
        </w:r>
      </w:del>
      <w:ins w:id="178" w:author="Jon.Richar" w:date="2024-01-31T10:13:00Z">
        <w:r w:rsidR="00BD5FD5">
          <w:rPr>
            <w:rFonts w:ascii="Times New Roman" w:hAnsi="Times New Roman" w:cs="Times New Roman"/>
            <w:sz w:val="24"/>
            <w:szCs w:val="24"/>
          </w:rPr>
          <w:t>0.11</w:t>
        </w:r>
      </w:ins>
      <w:r>
        <w:rPr>
          <w:rFonts w:ascii="Times New Roman" w:hAnsi="Times New Roman" w:cs="Times New Roman"/>
          <w:sz w:val="24"/>
          <w:szCs w:val="24"/>
        </w:rPr>
        <w:t xml:space="preserve">).  </w:t>
      </w:r>
      <w:ins w:id="179" w:author="Jon.Richar" w:date="2024-01-31T10:14:00Z">
        <w:r w:rsidR="00BD5FD5">
          <w:rPr>
            <w:rFonts w:ascii="Times New Roman" w:hAnsi="Times New Roman" w:cs="Times New Roman"/>
            <w:sz w:val="24"/>
            <w:szCs w:val="24"/>
          </w:rPr>
          <w:t xml:space="preserve">Based on probable size-at-age, lag 2 was dismissed, </w:t>
        </w:r>
      </w:ins>
      <w:ins w:id="180" w:author="Jon.Richar" w:date="2024-01-31T10:15:00Z">
        <w:r w:rsidR="00BD5FD5">
          <w:rPr>
            <w:rFonts w:ascii="Times New Roman" w:hAnsi="Times New Roman" w:cs="Times New Roman"/>
            <w:sz w:val="24"/>
            <w:szCs w:val="24"/>
          </w:rPr>
          <w:t>while a combination of this consideration, and high similarity between model</w:t>
        </w:r>
      </w:ins>
      <w:ins w:id="181" w:author="Jon.Richar" w:date="2024-01-31T16:44:00Z">
        <w:r w:rsidR="00C83BE2">
          <w:rPr>
            <w:rFonts w:ascii="Times New Roman" w:hAnsi="Times New Roman" w:cs="Times New Roman"/>
            <w:sz w:val="24"/>
            <w:szCs w:val="24"/>
          </w:rPr>
          <w:t>s</w:t>
        </w:r>
      </w:ins>
      <w:ins w:id="182" w:author="Jon.Richar" w:date="2024-01-31T10:15:00Z">
        <w:r w:rsidR="00BD5FD5">
          <w:rPr>
            <w:rFonts w:ascii="Times New Roman" w:hAnsi="Times New Roman" w:cs="Times New Roman"/>
            <w:sz w:val="24"/>
            <w:szCs w:val="24"/>
          </w:rPr>
          <w:t xml:space="preserve"> </w:t>
        </w:r>
      </w:ins>
      <w:ins w:id="183" w:author="Jon.Richar" w:date="2024-01-31T10:14:00Z">
        <w:r w:rsidR="00BD5FD5">
          <w:rPr>
            <w:rFonts w:ascii="Times New Roman" w:hAnsi="Times New Roman" w:cs="Times New Roman"/>
            <w:sz w:val="24"/>
            <w:szCs w:val="24"/>
          </w:rPr>
          <w:t>using lag</w:t>
        </w:r>
      </w:ins>
      <w:ins w:id="184" w:author="Jon.Richar" w:date="2024-01-31T10:16:00Z">
        <w:r w:rsidR="00BD5FD5">
          <w:rPr>
            <w:rFonts w:ascii="Times New Roman" w:hAnsi="Times New Roman" w:cs="Times New Roman"/>
            <w:sz w:val="24"/>
            <w:szCs w:val="24"/>
          </w:rPr>
          <w:t xml:space="preserve">s </w:t>
        </w:r>
      </w:ins>
      <w:ins w:id="185" w:author="Jon.Richar" w:date="2024-01-31T16:45:00Z">
        <w:r w:rsidR="00C83BE2">
          <w:rPr>
            <w:rFonts w:ascii="Times New Roman" w:hAnsi="Times New Roman" w:cs="Times New Roman"/>
            <w:sz w:val="24"/>
            <w:szCs w:val="24"/>
          </w:rPr>
          <w:t xml:space="preserve">to recruitment </w:t>
        </w:r>
      </w:ins>
      <w:ins w:id="186" w:author="Jon.Richar" w:date="2024-01-31T10:16:00Z">
        <w:r w:rsidR="00BD5FD5">
          <w:rPr>
            <w:rFonts w:ascii="Times New Roman" w:hAnsi="Times New Roman" w:cs="Times New Roman"/>
            <w:sz w:val="24"/>
            <w:szCs w:val="24"/>
          </w:rPr>
          <w:t>of</w:t>
        </w:r>
      </w:ins>
      <w:ins w:id="187" w:author="Jon.Richar" w:date="2024-01-31T10:14:00Z">
        <w:r w:rsidR="00BD5FD5">
          <w:rPr>
            <w:rFonts w:ascii="Times New Roman" w:hAnsi="Times New Roman" w:cs="Times New Roman"/>
            <w:sz w:val="24"/>
            <w:szCs w:val="24"/>
          </w:rPr>
          <w:t xml:space="preserve"> 3 and 4</w:t>
        </w:r>
      </w:ins>
      <w:ins w:id="188" w:author="Jon.Richar" w:date="2024-01-31T10:16:00Z">
        <w:r w:rsidR="00BD5FD5">
          <w:rPr>
            <w:rFonts w:ascii="Times New Roman" w:hAnsi="Times New Roman" w:cs="Times New Roman"/>
            <w:sz w:val="24"/>
            <w:szCs w:val="24"/>
          </w:rPr>
          <w:t xml:space="preserve"> years </w:t>
        </w:r>
      </w:ins>
      <w:ins w:id="189" w:author="Jon.Richar" w:date="2024-01-31T10:18:00Z">
        <w:r w:rsidR="00BD5FD5">
          <w:rPr>
            <w:rFonts w:ascii="Times New Roman" w:hAnsi="Times New Roman" w:cs="Times New Roman"/>
            <w:sz w:val="24"/>
            <w:szCs w:val="24"/>
          </w:rPr>
          <w:t xml:space="preserve">versus the full suite of environmental covariates </w:t>
        </w:r>
      </w:ins>
      <w:ins w:id="190" w:author="Jon.Richar" w:date="2024-01-31T10:16:00Z">
        <w:r w:rsidR="00BD5FD5">
          <w:rPr>
            <w:rFonts w:ascii="Times New Roman" w:hAnsi="Times New Roman" w:cs="Times New Roman"/>
            <w:sz w:val="24"/>
            <w:szCs w:val="24"/>
          </w:rPr>
          <w:t xml:space="preserve">lead to the </w:t>
        </w:r>
      </w:ins>
      <w:ins w:id="191" w:author="Jon.Richar" w:date="2024-01-31T10:36:00Z">
        <w:r w:rsidR="00000377">
          <w:rPr>
            <w:rFonts w:ascii="Times New Roman" w:hAnsi="Times New Roman" w:cs="Times New Roman"/>
            <w:sz w:val="24"/>
            <w:szCs w:val="24"/>
          </w:rPr>
          <w:t>selection</w:t>
        </w:r>
      </w:ins>
      <w:ins w:id="192" w:author="Jon.Richar" w:date="2024-01-31T10:16:00Z">
        <w:r w:rsidR="00BD5FD5">
          <w:rPr>
            <w:rFonts w:ascii="Times New Roman" w:hAnsi="Times New Roman" w:cs="Times New Roman"/>
            <w:sz w:val="24"/>
            <w:szCs w:val="24"/>
          </w:rPr>
          <w:t xml:space="preserve"> of lag-3 yr for the results presented here</w:t>
        </w:r>
      </w:ins>
      <w:ins w:id="193" w:author="Jon.Richar" w:date="2024-01-31T10:14:00Z">
        <w:r w:rsidR="00BD5FD5">
          <w:rPr>
            <w:rFonts w:ascii="Times New Roman" w:hAnsi="Times New Roman" w:cs="Times New Roman"/>
            <w:sz w:val="24"/>
            <w:szCs w:val="24"/>
          </w:rPr>
          <w:t xml:space="preserve">. </w:t>
        </w:r>
      </w:ins>
      <w:ins w:id="194" w:author="Jon.Richar" w:date="2024-02-01T13:11:00Z">
        <w:r w:rsidR="00B7456F">
          <w:rPr>
            <w:rFonts w:ascii="Times New Roman" w:hAnsi="Times New Roman" w:cs="Times New Roman"/>
            <w:sz w:val="24"/>
            <w:szCs w:val="24"/>
          </w:rPr>
          <w:t xml:space="preserve">Models using recruitment to the 30-40 mm </w:t>
        </w:r>
        <w:r w:rsidR="00B7456F">
          <w:rPr>
            <w:rFonts w:ascii="Times New Roman" w:hAnsi="Times New Roman" w:cs="Times New Roman"/>
            <w:sz w:val="24"/>
            <w:szCs w:val="24"/>
          </w:rPr>
          <w:lastRenderedPageBreak/>
          <w:t>bin</w:t>
        </w:r>
      </w:ins>
      <w:ins w:id="195" w:author="Jon.Richar" w:date="2024-02-01T13:12:00Z">
        <w:r w:rsidR="00B7456F">
          <w:rPr>
            <w:rFonts w:ascii="Times New Roman" w:hAnsi="Times New Roman" w:cs="Times New Roman"/>
            <w:sz w:val="24"/>
            <w:szCs w:val="24"/>
          </w:rPr>
          <w:t xml:space="preserve"> </w:t>
        </w:r>
      </w:ins>
      <w:ins w:id="196" w:author="Jon.Richar" w:date="2024-02-01T13:13:00Z">
        <w:r w:rsidR="00B7456F">
          <w:rPr>
            <w:rFonts w:ascii="Times New Roman" w:hAnsi="Times New Roman" w:cs="Times New Roman"/>
            <w:sz w:val="24"/>
            <w:szCs w:val="24"/>
          </w:rPr>
          <w:t xml:space="preserve">at a lag of 3 yrs </w:t>
        </w:r>
      </w:ins>
      <w:ins w:id="197" w:author="Jon.Richar" w:date="2024-02-01T13:12:00Z">
        <w:r w:rsidR="00B7456F">
          <w:rPr>
            <w:rFonts w:ascii="Times New Roman" w:hAnsi="Times New Roman" w:cs="Times New Roman"/>
            <w:sz w:val="24"/>
            <w:szCs w:val="24"/>
          </w:rPr>
          <w:t>also gave fairly similar results, in particular regarding the most significant variables affecting recruitment</w:t>
        </w:r>
      </w:ins>
      <w:ins w:id="198" w:author="Jon.Richar" w:date="2024-02-01T14:27:00Z">
        <w:r w:rsidR="00C817CA">
          <w:rPr>
            <w:rFonts w:ascii="Times New Roman" w:hAnsi="Times New Roman" w:cs="Times New Roman"/>
            <w:sz w:val="24"/>
            <w:szCs w:val="24"/>
          </w:rPr>
          <w:t xml:space="preserve">, providing further support for the use of </w:t>
        </w:r>
      </w:ins>
      <w:ins w:id="199" w:author="Jon.Richar" w:date="2024-02-01T14:28:00Z">
        <w:r w:rsidR="00C817CA">
          <w:rPr>
            <w:rFonts w:ascii="Times New Roman" w:hAnsi="Times New Roman" w:cs="Times New Roman"/>
            <w:sz w:val="24"/>
            <w:szCs w:val="24"/>
          </w:rPr>
          <w:t xml:space="preserve">recruitment to </w:t>
        </w:r>
      </w:ins>
      <w:ins w:id="200" w:author="Jon.Richar" w:date="2024-02-01T14:27:00Z">
        <w:r w:rsidR="00C817CA">
          <w:rPr>
            <w:rFonts w:ascii="Times New Roman" w:hAnsi="Times New Roman" w:cs="Times New Roman"/>
            <w:sz w:val="24"/>
            <w:szCs w:val="24"/>
          </w:rPr>
          <w:t xml:space="preserve">the 30-50 mm bin at </w:t>
        </w:r>
      </w:ins>
      <w:ins w:id="201" w:author="Jon.Richar" w:date="2024-02-01T14:28:00Z">
        <w:r w:rsidR="00C817CA">
          <w:rPr>
            <w:rFonts w:ascii="Times New Roman" w:hAnsi="Times New Roman" w:cs="Times New Roman"/>
            <w:sz w:val="24"/>
            <w:szCs w:val="24"/>
          </w:rPr>
          <w:t xml:space="preserve">a lag of </w:t>
        </w:r>
      </w:ins>
      <w:ins w:id="202" w:author="Jon.Richar" w:date="2024-02-01T14:27:00Z">
        <w:r w:rsidR="00C817CA">
          <w:rPr>
            <w:rFonts w:ascii="Times New Roman" w:hAnsi="Times New Roman" w:cs="Times New Roman"/>
            <w:sz w:val="24"/>
            <w:szCs w:val="24"/>
          </w:rPr>
          <w:t>3 yrs</w:t>
        </w:r>
      </w:ins>
      <w:ins w:id="203" w:author="Jon.Richar" w:date="2024-02-01T13:12:00Z">
        <w:r w:rsidR="00B7456F">
          <w:rPr>
            <w:rFonts w:ascii="Times New Roman" w:hAnsi="Times New Roman" w:cs="Times New Roman"/>
            <w:sz w:val="24"/>
            <w:szCs w:val="24"/>
          </w:rPr>
          <w:t>.</w:t>
        </w:r>
      </w:ins>
      <w:ins w:id="204" w:author="Jon.Richar" w:date="2024-02-01T13:13:00Z">
        <w:r w:rsidR="00B7456F">
          <w:rPr>
            <w:rFonts w:ascii="Times New Roman" w:hAnsi="Times New Roman" w:cs="Times New Roman"/>
            <w:sz w:val="24"/>
            <w:szCs w:val="24"/>
          </w:rPr>
          <w:t xml:space="preserve"> </w:t>
        </w:r>
      </w:ins>
    </w:p>
    <w:p w14:paraId="481B9397" w14:textId="339BF630" w:rsidR="00525AD2" w:rsidRPr="00DB0262" w:rsidRDefault="005604B2" w:rsidP="00B373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lag-3 relationship </w:t>
      </w:r>
      <w:r w:rsidR="00532572">
        <w:rPr>
          <w:rFonts w:ascii="Times New Roman" w:hAnsi="Times New Roman" w:cs="Times New Roman"/>
          <w:sz w:val="24"/>
          <w:szCs w:val="24"/>
        </w:rPr>
        <w:t>provided</w:t>
      </w:r>
      <w:r>
        <w:rPr>
          <w:rFonts w:ascii="Times New Roman" w:hAnsi="Times New Roman" w:cs="Times New Roman"/>
          <w:sz w:val="24"/>
          <w:szCs w:val="24"/>
        </w:rPr>
        <w:t xml:space="preserve"> strong evidence </w:t>
      </w:r>
      <w:r w:rsidR="00532572">
        <w:rPr>
          <w:rFonts w:ascii="Times New Roman" w:hAnsi="Times New Roman" w:cs="Times New Roman"/>
          <w:sz w:val="24"/>
          <w:szCs w:val="24"/>
        </w:rPr>
        <w:t xml:space="preserve">for a S-R relationship, with </w:t>
      </w:r>
      <w:r w:rsidR="0011307B">
        <w:rPr>
          <w:rFonts w:ascii="Times New Roman" w:hAnsi="Times New Roman" w:cs="Times New Roman"/>
          <w:sz w:val="24"/>
          <w:szCs w:val="24"/>
        </w:rPr>
        <w:t>productivity</w:t>
      </w:r>
      <w:r w:rsidR="00525AD2">
        <w:rPr>
          <w:rFonts w:ascii="Times New Roman" w:hAnsi="Times New Roman" w:cs="Times New Roman"/>
          <w:sz w:val="24"/>
          <w:szCs w:val="24"/>
        </w:rPr>
        <w:t xml:space="preserve"> </w:t>
      </w:r>
      <w:r w:rsidR="0011307B">
        <w:rPr>
          <w:rFonts w:ascii="Times New Roman" w:hAnsi="Times New Roman" w:cs="Times New Roman"/>
          <w:sz w:val="24"/>
          <w:szCs w:val="24"/>
        </w:rPr>
        <w:t>(</w:t>
      </w:r>
      <w:r w:rsidR="00525AD2">
        <w:rPr>
          <w:rFonts w:ascii="Times New Roman" w:hAnsi="Times New Roman" w:cs="Times New Roman"/>
          <w:sz w:val="24"/>
          <w:szCs w:val="24"/>
        </w:rPr>
        <w:t>log recruits per spawner relationship</w:t>
      </w:r>
      <w:r w:rsidR="0011307B">
        <w:rPr>
          <w:rFonts w:ascii="Times New Roman" w:hAnsi="Times New Roman" w:cs="Times New Roman"/>
          <w:sz w:val="24"/>
          <w:szCs w:val="24"/>
        </w:rPr>
        <w:t xml:space="preserve">) </w:t>
      </w:r>
      <w:r w:rsidR="00532572">
        <w:rPr>
          <w:rFonts w:ascii="Times New Roman" w:hAnsi="Times New Roman" w:cs="Times New Roman"/>
          <w:sz w:val="24"/>
          <w:szCs w:val="24"/>
        </w:rPr>
        <w:t>showing</w:t>
      </w:r>
      <w:r w:rsidR="0011307B">
        <w:rPr>
          <w:rFonts w:ascii="Times New Roman" w:hAnsi="Times New Roman" w:cs="Times New Roman"/>
          <w:sz w:val="24"/>
          <w:szCs w:val="24"/>
        </w:rPr>
        <w:t xml:space="preserve"> a non-linear decrease with mature female abundance</w:t>
      </w:r>
      <w:r w:rsidR="00525AD2">
        <w:rPr>
          <w:rFonts w:ascii="Times New Roman" w:hAnsi="Times New Roman" w:cs="Times New Roman"/>
          <w:sz w:val="24"/>
          <w:szCs w:val="24"/>
        </w:rPr>
        <w:t xml:space="preserve"> (</w:t>
      </w:r>
      <w:r w:rsidR="0011307B">
        <w:rPr>
          <w:rFonts w:ascii="Times New Roman" w:hAnsi="Times New Roman" w:cs="Times New Roman"/>
          <w:sz w:val="24"/>
          <w:szCs w:val="24"/>
        </w:rPr>
        <w:t xml:space="preserve">p &lt; 0.0001; </w:t>
      </w:r>
      <w:r w:rsidR="00525AD2">
        <w:rPr>
          <w:rFonts w:ascii="Times New Roman" w:hAnsi="Times New Roman" w:cs="Times New Roman"/>
          <w:sz w:val="24"/>
          <w:szCs w:val="24"/>
        </w:rPr>
        <w:t>Fig</w:t>
      </w:r>
      <w:r w:rsidR="00700680">
        <w:rPr>
          <w:rFonts w:ascii="Times New Roman" w:hAnsi="Times New Roman" w:cs="Times New Roman"/>
          <w:sz w:val="24"/>
          <w:szCs w:val="24"/>
        </w:rPr>
        <w:t>ure</w:t>
      </w:r>
      <w:r w:rsidR="00525AD2">
        <w:rPr>
          <w:rFonts w:ascii="Times New Roman" w:hAnsi="Times New Roman" w:cs="Times New Roman"/>
          <w:sz w:val="24"/>
          <w:szCs w:val="24"/>
        </w:rPr>
        <w:t xml:space="preserve"> </w:t>
      </w:r>
      <w:r w:rsidR="00532572">
        <w:rPr>
          <w:rFonts w:ascii="Times New Roman" w:hAnsi="Times New Roman" w:cs="Times New Roman"/>
          <w:sz w:val="24"/>
          <w:szCs w:val="24"/>
        </w:rPr>
        <w:t>2a</w:t>
      </w:r>
      <w:r w:rsidR="00525AD2">
        <w:rPr>
          <w:rFonts w:ascii="Times New Roman" w:hAnsi="Times New Roman" w:cs="Times New Roman"/>
          <w:sz w:val="24"/>
          <w:szCs w:val="24"/>
        </w:rPr>
        <w:t xml:space="preserve">). </w:t>
      </w:r>
      <w:r w:rsidR="00147372">
        <w:rPr>
          <w:rFonts w:ascii="Times New Roman" w:hAnsi="Times New Roman" w:cs="Times New Roman"/>
          <w:sz w:val="24"/>
          <w:szCs w:val="24"/>
        </w:rPr>
        <w:t xml:space="preserve">The best model </w:t>
      </w:r>
      <w:r w:rsidR="00023B78">
        <w:rPr>
          <w:rFonts w:ascii="Times New Roman" w:hAnsi="Times New Roman" w:cs="Times New Roman"/>
          <w:sz w:val="24"/>
          <w:szCs w:val="24"/>
        </w:rPr>
        <w:t xml:space="preserve">incorporating additional covariates showed a marked improvement over the basic S-R model </w:t>
      </w:r>
      <w:r w:rsidR="00147372">
        <w:rPr>
          <w:rFonts w:ascii="Times New Roman" w:hAnsi="Times New Roman" w:cs="Times New Roman"/>
          <w:sz w:val="24"/>
          <w:szCs w:val="24"/>
        </w:rPr>
        <w:t>(</w:t>
      </w:r>
      <w:r w:rsidR="00023B78">
        <w:rPr>
          <w:rFonts w:ascii="Times New Roman" w:hAnsi="Times New Roman" w:cs="Times New Roman"/>
          <w:sz w:val="24"/>
          <w:szCs w:val="24"/>
        </w:rPr>
        <w:t>Δ-AIC</w:t>
      </w:r>
      <w:r w:rsidR="00023B78" w:rsidRPr="00201446">
        <w:rPr>
          <w:rFonts w:ascii="Times New Roman" w:hAnsi="Times New Roman" w:cs="Times New Roman"/>
          <w:sz w:val="24"/>
          <w:szCs w:val="24"/>
          <w:vertAlign w:val="subscript"/>
        </w:rPr>
        <w:t>c</w:t>
      </w:r>
      <w:r w:rsidR="00023B78">
        <w:rPr>
          <w:rFonts w:ascii="Times New Roman" w:hAnsi="Times New Roman" w:cs="Times New Roman"/>
          <w:sz w:val="24"/>
          <w:szCs w:val="24"/>
        </w:rPr>
        <w:t xml:space="preserve"> =  </w:t>
      </w:r>
      <w:del w:id="205" w:author="Jon.Richar" w:date="2024-01-31T10:19:00Z">
        <w:r w:rsidR="00023B78" w:rsidDel="00BD5FD5">
          <w:rPr>
            <w:rFonts w:ascii="Times New Roman" w:hAnsi="Times New Roman" w:cs="Times New Roman"/>
            <w:sz w:val="24"/>
            <w:szCs w:val="24"/>
          </w:rPr>
          <w:delText>1.55</w:delText>
        </w:r>
      </w:del>
      <w:ins w:id="206" w:author="Jon.Richar" w:date="2024-01-31T10:19:00Z">
        <w:r w:rsidR="00BD5FD5">
          <w:rPr>
            <w:rFonts w:ascii="Times New Roman" w:hAnsi="Times New Roman" w:cs="Times New Roman"/>
            <w:sz w:val="24"/>
            <w:szCs w:val="24"/>
          </w:rPr>
          <w:t>14.78</w:t>
        </w:r>
      </w:ins>
      <w:r w:rsidR="00023B78">
        <w:rPr>
          <w:rFonts w:ascii="Times New Roman" w:hAnsi="Times New Roman" w:cs="Times New Roman"/>
          <w:sz w:val="24"/>
          <w:szCs w:val="24"/>
        </w:rPr>
        <w:t xml:space="preserve">; </w:t>
      </w:r>
      <w:r w:rsidR="00147372">
        <w:rPr>
          <w:rFonts w:ascii="Times New Roman" w:hAnsi="Times New Roman" w:cs="Times New Roman"/>
          <w:sz w:val="24"/>
          <w:szCs w:val="24"/>
        </w:rPr>
        <w:t>Table 2)</w:t>
      </w:r>
      <w:r w:rsidR="00023B78">
        <w:rPr>
          <w:rFonts w:ascii="Times New Roman" w:hAnsi="Times New Roman" w:cs="Times New Roman"/>
          <w:sz w:val="24"/>
          <w:szCs w:val="24"/>
        </w:rPr>
        <w:t>. This model</w:t>
      </w:r>
      <w:r w:rsidR="00147372">
        <w:rPr>
          <w:rFonts w:ascii="Times New Roman" w:hAnsi="Times New Roman" w:cs="Times New Roman"/>
          <w:sz w:val="24"/>
          <w:szCs w:val="24"/>
        </w:rPr>
        <w:t xml:space="preserve"> </w:t>
      </w:r>
      <w:commentRangeStart w:id="207"/>
      <w:r w:rsidR="00147372">
        <w:rPr>
          <w:rFonts w:ascii="Times New Roman" w:hAnsi="Times New Roman" w:cs="Times New Roman"/>
          <w:sz w:val="24"/>
          <w:szCs w:val="24"/>
        </w:rPr>
        <w:t xml:space="preserve">explained __ % of deviance </w:t>
      </w:r>
      <w:commentRangeEnd w:id="207"/>
      <w:r w:rsidR="00430291">
        <w:rPr>
          <w:rStyle w:val="CommentReference"/>
        </w:rPr>
        <w:commentReference w:id="207"/>
      </w:r>
      <w:r w:rsidR="00147372">
        <w:rPr>
          <w:rFonts w:ascii="Times New Roman" w:hAnsi="Times New Roman" w:cs="Times New Roman"/>
          <w:sz w:val="24"/>
          <w:szCs w:val="24"/>
        </w:rPr>
        <w:t xml:space="preserve">in the data and showed evidence for negative relationships with lag 2 flathead sole abundance (p </w:t>
      </w:r>
      <w:ins w:id="208" w:author="Jon.Richar" w:date="2024-01-31T11:12:00Z">
        <w:r w:rsidR="001E3804">
          <w:rPr>
            <w:rFonts w:ascii="Times New Roman" w:hAnsi="Times New Roman" w:cs="Times New Roman"/>
            <w:sz w:val="24"/>
            <w:szCs w:val="24"/>
          </w:rPr>
          <w:t>&lt;0.001</w:t>
        </w:r>
      </w:ins>
      <w:del w:id="209" w:author="Jon.Richar" w:date="2024-01-31T11:12:00Z">
        <w:r w:rsidR="00147372" w:rsidDel="001E3804">
          <w:rPr>
            <w:rFonts w:ascii="Times New Roman" w:hAnsi="Times New Roman" w:cs="Times New Roman"/>
            <w:sz w:val="24"/>
            <w:szCs w:val="24"/>
          </w:rPr>
          <w:delText>= ___</w:delText>
        </w:r>
      </w:del>
      <w:r w:rsidR="00147372">
        <w:rPr>
          <w:rFonts w:ascii="Times New Roman" w:hAnsi="Times New Roman" w:cs="Times New Roman"/>
          <w:sz w:val="24"/>
          <w:szCs w:val="24"/>
        </w:rPr>
        <w:t>; Fig. 2b) and</w:t>
      </w:r>
      <w:ins w:id="210" w:author="Jon.Richar" w:date="2024-01-31T11:13:00Z">
        <w:r w:rsidR="001E3804">
          <w:rPr>
            <w:rFonts w:ascii="Times New Roman" w:hAnsi="Times New Roman" w:cs="Times New Roman"/>
            <w:sz w:val="24"/>
            <w:szCs w:val="24"/>
          </w:rPr>
          <w:t xml:space="preserve"> a</w:t>
        </w:r>
      </w:ins>
      <w:r w:rsidR="00147372">
        <w:rPr>
          <w:rFonts w:ascii="Times New Roman" w:hAnsi="Times New Roman" w:cs="Times New Roman"/>
          <w:sz w:val="24"/>
          <w:szCs w:val="24"/>
        </w:rPr>
        <w:t xml:space="preserve"> </w:t>
      </w:r>
      <w:r w:rsidR="00023B78">
        <w:rPr>
          <w:rFonts w:ascii="Times New Roman" w:hAnsi="Times New Roman" w:cs="Times New Roman"/>
          <w:sz w:val="24"/>
          <w:szCs w:val="24"/>
        </w:rPr>
        <w:t>positive</w:t>
      </w:r>
      <w:r w:rsidR="00147372">
        <w:rPr>
          <w:rFonts w:ascii="Times New Roman" w:hAnsi="Times New Roman" w:cs="Times New Roman"/>
          <w:sz w:val="24"/>
          <w:szCs w:val="24"/>
        </w:rPr>
        <w:t xml:space="preserve"> relationships</w:t>
      </w:r>
      <w:del w:id="211" w:author="Jon.Richar" w:date="2024-01-31T11:13:00Z">
        <w:r w:rsidR="00147372" w:rsidDel="001E3804">
          <w:rPr>
            <w:rFonts w:ascii="Times New Roman" w:hAnsi="Times New Roman" w:cs="Times New Roman"/>
            <w:sz w:val="24"/>
            <w:szCs w:val="24"/>
          </w:rPr>
          <w:delText xml:space="preserve"> </w:delText>
        </w:r>
      </w:del>
      <w:ins w:id="212" w:author="Jon.Richar" w:date="2024-01-31T16:46:00Z">
        <w:r w:rsidR="00C83BE2">
          <w:rPr>
            <w:rFonts w:ascii="Times New Roman" w:hAnsi="Times New Roman" w:cs="Times New Roman"/>
            <w:sz w:val="24"/>
            <w:szCs w:val="24"/>
          </w:rPr>
          <w:t xml:space="preserve"> </w:t>
        </w:r>
      </w:ins>
      <w:r w:rsidR="00147372">
        <w:rPr>
          <w:rFonts w:ascii="Times New Roman" w:hAnsi="Times New Roman" w:cs="Times New Roman"/>
          <w:sz w:val="24"/>
          <w:szCs w:val="24"/>
        </w:rPr>
        <w:t xml:space="preserve">with both two-year rolling mean PDO values (p = </w:t>
      </w:r>
      <w:del w:id="213" w:author="Jon.Richar" w:date="2024-01-31T11:14:00Z">
        <w:r w:rsidR="00147372" w:rsidDel="001E3804">
          <w:rPr>
            <w:rFonts w:ascii="Times New Roman" w:hAnsi="Times New Roman" w:cs="Times New Roman"/>
            <w:sz w:val="24"/>
            <w:szCs w:val="24"/>
          </w:rPr>
          <w:delText>_</w:delText>
        </w:r>
      </w:del>
      <w:ins w:id="214" w:author="Jon.Richar" w:date="2024-01-31T11:13:00Z">
        <w:r w:rsidR="001E3804">
          <w:rPr>
            <w:rFonts w:ascii="Times New Roman" w:hAnsi="Times New Roman" w:cs="Times New Roman"/>
            <w:sz w:val="24"/>
            <w:szCs w:val="24"/>
          </w:rPr>
          <w:t>0.024</w:t>
        </w:r>
      </w:ins>
      <w:del w:id="215" w:author="Jon.Richar" w:date="2024-01-31T11:13:00Z">
        <w:r w:rsidR="00147372" w:rsidDel="001E3804">
          <w:rPr>
            <w:rFonts w:ascii="Times New Roman" w:hAnsi="Times New Roman" w:cs="Times New Roman"/>
            <w:sz w:val="24"/>
            <w:szCs w:val="24"/>
          </w:rPr>
          <w:delText>___</w:delText>
        </w:r>
      </w:del>
      <w:r w:rsidR="00147372">
        <w:rPr>
          <w:rFonts w:ascii="Times New Roman" w:hAnsi="Times New Roman" w:cs="Times New Roman"/>
          <w:sz w:val="24"/>
          <w:szCs w:val="24"/>
        </w:rPr>
        <w:t>; Fig. 2c)</w:t>
      </w:r>
      <w:del w:id="216" w:author="Jon.Richar" w:date="2024-01-31T11:14:00Z">
        <w:r w:rsidR="00147372" w:rsidDel="001E3804">
          <w:rPr>
            <w:rFonts w:ascii="Times New Roman" w:hAnsi="Times New Roman" w:cs="Times New Roman"/>
            <w:sz w:val="24"/>
            <w:szCs w:val="24"/>
          </w:rPr>
          <w:delText>, and two-year rolling mean AO values (p = ________, Fig. 2d</w:delText>
        </w:r>
      </w:del>
      <w:r w:rsidR="00147372">
        <w:rPr>
          <w:rFonts w:ascii="Times New Roman" w:hAnsi="Times New Roman" w:cs="Times New Roman"/>
          <w:sz w:val="24"/>
          <w:szCs w:val="24"/>
        </w:rPr>
        <w:t>).</w:t>
      </w:r>
      <w:r w:rsidR="00525AD2">
        <w:rPr>
          <w:rFonts w:ascii="Times New Roman" w:hAnsi="Times New Roman" w:cs="Times New Roman"/>
          <w:sz w:val="24"/>
          <w:szCs w:val="24"/>
        </w:rPr>
        <w:t xml:space="preserve"> </w:t>
      </w:r>
      <w:ins w:id="217" w:author="Jon.Richar" w:date="2024-01-31T16:47:00Z">
        <w:r w:rsidR="00DB0262">
          <w:rPr>
            <w:rFonts w:ascii="Times New Roman" w:hAnsi="Times New Roman" w:cs="Times New Roman"/>
            <w:sz w:val="24"/>
            <w:szCs w:val="24"/>
          </w:rPr>
          <w:t>A</w:t>
        </w:r>
      </w:ins>
      <w:ins w:id="218" w:author="Jon.Richar" w:date="2024-02-01T09:24:00Z">
        <w:r w:rsidR="004869CE">
          <w:rPr>
            <w:rFonts w:ascii="Times New Roman" w:hAnsi="Times New Roman" w:cs="Times New Roman"/>
            <w:sz w:val="24"/>
            <w:szCs w:val="24"/>
          </w:rPr>
          <w:t>lthough a</w:t>
        </w:r>
      </w:ins>
      <w:ins w:id="219" w:author="Jon.Richar" w:date="2024-01-31T16:47:00Z">
        <w:r w:rsidR="00DB0262">
          <w:rPr>
            <w:rFonts w:ascii="Times New Roman" w:hAnsi="Times New Roman" w:cs="Times New Roman"/>
            <w:sz w:val="24"/>
            <w:szCs w:val="24"/>
          </w:rPr>
          <w:t xml:space="preserve"> second model incorporating the AO did not differ significantly from this model </w:t>
        </w:r>
      </w:ins>
      <w:ins w:id="220" w:author="Jon.Richar" w:date="2024-01-31T16:48:00Z">
        <w:r w:rsidR="00DB0262">
          <w:rPr>
            <w:rFonts w:ascii="Times New Roman" w:hAnsi="Times New Roman" w:cs="Times New Roman"/>
            <w:sz w:val="24"/>
            <w:szCs w:val="24"/>
          </w:rPr>
          <w:t>(</w:t>
        </w:r>
      </w:ins>
      <w:del w:id="221" w:author="Jon.Richar" w:date="2024-01-31T16:48:00Z">
        <w:r w:rsidR="00AF4CA8" w:rsidDel="00DB0262">
          <w:rPr>
            <w:rFonts w:ascii="Times New Roman" w:hAnsi="Times New Roman" w:cs="Times New Roman"/>
            <w:sz w:val="24"/>
            <w:szCs w:val="24"/>
          </w:rPr>
          <w:delText xml:space="preserve"> </w:delText>
        </w:r>
      </w:del>
      <w:ins w:id="222" w:author="Jon.Richar" w:date="2024-01-31T16:48:00Z">
        <w:r w:rsidR="00DB0262">
          <w:rPr>
            <w:rFonts w:ascii="Times New Roman" w:hAnsi="Times New Roman" w:cs="Times New Roman"/>
            <w:sz w:val="24"/>
            <w:szCs w:val="24"/>
          </w:rPr>
          <w:t>Δ-AIC</w:t>
        </w:r>
        <w:r w:rsidR="00DB0262" w:rsidRPr="00201446">
          <w:rPr>
            <w:rFonts w:ascii="Times New Roman" w:hAnsi="Times New Roman" w:cs="Times New Roman"/>
            <w:sz w:val="24"/>
            <w:szCs w:val="24"/>
            <w:vertAlign w:val="subscript"/>
          </w:rPr>
          <w:t>c</w:t>
        </w:r>
        <w:r w:rsidR="00DB0262">
          <w:rPr>
            <w:rFonts w:ascii="Times New Roman" w:hAnsi="Times New Roman" w:cs="Times New Roman"/>
            <w:sz w:val="24"/>
            <w:szCs w:val="24"/>
          </w:rPr>
          <w:t>= 1.80)</w:t>
        </w:r>
      </w:ins>
      <w:ins w:id="223" w:author="Jon.Richar" w:date="2024-02-01T09:21:00Z">
        <w:r w:rsidR="004869CE">
          <w:rPr>
            <w:rFonts w:ascii="Times New Roman" w:hAnsi="Times New Roman" w:cs="Times New Roman"/>
            <w:sz w:val="24"/>
            <w:szCs w:val="24"/>
          </w:rPr>
          <w:t>, the AO term was statistically insignificant (p =</w:t>
        </w:r>
      </w:ins>
      <w:ins w:id="224" w:author="Jon.Richar" w:date="2024-02-01T09:25:00Z">
        <w:r w:rsidR="004869CE">
          <w:rPr>
            <w:rFonts w:ascii="Times New Roman" w:hAnsi="Times New Roman" w:cs="Times New Roman"/>
            <w:sz w:val="24"/>
            <w:szCs w:val="24"/>
          </w:rPr>
          <w:t xml:space="preserve"> 0.235)</w:t>
        </w:r>
      </w:ins>
      <w:ins w:id="225" w:author="Jon.Richar" w:date="2024-02-01T10:04:00Z">
        <w:r w:rsidR="00E62108">
          <w:rPr>
            <w:rFonts w:ascii="Times New Roman" w:hAnsi="Times New Roman" w:cs="Times New Roman"/>
            <w:sz w:val="24"/>
            <w:szCs w:val="24"/>
          </w:rPr>
          <w:t>.</w:t>
        </w:r>
      </w:ins>
    </w:p>
    <w:p w14:paraId="37217E05" w14:textId="73FCD998" w:rsidR="0086364C" w:rsidRDefault="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covariates</w:t>
      </w:r>
      <w:r w:rsidR="005F1856">
        <w:rPr>
          <w:rFonts w:ascii="Times New Roman" w:hAnsi="Times New Roman" w:cs="Times New Roman"/>
          <w:sz w:val="24"/>
          <w:szCs w:val="24"/>
        </w:rPr>
        <w:t xml:space="preserve"> investigated</w:t>
      </w:r>
      <w:r>
        <w:rPr>
          <w:rFonts w:ascii="Times New Roman" w:hAnsi="Times New Roman" w:cs="Times New Roman"/>
          <w:sz w:val="24"/>
          <w:szCs w:val="24"/>
        </w:rPr>
        <w:t xml:space="preserve">, </w:t>
      </w:r>
      <w:r w:rsidR="00C9199B">
        <w:rPr>
          <w:rFonts w:ascii="Times New Roman" w:hAnsi="Times New Roman"/>
          <w:sz w:val="24"/>
          <w:szCs w:val="24"/>
        </w:rPr>
        <w:t>FHS TBM</w:t>
      </w:r>
      <w:r>
        <w:rPr>
          <w:rFonts w:ascii="Times New Roman" w:hAnsi="Times New Roman" w:cs="Times New Roman"/>
          <w:sz w:val="24"/>
          <w:szCs w:val="24"/>
        </w:rPr>
        <w:t xml:space="preserve"> provided the </w:t>
      </w:r>
      <w:r w:rsidR="005F1856">
        <w:rPr>
          <w:rFonts w:ascii="Times New Roman" w:hAnsi="Times New Roman" w:cs="Times New Roman"/>
          <w:sz w:val="24"/>
          <w:szCs w:val="24"/>
        </w:rPr>
        <w:t xml:space="preserve">single </w:t>
      </w:r>
      <w:r w:rsidR="008E5218">
        <w:rPr>
          <w:rFonts w:ascii="Times New Roman" w:hAnsi="Times New Roman" w:cs="Times New Roman"/>
          <w:sz w:val="24"/>
          <w:szCs w:val="24"/>
        </w:rPr>
        <w:t xml:space="preserve">greatest </w:t>
      </w:r>
      <w:r>
        <w:rPr>
          <w:rFonts w:ascii="Times New Roman" w:hAnsi="Times New Roman" w:cs="Times New Roman"/>
          <w:sz w:val="24"/>
          <w:szCs w:val="24"/>
        </w:rPr>
        <w:t xml:space="preserve">improvement in model AICc </w:t>
      </w:r>
      <w:r w:rsidR="002A7B36">
        <w:rPr>
          <w:rFonts w:ascii="Times New Roman" w:hAnsi="Times New Roman" w:cs="Times New Roman"/>
          <w:sz w:val="24"/>
          <w:szCs w:val="24"/>
        </w:rPr>
        <w:t>scores</w:t>
      </w:r>
      <w:ins w:id="226" w:author="Jon.Richar" w:date="2024-01-31T11:36:00Z">
        <w:r w:rsidR="00327013">
          <w:rPr>
            <w:rFonts w:ascii="Times New Roman" w:hAnsi="Times New Roman" w:cs="Times New Roman"/>
            <w:sz w:val="24"/>
            <w:szCs w:val="24"/>
          </w:rPr>
          <w:t>, b</w:t>
        </w:r>
      </w:ins>
      <w:ins w:id="227" w:author="Jon.Richar" w:date="2024-01-31T11:38:00Z">
        <w:r w:rsidR="00327013">
          <w:rPr>
            <w:rFonts w:ascii="Times New Roman" w:hAnsi="Times New Roman" w:cs="Times New Roman"/>
            <w:sz w:val="24"/>
            <w:szCs w:val="24"/>
          </w:rPr>
          <w:t>o</w:t>
        </w:r>
      </w:ins>
      <w:ins w:id="228" w:author="Jon.Richar" w:date="2024-01-31T11:36:00Z">
        <w:r w:rsidR="00327013">
          <w:rPr>
            <w:rFonts w:ascii="Times New Roman" w:hAnsi="Times New Roman" w:cs="Times New Roman"/>
            <w:sz w:val="24"/>
            <w:szCs w:val="24"/>
          </w:rPr>
          <w:t>th as a point-estimate, and a rolling average</w:t>
        </w:r>
      </w:ins>
      <w:r w:rsidR="002A7B36">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0750BF">
        <w:rPr>
          <w:rFonts w:ascii="Times New Roman" w:hAnsi="Times New Roman" w:cs="Times New Roman"/>
          <w:sz w:val="24"/>
          <w:szCs w:val="24"/>
        </w:rPr>
        <w:t>5</w:t>
      </w:r>
      <w:r>
        <w:rPr>
          <w:rFonts w:ascii="Times New Roman" w:hAnsi="Times New Roman" w:cs="Times New Roman"/>
          <w:sz w:val="24"/>
          <w:szCs w:val="24"/>
        </w:rPr>
        <w:t>)</w:t>
      </w:r>
      <w:r w:rsidR="00D13954">
        <w:rPr>
          <w:rFonts w:ascii="Times New Roman" w:hAnsi="Times New Roman" w:cs="Times New Roman"/>
          <w:sz w:val="24"/>
          <w:szCs w:val="24"/>
        </w:rPr>
        <w:t xml:space="preserve">, no other single variable models provided a significant improvement over the baseline model, while all multiple-variable models that gave an improvement incorporated </w:t>
      </w:r>
      <w:r w:rsidR="00C9199B">
        <w:rPr>
          <w:rFonts w:ascii="Times New Roman" w:hAnsi="Times New Roman" w:cs="Times New Roman"/>
          <w:sz w:val="24"/>
          <w:szCs w:val="24"/>
        </w:rPr>
        <w:t xml:space="preserve">FHS </w:t>
      </w:r>
      <w:r w:rsidR="00D13954">
        <w:rPr>
          <w:rFonts w:ascii="Times New Roman" w:hAnsi="Times New Roman" w:cs="Times New Roman"/>
          <w:sz w:val="24"/>
          <w:szCs w:val="24"/>
        </w:rPr>
        <w:t>TBM</w:t>
      </w:r>
      <w:r w:rsidR="00E35341">
        <w:rPr>
          <w:rFonts w:ascii="Times New Roman" w:hAnsi="Times New Roman" w:cs="Times New Roman"/>
          <w:sz w:val="24"/>
          <w:szCs w:val="24"/>
        </w:rPr>
        <w:t>, sugge</w:t>
      </w:r>
      <w:r w:rsidR="00D13954">
        <w:rPr>
          <w:rFonts w:ascii="Times New Roman" w:hAnsi="Times New Roman" w:cs="Times New Roman"/>
          <w:sz w:val="24"/>
          <w:szCs w:val="24"/>
        </w:rPr>
        <w:t>sting that this variable was responsible for much of the given model’s improved explanatory power</w:t>
      </w:r>
      <w:r>
        <w:rPr>
          <w:rFonts w:ascii="Times New Roman" w:hAnsi="Times New Roman" w:cs="Times New Roman"/>
          <w:sz w:val="24"/>
          <w:szCs w:val="24"/>
        </w:rPr>
        <w:t xml:space="preserve">. </w:t>
      </w:r>
      <w:ins w:id="229" w:author="Jon.Richar" w:date="2024-02-01T15:03:00Z">
        <w:r w:rsidR="00BA6729">
          <w:rPr>
            <w:rFonts w:ascii="Times New Roman" w:hAnsi="Times New Roman" w:cs="Times New Roman"/>
            <w:sz w:val="24"/>
            <w:szCs w:val="24"/>
          </w:rPr>
          <w:t xml:space="preserve">This was also observed in all sensitivity analyses. </w:t>
        </w:r>
      </w:ins>
      <w:ins w:id="230" w:author="Jon.Richar" w:date="2024-02-01T10:40:00Z">
        <w:r w:rsidR="000339E4">
          <w:rPr>
            <w:rFonts w:ascii="Times New Roman" w:hAnsi="Times New Roman" w:cs="Times New Roman"/>
            <w:sz w:val="24"/>
            <w:szCs w:val="24"/>
          </w:rPr>
          <w:t>Although</w:t>
        </w:r>
      </w:ins>
      <w:del w:id="231" w:author="Jon.Richar" w:date="2024-02-01T10:40:00Z">
        <w:r w:rsidR="00E35341" w:rsidDel="000339E4">
          <w:rPr>
            <w:rFonts w:ascii="Times New Roman" w:hAnsi="Times New Roman" w:cs="Times New Roman"/>
            <w:sz w:val="24"/>
            <w:szCs w:val="24"/>
          </w:rPr>
          <w:delText>Further, w</w:delText>
        </w:r>
        <w:r w:rsidR="00650D27" w:rsidDel="000339E4">
          <w:rPr>
            <w:rFonts w:ascii="Times New Roman" w:hAnsi="Times New Roman" w:cs="Times New Roman"/>
            <w:sz w:val="24"/>
            <w:szCs w:val="24"/>
          </w:rPr>
          <w:delText xml:space="preserve">hile </w:delText>
        </w:r>
      </w:del>
      <w:r w:rsidR="00650D27">
        <w:rPr>
          <w:rFonts w:ascii="Times New Roman" w:hAnsi="Times New Roman" w:cs="Times New Roman"/>
          <w:sz w:val="24"/>
          <w:szCs w:val="24"/>
        </w:rPr>
        <w:t>i</w:t>
      </w:r>
      <w:r>
        <w:rPr>
          <w:rFonts w:ascii="Times New Roman" w:hAnsi="Times New Roman" w:cs="Times New Roman"/>
          <w:sz w:val="24"/>
          <w:szCs w:val="24"/>
        </w:rPr>
        <w:t xml:space="preserve">nclusion of the PDO </w:t>
      </w:r>
      <w:ins w:id="232" w:author="Jon.Richar" w:date="2024-01-31T12:01:00Z">
        <w:r w:rsidR="00A55BD8">
          <w:rPr>
            <w:rFonts w:ascii="Times New Roman" w:hAnsi="Times New Roman" w:cs="Times New Roman"/>
            <w:sz w:val="24"/>
            <w:szCs w:val="24"/>
          </w:rPr>
          <w:t xml:space="preserve">singly, and </w:t>
        </w:r>
      </w:ins>
      <w:ins w:id="233" w:author="Jon.Richar" w:date="2024-02-01T15:04:00Z">
        <w:r w:rsidR="00BA6729">
          <w:rPr>
            <w:rFonts w:ascii="Times New Roman" w:hAnsi="Times New Roman" w:cs="Times New Roman"/>
            <w:sz w:val="24"/>
            <w:szCs w:val="24"/>
          </w:rPr>
          <w:t>in combination</w:t>
        </w:r>
      </w:ins>
      <w:ins w:id="234" w:author="Jon.Richar" w:date="2024-01-31T12:01:00Z">
        <w:r w:rsidR="00A55BD8">
          <w:rPr>
            <w:rFonts w:ascii="Times New Roman" w:hAnsi="Times New Roman" w:cs="Times New Roman"/>
            <w:sz w:val="24"/>
            <w:szCs w:val="24"/>
          </w:rPr>
          <w:t xml:space="preserve"> </w:t>
        </w:r>
      </w:ins>
      <w:del w:id="235" w:author="Jon.Richar" w:date="2024-01-31T12:02:00Z">
        <w:r w:rsidR="00650D27" w:rsidDel="00A55BD8">
          <w:rPr>
            <w:rFonts w:ascii="Times New Roman" w:hAnsi="Times New Roman" w:cs="Times New Roman"/>
            <w:sz w:val="24"/>
            <w:szCs w:val="24"/>
          </w:rPr>
          <w:delText xml:space="preserve">and </w:delText>
        </w:r>
      </w:del>
      <w:ins w:id="236" w:author="Jon.Richar" w:date="2024-01-31T12:02:00Z">
        <w:r w:rsidR="00A55BD8">
          <w:rPr>
            <w:rFonts w:ascii="Times New Roman" w:hAnsi="Times New Roman" w:cs="Times New Roman"/>
            <w:sz w:val="24"/>
            <w:szCs w:val="24"/>
          </w:rPr>
          <w:t>with the</w:t>
        </w:r>
        <w:r w:rsidR="00A55BD8">
          <w:rPr>
            <w:rFonts w:ascii="Times New Roman" w:hAnsi="Times New Roman" w:cs="Times New Roman"/>
            <w:sz w:val="24"/>
            <w:szCs w:val="24"/>
          </w:rPr>
          <w:t xml:space="preserve"> </w:t>
        </w:r>
      </w:ins>
      <w:r w:rsidR="00650D27">
        <w:rPr>
          <w:rFonts w:ascii="Times New Roman" w:hAnsi="Times New Roman" w:cs="Times New Roman"/>
          <w:sz w:val="24"/>
          <w:szCs w:val="24"/>
        </w:rPr>
        <w:t>AO</w:t>
      </w:r>
      <w:del w:id="237" w:author="Jon.Richar" w:date="2024-01-31T12:02:00Z">
        <w:r w:rsidR="00650D27" w:rsidDel="00A55BD8">
          <w:rPr>
            <w:rFonts w:ascii="Times New Roman" w:hAnsi="Times New Roman" w:cs="Times New Roman"/>
            <w:sz w:val="24"/>
            <w:szCs w:val="24"/>
          </w:rPr>
          <w:delText xml:space="preserve"> covariates</w:delText>
        </w:r>
      </w:del>
      <w:r w:rsidR="00650D27">
        <w:rPr>
          <w:rFonts w:ascii="Times New Roman" w:hAnsi="Times New Roman" w:cs="Times New Roman"/>
          <w:sz w:val="24"/>
          <w:szCs w:val="24"/>
        </w:rPr>
        <w:t xml:space="preserve"> </w:t>
      </w:r>
      <w:r>
        <w:rPr>
          <w:rFonts w:ascii="Times New Roman" w:hAnsi="Times New Roman" w:cs="Times New Roman"/>
          <w:sz w:val="24"/>
          <w:szCs w:val="24"/>
        </w:rPr>
        <w:t>improved AICc values</w:t>
      </w:r>
      <w:r w:rsidR="00276DE2">
        <w:rPr>
          <w:rFonts w:ascii="Times New Roman" w:hAnsi="Times New Roman" w:cs="Times New Roman"/>
          <w:sz w:val="24"/>
          <w:szCs w:val="24"/>
        </w:rPr>
        <w:t xml:space="preserve"> when</w:t>
      </w:r>
      <w:r w:rsidR="005F1856">
        <w:rPr>
          <w:rFonts w:ascii="Times New Roman" w:hAnsi="Times New Roman" w:cs="Times New Roman"/>
          <w:sz w:val="24"/>
          <w:szCs w:val="24"/>
        </w:rPr>
        <w:t xml:space="preserve"> considered together with FHS</w:t>
      </w:r>
      <w:r w:rsidR="00276DE2">
        <w:rPr>
          <w:rFonts w:ascii="Times New Roman" w:hAnsi="Times New Roman" w:cs="Times New Roman"/>
          <w:sz w:val="24"/>
          <w:szCs w:val="24"/>
        </w:rPr>
        <w:t>, and included with a linear effect,</w:t>
      </w:r>
      <w:r>
        <w:rPr>
          <w:rFonts w:ascii="Times New Roman" w:hAnsi="Times New Roman" w:cs="Times New Roman"/>
          <w:sz w:val="24"/>
          <w:szCs w:val="24"/>
        </w:rPr>
        <w:t xml:space="preserve"> </w:t>
      </w:r>
      <w:r w:rsidR="00276DE2">
        <w:rPr>
          <w:rFonts w:ascii="Times New Roman" w:hAnsi="Times New Roman" w:cs="Times New Roman"/>
          <w:sz w:val="24"/>
          <w:szCs w:val="24"/>
        </w:rPr>
        <w:t>improvements</w:t>
      </w:r>
      <w:r w:rsidR="000750BF">
        <w:rPr>
          <w:rFonts w:ascii="Times New Roman" w:hAnsi="Times New Roman" w:cs="Times New Roman"/>
          <w:sz w:val="24"/>
          <w:szCs w:val="24"/>
        </w:rPr>
        <w:t xml:space="preserve"> were limited </w:t>
      </w:r>
      <w:r w:rsidR="00650D27">
        <w:rPr>
          <w:rFonts w:ascii="Times New Roman" w:hAnsi="Times New Roman" w:cs="Times New Roman"/>
          <w:sz w:val="24"/>
          <w:szCs w:val="24"/>
        </w:rPr>
        <w:t>in comparison to a model with only the S-R e</w:t>
      </w:r>
      <w:r w:rsidR="0031658F">
        <w:rPr>
          <w:rFonts w:ascii="Times New Roman" w:hAnsi="Times New Roman" w:cs="Times New Roman"/>
          <w:sz w:val="24"/>
          <w:szCs w:val="24"/>
        </w:rPr>
        <w:t xml:space="preserve">ffect and </w:t>
      </w:r>
      <w:r w:rsidR="00C9199B">
        <w:rPr>
          <w:rFonts w:ascii="Times New Roman" w:hAnsi="Times New Roman" w:cs="Times New Roman"/>
          <w:sz w:val="24"/>
          <w:szCs w:val="24"/>
        </w:rPr>
        <w:t xml:space="preserve">FHS </w:t>
      </w:r>
      <w:r w:rsidR="0031658F">
        <w:rPr>
          <w:rFonts w:ascii="Times New Roman" w:hAnsi="Times New Roman" w:cs="Times New Roman"/>
          <w:sz w:val="24"/>
          <w:szCs w:val="24"/>
        </w:rPr>
        <w:t>(Table 5</w:t>
      </w:r>
      <w:r w:rsidR="00650D27">
        <w:rPr>
          <w:rFonts w:ascii="Times New Roman" w:hAnsi="Times New Roman" w:cs="Times New Roman"/>
          <w:sz w:val="24"/>
          <w:szCs w:val="24"/>
        </w:rPr>
        <w:t xml:space="preserve">). </w:t>
      </w:r>
      <w:del w:id="238" w:author="Jon.Richar" w:date="2024-01-31T12:01:00Z">
        <w:r w:rsidR="00650D27" w:rsidDel="00A55BD8">
          <w:rPr>
            <w:rFonts w:ascii="Times New Roman" w:hAnsi="Times New Roman" w:cs="Times New Roman"/>
            <w:sz w:val="24"/>
            <w:szCs w:val="24"/>
          </w:rPr>
          <w:delText>These covariates</w:delText>
        </w:r>
      </w:del>
      <w:ins w:id="239" w:author="Jon.Richar" w:date="2024-01-31T12:02:00Z">
        <w:r w:rsidR="00A55BD8">
          <w:rPr>
            <w:rFonts w:ascii="Times New Roman" w:hAnsi="Times New Roman" w:cs="Times New Roman"/>
            <w:sz w:val="24"/>
            <w:szCs w:val="24"/>
          </w:rPr>
          <w:t>Both the PDO and</w:t>
        </w:r>
      </w:ins>
      <w:ins w:id="240" w:author="Jon.Richar" w:date="2024-01-31T12:01:00Z">
        <w:r w:rsidR="00A55BD8">
          <w:rPr>
            <w:rFonts w:ascii="Times New Roman" w:hAnsi="Times New Roman" w:cs="Times New Roman"/>
            <w:sz w:val="24"/>
            <w:szCs w:val="24"/>
          </w:rPr>
          <w:t xml:space="preserve"> AO</w:t>
        </w:r>
      </w:ins>
      <w:r w:rsidR="00650D27">
        <w:rPr>
          <w:rFonts w:ascii="Times New Roman" w:hAnsi="Times New Roman" w:cs="Times New Roman"/>
          <w:sz w:val="24"/>
          <w:szCs w:val="24"/>
        </w:rPr>
        <w:t xml:space="preserve"> performed markedly worse </w:t>
      </w:r>
      <w:r>
        <w:rPr>
          <w:rFonts w:ascii="Times New Roman" w:hAnsi="Times New Roman" w:cs="Times New Roman"/>
          <w:sz w:val="24"/>
          <w:szCs w:val="24"/>
        </w:rPr>
        <w:t>when considered as the only</w:t>
      </w:r>
      <w:r w:rsidR="005F1856">
        <w:rPr>
          <w:rFonts w:ascii="Times New Roman" w:hAnsi="Times New Roman" w:cs="Times New Roman"/>
          <w:sz w:val="24"/>
          <w:szCs w:val="24"/>
        </w:rPr>
        <w:t xml:space="preserve"> </w:t>
      </w:r>
      <w:r>
        <w:rPr>
          <w:rFonts w:ascii="Times New Roman" w:hAnsi="Times New Roman" w:cs="Times New Roman"/>
          <w:sz w:val="24"/>
          <w:szCs w:val="24"/>
        </w:rPr>
        <w:t xml:space="preserve">covariate, and </w:t>
      </w:r>
      <w:ins w:id="241" w:author="Jon.Richar" w:date="2024-01-31T12:03:00Z">
        <w:r w:rsidR="00A55BD8">
          <w:rPr>
            <w:rFonts w:ascii="Times New Roman" w:hAnsi="Times New Roman" w:cs="Times New Roman"/>
            <w:sz w:val="24"/>
            <w:szCs w:val="24"/>
          </w:rPr>
          <w:t xml:space="preserve">AO </w:t>
        </w:r>
      </w:ins>
      <w:r>
        <w:rPr>
          <w:rFonts w:ascii="Times New Roman" w:hAnsi="Times New Roman" w:cs="Times New Roman"/>
          <w:sz w:val="24"/>
          <w:szCs w:val="24"/>
        </w:rPr>
        <w:t xml:space="preserve">when considered </w:t>
      </w:r>
      <w:r w:rsidR="00650D27">
        <w:rPr>
          <w:rFonts w:ascii="Times New Roman" w:hAnsi="Times New Roman" w:cs="Times New Roman"/>
          <w:sz w:val="24"/>
          <w:szCs w:val="24"/>
        </w:rPr>
        <w:t xml:space="preserve">singly </w:t>
      </w:r>
      <w:r>
        <w:rPr>
          <w:rFonts w:ascii="Times New Roman" w:hAnsi="Times New Roman" w:cs="Times New Roman"/>
          <w:sz w:val="24"/>
          <w:szCs w:val="24"/>
        </w:rPr>
        <w:t xml:space="preserve">in </w:t>
      </w:r>
      <w:r>
        <w:rPr>
          <w:rFonts w:ascii="Times New Roman" w:hAnsi="Times New Roman" w:cs="Times New Roman"/>
          <w:sz w:val="24"/>
          <w:szCs w:val="24"/>
        </w:rPr>
        <w:lastRenderedPageBreak/>
        <w:t xml:space="preserve">concert with </w:t>
      </w:r>
      <w:r w:rsidR="00C9199B">
        <w:rPr>
          <w:rFonts w:ascii="Times New Roman" w:hAnsi="Times New Roman"/>
          <w:sz w:val="24"/>
          <w:szCs w:val="24"/>
        </w:rPr>
        <w:t>FHS TBM</w:t>
      </w:r>
      <w:r>
        <w:rPr>
          <w:rFonts w:ascii="Times New Roman" w:hAnsi="Times New Roman" w:cs="Times New Roman"/>
          <w:sz w:val="24"/>
          <w:szCs w:val="24"/>
        </w:rPr>
        <w:t xml:space="preserve"> (Table </w:t>
      </w:r>
      <w:r w:rsidR="005F1856">
        <w:rPr>
          <w:rFonts w:ascii="Times New Roman" w:hAnsi="Times New Roman" w:cs="Times New Roman"/>
          <w:sz w:val="24"/>
          <w:szCs w:val="24"/>
        </w:rPr>
        <w:t>5</w:t>
      </w:r>
      <w:r>
        <w:rPr>
          <w:rFonts w:ascii="Times New Roman" w:hAnsi="Times New Roman" w:cs="Times New Roman"/>
          <w:sz w:val="24"/>
          <w:szCs w:val="24"/>
        </w:rPr>
        <w:t>)</w:t>
      </w:r>
      <w:ins w:id="242" w:author="Jon.Richar" w:date="2024-02-01T10:21:00Z">
        <w:r w:rsidR="0027328B">
          <w:rPr>
            <w:rFonts w:ascii="Times New Roman" w:hAnsi="Times New Roman" w:cs="Times New Roman"/>
            <w:sz w:val="24"/>
            <w:szCs w:val="24"/>
          </w:rPr>
          <w:t xml:space="preserve">, with this term also </w:t>
        </w:r>
      </w:ins>
      <w:ins w:id="243" w:author="Jon.Richar" w:date="2024-02-01T10:27:00Z">
        <w:r w:rsidR="0027328B">
          <w:rPr>
            <w:rFonts w:ascii="Times New Roman" w:hAnsi="Times New Roman" w:cs="Times New Roman"/>
            <w:sz w:val="24"/>
            <w:szCs w:val="24"/>
          </w:rPr>
          <w:t>not being statistically significant (p&lt;0.05) in any model</w:t>
        </w:r>
      </w:ins>
      <w:r>
        <w:rPr>
          <w:rFonts w:ascii="Times New Roman" w:hAnsi="Times New Roman" w:cs="Times New Roman"/>
          <w:sz w:val="24"/>
          <w:szCs w:val="24"/>
        </w:rPr>
        <w:t>.</w:t>
      </w:r>
      <w:ins w:id="244" w:author="Jon.Richar" w:date="2024-02-01T10:18:00Z">
        <w:r w:rsidR="0027328B">
          <w:rPr>
            <w:rFonts w:ascii="Times New Roman" w:hAnsi="Times New Roman" w:cs="Times New Roman"/>
            <w:sz w:val="24"/>
            <w:szCs w:val="24"/>
          </w:rPr>
          <w:t xml:space="preserve"> </w:t>
        </w:r>
      </w:ins>
    </w:p>
    <w:p w14:paraId="2A7CCFAF" w14:textId="71DD5BB8" w:rsidR="00525AD2" w:rsidRDefault="00525AD2" w:rsidP="0086364C">
      <w:pPr>
        <w:spacing w:line="480" w:lineRule="auto"/>
        <w:ind w:firstLine="720"/>
        <w:rPr>
          <w:rFonts w:ascii="Times New Roman" w:hAnsi="Times New Roman" w:cs="Times New Roman"/>
          <w:b/>
          <w:sz w:val="24"/>
          <w:szCs w:val="24"/>
          <w:u w:val="single"/>
        </w:rPr>
      </w:pPr>
      <w:r>
        <w:rPr>
          <w:rFonts w:ascii="Times New Roman" w:hAnsi="Times New Roman" w:cs="Times New Roman"/>
          <w:sz w:val="24"/>
          <w:szCs w:val="24"/>
        </w:rPr>
        <w:t xml:space="preserve"> </w:t>
      </w:r>
      <w:r w:rsidRPr="001E5D77">
        <w:rPr>
          <w:rFonts w:ascii="Times New Roman" w:hAnsi="Times New Roman" w:cs="Times New Roman"/>
          <w:b/>
          <w:sz w:val="24"/>
          <w:szCs w:val="24"/>
          <w:u w:val="single"/>
        </w:rPr>
        <w:t>Discussion</w:t>
      </w:r>
    </w:p>
    <w:p w14:paraId="11383688" w14:textId="2DF66808"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sidR="00A33EBB">
        <w:rPr>
          <w:rFonts w:ascii="Times New Roman" w:hAnsi="Times New Roman"/>
          <w:sz w:val="24"/>
          <w:szCs w:val="24"/>
        </w:rPr>
        <w:t xml:space="preserve">. </w:t>
      </w:r>
      <w:r>
        <w:rPr>
          <w:rFonts w:ascii="Times New Roman" w:hAnsi="Times New Roman"/>
          <w:sz w:val="24"/>
          <w:szCs w:val="24"/>
        </w:rPr>
        <w:t xml:space="preserve">Furthermore, we found evidence of a predator-prey relationship with flathead sole biomass, and </w:t>
      </w:r>
      <w:r w:rsidR="005C1F35">
        <w:rPr>
          <w:rFonts w:ascii="Times New Roman" w:hAnsi="Times New Roman"/>
          <w:sz w:val="24"/>
          <w:szCs w:val="24"/>
        </w:rPr>
        <w:t xml:space="preserve">potential </w:t>
      </w:r>
      <w:r>
        <w:rPr>
          <w:rFonts w:ascii="Times New Roman" w:hAnsi="Times New Roman"/>
          <w:sz w:val="24"/>
          <w:szCs w:val="24"/>
        </w:rPr>
        <w:t xml:space="preserve">environmentally mediated survival </w:t>
      </w:r>
      <w:r w:rsidR="00C9199B">
        <w:rPr>
          <w:rFonts w:ascii="Times New Roman" w:hAnsi="Times New Roman"/>
          <w:sz w:val="24"/>
          <w:szCs w:val="24"/>
        </w:rPr>
        <w:t>related to</w:t>
      </w:r>
      <w:r>
        <w:rPr>
          <w:rFonts w:ascii="Times New Roman" w:hAnsi="Times New Roman"/>
          <w:sz w:val="24"/>
          <w:szCs w:val="24"/>
        </w:rPr>
        <w:t xml:space="preserve"> </w:t>
      </w:r>
      <w:r w:rsidR="00432A5D">
        <w:rPr>
          <w:rFonts w:ascii="Times New Roman" w:hAnsi="Times New Roman"/>
          <w:sz w:val="24"/>
          <w:szCs w:val="24"/>
        </w:rPr>
        <w:t>the AO</w:t>
      </w:r>
      <w:del w:id="245" w:author="Jon.Richar" w:date="2024-01-31T16:46:00Z">
        <w:r w:rsidDel="00DB0262">
          <w:rPr>
            <w:rFonts w:ascii="Times New Roman" w:hAnsi="Times New Roman"/>
            <w:sz w:val="24"/>
            <w:szCs w:val="24"/>
          </w:rPr>
          <w:delText xml:space="preserve">, </w:delText>
        </w:r>
      </w:del>
      <w:r>
        <w:rPr>
          <w:rFonts w:ascii="Times New Roman" w:hAnsi="Times New Roman"/>
          <w:sz w:val="24"/>
          <w:szCs w:val="24"/>
        </w:rPr>
        <w:t>and</w:t>
      </w:r>
      <w:r w:rsidR="00432A5D">
        <w:rPr>
          <w:rFonts w:ascii="Times New Roman" w:hAnsi="Times New Roman"/>
          <w:sz w:val="24"/>
          <w:szCs w:val="24"/>
        </w:rPr>
        <w:t xml:space="preserve"> </w:t>
      </w:r>
      <w:r>
        <w:rPr>
          <w:rFonts w:ascii="Times New Roman" w:hAnsi="Times New Roman"/>
          <w:sz w:val="24"/>
          <w:szCs w:val="24"/>
        </w:rPr>
        <w:t xml:space="preserve"> PDO</w:t>
      </w:r>
      <w:r w:rsidRPr="00DD76CD">
        <w:rPr>
          <w:rFonts w:ascii="Times New Roman" w:hAnsi="Times New Roman"/>
          <w:sz w:val="24"/>
          <w:szCs w:val="24"/>
        </w:rPr>
        <w:t>.</w:t>
      </w:r>
      <w:r w:rsidRPr="002B5DF6">
        <w:rPr>
          <w:rFonts w:ascii="Times New Roman" w:hAnsi="Times New Roman"/>
          <w:sz w:val="24"/>
          <w:szCs w:val="24"/>
        </w:rPr>
        <w:t xml:space="preserve"> </w:t>
      </w:r>
    </w:p>
    <w:p w14:paraId="082BD6CB" w14:textId="58A39921" w:rsidR="00D921FF" w:rsidRDefault="006D018C" w:rsidP="00525AD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8761CD">
        <w:rPr>
          <w:rFonts w:ascii="Times New Roman" w:hAnsi="Times New Roman"/>
          <w:sz w:val="24"/>
          <w:szCs w:val="24"/>
        </w:rPr>
        <w:t>Over-compensatory d</w:t>
      </w:r>
      <w:r w:rsidR="00525AD2">
        <w:rPr>
          <w:rFonts w:ascii="Times New Roman" w:hAnsi="Times New Roman"/>
          <w:sz w:val="24"/>
          <w:szCs w:val="24"/>
        </w:rPr>
        <w:t>ensity-dependent effects</w:t>
      </w:r>
      <w:r w:rsidR="005D0C0B">
        <w:rPr>
          <w:rFonts w:ascii="Times New Roman" w:hAnsi="Times New Roman"/>
          <w:sz w:val="24"/>
          <w:szCs w:val="24"/>
        </w:rPr>
        <w:t>, as are observed in our S-R results</w:t>
      </w:r>
      <w:r w:rsidR="00525AD2">
        <w:rPr>
          <w:rFonts w:ascii="Times New Roman" w:hAnsi="Times New Roman"/>
          <w:sz w:val="24"/>
          <w:szCs w:val="24"/>
        </w:rPr>
        <w:t xml:space="preserve"> </w:t>
      </w:r>
      <w:r w:rsidR="008761CD">
        <w:rPr>
          <w:rFonts w:ascii="Times New Roman" w:hAnsi="Times New Roman"/>
          <w:sz w:val="24"/>
          <w:szCs w:val="24"/>
        </w:rPr>
        <w:t xml:space="preserve">may arise through several processes (Botsford et al. 2014). </w:t>
      </w:r>
      <w:r w:rsidR="00431F47">
        <w:rPr>
          <w:rFonts w:ascii="Times New Roman" w:hAnsi="Times New Roman"/>
          <w:sz w:val="24"/>
          <w:szCs w:val="24"/>
        </w:rPr>
        <w:t>Intercohort</w:t>
      </w:r>
      <w:r w:rsidR="00D921FF">
        <w:rPr>
          <w:rFonts w:ascii="Times New Roman" w:hAnsi="Times New Roman"/>
          <w:sz w:val="24"/>
          <w:szCs w:val="24"/>
        </w:rPr>
        <w:t>/intrqacohort</w:t>
      </w:r>
      <w:r w:rsidR="00F0099E">
        <w:rPr>
          <w:rFonts w:ascii="Times New Roman" w:hAnsi="Times New Roman"/>
          <w:sz w:val="24"/>
          <w:szCs w:val="24"/>
        </w:rPr>
        <w:t xml:space="preserve"> competition and</w:t>
      </w:r>
      <w:r w:rsidR="00431F47">
        <w:rPr>
          <w:rFonts w:ascii="Times New Roman" w:hAnsi="Times New Roman"/>
          <w:sz w:val="24"/>
          <w:szCs w:val="24"/>
        </w:rPr>
        <w:t xml:space="preserve"> cannibalism ha</w:t>
      </w:r>
      <w:r w:rsidR="00F0099E">
        <w:rPr>
          <w:rFonts w:ascii="Times New Roman" w:hAnsi="Times New Roman"/>
          <w:sz w:val="24"/>
          <w:szCs w:val="24"/>
        </w:rPr>
        <w:t>ve</w:t>
      </w:r>
      <w:r w:rsidR="00431F47">
        <w:rPr>
          <w:rFonts w:ascii="Times New Roman" w:hAnsi="Times New Roman"/>
          <w:sz w:val="24"/>
          <w:szCs w:val="24"/>
        </w:rPr>
        <w:t xml:space="preserve"> been proposed as </w:t>
      </w:r>
      <w:r w:rsidR="00F0099E">
        <w:rPr>
          <w:rFonts w:ascii="Times New Roman" w:hAnsi="Times New Roman"/>
          <w:sz w:val="24"/>
          <w:szCs w:val="24"/>
        </w:rPr>
        <w:t xml:space="preserve">drivers of recruitment in the congener snow crab (Caddy et al. 2005, Émond et al. 2015). </w:t>
      </w:r>
      <w:r w:rsidR="00525AD2">
        <w:rPr>
          <w:rFonts w:ascii="Times New Roman" w:hAnsi="Times New Roman"/>
          <w:sz w:val="24"/>
          <w:szCs w:val="24"/>
        </w:rPr>
        <w:t>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w:t>
      </w:r>
      <w:r>
        <w:rPr>
          <w:rFonts w:ascii="Times New Roman" w:hAnsi="Times New Roman"/>
          <w:sz w:val="24"/>
          <w:szCs w:val="24"/>
        </w:rPr>
        <w:t xml:space="preserve"> relationships observed</w:t>
      </w:r>
      <w:r w:rsidR="006D41DC">
        <w:rPr>
          <w:rFonts w:ascii="Times New Roman" w:hAnsi="Times New Roman"/>
          <w:sz w:val="24"/>
          <w:szCs w:val="24"/>
        </w:rPr>
        <w:t xml:space="preserve"> in environmental indices that are likely</w:t>
      </w:r>
      <w:r>
        <w:rPr>
          <w:rFonts w:ascii="Times New Roman" w:hAnsi="Times New Roman"/>
          <w:sz w:val="24"/>
          <w:szCs w:val="24"/>
        </w:rPr>
        <w:t xml:space="preserve"> to </w:t>
      </w:r>
      <w:r w:rsidR="006D41DC">
        <w:rPr>
          <w:rFonts w:ascii="Times New Roman" w:hAnsi="Times New Roman"/>
          <w:sz w:val="24"/>
          <w:szCs w:val="24"/>
        </w:rPr>
        <w:t xml:space="preserve">impact copepod productivity, particularly </w:t>
      </w:r>
      <w:r w:rsidR="00525AD2">
        <w:rPr>
          <w:rFonts w:ascii="Times New Roman" w:hAnsi="Times New Roman"/>
          <w:sz w:val="24"/>
          <w:szCs w:val="24"/>
        </w:rPr>
        <w:t xml:space="preserve">the PDO are consistent with this hypothesis, as these mechanisms are expected to </w:t>
      </w:r>
      <w:r w:rsidR="00525AD2">
        <w:rPr>
          <w:rFonts w:ascii="Times New Roman" w:hAnsi="Times New Roman"/>
          <w:sz w:val="24"/>
          <w:szCs w:val="24"/>
        </w:rPr>
        <w:lastRenderedPageBreak/>
        <w:t xml:space="preserve">improve copepod production as their values increase (Hunt et al. 2002, Hunt </w:t>
      </w:r>
      <w:r w:rsidR="00D235B4">
        <w:rPr>
          <w:rFonts w:ascii="Times New Roman" w:hAnsi="Times New Roman"/>
          <w:sz w:val="24"/>
          <w:szCs w:val="24"/>
        </w:rPr>
        <w:t xml:space="preserve">&amp; </w:t>
      </w:r>
      <w:r w:rsidR="00525AD2">
        <w:rPr>
          <w:rFonts w:ascii="Times New Roman" w:hAnsi="Times New Roman"/>
          <w:sz w:val="24"/>
          <w:szCs w:val="24"/>
        </w:rPr>
        <w:t>Stabeno 2002, Hunt et al. 2022).</w:t>
      </w:r>
      <w:r w:rsidR="006D41DC">
        <w:rPr>
          <w:rFonts w:ascii="Times New Roman" w:hAnsi="Times New Roman"/>
          <w:sz w:val="24"/>
          <w:szCs w:val="24"/>
        </w:rPr>
        <w:t xml:space="preserve"> Contrary to this, we found early summer SST to not be an important explanatory variable, suggesting that any temperature-effect may be more nuanced than expected.</w:t>
      </w:r>
    </w:p>
    <w:p w14:paraId="2422B50B" w14:textId="75A8AD97" w:rsidR="00D921FF" w:rsidRDefault="00D921FF" w:rsidP="00D921FF">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Cannibalism, particularly between cohorts may also play an important role generating a density-dependent relationship, and has been </w:t>
      </w:r>
      <w:r w:rsidR="00D902D3">
        <w:rPr>
          <w:rFonts w:ascii="Times New Roman" w:hAnsi="Times New Roman"/>
          <w:sz w:val="24"/>
          <w:szCs w:val="24"/>
        </w:rPr>
        <w:t xml:space="preserve">proposed or </w:t>
      </w:r>
      <w:r>
        <w:rPr>
          <w:rFonts w:ascii="Times New Roman" w:hAnsi="Times New Roman"/>
          <w:sz w:val="24"/>
          <w:szCs w:val="24"/>
        </w:rPr>
        <w:t xml:space="preserve">observed to be </w:t>
      </w:r>
      <w:r w:rsidR="000D6665">
        <w:rPr>
          <w:rFonts w:ascii="Times New Roman" w:hAnsi="Times New Roman"/>
          <w:sz w:val="24"/>
          <w:szCs w:val="24"/>
        </w:rPr>
        <w:t xml:space="preserve">a significant recruitment mechanism </w:t>
      </w:r>
      <w:r>
        <w:rPr>
          <w:rFonts w:ascii="Times New Roman" w:hAnsi="Times New Roman"/>
          <w:sz w:val="24"/>
          <w:szCs w:val="24"/>
        </w:rPr>
        <w:t xml:space="preserve">in many crab species, including the congener snow crab, where </w:t>
      </w:r>
      <w:r w:rsidR="00324C24">
        <w:rPr>
          <w:rFonts w:ascii="Times New Roman" w:hAnsi="Times New Roman"/>
          <w:sz w:val="24"/>
          <w:szCs w:val="24"/>
        </w:rPr>
        <w:t xml:space="preserve">younger </w:t>
      </w:r>
      <w:r w:rsidR="000D6665">
        <w:rPr>
          <w:rFonts w:ascii="Times New Roman" w:hAnsi="Times New Roman"/>
          <w:sz w:val="24"/>
          <w:szCs w:val="24"/>
        </w:rPr>
        <w:t xml:space="preserve">(age 0-4) </w:t>
      </w:r>
      <w:r w:rsidR="00324C24">
        <w:rPr>
          <w:rFonts w:ascii="Times New Roman" w:hAnsi="Times New Roman"/>
          <w:sz w:val="24"/>
          <w:szCs w:val="24"/>
        </w:rPr>
        <w:t>juvenile crab are the most fed-upon (</w:t>
      </w:r>
      <w:r w:rsidR="00335AC4">
        <w:rPr>
          <w:rFonts w:ascii="Times New Roman" w:hAnsi="Times New Roman"/>
          <w:sz w:val="24"/>
          <w:szCs w:val="24"/>
        </w:rPr>
        <w:t xml:space="preserve">Dutil et al. 1997, </w:t>
      </w:r>
      <w:r w:rsidR="00D235B4">
        <w:rPr>
          <w:rFonts w:ascii="Times New Roman" w:hAnsi="Times New Roman"/>
          <w:sz w:val="24"/>
          <w:szCs w:val="24"/>
        </w:rPr>
        <w:t>Lovrich &amp;</w:t>
      </w:r>
      <w:r w:rsidR="007206D7">
        <w:rPr>
          <w:rFonts w:ascii="Times New Roman" w:hAnsi="Times New Roman"/>
          <w:sz w:val="24"/>
          <w:szCs w:val="24"/>
        </w:rPr>
        <w:t xml:space="preserve"> Sainte-Marie 1997, </w:t>
      </w:r>
      <w:r w:rsidR="00324C24">
        <w:rPr>
          <w:rFonts w:ascii="Times New Roman" w:hAnsi="Times New Roman"/>
          <w:sz w:val="24"/>
          <w:szCs w:val="24"/>
        </w:rPr>
        <w:t>Moksnes et al</w:t>
      </w:r>
      <w:r w:rsidR="007206D7">
        <w:rPr>
          <w:rFonts w:ascii="Times New Roman" w:hAnsi="Times New Roman"/>
          <w:sz w:val="24"/>
          <w:szCs w:val="24"/>
        </w:rPr>
        <w:t>. 1997,</w:t>
      </w:r>
      <w:r w:rsidR="00324C24">
        <w:rPr>
          <w:rFonts w:ascii="Times New Roman" w:hAnsi="Times New Roman"/>
          <w:sz w:val="24"/>
          <w:szCs w:val="24"/>
        </w:rPr>
        <w:t xml:space="preserve"> 1998</w:t>
      </w:r>
      <w:r w:rsidR="00335AC4">
        <w:rPr>
          <w:rFonts w:ascii="Times New Roman" w:hAnsi="Times New Roman"/>
          <w:sz w:val="24"/>
          <w:szCs w:val="24"/>
        </w:rPr>
        <w:t>, Caddy et al. 2005</w:t>
      </w:r>
      <w:r w:rsidR="00D235B4">
        <w:rPr>
          <w:rFonts w:ascii="Times New Roman" w:hAnsi="Times New Roman"/>
          <w:sz w:val="24"/>
          <w:szCs w:val="24"/>
        </w:rPr>
        <w:t>)</w:t>
      </w:r>
      <w:r w:rsidR="000D6665">
        <w:rPr>
          <w:rFonts w:ascii="Times New Roman" w:hAnsi="Times New Roman"/>
          <w:sz w:val="24"/>
          <w:szCs w:val="24"/>
        </w:rPr>
        <w:t>. Unfortunately, only very limited work has been done examining cannibalism in T</w:t>
      </w:r>
      <w:r w:rsidR="00D902D3">
        <w:rPr>
          <w:rFonts w:ascii="Times New Roman" w:hAnsi="Times New Roman"/>
          <w:sz w:val="24"/>
          <w:szCs w:val="24"/>
        </w:rPr>
        <w:t xml:space="preserve">anner crab, though the </w:t>
      </w:r>
      <w:r w:rsidR="000D6665">
        <w:rPr>
          <w:rFonts w:ascii="Times New Roman" w:hAnsi="Times New Roman"/>
          <w:sz w:val="24"/>
          <w:szCs w:val="24"/>
        </w:rPr>
        <w:t xml:space="preserve">work </w:t>
      </w:r>
      <w:r w:rsidR="00D902D3">
        <w:rPr>
          <w:rFonts w:ascii="Times New Roman" w:hAnsi="Times New Roman"/>
          <w:sz w:val="24"/>
          <w:szCs w:val="24"/>
        </w:rPr>
        <w:t xml:space="preserve">that has been done </w:t>
      </w:r>
      <w:r w:rsidR="000D6665">
        <w:rPr>
          <w:rFonts w:ascii="Times New Roman" w:hAnsi="Times New Roman"/>
          <w:sz w:val="24"/>
          <w:szCs w:val="24"/>
        </w:rPr>
        <w:t>suggests that it may be signi</w:t>
      </w:r>
      <w:r w:rsidR="00D902D3">
        <w:rPr>
          <w:rFonts w:ascii="Times New Roman" w:hAnsi="Times New Roman"/>
          <w:sz w:val="24"/>
          <w:szCs w:val="24"/>
        </w:rPr>
        <w:t>ficant</w:t>
      </w:r>
      <w:r w:rsidR="000D6665">
        <w:rPr>
          <w:rFonts w:ascii="Times New Roman" w:hAnsi="Times New Roman"/>
          <w:sz w:val="24"/>
          <w:szCs w:val="24"/>
        </w:rPr>
        <w:t>, with conspecifics being found to comprises</w:t>
      </w:r>
      <w:r w:rsidR="00D902D3">
        <w:rPr>
          <w:rFonts w:ascii="Times New Roman" w:hAnsi="Times New Roman"/>
          <w:sz w:val="24"/>
          <w:szCs w:val="24"/>
        </w:rPr>
        <w:t xml:space="preserve"> ~11% of stomach contents by weight in crab sampled near Kodiak Island (Jewett &amp; Feder 1983).</w:t>
      </w:r>
    </w:p>
    <w:p w14:paraId="738794F8" w14:textId="18518B6A"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w:t>
      </w:r>
      <w:r w:rsidR="005C1F35">
        <w:rPr>
          <w:rFonts w:ascii="Times New Roman" w:hAnsi="Times New Roman"/>
          <w:sz w:val="24"/>
          <w:szCs w:val="24"/>
        </w:rPr>
        <w:t xml:space="preserve">observation </w:t>
      </w:r>
      <w:r>
        <w:rPr>
          <w:rFonts w:ascii="Times New Roman" w:hAnsi="Times New Roman"/>
          <w:sz w:val="24"/>
          <w:szCs w:val="24"/>
        </w:rPr>
        <w:t xml:space="preserve">that high population densities may also lead to significantly increased disease prevalence, 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crabs, leading to mortality rates of up to 100% (Meyers et al. 1996). Although all life stages may be infected, current evidence suggests that  juvenile crab are the most susceptible to infection, likely due, at least in part, to increased molting frequencies, particularly for juveniles (Pestal et al. 2003, Shields et al. 2005).</w:t>
      </w:r>
    </w:p>
    <w:p w14:paraId="336AE7DA" w14:textId="3F853242"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w:t>
      </w:r>
      <w:r w:rsidRPr="00383C25">
        <w:rPr>
          <w:rFonts w:ascii="Times New Roman" w:hAnsi="Times New Roman"/>
          <w:sz w:val="24"/>
          <w:szCs w:val="24"/>
        </w:rPr>
        <w:lastRenderedPageBreak/>
        <w:t xml:space="preserve">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r w:rsidR="006D41DC">
        <w:rPr>
          <w:rFonts w:ascii="Times New Roman" w:hAnsi="Times New Roman"/>
          <w:sz w:val="24"/>
          <w:szCs w:val="24"/>
        </w:rPr>
        <w:t>Conversely, o</w:t>
      </w:r>
      <w:r w:rsidR="00604451">
        <w:rPr>
          <w:rFonts w:ascii="Times New Roman" w:hAnsi="Times New Roman"/>
          <w:sz w:val="24"/>
          <w:szCs w:val="24"/>
        </w:rPr>
        <w:t xml:space="preserve">ur </w:t>
      </w:r>
      <w:r w:rsidR="00397E9D">
        <w:rPr>
          <w:rFonts w:ascii="Times New Roman" w:hAnsi="Times New Roman"/>
          <w:sz w:val="24"/>
          <w:szCs w:val="24"/>
        </w:rPr>
        <w:t>results do not support</w:t>
      </w:r>
      <w:r w:rsidR="00604451">
        <w:rPr>
          <w:rFonts w:ascii="Times New Roman" w:hAnsi="Times New Roman"/>
          <w:sz w:val="24"/>
          <w:szCs w:val="24"/>
        </w:rPr>
        <w:t xml:space="preserve"> the hypothesis of a significant predator effect for </w:t>
      </w:r>
      <w:r w:rsidR="00BB6F88">
        <w:rPr>
          <w:rFonts w:ascii="Times New Roman" w:hAnsi="Times New Roman"/>
          <w:sz w:val="24"/>
          <w:szCs w:val="24"/>
        </w:rPr>
        <w:t xml:space="preserve">Pacific </w:t>
      </w:r>
      <w:r w:rsidR="00604451">
        <w:rPr>
          <w:rFonts w:ascii="Times New Roman" w:hAnsi="Times New Roman"/>
          <w:sz w:val="24"/>
          <w:szCs w:val="24"/>
        </w:rPr>
        <w:t xml:space="preserve">cod. These findings </w:t>
      </w:r>
      <w:r w:rsidR="00177ACD">
        <w:rPr>
          <w:rFonts w:ascii="Times New Roman" w:hAnsi="Times New Roman"/>
          <w:sz w:val="24"/>
          <w:szCs w:val="24"/>
        </w:rPr>
        <w:t xml:space="preserve">appear </w:t>
      </w:r>
      <w:r w:rsidR="00604451">
        <w:rPr>
          <w:rFonts w:ascii="Times New Roman" w:hAnsi="Times New Roman"/>
          <w:sz w:val="24"/>
          <w:szCs w:val="24"/>
        </w:rPr>
        <w:t xml:space="preserve">contrary to </w:t>
      </w:r>
      <w:r w:rsidR="00177ACD">
        <w:rPr>
          <w:rFonts w:ascii="Times New Roman" w:hAnsi="Times New Roman"/>
          <w:sz w:val="24"/>
          <w:szCs w:val="24"/>
        </w:rPr>
        <w:t xml:space="preserve">previous work, in particular an </w:t>
      </w:r>
      <w:r>
        <w:rPr>
          <w:rFonts w:ascii="Times New Roman" w:hAnsi="Times New Roman"/>
          <w:sz w:val="24"/>
          <w:szCs w:val="24"/>
        </w:rPr>
        <w:t xml:space="preserve">analysis of cod stomachs </w:t>
      </w:r>
      <w:r w:rsidR="00177ACD">
        <w:rPr>
          <w:rFonts w:ascii="Times New Roman" w:hAnsi="Times New Roman"/>
          <w:sz w:val="24"/>
          <w:szCs w:val="24"/>
        </w:rPr>
        <w:t xml:space="preserve">which </w:t>
      </w:r>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r w:rsidR="00397E9D">
        <w:rPr>
          <w:rFonts w:ascii="Times New Roman" w:hAnsi="Times New Roman" w:cs="Times New Roman"/>
          <w:sz w:val="24"/>
          <w:szCs w:val="24"/>
        </w:rPr>
        <w:t xml:space="preserve">Of note, </w:t>
      </w:r>
      <w:r>
        <w:rPr>
          <w:rFonts w:ascii="Times New Roman" w:hAnsi="Times New Roman" w:cs="Times New Roman"/>
          <w:sz w:val="24"/>
          <w:szCs w:val="24"/>
        </w:rPr>
        <w:t>in unpublished work exploring cod densities at model-simulated larval settling locations, it was found that cod densities were much higher at these locations in the early-mid 1980s, coincident with the seminal work by Livingston (1989), than they have been for much of the time since (pers obs).</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1AE64AEE"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 xml:space="preserve">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w:t>
      </w:r>
      <w:r w:rsidR="00D235B4">
        <w:rPr>
          <w:rFonts w:ascii="Times New Roman" w:hAnsi="Times New Roman"/>
          <w:sz w:val="24"/>
          <w:szCs w:val="24"/>
        </w:rPr>
        <w:t xml:space="preserve">&amp; </w:t>
      </w:r>
      <w:r>
        <w:rPr>
          <w:rFonts w:ascii="Times New Roman" w:hAnsi="Times New Roman"/>
          <w:sz w:val="24"/>
          <w:szCs w:val="24"/>
        </w:rPr>
        <w:t>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 xml:space="preserve">bsence of an apparent predatory </w:t>
      </w:r>
      <w:r w:rsidRPr="00C741AB">
        <w:rPr>
          <w:rFonts w:ascii="Times New Roman" w:hAnsi="Times New Roman"/>
          <w:sz w:val="24"/>
          <w:szCs w:val="24"/>
        </w:rPr>
        <w:lastRenderedPageBreak/>
        <w:t>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272EBECB" w14:textId="5A5E718D" w:rsidR="00525AD2" w:rsidRPr="00EF699F" w:rsidRDefault="00525AD2">
      <w:pPr>
        <w:spacing w:line="480" w:lineRule="auto"/>
        <w:ind w:firstLine="720"/>
        <w:contextualSpacing/>
        <w:rPr>
          <w:rFonts w:ascii="Times New Roman" w:hAnsi="Times New Roman" w:cs="Times New Roman"/>
          <w:sz w:val="24"/>
          <w:szCs w:val="24"/>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strong support for the hypothesis of an effect by mean-bottom temperature on juvenile survival and recruitment. Conversely, our findings for sea surface temperature were generally in accordance with prior studies, which were</w:t>
      </w:r>
      <w:r w:rsidR="00A55CB8">
        <w:rPr>
          <w:rFonts w:ascii="Times New Roman" w:hAnsi="Times New Roman" w:cs="Times New Roman"/>
          <w:sz w:val="24"/>
          <w:szCs w:val="24"/>
        </w:rPr>
        <w:t xml:space="preserve"> at best</w:t>
      </w:r>
      <w:r>
        <w:rPr>
          <w:rFonts w:ascii="Times New Roman" w:hAnsi="Times New Roman" w:cs="Times New Roman"/>
          <w:sz w:val="24"/>
          <w:szCs w:val="24"/>
        </w:rPr>
        <w:t xml:space="preserve"> inconclusive once </w:t>
      </w:r>
      <w:r w:rsidR="006D3BA6">
        <w:rPr>
          <w:rFonts w:ascii="Times New Roman" w:hAnsi="Times New Roman" w:cs="Times New Roman"/>
          <w:sz w:val="24"/>
          <w:szCs w:val="24"/>
        </w:rPr>
        <w:t xml:space="preserve">temporal </w:t>
      </w:r>
      <w:r>
        <w:rPr>
          <w:rFonts w:ascii="Times New Roman" w:hAnsi="Times New Roman" w:cs="Times New Roman"/>
          <w:sz w:val="24"/>
          <w:szCs w:val="24"/>
        </w:rPr>
        <w:t xml:space="preserve">autocorrelation was </w:t>
      </w:r>
      <w:r w:rsidR="006D3BA6">
        <w:rPr>
          <w:rFonts w:ascii="Times New Roman" w:hAnsi="Times New Roman" w:cs="Times New Roman"/>
          <w:sz w:val="24"/>
          <w:szCs w:val="24"/>
        </w:rPr>
        <w:t xml:space="preserve">accounted </w:t>
      </w:r>
      <w:r>
        <w:rPr>
          <w:rFonts w:ascii="Times New Roman" w:hAnsi="Times New Roman" w:cs="Times New Roman"/>
          <w:sz w:val="24"/>
          <w:szCs w:val="24"/>
        </w:rPr>
        <w:t xml:space="preserve">for (Rosenkranz 1998). </w:t>
      </w:r>
      <w:r w:rsidRPr="001C114A">
        <w:rPr>
          <w:rFonts w:ascii="Times New Roman" w:hAnsi="Times New Roman" w:cs="Times New Roman"/>
          <w:sz w:val="24"/>
          <w:szCs w:val="24"/>
        </w:rPr>
        <w:t>If the</w:t>
      </w:r>
      <w:r w:rsidR="00A55CB8">
        <w:rPr>
          <w:rFonts w:ascii="Times New Roman" w:hAnsi="Times New Roman" w:cs="Times New Roman"/>
          <w:sz w:val="24"/>
          <w:szCs w:val="24"/>
        </w:rPr>
        <w:t xml:space="preserve">se </w:t>
      </w:r>
      <w:r w:rsidR="00914581">
        <w:rPr>
          <w:rFonts w:ascii="Times New Roman" w:hAnsi="Times New Roman" w:cs="Times New Roman"/>
          <w:sz w:val="24"/>
          <w:szCs w:val="24"/>
        </w:rPr>
        <w:t xml:space="preserve">results for </w:t>
      </w:r>
      <w:r w:rsidRPr="001C114A">
        <w:rPr>
          <w:rFonts w:ascii="Times New Roman" w:hAnsi="Times New Roman" w:cs="Times New Roman"/>
          <w:sz w:val="24"/>
          <w:szCs w:val="24"/>
        </w:rPr>
        <w:t xml:space="preserve">SST are valid, then they </w:t>
      </w:r>
      <w:r w:rsidR="00914581">
        <w:rPr>
          <w:rFonts w:ascii="Times New Roman" w:hAnsi="Times New Roman" w:cs="Times New Roman"/>
          <w:sz w:val="24"/>
          <w:szCs w:val="24"/>
        </w:rPr>
        <w:t>suggest that any link between SST and crab recruitment is weak</w:t>
      </w:r>
      <w:r w:rsidR="005F1856">
        <w:rPr>
          <w:rFonts w:ascii="Times New Roman" w:hAnsi="Times New Roman" w:cs="Times New Roman"/>
          <w:sz w:val="24"/>
          <w:szCs w:val="24"/>
        </w:rPr>
        <w:t>,</w:t>
      </w:r>
      <w:r w:rsidR="00914581">
        <w:rPr>
          <w:rFonts w:ascii="Times New Roman" w:hAnsi="Times New Roman" w:cs="Times New Roman"/>
          <w:sz w:val="24"/>
          <w:szCs w:val="24"/>
        </w:rPr>
        <w:t xml:space="preserve"> or nuanced and confounded by other variables. </w:t>
      </w:r>
      <w:r w:rsidR="00E34C0B">
        <w:rPr>
          <w:rFonts w:ascii="Times New Roman" w:hAnsi="Times New Roman" w:cs="Times New Roman"/>
          <w:sz w:val="24"/>
          <w:szCs w:val="24"/>
        </w:rPr>
        <w:t>A</w:t>
      </w:r>
      <w:bookmarkStart w:id="246" w:name="_GoBack"/>
      <w:bookmarkEnd w:id="246"/>
      <w:r w:rsidR="00E34C0B">
        <w:rPr>
          <w:rFonts w:ascii="Times New Roman" w:hAnsi="Times New Roman" w:cs="Times New Roman"/>
          <w:sz w:val="24"/>
          <w:szCs w:val="24"/>
        </w:rPr>
        <w:t>s an example, it may</w:t>
      </w:r>
      <w:r w:rsidR="00DE561C">
        <w:rPr>
          <w:rFonts w:ascii="Times New Roman" w:hAnsi="Times New Roman" w:cs="Times New Roman"/>
          <w:sz w:val="24"/>
          <w:szCs w:val="24"/>
        </w:rPr>
        <w:t xml:space="preserve"> be that while increased temperatures improve feeding conditions and growth for larval crab, they </w:t>
      </w:r>
      <w:r w:rsidR="00F92FA3">
        <w:rPr>
          <w:rFonts w:ascii="Times New Roman" w:hAnsi="Times New Roman" w:cs="Times New Roman"/>
          <w:sz w:val="24"/>
          <w:szCs w:val="24"/>
        </w:rPr>
        <w:t xml:space="preserve">may offset this by </w:t>
      </w:r>
      <w:r w:rsidR="00DE561C">
        <w:rPr>
          <w:rFonts w:ascii="Times New Roman" w:hAnsi="Times New Roman" w:cs="Times New Roman"/>
          <w:sz w:val="24"/>
          <w:szCs w:val="24"/>
        </w:rPr>
        <w:t xml:space="preserve">also </w:t>
      </w:r>
      <w:r w:rsidR="00F92FA3">
        <w:rPr>
          <w:rFonts w:ascii="Times New Roman" w:hAnsi="Times New Roman" w:cs="Times New Roman"/>
          <w:sz w:val="24"/>
          <w:szCs w:val="24"/>
        </w:rPr>
        <w:t>improving</w:t>
      </w:r>
      <w:r w:rsidR="00DE561C">
        <w:rPr>
          <w:rFonts w:ascii="Times New Roman" w:hAnsi="Times New Roman" w:cs="Times New Roman"/>
          <w:sz w:val="24"/>
          <w:szCs w:val="24"/>
        </w:rPr>
        <w:t xml:space="preserve"> </w:t>
      </w:r>
      <w:r w:rsidR="00F92FA3">
        <w:rPr>
          <w:rFonts w:ascii="Times New Roman" w:hAnsi="Times New Roman" w:cs="Times New Roman"/>
          <w:sz w:val="24"/>
          <w:szCs w:val="24"/>
        </w:rPr>
        <w:t xml:space="preserve">growth and feeding </w:t>
      </w:r>
      <w:r w:rsidR="00DE561C">
        <w:rPr>
          <w:rFonts w:ascii="Times New Roman" w:hAnsi="Times New Roman" w:cs="Times New Roman"/>
          <w:sz w:val="24"/>
          <w:szCs w:val="24"/>
        </w:rPr>
        <w:t>conditions for planktonic predators</w:t>
      </w:r>
      <w:r w:rsidR="00D235B4">
        <w:rPr>
          <w:rFonts w:ascii="Times New Roman" w:hAnsi="Times New Roman" w:cs="Times New Roman"/>
          <w:sz w:val="24"/>
          <w:szCs w:val="24"/>
        </w:rPr>
        <w:t xml:space="preserve"> (e.g. Conway &amp;</w:t>
      </w:r>
      <w:r w:rsidR="008C0665">
        <w:rPr>
          <w:rFonts w:ascii="Times New Roman" w:hAnsi="Times New Roman" w:cs="Times New Roman"/>
          <w:sz w:val="24"/>
          <w:szCs w:val="24"/>
        </w:rPr>
        <w:t xml:space="preserve"> Williams 1986)</w:t>
      </w:r>
      <w:r w:rsidR="00F92FA3">
        <w:rPr>
          <w:rFonts w:ascii="Times New Roman" w:hAnsi="Times New Roman" w:cs="Times New Roman"/>
          <w:sz w:val="24"/>
          <w:szCs w:val="24"/>
        </w:rPr>
        <w:t>.</w:t>
      </w:r>
      <w:r w:rsidR="008C0665">
        <w:rPr>
          <w:rFonts w:ascii="Times New Roman" w:hAnsi="Times New Roman" w:cs="Times New Roman"/>
          <w:sz w:val="24"/>
          <w:szCs w:val="24"/>
        </w:rPr>
        <w:t xml:space="preserve"> </w:t>
      </w:r>
      <w:r w:rsidR="00F92FA3">
        <w:rPr>
          <w:rFonts w:ascii="Times New Roman" w:hAnsi="Times New Roman" w:cs="Times New Roman"/>
          <w:sz w:val="24"/>
          <w:szCs w:val="24"/>
        </w:rPr>
        <w:t>As a consequence of these poor results</w:t>
      </w:r>
      <w:r w:rsidR="00914581">
        <w:rPr>
          <w:rFonts w:ascii="Times New Roman" w:hAnsi="Times New Roman" w:cs="Times New Roman"/>
          <w:sz w:val="24"/>
          <w:szCs w:val="24"/>
        </w:rPr>
        <w:t>, temperature-related effects may not be the best explanation for the observed relationship</w:t>
      </w:r>
      <w:ins w:id="247" w:author="Jon.Richar" w:date="2024-02-01T11:35:00Z">
        <w:r w:rsidR="00AD6D5B">
          <w:rPr>
            <w:rFonts w:ascii="Times New Roman" w:hAnsi="Times New Roman" w:cs="Times New Roman"/>
            <w:sz w:val="24"/>
            <w:szCs w:val="24"/>
          </w:rPr>
          <w:t xml:space="preserve"> with the</w:t>
        </w:r>
      </w:ins>
      <w:del w:id="248" w:author="Jon.Richar" w:date="2024-02-01T11:35:00Z">
        <w:r w:rsidR="00914581" w:rsidDel="00AD6D5B">
          <w:rPr>
            <w:rFonts w:ascii="Times New Roman" w:hAnsi="Times New Roman" w:cs="Times New Roman"/>
            <w:sz w:val="24"/>
            <w:szCs w:val="24"/>
          </w:rPr>
          <w:delText>s between the AO and</w:delText>
        </w:r>
      </w:del>
      <w:r w:rsidR="00914581">
        <w:rPr>
          <w:rFonts w:ascii="Times New Roman" w:hAnsi="Times New Roman" w:cs="Times New Roman"/>
          <w:sz w:val="24"/>
          <w:szCs w:val="24"/>
        </w:rPr>
        <w:t xml:space="preserve"> PDO. </w:t>
      </w:r>
      <w:del w:id="249" w:author="Jon.Richar" w:date="2024-02-01T11:37:00Z">
        <w:r w:rsidR="00914581" w:rsidDel="00AD6D5B">
          <w:rPr>
            <w:rFonts w:ascii="Times New Roman" w:hAnsi="Times New Roman" w:cs="Times New Roman"/>
            <w:sz w:val="24"/>
            <w:szCs w:val="24"/>
          </w:rPr>
          <w:delText>An alternative, for at least the summer</w:delText>
        </w:r>
      </w:del>
      <w:ins w:id="250" w:author="Jon.Richar" w:date="2024-02-01T11:37:00Z">
        <w:r w:rsidR="00AD6D5B">
          <w:rPr>
            <w:rFonts w:ascii="Times New Roman" w:hAnsi="Times New Roman" w:cs="Times New Roman"/>
            <w:sz w:val="24"/>
            <w:szCs w:val="24"/>
          </w:rPr>
          <w:t>Alternatively, because the</w:t>
        </w:r>
      </w:ins>
      <w:r w:rsidR="00914581">
        <w:rPr>
          <w:rFonts w:ascii="Times New Roman" w:hAnsi="Times New Roman" w:cs="Times New Roman"/>
          <w:sz w:val="24"/>
          <w:szCs w:val="24"/>
        </w:rPr>
        <w:t xml:space="preserve"> PDO</w:t>
      </w:r>
      <w:r w:rsidRPr="001C114A">
        <w:rPr>
          <w:rFonts w:ascii="Times New Roman" w:hAnsi="Times New Roman" w:cs="Times New Roman"/>
          <w:sz w:val="24"/>
          <w:szCs w:val="24"/>
        </w:rPr>
        <w:t>,</w:t>
      </w:r>
      <w:del w:id="251" w:author="Jon.Richar" w:date="2024-02-01T11:37:00Z">
        <w:r w:rsidRPr="001C114A" w:rsidDel="00AD6D5B">
          <w:rPr>
            <w:rFonts w:ascii="Times New Roman" w:hAnsi="Times New Roman" w:cs="Times New Roman"/>
            <w:sz w:val="24"/>
            <w:szCs w:val="24"/>
          </w:rPr>
          <w:delText xml:space="preserve"> </w:delText>
        </w:r>
        <w:r w:rsidR="00914581" w:rsidDel="00AD6D5B">
          <w:rPr>
            <w:rFonts w:ascii="Times New Roman" w:hAnsi="Times New Roman" w:cs="Times New Roman"/>
            <w:sz w:val="24"/>
            <w:szCs w:val="24"/>
          </w:rPr>
          <w:delText>is that as it</w:delText>
        </w:r>
      </w:del>
      <w:r w:rsidR="00914581">
        <w:rPr>
          <w:rFonts w:ascii="Times New Roman" w:hAnsi="Times New Roman" w:cs="Times New Roman"/>
          <w:sz w:val="24"/>
          <w:szCs w:val="24"/>
        </w:rPr>
        <w:t xml:space="preserve"> </w:t>
      </w:r>
      <w:r w:rsidRPr="001C114A">
        <w:rPr>
          <w:rFonts w:ascii="Times New Roman" w:hAnsi="Times New Roman" w:cs="Times New Roman"/>
          <w:sz w:val="24"/>
          <w:szCs w:val="24"/>
        </w:rPr>
        <w:t>is associated with the Aleutian Low, it is indicative of atmospheric circulation patterns which may themselves influence surface currents, and thus potentially, larval advection patterns</w:t>
      </w:r>
      <w:r w:rsidR="00D460EF">
        <w:rPr>
          <w:rFonts w:ascii="Times New Roman" w:hAnsi="Times New Roman"/>
          <w:sz w:val="24"/>
          <w:szCs w:val="24"/>
        </w:rPr>
        <w:t xml:space="preserve"> (Bond </w:t>
      </w:r>
      <w:r w:rsidR="00D235B4">
        <w:rPr>
          <w:rFonts w:ascii="Times New Roman" w:hAnsi="Times New Roman"/>
          <w:sz w:val="24"/>
          <w:szCs w:val="24"/>
        </w:rPr>
        <w:t>&amp;</w:t>
      </w:r>
      <w:r w:rsidR="00D460EF">
        <w:rPr>
          <w:rFonts w:ascii="Times New Roman" w:hAnsi="Times New Roman"/>
          <w:sz w:val="24"/>
          <w:szCs w:val="24"/>
        </w:rPr>
        <w:t xml:space="preserve"> Harrison 2000)</w:t>
      </w:r>
      <w:r w:rsidRPr="001C114A">
        <w:rPr>
          <w:rFonts w:ascii="Times New Roman" w:hAnsi="Times New Roman" w:cs="Times New Roman"/>
          <w:sz w:val="24"/>
          <w:szCs w:val="24"/>
        </w:rPr>
        <w:t xml:space="preserve">. </w:t>
      </w:r>
      <w:r>
        <w:rPr>
          <w:rFonts w:ascii="Times New Roman" w:hAnsi="Times New Roman" w:cs="Times New Roman"/>
          <w:sz w:val="24"/>
          <w:szCs w:val="24"/>
        </w:rPr>
        <w:t>Thus, a</w:t>
      </w:r>
      <w:r w:rsidRPr="001C114A">
        <w:rPr>
          <w:rFonts w:ascii="Times New Roman" w:hAnsi="Times New Roman" w:cs="Times New Roman"/>
          <w:sz w:val="24"/>
          <w:szCs w:val="24"/>
        </w:rPr>
        <w:t xml:space="preserve">n additional explanation for the results of this study is that wind patterns associated with the positive phase of the summer PDO </w:t>
      </w:r>
      <w:r w:rsidR="00F92FA3">
        <w:rPr>
          <w:rFonts w:ascii="Times New Roman" w:hAnsi="Times New Roman" w:cs="Times New Roman"/>
          <w:sz w:val="24"/>
          <w:szCs w:val="24"/>
        </w:rPr>
        <w:t>influence</w:t>
      </w:r>
      <w:r w:rsidRPr="001C114A">
        <w:rPr>
          <w:rFonts w:ascii="Times New Roman" w:hAnsi="Times New Roman" w:cs="Times New Roman"/>
          <w:sz w:val="24"/>
          <w:szCs w:val="24"/>
        </w:rPr>
        <w:t xml:space="preserve"> larval </w:t>
      </w:r>
      <w:r w:rsidR="00F92FA3">
        <w:rPr>
          <w:rFonts w:ascii="Times New Roman" w:hAnsi="Times New Roman" w:cs="Times New Roman"/>
          <w:sz w:val="24"/>
          <w:szCs w:val="24"/>
        </w:rPr>
        <w:t xml:space="preserve">transport and </w:t>
      </w:r>
      <w:r w:rsidRPr="001C114A">
        <w:rPr>
          <w:rFonts w:ascii="Times New Roman" w:hAnsi="Times New Roman" w:cs="Times New Roman"/>
          <w:sz w:val="24"/>
          <w:szCs w:val="24"/>
        </w:rPr>
        <w:t>retenti</w:t>
      </w:r>
      <w:r w:rsidR="00F92FA3">
        <w:rPr>
          <w:rFonts w:ascii="Times New Roman" w:hAnsi="Times New Roman" w:cs="Times New Roman"/>
          <w:sz w:val="24"/>
          <w:szCs w:val="24"/>
        </w:rPr>
        <w:t>on</w:t>
      </w:r>
      <w:ins w:id="252" w:author="Jon.Richar" w:date="2024-02-01T11:38:00Z">
        <w:r w:rsidR="00AD6D5B">
          <w:rPr>
            <w:rFonts w:ascii="Times New Roman" w:hAnsi="Times New Roman" w:cs="Times New Roman"/>
            <w:sz w:val="24"/>
            <w:szCs w:val="24"/>
          </w:rPr>
          <w:t xml:space="preserve"> in a manner that we did not detect with the wind-based variables we employed</w:t>
        </w:r>
      </w:ins>
      <w:r w:rsidR="00F92FA3">
        <w:rPr>
          <w:rFonts w:ascii="Times New Roman" w:hAnsi="Times New Roman" w:cs="Times New Roman"/>
          <w:sz w:val="24"/>
          <w:szCs w:val="24"/>
        </w:rPr>
        <w:t>.</w:t>
      </w:r>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w:t>
      </w:r>
      <w:r w:rsidRPr="007A5161">
        <w:rPr>
          <w:rFonts w:ascii="Times New Roman" w:hAnsi="Times New Roman"/>
          <w:sz w:val="24"/>
          <w:szCs w:val="24"/>
        </w:rPr>
        <w:lastRenderedPageBreak/>
        <w:t xml:space="preserve">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1DAEEDB7"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Barton</w:t>
      </w:r>
      <w:r w:rsidR="00D460EF">
        <w:rPr>
          <w:rFonts w:ascii="Times New Roman" w:hAnsi="Times New Roman" w:cs="Times New Roman"/>
          <w:sz w:val="24"/>
          <w:szCs w:val="24"/>
          <w:bdr w:val="none" w:sz="0" w:space="0" w:color="auto" w:frame="1"/>
        </w:rPr>
        <w:t xml:space="preserve"> </w:t>
      </w:r>
      <w:r w:rsidRPr="00E83B5E">
        <w:rPr>
          <w:rFonts w:ascii="Times New Roman" w:hAnsi="Times New Roman" w:cs="Times New Roman"/>
          <w:sz w:val="24"/>
          <w:szCs w:val="24"/>
          <w:bdr w:val="none" w:sz="0" w:space="0" w:color="auto" w:frame="1"/>
        </w:rPr>
        <w:t>K</w:t>
      </w:r>
      <w:r w:rsidR="00D460EF">
        <w:rPr>
          <w:rFonts w:ascii="Times New Roman" w:hAnsi="Times New Roman" w:cs="Times New Roman"/>
          <w:sz w:val="24"/>
          <w:szCs w:val="24"/>
          <w:bdr w:val="none" w:sz="0" w:space="0" w:color="auto" w:frame="1"/>
        </w:rPr>
        <w:t xml:space="preserve"> (</w:t>
      </w:r>
      <w:r w:rsidRPr="00E83B5E">
        <w:rPr>
          <w:rFonts w:ascii="Times New Roman" w:hAnsi="Times New Roman" w:cs="Times New Roman"/>
          <w:sz w:val="24"/>
          <w:szCs w:val="24"/>
          <w:bdr w:val="none" w:sz="0" w:space="0" w:color="auto" w:frame="1"/>
        </w:rPr>
        <w:t>2020</w:t>
      </w:r>
      <w:r w:rsidR="00D460EF">
        <w:rPr>
          <w:rFonts w:ascii="Times New Roman" w:hAnsi="Times New Roman" w:cs="Times New Roman"/>
          <w:sz w:val="24"/>
          <w:szCs w:val="24"/>
          <w:bdr w:val="none" w:sz="0" w:space="0" w:color="auto" w:frame="1"/>
        </w:rPr>
        <w:t>)</w:t>
      </w:r>
      <w:r w:rsidRPr="00E83B5E">
        <w:rPr>
          <w:rFonts w:ascii="Times New Roman" w:hAnsi="Times New Roman" w:cs="Times New Roman"/>
          <w:sz w:val="24"/>
          <w:szCs w:val="24"/>
          <w:bdr w:val="none" w:sz="0" w:space="0" w:color="auto" w:frame="1"/>
        </w:rPr>
        <w:t xml:space="preserve"> MuMIn: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09251A93" w14:textId="5BBBFD02"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w:t>
      </w:r>
      <w:r w:rsidR="00D460EF">
        <w:rPr>
          <w:rFonts w:ascii="Times New Roman" w:hAnsi="Times New Roman"/>
          <w:sz w:val="24"/>
          <w:szCs w:val="24"/>
        </w:rPr>
        <w:t xml:space="preserve"> </w:t>
      </w:r>
      <w:r>
        <w:rPr>
          <w:rFonts w:ascii="Times New Roman" w:hAnsi="Times New Roman"/>
          <w:sz w:val="24"/>
          <w:szCs w:val="24"/>
        </w:rPr>
        <w:t xml:space="preserve">Harrison DE </w:t>
      </w:r>
      <w:r w:rsidR="00D460EF">
        <w:rPr>
          <w:rFonts w:ascii="Times New Roman" w:hAnsi="Times New Roman"/>
          <w:sz w:val="24"/>
          <w:szCs w:val="24"/>
        </w:rPr>
        <w:t>(</w:t>
      </w:r>
      <w:r>
        <w:rPr>
          <w:rFonts w:ascii="Times New Roman" w:hAnsi="Times New Roman"/>
          <w:sz w:val="24"/>
          <w:szCs w:val="24"/>
        </w:rPr>
        <w:t>2000</w:t>
      </w:r>
      <w:r w:rsidR="00D460EF">
        <w:rPr>
          <w:rFonts w:ascii="Times New Roman" w:hAnsi="Times New Roman"/>
          <w:sz w:val="24"/>
          <w:szCs w:val="24"/>
        </w:rPr>
        <w:t>)</w:t>
      </w:r>
      <w:r>
        <w:rPr>
          <w:rFonts w:ascii="Times New Roman" w:hAnsi="Times New Roman"/>
          <w:sz w:val="24"/>
          <w:szCs w:val="24"/>
        </w:rPr>
        <w:t xml:space="preserve"> The Pacific Decadal Oscillation, air-sea interaction and central north Pacific winter atmospheric regions. Geophysical Research Letters 27: 731-734.</w:t>
      </w:r>
    </w:p>
    <w:p w14:paraId="6F792469" w14:textId="292C1C4D"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lastRenderedPageBreak/>
        <w:t>Botsford, LW, Hobbs, R</w:t>
      </w:r>
      <w:r w:rsidR="00F54979">
        <w:rPr>
          <w:rFonts w:ascii="Times New Roman" w:hAnsi="Times New Roman"/>
          <w:sz w:val="24"/>
          <w:szCs w:val="24"/>
        </w:rPr>
        <w:t>C (</w:t>
      </w:r>
      <w:r w:rsidRPr="00EF0756">
        <w:rPr>
          <w:rFonts w:ascii="Times New Roman" w:hAnsi="Times New Roman"/>
          <w:sz w:val="24"/>
          <w:szCs w:val="24"/>
        </w:rPr>
        <w:t>1995</w:t>
      </w:r>
      <w:r w:rsidR="00F54979">
        <w:rPr>
          <w:rFonts w:ascii="Times New Roman" w:hAnsi="Times New Roman"/>
          <w:sz w:val="24"/>
          <w:szCs w:val="24"/>
        </w:rPr>
        <w:t>)</w:t>
      </w:r>
      <w:r w:rsidRPr="00EF0756">
        <w:rPr>
          <w:rFonts w:ascii="Times New Roman" w:hAnsi="Times New Roman"/>
          <w:sz w:val="24"/>
          <w:szCs w:val="24"/>
        </w:rPr>
        <w:t xml:space="preserve">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p>
    <w:p w14:paraId="1576B407" w14:textId="315BF87F"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Botsford LW, Holland MD, Field JC,</w:t>
      </w:r>
      <w:r w:rsidR="00F54979">
        <w:rPr>
          <w:rFonts w:ascii="Times New Roman" w:hAnsi="Times New Roman"/>
          <w:sz w:val="24"/>
          <w:szCs w:val="24"/>
        </w:rPr>
        <w:t xml:space="preserve"> </w:t>
      </w:r>
      <w:r>
        <w:rPr>
          <w:rFonts w:ascii="Times New Roman" w:hAnsi="Times New Roman"/>
          <w:sz w:val="24"/>
          <w:szCs w:val="24"/>
        </w:rPr>
        <w:t xml:space="preserve">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p>
    <w:p w14:paraId="05E528F8" w14:textId="7BC4E909"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 xml:space="preserve">Botsford, LW, Holland, MD, Samhouri, JF, White, JW, Hastings, A </w:t>
      </w:r>
      <w:r w:rsidR="00F54979">
        <w:rPr>
          <w:rFonts w:ascii="Times New Roman" w:hAnsi="Times New Roman" w:cs="Times New Roman"/>
          <w:sz w:val="24"/>
          <w:szCs w:val="24"/>
        </w:rPr>
        <w:t>(</w:t>
      </w:r>
      <w:r w:rsidRPr="00EF0756">
        <w:rPr>
          <w:rFonts w:ascii="Times New Roman" w:hAnsi="Times New Roman" w:cs="Times New Roman"/>
          <w:sz w:val="24"/>
          <w:szCs w:val="24"/>
        </w:rPr>
        <w:t>2011</w:t>
      </w:r>
      <w:r w:rsidR="00F54979">
        <w:rPr>
          <w:rFonts w:ascii="Times New Roman" w:hAnsi="Times New Roman" w:cs="Times New Roman"/>
          <w:sz w:val="24"/>
          <w:szCs w:val="24"/>
        </w:rPr>
        <w:t>)</w:t>
      </w:r>
      <w:r w:rsidRPr="00EF0756">
        <w:rPr>
          <w:rFonts w:ascii="Times New Roman" w:hAnsi="Times New Roman" w:cs="Times New Roman"/>
          <w:sz w:val="24"/>
          <w:szCs w:val="24"/>
        </w:rPr>
        <w:t xml:space="preserve">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p>
    <w:p w14:paraId="43615CF4" w14:textId="758EE1CA"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1D2012A3" w14:textId="0097FAB0" w:rsidR="00335AC4" w:rsidRPr="005B65DB" w:rsidRDefault="00335AC4" w:rsidP="00525AD2">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Caddy JF, Wade E, Surette T, Hebert M amd Moriyasu M (2005) Using an empirical traffic light procedure for monitoring and forecasting in the Gulf of St. Lawrence fishery for the snow crab, Chionoecetes opilio. Fish Res 76: 123-145</w:t>
      </w:r>
    </w:p>
    <w:p w14:paraId="0937D296" w14:textId="017B4591"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 227-236</w:t>
      </w:r>
    </w:p>
    <w:p w14:paraId="3984BC75" w14:textId="0BB47C38" w:rsidR="008C0665" w:rsidRDefault="008C0665"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Conway DVP</w:t>
      </w:r>
      <w:r w:rsidR="00D460EF">
        <w:rPr>
          <w:rFonts w:ascii="Times New Roman" w:hAnsi="Times New Roman"/>
          <w:sz w:val="24"/>
          <w:szCs w:val="24"/>
        </w:rPr>
        <w:t xml:space="preserve">, </w:t>
      </w:r>
      <w:r>
        <w:rPr>
          <w:rFonts w:ascii="Times New Roman" w:hAnsi="Times New Roman"/>
          <w:sz w:val="24"/>
          <w:szCs w:val="24"/>
        </w:rPr>
        <w:t xml:space="preserve">Williams R (1986) Seasonal population structure, vertical distribution and migration of the chaetognath </w:t>
      </w:r>
      <w:r w:rsidRPr="00880939">
        <w:rPr>
          <w:rFonts w:ascii="Times New Roman" w:hAnsi="Times New Roman"/>
          <w:i/>
          <w:sz w:val="24"/>
          <w:szCs w:val="24"/>
        </w:rPr>
        <w:t>Sagitta elegans</w:t>
      </w:r>
      <w:r w:rsidR="008D2636">
        <w:rPr>
          <w:rFonts w:ascii="Times New Roman" w:hAnsi="Times New Roman"/>
          <w:sz w:val="24"/>
          <w:szCs w:val="24"/>
        </w:rPr>
        <w:t xml:space="preserve"> in the Celtic Sea. Mar</w:t>
      </w:r>
      <w:r>
        <w:rPr>
          <w:rFonts w:ascii="Times New Roman" w:hAnsi="Times New Roman"/>
          <w:sz w:val="24"/>
          <w:szCs w:val="24"/>
        </w:rPr>
        <w:t xml:space="preserve"> Biol 93: 377-387</w:t>
      </w:r>
    </w:p>
    <w:p w14:paraId="3D968515" w14:textId="667CE1D1"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w:t>
      </w:r>
      <w:r w:rsidR="00D460EF">
        <w:rPr>
          <w:rFonts w:ascii="Times New Roman" w:hAnsi="Times New Roman"/>
          <w:sz w:val="24"/>
          <w:szCs w:val="24"/>
        </w:rPr>
        <w:t xml:space="preserve"> </w:t>
      </w:r>
      <w:r>
        <w:rPr>
          <w:rFonts w:ascii="Times New Roman" w:hAnsi="Times New Roman"/>
          <w:sz w:val="24"/>
          <w:szCs w:val="24"/>
        </w:rPr>
        <w:t xml:space="preserve">Pinchuk AI </w:t>
      </w:r>
      <w:r w:rsidR="00D460EF">
        <w:rPr>
          <w:rFonts w:ascii="Times New Roman" w:hAnsi="Times New Roman"/>
          <w:sz w:val="24"/>
          <w:szCs w:val="24"/>
        </w:rPr>
        <w:t>(</w:t>
      </w:r>
      <w:r>
        <w:rPr>
          <w:rFonts w:ascii="Times New Roman" w:hAnsi="Times New Roman"/>
          <w:sz w:val="24"/>
          <w:szCs w:val="24"/>
        </w:rPr>
        <w:t>2002</w:t>
      </w:r>
      <w:r w:rsidR="00D460EF">
        <w:rPr>
          <w:rFonts w:ascii="Times New Roman" w:hAnsi="Times New Roman"/>
          <w:sz w:val="24"/>
          <w:szCs w:val="24"/>
        </w:rPr>
        <w:t>)</w:t>
      </w:r>
      <w:r>
        <w:rPr>
          <w:rFonts w:ascii="Times New Roman" w:hAnsi="Times New Roman"/>
          <w:sz w:val="24"/>
          <w:szCs w:val="24"/>
        </w:rPr>
        <w:t xml:space="preserve"> Climate-related differences in zooplankton density and growth on the inner shelf of the southeastern Bering Sea. Prog Oceanogr 55: 177-194</w:t>
      </w:r>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2CBC4C12"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p>
    <w:p w14:paraId="02C92AF6" w14:textId="4F0F07BA" w:rsidR="007206D7" w:rsidRDefault="007206D7"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Dutil J-D, Munro J, P</w:t>
      </w:r>
      <w:r>
        <w:rPr>
          <w:rFonts w:ascii="Times New Roman" w:hAnsi="Times New Roman" w:cs="Times New Roman"/>
          <w:sz w:val="24"/>
          <w:szCs w:val="24"/>
        </w:rPr>
        <w:t>é</w:t>
      </w:r>
      <w:r>
        <w:rPr>
          <w:rFonts w:ascii="Times New Roman" w:hAnsi="Times New Roman"/>
          <w:sz w:val="24"/>
          <w:szCs w:val="24"/>
        </w:rPr>
        <w:t>loquin (1997) Laboratory study of the influence of prey size on vulnerability to cannibalism in snow crab (Chionoecetes opilio O. Fabricius, 1780)</w:t>
      </w:r>
      <w:r w:rsidR="00D13C10">
        <w:rPr>
          <w:rFonts w:ascii="Times New Roman" w:hAnsi="Times New Roman"/>
          <w:sz w:val="24"/>
          <w:szCs w:val="24"/>
        </w:rPr>
        <w:t>.</w:t>
      </w:r>
      <w:r>
        <w:rPr>
          <w:rFonts w:ascii="Times New Roman" w:hAnsi="Times New Roman"/>
          <w:sz w:val="24"/>
          <w:szCs w:val="24"/>
        </w:rPr>
        <w:t xml:space="preserve"> Ecology 212: 81-94</w:t>
      </w:r>
    </w:p>
    <w:p w14:paraId="356441BE" w14:textId="47C3EA33"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 xml:space="preserve">Émond, K., Sainte-Marie, B., Galbraith, P. S., and Bety, J </w:t>
      </w:r>
      <w:r w:rsidR="00D460EF">
        <w:rPr>
          <w:rFonts w:ascii="Times New Roman" w:hAnsi="Times New Roman" w:cs="Times New Roman"/>
          <w:sz w:val="24"/>
          <w:szCs w:val="24"/>
        </w:rPr>
        <w:t xml:space="preserve">(2015). </w:t>
      </w:r>
      <w:r w:rsidRPr="00EF0756">
        <w:rPr>
          <w:rFonts w:ascii="Times New Roman" w:hAnsi="Times New Roman" w:cs="Times New Roman"/>
          <w:sz w:val="24"/>
          <w:szCs w:val="24"/>
        </w:rPr>
        <w:t>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w:t>
      </w:r>
      <w:r w:rsidR="008D2636">
        <w:rPr>
          <w:rFonts w:ascii="Times New Roman" w:hAnsi="Times New Roman" w:cs="Times New Roman"/>
          <w:sz w:val="24"/>
          <w:szCs w:val="24"/>
        </w:rPr>
        <w:t xml:space="preserve"> </w:t>
      </w:r>
      <w:r w:rsidRPr="00EF0756">
        <w:rPr>
          <w:rFonts w:ascii="Times New Roman" w:hAnsi="Times New Roman" w:cs="Times New Roman"/>
          <w:sz w:val="24"/>
          <w:szCs w:val="24"/>
        </w:rPr>
        <w:t>Mar Sci</w:t>
      </w:r>
      <w:r w:rsidR="008D2636">
        <w:rPr>
          <w:rFonts w:ascii="Times New Roman" w:hAnsi="Times New Roman" w:cs="Times New Roman"/>
          <w:sz w:val="24"/>
          <w:szCs w:val="24"/>
        </w:rPr>
        <w:t xml:space="preserve"> </w:t>
      </w:r>
      <w:r w:rsidRPr="00EF0756">
        <w:rPr>
          <w:rFonts w:ascii="Times New Roman" w:hAnsi="Times New Roman" w:cs="Times New Roman"/>
          <w:sz w:val="24"/>
          <w:szCs w:val="24"/>
        </w:rPr>
        <w:t>72: 1336–1348</w:t>
      </w:r>
    </w:p>
    <w:p w14:paraId="623AE239" w14:textId="5591C8C0"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in the eastern Bering Sea. Can J Fish Aquat</w:t>
      </w:r>
      <w:r w:rsidR="00D13C10">
        <w:rPr>
          <w:rFonts w:ascii="Times New Roman" w:hAnsi="Times New Roman" w:cs="Times New Roman"/>
          <w:sz w:val="24"/>
          <w:szCs w:val="24"/>
        </w:rPr>
        <w:t xml:space="preserve"> Sci </w:t>
      </w:r>
      <w:r w:rsidRPr="00EF0756">
        <w:rPr>
          <w:rFonts w:ascii="Times New Roman" w:hAnsi="Times New Roman" w:cs="Times New Roman"/>
          <w:sz w:val="24"/>
          <w:szCs w:val="24"/>
        </w:rPr>
        <w:t>69: 532–550</w:t>
      </w:r>
    </w:p>
    <w:p w14:paraId="08059A7F" w14:textId="5D2EF37A"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008D2636" w:rsidRPr="00880939">
        <w:rPr>
          <w:rFonts w:ascii="Times New Roman" w:hAnsi="Times New Roman" w:cs="Times New Roman"/>
          <w:iCs/>
          <w:noProof/>
          <w:sz w:val="24"/>
          <w:szCs w:val="24"/>
        </w:rPr>
        <w:t>Proc</w:t>
      </w:r>
      <w:r w:rsidRPr="00880939">
        <w:rPr>
          <w:rFonts w:ascii="Times New Roman" w:hAnsi="Times New Roman" w:cs="Times New Roman"/>
          <w:iCs/>
          <w:noProof/>
          <w:sz w:val="24"/>
          <w:szCs w:val="24"/>
        </w:rPr>
        <w:t xml:space="preserve"> </w:t>
      </w:r>
      <w:r w:rsidR="008D2636" w:rsidRPr="00880939">
        <w:rPr>
          <w:rFonts w:ascii="Times New Roman" w:hAnsi="Times New Roman" w:cs="Times New Roman"/>
          <w:iCs/>
          <w:noProof/>
          <w:sz w:val="24"/>
          <w:szCs w:val="24"/>
        </w:rPr>
        <w:t>Nat Acad Sci</w:t>
      </w:r>
      <w:r w:rsidRPr="00880939">
        <w:rPr>
          <w:rFonts w:ascii="Times New Roman" w:hAnsi="Times New Roman" w:cs="Times New Roman"/>
          <w:iCs/>
          <w:noProof/>
          <w:sz w:val="24"/>
          <w:szCs w:val="24"/>
        </w:rPr>
        <w:t xml:space="preserve"> </w:t>
      </w:r>
      <w:r w:rsidR="008D2636" w:rsidRPr="00880939">
        <w:rPr>
          <w:rFonts w:ascii="Times New Roman" w:hAnsi="Times New Roman" w:cs="Times New Roman"/>
          <w:iCs/>
          <w:noProof/>
          <w:sz w:val="24"/>
          <w:szCs w:val="24"/>
        </w:rPr>
        <w:t>USA</w:t>
      </w:r>
      <w:r w:rsidRPr="008D2636">
        <w:rPr>
          <w:rFonts w:ascii="Times New Roman" w:hAnsi="Times New Roman" w:cs="Times New Roman"/>
          <w:noProof/>
          <w:sz w:val="24"/>
          <w:szCs w:val="24"/>
        </w:rPr>
        <w:t xml:space="preserve"> </w:t>
      </w:r>
      <w:r w:rsidRPr="00880939">
        <w:rPr>
          <w:rFonts w:ascii="Times New Roman" w:hAnsi="Times New Roman" w:cs="Times New Roman"/>
          <w:iCs/>
          <w:noProof/>
          <w:sz w:val="24"/>
          <w:szCs w:val="24"/>
        </w:rPr>
        <w:t>114</w:t>
      </w:r>
      <w:r w:rsidR="008D2636">
        <w:rPr>
          <w:rFonts w:ascii="Times New Roman" w:hAnsi="Times New Roman" w:cs="Times New Roman"/>
          <w:noProof/>
          <w:sz w:val="24"/>
          <w:szCs w:val="24"/>
        </w:rPr>
        <w:t>:</w:t>
      </w:r>
      <w:r w:rsidRPr="0008650F">
        <w:rPr>
          <w:rFonts w:ascii="Times New Roman" w:hAnsi="Times New Roman" w:cs="Times New Roman"/>
          <w:noProof/>
          <w:sz w:val="24"/>
          <w:szCs w:val="24"/>
        </w:rPr>
        <w:t xml:space="preserve"> 12202–12207 </w:t>
      </w:r>
    </w:p>
    <w:p w14:paraId="16012606" w14:textId="072CC334" w:rsidR="00D460EF" w:rsidRPr="000C59DE" w:rsidRDefault="007206D7" w:rsidP="00525AD2">
      <w:pPr>
        <w:spacing w:after="0" w:line="480" w:lineRule="auto"/>
        <w:ind w:left="720" w:right="288" w:hanging="720"/>
        <w:rPr>
          <w:rFonts w:ascii="Times New Roman" w:hAnsi="Times New Roman" w:cs="Times New Roman"/>
          <w:sz w:val="24"/>
          <w:szCs w:val="24"/>
        </w:rPr>
      </w:pPr>
      <w:r w:rsidRPr="00880939">
        <w:rPr>
          <w:rFonts w:ascii="Times New Roman" w:hAnsi="Times New Roman" w:cs="Times New Roman"/>
          <w:color w:val="333333"/>
          <w:sz w:val="24"/>
          <w:szCs w:val="24"/>
          <w:shd w:val="clear" w:color="auto" w:fill="FCFCFC"/>
        </w:rPr>
        <w:t xml:space="preserve">Hare, SR </w:t>
      </w:r>
      <w:r w:rsidR="00D460EF" w:rsidRPr="00880939">
        <w:rPr>
          <w:rFonts w:ascii="Times New Roman" w:hAnsi="Times New Roman" w:cs="Times New Roman"/>
          <w:color w:val="333333"/>
          <w:sz w:val="24"/>
          <w:szCs w:val="24"/>
          <w:shd w:val="clear" w:color="auto" w:fill="FCFCFC"/>
        </w:rPr>
        <w:t>(1996): Low frequency climate variability and salmon production. Ph.D. Dissertation. Univ. of Washington, Seattle, WA, 306 pp</w:t>
      </w:r>
    </w:p>
    <w:p w14:paraId="039E8E04" w14:textId="4DA23A30" w:rsidR="00525AD2" w:rsidRPr="00872EBE" w:rsidRDefault="00525AD2" w:rsidP="00525AD2">
      <w:pPr>
        <w:spacing w:after="0" w:line="480" w:lineRule="auto"/>
        <w:ind w:left="720" w:right="288" w:hanging="720"/>
        <w:rPr>
          <w:rFonts w:ascii="Times New Roman" w:hAnsi="Times New Roman" w:cs="Times New Roman"/>
          <w:sz w:val="24"/>
          <w:szCs w:val="24"/>
        </w:rPr>
      </w:pPr>
      <w:r w:rsidRPr="00872EBE">
        <w:rPr>
          <w:rFonts w:ascii="Times New Roman" w:hAnsi="Times New Roman" w:cs="Times New Roman"/>
          <w:sz w:val="24"/>
          <w:szCs w:val="24"/>
        </w:rPr>
        <w:t>Harford, WJ, Karnauskas M, Walter JF, Liu H. 2017. Non-parametric modeling reveals environmental effects on Bluefin tuna recruitment in Atlantic, Pacific and Southern Oceans. Fish Oceanogr 26:396-412</w:t>
      </w:r>
    </w:p>
    <w:p w14:paraId="74BAEFF7" w14:textId="5F8213CF" w:rsidR="00525AD2" w:rsidRDefault="00525AD2" w:rsidP="00525AD2">
      <w:pPr>
        <w:spacing w:after="0" w:line="480" w:lineRule="auto"/>
        <w:ind w:left="720" w:hanging="720"/>
        <w:rPr>
          <w:rFonts w:ascii="Times New Roman" w:hAnsi="Times New Roman"/>
          <w:sz w:val="24"/>
          <w:szCs w:val="24"/>
        </w:rPr>
      </w:pPr>
      <w:r w:rsidRPr="00D460EF">
        <w:rPr>
          <w:rFonts w:ascii="Times New Roman" w:hAnsi="Times New Roman" w:cs="Times New Roman"/>
          <w:color w:val="444444"/>
          <w:sz w:val="24"/>
          <w:szCs w:val="24"/>
          <w:shd w:val="clear" w:color="auto" w:fill="FFFFFF"/>
        </w:rPr>
        <w:t>Huang B, Thorne P</w:t>
      </w:r>
      <w:r w:rsidRPr="00EB6C41">
        <w:rPr>
          <w:rFonts w:ascii="Times New Roman" w:hAnsi="Times New Roman" w:cs="Times New Roman"/>
          <w:color w:val="444444"/>
          <w:sz w:val="24"/>
          <w:szCs w:val="24"/>
          <w:shd w:val="clear" w:color="auto" w:fill="FFFFFF"/>
        </w:rPr>
        <w:t>W, Banzon PF, Boyer T, Chepurin G, Lawrimore JH, Menne MJ, Smith TM, Vose RS, Zhang H-M. 2017: Extended Reconstructed Sea Surface Temperature version 5 (ERSSTv5), Upgrades, validations, and intercomparisons. J Climate 30: 8179-8205</w:t>
      </w:r>
    </w:p>
    <w:p w14:paraId="4294BFA1" w14:textId="3365B21B"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 Oceanogr 56: 5-22</w:t>
      </w:r>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Hunt Jr GL, Stabeno P, Walters G, Sinclair E, Brodeur RD, Napp JM, Bond NA. 2002. Climate change and control of the southeastern Bering Sea pelagic ecosystem. Deep Sea Research II 49: 5821-5853</w:t>
      </w:r>
    </w:p>
    <w:p w14:paraId="4447B735" w14:textId="794B32AD" w:rsidR="00525AD2" w:rsidRPr="006841A3" w:rsidRDefault="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w:t>
      </w:r>
      <w:r w:rsidR="001A485E">
        <w:rPr>
          <w:rFonts w:ascii="Times New Roman" w:hAnsi="Times New Roman"/>
          <w:sz w:val="24"/>
          <w:szCs w:val="24"/>
        </w:rPr>
        <w:t xml:space="preserve"> </w:t>
      </w:r>
      <w:r>
        <w:rPr>
          <w:rFonts w:ascii="Times New Roman" w:hAnsi="Times New Roman"/>
          <w:sz w:val="24"/>
          <w:szCs w:val="24"/>
        </w:rPr>
        <w:t>Mar</w:t>
      </w:r>
      <w:r w:rsidR="001A485E">
        <w:rPr>
          <w:rFonts w:ascii="Times New Roman" w:hAnsi="Times New Roman"/>
          <w:sz w:val="24"/>
          <w:szCs w:val="24"/>
        </w:rPr>
        <w:t xml:space="preserve"> </w:t>
      </w:r>
      <w:r>
        <w:rPr>
          <w:rFonts w:ascii="Times New Roman" w:hAnsi="Times New Roman"/>
          <w:sz w:val="24"/>
          <w:szCs w:val="24"/>
        </w:rPr>
        <w:t>Sci 79: 937-953</w:t>
      </w:r>
    </w:p>
    <w:p w14:paraId="0E4C4D11" w14:textId="0C6DB461"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p>
    <w:p w14:paraId="20352C5E" w14:textId="660088AE"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p>
    <w:p w14:paraId="32F3C58D" w14:textId="7A651A36"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w:t>
      </w:r>
      <w:r w:rsidR="00D13C10">
        <w:rPr>
          <w:rFonts w:ascii="Times New Roman" w:hAnsi="Times New Roman"/>
          <w:sz w:val="24"/>
          <w:szCs w:val="24"/>
        </w:rPr>
        <w:t>.</w:t>
      </w:r>
      <w:r>
        <w:rPr>
          <w:rFonts w:ascii="Times New Roman" w:hAnsi="Times New Roman"/>
          <w:sz w:val="24"/>
          <w:szCs w:val="24"/>
        </w:rPr>
        <w:t xml:space="preserve"> Biol Bull</w:t>
      </w:r>
      <w:r>
        <w:rPr>
          <w:rFonts w:ascii="Times New Roman" w:hAnsi="Times New Roman"/>
          <w:i/>
          <w:sz w:val="24"/>
          <w:szCs w:val="24"/>
        </w:rPr>
        <w:t xml:space="preserve"> </w:t>
      </w:r>
      <w:r>
        <w:rPr>
          <w:rFonts w:ascii="Times New Roman" w:hAnsi="Times New Roman"/>
          <w:sz w:val="24"/>
          <w:szCs w:val="24"/>
        </w:rPr>
        <w:t>165:197-208</w:t>
      </w:r>
    </w:p>
    <w:p w14:paraId="267DA771" w14:textId="77777777" w:rsidR="00D902D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4CEE7CED" w14:textId="3EFCA7E3" w:rsidR="00525AD2" w:rsidRDefault="00D902D3" w:rsidP="00525AD2">
      <w:pPr>
        <w:spacing w:after="0" w:line="480" w:lineRule="auto"/>
        <w:ind w:left="720" w:right="288" w:hanging="720"/>
        <w:rPr>
          <w:rFonts w:ascii="Times New Roman" w:hAnsi="Times New Roman"/>
          <w:sz w:val="24"/>
          <w:szCs w:val="24"/>
        </w:rPr>
      </w:pPr>
      <w:r>
        <w:rPr>
          <w:rFonts w:ascii="Times New Roman" w:hAnsi="Times New Roman"/>
          <w:sz w:val="24"/>
          <w:szCs w:val="24"/>
        </w:rPr>
        <w:t>Jewett SC and Feder HM (1983) Food of the Tanner crab Chionoecetes bairdi near Kodiak Island Alaska. J Crust Biol 3: 196-207</w:t>
      </w:r>
    </w:p>
    <w:p w14:paraId="743B6D9B" w14:textId="57BF801B"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w:t>
      </w:r>
      <w:r w:rsidR="001A485E">
        <w:rPr>
          <w:rFonts w:ascii="Times New Roman" w:hAnsi="Times New Roman"/>
          <w:sz w:val="24"/>
          <w:szCs w:val="24"/>
        </w:rPr>
        <w:t xml:space="preserve"> </w:t>
      </w:r>
      <w:r>
        <w:rPr>
          <w:rFonts w:ascii="Times New Roman" w:hAnsi="Times New Roman"/>
          <w:sz w:val="24"/>
          <w:szCs w:val="24"/>
        </w:rPr>
        <w:t>Soc</w:t>
      </w:r>
      <w:r w:rsidR="001A485E">
        <w:rPr>
          <w:rFonts w:ascii="Times New Roman" w:hAnsi="Times New Roman"/>
          <w:sz w:val="24"/>
          <w:szCs w:val="24"/>
        </w:rPr>
        <w:t xml:space="preserve"> </w:t>
      </w:r>
      <w:r>
        <w:rPr>
          <w:rFonts w:ascii="Times New Roman" w:hAnsi="Times New Roman"/>
          <w:sz w:val="24"/>
          <w:szCs w:val="24"/>
        </w:rPr>
        <w:t xml:space="preserve"> Sci Fish 45:7-9</w:t>
      </w:r>
    </w:p>
    <w:p w14:paraId="26E8C786" w14:textId="30861712"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lastRenderedPageBreak/>
        <w:t>Kortsch S, Primicerio</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R, Fossheim</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M, Dolgov</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AV, Aschan M (2015). Climate change alters the structure of arctic marine food webs due to poleward shifts of boreal generalists</w:t>
      </w:r>
      <w:r w:rsidR="00D13C10">
        <w:rPr>
          <w:rFonts w:ascii="Times New Roman" w:hAnsi="Times New Roman" w:cs="Times New Roman"/>
          <w:noProof/>
          <w:sz w:val="24"/>
          <w:szCs w:val="24"/>
        </w:rPr>
        <w:t>.</w:t>
      </w:r>
      <w:r w:rsidRPr="0008650F">
        <w:rPr>
          <w:rFonts w:ascii="Times New Roman" w:hAnsi="Times New Roman" w:cs="Times New Roman"/>
          <w:noProof/>
          <w:sz w:val="24"/>
          <w:szCs w:val="24"/>
        </w:rPr>
        <w:t xml:space="preserve"> </w:t>
      </w:r>
      <w:r w:rsidR="001A485E" w:rsidRPr="00880939">
        <w:rPr>
          <w:rFonts w:ascii="Times New Roman" w:hAnsi="Times New Roman" w:cs="Times New Roman"/>
          <w:iCs/>
          <w:noProof/>
          <w:sz w:val="24"/>
          <w:szCs w:val="24"/>
        </w:rPr>
        <w:t>Proc Royal Soc B</w:t>
      </w:r>
      <w:r w:rsidRPr="00880939">
        <w:rPr>
          <w:rFonts w:ascii="Times New Roman" w:hAnsi="Times New Roman" w:cs="Times New Roman"/>
          <w:iCs/>
          <w:noProof/>
          <w:sz w:val="24"/>
          <w:szCs w:val="24"/>
        </w:rPr>
        <w:t>-</w:t>
      </w:r>
      <w:r w:rsidR="001A485E" w:rsidRPr="00880939">
        <w:rPr>
          <w:rFonts w:ascii="Times New Roman" w:hAnsi="Times New Roman" w:cs="Times New Roman"/>
          <w:iCs/>
          <w:noProof/>
          <w:sz w:val="24"/>
          <w:szCs w:val="24"/>
        </w:rPr>
        <w:t>Bio Sci</w:t>
      </w:r>
      <w:r w:rsidRPr="0008650F">
        <w:rPr>
          <w:rFonts w:ascii="Times New Roman" w:hAnsi="Times New Roman" w:cs="Times New Roman"/>
          <w:noProof/>
          <w:sz w:val="24"/>
          <w:szCs w:val="24"/>
        </w:rPr>
        <w:t xml:space="preserve"> </w:t>
      </w:r>
      <w:r w:rsidRPr="00880939">
        <w:rPr>
          <w:rFonts w:ascii="Times New Roman" w:hAnsi="Times New Roman" w:cs="Times New Roman"/>
          <w:iCs/>
          <w:noProof/>
          <w:sz w:val="24"/>
          <w:szCs w:val="24"/>
        </w:rPr>
        <w:t>282</w:t>
      </w:r>
      <w:r w:rsidR="001A485E">
        <w:rPr>
          <w:rFonts w:ascii="Times New Roman" w:hAnsi="Times New Roman" w:cs="Times New Roman"/>
          <w:noProof/>
          <w:sz w:val="24"/>
          <w:szCs w:val="24"/>
        </w:rPr>
        <w:t>:</w:t>
      </w:r>
      <w:r w:rsidRPr="0008650F">
        <w:rPr>
          <w:rFonts w:ascii="Times New Roman" w:hAnsi="Times New Roman" w:cs="Times New Roman"/>
          <w:noProof/>
          <w:sz w:val="24"/>
          <w:szCs w:val="24"/>
        </w:rPr>
        <w:t xml:space="preserve"> 31–39</w:t>
      </w:r>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C0CD159"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p>
    <w:p w14:paraId="5584FE9B" w14:textId="481286D5"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 Tech Memo NMFS-AFSC-158, 230 p</w:t>
      </w:r>
    </w:p>
    <w:p w14:paraId="6A2866CF" w14:textId="7ED5DA5D"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Laufkötter</w:t>
      </w:r>
      <w:r w:rsidR="00335AC4">
        <w:rPr>
          <w:rFonts w:ascii="Times New Roman" w:hAnsi="Times New Roman" w:cs="Times New Roman"/>
          <w:noProof/>
          <w:sz w:val="24"/>
          <w:szCs w:val="24"/>
        </w:rPr>
        <w:t xml:space="preserve"> </w:t>
      </w:r>
      <w:r w:rsidRPr="00E473C0">
        <w:rPr>
          <w:rFonts w:ascii="Times New Roman" w:hAnsi="Times New Roman" w:cs="Times New Roman"/>
          <w:noProof/>
          <w:sz w:val="24"/>
          <w:szCs w:val="24"/>
        </w:rPr>
        <w:t>C, Zscheischler</w:t>
      </w:r>
      <w:r w:rsidR="00335AC4">
        <w:rPr>
          <w:rFonts w:ascii="Times New Roman" w:hAnsi="Times New Roman" w:cs="Times New Roman"/>
          <w:noProof/>
          <w:sz w:val="24"/>
          <w:szCs w:val="24"/>
        </w:rPr>
        <w:t xml:space="preserve"> </w:t>
      </w:r>
      <w:r w:rsidRPr="00E473C0">
        <w:rPr>
          <w:rFonts w:ascii="Times New Roman" w:hAnsi="Times New Roman" w:cs="Times New Roman"/>
          <w:noProof/>
          <w:sz w:val="24"/>
          <w:szCs w:val="24"/>
        </w:rPr>
        <w:t>J</w:t>
      </w:r>
      <w:r w:rsidR="00335AC4">
        <w:rPr>
          <w:rFonts w:ascii="Times New Roman" w:hAnsi="Times New Roman" w:cs="Times New Roman"/>
          <w:noProof/>
          <w:sz w:val="24"/>
          <w:szCs w:val="24"/>
        </w:rPr>
        <w:t xml:space="preserve">, </w:t>
      </w:r>
      <w:r w:rsidRPr="00E473C0">
        <w:rPr>
          <w:rFonts w:ascii="Times New Roman" w:hAnsi="Times New Roman" w:cs="Times New Roman"/>
          <w:noProof/>
          <w:sz w:val="24"/>
          <w:szCs w:val="24"/>
        </w:rPr>
        <w:t>Frölicher TL</w:t>
      </w:r>
      <w:r w:rsidR="00335AC4">
        <w:rPr>
          <w:rFonts w:ascii="Times New Roman" w:hAnsi="Times New Roman" w:cs="Times New Roman"/>
          <w:noProof/>
          <w:sz w:val="24"/>
          <w:szCs w:val="24"/>
        </w:rPr>
        <w:t xml:space="preserve"> </w:t>
      </w:r>
      <w:r w:rsidRPr="00E473C0">
        <w:rPr>
          <w:rFonts w:ascii="Times New Roman" w:hAnsi="Times New Roman" w:cs="Times New Roman"/>
          <w:noProof/>
          <w:sz w:val="24"/>
          <w:szCs w:val="24"/>
        </w:rPr>
        <w:t xml:space="preserve">(2020). High-impact marine heatwaves attributable to human-induced global warming. </w:t>
      </w:r>
      <w:r w:rsidR="00335AC4" w:rsidRPr="00880939">
        <w:rPr>
          <w:rFonts w:ascii="Times New Roman" w:hAnsi="Times New Roman" w:cs="Times New Roman"/>
          <w:iCs/>
          <w:noProof/>
          <w:sz w:val="24"/>
          <w:szCs w:val="24"/>
        </w:rPr>
        <w:t>Science</w:t>
      </w:r>
      <w:r w:rsidRPr="00335AC4">
        <w:rPr>
          <w:rFonts w:ascii="Times New Roman" w:hAnsi="Times New Roman" w:cs="Times New Roman"/>
          <w:noProof/>
          <w:sz w:val="24"/>
          <w:szCs w:val="24"/>
        </w:rPr>
        <w:t xml:space="preserve"> </w:t>
      </w:r>
      <w:r w:rsidRPr="00880939">
        <w:rPr>
          <w:rFonts w:ascii="Times New Roman" w:hAnsi="Times New Roman" w:cs="Times New Roman"/>
          <w:iCs/>
          <w:noProof/>
          <w:sz w:val="24"/>
          <w:szCs w:val="24"/>
        </w:rPr>
        <w:t>369</w:t>
      </w:r>
      <w:r w:rsidR="00335AC4">
        <w:rPr>
          <w:rFonts w:ascii="Times New Roman" w:hAnsi="Times New Roman" w:cs="Times New Roman"/>
          <w:noProof/>
          <w:sz w:val="24"/>
          <w:szCs w:val="24"/>
        </w:rPr>
        <w:t>: 1621-1625</w:t>
      </w:r>
    </w:p>
    <w:p w14:paraId="2AFCFF9F" w14:textId="66315054" w:rsidR="00525AD2" w:rsidRPr="0029749B" w:rsidRDefault="00525AD2" w:rsidP="00525AD2">
      <w:pPr>
        <w:spacing w:after="0" w:line="480" w:lineRule="auto"/>
        <w:ind w:left="720" w:right="288" w:hanging="720"/>
        <w:rPr>
          <w:ins w:id="253" w:author="Jon.Richar" w:date="2024-01-16T09:45:00Z"/>
          <w:rFonts w:ascii="Times New Roman" w:hAnsi="Times New Roman"/>
          <w:sz w:val="24"/>
          <w:szCs w:val="24"/>
        </w:rPr>
      </w:pPr>
      <w:commentRangeStart w:id="254"/>
      <w:r w:rsidRPr="0029749B">
        <w:rPr>
          <w:rFonts w:ascii="Times New Roman" w:hAnsi="Times New Roman"/>
          <w:sz w:val="24"/>
          <w:szCs w:val="24"/>
          <w:highlight w:val="red"/>
          <w:rPrChange w:id="255" w:author="Jon.Richar" w:date="2024-01-16T09:49:00Z">
            <w:rPr>
              <w:rFonts w:ascii="Times New Roman" w:hAnsi="Times New Roman"/>
              <w:sz w:val="24"/>
              <w:szCs w:val="24"/>
            </w:rPr>
          </w:rPrChange>
        </w:rPr>
        <w:t xml:space="preserve">Litzow MA, Ciannelli L, Puerta P, Wettstein JJ, Rykaczewski RR, Opiekun M </w:t>
      </w:r>
      <w:r w:rsidR="00335AC4" w:rsidRPr="0029749B">
        <w:rPr>
          <w:rFonts w:ascii="Times New Roman" w:hAnsi="Times New Roman"/>
          <w:sz w:val="24"/>
          <w:szCs w:val="24"/>
          <w:highlight w:val="red"/>
          <w:rPrChange w:id="256" w:author="Jon.Richar" w:date="2024-01-16T09:49:00Z">
            <w:rPr>
              <w:rFonts w:ascii="Times New Roman" w:hAnsi="Times New Roman"/>
              <w:sz w:val="24"/>
              <w:szCs w:val="24"/>
            </w:rPr>
          </w:rPrChange>
        </w:rPr>
        <w:t>(</w:t>
      </w:r>
      <w:r w:rsidRPr="0029749B">
        <w:rPr>
          <w:rFonts w:ascii="Times New Roman" w:hAnsi="Times New Roman"/>
          <w:sz w:val="24"/>
          <w:szCs w:val="24"/>
          <w:highlight w:val="red"/>
          <w:rPrChange w:id="257" w:author="Jon.Richar" w:date="2024-01-16T09:49:00Z">
            <w:rPr>
              <w:rFonts w:ascii="Times New Roman" w:hAnsi="Times New Roman"/>
              <w:sz w:val="24"/>
              <w:szCs w:val="24"/>
            </w:rPr>
          </w:rPrChange>
        </w:rPr>
        <w:t>2018</w:t>
      </w:r>
      <w:r w:rsidR="00335AC4" w:rsidRPr="0029749B">
        <w:rPr>
          <w:rFonts w:ascii="Times New Roman" w:hAnsi="Times New Roman"/>
          <w:sz w:val="24"/>
          <w:szCs w:val="24"/>
          <w:highlight w:val="red"/>
          <w:rPrChange w:id="258" w:author="Jon.Richar" w:date="2024-01-16T09:49:00Z">
            <w:rPr>
              <w:rFonts w:ascii="Times New Roman" w:hAnsi="Times New Roman"/>
              <w:sz w:val="24"/>
              <w:szCs w:val="24"/>
            </w:rPr>
          </w:rPrChange>
        </w:rPr>
        <w:t xml:space="preserve">) </w:t>
      </w:r>
      <w:r w:rsidRPr="0029749B">
        <w:rPr>
          <w:rFonts w:ascii="Times New Roman" w:hAnsi="Times New Roman"/>
          <w:sz w:val="24"/>
          <w:szCs w:val="24"/>
          <w:highlight w:val="red"/>
          <w:rPrChange w:id="259" w:author="Jon.Richar" w:date="2024-01-16T09:49:00Z">
            <w:rPr>
              <w:rFonts w:ascii="Times New Roman" w:hAnsi="Times New Roman"/>
              <w:sz w:val="24"/>
              <w:szCs w:val="24"/>
            </w:rPr>
          </w:rPrChange>
        </w:rPr>
        <w:t>Non-Stationary climate-salmon relationships in the Gulf of Alaska. Proc R Soc B. 285: 20181855</w:t>
      </w:r>
      <w:commentRangeEnd w:id="254"/>
      <w:r w:rsidR="00D07241">
        <w:rPr>
          <w:rStyle w:val="CommentReference"/>
        </w:rPr>
        <w:commentReference w:id="254"/>
      </w:r>
    </w:p>
    <w:commentRangeStart w:id="260"/>
    <w:p w14:paraId="41E7657D" w14:textId="43519FBF" w:rsidR="0029749B" w:rsidRPr="0029749B" w:rsidRDefault="0029749B">
      <w:pPr>
        <w:pStyle w:val="Bibliography"/>
        <w:spacing w:after="120" w:line="480" w:lineRule="auto"/>
        <w:ind w:left="720" w:hanging="720"/>
        <w:rPr>
          <w:rFonts w:ascii="Times New Roman" w:hAnsi="Times New Roman" w:cs="Times New Roman"/>
          <w:sz w:val="24"/>
          <w:szCs w:val="24"/>
        </w:rPr>
        <w:pPrChange w:id="261" w:author="Jon.Richar" w:date="2024-01-16T09:47:00Z">
          <w:pPr>
            <w:pStyle w:val="Bibliography"/>
            <w:spacing w:line="360" w:lineRule="auto"/>
          </w:pPr>
        </w:pPrChange>
      </w:pPr>
      <w:r w:rsidRPr="0029749B">
        <w:rPr>
          <w:rFonts w:ascii="Times New Roman" w:hAnsi="Times New Roman" w:cs="Times New Roman"/>
          <w:sz w:val="24"/>
          <w:szCs w:val="24"/>
        </w:rPr>
        <w:fldChar w:fldCharType="begin"/>
      </w:r>
      <w:r w:rsidRPr="0029749B">
        <w:rPr>
          <w:rFonts w:ascii="Times New Roman" w:hAnsi="Times New Roman" w:cs="Times New Roman"/>
          <w:sz w:val="24"/>
          <w:szCs w:val="24"/>
        </w:rPr>
        <w:instrText xml:space="preserve"> ADDIN ZOTERO_BIBL {"uncited":[],"omitted":[],"custom":[]} CSL_BIBLIOGRAPHY </w:instrText>
      </w:r>
      <w:r w:rsidRPr="0029749B">
        <w:rPr>
          <w:rFonts w:ascii="Times New Roman" w:hAnsi="Times New Roman" w:cs="Times New Roman"/>
          <w:sz w:val="24"/>
          <w:szCs w:val="24"/>
        </w:rPr>
        <w:fldChar w:fldCharType="separate"/>
      </w:r>
      <w:r w:rsidRPr="0029749B">
        <w:rPr>
          <w:rFonts w:ascii="Times New Roman" w:hAnsi="Times New Roman" w:cs="Times New Roman"/>
          <w:sz w:val="24"/>
          <w:szCs w:val="24"/>
        </w:rPr>
        <w:t>Litzow</w:t>
      </w:r>
      <w:del w:id="262"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xml:space="preserve"> M</w:t>
      </w:r>
      <w:del w:id="263"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A</w:t>
      </w:r>
      <w:del w:id="264"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Malick</w:t>
      </w:r>
      <w:del w:id="265"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xml:space="preserve"> M</w:t>
      </w:r>
      <w:del w:id="266"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J</w:t>
      </w:r>
      <w:del w:id="267"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Kristiansen</w:t>
      </w:r>
      <w:del w:id="268"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xml:space="preserve"> T</w:t>
      </w:r>
      <w:del w:id="269"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Connors</w:t>
      </w:r>
      <w:del w:id="270"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xml:space="preserve"> B</w:t>
      </w:r>
      <w:del w:id="271"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M</w:t>
      </w:r>
      <w:del w:id="272"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Ruggerone</w:t>
      </w:r>
      <w:del w:id="273"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xml:space="preserve"> G</w:t>
      </w:r>
      <w:del w:id="274" w:author="Jon.Richar" w:date="2024-01-16T10:31: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T</w:t>
      </w:r>
      <w:ins w:id="275" w:author="Jon.Richar" w:date="2024-01-16T10:32:00Z">
        <w:r w:rsidR="00D07241">
          <w:rPr>
            <w:rFonts w:ascii="Times New Roman" w:hAnsi="Times New Roman" w:cs="Times New Roman"/>
            <w:sz w:val="24"/>
            <w:szCs w:val="24"/>
          </w:rPr>
          <w:t xml:space="preserve"> (</w:t>
        </w:r>
      </w:ins>
      <w:del w:id="276" w:author="Jon.Richar" w:date="2024-01-16T10:32:00Z">
        <w:r w:rsidRPr="0029749B" w:rsidDel="00D07241">
          <w:rPr>
            <w:rFonts w:ascii="Times New Roman" w:hAnsi="Times New Roman" w:cs="Times New Roman"/>
            <w:sz w:val="24"/>
            <w:szCs w:val="24"/>
          </w:rPr>
          <w:delText xml:space="preserve">., </w:delText>
        </w:r>
      </w:del>
      <w:r w:rsidRPr="0029749B">
        <w:rPr>
          <w:rFonts w:ascii="Times New Roman" w:hAnsi="Times New Roman" w:cs="Times New Roman"/>
          <w:sz w:val="24"/>
          <w:szCs w:val="24"/>
        </w:rPr>
        <w:t>2024</w:t>
      </w:r>
      <w:ins w:id="277" w:author="Jon.Richar" w:date="2024-01-16T10:32:00Z">
        <w:r w:rsidR="00D07241">
          <w:rPr>
            <w:rFonts w:ascii="Times New Roman" w:hAnsi="Times New Roman" w:cs="Times New Roman"/>
            <w:sz w:val="24"/>
            <w:szCs w:val="24"/>
          </w:rPr>
          <w:t>)</w:t>
        </w:r>
      </w:ins>
      <w:del w:id="278" w:author="Jon.Richar" w:date="2024-01-16T10:32:00Z">
        <w:r w:rsidRPr="0029749B" w:rsidDel="00D07241">
          <w:rPr>
            <w:rFonts w:ascii="Times New Roman" w:hAnsi="Times New Roman" w:cs="Times New Roman"/>
            <w:sz w:val="24"/>
            <w:szCs w:val="24"/>
          </w:rPr>
          <w:delText>.</w:delText>
        </w:r>
      </w:del>
      <w:r w:rsidRPr="0029749B">
        <w:rPr>
          <w:rFonts w:ascii="Times New Roman" w:hAnsi="Times New Roman" w:cs="Times New Roman"/>
          <w:sz w:val="24"/>
          <w:szCs w:val="24"/>
        </w:rPr>
        <w:t xml:space="preserve"> Climate attribution time series track the evolution of human influence on North Pacific sea surface temperature. </w:t>
      </w:r>
      <w:r w:rsidRPr="00D07241">
        <w:rPr>
          <w:rFonts w:ascii="Times New Roman" w:hAnsi="Times New Roman" w:cs="Times New Roman"/>
          <w:color w:val="FF0000"/>
          <w:sz w:val="24"/>
          <w:szCs w:val="24"/>
          <w:highlight w:val="yellow"/>
          <w:rPrChange w:id="279" w:author="Jon.Richar" w:date="2024-01-16T10:33:00Z">
            <w:rPr>
              <w:rFonts w:ascii="Times New Roman" w:hAnsi="Times New Roman" w:cs="Times New Roman"/>
              <w:sz w:val="24"/>
              <w:szCs w:val="24"/>
            </w:rPr>
          </w:rPrChange>
        </w:rPr>
        <w:t>Environmental Research Letters</w:t>
      </w:r>
      <w:r w:rsidRPr="0029749B">
        <w:rPr>
          <w:rFonts w:ascii="Times New Roman" w:hAnsi="Times New Roman" w:cs="Times New Roman"/>
          <w:sz w:val="24"/>
          <w:szCs w:val="24"/>
        </w:rPr>
        <w:t xml:space="preserve"> 9. https://doi.org/10.1088/1748-9326/ad0c88</w:t>
      </w:r>
    </w:p>
    <w:p w14:paraId="652D43D9" w14:textId="77777777" w:rsidR="0029749B" w:rsidRDefault="0029749B">
      <w:pPr>
        <w:pStyle w:val="CommentText"/>
        <w:spacing w:after="120" w:line="480" w:lineRule="auto"/>
        <w:rPr>
          <w:ins w:id="280" w:author="Jon.Richar" w:date="2024-01-16T09:46:00Z"/>
        </w:rPr>
        <w:pPrChange w:id="281" w:author="Jon.Richar" w:date="2024-01-16T09:47:00Z">
          <w:pPr>
            <w:pStyle w:val="CommentText"/>
            <w:spacing w:line="360" w:lineRule="auto"/>
          </w:pPr>
        </w:pPrChange>
      </w:pPr>
      <w:r w:rsidRPr="0029749B">
        <w:rPr>
          <w:rFonts w:ascii="Times New Roman" w:hAnsi="Times New Roman" w:cs="Times New Roman"/>
          <w:sz w:val="24"/>
          <w:szCs w:val="24"/>
        </w:rPr>
        <w:fldChar w:fldCharType="end"/>
      </w:r>
      <w:commentRangeEnd w:id="260"/>
      <w:r w:rsidR="00D07241">
        <w:rPr>
          <w:rStyle w:val="CommentReference"/>
        </w:rPr>
        <w:commentReference w:id="260"/>
      </w:r>
    </w:p>
    <w:p w14:paraId="0CE395A3" w14:textId="7C396BBE" w:rsidR="0029749B" w:rsidRPr="005B65DB" w:rsidDel="0029749B" w:rsidRDefault="0029749B" w:rsidP="00525AD2">
      <w:pPr>
        <w:spacing w:after="0" w:line="480" w:lineRule="auto"/>
        <w:ind w:left="720" w:right="288" w:hanging="720"/>
        <w:rPr>
          <w:del w:id="282" w:author="Jon.Richar" w:date="2024-01-16T09:46:00Z"/>
          <w:rFonts w:ascii="Times New Roman" w:hAnsi="Times New Roman"/>
          <w:sz w:val="24"/>
          <w:szCs w:val="24"/>
        </w:rPr>
      </w:pPr>
    </w:p>
    <w:p w14:paraId="46E74A3B" w14:textId="64CE3EEB"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lastRenderedPageBreak/>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p>
    <w:p w14:paraId="283C1499" w14:textId="69367677" w:rsidR="00324C24" w:rsidRDefault="00324C24" w:rsidP="00525AD2">
      <w:pPr>
        <w:spacing w:after="0" w:line="480" w:lineRule="auto"/>
        <w:ind w:left="720" w:right="288" w:hanging="720"/>
        <w:rPr>
          <w:ins w:id="283" w:author="Jon.Richar" w:date="2024-01-30T09:21:00Z"/>
          <w:rFonts w:ascii="Times New Roman" w:hAnsi="Times New Roman" w:cs="Times New Roman"/>
          <w:sz w:val="24"/>
          <w:szCs w:val="24"/>
        </w:rPr>
      </w:pPr>
      <w:r>
        <w:rPr>
          <w:rFonts w:ascii="Times New Roman" w:hAnsi="Times New Roman" w:cs="Times New Roman"/>
          <w:sz w:val="24"/>
          <w:szCs w:val="24"/>
        </w:rPr>
        <w:t>Lovrich GA and Sainte-Marie B (1997) Cannibalism in the snow crab, Chionoecetes opilio (O. Fabricius)</w:t>
      </w:r>
      <w:r w:rsidR="00EE6C70">
        <w:rPr>
          <w:rFonts w:ascii="Times New Roman" w:hAnsi="Times New Roman" w:cs="Times New Roman"/>
          <w:sz w:val="24"/>
          <w:szCs w:val="24"/>
        </w:rPr>
        <w:t xml:space="preserve"> </w:t>
      </w:r>
      <w:r>
        <w:rPr>
          <w:rFonts w:ascii="Times New Roman" w:hAnsi="Times New Roman" w:cs="Times New Roman"/>
          <w:sz w:val="24"/>
          <w:szCs w:val="24"/>
        </w:rPr>
        <w:t>(Brachyura:Majidae), and its potential importance to recruitment</w:t>
      </w:r>
      <w:r w:rsidR="00EE6C70">
        <w:rPr>
          <w:rFonts w:ascii="Times New Roman" w:hAnsi="Times New Roman" w:cs="Times New Roman"/>
          <w:sz w:val="24"/>
          <w:szCs w:val="24"/>
        </w:rPr>
        <w:t>. J</w:t>
      </w:r>
      <w:r w:rsidR="008D2636">
        <w:rPr>
          <w:rFonts w:ascii="Times New Roman" w:hAnsi="Times New Roman" w:cs="Times New Roman"/>
          <w:sz w:val="24"/>
          <w:szCs w:val="24"/>
        </w:rPr>
        <w:t xml:space="preserve"> Exp Mar Biol Ecol 211: 225-245</w:t>
      </w:r>
    </w:p>
    <w:p w14:paraId="696B9E4D" w14:textId="695560CF" w:rsidR="007F1E21" w:rsidRDefault="007F1E21" w:rsidP="00525AD2">
      <w:pPr>
        <w:spacing w:after="0" w:line="480" w:lineRule="auto"/>
        <w:ind w:left="720" w:right="288" w:hanging="720"/>
        <w:rPr>
          <w:rFonts w:ascii="Times New Roman" w:hAnsi="Times New Roman" w:cs="Times New Roman"/>
          <w:sz w:val="24"/>
          <w:szCs w:val="24"/>
        </w:rPr>
      </w:pPr>
      <w:ins w:id="284" w:author="Jon.Richar" w:date="2024-01-30T09:21:00Z">
        <w:r>
          <w:rPr>
            <w:rFonts w:ascii="Times New Roman" w:hAnsi="Times New Roman" w:cs="Times New Roman"/>
            <w:sz w:val="24"/>
            <w:szCs w:val="24"/>
          </w:rPr>
          <w:t>Marcello LA, Meuter FJ, Dawe EG, Moriyasu M (2012) Effects of temperature and gadid predation on snow crab recruitment</w:t>
        </w:r>
      </w:ins>
      <w:ins w:id="285" w:author="Jon.Richar" w:date="2024-01-30T09:22:00Z">
        <w:r>
          <w:rPr>
            <w:rFonts w:ascii="Times New Roman" w:hAnsi="Times New Roman" w:cs="Times New Roman"/>
            <w:sz w:val="24"/>
            <w:szCs w:val="24"/>
          </w:rPr>
          <w:t xml:space="preserve">: comparisons between the Bering Sea and Atlantic Canada. </w:t>
        </w:r>
      </w:ins>
      <w:ins w:id="286" w:author="Jon.Richar" w:date="2024-01-30T09:23:00Z">
        <w:r>
          <w:rPr>
            <w:rFonts w:ascii="Times New Roman" w:hAnsi="Times New Roman" w:cs="Times New Roman"/>
            <w:sz w:val="24"/>
            <w:szCs w:val="24"/>
          </w:rPr>
          <w:t>Mar Ecol Prog Ser 469: 249-261.</w:t>
        </w:r>
      </w:ins>
    </w:p>
    <w:p w14:paraId="3217A09C" w14:textId="71C84A89"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w:t>
      </w:r>
      <w:r w:rsidR="00335AC4">
        <w:rPr>
          <w:rFonts w:ascii="Times New Roman" w:hAnsi="Times New Roman" w:cs="Times New Roman"/>
          <w:sz w:val="24"/>
          <w:szCs w:val="24"/>
        </w:rPr>
        <w:t xml:space="preserve"> (</w:t>
      </w:r>
      <w:r>
        <w:rPr>
          <w:rFonts w:ascii="Times New Roman" w:hAnsi="Times New Roman" w:cs="Times New Roman"/>
          <w:sz w:val="24"/>
          <w:szCs w:val="24"/>
        </w:rPr>
        <w:t>2019</w:t>
      </w:r>
      <w:r w:rsidR="00335AC4">
        <w:rPr>
          <w:rFonts w:ascii="Times New Roman" w:hAnsi="Times New Roman" w:cs="Times New Roman"/>
          <w:sz w:val="24"/>
          <w:szCs w:val="24"/>
        </w:rPr>
        <w:t>)</w:t>
      </w:r>
      <w:r>
        <w:rPr>
          <w:rFonts w:ascii="Times New Roman" w:hAnsi="Times New Roman" w:cs="Times New Roman"/>
          <w:sz w:val="24"/>
          <w:szCs w:val="24"/>
        </w:rPr>
        <w:t xml:space="preserve">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4F795F15" w14:textId="4961800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Menge BA, Gouhier TC, Freidenberg T, Lubchenco J</w:t>
      </w:r>
      <w:r w:rsidR="00335AC4">
        <w:rPr>
          <w:rFonts w:ascii="Times New Roman" w:hAnsi="Times New Roman" w:cs="Times New Roman"/>
          <w:sz w:val="24"/>
          <w:szCs w:val="24"/>
        </w:rPr>
        <w:t xml:space="preserve"> (</w:t>
      </w:r>
      <w:r>
        <w:rPr>
          <w:rFonts w:ascii="Times New Roman" w:hAnsi="Times New Roman" w:cs="Times New Roman"/>
          <w:sz w:val="24"/>
          <w:szCs w:val="24"/>
        </w:rPr>
        <w:t>2011</w:t>
      </w:r>
      <w:r w:rsidR="00335AC4">
        <w:rPr>
          <w:rFonts w:ascii="Times New Roman" w:hAnsi="Times New Roman" w:cs="Times New Roman"/>
          <w:sz w:val="24"/>
          <w:szCs w:val="24"/>
        </w:rPr>
        <w:t>)</w:t>
      </w:r>
      <w:r>
        <w:rPr>
          <w:rFonts w:ascii="Times New Roman" w:hAnsi="Times New Roman" w:cs="Times New Roman"/>
          <w:sz w:val="24"/>
          <w:szCs w:val="24"/>
        </w:rPr>
        <w:t xml:space="preserve"> Linking long-term, large-scale climatic and environmental variability to patterns of marine invertebrate recruitment: Toward explaining “unexplained” variation. J Exp Mar Biol Ecol 400: 236-249</w:t>
      </w:r>
    </w:p>
    <w:p w14:paraId="0D5A6DA7" w14:textId="0CF57AF7" w:rsidR="00324C24" w:rsidRDefault="00324C24"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 xml:space="preserve">Moksnes P-O, Pihl L, von Montfrans J (1998) Predation on postlarvae and juveniles of the shore crab </w:t>
      </w:r>
      <w:r w:rsidRPr="00880939">
        <w:rPr>
          <w:rFonts w:ascii="Times New Roman" w:hAnsi="Times New Roman" w:cs="Times New Roman"/>
          <w:i/>
          <w:sz w:val="24"/>
          <w:szCs w:val="24"/>
        </w:rPr>
        <w:t>Carcinas maenas</w:t>
      </w:r>
      <w:r>
        <w:rPr>
          <w:rFonts w:ascii="Times New Roman" w:hAnsi="Times New Roman" w:cs="Times New Roman"/>
          <w:sz w:val="24"/>
          <w:szCs w:val="24"/>
        </w:rPr>
        <w:t xml:space="preserve">: importance of shelter, size and cannibalism. Mar </w:t>
      </w:r>
      <w:r w:rsidR="008D2636">
        <w:rPr>
          <w:rFonts w:ascii="Times New Roman" w:hAnsi="Times New Roman" w:cs="Times New Roman"/>
          <w:sz w:val="24"/>
          <w:szCs w:val="24"/>
        </w:rPr>
        <w:t>Ecol Prog Ser 166: 211-225</w:t>
      </w:r>
    </w:p>
    <w:p w14:paraId="22A984F4" w14:textId="067699CC" w:rsidR="00324C24" w:rsidRDefault="00324C24">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Moksnes P-O, Lipcius RN, Pihl L, von Montfrans J (1997) Cannibal-prey dynamics in young juveniles and</w:t>
      </w:r>
      <w:r w:rsidR="00D13C10">
        <w:rPr>
          <w:rFonts w:ascii="Times New Roman" w:hAnsi="Times New Roman" w:cs="Times New Roman"/>
          <w:sz w:val="24"/>
          <w:szCs w:val="24"/>
        </w:rPr>
        <w:t xml:space="preserve"> postlarvae of the blue crab. J</w:t>
      </w:r>
      <w:r>
        <w:rPr>
          <w:rFonts w:ascii="Times New Roman" w:hAnsi="Times New Roman" w:cs="Times New Roman"/>
          <w:sz w:val="24"/>
          <w:szCs w:val="24"/>
        </w:rPr>
        <w:t xml:space="preserve"> Exp Mar Biol Ecol 215: 157-187</w:t>
      </w:r>
    </w:p>
    <w:p w14:paraId="7E417D5F" w14:textId="326D5731" w:rsidR="00525AD2" w:rsidRPr="0008650F" w:rsidRDefault="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Newman M, Alexander, MA, Ault</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TR, Cobb, KM, Deser, C, Di Lorenzo</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E, Mantua, NJ, Miller</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AJ, Minobe</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S, Nakamura</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H, Schneider</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N, Vimont DJ, Phillips</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AS, Scott</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JD</w:t>
      </w:r>
      <w:r w:rsidR="00335AC4">
        <w:rPr>
          <w:rFonts w:ascii="Times New Roman" w:hAnsi="Times New Roman" w:cs="Times New Roman"/>
          <w:noProof/>
          <w:sz w:val="24"/>
          <w:szCs w:val="24"/>
        </w:rPr>
        <w:t>,</w:t>
      </w:r>
      <w:r w:rsidRPr="0008650F">
        <w:rPr>
          <w:rFonts w:ascii="Times New Roman" w:hAnsi="Times New Roman" w:cs="Times New Roman"/>
          <w:noProof/>
          <w:sz w:val="24"/>
          <w:szCs w:val="24"/>
        </w:rPr>
        <w:t xml:space="preserve"> Smith</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 xml:space="preserve">CA (2016). The Pacific Decadal Oscillation, revisited. </w:t>
      </w:r>
      <w:r w:rsidRPr="00880939">
        <w:rPr>
          <w:rFonts w:ascii="Times New Roman" w:hAnsi="Times New Roman" w:cs="Times New Roman"/>
          <w:iCs/>
          <w:noProof/>
          <w:sz w:val="24"/>
          <w:szCs w:val="24"/>
        </w:rPr>
        <w:t>J</w:t>
      </w:r>
      <w:r w:rsidR="00D13C10">
        <w:rPr>
          <w:rFonts w:ascii="Times New Roman" w:hAnsi="Times New Roman" w:cs="Times New Roman"/>
          <w:iCs/>
          <w:noProof/>
          <w:sz w:val="24"/>
          <w:szCs w:val="24"/>
        </w:rPr>
        <w:t xml:space="preserve"> </w:t>
      </w:r>
      <w:r w:rsidRPr="00880939">
        <w:rPr>
          <w:rFonts w:ascii="Times New Roman" w:hAnsi="Times New Roman" w:cs="Times New Roman"/>
          <w:iCs/>
          <w:noProof/>
          <w:sz w:val="24"/>
          <w:szCs w:val="24"/>
        </w:rPr>
        <w:t>Climate</w:t>
      </w:r>
      <w:r w:rsidRPr="0008650F">
        <w:rPr>
          <w:rFonts w:ascii="Times New Roman" w:hAnsi="Times New Roman" w:cs="Times New Roman"/>
          <w:noProof/>
          <w:sz w:val="24"/>
          <w:szCs w:val="24"/>
        </w:rPr>
        <w:t xml:space="preserve">, </w:t>
      </w:r>
      <w:r w:rsidRPr="00880939">
        <w:rPr>
          <w:rFonts w:ascii="Times New Roman" w:hAnsi="Times New Roman" w:cs="Times New Roman"/>
          <w:iCs/>
          <w:noProof/>
          <w:sz w:val="24"/>
          <w:szCs w:val="24"/>
        </w:rPr>
        <w:t>29</w:t>
      </w:r>
      <w:r w:rsidR="00335AC4">
        <w:rPr>
          <w:rFonts w:ascii="Times New Roman" w:hAnsi="Times New Roman" w:cs="Times New Roman"/>
          <w:noProof/>
          <w:sz w:val="24"/>
          <w:szCs w:val="24"/>
        </w:rPr>
        <w:t xml:space="preserve">: </w:t>
      </w:r>
      <w:r w:rsidRPr="0008650F">
        <w:rPr>
          <w:rFonts w:ascii="Times New Roman" w:hAnsi="Times New Roman" w:cs="Times New Roman"/>
          <w:noProof/>
          <w:sz w:val="24"/>
          <w:szCs w:val="24"/>
        </w:rPr>
        <w:t>4399–4427</w:t>
      </w:r>
    </w:p>
    <w:p w14:paraId="31739010" w14:textId="7296855F" w:rsidR="00525AD2" w:rsidRPr="00E61358" w:rsidRDefault="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lastRenderedPageBreak/>
        <w:t>North Pacific Fishery Management Council (NPFMC) (2011) Fishery management plan for Bering Sea/Aleutian Islands king and Tanner crabs. North Pacific Fishery Management Council, Anchorage, Alaska</w:t>
      </w:r>
    </w:p>
    <w:p w14:paraId="396A74AE" w14:textId="28327844" w:rsidR="00525AD2" w:rsidRDefault="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p>
    <w:p w14:paraId="7421B95A" w14:textId="4CE84A62"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p>
    <w:p w14:paraId="4CD0B8DE" w14:textId="43B45B38"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p>
    <w:p w14:paraId="7E50EA32" w14:textId="333AE135"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p>
    <w:p w14:paraId="0135804C" w14:textId="49FCF1FC"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Pestal GP, Taylor DM, Hoenig JM, Shields JD, Pickavance R</w:t>
      </w:r>
      <w:r w:rsidR="00747F5E">
        <w:rPr>
          <w:rFonts w:ascii="Times New Roman" w:hAnsi="Times New Roman"/>
          <w:sz w:val="24"/>
          <w:szCs w:val="24"/>
        </w:rPr>
        <w:t xml:space="preserve"> (</w:t>
      </w:r>
      <w:r>
        <w:rPr>
          <w:rFonts w:ascii="Times New Roman" w:hAnsi="Times New Roman"/>
          <w:sz w:val="24"/>
          <w:szCs w:val="24"/>
        </w:rPr>
        <w:t>2003</w:t>
      </w:r>
      <w:r w:rsidR="00747F5E">
        <w:rPr>
          <w:rFonts w:ascii="Times New Roman" w:hAnsi="Times New Roman"/>
          <w:sz w:val="24"/>
          <w:szCs w:val="24"/>
        </w:rPr>
        <w:t>)</w:t>
      </w:r>
      <w:r>
        <w:rPr>
          <w:rFonts w:ascii="Times New Roman" w:hAnsi="Times New Roman"/>
          <w:sz w:val="24"/>
          <w:szCs w:val="24"/>
        </w:rPr>
        <w:t xml:space="preserve">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Aquat Org</w:t>
      </w:r>
      <w:r w:rsidR="009D3945">
        <w:rPr>
          <w:rFonts w:ascii="Times New Roman" w:hAnsi="Times New Roman"/>
          <w:sz w:val="24"/>
          <w:szCs w:val="24"/>
        </w:rPr>
        <w:t xml:space="preserve"> </w:t>
      </w:r>
      <w:r>
        <w:rPr>
          <w:rFonts w:ascii="Times New Roman" w:hAnsi="Times New Roman"/>
          <w:sz w:val="24"/>
          <w:szCs w:val="24"/>
        </w:rPr>
        <w:t>53: 67-75</w:t>
      </w:r>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3"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24FFAA56"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w:t>
      </w:r>
      <w:r w:rsidR="009D3945">
        <w:rPr>
          <w:rFonts w:ascii="Times New Roman" w:hAnsi="Times New Roman" w:cs="Times New Roman"/>
          <w:sz w:val="24"/>
          <w:szCs w:val="24"/>
        </w:rPr>
        <w:t xml:space="preserve"> </w:t>
      </w:r>
      <w:r>
        <w:rPr>
          <w:rFonts w:ascii="Times New Roman" w:hAnsi="Times New Roman" w:cs="Times New Roman"/>
          <w:sz w:val="24"/>
          <w:szCs w:val="24"/>
        </w:rPr>
        <w:t xml:space="preserve"> G, Curchitser</w:t>
      </w:r>
      <w:r w:rsidR="009D3945">
        <w:rPr>
          <w:rFonts w:ascii="Times New Roman" w:hAnsi="Times New Roman" w:cs="Times New Roman"/>
          <w:sz w:val="24"/>
          <w:szCs w:val="24"/>
        </w:rPr>
        <w:t xml:space="preserve"> </w:t>
      </w:r>
      <w:r>
        <w:rPr>
          <w:rFonts w:ascii="Times New Roman" w:hAnsi="Times New Roman" w:cs="Times New Roman"/>
          <w:sz w:val="24"/>
          <w:szCs w:val="24"/>
        </w:rPr>
        <w:t>E</w:t>
      </w:r>
      <w:r w:rsidR="009D3945">
        <w:rPr>
          <w:rFonts w:ascii="Times New Roman" w:hAnsi="Times New Roman" w:cs="Times New Roman"/>
          <w:sz w:val="24"/>
          <w:szCs w:val="24"/>
        </w:rPr>
        <w:t xml:space="preserve">, </w:t>
      </w:r>
      <w:r>
        <w:rPr>
          <w:rFonts w:ascii="Times New Roman" w:hAnsi="Times New Roman" w:cs="Times New Roman"/>
          <w:sz w:val="24"/>
          <w:szCs w:val="24"/>
        </w:rPr>
        <w:t>Hermann</w:t>
      </w:r>
      <w:r w:rsidR="009D3945">
        <w:rPr>
          <w:rFonts w:ascii="Times New Roman" w:hAnsi="Times New Roman" w:cs="Times New Roman"/>
          <w:sz w:val="24"/>
          <w:szCs w:val="24"/>
        </w:rPr>
        <w:t xml:space="preserve"> </w:t>
      </w:r>
      <w:r>
        <w:rPr>
          <w:rFonts w:ascii="Times New Roman" w:hAnsi="Times New Roman" w:cs="Times New Roman"/>
          <w:sz w:val="24"/>
          <w:szCs w:val="24"/>
        </w:rPr>
        <w:t>AJ</w:t>
      </w:r>
      <w:r w:rsidR="00747F5E">
        <w:rPr>
          <w:rFonts w:ascii="Times New Roman" w:hAnsi="Times New Roman" w:cs="Times New Roman"/>
          <w:sz w:val="24"/>
          <w:szCs w:val="24"/>
        </w:rPr>
        <w:t xml:space="preserve"> (</w:t>
      </w:r>
      <w:r>
        <w:rPr>
          <w:rFonts w:ascii="Times New Roman" w:hAnsi="Times New Roman" w:cs="Times New Roman"/>
          <w:sz w:val="24"/>
          <w:szCs w:val="24"/>
        </w:rPr>
        <w:t>2014</w:t>
      </w:r>
      <w:r w:rsidR="00747F5E">
        <w:rPr>
          <w:rFonts w:ascii="Times New Roman" w:hAnsi="Times New Roman" w:cs="Times New Roman"/>
          <w:sz w:val="24"/>
          <w:szCs w:val="24"/>
        </w:rPr>
        <w:t>)</w:t>
      </w:r>
      <w:r>
        <w:rPr>
          <w:rFonts w:ascii="Times New Roman" w:hAnsi="Times New Roman" w:cs="Times New Roman"/>
          <w:sz w:val="24"/>
          <w:szCs w:val="24"/>
        </w:rPr>
        <w:t xml:space="preserve"> Patterns in connectivity and retention of simulated Tanner crab (Chionoecetes bairdi) larvae in the eastern Bering Sea. Prog Oceanogr138: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4F9A425D"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p>
    <w:p w14:paraId="5E18699B" w14:textId="4F6C94E6"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69983A6B" w14:textId="5E371CD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p>
    <w:p w14:paraId="10061648" w14:textId="001F67A2"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w:t>
      </w:r>
      <w:r w:rsidR="00747F5E">
        <w:rPr>
          <w:rFonts w:ascii="Times New Roman" w:hAnsi="Times New Roman"/>
          <w:sz w:val="24"/>
          <w:szCs w:val="24"/>
        </w:rPr>
        <w:t xml:space="preserve"> (</w:t>
      </w:r>
      <w:r>
        <w:rPr>
          <w:rFonts w:ascii="Times New Roman" w:hAnsi="Times New Roman"/>
          <w:sz w:val="24"/>
          <w:szCs w:val="24"/>
        </w:rPr>
        <w:t>2008</w:t>
      </w:r>
      <w:r w:rsidR="00747F5E">
        <w:rPr>
          <w:rFonts w:ascii="Times New Roman" w:hAnsi="Times New Roman"/>
          <w:sz w:val="24"/>
          <w:szCs w:val="24"/>
        </w:rPr>
        <w:t>)</w:t>
      </w:r>
      <w:r>
        <w:rPr>
          <w:rFonts w:ascii="Times New Roman" w:hAnsi="Times New Roman"/>
          <w:sz w:val="24"/>
          <w:szCs w:val="24"/>
        </w:rPr>
        <w:t xml:space="preserve"> The snow crab mating system: opportunity for natural and unnatural selection in a changing environment. Bull Mar Sci 83: 131-161</w:t>
      </w:r>
    </w:p>
    <w:p w14:paraId="549181DA" w14:textId="77E0540A"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Shields JD, Taylor DM, Sutton SG, O’Keefe PG, Ings DW, Pardy AL</w:t>
      </w:r>
      <w:r w:rsidR="00747F5E">
        <w:rPr>
          <w:rFonts w:ascii="Times New Roman" w:hAnsi="Times New Roman"/>
          <w:sz w:val="24"/>
          <w:szCs w:val="24"/>
        </w:rPr>
        <w:t xml:space="preserve"> (</w:t>
      </w:r>
      <w:r>
        <w:rPr>
          <w:rFonts w:ascii="Times New Roman" w:hAnsi="Times New Roman"/>
          <w:sz w:val="24"/>
          <w:szCs w:val="24"/>
        </w:rPr>
        <w:t>2005</w:t>
      </w:r>
      <w:r w:rsidR="00747F5E">
        <w:rPr>
          <w:rFonts w:ascii="Times New Roman" w:hAnsi="Times New Roman"/>
          <w:sz w:val="24"/>
          <w:szCs w:val="24"/>
        </w:rPr>
        <w:t>)</w:t>
      </w:r>
      <w:r>
        <w:rPr>
          <w:rFonts w:ascii="Times New Roman" w:hAnsi="Times New Roman"/>
          <w:sz w:val="24"/>
          <w:szCs w:val="24"/>
        </w:rPr>
        <w:t xml:space="preserve">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Aquat Org 64: 253-264</w:t>
      </w:r>
    </w:p>
    <w:p w14:paraId="6D2F5CC9" w14:textId="4945962A"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w:t>
      </w:r>
      <w:r w:rsidR="00747F5E">
        <w:rPr>
          <w:rFonts w:ascii="Times New Roman" w:hAnsi="Times New Roman"/>
          <w:sz w:val="24"/>
          <w:szCs w:val="24"/>
        </w:rPr>
        <w:t xml:space="preserve"> (</w:t>
      </w:r>
      <w:r>
        <w:rPr>
          <w:rFonts w:ascii="Times New Roman" w:hAnsi="Times New Roman"/>
          <w:sz w:val="24"/>
          <w:szCs w:val="24"/>
        </w:rPr>
        <w:t>2007</w:t>
      </w:r>
      <w:r w:rsidR="00747F5E">
        <w:rPr>
          <w:rFonts w:ascii="Times New Roman" w:hAnsi="Times New Roman"/>
          <w:sz w:val="24"/>
          <w:szCs w:val="24"/>
        </w:rPr>
        <w:t>)</w:t>
      </w:r>
      <w:r>
        <w:rPr>
          <w:rFonts w:ascii="Times New Roman" w:hAnsi="Times New Roman"/>
          <w:sz w:val="24"/>
          <w:szCs w:val="24"/>
        </w:rPr>
        <w:t xml:space="preserve">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w:t>
      </w:r>
      <w:r w:rsidR="00D13C10">
        <w:rPr>
          <w:rFonts w:ascii="Times New Roman" w:hAnsi="Times New Roman"/>
          <w:sz w:val="24"/>
          <w:szCs w:val="24"/>
        </w:rPr>
        <w:t xml:space="preserve">Diseases Aquat Org </w:t>
      </w:r>
      <w:r>
        <w:rPr>
          <w:rFonts w:ascii="Times New Roman" w:hAnsi="Times New Roman"/>
          <w:sz w:val="24"/>
          <w:szCs w:val="24"/>
        </w:rPr>
        <w:t>77: 61-72</w:t>
      </w:r>
    </w:p>
    <w:p w14:paraId="4D078DFE" w14:textId="1938DA18"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w:t>
      </w:r>
      <w:r w:rsidR="00D13C10">
        <w:rPr>
          <w:rFonts w:ascii="Times New Roman" w:hAnsi="Times New Roman"/>
          <w:sz w:val="24"/>
          <w:szCs w:val="24"/>
        </w:rPr>
        <w:t xml:space="preserve"> </w:t>
      </w:r>
      <w:r w:rsidRPr="006841A3">
        <w:rPr>
          <w:rFonts w:ascii="Times New Roman" w:hAnsi="Times New Roman"/>
          <w:sz w:val="24"/>
          <w:szCs w:val="24"/>
        </w:rPr>
        <w:t>2938-2945</w:t>
      </w:r>
    </w:p>
    <w:p w14:paraId="35DF3698" w14:textId="0B47AF46"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w:t>
      </w:r>
      <w:r w:rsidR="00747F5E">
        <w:rPr>
          <w:rFonts w:ascii="Times New Roman" w:hAnsi="Times New Roman"/>
          <w:sz w:val="24"/>
          <w:szCs w:val="24"/>
        </w:rPr>
        <w:t xml:space="preserve"> (</w:t>
      </w:r>
      <w:r>
        <w:rPr>
          <w:rFonts w:ascii="Times New Roman" w:hAnsi="Times New Roman"/>
          <w:sz w:val="24"/>
          <w:szCs w:val="24"/>
        </w:rPr>
        <w:t>1984</w:t>
      </w:r>
      <w:r w:rsidR="00747F5E">
        <w:rPr>
          <w:rFonts w:ascii="Times New Roman" w:hAnsi="Times New Roman"/>
          <w:sz w:val="24"/>
          <w:szCs w:val="24"/>
        </w:rPr>
        <w:t>)</w:t>
      </w:r>
      <w:r>
        <w:rPr>
          <w:rFonts w:ascii="Times New Roman" w:hAnsi="Times New Roman"/>
          <w:sz w:val="24"/>
          <w:szCs w:val="24"/>
        </w:rPr>
        <w:t xml:space="preserve"> Spatial and temporal effects of salinity, temperature, and chlorophyll on the communities of zooplankton in the southeastern Bering Sea</w:t>
      </w:r>
      <w:r w:rsidR="00D13C10">
        <w:rPr>
          <w:rFonts w:ascii="Times New Roman" w:hAnsi="Times New Roman"/>
          <w:sz w:val="24"/>
          <w:szCs w:val="24"/>
        </w:rPr>
        <w:t>.</w:t>
      </w:r>
      <w:r>
        <w:rPr>
          <w:rFonts w:ascii="Times New Roman" w:hAnsi="Times New Roman"/>
          <w:sz w:val="24"/>
          <w:szCs w:val="24"/>
        </w:rPr>
        <w:t xml:space="preserve"> J</w:t>
      </w:r>
      <w:r w:rsidR="00D13C10">
        <w:rPr>
          <w:rFonts w:ascii="Times New Roman" w:hAnsi="Times New Roman"/>
          <w:sz w:val="24"/>
          <w:szCs w:val="24"/>
        </w:rPr>
        <w:t xml:space="preserve"> </w:t>
      </w:r>
      <w:r>
        <w:rPr>
          <w:rFonts w:ascii="Times New Roman" w:hAnsi="Times New Roman"/>
          <w:sz w:val="24"/>
          <w:szCs w:val="24"/>
        </w:rPr>
        <w:t>Mar</w:t>
      </w:r>
      <w:r w:rsidR="00D13C10">
        <w:rPr>
          <w:rFonts w:ascii="Times New Roman" w:hAnsi="Times New Roman"/>
          <w:sz w:val="24"/>
          <w:szCs w:val="24"/>
        </w:rPr>
        <w:t xml:space="preserve"> </w:t>
      </w:r>
      <w:r>
        <w:rPr>
          <w:rFonts w:ascii="Times New Roman" w:hAnsi="Times New Roman"/>
          <w:sz w:val="24"/>
          <w:szCs w:val="24"/>
        </w:rPr>
        <w:t>Res 42: 221-257</w:t>
      </w:r>
    </w:p>
    <w:p w14:paraId="4F3E3F95" w14:textId="50BE1348"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w:t>
      </w:r>
      <w:r w:rsidR="00747F5E">
        <w:rPr>
          <w:rFonts w:ascii="Times New Roman" w:hAnsi="Times New Roman"/>
          <w:sz w:val="24"/>
          <w:szCs w:val="24"/>
        </w:rPr>
        <w:t xml:space="preserve"> (</w:t>
      </w:r>
      <w:r>
        <w:rPr>
          <w:rFonts w:ascii="Times New Roman" w:hAnsi="Times New Roman"/>
          <w:sz w:val="24"/>
          <w:szCs w:val="24"/>
        </w:rPr>
        <w:t>1999</w:t>
      </w:r>
      <w:r w:rsidR="00747F5E">
        <w:rPr>
          <w:rFonts w:ascii="Times New Roman" w:hAnsi="Times New Roman"/>
          <w:sz w:val="24"/>
          <w:szCs w:val="24"/>
        </w:rPr>
        <w:t>)</w:t>
      </w:r>
      <w:r>
        <w:rPr>
          <w:rFonts w:ascii="Times New Roman" w:hAnsi="Times New Roman"/>
          <w:sz w:val="24"/>
          <w:szCs w:val="24"/>
        </w:rPr>
        <w:t xml:space="preserve"> Net efficiency of a survey trawl for snow crab Chionoecetes opilio, and Tanner crab, </w:t>
      </w:r>
      <w:r w:rsidRPr="00880939">
        <w:rPr>
          <w:rFonts w:ascii="Times New Roman" w:hAnsi="Times New Roman"/>
          <w:i/>
          <w:sz w:val="24"/>
          <w:szCs w:val="24"/>
        </w:rPr>
        <w:t>C. bairdi</w:t>
      </w:r>
      <w:r w:rsidR="00D13C10">
        <w:rPr>
          <w:rFonts w:ascii="Times New Roman" w:hAnsi="Times New Roman"/>
          <w:sz w:val="24"/>
          <w:szCs w:val="24"/>
        </w:rPr>
        <w:t xml:space="preserve">. </w:t>
      </w:r>
      <w:r>
        <w:rPr>
          <w:rFonts w:ascii="Times New Roman" w:hAnsi="Times New Roman"/>
          <w:sz w:val="24"/>
          <w:szCs w:val="24"/>
        </w:rPr>
        <w:t>Fish Bull 97: 617-625</w:t>
      </w:r>
    </w:p>
    <w:p w14:paraId="221A1338" w14:textId="1B048DBF"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p>
    <w:p w14:paraId="5D6007E2" w14:textId="5D2B3825"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w:t>
      </w:r>
      <w:r w:rsidR="00747F5E">
        <w:rPr>
          <w:rFonts w:ascii="Times New Roman" w:hAnsi="Times New Roman"/>
          <w:sz w:val="24"/>
          <w:szCs w:val="24"/>
        </w:rPr>
        <w:t xml:space="preserve"> </w:t>
      </w:r>
      <w:r>
        <w:rPr>
          <w:rFonts w:ascii="Times New Roman" w:hAnsi="Times New Roman"/>
          <w:sz w:val="24"/>
          <w:szCs w:val="24"/>
        </w:rPr>
        <w:t>Oceanogr</w:t>
      </w:r>
      <w:r w:rsidR="00747F5E">
        <w:rPr>
          <w:rFonts w:ascii="Times New Roman" w:hAnsi="Times New Roman"/>
          <w:sz w:val="24"/>
          <w:szCs w:val="24"/>
        </w:rPr>
        <w:t xml:space="preserve"> </w:t>
      </w:r>
      <w:r>
        <w:rPr>
          <w:rFonts w:ascii="Times New Roman" w:hAnsi="Times New Roman"/>
          <w:sz w:val="24"/>
          <w:szCs w:val="24"/>
        </w:rPr>
        <w:t>10: 81-98</w:t>
      </w:r>
    </w:p>
    <w:p w14:paraId="481B6050" w14:textId="11C6A327"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w:t>
      </w:r>
      <w:r w:rsidR="00D13C10">
        <w:rPr>
          <w:rFonts w:ascii="Times New Roman" w:hAnsi="Times New Roman"/>
          <w:sz w:val="24"/>
          <w:szCs w:val="24"/>
        </w:rPr>
        <w:t xml:space="preserve"> </w:t>
      </w:r>
      <w:r w:rsidRPr="006841A3">
        <w:rPr>
          <w:rFonts w:ascii="Times New Roman" w:hAnsi="Times New Roman"/>
          <w:sz w:val="24"/>
          <w:szCs w:val="24"/>
        </w:rPr>
        <w:t>1273-1280</w:t>
      </w:r>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lastRenderedPageBreak/>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7AF7303F"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w:t>
      </w:r>
      <w:r w:rsidR="00D13C10">
        <w:rPr>
          <w:rFonts w:ascii="Times New Roman" w:hAnsi="Times New Roman"/>
          <w:sz w:val="24"/>
          <w:szCs w:val="24"/>
        </w:rPr>
        <w:t xml:space="preserve"> </w:t>
      </w:r>
      <w:r w:rsidRPr="006841A3">
        <w:rPr>
          <w:rFonts w:ascii="Times New Roman" w:hAnsi="Times New Roman"/>
          <w:sz w:val="24"/>
          <w:szCs w:val="24"/>
        </w:rPr>
        <w:t>28: 334-341</w:t>
      </w:r>
    </w:p>
    <w:p w14:paraId="107FA1CB" w14:textId="7F9388D3"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p>
    <w:p w14:paraId="0B6EB51A" w14:textId="7A3E99E7"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t>Thompson DWJ and Wallace JM</w:t>
      </w:r>
      <w:r w:rsidR="00747F5E">
        <w:rPr>
          <w:rFonts w:ascii="Times New Roman" w:hAnsi="Times New Roman"/>
        </w:rPr>
        <w:t xml:space="preserve"> (</w:t>
      </w:r>
      <w:r>
        <w:rPr>
          <w:rFonts w:ascii="Times New Roman" w:hAnsi="Times New Roman"/>
        </w:rPr>
        <w:t>1998</w:t>
      </w:r>
      <w:r w:rsidR="00747F5E">
        <w:rPr>
          <w:rFonts w:ascii="Times New Roman" w:hAnsi="Times New Roman"/>
        </w:rPr>
        <w:t>)</w:t>
      </w:r>
      <w:r>
        <w:rPr>
          <w:rFonts w:ascii="Times New Roman" w:hAnsi="Times New Roman"/>
        </w:rPr>
        <w:t xml:space="preserve"> The Arctic oscillation signature in the wintertime geopotential height and temperatu</w:t>
      </w:r>
      <w:r w:rsidR="00747F5E">
        <w:rPr>
          <w:rFonts w:ascii="Times New Roman" w:hAnsi="Times New Roman"/>
        </w:rPr>
        <w:t>re</w:t>
      </w:r>
      <w:r>
        <w:rPr>
          <w:rFonts w:ascii="Times New Roman" w:hAnsi="Times New Roman"/>
        </w:rPr>
        <w:t xml:space="preserve"> fields. </w:t>
      </w:r>
      <w:r w:rsidR="00D13C10">
        <w:rPr>
          <w:rFonts w:ascii="Times New Roman" w:hAnsi="Times New Roman"/>
        </w:rPr>
        <w:t xml:space="preserve">Geophys Res </w:t>
      </w:r>
      <w:r>
        <w:rPr>
          <w:rFonts w:ascii="Times New Roman" w:hAnsi="Times New Roman"/>
        </w:rPr>
        <w:t>Letters 25: 1297-1300</w:t>
      </w:r>
    </w:p>
    <w:p w14:paraId="31265D72" w14:textId="7876B6CF"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w:t>
      </w:r>
      <w:r w:rsidR="00747F5E">
        <w:rPr>
          <w:rFonts w:ascii="Times New Roman" w:hAnsi="Times New Roman"/>
          <w:sz w:val="24"/>
          <w:szCs w:val="24"/>
        </w:rPr>
        <w:t xml:space="preserve"> (</w:t>
      </w:r>
      <w:r>
        <w:rPr>
          <w:rFonts w:ascii="Times New Roman" w:hAnsi="Times New Roman"/>
          <w:sz w:val="24"/>
          <w:szCs w:val="24"/>
        </w:rPr>
        <w:t>2019</w:t>
      </w:r>
      <w:r w:rsidR="00747F5E">
        <w:rPr>
          <w:rFonts w:ascii="Times New Roman" w:hAnsi="Times New Roman"/>
          <w:sz w:val="24"/>
          <w:szCs w:val="24"/>
        </w:rPr>
        <w:t xml:space="preserve">) </w:t>
      </w:r>
      <w:r>
        <w:rPr>
          <w:rFonts w:ascii="Times New Roman" w:hAnsi="Times New Roman"/>
          <w:sz w:val="24"/>
          <w:szCs w:val="24"/>
        </w:rPr>
        <w:t>Assessment of the Pacific cod stock in the eastern Bering Sea. NPFMC Bering Sea and Aleutian Islands SAFE. North Pacific Fishery Management Council, Anchorage, Alaska. 271p.</w:t>
      </w:r>
    </w:p>
    <w:p w14:paraId="27DB9E54" w14:textId="2FAD442A"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w:t>
      </w:r>
      <w:r w:rsidR="00747F5E">
        <w:rPr>
          <w:rFonts w:ascii="Times New Roman" w:hAnsi="Times New Roman"/>
          <w:sz w:val="24"/>
          <w:szCs w:val="24"/>
        </w:rPr>
        <w:t xml:space="preserve"> (</w:t>
      </w:r>
      <w:r>
        <w:rPr>
          <w:rFonts w:ascii="Times New Roman" w:hAnsi="Times New Roman"/>
          <w:sz w:val="24"/>
          <w:szCs w:val="24"/>
        </w:rPr>
        <w:t>2021</w:t>
      </w:r>
      <w:r w:rsidR="00747F5E">
        <w:rPr>
          <w:rFonts w:ascii="Times New Roman" w:hAnsi="Times New Roman"/>
          <w:sz w:val="24"/>
          <w:szCs w:val="24"/>
        </w:rPr>
        <w:t>)</w:t>
      </w:r>
      <w:r>
        <w:rPr>
          <w:rFonts w:ascii="Times New Roman" w:hAnsi="Times New Roman"/>
          <w:sz w:val="24"/>
          <w:szCs w:val="24"/>
        </w:rPr>
        <w:t xml:space="preserve"> Forecasting community reassembly using climate-linked spatio-temporal ecosystem models. Ecography 44: 612-625</w:t>
      </w:r>
    </w:p>
    <w:p w14:paraId="2F55D409" w14:textId="0E7031F9"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p>
    <w:p w14:paraId="0AB416BE" w14:textId="5A8C5B45"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e30805</w:t>
      </w:r>
    </w:p>
    <w:p w14:paraId="39D936B7" w14:textId="703ABFE3"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Walsh</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JE, Thoman</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RL, Bhatt</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US, Bieniek</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PA, Brettschneider</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B, Brubaker</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M, Danielson</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S, Lader</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R, Fetterer F, Holderied K, Iken K, Mahoney</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A, McCammon</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M</w:t>
      </w:r>
      <w:r w:rsidR="001A485E">
        <w:rPr>
          <w:rFonts w:ascii="Times New Roman" w:hAnsi="Times New Roman" w:cs="Times New Roman"/>
          <w:noProof/>
          <w:sz w:val="24"/>
          <w:szCs w:val="24"/>
        </w:rPr>
        <w:t>,</w:t>
      </w:r>
      <w:r w:rsidRPr="0008650F">
        <w:rPr>
          <w:rFonts w:ascii="Times New Roman" w:hAnsi="Times New Roman" w:cs="Times New Roman"/>
          <w:noProof/>
          <w:sz w:val="24"/>
          <w:szCs w:val="24"/>
        </w:rPr>
        <w:t xml:space="preserve"> Partain</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J</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 xml:space="preserve">(2018). The high latitude heat wave of 2016 and its impacts on Alaska. </w:t>
      </w:r>
      <w:r w:rsidRPr="00880939">
        <w:rPr>
          <w:rFonts w:ascii="Times New Roman" w:hAnsi="Times New Roman" w:cs="Times New Roman"/>
          <w:iCs/>
          <w:noProof/>
          <w:sz w:val="24"/>
          <w:szCs w:val="24"/>
        </w:rPr>
        <w:t>Bull</w:t>
      </w:r>
      <w:r w:rsidR="001A485E">
        <w:rPr>
          <w:rFonts w:ascii="Times New Roman" w:hAnsi="Times New Roman" w:cs="Times New Roman"/>
          <w:iCs/>
          <w:noProof/>
          <w:sz w:val="24"/>
          <w:szCs w:val="24"/>
        </w:rPr>
        <w:t xml:space="preserve"> </w:t>
      </w:r>
      <w:r w:rsidR="001A485E" w:rsidRPr="00880939">
        <w:rPr>
          <w:rFonts w:ascii="Times New Roman" w:hAnsi="Times New Roman" w:cs="Times New Roman"/>
          <w:iCs/>
          <w:noProof/>
          <w:sz w:val="24"/>
          <w:szCs w:val="24"/>
        </w:rPr>
        <w:t xml:space="preserve">Amer </w:t>
      </w:r>
      <w:r w:rsidRPr="00880939">
        <w:rPr>
          <w:rFonts w:ascii="Times New Roman" w:hAnsi="Times New Roman" w:cs="Times New Roman"/>
          <w:iCs/>
          <w:noProof/>
          <w:sz w:val="24"/>
          <w:szCs w:val="24"/>
        </w:rPr>
        <w:t>Meteorolog</w:t>
      </w:r>
      <w:r w:rsidR="001A485E">
        <w:rPr>
          <w:rFonts w:ascii="Times New Roman" w:hAnsi="Times New Roman" w:cs="Times New Roman"/>
          <w:iCs/>
          <w:noProof/>
          <w:sz w:val="24"/>
          <w:szCs w:val="24"/>
        </w:rPr>
        <w:t xml:space="preserve"> Soc </w:t>
      </w:r>
      <w:r w:rsidRPr="00880939">
        <w:rPr>
          <w:rFonts w:ascii="Times New Roman" w:hAnsi="Times New Roman" w:cs="Times New Roman"/>
          <w:iCs/>
          <w:noProof/>
          <w:sz w:val="24"/>
          <w:szCs w:val="24"/>
        </w:rPr>
        <w:t>99</w:t>
      </w:r>
      <w:r w:rsidR="001A485E">
        <w:rPr>
          <w:rFonts w:ascii="Times New Roman" w:hAnsi="Times New Roman" w:cs="Times New Roman"/>
          <w:noProof/>
          <w:sz w:val="24"/>
          <w:szCs w:val="24"/>
        </w:rPr>
        <w:t xml:space="preserve">: </w:t>
      </w:r>
      <w:r w:rsidRPr="0008650F">
        <w:rPr>
          <w:rFonts w:ascii="Times New Roman" w:hAnsi="Times New Roman" w:cs="Times New Roman"/>
          <w:noProof/>
          <w:sz w:val="24"/>
          <w:szCs w:val="24"/>
        </w:rPr>
        <w:t>S39--S43</w:t>
      </w:r>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41B62127" w14:textId="39352F80"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w:t>
      </w:r>
      <w:r w:rsidR="00747F5E">
        <w:rPr>
          <w:rFonts w:ascii="Times New Roman" w:hAnsi="Times New Roman"/>
          <w:sz w:val="24"/>
          <w:szCs w:val="24"/>
        </w:rPr>
        <w:t xml:space="preserve"> (</w:t>
      </w:r>
      <w:r>
        <w:rPr>
          <w:rFonts w:ascii="Times New Roman" w:hAnsi="Times New Roman"/>
          <w:sz w:val="24"/>
          <w:szCs w:val="24"/>
        </w:rPr>
        <w:t>2021</w:t>
      </w:r>
      <w:r w:rsidR="00747F5E">
        <w:rPr>
          <w:rFonts w:ascii="Times New Roman" w:hAnsi="Times New Roman"/>
          <w:sz w:val="24"/>
          <w:szCs w:val="24"/>
        </w:rPr>
        <w:t>)</w:t>
      </w:r>
      <w:r>
        <w:rPr>
          <w:rFonts w:ascii="Times New Roman" w:hAnsi="Times New Roman"/>
          <w:sz w:val="24"/>
          <w:szCs w:val="24"/>
        </w:rPr>
        <w:t xml:space="preserve">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4"/>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E54106">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329"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E54106">
        <w:trPr>
          <w:trHeight w:val="311"/>
        </w:trPr>
        <w:tc>
          <w:tcPr>
            <w:tcW w:w="2477" w:type="dxa"/>
            <w:shd w:val="clear" w:color="auto" w:fill="auto"/>
            <w:noWrap/>
            <w:vAlign w:val="bottom"/>
            <w:hideMark/>
          </w:tcPr>
          <w:p w14:paraId="0CA8CBF8" w14:textId="5FD5B371" w:rsidR="00525AD2" w:rsidRPr="00F84BB9" w:rsidRDefault="00525AD2" w:rsidP="00A37F3A">
            <w:pPr>
              <w:spacing w:after="0" w:line="240" w:lineRule="auto"/>
              <w:rPr>
                <w:rFonts w:ascii="Times New Roman" w:eastAsia="Times New Roman" w:hAnsi="Times New Roman" w:cs="Times New Roman"/>
                <w:color w:val="000000"/>
              </w:rPr>
            </w:pPr>
            <w:commentRangeStart w:id="287"/>
            <w:del w:id="288" w:author="Jon.Richar" w:date="2024-01-16T14:12:00Z">
              <w:r w:rsidRPr="00F84BB9" w:rsidDel="00E54106">
                <w:rPr>
                  <w:rFonts w:ascii="Times New Roman" w:eastAsia="Times New Roman" w:hAnsi="Times New Roman" w:cs="Times New Roman"/>
                  <w:color w:val="000000"/>
                </w:rPr>
                <w:delText xml:space="preserve">Ovigerous </w:delText>
              </w:r>
            </w:del>
            <w:commentRangeEnd w:id="287"/>
            <w:ins w:id="289" w:author="Jon.Richar" w:date="2024-01-16T14:12:00Z">
              <w:r w:rsidR="00E54106">
                <w:rPr>
                  <w:rFonts w:ascii="Times New Roman" w:eastAsia="Times New Roman" w:hAnsi="Times New Roman" w:cs="Times New Roman"/>
                  <w:color w:val="000000"/>
                </w:rPr>
                <w:t>Mature</w:t>
              </w:r>
              <w:r w:rsidR="00E54106" w:rsidRPr="00F84BB9">
                <w:rPr>
                  <w:rFonts w:ascii="Times New Roman" w:eastAsia="Times New Roman" w:hAnsi="Times New Roman" w:cs="Times New Roman"/>
                  <w:color w:val="000000"/>
                </w:rPr>
                <w:t xml:space="preserve"> </w:t>
              </w:r>
            </w:ins>
            <w:r w:rsidR="009868AC">
              <w:rPr>
                <w:rStyle w:val="CommentReference"/>
              </w:rPr>
              <w:commentReference w:id="287"/>
            </w:r>
            <w:r w:rsidRPr="00F84BB9">
              <w:rPr>
                <w:rFonts w:ascii="Times New Roman" w:eastAsia="Times New Roman" w:hAnsi="Times New Roman" w:cs="Times New Roman"/>
                <w:color w:val="000000"/>
              </w:rPr>
              <w:t>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329"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E54106">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329"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E54106">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329"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E54106">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329"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E54106">
        <w:trPr>
          <w:trHeight w:val="311"/>
        </w:trPr>
        <w:tc>
          <w:tcPr>
            <w:tcW w:w="2477" w:type="dxa"/>
            <w:shd w:val="clear" w:color="auto" w:fill="auto"/>
            <w:noWrap/>
            <w:vAlign w:val="bottom"/>
            <w:hideMark/>
          </w:tcPr>
          <w:p w14:paraId="27A84214" w14:textId="5F9ADCE1"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sidR="00E5410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A66092">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3-yr rolling average</w:t>
            </w:r>
            <w:r w:rsidR="00A66092">
              <w:rPr>
                <w:rFonts w:ascii="Times New Roman" w:eastAsia="Times New Roman" w:hAnsi="Times New Roman" w:cs="Times New Roman"/>
                <w:color w:val="000000"/>
              </w:rPr>
              <w:t>s</w:t>
            </w:r>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329"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E54106" w:rsidRPr="00F84BB9" w14:paraId="5EA9880E" w14:textId="77777777" w:rsidTr="00E54106">
        <w:trPr>
          <w:trHeight w:val="311"/>
        </w:trPr>
        <w:tc>
          <w:tcPr>
            <w:tcW w:w="2477" w:type="dxa"/>
            <w:shd w:val="clear" w:color="auto" w:fill="auto"/>
            <w:noWrap/>
            <w:vAlign w:val="bottom"/>
          </w:tcPr>
          <w:p w14:paraId="3A0EBA14" w14:textId="2C3861E8" w:rsidR="00E54106" w:rsidRPr="00F84BB9" w:rsidRDefault="00E54106"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PDO </w:t>
            </w:r>
            <w:r>
              <w:rPr>
                <w:rFonts w:ascii="Times New Roman" w:eastAsia="Times New Roman" w:hAnsi="Times New Roman" w:cs="Times New Roman"/>
                <w:color w:val="000000"/>
              </w:rPr>
              <w:t>-</w:t>
            </w:r>
            <w:r w:rsidRPr="00F84BB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2, </w:t>
            </w:r>
            <w:r w:rsidRPr="00F84BB9">
              <w:rPr>
                <w:rFonts w:ascii="Times New Roman" w:eastAsia="Times New Roman" w:hAnsi="Times New Roman" w:cs="Times New Roman"/>
                <w:color w:val="000000"/>
              </w:rPr>
              <w:t>3 yr rolling average</w:t>
            </w:r>
            <w:r>
              <w:rPr>
                <w:rFonts w:ascii="Times New Roman" w:eastAsia="Times New Roman" w:hAnsi="Times New Roman" w:cs="Times New Roman"/>
                <w:color w:val="000000"/>
              </w:rPr>
              <w:t>s</w:t>
            </w:r>
          </w:p>
        </w:tc>
        <w:tc>
          <w:tcPr>
            <w:tcW w:w="1824" w:type="dxa"/>
            <w:shd w:val="clear" w:color="auto" w:fill="auto"/>
            <w:noWrap/>
            <w:vAlign w:val="bottom"/>
          </w:tcPr>
          <w:p w14:paraId="6205640F" w14:textId="58733CF5" w:rsidR="00E54106" w:rsidRPr="00F84BB9" w:rsidRDefault="00E54106"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tcPr>
          <w:p w14:paraId="03DC88A4" w14:textId="6E0D0C20" w:rsidR="00E54106" w:rsidRPr="00F84BB9" w:rsidRDefault="00E54106"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age 2 yr </w:t>
            </w:r>
            <w:r w:rsidRPr="00F84BB9">
              <w:rPr>
                <w:rFonts w:ascii="Times New Roman" w:eastAsia="Times New Roman" w:hAnsi="Times New Roman" w:cs="Times New Roman"/>
                <w:color w:val="000000"/>
              </w:rPr>
              <w:t>juvenile</w:t>
            </w:r>
          </w:p>
        </w:tc>
        <w:tc>
          <w:tcPr>
            <w:tcW w:w="1329" w:type="dxa"/>
            <w:shd w:val="clear" w:color="auto" w:fill="auto"/>
            <w:noWrap/>
            <w:vAlign w:val="bottom"/>
          </w:tcPr>
          <w:p w14:paraId="3E72B25A" w14:textId="2F259F1D" w:rsidR="00E54106" w:rsidRPr="00F84BB9" w:rsidRDefault="00E54106"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tcPr>
          <w:p w14:paraId="5130F811" w14:textId="2E7FEEC8" w:rsidR="00E54106" w:rsidRPr="00F84BB9" w:rsidRDefault="00E54106"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6F0E5962" w14:textId="77777777" w:rsidTr="00E54106">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329"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E54106">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329"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E54106" w:rsidRPr="00F84BB9" w14:paraId="46EDD8E9" w14:textId="77777777" w:rsidTr="00E54106">
        <w:trPr>
          <w:trHeight w:val="311"/>
        </w:trPr>
        <w:tc>
          <w:tcPr>
            <w:tcW w:w="2477" w:type="dxa"/>
            <w:shd w:val="clear" w:color="auto" w:fill="auto"/>
            <w:noWrap/>
            <w:vAlign w:val="bottom"/>
            <w:hideMark/>
          </w:tcPr>
          <w:p w14:paraId="0E7C5BEF" w14:textId="207BF4E1"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hideMark/>
          </w:tcPr>
          <w:p w14:paraId="53DF9493" w14:textId="4E28CA7F"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hideMark/>
          </w:tcPr>
          <w:p w14:paraId="4353A072" w14:textId="3071AC9B"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329" w:type="dxa"/>
            <w:shd w:val="clear" w:color="auto" w:fill="auto"/>
            <w:noWrap/>
            <w:vAlign w:val="bottom"/>
            <w:hideMark/>
          </w:tcPr>
          <w:p w14:paraId="7A3F1578" w14:textId="6EED6A2B"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6A7BE1C6"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E54106" w:rsidRPr="00F84BB9" w14:paraId="15D0EE0D" w14:textId="77777777" w:rsidTr="00E54106">
        <w:trPr>
          <w:trHeight w:val="311"/>
        </w:trPr>
        <w:tc>
          <w:tcPr>
            <w:tcW w:w="2477" w:type="dxa"/>
            <w:shd w:val="clear" w:color="auto" w:fill="auto"/>
            <w:noWrap/>
            <w:vAlign w:val="bottom"/>
          </w:tcPr>
          <w:p w14:paraId="2DA73092" w14:textId="7BD013A7"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01FF2749" w14:textId="1FFAD22A"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132FD60B"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329" w:type="dxa"/>
            <w:shd w:val="clear" w:color="auto" w:fill="auto"/>
            <w:noWrap/>
            <w:vAlign w:val="bottom"/>
          </w:tcPr>
          <w:p w14:paraId="7F8079C8" w14:textId="4739C89D"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59A32580" w:rsidR="00E54106" w:rsidRPr="00F84BB9" w:rsidRDefault="00E54106"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0FA32389" w:rsidR="00525AD2" w:rsidRDefault="00525AD2" w:rsidP="00525AD2">
      <w:pPr>
        <w:spacing w:line="480" w:lineRule="auto"/>
        <w:rPr>
          <w:rFonts w:ascii="Times New Roman" w:hAnsi="Times New Roman" w:cs="Times New Roman"/>
          <w:sz w:val="24"/>
          <w:szCs w:val="24"/>
        </w:rPr>
      </w:pPr>
      <w:commentRangeStart w:id="290"/>
      <w:r>
        <w:rPr>
          <w:rFonts w:ascii="Times New Roman" w:hAnsi="Times New Roman" w:cs="Times New Roman"/>
          <w:sz w:val="24"/>
          <w:szCs w:val="24"/>
        </w:rPr>
        <w:t xml:space="preserve">Table 1. Environmental covariates used in </w:t>
      </w:r>
      <w:r w:rsidR="00C21C60">
        <w:rPr>
          <w:rFonts w:ascii="Times New Roman" w:hAnsi="Times New Roman" w:cs="Times New Roman"/>
          <w:sz w:val="24"/>
          <w:szCs w:val="24"/>
        </w:rPr>
        <w:t>analysis</w:t>
      </w:r>
      <w:r>
        <w:rPr>
          <w:rFonts w:ascii="Times New Roman" w:hAnsi="Times New Roman" w:cs="Times New Roman"/>
          <w:sz w:val="24"/>
          <w:szCs w:val="24"/>
        </w:rPr>
        <w:t>,</w:t>
      </w:r>
      <w:r w:rsidR="00C21C60">
        <w:rPr>
          <w:rFonts w:ascii="Times New Roman" w:hAnsi="Times New Roman" w:cs="Times New Roman"/>
          <w:sz w:val="24"/>
          <w:szCs w:val="24"/>
        </w:rPr>
        <w:t xml:space="preserve"> including</w:t>
      </w:r>
      <w:r>
        <w:rPr>
          <w:rFonts w:ascii="Times New Roman" w:hAnsi="Times New Roman" w:cs="Times New Roman"/>
          <w:sz w:val="24"/>
          <w:szCs w:val="24"/>
        </w:rPr>
        <w:t xml:space="preserve"> lag applied to </w:t>
      </w:r>
      <w:r w:rsidR="00C21C60">
        <w:rPr>
          <w:rFonts w:ascii="Times New Roman" w:hAnsi="Times New Roman" w:cs="Times New Roman"/>
          <w:sz w:val="24"/>
          <w:szCs w:val="24"/>
        </w:rPr>
        <w:t>each covariate</w:t>
      </w:r>
      <w:r>
        <w:rPr>
          <w:rFonts w:ascii="Times New Roman" w:hAnsi="Times New Roman" w:cs="Times New Roman"/>
          <w:sz w:val="24"/>
          <w:szCs w:val="24"/>
        </w:rPr>
        <w:t xml:space="preserve">, </w:t>
      </w:r>
      <w:r w:rsidR="00C21C60">
        <w:rPr>
          <w:rFonts w:ascii="Times New Roman" w:hAnsi="Times New Roman" w:cs="Times New Roman"/>
          <w:sz w:val="24"/>
          <w:szCs w:val="24"/>
        </w:rPr>
        <w:t xml:space="preserve">the </w:t>
      </w:r>
      <w:r>
        <w:rPr>
          <w:rFonts w:ascii="Times New Roman" w:hAnsi="Times New Roman" w:cs="Times New Roman"/>
          <w:sz w:val="24"/>
          <w:szCs w:val="24"/>
        </w:rPr>
        <w:t xml:space="preserve">crab life stage affected, hypothesized relationship, and proposed mechanism. </w:t>
      </w:r>
      <w:commentRangeEnd w:id="290"/>
      <w:r w:rsidR="00580418">
        <w:rPr>
          <w:rStyle w:val="CommentReference"/>
        </w:rPr>
        <w:commentReference w:id="290"/>
      </w:r>
    </w:p>
    <w:p w14:paraId="1B381C9A" w14:textId="1C24047F"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91" w:author="Jon.Richar" w:date="2024-01-31T13:23:00Z">
          <w:tblPr>
            <w:tblW w:w="10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PrChange>
      </w:tblPr>
      <w:tblGrid>
        <w:gridCol w:w="796"/>
        <w:gridCol w:w="459"/>
        <w:gridCol w:w="720"/>
        <w:gridCol w:w="720"/>
        <w:gridCol w:w="6878"/>
        <w:tblGridChange w:id="292">
          <w:tblGrid>
            <w:gridCol w:w="995"/>
            <w:gridCol w:w="750"/>
            <w:gridCol w:w="1200"/>
            <w:gridCol w:w="897"/>
            <w:gridCol w:w="6878"/>
          </w:tblGrid>
        </w:tblGridChange>
      </w:tblGrid>
      <w:tr w:rsidR="0011339B" w:rsidRPr="0011339B" w14:paraId="22EF8C1C" w14:textId="77777777" w:rsidTr="0011339B">
        <w:trPr>
          <w:trHeight w:val="259"/>
          <w:ins w:id="293" w:author="Jon.Richar" w:date="2024-01-31T13:22:00Z"/>
          <w:trPrChange w:id="294" w:author="Jon.Richar" w:date="2024-01-31T13:23:00Z">
            <w:trPr>
              <w:trHeight w:val="259"/>
            </w:trPr>
          </w:trPrChange>
        </w:trPr>
        <w:tc>
          <w:tcPr>
            <w:tcW w:w="796" w:type="dxa"/>
            <w:shd w:val="clear" w:color="auto" w:fill="auto"/>
            <w:noWrap/>
            <w:vAlign w:val="bottom"/>
            <w:hideMark/>
            <w:tcPrChange w:id="295" w:author="Jon.Richar" w:date="2024-01-31T13:23:00Z">
              <w:tcPr>
                <w:tcW w:w="995" w:type="dxa"/>
                <w:shd w:val="clear" w:color="auto" w:fill="auto"/>
                <w:noWrap/>
                <w:vAlign w:val="bottom"/>
                <w:hideMark/>
              </w:tcPr>
            </w:tcPrChange>
          </w:tcPr>
          <w:p w14:paraId="4E37BA4E" w14:textId="77777777" w:rsidR="0011339B" w:rsidRPr="0011339B" w:rsidRDefault="0011339B" w:rsidP="0011339B">
            <w:pPr>
              <w:spacing w:after="0" w:line="240" w:lineRule="auto"/>
              <w:rPr>
                <w:ins w:id="296" w:author="Jon.Richar" w:date="2024-01-31T13:22:00Z"/>
                <w:rFonts w:ascii="Calibri" w:eastAsia="Times New Roman" w:hAnsi="Calibri" w:cs="Calibri"/>
                <w:color w:val="000000"/>
              </w:rPr>
            </w:pPr>
            <w:ins w:id="297" w:author="Jon.Richar" w:date="2024-01-31T13:22:00Z">
              <w:r w:rsidRPr="0011339B">
                <w:rPr>
                  <w:rFonts w:ascii="Calibri" w:eastAsia="Times New Roman" w:hAnsi="Calibri" w:cs="Calibri"/>
                  <w:color w:val="000000"/>
                </w:rPr>
                <w:lastRenderedPageBreak/>
                <w:t>Model</w:t>
              </w:r>
            </w:ins>
          </w:p>
        </w:tc>
        <w:tc>
          <w:tcPr>
            <w:tcW w:w="459" w:type="dxa"/>
            <w:shd w:val="clear" w:color="auto" w:fill="auto"/>
            <w:noWrap/>
            <w:vAlign w:val="bottom"/>
            <w:hideMark/>
            <w:tcPrChange w:id="298" w:author="Jon.Richar" w:date="2024-01-31T13:23:00Z">
              <w:tcPr>
                <w:tcW w:w="750" w:type="dxa"/>
                <w:shd w:val="clear" w:color="auto" w:fill="auto"/>
                <w:noWrap/>
                <w:vAlign w:val="bottom"/>
                <w:hideMark/>
              </w:tcPr>
            </w:tcPrChange>
          </w:tcPr>
          <w:p w14:paraId="4AF32B29" w14:textId="77777777" w:rsidR="0011339B" w:rsidRPr="0011339B" w:rsidRDefault="0011339B" w:rsidP="0011339B">
            <w:pPr>
              <w:spacing w:after="0" w:line="240" w:lineRule="auto"/>
              <w:rPr>
                <w:ins w:id="299" w:author="Jon.Richar" w:date="2024-01-31T13:22:00Z"/>
                <w:rFonts w:ascii="Calibri" w:eastAsia="Times New Roman" w:hAnsi="Calibri" w:cs="Calibri"/>
                <w:color w:val="000000"/>
              </w:rPr>
            </w:pPr>
            <w:ins w:id="300" w:author="Jon.Richar" w:date="2024-01-31T13:22:00Z">
              <w:r w:rsidRPr="0011339B">
                <w:rPr>
                  <w:rFonts w:ascii="Calibri" w:eastAsia="Times New Roman" w:hAnsi="Calibri" w:cs="Calibri"/>
                  <w:color w:val="000000"/>
                </w:rPr>
                <w:t>df</w:t>
              </w:r>
            </w:ins>
          </w:p>
        </w:tc>
        <w:tc>
          <w:tcPr>
            <w:tcW w:w="720" w:type="dxa"/>
            <w:shd w:val="clear" w:color="auto" w:fill="auto"/>
            <w:noWrap/>
            <w:vAlign w:val="bottom"/>
            <w:hideMark/>
            <w:tcPrChange w:id="301" w:author="Jon.Richar" w:date="2024-01-31T13:23:00Z">
              <w:tcPr>
                <w:tcW w:w="1200" w:type="dxa"/>
                <w:shd w:val="clear" w:color="auto" w:fill="auto"/>
                <w:noWrap/>
                <w:vAlign w:val="bottom"/>
                <w:hideMark/>
              </w:tcPr>
            </w:tcPrChange>
          </w:tcPr>
          <w:p w14:paraId="6DCBA227" w14:textId="77777777" w:rsidR="0011339B" w:rsidRPr="0011339B" w:rsidRDefault="0011339B" w:rsidP="0011339B">
            <w:pPr>
              <w:spacing w:after="0" w:line="240" w:lineRule="auto"/>
              <w:rPr>
                <w:ins w:id="302" w:author="Jon.Richar" w:date="2024-01-31T13:22:00Z"/>
                <w:rFonts w:ascii="Calibri" w:eastAsia="Times New Roman" w:hAnsi="Calibri" w:cs="Calibri"/>
                <w:color w:val="000000"/>
              </w:rPr>
            </w:pPr>
            <w:ins w:id="303" w:author="Jon.Richar" w:date="2024-01-31T13:22:00Z">
              <w:r w:rsidRPr="0011339B">
                <w:rPr>
                  <w:rFonts w:ascii="Calibri" w:eastAsia="Times New Roman" w:hAnsi="Calibri" w:cs="Calibri"/>
                  <w:color w:val="000000"/>
                </w:rPr>
                <w:t>AICc</w:t>
              </w:r>
            </w:ins>
          </w:p>
        </w:tc>
        <w:tc>
          <w:tcPr>
            <w:tcW w:w="720" w:type="dxa"/>
            <w:shd w:val="clear" w:color="auto" w:fill="auto"/>
            <w:noWrap/>
            <w:vAlign w:val="bottom"/>
            <w:hideMark/>
            <w:tcPrChange w:id="304" w:author="Jon.Richar" w:date="2024-01-31T13:23:00Z">
              <w:tcPr>
                <w:tcW w:w="897" w:type="dxa"/>
                <w:shd w:val="clear" w:color="auto" w:fill="auto"/>
                <w:noWrap/>
                <w:vAlign w:val="bottom"/>
                <w:hideMark/>
              </w:tcPr>
            </w:tcPrChange>
          </w:tcPr>
          <w:p w14:paraId="38189F57" w14:textId="77777777" w:rsidR="0011339B" w:rsidRPr="0011339B" w:rsidRDefault="0011339B" w:rsidP="0011339B">
            <w:pPr>
              <w:spacing w:after="0" w:line="240" w:lineRule="auto"/>
              <w:rPr>
                <w:ins w:id="305" w:author="Jon.Richar" w:date="2024-01-31T13:22:00Z"/>
                <w:rFonts w:ascii="Calibri" w:eastAsia="Times New Roman" w:hAnsi="Calibri" w:cs="Calibri"/>
                <w:color w:val="000000"/>
              </w:rPr>
            </w:pPr>
            <w:ins w:id="306" w:author="Jon.Richar" w:date="2024-01-31T13:22:00Z">
              <w:r w:rsidRPr="0011339B">
                <w:rPr>
                  <w:rFonts w:ascii="Calibri" w:eastAsia="Times New Roman" w:hAnsi="Calibri" w:cs="Calibri"/>
                  <w:color w:val="000000"/>
                </w:rPr>
                <w:t>Delta</w:t>
              </w:r>
            </w:ins>
          </w:p>
        </w:tc>
        <w:tc>
          <w:tcPr>
            <w:tcW w:w="6878" w:type="dxa"/>
            <w:shd w:val="clear" w:color="auto" w:fill="auto"/>
            <w:noWrap/>
            <w:vAlign w:val="bottom"/>
            <w:hideMark/>
            <w:tcPrChange w:id="307" w:author="Jon.Richar" w:date="2024-01-31T13:23:00Z">
              <w:tcPr>
                <w:tcW w:w="6878" w:type="dxa"/>
                <w:shd w:val="clear" w:color="auto" w:fill="auto"/>
                <w:noWrap/>
                <w:vAlign w:val="bottom"/>
                <w:hideMark/>
              </w:tcPr>
            </w:tcPrChange>
          </w:tcPr>
          <w:p w14:paraId="23A5991C" w14:textId="77777777" w:rsidR="0011339B" w:rsidRPr="0011339B" w:rsidRDefault="0011339B" w:rsidP="0011339B">
            <w:pPr>
              <w:spacing w:after="0" w:line="240" w:lineRule="auto"/>
              <w:rPr>
                <w:ins w:id="308" w:author="Jon.Richar" w:date="2024-01-31T13:22:00Z"/>
                <w:rFonts w:ascii="Times New Roman" w:eastAsia="Times New Roman" w:hAnsi="Times New Roman" w:cs="Times New Roman"/>
                <w:color w:val="000000"/>
                <w:sz w:val="20"/>
                <w:szCs w:val="20"/>
              </w:rPr>
            </w:pPr>
            <w:ins w:id="309" w:author="Jon.Richar" w:date="2024-01-31T13:22:00Z">
              <w:r w:rsidRPr="0011339B">
                <w:rPr>
                  <w:rFonts w:ascii="Times New Roman" w:eastAsia="Times New Roman" w:hAnsi="Times New Roman" w:cs="Times New Roman"/>
                  <w:color w:val="000000"/>
                  <w:sz w:val="20"/>
                  <w:szCs w:val="20"/>
                </w:rPr>
                <w:t>Model variables</w:t>
              </w:r>
            </w:ins>
          </w:p>
        </w:tc>
      </w:tr>
      <w:tr w:rsidR="0011339B" w:rsidRPr="0011339B" w14:paraId="2EFDC672" w14:textId="77777777" w:rsidTr="0011339B">
        <w:tblPrEx>
          <w:tblPrExChange w:id="310" w:author="Jon.Richar" w:date="2024-01-31T13:23:00Z">
            <w:tblPrEx>
              <w:tblBorders>
                <w:insideH w:val="single" w:sz="4" w:space="0" w:color="auto"/>
                <w:insideV w:val="single" w:sz="4" w:space="0" w:color="auto"/>
              </w:tblBorders>
            </w:tblPrEx>
          </w:tblPrExChange>
        </w:tblPrEx>
        <w:trPr>
          <w:trHeight w:val="259"/>
          <w:ins w:id="311" w:author="Jon.Richar" w:date="2024-01-31T13:22:00Z"/>
          <w:trPrChange w:id="312" w:author="Jon.Richar" w:date="2024-01-31T13:23:00Z">
            <w:trPr>
              <w:trHeight w:val="259"/>
            </w:trPr>
          </w:trPrChange>
        </w:trPr>
        <w:tc>
          <w:tcPr>
            <w:tcW w:w="796" w:type="dxa"/>
            <w:shd w:val="clear" w:color="auto" w:fill="auto"/>
            <w:noWrap/>
            <w:vAlign w:val="bottom"/>
            <w:hideMark/>
            <w:tcPrChange w:id="313" w:author="Jon.Richar" w:date="2024-01-31T13:23:00Z">
              <w:tcPr>
                <w:tcW w:w="995" w:type="dxa"/>
                <w:shd w:val="clear" w:color="auto" w:fill="auto"/>
                <w:noWrap/>
                <w:vAlign w:val="bottom"/>
                <w:hideMark/>
              </w:tcPr>
            </w:tcPrChange>
          </w:tcPr>
          <w:p w14:paraId="5ADEC5D8" w14:textId="77777777" w:rsidR="0011339B" w:rsidRPr="0011339B" w:rsidRDefault="0011339B" w:rsidP="0011339B">
            <w:pPr>
              <w:spacing w:after="0" w:line="240" w:lineRule="auto"/>
              <w:jc w:val="right"/>
              <w:rPr>
                <w:ins w:id="314" w:author="Jon.Richar" w:date="2024-01-31T13:22:00Z"/>
                <w:rFonts w:ascii="Calibri" w:eastAsia="Times New Roman" w:hAnsi="Calibri" w:cs="Calibri"/>
                <w:color w:val="000000"/>
              </w:rPr>
            </w:pPr>
            <w:ins w:id="315" w:author="Jon.Richar" w:date="2024-01-31T13:22:00Z">
              <w:r w:rsidRPr="0011339B">
                <w:rPr>
                  <w:rFonts w:ascii="Calibri" w:eastAsia="Times New Roman" w:hAnsi="Calibri" w:cs="Calibri"/>
                  <w:color w:val="000000"/>
                </w:rPr>
                <w:t>29</w:t>
              </w:r>
            </w:ins>
          </w:p>
        </w:tc>
        <w:tc>
          <w:tcPr>
            <w:tcW w:w="459" w:type="dxa"/>
            <w:shd w:val="clear" w:color="auto" w:fill="auto"/>
            <w:noWrap/>
            <w:vAlign w:val="bottom"/>
            <w:hideMark/>
            <w:tcPrChange w:id="316" w:author="Jon.Richar" w:date="2024-01-31T13:23:00Z">
              <w:tcPr>
                <w:tcW w:w="750" w:type="dxa"/>
                <w:shd w:val="clear" w:color="auto" w:fill="auto"/>
                <w:noWrap/>
                <w:vAlign w:val="bottom"/>
                <w:hideMark/>
              </w:tcPr>
            </w:tcPrChange>
          </w:tcPr>
          <w:p w14:paraId="2F58C7BC" w14:textId="77777777" w:rsidR="0011339B" w:rsidRPr="0011339B" w:rsidRDefault="0011339B" w:rsidP="0011339B">
            <w:pPr>
              <w:spacing w:after="0" w:line="240" w:lineRule="auto"/>
              <w:jc w:val="right"/>
              <w:rPr>
                <w:ins w:id="317" w:author="Jon.Richar" w:date="2024-01-31T13:22:00Z"/>
                <w:rFonts w:ascii="Calibri" w:eastAsia="Times New Roman" w:hAnsi="Calibri" w:cs="Calibri"/>
                <w:color w:val="000000"/>
              </w:rPr>
            </w:pPr>
            <w:ins w:id="318"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319" w:author="Jon.Richar" w:date="2024-01-31T13:23:00Z">
              <w:tcPr>
                <w:tcW w:w="1200" w:type="dxa"/>
                <w:shd w:val="clear" w:color="auto" w:fill="auto"/>
                <w:noWrap/>
                <w:vAlign w:val="bottom"/>
                <w:hideMark/>
              </w:tcPr>
            </w:tcPrChange>
          </w:tcPr>
          <w:p w14:paraId="7BF35015" w14:textId="77777777" w:rsidR="0011339B" w:rsidRPr="0011339B" w:rsidRDefault="0011339B" w:rsidP="0011339B">
            <w:pPr>
              <w:spacing w:after="0" w:line="240" w:lineRule="auto"/>
              <w:jc w:val="right"/>
              <w:rPr>
                <w:ins w:id="320" w:author="Jon.Richar" w:date="2024-01-31T13:22:00Z"/>
                <w:rFonts w:ascii="Calibri" w:eastAsia="Times New Roman" w:hAnsi="Calibri" w:cs="Calibri"/>
                <w:color w:val="000000"/>
              </w:rPr>
            </w:pPr>
            <w:ins w:id="321" w:author="Jon.Richar" w:date="2024-01-31T13:22:00Z">
              <w:r w:rsidRPr="0011339B">
                <w:rPr>
                  <w:rFonts w:ascii="Calibri" w:eastAsia="Times New Roman" w:hAnsi="Calibri" w:cs="Calibri"/>
                  <w:color w:val="000000"/>
                </w:rPr>
                <w:t>64.61</w:t>
              </w:r>
            </w:ins>
          </w:p>
        </w:tc>
        <w:tc>
          <w:tcPr>
            <w:tcW w:w="720" w:type="dxa"/>
            <w:shd w:val="clear" w:color="auto" w:fill="auto"/>
            <w:noWrap/>
            <w:vAlign w:val="bottom"/>
            <w:hideMark/>
            <w:tcPrChange w:id="322" w:author="Jon.Richar" w:date="2024-01-31T13:23:00Z">
              <w:tcPr>
                <w:tcW w:w="897" w:type="dxa"/>
                <w:shd w:val="clear" w:color="auto" w:fill="auto"/>
                <w:noWrap/>
                <w:vAlign w:val="bottom"/>
                <w:hideMark/>
              </w:tcPr>
            </w:tcPrChange>
          </w:tcPr>
          <w:p w14:paraId="40543F33" w14:textId="77777777" w:rsidR="0011339B" w:rsidRPr="0011339B" w:rsidRDefault="0011339B" w:rsidP="0011339B">
            <w:pPr>
              <w:spacing w:after="0" w:line="240" w:lineRule="auto"/>
              <w:jc w:val="right"/>
              <w:rPr>
                <w:ins w:id="323" w:author="Jon.Richar" w:date="2024-01-31T13:22:00Z"/>
                <w:rFonts w:ascii="Calibri" w:eastAsia="Times New Roman" w:hAnsi="Calibri" w:cs="Calibri"/>
                <w:color w:val="000000"/>
              </w:rPr>
            </w:pPr>
            <w:ins w:id="324" w:author="Jon.Richar" w:date="2024-01-31T13:22:00Z">
              <w:r w:rsidRPr="0011339B">
                <w:rPr>
                  <w:rFonts w:ascii="Calibri" w:eastAsia="Times New Roman" w:hAnsi="Calibri" w:cs="Calibri"/>
                  <w:color w:val="000000"/>
                </w:rPr>
                <w:t>0.00</w:t>
              </w:r>
            </w:ins>
          </w:p>
        </w:tc>
        <w:tc>
          <w:tcPr>
            <w:tcW w:w="6878" w:type="dxa"/>
            <w:shd w:val="clear" w:color="auto" w:fill="auto"/>
            <w:noWrap/>
            <w:vAlign w:val="bottom"/>
            <w:hideMark/>
            <w:tcPrChange w:id="325" w:author="Jon.Richar" w:date="2024-01-31T13:23:00Z">
              <w:tcPr>
                <w:tcW w:w="6878" w:type="dxa"/>
                <w:shd w:val="clear" w:color="auto" w:fill="auto"/>
                <w:noWrap/>
                <w:vAlign w:val="bottom"/>
                <w:hideMark/>
              </w:tcPr>
            </w:tcPrChange>
          </w:tcPr>
          <w:p w14:paraId="7B094DE2" w14:textId="77777777" w:rsidR="0011339B" w:rsidRPr="0011339B" w:rsidRDefault="0011339B" w:rsidP="0011339B">
            <w:pPr>
              <w:spacing w:after="0" w:line="240" w:lineRule="auto"/>
              <w:rPr>
                <w:ins w:id="326" w:author="Jon.Richar" w:date="2024-01-31T13:22:00Z"/>
                <w:rFonts w:ascii="Times New Roman" w:eastAsia="Times New Roman" w:hAnsi="Times New Roman" w:cs="Times New Roman"/>
                <w:color w:val="000000"/>
                <w:sz w:val="20"/>
                <w:szCs w:val="20"/>
              </w:rPr>
            </w:pPr>
            <w:ins w:id="327" w:author="Jon.Richar" w:date="2024-01-31T13:22:00Z">
              <w:r w:rsidRPr="0011339B">
                <w:rPr>
                  <w:rFonts w:ascii="Times New Roman" w:eastAsia="Times New Roman" w:hAnsi="Times New Roman" w:cs="Times New Roman"/>
                  <w:color w:val="000000"/>
                  <w:sz w:val="20"/>
                  <w:szCs w:val="20"/>
                </w:rPr>
                <w:t>Female Bairdi, FHS lag 2, PDO RA2</w:t>
              </w:r>
            </w:ins>
          </w:p>
        </w:tc>
      </w:tr>
      <w:tr w:rsidR="0011339B" w:rsidRPr="0011339B" w14:paraId="68A211EC" w14:textId="77777777" w:rsidTr="0011339B">
        <w:tblPrEx>
          <w:tblPrExChange w:id="328" w:author="Jon.Richar" w:date="2024-01-31T13:23:00Z">
            <w:tblPrEx>
              <w:tblBorders>
                <w:insideH w:val="single" w:sz="4" w:space="0" w:color="auto"/>
                <w:insideV w:val="single" w:sz="4" w:space="0" w:color="auto"/>
              </w:tblBorders>
            </w:tblPrEx>
          </w:tblPrExChange>
        </w:tblPrEx>
        <w:trPr>
          <w:trHeight w:val="259"/>
          <w:ins w:id="329" w:author="Jon.Richar" w:date="2024-01-31T13:22:00Z"/>
          <w:trPrChange w:id="330" w:author="Jon.Richar" w:date="2024-01-31T13:23:00Z">
            <w:trPr>
              <w:trHeight w:val="259"/>
            </w:trPr>
          </w:trPrChange>
        </w:trPr>
        <w:tc>
          <w:tcPr>
            <w:tcW w:w="796" w:type="dxa"/>
            <w:shd w:val="clear" w:color="auto" w:fill="auto"/>
            <w:noWrap/>
            <w:vAlign w:val="bottom"/>
            <w:hideMark/>
            <w:tcPrChange w:id="331" w:author="Jon.Richar" w:date="2024-01-31T13:23:00Z">
              <w:tcPr>
                <w:tcW w:w="995" w:type="dxa"/>
                <w:shd w:val="clear" w:color="auto" w:fill="auto"/>
                <w:noWrap/>
                <w:vAlign w:val="bottom"/>
                <w:hideMark/>
              </w:tcPr>
            </w:tcPrChange>
          </w:tcPr>
          <w:p w14:paraId="58B2DA41" w14:textId="77777777" w:rsidR="0011339B" w:rsidRPr="0011339B" w:rsidRDefault="0011339B" w:rsidP="0011339B">
            <w:pPr>
              <w:spacing w:after="0" w:line="240" w:lineRule="auto"/>
              <w:jc w:val="right"/>
              <w:rPr>
                <w:ins w:id="332" w:author="Jon.Richar" w:date="2024-01-31T13:22:00Z"/>
                <w:rFonts w:ascii="Calibri" w:eastAsia="Times New Roman" w:hAnsi="Calibri" w:cs="Calibri"/>
                <w:color w:val="000000"/>
              </w:rPr>
            </w:pPr>
            <w:ins w:id="333" w:author="Jon.Richar" w:date="2024-01-31T13:22:00Z">
              <w:r w:rsidRPr="0011339B">
                <w:rPr>
                  <w:rFonts w:ascii="Calibri" w:eastAsia="Times New Roman" w:hAnsi="Calibri" w:cs="Calibri"/>
                  <w:color w:val="000000"/>
                </w:rPr>
                <w:t>34</w:t>
              </w:r>
            </w:ins>
          </w:p>
        </w:tc>
        <w:tc>
          <w:tcPr>
            <w:tcW w:w="459" w:type="dxa"/>
            <w:shd w:val="clear" w:color="auto" w:fill="auto"/>
            <w:noWrap/>
            <w:vAlign w:val="bottom"/>
            <w:hideMark/>
            <w:tcPrChange w:id="334" w:author="Jon.Richar" w:date="2024-01-31T13:23:00Z">
              <w:tcPr>
                <w:tcW w:w="750" w:type="dxa"/>
                <w:shd w:val="clear" w:color="auto" w:fill="auto"/>
                <w:noWrap/>
                <w:vAlign w:val="bottom"/>
                <w:hideMark/>
              </w:tcPr>
            </w:tcPrChange>
          </w:tcPr>
          <w:p w14:paraId="606BDD75" w14:textId="77777777" w:rsidR="0011339B" w:rsidRPr="0011339B" w:rsidRDefault="0011339B" w:rsidP="0011339B">
            <w:pPr>
              <w:spacing w:after="0" w:line="240" w:lineRule="auto"/>
              <w:jc w:val="right"/>
              <w:rPr>
                <w:ins w:id="335" w:author="Jon.Richar" w:date="2024-01-31T13:22:00Z"/>
                <w:rFonts w:ascii="Calibri" w:eastAsia="Times New Roman" w:hAnsi="Calibri" w:cs="Calibri"/>
                <w:color w:val="000000"/>
              </w:rPr>
            </w:pPr>
            <w:ins w:id="336"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337" w:author="Jon.Richar" w:date="2024-01-31T13:23:00Z">
              <w:tcPr>
                <w:tcW w:w="1200" w:type="dxa"/>
                <w:shd w:val="clear" w:color="auto" w:fill="auto"/>
                <w:noWrap/>
                <w:vAlign w:val="bottom"/>
                <w:hideMark/>
              </w:tcPr>
            </w:tcPrChange>
          </w:tcPr>
          <w:p w14:paraId="251BB649" w14:textId="77777777" w:rsidR="0011339B" w:rsidRPr="0011339B" w:rsidRDefault="0011339B" w:rsidP="0011339B">
            <w:pPr>
              <w:spacing w:after="0" w:line="240" w:lineRule="auto"/>
              <w:jc w:val="right"/>
              <w:rPr>
                <w:ins w:id="338" w:author="Jon.Richar" w:date="2024-01-31T13:22:00Z"/>
                <w:rFonts w:ascii="Calibri" w:eastAsia="Times New Roman" w:hAnsi="Calibri" w:cs="Calibri"/>
                <w:color w:val="000000"/>
              </w:rPr>
            </w:pPr>
            <w:ins w:id="339" w:author="Jon.Richar" w:date="2024-01-31T13:22:00Z">
              <w:r w:rsidRPr="0011339B">
                <w:rPr>
                  <w:rFonts w:ascii="Calibri" w:eastAsia="Times New Roman" w:hAnsi="Calibri" w:cs="Calibri"/>
                  <w:color w:val="000000"/>
                </w:rPr>
                <w:t>66.41</w:t>
              </w:r>
            </w:ins>
          </w:p>
        </w:tc>
        <w:tc>
          <w:tcPr>
            <w:tcW w:w="720" w:type="dxa"/>
            <w:shd w:val="clear" w:color="auto" w:fill="auto"/>
            <w:noWrap/>
            <w:vAlign w:val="bottom"/>
            <w:hideMark/>
            <w:tcPrChange w:id="340" w:author="Jon.Richar" w:date="2024-01-31T13:23:00Z">
              <w:tcPr>
                <w:tcW w:w="897" w:type="dxa"/>
                <w:shd w:val="clear" w:color="auto" w:fill="auto"/>
                <w:noWrap/>
                <w:vAlign w:val="bottom"/>
                <w:hideMark/>
              </w:tcPr>
            </w:tcPrChange>
          </w:tcPr>
          <w:p w14:paraId="332CCDC3" w14:textId="77777777" w:rsidR="0011339B" w:rsidRPr="0011339B" w:rsidRDefault="0011339B" w:rsidP="0011339B">
            <w:pPr>
              <w:spacing w:after="0" w:line="240" w:lineRule="auto"/>
              <w:jc w:val="right"/>
              <w:rPr>
                <w:ins w:id="341" w:author="Jon.Richar" w:date="2024-01-31T13:22:00Z"/>
                <w:rFonts w:ascii="Calibri" w:eastAsia="Times New Roman" w:hAnsi="Calibri" w:cs="Calibri"/>
                <w:color w:val="000000"/>
              </w:rPr>
            </w:pPr>
            <w:ins w:id="342" w:author="Jon.Richar" w:date="2024-01-31T13:22:00Z">
              <w:r w:rsidRPr="0011339B">
                <w:rPr>
                  <w:rFonts w:ascii="Calibri" w:eastAsia="Times New Roman" w:hAnsi="Calibri" w:cs="Calibri"/>
                  <w:color w:val="000000"/>
                </w:rPr>
                <w:t>1.80</w:t>
              </w:r>
            </w:ins>
          </w:p>
        </w:tc>
        <w:tc>
          <w:tcPr>
            <w:tcW w:w="6878" w:type="dxa"/>
            <w:shd w:val="clear" w:color="auto" w:fill="auto"/>
            <w:noWrap/>
            <w:vAlign w:val="bottom"/>
            <w:hideMark/>
            <w:tcPrChange w:id="343" w:author="Jon.Richar" w:date="2024-01-31T13:23:00Z">
              <w:tcPr>
                <w:tcW w:w="6878" w:type="dxa"/>
                <w:shd w:val="clear" w:color="auto" w:fill="auto"/>
                <w:noWrap/>
                <w:vAlign w:val="bottom"/>
                <w:hideMark/>
              </w:tcPr>
            </w:tcPrChange>
          </w:tcPr>
          <w:p w14:paraId="58DE7101" w14:textId="77777777" w:rsidR="0011339B" w:rsidRPr="0011339B" w:rsidRDefault="0011339B" w:rsidP="0011339B">
            <w:pPr>
              <w:spacing w:after="0" w:line="240" w:lineRule="auto"/>
              <w:rPr>
                <w:ins w:id="344" w:author="Jon.Richar" w:date="2024-01-31T13:22:00Z"/>
                <w:rFonts w:ascii="Times New Roman" w:eastAsia="Times New Roman" w:hAnsi="Times New Roman" w:cs="Times New Roman"/>
                <w:color w:val="000000"/>
                <w:sz w:val="20"/>
                <w:szCs w:val="20"/>
              </w:rPr>
            </w:pPr>
            <w:ins w:id="345" w:author="Jon.Richar" w:date="2024-01-31T13:22:00Z">
              <w:r w:rsidRPr="0011339B">
                <w:rPr>
                  <w:rFonts w:ascii="Times New Roman" w:eastAsia="Times New Roman" w:hAnsi="Times New Roman" w:cs="Times New Roman"/>
                  <w:color w:val="000000"/>
                  <w:sz w:val="20"/>
                  <w:szCs w:val="20"/>
                </w:rPr>
                <w:t>Female Bairdi, FHS lag 2, PDO RA2, AO RA2</w:t>
              </w:r>
            </w:ins>
          </w:p>
        </w:tc>
      </w:tr>
      <w:tr w:rsidR="0011339B" w:rsidRPr="0011339B" w14:paraId="247FDC0F" w14:textId="77777777" w:rsidTr="0011339B">
        <w:tblPrEx>
          <w:tblPrExChange w:id="346" w:author="Jon.Richar" w:date="2024-01-31T13:23:00Z">
            <w:tblPrEx>
              <w:tblBorders>
                <w:insideH w:val="single" w:sz="4" w:space="0" w:color="auto"/>
                <w:insideV w:val="single" w:sz="4" w:space="0" w:color="auto"/>
              </w:tblBorders>
            </w:tblPrEx>
          </w:tblPrExChange>
        </w:tblPrEx>
        <w:trPr>
          <w:trHeight w:val="259"/>
          <w:ins w:id="347" w:author="Jon.Richar" w:date="2024-01-31T13:22:00Z"/>
          <w:trPrChange w:id="348" w:author="Jon.Richar" w:date="2024-01-31T13:23:00Z">
            <w:trPr>
              <w:trHeight w:val="259"/>
            </w:trPr>
          </w:trPrChange>
        </w:trPr>
        <w:tc>
          <w:tcPr>
            <w:tcW w:w="796" w:type="dxa"/>
            <w:shd w:val="clear" w:color="auto" w:fill="auto"/>
            <w:noWrap/>
            <w:vAlign w:val="bottom"/>
            <w:hideMark/>
            <w:tcPrChange w:id="349" w:author="Jon.Richar" w:date="2024-01-31T13:23:00Z">
              <w:tcPr>
                <w:tcW w:w="995" w:type="dxa"/>
                <w:shd w:val="clear" w:color="auto" w:fill="auto"/>
                <w:noWrap/>
                <w:vAlign w:val="bottom"/>
                <w:hideMark/>
              </w:tcPr>
            </w:tcPrChange>
          </w:tcPr>
          <w:p w14:paraId="2C966D6B" w14:textId="77777777" w:rsidR="0011339B" w:rsidRPr="0011339B" w:rsidRDefault="0011339B" w:rsidP="0011339B">
            <w:pPr>
              <w:spacing w:after="0" w:line="240" w:lineRule="auto"/>
              <w:jc w:val="right"/>
              <w:rPr>
                <w:ins w:id="350" w:author="Jon.Richar" w:date="2024-01-31T13:22:00Z"/>
                <w:rFonts w:ascii="Calibri" w:eastAsia="Times New Roman" w:hAnsi="Calibri" w:cs="Calibri"/>
                <w:color w:val="000000"/>
              </w:rPr>
            </w:pPr>
            <w:ins w:id="351" w:author="Jon.Richar" w:date="2024-01-31T13:22:00Z">
              <w:r w:rsidRPr="0011339B">
                <w:rPr>
                  <w:rFonts w:ascii="Calibri" w:eastAsia="Times New Roman" w:hAnsi="Calibri" w:cs="Calibri"/>
                  <w:color w:val="000000"/>
                </w:rPr>
                <w:t>27</w:t>
              </w:r>
            </w:ins>
          </w:p>
        </w:tc>
        <w:tc>
          <w:tcPr>
            <w:tcW w:w="459" w:type="dxa"/>
            <w:shd w:val="clear" w:color="auto" w:fill="auto"/>
            <w:noWrap/>
            <w:vAlign w:val="bottom"/>
            <w:hideMark/>
            <w:tcPrChange w:id="352" w:author="Jon.Richar" w:date="2024-01-31T13:23:00Z">
              <w:tcPr>
                <w:tcW w:w="750" w:type="dxa"/>
                <w:shd w:val="clear" w:color="auto" w:fill="auto"/>
                <w:noWrap/>
                <w:vAlign w:val="bottom"/>
                <w:hideMark/>
              </w:tcPr>
            </w:tcPrChange>
          </w:tcPr>
          <w:p w14:paraId="21F05DD1" w14:textId="77777777" w:rsidR="0011339B" w:rsidRPr="0011339B" w:rsidRDefault="0011339B" w:rsidP="0011339B">
            <w:pPr>
              <w:spacing w:after="0" w:line="240" w:lineRule="auto"/>
              <w:jc w:val="right"/>
              <w:rPr>
                <w:ins w:id="353" w:author="Jon.Richar" w:date="2024-01-31T13:22:00Z"/>
                <w:rFonts w:ascii="Calibri" w:eastAsia="Times New Roman" w:hAnsi="Calibri" w:cs="Calibri"/>
                <w:color w:val="000000"/>
              </w:rPr>
            </w:pPr>
            <w:ins w:id="354"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355" w:author="Jon.Richar" w:date="2024-01-31T13:23:00Z">
              <w:tcPr>
                <w:tcW w:w="1200" w:type="dxa"/>
                <w:shd w:val="clear" w:color="auto" w:fill="auto"/>
                <w:noWrap/>
                <w:vAlign w:val="bottom"/>
                <w:hideMark/>
              </w:tcPr>
            </w:tcPrChange>
          </w:tcPr>
          <w:p w14:paraId="1D4BDA64" w14:textId="77777777" w:rsidR="0011339B" w:rsidRPr="0011339B" w:rsidRDefault="0011339B" w:rsidP="0011339B">
            <w:pPr>
              <w:spacing w:after="0" w:line="240" w:lineRule="auto"/>
              <w:jc w:val="right"/>
              <w:rPr>
                <w:ins w:id="356" w:author="Jon.Richar" w:date="2024-01-31T13:22:00Z"/>
                <w:rFonts w:ascii="Calibri" w:eastAsia="Times New Roman" w:hAnsi="Calibri" w:cs="Calibri"/>
                <w:color w:val="000000"/>
              </w:rPr>
            </w:pPr>
            <w:ins w:id="357" w:author="Jon.Richar" w:date="2024-01-31T13:22:00Z">
              <w:r w:rsidRPr="0011339B">
                <w:rPr>
                  <w:rFonts w:ascii="Calibri" w:eastAsia="Times New Roman" w:hAnsi="Calibri" w:cs="Calibri"/>
                  <w:color w:val="000000"/>
                </w:rPr>
                <w:t>67.02</w:t>
              </w:r>
            </w:ins>
          </w:p>
        </w:tc>
        <w:tc>
          <w:tcPr>
            <w:tcW w:w="720" w:type="dxa"/>
            <w:shd w:val="clear" w:color="auto" w:fill="auto"/>
            <w:noWrap/>
            <w:vAlign w:val="bottom"/>
            <w:hideMark/>
            <w:tcPrChange w:id="358" w:author="Jon.Richar" w:date="2024-01-31T13:23:00Z">
              <w:tcPr>
                <w:tcW w:w="897" w:type="dxa"/>
                <w:shd w:val="clear" w:color="auto" w:fill="auto"/>
                <w:noWrap/>
                <w:vAlign w:val="bottom"/>
                <w:hideMark/>
              </w:tcPr>
            </w:tcPrChange>
          </w:tcPr>
          <w:p w14:paraId="02060267" w14:textId="77777777" w:rsidR="0011339B" w:rsidRPr="0011339B" w:rsidRDefault="0011339B" w:rsidP="0011339B">
            <w:pPr>
              <w:spacing w:after="0" w:line="240" w:lineRule="auto"/>
              <w:jc w:val="right"/>
              <w:rPr>
                <w:ins w:id="359" w:author="Jon.Richar" w:date="2024-01-31T13:22:00Z"/>
                <w:rFonts w:ascii="Calibri" w:eastAsia="Times New Roman" w:hAnsi="Calibri" w:cs="Calibri"/>
                <w:color w:val="000000"/>
              </w:rPr>
            </w:pPr>
            <w:ins w:id="360" w:author="Jon.Richar" w:date="2024-01-31T13:22:00Z">
              <w:r w:rsidRPr="0011339B">
                <w:rPr>
                  <w:rFonts w:ascii="Calibri" w:eastAsia="Times New Roman" w:hAnsi="Calibri" w:cs="Calibri"/>
                  <w:color w:val="000000"/>
                </w:rPr>
                <w:t>2.41</w:t>
              </w:r>
            </w:ins>
          </w:p>
        </w:tc>
        <w:tc>
          <w:tcPr>
            <w:tcW w:w="6878" w:type="dxa"/>
            <w:shd w:val="clear" w:color="auto" w:fill="auto"/>
            <w:noWrap/>
            <w:vAlign w:val="bottom"/>
            <w:hideMark/>
            <w:tcPrChange w:id="361" w:author="Jon.Richar" w:date="2024-01-31T13:23:00Z">
              <w:tcPr>
                <w:tcW w:w="6878" w:type="dxa"/>
                <w:shd w:val="clear" w:color="auto" w:fill="auto"/>
                <w:noWrap/>
                <w:vAlign w:val="bottom"/>
                <w:hideMark/>
              </w:tcPr>
            </w:tcPrChange>
          </w:tcPr>
          <w:p w14:paraId="3B96D540" w14:textId="77777777" w:rsidR="0011339B" w:rsidRPr="0011339B" w:rsidRDefault="0011339B" w:rsidP="0011339B">
            <w:pPr>
              <w:spacing w:after="0" w:line="240" w:lineRule="auto"/>
              <w:rPr>
                <w:ins w:id="362" w:author="Jon.Richar" w:date="2024-01-31T13:22:00Z"/>
                <w:rFonts w:ascii="Times New Roman" w:eastAsia="Times New Roman" w:hAnsi="Times New Roman" w:cs="Times New Roman"/>
                <w:color w:val="000000"/>
                <w:sz w:val="20"/>
                <w:szCs w:val="20"/>
              </w:rPr>
            </w:pPr>
            <w:ins w:id="363" w:author="Jon.Richar" w:date="2024-01-31T13:22:00Z">
              <w:r w:rsidRPr="0011339B">
                <w:rPr>
                  <w:rFonts w:ascii="Times New Roman" w:eastAsia="Times New Roman" w:hAnsi="Times New Roman" w:cs="Times New Roman"/>
                  <w:color w:val="000000"/>
                  <w:sz w:val="20"/>
                  <w:szCs w:val="20"/>
                </w:rPr>
                <w:t>Female Bairdi, FHS lag 2, PDO RA3</w:t>
              </w:r>
            </w:ins>
          </w:p>
        </w:tc>
      </w:tr>
      <w:tr w:rsidR="0011339B" w:rsidRPr="0011339B" w14:paraId="555E4D50" w14:textId="77777777" w:rsidTr="0011339B">
        <w:tblPrEx>
          <w:tblPrExChange w:id="364" w:author="Jon.Richar" w:date="2024-01-31T13:23:00Z">
            <w:tblPrEx>
              <w:tblBorders>
                <w:insideH w:val="single" w:sz="4" w:space="0" w:color="auto"/>
                <w:insideV w:val="single" w:sz="4" w:space="0" w:color="auto"/>
              </w:tblBorders>
            </w:tblPrEx>
          </w:tblPrExChange>
        </w:tblPrEx>
        <w:trPr>
          <w:trHeight w:val="259"/>
          <w:ins w:id="365" w:author="Jon.Richar" w:date="2024-01-31T13:22:00Z"/>
          <w:trPrChange w:id="366" w:author="Jon.Richar" w:date="2024-01-31T13:23:00Z">
            <w:trPr>
              <w:trHeight w:val="259"/>
            </w:trPr>
          </w:trPrChange>
        </w:trPr>
        <w:tc>
          <w:tcPr>
            <w:tcW w:w="796" w:type="dxa"/>
            <w:shd w:val="clear" w:color="auto" w:fill="auto"/>
            <w:noWrap/>
            <w:vAlign w:val="bottom"/>
            <w:hideMark/>
            <w:tcPrChange w:id="367" w:author="Jon.Richar" w:date="2024-01-31T13:23:00Z">
              <w:tcPr>
                <w:tcW w:w="995" w:type="dxa"/>
                <w:shd w:val="clear" w:color="auto" w:fill="auto"/>
                <w:noWrap/>
                <w:vAlign w:val="bottom"/>
                <w:hideMark/>
              </w:tcPr>
            </w:tcPrChange>
          </w:tcPr>
          <w:p w14:paraId="5829F3D4" w14:textId="77777777" w:rsidR="0011339B" w:rsidRPr="0011339B" w:rsidRDefault="0011339B" w:rsidP="0011339B">
            <w:pPr>
              <w:spacing w:after="0" w:line="240" w:lineRule="auto"/>
              <w:jc w:val="right"/>
              <w:rPr>
                <w:ins w:id="368" w:author="Jon.Richar" w:date="2024-01-31T13:22:00Z"/>
                <w:rFonts w:ascii="Calibri" w:eastAsia="Times New Roman" w:hAnsi="Calibri" w:cs="Calibri"/>
                <w:color w:val="000000"/>
              </w:rPr>
            </w:pPr>
            <w:ins w:id="369" w:author="Jon.Richar" w:date="2024-01-31T13:22:00Z">
              <w:r w:rsidRPr="0011339B">
                <w:rPr>
                  <w:rFonts w:ascii="Calibri" w:eastAsia="Times New Roman" w:hAnsi="Calibri" w:cs="Calibri"/>
                  <w:color w:val="000000"/>
                </w:rPr>
                <w:t>6</w:t>
              </w:r>
            </w:ins>
          </w:p>
        </w:tc>
        <w:tc>
          <w:tcPr>
            <w:tcW w:w="459" w:type="dxa"/>
            <w:shd w:val="clear" w:color="auto" w:fill="auto"/>
            <w:noWrap/>
            <w:vAlign w:val="bottom"/>
            <w:hideMark/>
            <w:tcPrChange w:id="370" w:author="Jon.Richar" w:date="2024-01-31T13:23:00Z">
              <w:tcPr>
                <w:tcW w:w="750" w:type="dxa"/>
                <w:shd w:val="clear" w:color="auto" w:fill="auto"/>
                <w:noWrap/>
                <w:vAlign w:val="bottom"/>
                <w:hideMark/>
              </w:tcPr>
            </w:tcPrChange>
          </w:tcPr>
          <w:p w14:paraId="5C7BF7B0" w14:textId="77777777" w:rsidR="0011339B" w:rsidRPr="0011339B" w:rsidRDefault="0011339B" w:rsidP="0011339B">
            <w:pPr>
              <w:spacing w:after="0" w:line="240" w:lineRule="auto"/>
              <w:jc w:val="right"/>
              <w:rPr>
                <w:ins w:id="371" w:author="Jon.Richar" w:date="2024-01-31T13:22:00Z"/>
                <w:rFonts w:ascii="Calibri" w:eastAsia="Times New Roman" w:hAnsi="Calibri" w:cs="Calibri"/>
                <w:color w:val="000000"/>
              </w:rPr>
            </w:pPr>
            <w:ins w:id="372"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373" w:author="Jon.Richar" w:date="2024-01-31T13:23:00Z">
              <w:tcPr>
                <w:tcW w:w="1200" w:type="dxa"/>
                <w:shd w:val="clear" w:color="auto" w:fill="auto"/>
                <w:noWrap/>
                <w:vAlign w:val="bottom"/>
                <w:hideMark/>
              </w:tcPr>
            </w:tcPrChange>
          </w:tcPr>
          <w:p w14:paraId="1AD9F574" w14:textId="77777777" w:rsidR="0011339B" w:rsidRPr="0011339B" w:rsidRDefault="0011339B" w:rsidP="0011339B">
            <w:pPr>
              <w:spacing w:after="0" w:line="240" w:lineRule="auto"/>
              <w:jc w:val="right"/>
              <w:rPr>
                <w:ins w:id="374" w:author="Jon.Richar" w:date="2024-01-31T13:22:00Z"/>
                <w:rFonts w:ascii="Calibri" w:eastAsia="Times New Roman" w:hAnsi="Calibri" w:cs="Calibri"/>
                <w:color w:val="000000"/>
              </w:rPr>
            </w:pPr>
            <w:ins w:id="375" w:author="Jon.Richar" w:date="2024-01-31T13:22:00Z">
              <w:r w:rsidRPr="0011339B">
                <w:rPr>
                  <w:rFonts w:ascii="Calibri" w:eastAsia="Times New Roman" w:hAnsi="Calibri" w:cs="Calibri"/>
                  <w:color w:val="000000"/>
                </w:rPr>
                <w:t>67.08</w:t>
              </w:r>
            </w:ins>
          </w:p>
        </w:tc>
        <w:tc>
          <w:tcPr>
            <w:tcW w:w="720" w:type="dxa"/>
            <w:shd w:val="clear" w:color="auto" w:fill="auto"/>
            <w:noWrap/>
            <w:vAlign w:val="bottom"/>
            <w:hideMark/>
            <w:tcPrChange w:id="376" w:author="Jon.Richar" w:date="2024-01-31T13:23:00Z">
              <w:tcPr>
                <w:tcW w:w="897" w:type="dxa"/>
                <w:shd w:val="clear" w:color="auto" w:fill="auto"/>
                <w:noWrap/>
                <w:vAlign w:val="bottom"/>
                <w:hideMark/>
              </w:tcPr>
            </w:tcPrChange>
          </w:tcPr>
          <w:p w14:paraId="36AA26CD" w14:textId="77777777" w:rsidR="0011339B" w:rsidRPr="0011339B" w:rsidRDefault="0011339B" w:rsidP="0011339B">
            <w:pPr>
              <w:spacing w:after="0" w:line="240" w:lineRule="auto"/>
              <w:jc w:val="right"/>
              <w:rPr>
                <w:ins w:id="377" w:author="Jon.Richar" w:date="2024-01-31T13:22:00Z"/>
                <w:rFonts w:ascii="Calibri" w:eastAsia="Times New Roman" w:hAnsi="Calibri" w:cs="Calibri"/>
                <w:color w:val="000000"/>
              </w:rPr>
            </w:pPr>
            <w:ins w:id="378" w:author="Jon.Richar" w:date="2024-01-31T13:22:00Z">
              <w:r w:rsidRPr="0011339B">
                <w:rPr>
                  <w:rFonts w:ascii="Calibri" w:eastAsia="Times New Roman" w:hAnsi="Calibri" w:cs="Calibri"/>
                  <w:color w:val="000000"/>
                </w:rPr>
                <w:t>2.46</w:t>
              </w:r>
            </w:ins>
          </w:p>
        </w:tc>
        <w:tc>
          <w:tcPr>
            <w:tcW w:w="6878" w:type="dxa"/>
            <w:shd w:val="clear" w:color="auto" w:fill="auto"/>
            <w:noWrap/>
            <w:vAlign w:val="bottom"/>
            <w:hideMark/>
            <w:tcPrChange w:id="379" w:author="Jon.Richar" w:date="2024-01-31T13:23:00Z">
              <w:tcPr>
                <w:tcW w:w="6878" w:type="dxa"/>
                <w:shd w:val="clear" w:color="auto" w:fill="auto"/>
                <w:noWrap/>
                <w:vAlign w:val="bottom"/>
                <w:hideMark/>
              </w:tcPr>
            </w:tcPrChange>
          </w:tcPr>
          <w:p w14:paraId="389F6123" w14:textId="77777777" w:rsidR="0011339B" w:rsidRPr="0011339B" w:rsidRDefault="0011339B" w:rsidP="0011339B">
            <w:pPr>
              <w:spacing w:after="0" w:line="240" w:lineRule="auto"/>
              <w:rPr>
                <w:ins w:id="380" w:author="Jon.Richar" w:date="2024-01-31T13:22:00Z"/>
                <w:rFonts w:ascii="Times New Roman" w:eastAsia="Times New Roman" w:hAnsi="Times New Roman" w:cs="Times New Roman"/>
                <w:color w:val="000000"/>
                <w:sz w:val="20"/>
                <w:szCs w:val="20"/>
              </w:rPr>
            </w:pPr>
            <w:ins w:id="381" w:author="Jon.Richar" w:date="2024-01-31T13:22:00Z">
              <w:r w:rsidRPr="0011339B">
                <w:rPr>
                  <w:rFonts w:ascii="Times New Roman" w:eastAsia="Times New Roman" w:hAnsi="Times New Roman" w:cs="Times New Roman"/>
                  <w:color w:val="000000"/>
                  <w:sz w:val="20"/>
                  <w:szCs w:val="20"/>
                </w:rPr>
                <w:t>Female Bairdi, FHS lag 2</w:t>
              </w:r>
            </w:ins>
          </w:p>
        </w:tc>
      </w:tr>
      <w:tr w:rsidR="0011339B" w:rsidRPr="0011339B" w14:paraId="5F6B11FE" w14:textId="77777777" w:rsidTr="0011339B">
        <w:tblPrEx>
          <w:tblPrExChange w:id="382" w:author="Jon.Richar" w:date="2024-01-31T13:23:00Z">
            <w:tblPrEx>
              <w:tblBorders>
                <w:insideH w:val="single" w:sz="4" w:space="0" w:color="auto"/>
                <w:insideV w:val="single" w:sz="4" w:space="0" w:color="auto"/>
              </w:tblBorders>
            </w:tblPrEx>
          </w:tblPrExChange>
        </w:tblPrEx>
        <w:trPr>
          <w:trHeight w:val="259"/>
          <w:ins w:id="383" w:author="Jon.Richar" w:date="2024-01-31T13:22:00Z"/>
          <w:trPrChange w:id="384" w:author="Jon.Richar" w:date="2024-01-31T13:23:00Z">
            <w:trPr>
              <w:trHeight w:val="259"/>
            </w:trPr>
          </w:trPrChange>
        </w:trPr>
        <w:tc>
          <w:tcPr>
            <w:tcW w:w="796" w:type="dxa"/>
            <w:shd w:val="clear" w:color="auto" w:fill="auto"/>
            <w:noWrap/>
            <w:vAlign w:val="bottom"/>
            <w:hideMark/>
            <w:tcPrChange w:id="385" w:author="Jon.Richar" w:date="2024-01-31T13:23:00Z">
              <w:tcPr>
                <w:tcW w:w="995" w:type="dxa"/>
                <w:shd w:val="clear" w:color="auto" w:fill="auto"/>
                <w:noWrap/>
                <w:vAlign w:val="bottom"/>
                <w:hideMark/>
              </w:tcPr>
            </w:tcPrChange>
          </w:tcPr>
          <w:p w14:paraId="1DC8C87C" w14:textId="77777777" w:rsidR="0011339B" w:rsidRPr="0011339B" w:rsidRDefault="0011339B" w:rsidP="0011339B">
            <w:pPr>
              <w:spacing w:after="0" w:line="240" w:lineRule="auto"/>
              <w:jc w:val="right"/>
              <w:rPr>
                <w:ins w:id="386" w:author="Jon.Richar" w:date="2024-01-31T13:22:00Z"/>
                <w:rFonts w:ascii="Calibri" w:eastAsia="Times New Roman" w:hAnsi="Calibri" w:cs="Calibri"/>
                <w:color w:val="000000"/>
              </w:rPr>
            </w:pPr>
            <w:ins w:id="387" w:author="Jon.Richar" w:date="2024-01-31T13:22:00Z">
              <w:r w:rsidRPr="0011339B">
                <w:rPr>
                  <w:rFonts w:ascii="Calibri" w:eastAsia="Times New Roman" w:hAnsi="Calibri" w:cs="Calibri"/>
                  <w:color w:val="000000"/>
                </w:rPr>
                <w:t>22</w:t>
              </w:r>
            </w:ins>
          </w:p>
        </w:tc>
        <w:tc>
          <w:tcPr>
            <w:tcW w:w="459" w:type="dxa"/>
            <w:shd w:val="clear" w:color="auto" w:fill="auto"/>
            <w:noWrap/>
            <w:vAlign w:val="bottom"/>
            <w:hideMark/>
            <w:tcPrChange w:id="388" w:author="Jon.Richar" w:date="2024-01-31T13:23:00Z">
              <w:tcPr>
                <w:tcW w:w="750" w:type="dxa"/>
                <w:shd w:val="clear" w:color="auto" w:fill="auto"/>
                <w:noWrap/>
                <w:vAlign w:val="bottom"/>
                <w:hideMark/>
              </w:tcPr>
            </w:tcPrChange>
          </w:tcPr>
          <w:p w14:paraId="3AC00F65" w14:textId="77777777" w:rsidR="0011339B" w:rsidRPr="0011339B" w:rsidRDefault="0011339B" w:rsidP="0011339B">
            <w:pPr>
              <w:spacing w:after="0" w:line="240" w:lineRule="auto"/>
              <w:jc w:val="right"/>
              <w:rPr>
                <w:ins w:id="389" w:author="Jon.Richar" w:date="2024-01-31T13:22:00Z"/>
                <w:rFonts w:ascii="Calibri" w:eastAsia="Times New Roman" w:hAnsi="Calibri" w:cs="Calibri"/>
                <w:color w:val="000000"/>
              </w:rPr>
            </w:pPr>
            <w:ins w:id="390"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391" w:author="Jon.Richar" w:date="2024-01-31T13:23:00Z">
              <w:tcPr>
                <w:tcW w:w="1200" w:type="dxa"/>
                <w:shd w:val="clear" w:color="auto" w:fill="auto"/>
                <w:noWrap/>
                <w:vAlign w:val="bottom"/>
                <w:hideMark/>
              </w:tcPr>
            </w:tcPrChange>
          </w:tcPr>
          <w:p w14:paraId="751B6111" w14:textId="77777777" w:rsidR="0011339B" w:rsidRPr="0011339B" w:rsidRDefault="0011339B" w:rsidP="0011339B">
            <w:pPr>
              <w:spacing w:after="0" w:line="240" w:lineRule="auto"/>
              <w:jc w:val="right"/>
              <w:rPr>
                <w:ins w:id="392" w:author="Jon.Richar" w:date="2024-01-31T13:22:00Z"/>
                <w:rFonts w:ascii="Calibri" w:eastAsia="Times New Roman" w:hAnsi="Calibri" w:cs="Calibri"/>
                <w:color w:val="000000"/>
              </w:rPr>
            </w:pPr>
            <w:ins w:id="393" w:author="Jon.Richar" w:date="2024-01-31T13:22:00Z">
              <w:r w:rsidRPr="0011339B">
                <w:rPr>
                  <w:rFonts w:ascii="Calibri" w:eastAsia="Times New Roman" w:hAnsi="Calibri" w:cs="Calibri"/>
                  <w:color w:val="000000"/>
                </w:rPr>
                <w:t>67.59</w:t>
              </w:r>
            </w:ins>
          </w:p>
        </w:tc>
        <w:tc>
          <w:tcPr>
            <w:tcW w:w="720" w:type="dxa"/>
            <w:shd w:val="clear" w:color="auto" w:fill="auto"/>
            <w:noWrap/>
            <w:vAlign w:val="bottom"/>
            <w:hideMark/>
            <w:tcPrChange w:id="394" w:author="Jon.Richar" w:date="2024-01-31T13:23:00Z">
              <w:tcPr>
                <w:tcW w:w="897" w:type="dxa"/>
                <w:shd w:val="clear" w:color="auto" w:fill="auto"/>
                <w:noWrap/>
                <w:vAlign w:val="bottom"/>
                <w:hideMark/>
              </w:tcPr>
            </w:tcPrChange>
          </w:tcPr>
          <w:p w14:paraId="3667BF0A" w14:textId="77777777" w:rsidR="0011339B" w:rsidRPr="0011339B" w:rsidRDefault="0011339B" w:rsidP="0011339B">
            <w:pPr>
              <w:spacing w:after="0" w:line="240" w:lineRule="auto"/>
              <w:jc w:val="right"/>
              <w:rPr>
                <w:ins w:id="395" w:author="Jon.Richar" w:date="2024-01-31T13:22:00Z"/>
                <w:rFonts w:ascii="Calibri" w:eastAsia="Times New Roman" w:hAnsi="Calibri" w:cs="Calibri"/>
                <w:color w:val="000000"/>
              </w:rPr>
            </w:pPr>
            <w:ins w:id="396" w:author="Jon.Richar" w:date="2024-01-31T13:22:00Z">
              <w:r w:rsidRPr="0011339B">
                <w:rPr>
                  <w:rFonts w:ascii="Calibri" w:eastAsia="Times New Roman" w:hAnsi="Calibri" w:cs="Calibri"/>
                  <w:color w:val="000000"/>
                </w:rPr>
                <w:t>2.98</w:t>
              </w:r>
            </w:ins>
          </w:p>
        </w:tc>
        <w:tc>
          <w:tcPr>
            <w:tcW w:w="6878" w:type="dxa"/>
            <w:shd w:val="clear" w:color="auto" w:fill="auto"/>
            <w:noWrap/>
            <w:vAlign w:val="bottom"/>
            <w:hideMark/>
            <w:tcPrChange w:id="397" w:author="Jon.Richar" w:date="2024-01-31T13:23:00Z">
              <w:tcPr>
                <w:tcW w:w="6878" w:type="dxa"/>
                <w:shd w:val="clear" w:color="auto" w:fill="auto"/>
                <w:noWrap/>
                <w:vAlign w:val="bottom"/>
                <w:hideMark/>
              </w:tcPr>
            </w:tcPrChange>
          </w:tcPr>
          <w:p w14:paraId="4518B1D5" w14:textId="75B9D276" w:rsidR="0011339B" w:rsidRPr="0011339B" w:rsidRDefault="0011339B" w:rsidP="0011339B">
            <w:pPr>
              <w:spacing w:after="0" w:line="240" w:lineRule="auto"/>
              <w:rPr>
                <w:ins w:id="398" w:author="Jon.Richar" w:date="2024-01-31T13:22:00Z"/>
                <w:rFonts w:ascii="Times New Roman" w:eastAsia="Times New Roman" w:hAnsi="Times New Roman" w:cs="Times New Roman"/>
                <w:color w:val="000000"/>
                <w:sz w:val="20"/>
                <w:szCs w:val="20"/>
              </w:rPr>
            </w:pPr>
            <w:ins w:id="399" w:author="Jon.Richar" w:date="2024-01-31T13:22:00Z">
              <w:r w:rsidRPr="0011339B">
                <w:rPr>
                  <w:rFonts w:ascii="Times New Roman" w:eastAsia="Times New Roman" w:hAnsi="Times New Roman" w:cs="Times New Roman"/>
                  <w:color w:val="000000"/>
                  <w:sz w:val="20"/>
                  <w:szCs w:val="20"/>
                </w:rPr>
                <w:t>Fem</w:t>
              </w:r>
              <w:r w:rsidR="006376C7">
                <w:rPr>
                  <w:rFonts w:ascii="Times New Roman" w:eastAsia="Times New Roman" w:hAnsi="Times New Roman" w:cs="Times New Roman"/>
                  <w:color w:val="000000"/>
                  <w:sz w:val="20"/>
                  <w:szCs w:val="20"/>
                </w:rPr>
                <w:t>ale Bairdi, FHS lag 2, mature</w:t>
              </w:r>
              <w:r w:rsidRPr="0011339B">
                <w:rPr>
                  <w:rFonts w:ascii="Times New Roman" w:eastAsia="Times New Roman" w:hAnsi="Times New Roman" w:cs="Times New Roman"/>
                  <w:color w:val="000000"/>
                  <w:sz w:val="20"/>
                  <w:szCs w:val="20"/>
                </w:rPr>
                <w:t xml:space="preserve"> female opilio, PDO RA2</w:t>
              </w:r>
            </w:ins>
          </w:p>
        </w:tc>
      </w:tr>
      <w:tr w:rsidR="0011339B" w:rsidRPr="0011339B" w14:paraId="21EF0F41" w14:textId="77777777" w:rsidTr="0011339B">
        <w:tblPrEx>
          <w:tblPrExChange w:id="400" w:author="Jon.Richar" w:date="2024-01-31T13:23:00Z">
            <w:tblPrEx>
              <w:tblBorders>
                <w:insideH w:val="single" w:sz="4" w:space="0" w:color="auto"/>
                <w:insideV w:val="single" w:sz="4" w:space="0" w:color="auto"/>
              </w:tblBorders>
            </w:tblPrEx>
          </w:tblPrExChange>
        </w:tblPrEx>
        <w:trPr>
          <w:trHeight w:val="259"/>
          <w:ins w:id="401" w:author="Jon.Richar" w:date="2024-01-31T13:22:00Z"/>
          <w:trPrChange w:id="402" w:author="Jon.Richar" w:date="2024-01-31T13:23:00Z">
            <w:trPr>
              <w:trHeight w:val="259"/>
            </w:trPr>
          </w:trPrChange>
        </w:trPr>
        <w:tc>
          <w:tcPr>
            <w:tcW w:w="796" w:type="dxa"/>
            <w:shd w:val="clear" w:color="auto" w:fill="auto"/>
            <w:noWrap/>
            <w:vAlign w:val="bottom"/>
            <w:hideMark/>
            <w:tcPrChange w:id="403" w:author="Jon.Richar" w:date="2024-01-31T13:23:00Z">
              <w:tcPr>
                <w:tcW w:w="995" w:type="dxa"/>
                <w:shd w:val="clear" w:color="auto" w:fill="auto"/>
                <w:noWrap/>
                <w:vAlign w:val="bottom"/>
                <w:hideMark/>
              </w:tcPr>
            </w:tcPrChange>
          </w:tcPr>
          <w:p w14:paraId="299E2068" w14:textId="77777777" w:rsidR="0011339B" w:rsidRPr="0011339B" w:rsidRDefault="0011339B" w:rsidP="0011339B">
            <w:pPr>
              <w:spacing w:after="0" w:line="240" w:lineRule="auto"/>
              <w:jc w:val="right"/>
              <w:rPr>
                <w:ins w:id="404" w:author="Jon.Richar" w:date="2024-01-31T13:22:00Z"/>
                <w:rFonts w:ascii="Calibri" w:eastAsia="Times New Roman" w:hAnsi="Calibri" w:cs="Calibri"/>
                <w:color w:val="000000"/>
              </w:rPr>
            </w:pPr>
            <w:ins w:id="405" w:author="Jon.Richar" w:date="2024-01-31T13:22:00Z">
              <w:r w:rsidRPr="0011339B">
                <w:rPr>
                  <w:rFonts w:ascii="Calibri" w:eastAsia="Times New Roman" w:hAnsi="Calibri" w:cs="Calibri"/>
                  <w:color w:val="000000"/>
                </w:rPr>
                <w:t>8</w:t>
              </w:r>
            </w:ins>
          </w:p>
        </w:tc>
        <w:tc>
          <w:tcPr>
            <w:tcW w:w="459" w:type="dxa"/>
            <w:shd w:val="clear" w:color="auto" w:fill="auto"/>
            <w:noWrap/>
            <w:vAlign w:val="bottom"/>
            <w:hideMark/>
            <w:tcPrChange w:id="406" w:author="Jon.Richar" w:date="2024-01-31T13:23:00Z">
              <w:tcPr>
                <w:tcW w:w="750" w:type="dxa"/>
                <w:shd w:val="clear" w:color="auto" w:fill="auto"/>
                <w:noWrap/>
                <w:vAlign w:val="bottom"/>
                <w:hideMark/>
              </w:tcPr>
            </w:tcPrChange>
          </w:tcPr>
          <w:p w14:paraId="324DF52C" w14:textId="77777777" w:rsidR="0011339B" w:rsidRPr="0011339B" w:rsidRDefault="0011339B" w:rsidP="0011339B">
            <w:pPr>
              <w:spacing w:after="0" w:line="240" w:lineRule="auto"/>
              <w:jc w:val="right"/>
              <w:rPr>
                <w:ins w:id="407" w:author="Jon.Richar" w:date="2024-01-31T13:22:00Z"/>
                <w:rFonts w:ascii="Calibri" w:eastAsia="Times New Roman" w:hAnsi="Calibri" w:cs="Calibri"/>
                <w:color w:val="000000"/>
              </w:rPr>
            </w:pPr>
            <w:ins w:id="408"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409" w:author="Jon.Richar" w:date="2024-01-31T13:23:00Z">
              <w:tcPr>
                <w:tcW w:w="1200" w:type="dxa"/>
                <w:shd w:val="clear" w:color="auto" w:fill="auto"/>
                <w:noWrap/>
                <w:vAlign w:val="bottom"/>
                <w:hideMark/>
              </w:tcPr>
            </w:tcPrChange>
          </w:tcPr>
          <w:p w14:paraId="73C36615" w14:textId="77777777" w:rsidR="0011339B" w:rsidRPr="0011339B" w:rsidRDefault="0011339B" w:rsidP="0011339B">
            <w:pPr>
              <w:spacing w:after="0" w:line="240" w:lineRule="auto"/>
              <w:jc w:val="right"/>
              <w:rPr>
                <w:ins w:id="410" w:author="Jon.Richar" w:date="2024-01-31T13:22:00Z"/>
                <w:rFonts w:ascii="Calibri" w:eastAsia="Times New Roman" w:hAnsi="Calibri" w:cs="Calibri"/>
                <w:color w:val="000000"/>
              </w:rPr>
            </w:pPr>
            <w:ins w:id="411" w:author="Jon.Richar" w:date="2024-01-31T13:22:00Z">
              <w:r w:rsidRPr="0011339B">
                <w:rPr>
                  <w:rFonts w:ascii="Calibri" w:eastAsia="Times New Roman" w:hAnsi="Calibri" w:cs="Calibri"/>
                  <w:color w:val="000000"/>
                </w:rPr>
                <w:t>67.61</w:t>
              </w:r>
            </w:ins>
          </w:p>
        </w:tc>
        <w:tc>
          <w:tcPr>
            <w:tcW w:w="720" w:type="dxa"/>
            <w:shd w:val="clear" w:color="auto" w:fill="auto"/>
            <w:noWrap/>
            <w:vAlign w:val="bottom"/>
            <w:hideMark/>
            <w:tcPrChange w:id="412" w:author="Jon.Richar" w:date="2024-01-31T13:23:00Z">
              <w:tcPr>
                <w:tcW w:w="897" w:type="dxa"/>
                <w:shd w:val="clear" w:color="auto" w:fill="auto"/>
                <w:noWrap/>
                <w:vAlign w:val="bottom"/>
                <w:hideMark/>
              </w:tcPr>
            </w:tcPrChange>
          </w:tcPr>
          <w:p w14:paraId="2A303050" w14:textId="77777777" w:rsidR="0011339B" w:rsidRPr="0011339B" w:rsidRDefault="0011339B" w:rsidP="0011339B">
            <w:pPr>
              <w:spacing w:after="0" w:line="240" w:lineRule="auto"/>
              <w:jc w:val="right"/>
              <w:rPr>
                <w:ins w:id="413" w:author="Jon.Richar" w:date="2024-01-31T13:22:00Z"/>
                <w:rFonts w:ascii="Calibri" w:eastAsia="Times New Roman" w:hAnsi="Calibri" w:cs="Calibri"/>
                <w:color w:val="000000"/>
              </w:rPr>
            </w:pPr>
            <w:ins w:id="414" w:author="Jon.Richar" w:date="2024-01-31T13:22:00Z">
              <w:r w:rsidRPr="0011339B">
                <w:rPr>
                  <w:rFonts w:ascii="Calibri" w:eastAsia="Times New Roman" w:hAnsi="Calibri" w:cs="Calibri"/>
                  <w:color w:val="000000"/>
                </w:rPr>
                <w:t>3.00</w:t>
              </w:r>
            </w:ins>
          </w:p>
        </w:tc>
        <w:tc>
          <w:tcPr>
            <w:tcW w:w="6878" w:type="dxa"/>
            <w:shd w:val="clear" w:color="auto" w:fill="auto"/>
            <w:noWrap/>
            <w:vAlign w:val="bottom"/>
            <w:hideMark/>
            <w:tcPrChange w:id="415" w:author="Jon.Richar" w:date="2024-01-31T13:23:00Z">
              <w:tcPr>
                <w:tcW w:w="6878" w:type="dxa"/>
                <w:shd w:val="clear" w:color="auto" w:fill="auto"/>
                <w:noWrap/>
                <w:vAlign w:val="bottom"/>
                <w:hideMark/>
              </w:tcPr>
            </w:tcPrChange>
          </w:tcPr>
          <w:p w14:paraId="15BA2A22" w14:textId="77777777" w:rsidR="0011339B" w:rsidRPr="0011339B" w:rsidRDefault="0011339B" w:rsidP="0011339B">
            <w:pPr>
              <w:spacing w:after="0" w:line="240" w:lineRule="auto"/>
              <w:rPr>
                <w:ins w:id="416" w:author="Jon.Richar" w:date="2024-01-31T13:22:00Z"/>
                <w:rFonts w:ascii="Times New Roman" w:eastAsia="Times New Roman" w:hAnsi="Times New Roman" w:cs="Times New Roman"/>
                <w:color w:val="000000"/>
                <w:sz w:val="20"/>
                <w:szCs w:val="20"/>
              </w:rPr>
            </w:pPr>
            <w:ins w:id="417" w:author="Jon.Richar" w:date="2024-01-31T13:22:00Z">
              <w:r w:rsidRPr="0011339B">
                <w:rPr>
                  <w:rFonts w:ascii="Times New Roman" w:eastAsia="Times New Roman" w:hAnsi="Times New Roman" w:cs="Times New Roman"/>
                  <w:color w:val="000000"/>
                  <w:sz w:val="20"/>
                  <w:szCs w:val="20"/>
                </w:rPr>
                <w:t>Female Bairdi, Pacific cod lag 1, FHS lag 2</w:t>
              </w:r>
            </w:ins>
          </w:p>
        </w:tc>
      </w:tr>
      <w:tr w:rsidR="0011339B" w:rsidRPr="0011339B" w14:paraId="7915E4E1" w14:textId="77777777" w:rsidTr="0011339B">
        <w:tblPrEx>
          <w:tblPrExChange w:id="418" w:author="Jon.Richar" w:date="2024-01-31T13:23:00Z">
            <w:tblPrEx>
              <w:tblBorders>
                <w:insideH w:val="single" w:sz="4" w:space="0" w:color="auto"/>
                <w:insideV w:val="single" w:sz="4" w:space="0" w:color="auto"/>
              </w:tblBorders>
            </w:tblPrEx>
          </w:tblPrExChange>
        </w:tblPrEx>
        <w:trPr>
          <w:trHeight w:val="259"/>
          <w:ins w:id="419" w:author="Jon.Richar" w:date="2024-01-31T13:22:00Z"/>
          <w:trPrChange w:id="420" w:author="Jon.Richar" w:date="2024-01-31T13:23:00Z">
            <w:trPr>
              <w:trHeight w:val="259"/>
            </w:trPr>
          </w:trPrChange>
        </w:trPr>
        <w:tc>
          <w:tcPr>
            <w:tcW w:w="796" w:type="dxa"/>
            <w:shd w:val="clear" w:color="auto" w:fill="auto"/>
            <w:noWrap/>
            <w:vAlign w:val="bottom"/>
            <w:hideMark/>
            <w:tcPrChange w:id="421" w:author="Jon.Richar" w:date="2024-01-31T13:23:00Z">
              <w:tcPr>
                <w:tcW w:w="995" w:type="dxa"/>
                <w:shd w:val="clear" w:color="auto" w:fill="auto"/>
                <w:noWrap/>
                <w:vAlign w:val="bottom"/>
                <w:hideMark/>
              </w:tcPr>
            </w:tcPrChange>
          </w:tcPr>
          <w:p w14:paraId="6B28ED3A" w14:textId="77777777" w:rsidR="0011339B" w:rsidRPr="0011339B" w:rsidRDefault="0011339B" w:rsidP="0011339B">
            <w:pPr>
              <w:spacing w:after="0" w:line="240" w:lineRule="auto"/>
              <w:jc w:val="right"/>
              <w:rPr>
                <w:ins w:id="422" w:author="Jon.Richar" w:date="2024-01-31T13:22:00Z"/>
                <w:rFonts w:ascii="Calibri" w:eastAsia="Times New Roman" w:hAnsi="Calibri" w:cs="Calibri"/>
                <w:color w:val="000000"/>
              </w:rPr>
            </w:pPr>
            <w:ins w:id="423" w:author="Jon.Richar" w:date="2024-01-31T13:22:00Z">
              <w:r w:rsidRPr="0011339B">
                <w:rPr>
                  <w:rFonts w:ascii="Calibri" w:eastAsia="Times New Roman" w:hAnsi="Calibri" w:cs="Calibri"/>
                  <w:color w:val="000000"/>
                </w:rPr>
                <w:t>19</w:t>
              </w:r>
            </w:ins>
          </w:p>
        </w:tc>
        <w:tc>
          <w:tcPr>
            <w:tcW w:w="459" w:type="dxa"/>
            <w:shd w:val="clear" w:color="auto" w:fill="auto"/>
            <w:noWrap/>
            <w:vAlign w:val="bottom"/>
            <w:hideMark/>
            <w:tcPrChange w:id="424" w:author="Jon.Richar" w:date="2024-01-31T13:23:00Z">
              <w:tcPr>
                <w:tcW w:w="750" w:type="dxa"/>
                <w:shd w:val="clear" w:color="auto" w:fill="auto"/>
                <w:noWrap/>
                <w:vAlign w:val="bottom"/>
                <w:hideMark/>
              </w:tcPr>
            </w:tcPrChange>
          </w:tcPr>
          <w:p w14:paraId="1C21C841" w14:textId="77777777" w:rsidR="0011339B" w:rsidRPr="0011339B" w:rsidRDefault="0011339B" w:rsidP="0011339B">
            <w:pPr>
              <w:spacing w:after="0" w:line="240" w:lineRule="auto"/>
              <w:jc w:val="right"/>
              <w:rPr>
                <w:ins w:id="425" w:author="Jon.Richar" w:date="2024-01-31T13:22:00Z"/>
                <w:rFonts w:ascii="Calibri" w:eastAsia="Times New Roman" w:hAnsi="Calibri" w:cs="Calibri"/>
                <w:color w:val="000000"/>
              </w:rPr>
            </w:pPr>
            <w:ins w:id="426"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427" w:author="Jon.Richar" w:date="2024-01-31T13:23:00Z">
              <w:tcPr>
                <w:tcW w:w="1200" w:type="dxa"/>
                <w:shd w:val="clear" w:color="auto" w:fill="auto"/>
                <w:noWrap/>
                <w:vAlign w:val="bottom"/>
                <w:hideMark/>
              </w:tcPr>
            </w:tcPrChange>
          </w:tcPr>
          <w:p w14:paraId="570C1498" w14:textId="77777777" w:rsidR="0011339B" w:rsidRPr="0011339B" w:rsidRDefault="0011339B" w:rsidP="0011339B">
            <w:pPr>
              <w:spacing w:after="0" w:line="240" w:lineRule="auto"/>
              <w:jc w:val="right"/>
              <w:rPr>
                <w:ins w:id="428" w:author="Jon.Richar" w:date="2024-01-31T13:22:00Z"/>
                <w:rFonts w:ascii="Calibri" w:eastAsia="Times New Roman" w:hAnsi="Calibri" w:cs="Calibri"/>
                <w:color w:val="000000"/>
              </w:rPr>
            </w:pPr>
            <w:ins w:id="429" w:author="Jon.Richar" w:date="2024-01-31T13:22:00Z">
              <w:r w:rsidRPr="0011339B">
                <w:rPr>
                  <w:rFonts w:ascii="Calibri" w:eastAsia="Times New Roman" w:hAnsi="Calibri" w:cs="Calibri"/>
                  <w:color w:val="000000"/>
                </w:rPr>
                <w:t>68.34</w:t>
              </w:r>
            </w:ins>
          </w:p>
        </w:tc>
        <w:tc>
          <w:tcPr>
            <w:tcW w:w="720" w:type="dxa"/>
            <w:shd w:val="clear" w:color="auto" w:fill="auto"/>
            <w:noWrap/>
            <w:vAlign w:val="bottom"/>
            <w:hideMark/>
            <w:tcPrChange w:id="430" w:author="Jon.Richar" w:date="2024-01-31T13:23:00Z">
              <w:tcPr>
                <w:tcW w:w="897" w:type="dxa"/>
                <w:shd w:val="clear" w:color="auto" w:fill="auto"/>
                <w:noWrap/>
                <w:vAlign w:val="bottom"/>
                <w:hideMark/>
              </w:tcPr>
            </w:tcPrChange>
          </w:tcPr>
          <w:p w14:paraId="057EE0CA" w14:textId="77777777" w:rsidR="0011339B" w:rsidRPr="0011339B" w:rsidRDefault="0011339B" w:rsidP="0011339B">
            <w:pPr>
              <w:spacing w:after="0" w:line="240" w:lineRule="auto"/>
              <w:jc w:val="right"/>
              <w:rPr>
                <w:ins w:id="431" w:author="Jon.Richar" w:date="2024-01-31T13:22:00Z"/>
                <w:rFonts w:ascii="Calibri" w:eastAsia="Times New Roman" w:hAnsi="Calibri" w:cs="Calibri"/>
                <w:color w:val="000000"/>
              </w:rPr>
            </w:pPr>
            <w:ins w:id="432" w:author="Jon.Richar" w:date="2024-01-31T13:22:00Z">
              <w:r w:rsidRPr="0011339B">
                <w:rPr>
                  <w:rFonts w:ascii="Calibri" w:eastAsia="Times New Roman" w:hAnsi="Calibri" w:cs="Calibri"/>
                  <w:color w:val="000000"/>
                </w:rPr>
                <w:t>3.72</w:t>
              </w:r>
            </w:ins>
          </w:p>
        </w:tc>
        <w:tc>
          <w:tcPr>
            <w:tcW w:w="6878" w:type="dxa"/>
            <w:shd w:val="clear" w:color="auto" w:fill="auto"/>
            <w:noWrap/>
            <w:vAlign w:val="bottom"/>
            <w:hideMark/>
            <w:tcPrChange w:id="433" w:author="Jon.Richar" w:date="2024-01-31T13:23:00Z">
              <w:tcPr>
                <w:tcW w:w="6878" w:type="dxa"/>
                <w:shd w:val="clear" w:color="auto" w:fill="auto"/>
                <w:noWrap/>
                <w:vAlign w:val="bottom"/>
                <w:hideMark/>
              </w:tcPr>
            </w:tcPrChange>
          </w:tcPr>
          <w:p w14:paraId="6F82697D" w14:textId="4FA8D6AA" w:rsidR="0011339B" w:rsidRPr="0011339B" w:rsidRDefault="0011339B" w:rsidP="0011339B">
            <w:pPr>
              <w:spacing w:after="0" w:line="240" w:lineRule="auto"/>
              <w:rPr>
                <w:ins w:id="434" w:author="Jon.Richar" w:date="2024-01-31T13:22:00Z"/>
                <w:rFonts w:ascii="Times New Roman" w:eastAsia="Times New Roman" w:hAnsi="Times New Roman" w:cs="Times New Roman"/>
                <w:color w:val="000000"/>
                <w:sz w:val="20"/>
                <w:szCs w:val="20"/>
              </w:rPr>
            </w:pPr>
            <w:ins w:id="435" w:author="Jon.Richar" w:date="2024-01-31T13:22:00Z">
              <w:r w:rsidRPr="0011339B">
                <w:rPr>
                  <w:rFonts w:ascii="Times New Roman" w:eastAsia="Times New Roman" w:hAnsi="Times New Roman" w:cs="Times New Roman"/>
                  <w:color w:val="000000"/>
                  <w:sz w:val="20"/>
                  <w:szCs w:val="20"/>
                </w:rPr>
                <w:t xml:space="preserve">Female Bairdi, FHS lag 2, </w:t>
              </w:r>
            </w:ins>
            <w:ins w:id="436" w:author="Jon.Richar" w:date="2024-01-31T14:20:00Z">
              <w:r w:rsidR="006376C7">
                <w:rPr>
                  <w:rFonts w:ascii="Times New Roman" w:eastAsia="Times New Roman" w:hAnsi="Times New Roman" w:cs="Times New Roman"/>
                  <w:color w:val="000000"/>
                  <w:sz w:val="20"/>
                  <w:szCs w:val="20"/>
                </w:rPr>
                <w:t>mature</w:t>
              </w:r>
            </w:ins>
            <w:ins w:id="437" w:author="Jon.Richar" w:date="2024-01-31T13:22:00Z">
              <w:r w:rsidRPr="0011339B">
                <w:rPr>
                  <w:rFonts w:ascii="Times New Roman" w:eastAsia="Times New Roman" w:hAnsi="Times New Roman" w:cs="Times New Roman"/>
                  <w:color w:val="000000"/>
                  <w:sz w:val="20"/>
                  <w:szCs w:val="20"/>
                </w:rPr>
                <w:t xml:space="preserve"> female opilio</w:t>
              </w:r>
            </w:ins>
          </w:p>
        </w:tc>
      </w:tr>
      <w:tr w:rsidR="0011339B" w:rsidRPr="0011339B" w14:paraId="014627C1" w14:textId="77777777" w:rsidTr="0011339B">
        <w:tblPrEx>
          <w:tblPrExChange w:id="438" w:author="Jon.Richar" w:date="2024-01-31T13:23:00Z">
            <w:tblPrEx>
              <w:tblBorders>
                <w:insideH w:val="single" w:sz="4" w:space="0" w:color="auto"/>
                <w:insideV w:val="single" w:sz="4" w:space="0" w:color="auto"/>
              </w:tblBorders>
            </w:tblPrEx>
          </w:tblPrExChange>
        </w:tblPrEx>
        <w:trPr>
          <w:trHeight w:val="259"/>
          <w:ins w:id="439" w:author="Jon.Richar" w:date="2024-01-31T13:22:00Z"/>
          <w:trPrChange w:id="440" w:author="Jon.Richar" w:date="2024-01-31T13:23:00Z">
            <w:trPr>
              <w:trHeight w:val="259"/>
            </w:trPr>
          </w:trPrChange>
        </w:trPr>
        <w:tc>
          <w:tcPr>
            <w:tcW w:w="796" w:type="dxa"/>
            <w:shd w:val="clear" w:color="auto" w:fill="auto"/>
            <w:noWrap/>
            <w:vAlign w:val="bottom"/>
            <w:hideMark/>
            <w:tcPrChange w:id="441" w:author="Jon.Richar" w:date="2024-01-31T13:23:00Z">
              <w:tcPr>
                <w:tcW w:w="995" w:type="dxa"/>
                <w:shd w:val="clear" w:color="auto" w:fill="auto"/>
                <w:noWrap/>
                <w:vAlign w:val="bottom"/>
                <w:hideMark/>
              </w:tcPr>
            </w:tcPrChange>
          </w:tcPr>
          <w:p w14:paraId="57FA9156" w14:textId="77777777" w:rsidR="0011339B" w:rsidRPr="0011339B" w:rsidRDefault="0011339B" w:rsidP="0011339B">
            <w:pPr>
              <w:spacing w:after="0" w:line="240" w:lineRule="auto"/>
              <w:jc w:val="right"/>
              <w:rPr>
                <w:ins w:id="442" w:author="Jon.Richar" w:date="2024-01-31T13:22:00Z"/>
                <w:rFonts w:ascii="Calibri" w:eastAsia="Times New Roman" w:hAnsi="Calibri" w:cs="Calibri"/>
                <w:color w:val="000000"/>
              </w:rPr>
            </w:pPr>
            <w:ins w:id="443" w:author="Jon.Richar" w:date="2024-01-31T13:22:00Z">
              <w:r w:rsidRPr="0011339B">
                <w:rPr>
                  <w:rFonts w:ascii="Calibri" w:eastAsia="Times New Roman" w:hAnsi="Calibri" w:cs="Calibri"/>
                  <w:color w:val="000000"/>
                </w:rPr>
                <w:t>33</w:t>
              </w:r>
            </w:ins>
          </w:p>
        </w:tc>
        <w:tc>
          <w:tcPr>
            <w:tcW w:w="459" w:type="dxa"/>
            <w:shd w:val="clear" w:color="auto" w:fill="auto"/>
            <w:noWrap/>
            <w:vAlign w:val="bottom"/>
            <w:hideMark/>
            <w:tcPrChange w:id="444" w:author="Jon.Richar" w:date="2024-01-31T13:23:00Z">
              <w:tcPr>
                <w:tcW w:w="750" w:type="dxa"/>
                <w:shd w:val="clear" w:color="auto" w:fill="auto"/>
                <w:noWrap/>
                <w:vAlign w:val="bottom"/>
                <w:hideMark/>
              </w:tcPr>
            </w:tcPrChange>
          </w:tcPr>
          <w:p w14:paraId="42A664FC" w14:textId="77777777" w:rsidR="0011339B" w:rsidRPr="0011339B" w:rsidRDefault="0011339B" w:rsidP="0011339B">
            <w:pPr>
              <w:spacing w:after="0" w:line="240" w:lineRule="auto"/>
              <w:jc w:val="right"/>
              <w:rPr>
                <w:ins w:id="445" w:author="Jon.Richar" w:date="2024-01-31T13:22:00Z"/>
                <w:rFonts w:ascii="Calibri" w:eastAsia="Times New Roman" w:hAnsi="Calibri" w:cs="Calibri"/>
                <w:color w:val="000000"/>
              </w:rPr>
            </w:pPr>
            <w:ins w:id="446"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447" w:author="Jon.Richar" w:date="2024-01-31T13:23:00Z">
              <w:tcPr>
                <w:tcW w:w="1200" w:type="dxa"/>
                <w:shd w:val="clear" w:color="auto" w:fill="auto"/>
                <w:noWrap/>
                <w:vAlign w:val="bottom"/>
                <w:hideMark/>
              </w:tcPr>
            </w:tcPrChange>
          </w:tcPr>
          <w:p w14:paraId="047D0219" w14:textId="77777777" w:rsidR="0011339B" w:rsidRPr="0011339B" w:rsidRDefault="0011339B" w:rsidP="0011339B">
            <w:pPr>
              <w:spacing w:after="0" w:line="240" w:lineRule="auto"/>
              <w:jc w:val="right"/>
              <w:rPr>
                <w:ins w:id="448" w:author="Jon.Richar" w:date="2024-01-31T13:22:00Z"/>
                <w:rFonts w:ascii="Calibri" w:eastAsia="Times New Roman" w:hAnsi="Calibri" w:cs="Calibri"/>
                <w:color w:val="000000"/>
              </w:rPr>
            </w:pPr>
            <w:ins w:id="449" w:author="Jon.Richar" w:date="2024-01-31T13:22:00Z">
              <w:r w:rsidRPr="0011339B">
                <w:rPr>
                  <w:rFonts w:ascii="Calibri" w:eastAsia="Times New Roman" w:hAnsi="Calibri" w:cs="Calibri"/>
                  <w:color w:val="000000"/>
                </w:rPr>
                <w:t>68.75</w:t>
              </w:r>
            </w:ins>
          </w:p>
        </w:tc>
        <w:tc>
          <w:tcPr>
            <w:tcW w:w="720" w:type="dxa"/>
            <w:shd w:val="clear" w:color="auto" w:fill="auto"/>
            <w:noWrap/>
            <w:vAlign w:val="bottom"/>
            <w:hideMark/>
            <w:tcPrChange w:id="450" w:author="Jon.Richar" w:date="2024-01-31T13:23:00Z">
              <w:tcPr>
                <w:tcW w:w="897" w:type="dxa"/>
                <w:shd w:val="clear" w:color="auto" w:fill="auto"/>
                <w:noWrap/>
                <w:vAlign w:val="bottom"/>
                <w:hideMark/>
              </w:tcPr>
            </w:tcPrChange>
          </w:tcPr>
          <w:p w14:paraId="4AC637CC" w14:textId="77777777" w:rsidR="0011339B" w:rsidRPr="0011339B" w:rsidRDefault="0011339B" w:rsidP="0011339B">
            <w:pPr>
              <w:spacing w:after="0" w:line="240" w:lineRule="auto"/>
              <w:jc w:val="right"/>
              <w:rPr>
                <w:ins w:id="451" w:author="Jon.Richar" w:date="2024-01-31T13:22:00Z"/>
                <w:rFonts w:ascii="Calibri" w:eastAsia="Times New Roman" w:hAnsi="Calibri" w:cs="Calibri"/>
                <w:color w:val="000000"/>
              </w:rPr>
            </w:pPr>
            <w:ins w:id="452" w:author="Jon.Richar" w:date="2024-01-31T13:22:00Z">
              <w:r w:rsidRPr="0011339B">
                <w:rPr>
                  <w:rFonts w:ascii="Calibri" w:eastAsia="Times New Roman" w:hAnsi="Calibri" w:cs="Calibri"/>
                  <w:color w:val="000000"/>
                </w:rPr>
                <w:t>4.14</w:t>
              </w:r>
            </w:ins>
          </w:p>
        </w:tc>
        <w:tc>
          <w:tcPr>
            <w:tcW w:w="6878" w:type="dxa"/>
            <w:shd w:val="clear" w:color="auto" w:fill="auto"/>
            <w:noWrap/>
            <w:vAlign w:val="bottom"/>
            <w:hideMark/>
            <w:tcPrChange w:id="453" w:author="Jon.Richar" w:date="2024-01-31T13:23:00Z">
              <w:tcPr>
                <w:tcW w:w="6878" w:type="dxa"/>
                <w:shd w:val="clear" w:color="auto" w:fill="auto"/>
                <w:noWrap/>
                <w:vAlign w:val="bottom"/>
                <w:hideMark/>
              </w:tcPr>
            </w:tcPrChange>
          </w:tcPr>
          <w:p w14:paraId="31576839" w14:textId="77777777" w:rsidR="0011339B" w:rsidRPr="0011339B" w:rsidRDefault="0011339B" w:rsidP="0011339B">
            <w:pPr>
              <w:spacing w:after="0" w:line="240" w:lineRule="auto"/>
              <w:rPr>
                <w:ins w:id="454" w:author="Jon.Richar" w:date="2024-01-31T13:22:00Z"/>
                <w:rFonts w:ascii="Times New Roman" w:eastAsia="Times New Roman" w:hAnsi="Times New Roman" w:cs="Times New Roman"/>
                <w:color w:val="000000"/>
                <w:sz w:val="20"/>
                <w:szCs w:val="20"/>
              </w:rPr>
            </w:pPr>
            <w:ins w:id="455" w:author="Jon.Richar" w:date="2024-01-31T13:22:00Z">
              <w:r w:rsidRPr="0011339B">
                <w:rPr>
                  <w:rFonts w:ascii="Times New Roman" w:eastAsia="Times New Roman" w:hAnsi="Times New Roman" w:cs="Times New Roman"/>
                  <w:color w:val="000000"/>
                  <w:sz w:val="20"/>
                  <w:szCs w:val="20"/>
                </w:rPr>
                <w:t>Female Bairdi, FHS lag 2, PDO RA3, AO RA3</w:t>
              </w:r>
            </w:ins>
          </w:p>
        </w:tc>
      </w:tr>
      <w:tr w:rsidR="0011339B" w:rsidRPr="0011339B" w14:paraId="3E9FA776" w14:textId="77777777" w:rsidTr="0011339B">
        <w:tblPrEx>
          <w:tblPrExChange w:id="456" w:author="Jon.Richar" w:date="2024-01-31T13:23:00Z">
            <w:tblPrEx>
              <w:tblBorders>
                <w:insideH w:val="single" w:sz="4" w:space="0" w:color="auto"/>
                <w:insideV w:val="single" w:sz="4" w:space="0" w:color="auto"/>
              </w:tblBorders>
            </w:tblPrEx>
          </w:tblPrExChange>
        </w:tblPrEx>
        <w:trPr>
          <w:trHeight w:val="259"/>
          <w:ins w:id="457" w:author="Jon.Richar" w:date="2024-01-31T13:22:00Z"/>
          <w:trPrChange w:id="458" w:author="Jon.Richar" w:date="2024-01-31T13:23:00Z">
            <w:trPr>
              <w:trHeight w:val="259"/>
            </w:trPr>
          </w:trPrChange>
        </w:trPr>
        <w:tc>
          <w:tcPr>
            <w:tcW w:w="796" w:type="dxa"/>
            <w:shd w:val="clear" w:color="auto" w:fill="auto"/>
            <w:noWrap/>
            <w:vAlign w:val="bottom"/>
            <w:hideMark/>
            <w:tcPrChange w:id="459" w:author="Jon.Richar" w:date="2024-01-31T13:23:00Z">
              <w:tcPr>
                <w:tcW w:w="995" w:type="dxa"/>
                <w:shd w:val="clear" w:color="auto" w:fill="auto"/>
                <w:noWrap/>
                <w:vAlign w:val="bottom"/>
                <w:hideMark/>
              </w:tcPr>
            </w:tcPrChange>
          </w:tcPr>
          <w:p w14:paraId="7B6FD0CE" w14:textId="77777777" w:rsidR="0011339B" w:rsidRPr="0011339B" w:rsidRDefault="0011339B" w:rsidP="0011339B">
            <w:pPr>
              <w:spacing w:after="0" w:line="240" w:lineRule="auto"/>
              <w:jc w:val="right"/>
              <w:rPr>
                <w:ins w:id="460" w:author="Jon.Richar" w:date="2024-01-31T13:22:00Z"/>
                <w:rFonts w:ascii="Calibri" w:eastAsia="Times New Roman" w:hAnsi="Calibri" w:cs="Calibri"/>
                <w:color w:val="000000"/>
              </w:rPr>
            </w:pPr>
            <w:ins w:id="461" w:author="Jon.Richar" w:date="2024-01-31T13:22:00Z">
              <w:r w:rsidRPr="0011339B">
                <w:rPr>
                  <w:rFonts w:ascii="Calibri" w:eastAsia="Times New Roman" w:hAnsi="Calibri" w:cs="Calibri"/>
                  <w:color w:val="000000"/>
                </w:rPr>
                <w:t>20</w:t>
              </w:r>
            </w:ins>
          </w:p>
        </w:tc>
        <w:tc>
          <w:tcPr>
            <w:tcW w:w="459" w:type="dxa"/>
            <w:shd w:val="clear" w:color="auto" w:fill="auto"/>
            <w:noWrap/>
            <w:vAlign w:val="bottom"/>
            <w:hideMark/>
            <w:tcPrChange w:id="462" w:author="Jon.Richar" w:date="2024-01-31T13:23:00Z">
              <w:tcPr>
                <w:tcW w:w="750" w:type="dxa"/>
                <w:shd w:val="clear" w:color="auto" w:fill="auto"/>
                <w:noWrap/>
                <w:vAlign w:val="bottom"/>
                <w:hideMark/>
              </w:tcPr>
            </w:tcPrChange>
          </w:tcPr>
          <w:p w14:paraId="0BAA69CC" w14:textId="77777777" w:rsidR="0011339B" w:rsidRPr="0011339B" w:rsidRDefault="0011339B" w:rsidP="0011339B">
            <w:pPr>
              <w:spacing w:after="0" w:line="240" w:lineRule="auto"/>
              <w:jc w:val="right"/>
              <w:rPr>
                <w:ins w:id="463" w:author="Jon.Richar" w:date="2024-01-31T13:22:00Z"/>
                <w:rFonts w:ascii="Calibri" w:eastAsia="Times New Roman" w:hAnsi="Calibri" w:cs="Calibri"/>
                <w:color w:val="000000"/>
              </w:rPr>
            </w:pPr>
            <w:ins w:id="464"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465" w:author="Jon.Richar" w:date="2024-01-31T13:23:00Z">
              <w:tcPr>
                <w:tcW w:w="1200" w:type="dxa"/>
                <w:shd w:val="clear" w:color="auto" w:fill="auto"/>
                <w:noWrap/>
                <w:vAlign w:val="bottom"/>
                <w:hideMark/>
              </w:tcPr>
            </w:tcPrChange>
          </w:tcPr>
          <w:p w14:paraId="23A978F9" w14:textId="77777777" w:rsidR="0011339B" w:rsidRPr="0011339B" w:rsidRDefault="0011339B" w:rsidP="0011339B">
            <w:pPr>
              <w:spacing w:after="0" w:line="240" w:lineRule="auto"/>
              <w:jc w:val="right"/>
              <w:rPr>
                <w:ins w:id="466" w:author="Jon.Richar" w:date="2024-01-31T13:22:00Z"/>
                <w:rFonts w:ascii="Calibri" w:eastAsia="Times New Roman" w:hAnsi="Calibri" w:cs="Calibri"/>
                <w:color w:val="000000"/>
              </w:rPr>
            </w:pPr>
            <w:ins w:id="467" w:author="Jon.Richar" w:date="2024-01-31T13:22:00Z">
              <w:r w:rsidRPr="0011339B">
                <w:rPr>
                  <w:rFonts w:ascii="Calibri" w:eastAsia="Times New Roman" w:hAnsi="Calibri" w:cs="Calibri"/>
                  <w:color w:val="000000"/>
                </w:rPr>
                <w:t>68.92</w:t>
              </w:r>
            </w:ins>
          </w:p>
        </w:tc>
        <w:tc>
          <w:tcPr>
            <w:tcW w:w="720" w:type="dxa"/>
            <w:shd w:val="clear" w:color="auto" w:fill="auto"/>
            <w:noWrap/>
            <w:vAlign w:val="bottom"/>
            <w:hideMark/>
            <w:tcPrChange w:id="468" w:author="Jon.Richar" w:date="2024-01-31T13:23:00Z">
              <w:tcPr>
                <w:tcW w:w="897" w:type="dxa"/>
                <w:shd w:val="clear" w:color="auto" w:fill="auto"/>
                <w:noWrap/>
                <w:vAlign w:val="bottom"/>
                <w:hideMark/>
              </w:tcPr>
            </w:tcPrChange>
          </w:tcPr>
          <w:p w14:paraId="3792B556" w14:textId="77777777" w:rsidR="0011339B" w:rsidRPr="0011339B" w:rsidRDefault="0011339B" w:rsidP="0011339B">
            <w:pPr>
              <w:spacing w:after="0" w:line="240" w:lineRule="auto"/>
              <w:jc w:val="right"/>
              <w:rPr>
                <w:ins w:id="469" w:author="Jon.Richar" w:date="2024-01-31T13:22:00Z"/>
                <w:rFonts w:ascii="Calibri" w:eastAsia="Times New Roman" w:hAnsi="Calibri" w:cs="Calibri"/>
                <w:color w:val="000000"/>
              </w:rPr>
            </w:pPr>
            <w:ins w:id="470" w:author="Jon.Richar" w:date="2024-01-31T13:22:00Z">
              <w:r w:rsidRPr="0011339B">
                <w:rPr>
                  <w:rFonts w:ascii="Calibri" w:eastAsia="Times New Roman" w:hAnsi="Calibri" w:cs="Calibri"/>
                  <w:color w:val="000000"/>
                </w:rPr>
                <w:t>4.31</w:t>
              </w:r>
            </w:ins>
          </w:p>
        </w:tc>
        <w:tc>
          <w:tcPr>
            <w:tcW w:w="6878" w:type="dxa"/>
            <w:shd w:val="clear" w:color="auto" w:fill="auto"/>
            <w:noWrap/>
            <w:vAlign w:val="bottom"/>
            <w:hideMark/>
            <w:tcPrChange w:id="471" w:author="Jon.Richar" w:date="2024-01-31T13:23:00Z">
              <w:tcPr>
                <w:tcW w:w="6878" w:type="dxa"/>
                <w:shd w:val="clear" w:color="auto" w:fill="auto"/>
                <w:noWrap/>
                <w:vAlign w:val="bottom"/>
                <w:hideMark/>
              </w:tcPr>
            </w:tcPrChange>
          </w:tcPr>
          <w:p w14:paraId="124365A8" w14:textId="56B89192" w:rsidR="0011339B" w:rsidRPr="0011339B" w:rsidRDefault="0011339B" w:rsidP="0011339B">
            <w:pPr>
              <w:spacing w:after="0" w:line="240" w:lineRule="auto"/>
              <w:rPr>
                <w:ins w:id="472" w:author="Jon.Richar" w:date="2024-01-31T13:22:00Z"/>
                <w:rFonts w:ascii="Times New Roman" w:eastAsia="Times New Roman" w:hAnsi="Times New Roman" w:cs="Times New Roman"/>
                <w:color w:val="000000"/>
                <w:sz w:val="20"/>
                <w:szCs w:val="20"/>
              </w:rPr>
            </w:pPr>
            <w:ins w:id="473" w:author="Jon.Richar" w:date="2024-01-31T13:22:00Z">
              <w:r w:rsidRPr="0011339B">
                <w:rPr>
                  <w:rFonts w:ascii="Times New Roman" w:eastAsia="Times New Roman" w:hAnsi="Times New Roman" w:cs="Times New Roman"/>
                  <w:color w:val="000000"/>
                  <w:sz w:val="20"/>
                  <w:szCs w:val="20"/>
                </w:rPr>
                <w:t xml:space="preserve">Female Bairdi, FHS lag 2, </w:t>
              </w:r>
            </w:ins>
            <w:ins w:id="474" w:author="Jon.Richar" w:date="2024-01-31T14:20:00Z">
              <w:r w:rsidR="006376C7">
                <w:rPr>
                  <w:rFonts w:ascii="Times New Roman" w:eastAsia="Times New Roman" w:hAnsi="Times New Roman" w:cs="Times New Roman"/>
                  <w:color w:val="000000"/>
                  <w:sz w:val="20"/>
                  <w:szCs w:val="20"/>
                </w:rPr>
                <w:t>mature</w:t>
              </w:r>
            </w:ins>
            <w:ins w:id="475" w:author="Jon.Richar" w:date="2024-01-31T13:22:00Z">
              <w:r w:rsidRPr="0011339B">
                <w:rPr>
                  <w:rFonts w:ascii="Times New Roman" w:eastAsia="Times New Roman" w:hAnsi="Times New Roman" w:cs="Times New Roman"/>
                  <w:color w:val="000000"/>
                  <w:sz w:val="20"/>
                  <w:szCs w:val="20"/>
                </w:rPr>
                <w:t xml:space="preserve"> female opilio, PDO RA3</w:t>
              </w:r>
            </w:ins>
          </w:p>
        </w:tc>
      </w:tr>
      <w:tr w:rsidR="0011339B" w:rsidRPr="0011339B" w14:paraId="7EEBCB31" w14:textId="77777777" w:rsidTr="0011339B">
        <w:tblPrEx>
          <w:tblPrExChange w:id="476" w:author="Jon.Richar" w:date="2024-01-31T13:23:00Z">
            <w:tblPrEx>
              <w:tblBorders>
                <w:insideH w:val="single" w:sz="4" w:space="0" w:color="auto"/>
                <w:insideV w:val="single" w:sz="4" w:space="0" w:color="auto"/>
              </w:tblBorders>
            </w:tblPrEx>
          </w:tblPrExChange>
        </w:tblPrEx>
        <w:trPr>
          <w:trHeight w:val="259"/>
          <w:ins w:id="477" w:author="Jon.Richar" w:date="2024-01-31T13:22:00Z"/>
          <w:trPrChange w:id="478" w:author="Jon.Richar" w:date="2024-01-31T13:23:00Z">
            <w:trPr>
              <w:trHeight w:val="259"/>
            </w:trPr>
          </w:trPrChange>
        </w:trPr>
        <w:tc>
          <w:tcPr>
            <w:tcW w:w="796" w:type="dxa"/>
            <w:shd w:val="clear" w:color="auto" w:fill="auto"/>
            <w:noWrap/>
            <w:vAlign w:val="bottom"/>
            <w:hideMark/>
            <w:tcPrChange w:id="479" w:author="Jon.Richar" w:date="2024-01-31T13:23:00Z">
              <w:tcPr>
                <w:tcW w:w="995" w:type="dxa"/>
                <w:shd w:val="clear" w:color="auto" w:fill="auto"/>
                <w:noWrap/>
                <w:vAlign w:val="bottom"/>
                <w:hideMark/>
              </w:tcPr>
            </w:tcPrChange>
          </w:tcPr>
          <w:p w14:paraId="0DE83402" w14:textId="77777777" w:rsidR="0011339B" w:rsidRPr="0011339B" w:rsidRDefault="0011339B" w:rsidP="0011339B">
            <w:pPr>
              <w:spacing w:after="0" w:line="240" w:lineRule="auto"/>
              <w:jc w:val="right"/>
              <w:rPr>
                <w:ins w:id="480" w:author="Jon.Richar" w:date="2024-01-31T13:22:00Z"/>
                <w:rFonts w:ascii="Calibri" w:eastAsia="Times New Roman" w:hAnsi="Calibri" w:cs="Calibri"/>
                <w:color w:val="000000"/>
              </w:rPr>
            </w:pPr>
            <w:ins w:id="481" w:author="Jon.Richar" w:date="2024-01-31T13:22:00Z">
              <w:r w:rsidRPr="0011339B">
                <w:rPr>
                  <w:rFonts w:ascii="Calibri" w:eastAsia="Times New Roman" w:hAnsi="Calibri" w:cs="Calibri"/>
                  <w:color w:val="000000"/>
                </w:rPr>
                <w:t>32</w:t>
              </w:r>
            </w:ins>
          </w:p>
        </w:tc>
        <w:tc>
          <w:tcPr>
            <w:tcW w:w="459" w:type="dxa"/>
            <w:shd w:val="clear" w:color="auto" w:fill="auto"/>
            <w:noWrap/>
            <w:vAlign w:val="bottom"/>
            <w:hideMark/>
            <w:tcPrChange w:id="482" w:author="Jon.Richar" w:date="2024-01-31T13:23:00Z">
              <w:tcPr>
                <w:tcW w:w="750" w:type="dxa"/>
                <w:shd w:val="clear" w:color="auto" w:fill="auto"/>
                <w:noWrap/>
                <w:vAlign w:val="bottom"/>
                <w:hideMark/>
              </w:tcPr>
            </w:tcPrChange>
          </w:tcPr>
          <w:p w14:paraId="201FF7E9" w14:textId="77777777" w:rsidR="0011339B" w:rsidRPr="0011339B" w:rsidRDefault="0011339B" w:rsidP="0011339B">
            <w:pPr>
              <w:spacing w:after="0" w:line="240" w:lineRule="auto"/>
              <w:jc w:val="right"/>
              <w:rPr>
                <w:ins w:id="483" w:author="Jon.Richar" w:date="2024-01-31T13:22:00Z"/>
                <w:rFonts w:ascii="Calibri" w:eastAsia="Times New Roman" w:hAnsi="Calibri" w:cs="Calibri"/>
                <w:color w:val="000000"/>
              </w:rPr>
            </w:pPr>
            <w:ins w:id="484"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485" w:author="Jon.Richar" w:date="2024-01-31T13:23:00Z">
              <w:tcPr>
                <w:tcW w:w="1200" w:type="dxa"/>
                <w:shd w:val="clear" w:color="auto" w:fill="auto"/>
                <w:noWrap/>
                <w:vAlign w:val="bottom"/>
                <w:hideMark/>
              </w:tcPr>
            </w:tcPrChange>
          </w:tcPr>
          <w:p w14:paraId="05766E8E" w14:textId="77777777" w:rsidR="0011339B" w:rsidRPr="0011339B" w:rsidRDefault="0011339B" w:rsidP="0011339B">
            <w:pPr>
              <w:spacing w:after="0" w:line="240" w:lineRule="auto"/>
              <w:jc w:val="right"/>
              <w:rPr>
                <w:ins w:id="486" w:author="Jon.Richar" w:date="2024-01-31T13:22:00Z"/>
                <w:rFonts w:ascii="Calibri" w:eastAsia="Times New Roman" w:hAnsi="Calibri" w:cs="Calibri"/>
                <w:color w:val="000000"/>
              </w:rPr>
            </w:pPr>
            <w:ins w:id="487" w:author="Jon.Richar" w:date="2024-01-31T13:22:00Z">
              <w:r w:rsidRPr="0011339B">
                <w:rPr>
                  <w:rFonts w:ascii="Calibri" w:eastAsia="Times New Roman" w:hAnsi="Calibri" w:cs="Calibri"/>
                  <w:color w:val="000000"/>
                </w:rPr>
                <w:t>69.14</w:t>
              </w:r>
            </w:ins>
          </w:p>
        </w:tc>
        <w:tc>
          <w:tcPr>
            <w:tcW w:w="720" w:type="dxa"/>
            <w:shd w:val="clear" w:color="auto" w:fill="auto"/>
            <w:noWrap/>
            <w:vAlign w:val="bottom"/>
            <w:hideMark/>
            <w:tcPrChange w:id="488" w:author="Jon.Richar" w:date="2024-01-31T13:23:00Z">
              <w:tcPr>
                <w:tcW w:w="897" w:type="dxa"/>
                <w:shd w:val="clear" w:color="auto" w:fill="auto"/>
                <w:noWrap/>
                <w:vAlign w:val="bottom"/>
                <w:hideMark/>
              </w:tcPr>
            </w:tcPrChange>
          </w:tcPr>
          <w:p w14:paraId="2B7BE6F3" w14:textId="77777777" w:rsidR="0011339B" w:rsidRPr="0011339B" w:rsidRDefault="0011339B" w:rsidP="0011339B">
            <w:pPr>
              <w:spacing w:after="0" w:line="240" w:lineRule="auto"/>
              <w:jc w:val="right"/>
              <w:rPr>
                <w:ins w:id="489" w:author="Jon.Richar" w:date="2024-01-31T13:22:00Z"/>
                <w:rFonts w:ascii="Calibri" w:eastAsia="Times New Roman" w:hAnsi="Calibri" w:cs="Calibri"/>
                <w:color w:val="000000"/>
              </w:rPr>
            </w:pPr>
            <w:ins w:id="490" w:author="Jon.Richar" w:date="2024-01-31T13:22:00Z">
              <w:r w:rsidRPr="0011339B">
                <w:rPr>
                  <w:rFonts w:ascii="Calibri" w:eastAsia="Times New Roman" w:hAnsi="Calibri" w:cs="Calibri"/>
                  <w:color w:val="000000"/>
                </w:rPr>
                <w:t>4.52</w:t>
              </w:r>
            </w:ins>
          </w:p>
        </w:tc>
        <w:tc>
          <w:tcPr>
            <w:tcW w:w="6878" w:type="dxa"/>
            <w:shd w:val="clear" w:color="auto" w:fill="auto"/>
            <w:noWrap/>
            <w:vAlign w:val="bottom"/>
            <w:hideMark/>
            <w:tcPrChange w:id="491" w:author="Jon.Richar" w:date="2024-01-31T13:23:00Z">
              <w:tcPr>
                <w:tcW w:w="6878" w:type="dxa"/>
                <w:shd w:val="clear" w:color="auto" w:fill="auto"/>
                <w:noWrap/>
                <w:vAlign w:val="bottom"/>
                <w:hideMark/>
              </w:tcPr>
            </w:tcPrChange>
          </w:tcPr>
          <w:p w14:paraId="4B57B5F1" w14:textId="77777777" w:rsidR="0011339B" w:rsidRPr="0011339B" w:rsidRDefault="0011339B" w:rsidP="0011339B">
            <w:pPr>
              <w:spacing w:after="0" w:line="240" w:lineRule="auto"/>
              <w:rPr>
                <w:ins w:id="492" w:author="Jon.Richar" w:date="2024-01-31T13:22:00Z"/>
                <w:rFonts w:ascii="Times New Roman" w:eastAsia="Times New Roman" w:hAnsi="Times New Roman" w:cs="Times New Roman"/>
                <w:color w:val="000000"/>
                <w:sz w:val="20"/>
                <w:szCs w:val="20"/>
              </w:rPr>
            </w:pPr>
            <w:ins w:id="493" w:author="Jon.Richar" w:date="2024-01-31T13:22:00Z">
              <w:r w:rsidRPr="0011339B">
                <w:rPr>
                  <w:rFonts w:ascii="Times New Roman" w:eastAsia="Times New Roman" w:hAnsi="Times New Roman" w:cs="Times New Roman"/>
                  <w:color w:val="000000"/>
                  <w:sz w:val="20"/>
                  <w:szCs w:val="20"/>
                </w:rPr>
                <w:t>Female Bairdi, FHS lag 2, SE wind</w:t>
              </w:r>
            </w:ins>
          </w:p>
        </w:tc>
      </w:tr>
      <w:tr w:rsidR="0011339B" w:rsidRPr="0011339B" w14:paraId="46968826" w14:textId="77777777" w:rsidTr="0011339B">
        <w:tblPrEx>
          <w:tblPrExChange w:id="494" w:author="Jon.Richar" w:date="2024-01-31T13:23:00Z">
            <w:tblPrEx>
              <w:tblBorders>
                <w:insideH w:val="single" w:sz="4" w:space="0" w:color="auto"/>
                <w:insideV w:val="single" w:sz="4" w:space="0" w:color="auto"/>
              </w:tblBorders>
            </w:tblPrEx>
          </w:tblPrExChange>
        </w:tblPrEx>
        <w:trPr>
          <w:trHeight w:val="259"/>
          <w:ins w:id="495" w:author="Jon.Richar" w:date="2024-01-31T13:22:00Z"/>
          <w:trPrChange w:id="496" w:author="Jon.Richar" w:date="2024-01-31T13:23:00Z">
            <w:trPr>
              <w:trHeight w:val="259"/>
            </w:trPr>
          </w:trPrChange>
        </w:trPr>
        <w:tc>
          <w:tcPr>
            <w:tcW w:w="796" w:type="dxa"/>
            <w:shd w:val="clear" w:color="auto" w:fill="auto"/>
            <w:noWrap/>
            <w:vAlign w:val="bottom"/>
            <w:hideMark/>
            <w:tcPrChange w:id="497" w:author="Jon.Richar" w:date="2024-01-31T13:23:00Z">
              <w:tcPr>
                <w:tcW w:w="995" w:type="dxa"/>
                <w:shd w:val="clear" w:color="auto" w:fill="auto"/>
                <w:noWrap/>
                <w:vAlign w:val="bottom"/>
                <w:hideMark/>
              </w:tcPr>
            </w:tcPrChange>
          </w:tcPr>
          <w:p w14:paraId="36DF258A" w14:textId="77777777" w:rsidR="0011339B" w:rsidRPr="0011339B" w:rsidRDefault="0011339B" w:rsidP="0011339B">
            <w:pPr>
              <w:spacing w:after="0" w:line="240" w:lineRule="auto"/>
              <w:jc w:val="right"/>
              <w:rPr>
                <w:ins w:id="498" w:author="Jon.Richar" w:date="2024-01-31T13:22:00Z"/>
                <w:rFonts w:ascii="Calibri" w:eastAsia="Times New Roman" w:hAnsi="Calibri" w:cs="Calibri"/>
                <w:color w:val="000000"/>
              </w:rPr>
            </w:pPr>
            <w:ins w:id="499" w:author="Jon.Richar" w:date="2024-01-31T13:22:00Z">
              <w:r w:rsidRPr="0011339B">
                <w:rPr>
                  <w:rFonts w:ascii="Calibri" w:eastAsia="Times New Roman" w:hAnsi="Calibri" w:cs="Calibri"/>
                  <w:color w:val="000000"/>
                </w:rPr>
                <w:t>28</w:t>
              </w:r>
            </w:ins>
          </w:p>
        </w:tc>
        <w:tc>
          <w:tcPr>
            <w:tcW w:w="459" w:type="dxa"/>
            <w:shd w:val="clear" w:color="auto" w:fill="auto"/>
            <w:noWrap/>
            <w:vAlign w:val="bottom"/>
            <w:hideMark/>
            <w:tcPrChange w:id="500" w:author="Jon.Richar" w:date="2024-01-31T13:23:00Z">
              <w:tcPr>
                <w:tcW w:w="750" w:type="dxa"/>
                <w:shd w:val="clear" w:color="auto" w:fill="auto"/>
                <w:noWrap/>
                <w:vAlign w:val="bottom"/>
                <w:hideMark/>
              </w:tcPr>
            </w:tcPrChange>
          </w:tcPr>
          <w:p w14:paraId="29AFFA06" w14:textId="77777777" w:rsidR="0011339B" w:rsidRPr="0011339B" w:rsidRDefault="0011339B" w:rsidP="0011339B">
            <w:pPr>
              <w:spacing w:after="0" w:line="240" w:lineRule="auto"/>
              <w:jc w:val="right"/>
              <w:rPr>
                <w:ins w:id="501" w:author="Jon.Richar" w:date="2024-01-31T13:22:00Z"/>
                <w:rFonts w:ascii="Calibri" w:eastAsia="Times New Roman" w:hAnsi="Calibri" w:cs="Calibri"/>
                <w:color w:val="000000"/>
              </w:rPr>
            </w:pPr>
            <w:ins w:id="502"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503" w:author="Jon.Richar" w:date="2024-01-31T13:23:00Z">
              <w:tcPr>
                <w:tcW w:w="1200" w:type="dxa"/>
                <w:shd w:val="clear" w:color="auto" w:fill="auto"/>
                <w:noWrap/>
                <w:vAlign w:val="bottom"/>
                <w:hideMark/>
              </w:tcPr>
            </w:tcPrChange>
          </w:tcPr>
          <w:p w14:paraId="5F177851" w14:textId="77777777" w:rsidR="0011339B" w:rsidRPr="0011339B" w:rsidRDefault="0011339B" w:rsidP="0011339B">
            <w:pPr>
              <w:spacing w:after="0" w:line="240" w:lineRule="auto"/>
              <w:jc w:val="right"/>
              <w:rPr>
                <w:ins w:id="504" w:author="Jon.Richar" w:date="2024-01-31T13:22:00Z"/>
                <w:rFonts w:ascii="Calibri" w:eastAsia="Times New Roman" w:hAnsi="Calibri" w:cs="Calibri"/>
                <w:color w:val="000000"/>
              </w:rPr>
            </w:pPr>
            <w:ins w:id="505" w:author="Jon.Richar" w:date="2024-01-31T13:22:00Z">
              <w:r w:rsidRPr="0011339B">
                <w:rPr>
                  <w:rFonts w:ascii="Calibri" w:eastAsia="Times New Roman" w:hAnsi="Calibri" w:cs="Calibri"/>
                  <w:color w:val="000000"/>
                </w:rPr>
                <w:t>69.58</w:t>
              </w:r>
            </w:ins>
          </w:p>
        </w:tc>
        <w:tc>
          <w:tcPr>
            <w:tcW w:w="720" w:type="dxa"/>
            <w:shd w:val="clear" w:color="auto" w:fill="auto"/>
            <w:noWrap/>
            <w:vAlign w:val="bottom"/>
            <w:hideMark/>
            <w:tcPrChange w:id="506" w:author="Jon.Richar" w:date="2024-01-31T13:23:00Z">
              <w:tcPr>
                <w:tcW w:w="897" w:type="dxa"/>
                <w:shd w:val="clear" w:color="auto" w:fill="auto"/>
                <w:noWrap/>
                <w:vAlign w:val="bottom"/>
                <w:hideMark/>
              </w:tcPr>
            </w:tcPrChange>
          </w:tcPr>
          <w:p w14:paraId="226FA7D9" w14:textId="77777777" w:rsidR="0011339B" w:rsidRPr="0011339B" w:rsidRDefault="0011339B" w:rsidP="0011339B">
            <w:pPr>
              <w:spacing w:after="0" w:line="240" w:lineRule="auto"/>
              <w:jc w:val="right"/>
              <w:rPr>
                <w:ins w:id="507" w:author="Jon.Richar" w:date="2024-01-31T13:22:00Z"/>
                <w:rFonts w:ascii="Calibri" w:eastAsia="Times New Roman" w:hAnsi="Calibri" w:cs="Calibri"/>
                <w:color w:val="000000"/>
              </w:rPr>
            </w:pPr>
            <w:ins w:id="508" w:author="Jon.Richar" w:date="2024-01-31T13:22:00Z">
              <w:r w:rsidRPr="0011339B">
                <w:rPr>
                  <w:rFonts w:ascii="Calibri" w:eastAsia="Times New Roman" w:hAnsi="Calibri" w:cs="Calibri"/>
                  <w:color w:val="000000"/>
                </w:rPr>
                <w:t>4.96</w:t>
              </w:r>
            </w:ins>
          </w:p>
        </w:tc>
        <w:tc>
          <w:tcPr>
            <w:tcW w:w="6878" w:type="dxa"/>
            <w:shd w:val="clear" w:color="auto" w:fill="auto"/>
            <w:noWrap/>
            <w:vAlign w:val="bottom"/>
            <w:hideMark/>
            <w:tcPrChange w:id="509" w:author="Jon.Richar" w:date="2024-01-31T13:23:00Z">
              <w:tcPr>
                <w:tcW w:w="6878" w:type="dxa"/>
                <w:shd w:val="clear" w:color="auto" w:fill="auto"/>
                <w:noWrap/>
                <w:vAlign w:val="bottom"/>
                <w:hideMark/>
              </w:tcPr>
            </w:tcPrChange>
          </w:tcPr>
          <w:p w14:paraId="3087034E" w14:textId="77777777" w:rsidR="0011339B" w:rsidRPr="0011339B" w:rsidRDefault="0011339B" w:rsidP="0011339B">
            <w:pPr>
              <w:spacing w:after="0" w:line="240" w:lineRule="auto"/>
              <w:rPr>
                <w:ins w:id="510" w:author="Jon.Richar" w:date="2024-01-31T13:22:00Z"/>
                <w:rFonts w:ascii="Times New Roman" w:eastAsia="Times New Roman" w:hAnsi="Times New Roman" w:cs="Times New Roman"/>
                <w:color w:val="000000"/>
                <w:sz w:val="20"/>
                <w:szCs w:val="20"/>
              </w:rPr>
            </w:pPr>
            <w:ins w:id="511" w:author="Jon.Richar" w:date="2024-01-31T13:22:00Z">
              <w:r w:rsidRPr="0011339B">
                <w:rPr>
                  <w:rFonts w:ascii="Times New Roman" w:eastAsia="Times New Roman" w:hAnsi="Times New Roman" w:cs="Times New Roman"/>
                  <w:color w:val="000000"/>
                  <w:sz w:val="20"/>
                  <w:szCs w:val="20"/>
                </w:rPr>
                <w:t>Female Bairdi, FHS lag 2, AO RA3</w:t>
              </w:r>
            </w:ins>
          </w:p>
        </w:tc>
      </w:tr>
      <w:tr w:rsidR="0011339B" w:rsidRPr="0011339B" w14:paraId="76CBA20C" w14:textId="77777777" w:rsidTr="0011339B">
        <w:tblPrEx>
          <w:tblPrExChange w:id="512" w:author="Jon.Richar" w:date="2024-01-31T13:23:00Z">
            <w:tblPrEx>
              <w:tblBorders>
                <w:insideH w:val="single" w:sz="4" w:space="0" w:color="auto"/>
                <w:insideV w:val="single" w:sz="4" w:space="0" w:color="auto"/>
              </w:tblBorders>
            </w:tblPrEx>
          </w:tblPrExChange>
        </w:tblPrEx>
        <w:trPr>
          <w:trHeight w:val="259"/>
          <w:ins w:id="513" w:author="Jon.Richar" w:date="2024-01-31T13:22:00Z"/>
          <w:trPrChange w:id="514" w:author="Jon.Richar" w:date="2024-01-31T13:23:00Z">
            <w:trPr>
              <w:trHeight w:val="259"/>
            </w:trPr>
          </w:trPrChange>
        </w:trPr>
        <w:tc>
          <w:tcPr>
            <w:tcW w:w="796" w:type="dxa"/>
            <w:shd w:val="clear" w:color="auto" w:fill="auto"/>
            <w:noWrap/>
            <w:vAlign w:val="bottom"/>
            <w:hideMark/>
            <w:tcPrChange w:id="515" w:author="Jon.Richar" w:date="2024-01-31T13:23:00Z">
              <w:tcPr>
                <w:tcW w:w="995" w:type="dxa"/>
                <w:shd w:val="clear" w:color="auto" w:fill="auto"/>
                <w:noWrap/>
                <w:vAlign w:val="bottom"/>
                <w:hideMark/>
              </w:tcPr>
            </w:tcPrChange>
          </w:tcPr>
          <w:p w14:paraId="17F1F838" w14:textId="77777777" w:rsidR="0011339B" w:rsidRPr="0011339B" w:rsidRDefault="0011339B" w:rsidP="0011339B">
            <w:pPr>
              <w:spacing w:after="0" w:line="240" w:lineRule="auto"/>
              <w:jc w:val="right"/>
              <w:rPr>
                <w:ins w:id="516" w:author="Jon.Richar" w:date="2024-01-31T13:22:00Z"/>
                <w:rFonts w:ascii="Calibri" w:eastAsia="Times New Roman" w:hAnsi="Calibri" w:cs="Calibri"/>
                <w:color w:val="000000"/>
              </w:rPr>
            </w:pPr>
            <w:ins w:id="517" w:author="Jon.Richar" w:date="2024-01-31T13:22:00Z">
              <w:r w:rsidRPr="0011339B">
                <w:rPr>
                  <w:rFonts w:ascii="Calibri" w:eastAsia="Times New Roman" w:hAnsi="Calibri" w:cs="Calibri"/>
                  <w:color w:val="000000"/>
                </w:rPr>
                <w:t>31</w:t>
              </w:r>
            </w:ins>
          </w:p>
        </w:tc>
        <w:tc>
          <w:tcPr>
            <w:tcW w:w="459" w:type="dxa"/>
            <w:shd w:val="clear" w:color="auto" w:fill="auto"/>
            <w:noWrap/>
            <w:vAlign w:val="bottom"/>
            <w:hideMark/>
            <w:tcPrChange w:id="518" w:author="Jon.Richar" w:date="2024-01-31T13:23:00Z">
              <w:tcPr>
                <w:tcW w:w="750" w:type="dxa"/>
                <w:shd w:val="clear" w:color="auto" w:fill="auto"/>
                <w:noWrap/>
                <w:vAlign w:val="bottom"/>
                <w:hideMark/>
              </w:tcPr>
            </w:tcPrChange>
          </w:tcPr>
          <w:p w14:paraId="38CC2ABA" w14:textId="77777777" w:rsidR="0011339B" w:rsidRPr="0011339B" w:rsidRDefault="0011339B" w:rsidP="0011339B">
            <w:pPr>
              <w:spacing w:after="0" w:line="240" w:lineRule="auto"/>
              <w:jc w:val="right"/>
              <w:rPr>
                <w:ins w:id="519" w:author="Jon.Richar" w:date="2024-01-31T13:22:00Z"/>
                <w:rFonts w:ascii="Calibri" w:eastAsia="Times New Roman" w:hAnsi="Calibri" w:cs="Calibri"/>
                <w:color w:val="000000"/>
              </w:rPr>
            </w:pPr>
            <w:ins w:id="520"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521" w:author="Jon.Richar" w:date="2024-01-31T13:23:00Z">
              <w:tcPr>
                <w:tcW w:w="1200" w:type="dxa"/>
                <w:shd w:val="clear" w:color="auto" w:fill="auto"/>
                <w:noWrap/>
                <w:vAlign w:val="bottom"/>
                <w:hideMark/>
              </w:tcPr>
            </w:tcPrChange>
          </w:tcPr>
          <w:p w14:paraId="0B8FE5C2" w14:textId="77777777" w:rsidR="0011339B" w:rsidRPr="0011339B" w:rsidRDefault="0011339B" w:rsidP="0011339B">
            <w:pPr>
              <w:spacing w:after="0" w:line="240" w:lineRule="auto"/>
              <w:jc w:val="right"/>
              <w:rPr>
                <w:ins w:id="522" w:author="Jon.Richar" w:date="2024-01-31T13:22:00Z"/>
                <w:rFonts w:ascii="Calibri" w:eastAsia="Times New Roman" w:hAnsi="Calibri" w:cs="Calibri"/>
                <w:color w:val="000000"/>
              </w:rPr>
            </w:pPr>
            <w:ins w:id="523" w:author="Jon.Richar" w:date="2024-01-31T13:22:00Z">
              <w:r w:rsidRPr="0011339B">
                <w:rPr>
                  <w:rFonts w:ascii="Calibri" w:eastAsia="Times New Roman" w:hAnsi="Calibri" w:cs="Calibri"/>
                  <w:color w:val="000000"/>
                </w:rPr>
                <w:t>69.80</w:t>
              </w:r>
            </w:ins>
          </w:p>
        </w:tc>
        <w:tc>
          <w:tcPr>
            <w:tcW w:w="720" w:type="dxa"/>
            <w:shd w:val="clear" w:color="auto" w:fill="auto"/>
            <w:noWrap/>
            <w:vAlign w:val="bottom"/>
            <w:hideMark/>
            <w:tcPrChange w:id="524" w:author="Jon.Richar" w:date="2024-01-31T13:23:00Z">
              <w:tcPr>
                <w:tcW w:w="897" w:type="dxa"/>
                <w:shd w:val="clear" w:color="auto" w:fill="auto"/>
                <w:noWrap/>
                <w:vAlign w:val="bottom"/>
                <w:hideMark/>
              </w:tcPr>
            </w:tcPrChange>
          </w:tcPr>
          <w:p w14:paraId="2A6E0231" w14:textId="77777777" w:rsidR="0011339B" w:rsidRPr="0011339B" w:rsidRDefault="0011339B" w:rsidP="0011339B">
            <w:pPr>
              <w:spacing w:after="0" w:line="240" w:lineRule="auto"/>
              <w:jc w:val="right"/>
              <w:rPr>
                <w:ins w:id="525" w:author="Jon.Richar" w:date="2024-01-31T13:22:00Z"/>
                <w:rFonts w:ascii="Calibri" w:eastAsia="Times New Roman" w:hAnsi="Calibri" w:cs="Calibri"/>
                <w:color w:val="000000"/>
              </w:rPr>
            </w:pPr>
            <w:ins w:id="526" w:author="Jon.Richar" w:date="2024-01-31T13:22:00Z">
              <w:r w:rsidRPr="0011339B">
                <w:rPr>
                  <w:rFonts w:ascii="Calibri" w:eastAsia="Times New Roman" w:hAnsi="Calibri" w:cs="Calibri"/>
                  <w:color w:val="000000"/>
                </w:rPr>
                <w:t>5.18</w:t>
              </w:r>
            </w:ins>
          </w:p>
        </w:tc>
        <w:tc>
          <w:tcPr>
            <w:tcW w:w="6878" w:type="dxa"/>
            <w:shd w:val="clear" w:color="auto" w:fill="auto"/>
            <w:noWrap/>
            <w:vAlign w:val="bottom"/>
            <w:hideMark/>
            <w:tcPrChange w:id="527" w:author="Jon.Richar" w:date="2024-01-31T13:23:00Z">
              <w:tcPr>
                <w:tcW w:w="6878" w:type="dxa"/>
                <w:shd w:val="clear" w:color="auto" w:fill="auto"/>
                <w:noWrap/>
                <w:vAlign w:val="bottom"/>
                <w:hideMark/>
              </w:tcPr>
            </w:tcPrChange>
          </w:tcPr>
          <w:p w14:paraId="5956ECEA" w14:textId="77777777" w:rsidR="0011339B" w:rsidRPr="0011339B" w:rsidRDefault="0011339B" w:rsidP="0011339B">
            <w:pPr>
              <w:spacing w:after="0" w:line="240" w:lineRule="auto"/>
              <w:rPr>
                <w:ins w:id="528" w:author="Jon.Richar" w:date="2024-01-31T13:22:00Z"/>
                <w:rFonts w:ascii="Times New Roman" w:eastAsia="Times New Roman" w:hAnsi="Times New Roman" w:cs="Times New Roman"/>
                <w:color w:val="000000"/>
                <w:sz w:val="20"/>
                <w:szCs w:val="20"/>
              </w:rPr>
            </w:pPr>
            <w:ins w:id="529" w:author="Jon.Richar" w:date="2024-01-31T13:22:00Z">
              <w:r w:rsidRPr="0011339B">
                <w:rPr>
                  <w:rFonts w:ascii="Times New Roman" w:eastAsia="Times New Roman" w:hAnsi="Times New Roman" w:cs="Times New Roman"/>
                  <w:color w:val="000000"/>
                  <w:sz w:val="20"/>
                  <w:szCs w:val="20"/>
                </w:rPr>
                <w:t>Female Bairdi, FHS lag 2, May-July SST</w:t>
              </w:r>
            </w:ins>
          </w:p>
        </w:tc>
      </w:tr>
      <w:tr w:rsidR="0011339B" w:rsidRPr="0011339B" w14:paraId="2361987F" w14:textId="77777777" w:rsidTr="0011339B">
        <w:tblPrEx>
          <w:tblPrExChange w:id="530" w:author="Jon.Richar" w:date="2024-01-31T13:23:00Z">
            <w:tblPrEx>
              <w:tblBorders>
                <w:insideH w:val="single" w:sz="4" w:space="0" w:color="auto"/>
                <w:insideV w:val="single" w:sz="4" w:space="0" w:color="auto"/>
              </w:tblBorders>
            </w:tblPrEx>
          </w:tblPrExChange>
        </w:tblPrEx>
        <w:trPr>
          <w:trHeight w:val="259"/>
          <w:ins w:id="531" w:author="Jon.Richar" w:date="2024-01-31T13:22:00Z"/>
          <w:trPrChange w:id="532" w:author="Jon.Richar" w:date="2024-01-31T13:23:00Z">
            <w:trPr>
              <w:trHeight w:val="259"/>
            </w:trPr>
          </w:trPrChange>
        </w:trPr>
        <w:tc>
          <w:tcPr>
            <w:tcW w:w="796" w:type="dxa"/>
            <w:shd w:val="clear" w:color="auto" w:fill="auto"/>
            <w:noWrap/>
            <w:vAlign w:val="bottom"/>
            <w:hideMark/>
            <w:tcPrChange w:id="533" w:author="Jon.Richar" w:date="2024-01-31T13:23:00Z">
              <w:tcPr>
                <w:tcW w:w="995" w:type="dxa"/>
                <w:shd w:val="clear" w:color="auto" w:fill="auto"/>
                <w:noWrap/>
                <w:vAlign w:val="bottom"/>
                <w:hideMark/>
              </w:tcPr>
            </w:tcPrChange>
          </w:tcPr>
          <w:p w14:paraId="7D14ACC7" w14:textId="77777777" w:rsidR="0011339B" w:rsidRPr="0011339B" w:rsidRDefault="0011339B" w:rsidP="0011339B">
            <w:pPr>
              <w:spacing w:after="0" w:line="240" w:lineRule="auto"/>
              <w:jc w:val="right"/>
              <w:rPr>
                <w:ins w:id="534" w:author="Jon.Richar" w:date="2024-01-31T13:22:00Z"/>
                <w:rFonts w:ascii="Calibri" w:eastAsia="Times New Roman" w:hAnsi="Calibri" w:cs="Calibri"/>
                <w:color w:val="000000"/>
              </w:rPr>
            </w:pPr>
            <w:ins w:id="535" w:author="Jon.Richar" w:date="2024-01-31T13:22:00Z">
              <w:r w:rsidRPr="0011339B">
                <w:rPr>
                  <w:rFonts w:ascii="Calibri" w:eastAsia="Times New Roman" w:hAnsi="Calibri" w:cs="Calibri"/>
                  <w:color w:val="000000"/>
                </w:rPr>
                <w:t>21</w:t>
              </w:r>
            </w:ins>
          </w:p>
        </w:tc>
        <w:tc>
          <w:tcPr>
            <w:tcW w:w="459" w:type="dxa"/>
            <w:shd w:val="clear" w:color="auto" w:fill="auto"/>
            <w:noWrap/>
            <w:vAlign w:val="bottom"/>
            <w:hideMark/>
            <w:tcPrChange w:id="536" w:author="Jon.Richar" w:date="2024-01-31T13:23:00Z">
              <w:tcPr>
                <w:tcW w:w="750" w:type="dxa"/>
                <w:shd w:val="clear" w:color="auto" w:fill="auto"/>
                <w:noWrap/>
                <w:vAlign w:val="bottom"/>
                <w:hideMark/>
              </w:tcPr>
            </w:tcPrChange>
          </w:tcPr>
          <w:p w14:paraId="1D354967" w14:textId="77777777" w:rsidR="0011339B" w:rsidRPr="0011339B" w:rsidRDefault="0011339B" w:rsidP="0011339B">
            <w:pPr>
              <w:spacing w:after="0" w:line="240" w:lineRule="auto"/>
              <w:jc w:val="right"/>
              <w:rPr>
                <w:ins w:id="537" w:author="Jon.Richar" w:date="2024-01-31T13:22:00Z"/>
                <w:rFonts w:ascii="Calibri" w:eastAsia="Times New Roman" w:hAnsi="Calibri" w:cs="Calibri"/>
                <w:color w:val="000000"/>
              </w:rPr>
            </w:pPr>
            <w:ins w:id="538"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539" w:author="Jon.Richar" w:date="2024-01-31T13:23:00Z">
              <w:tcPr>
                <w:tcW w:w="1200" w:type="dxa"/>
                <w:shd w:val="clear" w:color="auto" w:fill="auto"/>
                <w:noWrap/>
                <w:vAlign w:val="bottom"/>
                <w:hideMark/>
              </w:tcPr>
            </w:tcPrChange>
          </w:tcPr>
          <w:p w14:paraId="204DB8AE" w14:textId="77777777" w:rsidR="0011339B" w:rsidRPr="0011339B" w:rsidRDefault="0011339B" w:rsidP="0011339B">
            <w:pPr>
              <w:spacing w:after="0" w:line="240" w:lineRule="auto"/>
              <w:jc w:val="right"/>
              <w:rPr>
                <w:ins w:id="540" w:author="Jon.Richar" w:date="2024-01-31T13:22:00Z"/>
                <w:rFonts w:ascii="Calibri" w:eastAsia="Times New Roman" w:hAnsi="Calibri" w:cs="Calibri"/>
                <w:color w:val="000000"/>
              </w:rPr>
            </w:pPr>
            <w:ins w:id="541" w:author="Jon.Richar" w:date="2024-01-31T13:22:00Z">
              <w:r w:rsidRPr="0011339B">
                <w:rPr>
                  <w:rFonts w:ascii="Calibri" w:eastAsia="Times New Roman" w:hAnsi="Calibri" w:cs="Calibri"/>
                  <w:color w:val="000000"/>
                </w:rPr>
                <w:t>69.97</w:t>
              </w:r>
            </w:ins>
          </w:p>
        </w:tc>
        <w:tc>
          <w:tcPr>
            <w:tcW w:w="720" w:type="dxa"/>
            <w:shd w:val="clear" w:color="auto" w:fill="auto"/>
            <w:noWrap/>
            <w:vAlign w:val="bottom"/>
            <w:hideMark/>
            <w:tcPrChange w:id="542" w:author="Jon.Richar" w:date="2024-01-31T13:23:00Z">
              <w:tcPr>
                <w:tcW w:w="897" w:type="dxa"/>
                <w:shd w:val="clear" w:color="auto" w:fill="auto"/>
                <w:noWrap/>
                <w:vAlign w:val="bottom"/>
                <w:hideMark/>
              </w:tcPr>
            </w:tcPrChange>
          </w:tcPr>
          <w:p w14:paraId="60B2B0E5" w14:textId="77777777" w:rsidR="0011339B" w:rsidRPr="0011339B" w:rsidRDefault="0011339B" w:rsidP="0011339B">
            <w:pPr>
              <w:spacing w:after="0" w:line="240" w:lineRule="auto"/>
              <w:jc w:val="right"/>
              <w:rPr>
                <w:ins w:id="543" w:author="Jon.Richar" w:date="2024-01-31T13:22:00Z"/>
                <w:rFonts w:ascii="Calibri" w:eastAsia="Times New Roman" w:hAnsi="Calibri" w:cs="Calibri"/>
                <w:color w:val="000000"/>
              </w:rPr>
            </w:pPr>
            <w:ins w:id="544" w:author="Jon.Richar" w:date="2024-01-31T13:22:00Z">
              <w:r w:rsidRPr="0011339B">
                <w:rPr>
                  <w:rFonts w:ascii="Calibri" w:eastAsia="Times New Roman" w:hAnsi="Calibri" w:cs="Calibri"/>
                  <w:color w:val="000000"/>
                </w:rPr>
                <w:t>5.35</w:t>
              </w:r>
            </w:ins>
          </w:p>
        </w:tc>
        <w:tc>
          <w:tcPr>
            <w:tcW w:w="6878" w:type="dxa"/>
            <w:shd w:val="clear" w:color="auto" w:fill="auto"/>
            <w:noWrap/>
            <w:vAlign w:val="bottom"/>
            <w:hideMark/>
            <w:tcPrChange w:id="545" w:author="Jon.Richar" w:date="2024-01-31T13:23:00Z">
              <w:tcPr>
                <w:tcW w:w="6878" w:type="dxa"/>
                <w:shd w:val="clear" w:color="auto" w:fill="auto"/>
                <w:noWrap/>
                <w:vAlign w:val="bottom"/>
                <w:hideMark/>
              </w:tcPr>
            </w:tcPrChange>
          </w:tcPr>
          <w:p w14:paraId="4239182F" w14:textId="2E98C20A" w:rsidR="0011339B" w:rsidRPr="0011339B" w:rsidRDefault="0011339B" w:rsidP="0011339B">
            <w:pPr>
              <w:spacing w:after="0" w:line="240" w:lineRule="auto"/>
              <w:rPr>
                <w:ins w:id="546" w:author="Jon.Richar" w:date="2024-01-31T13:22:00Z"/>
                <w:rFonts w:ascii="Times New Roman" w:eastAsia="Times New Roman" w:hAnsi="Times New Roman" w:cs="Times New Roman"/>
                <w:color w:val="000000"/>
                <w:sz w:val="20"/>
                <w:szCs w:val="20"/>
              </w:rPr>
            </w:pPr>
            <w:ins w:id="547" w:author="Jon.Richar" w:date="2024-01-31T13:22:00Z">
              <w:r w:rsidRPr="0011339B">
                <w:rPr>
                  <w:rFonts w:ascii="Times New Roman" w:eastAsia="Times New Roman" w:hAnsi="Times New Roman" w:cs="Times New Roman"/>
                  <w:color w:val="000000"/>
                  <w:sz w:val="20"/>
                  <w:szCs w:val="20"/>
                </w:rPr>
                <w:t xml:space="preserve">Female Bairdi, FHS lag 2, </w:t>
              </w:r>
            </w:ins>
            <w:ins w:id="548" w:author="Jon.Richar" w:date="2024-01-31T14:21:00Z">
              <w:r w:rsidR="006376C7">
                <w:rPr>
                  <w:rFonts w:ascii="Times New Roman" w:eastAsia="Times New Roman" w:hAnsi="Times New Roman" w:cs="Times New Roman"/>
                  <w:color w:val="000000"/>
                  <w:sz w:val="20"/>
                  <w:szCs w:val="20"/>
                </w:rPr>
                <w:t>mature</w:t>
              </w:r>
            </w:ins>
            <w:ins w:id="549" w:author="Jon.Richar" w:date="2024-01-31T13:22:00Z">
              <w:r w:rsidRPr="0011339B">
                <w:rPr>
                  <w:rFonts w:ascii="Times New Roman" w:eastAsia="Times New Roman" w:hAnsi="Times New Roman" w:cs="Times New Roman"/>
                  <w:color w:val="000000"/>
                  <w:sz w:val="20"/>
                  <w:szCs w:val="20"/>
                </w:rPr>
                <w:t xml:space="preserve"> female opilio, AO RA3</w:t>
              </w:r>
            </w:ins>
          </w:p>
        </w:tc>
      </w:tr>
      <w:tr w:rsidR="0011339B" w:rsidRPr="0011339B" w14:paraId="163BD264" w14:textId="77777777" w:rsidTr="0011339B">
        <w:tblPrEx>
          <w:tblPrExChange w:id="550" w:author="Jon.Richar" w:date="2024-01-31T13:23:00Z">
            <w:tblPrEx>
              <w:tblBorders>
                <w:insideH w:val="single" w:sz="4" w:space="0" w:color="auto"/>
                <w:insideV w:val="single" w:sz="4" w:space="0" w:color="auto"/>
              </w:tblBorders>
            </w:tblPrEx>
          </w:tblPrExChange>
        </w:tblPrEx>
        <w:trPr>
          <w:trHeight w:val="259"/>
          <w:ins w:id="551" w:author="Jon.Richar" w:date="2024-01-31T13:22:00Z"/>
          <w:trPrChange w:id="552" w:author="Jon.Richar" w:date="2024-01-31T13:23:00Z">
            <w:trPr>
              <w:trHeight w:val="259"/>
            </w:trPr>
          </w:trPrChange>
        </w:trPr>
        <w:tc>
          <w:tcPr>
            <w:tcW w:w="796" w:type="dxa"/>
            <w:shd w:val="clear" w:color="auto" w:fill="auto"/>
            <w:noWrap/>
            <w:vAlign w:val="bottom"/>
            <w:hideMark/>
            <w:tcPrChange w:id="553" w:author="Jon.Richar" w:date="2024-01-31T13:23:00Z">
              <w:tcPr>
                <w:tcW w:w="995" w:type="dxa"/>
                <w:shd w:val="clear" w:color="auto" w:fill="auto"/>
                <w:noWrap/>
                <w:vAlign w:val="bottom"/>
                <w:hideMark/>
              </w:tcPr>
            </w:tcPrChange>
          </w:tcPr>
          <w:p w14:paraId="7223F64F" w14:textId="77777777" w:rsidR="0011339B" w:rsidRPr="0011339B" w:rsidRDefault="0011339B" w:rsidP="0011339B">
            <w:pPr>
              <w:spacing w:after="0" w:line="240" w:lineRule="auto"/>
              <w:jc w:val="right"/>
              <w:rPr>
                <w:ins w:id="554" w:author="Jon.Richar" w:date="2024-01-31T13:22:00Z"/>
                <w:rFonts w:ascii="Calibri" w:eastAsia="Times New Roman" w:hAnsi="Calibri" w:cs="Calibri"/>
                <w:color w:val="000000"/>
              </w:rPr>
            </w:pPr>
            <w:ins w:id="555" w:author="Jon.Richar" w:date="2024-01-31T13:22:00Z">
              <w:r w:rsidRPr="0011339B">
                <w:rPr>
                  <w:rFonts w:ascii="Calibri" w:eastAsia="Times New Roman" w:hAnsi="Calibri" w:cs="Calibri"/>
                  <w:color w:val="000000"/>
                </w:rPr>
                <w:t>30</w:t>
              </w:r>
            </w:ins>
          </w:p>
        </w:tc>
        <w:tc>
          <w:tcPr>
            <w:tcW w:w="459" w:type="dxa"/>
            <w:shd w:val="clear" w:color="auto" w:fill="auto"/>
            <w:noWrap/>
            <w:vAlign w:val="bottom"/>
            <w:hideMark/>
            <w:tcPrChange w:id="556" w:author="Jon.Richar" w:date="2024-01-31T13:23:00Z">
              <w:tcPr>
                <w:tcW w:w="750" w:type="dxa"/>
                <w:shd w:val="clear" w:color="auto" w:fill="auto"/>
                <w:noWrap/>
                <w:vAlign w:val="bottom"/>
                <w:hideMark/>
              </w:tcPr>
            </w:tcPrChange>
          </w:tcPr>
          <w:p w14:paraId="68AD1B0D" w14:textId="77777777" w:rsidR="0011339B" w:rsidRPr="0011339B" w:rsidRDefault="0011339B" w:rsidP="0011339B">
            <w:pPr>
              <w:spacing w:after="0" w:line="240" w:lineRule="auto"/>
              <w:jc w:val="right"/>
              <w:rPr>
                <w:ins w:id="557" w:author="Jon.Richar" w:date="2024-01-31T13:22:00Z"/>
                <w:rFonts w:ascii="Calibri" w:eastAsia="Times New Roman" w:hAnsi="Calibri" w:cs="Calibri"/>
                <w:color w:val="000000"/>
              </w:rPr>
            </w:pPr>
            <w:ins w:id="558"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559" w:author="Jon.Richar" w:date="2024-01-31T13:23:00Z">
              <w:tcPr>
                <w:tcW w:w="1200" w:type="dxa"/>
                <w:shd w:val="clear" w:color="auto" w:fill="auto"/>
                <w:noWrap/>
                <w:vAlign w:val="bottom"/>
                <w:hideMark/>
              </w:tcPr>
            </w:tcPrChange>
          </w:tcPr>
          <w:p w14:paraId="53F3A05B" w14:textId="77777777" w:rsidR="0011339B" w:rsidRPr="0011339B" w:rsidRDefault="0011339B" w:rsidP="0011339B">
            <w:pPr>
              <w:spacing w:after="0" w:line="240" w:lineRule="auto"/>
              <w:jc w:val="right"/>
              <w:rPr>
                <w:ins w:id="560" w:author="Jon.Richar" w:date="2024-01-31T13:22:00Z"/>
                <w:rFonts w:ascii="Calibri" w:eastAsia="Times New Roman" w:hAnsi="Calibri" w:cs="Calibri"/>
                <w:color w:val="000000"/>
              </w:rPr>
            </w:pPr>
            <w:ins w:id="561" w:author="Jon.Richar" w:date="2024-01-31T13:22:00Z">
              <w:r w:rsidRPr="0011339B">
                <w:rPr>
                  <w:rFonts w:ascii="Calibri" w:eastAsia="Times New Roman" w:hAnsi="Calibri" w:cs="Calibri"/>
                  <w:color w:val="000000"/>
                </w:rPr>
                <w:t>70.00</w:t>
              </w:r>
            </w:ins>
          </w:p>
        </w:tc>
        <w:tc>
          <w:tcPr>
            <w:tcW w:w="720" w:type="dxa"/>
            <w:shd w:val="clear" w:color="auto" w:fill="auto"/>
            <w:noWrap/>
            <w:vAlign w:val="bottom"/>
            <w:hideMark/>
            <w:tcPrChange w:id="562" w:author="Jon.Richar" w:date="2024-01-31T13:23:00Z">
              <w:tcPr>
                <w:tcW w:w="897" w:type="dxa"/>
                <w:shd w:val="clear" w:color="auto" w:fill="auto"/>
                <w:noWrap/>
                <w:vAlign w:val="bottom"/>
                <w:hideMark/>
              </w:tcPr>
            </w:tcPrChange>
          </w:tcPr>
          <w:p w14:paraId="445BACB5" w14:textId="77777777" w:rsidR="0011339B" w:rsidRPr="0011339B" w:rsidRDefault="0011339B" w:rsidP="0011339B">
            <w:pPr>
              <w:spacing w:after="0" w:line="240" w:lineRule="auto"/>
              <w:jc w:val="right"/>
              <w:rPr>
                <w:ins w:id="563" w:author="Jon.Richar" w:date="2024-01-31T13:22:00Z"/>
                <w:rFonts w:ascii="Calibri" w:eastAsia="Times New Roman" w:hAnsi="Calibri" w:cs="Calibri"/>
                <w:color w:val="000000"/>
              </w:rPr>
            </w:pPr>
            <w:ins w:id="564" w:author="Jon.Richar" w:date="2024-01-31T13:22:00Z">
              <w:r w:rsidRPr="0011339B">
                <w:rPr>
                  <w:rFonts w:ascii="Calibri" w:eastAsia="Times New Roman" w:hAnsi="Calibri" w:cs="Calibri"/>
                  <w:color w:val="000000"/>
                </w:rPr>
                <w:t>5.38</w:t>
              </w:r>
            </w:ins>
          </w:p>
        </w:tc>
        <w:tc>
          <w:tcPr>
            <w:tcW w:w="6878" w:type="dxa"/>
            <w:shd w:val="clear" w:color="auto" w:fill="auto"/>
            <w:noWrap/>
            <w:vAlign w:val="bottom"/>
            <w:hideMark/>
            <w:tcPrChange w:id="565" w:author="Jon.Richar" w:date="2024-01-31T13:23:00Z">
              <w:tcPr>
                <w:tcW w:w="6878" w:type="dxa"/>
                <w:shd w:val="clear" w:color="auto" w:fill="auto"/>
                <w:noWrap/>
                <w:vAlign w:val="bottom"/>
                <w:hideMark/>
              </w:tcPr>
            </w:tcPrChange>
          </w:tcPr>
          <w:p w14:paraId="0BFD79F1" w14:textId="77777777" w:rsidR="0011339B" w:rsidRPr="0011339B" w:rsidRDefault="0011339B" w:rsidP="0011339B">
            <w:pPr>
              <w:spacing w:after="0" w:line="240" w:lineRule="auto"/>
              <w:rPr>
                <w:ins w:id="566" w:author="Jon.Richar" w:date="2024-01-31T13:22:00Z"/>
                <w:rFonts w:ascii="Times New Roman" w:eastAsia="Times New Roman" w:hAnsi="Times New Roman" w:cs="Times New Roman"/>
                <w:color w:val="000000"/>
                <w:sz w:val="20"/>
                <w:szCs w:val="20"/>
              </w:rPr>
            </w:pPr>
            <w:ins w:id="567" w:author="Jon.Richar" w:date="2024-01-31T13:22:00Z">
              <w:r w:rsidRPr="0011339B">
                <w:rPr>
                  <w:rFonts w:ascii="Times New Roman" w:eastAsia="Times New Roman" w:hAnsi="Times New Roman" w:cs="Times New Roman"/>
                  <w:color w:val="000000"/>
                  <w:sz w:val="20"/>
                  <w:szCs w:val="20"/>
                </w:rPr>
                <w:t>Female Bairdi, FHS lag 2, AO RA2</w:t>
              </w:r>
            </w:ins>
          </w:p>
        </w:tc>
      </w:tr>
      <w:tr w:rsidR="0011339B" w:rsidRPr="0011339B" w14:paraId="3291E86A" w14:textId="77777777" w:rsidTr="0011339B">
        <w:tblPrEx>
          <w:tblPrExChange w:id="568" w:author="Jon.Richar" w:date="2024-01-31T13:23:00Z">
            <w:tblPrEx>
              <w:tblBorders>
                <w:insideH w:val="single" w:sz="4" w:space="0" w:color="auto"/>
                <w:insideV w:val="single" w:sz="4" w:space="0" w:color="auto"/>
              </w:tblBorders>
            </w:tblPrEx>
          </w:tblPrExChange>
        </w:tblPrEx>
        <w:trPr>
          <w:trHeight w:val="259"/>
          <w:ins w:id="569" w:author="Jon.Richar" w:date="2024-01-31T13:22:00Z"/>
          <w:trPrChange w:id="570" w:author="Jon.Richar" w:date="2024-01-31T13:23:00Z">
            <w:trPr>
              <w:trHeight w:val="259"/>
            </w:trPr>
          </w:trPrChange>
        </w:trPr>
        <w:tc>
          <w:tcPr>
            <w:tcW w:w="796" w:type="dxa"/>
            <w:shd w:val="clear" w:color="auto" w:fill="auto"/>
            <w:noWrap/>
            <w:vAlign w:val="bottom"/>
            <w:hideMark/>
            <w:tcPrChange w:id="571" w:author="Jon.Richar" w:date="2024-01-31T13:23:00Z">
              <w:tcPr>
                <w:tcW w:w="995" w:type="dxa"/>
                <w:shd w:val="clear" w:color="auto" w:fill="auto"/>
                <w:noWrap/>
                <w:vAlign w:val="bottom"/>
                <w:hideMark/>
              </w:tcPr>
            </w:tcPrChange>
          </w:tcPr>
          <w:p w14:paraId="100316E1" w14:textId="77777777" w:rsidR="0011339B" w:rsidRPr="0011339B" w:rsidRDefault="0011339B" w:rsidP="0011339B">
            <w:pPr>
              <w:spacing w:after="0" w:line="240" w:lineRule="auto"/>
              <w:jc w:val="right"/>
              <w:rPr>
                <w:ins w:id="572" w:author="Jon.Richar" w:date="2024-01-31T13:22:00Z"/>
                <w:rFonts w:ascii="Calibri" w:eastAsia="Times New Roman" w:hAnsi="Calibri" w:cs="Calibri"/>
                <w:color w:val="000000"/>
              </w:rPr>
            </w:pPr>
            <w:ins w:id="573" w:author="Jon.Richar" w:date="2024-01-31T13:22:00Z">
              <w:r w:rsidRPr="0011339B">
                <w:rPr>
                  <w:rFonts w:ascii="Calibri" w:eastAsia="Times New Roman" w:hAnsi="Calibri" w:cs="Calibri"/>
                  <w:color w:val="000000"/>
                </w:rPr>
                <w:t>23</w:t>
              </w:r>
            </w:ins>
          </w:p>
        </w:tc>
        <w:tc>
          <w:tcPr>
            <w:tcW w:w="459" w:type="dxa"/>
            <w:shd w:val="clear" w:color="auto" w:fill="auto"/>
            <w:noWrap/>
            <w:vAlign w:val="bottom"/>
            <w:hideMark/>
            <w:tcPrChange w:id="574" w:author="Jon.Richar" w:date="2024-01-31T13:23:00Z">
              <w:tcPr>
                <w:tcW w:w="750" w:type="dxa"/>
                <w:shd w:val="clear" w:color="auto" w:fill="auto"/>
                <w:noWrap/>
                <w:vAlign w:val="bottom"/>
                <w:hideMark/>
              </w:tcPr>
            </w:tcPrChange>
          </w:tcPr>
          <w:p w14:paraId="61917354" w14:textId="77777777" w:rsidR="0011339B" w:rsidRPr="0011339B" w:rsidRDefault="0011339B" w:rsidP="0011339B">
            <w:pPr>
              <w:spacing w:after="0" w:line="240" w:lineRule="auto"/>
              <w:jc w:val="right"/>
              <w:rPr>
                <w:ins w:id="575" w:author="Jon.Richar" w:date="2024-01-31T13:22:00Z"/>
                <w:rFonts w:ascii="Calibri" w:eastAsia="Times New Roman" w:hAnsi="Calibri" w:cs="Calibri"/>
                <w:color w:val="000000"/>
              </w:rPr>
            </w:pPr>
            <w:ins w:id="576"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577" w:author="Jon.Richar" w:date="2024-01-31T13:23:00Z">
              <w:tcPr>
                <w:tcW w:w="1200" w:type="dxa"/>
                <w:shd w:val="clear" w:color="auto" w:fill="auto"/>
                <w:noWrap/>
                <w:vAlign w:val="bottom"/>
                <w:hideMark/>
              </w:tcPr>
            </w:tcPrChange>
          </w:tcPr>
          <w:p w14:paraId="24024332" w14:textId="77777777" w:rsidR="0011339B" w:rsidRPr="0011339B" w:rsidRDefault="0011339B" w:rsidP="0011339B">
            <w:pPr>
              <w:spacing w:after="0" w:line="240" w:lineRule="auto"/>
              <w:jc w:val="right"/>
              <w:rPr>
                <w:ins w:id="578" w:author="Jon.Richar" w:date="2024-01-31T13:22:00Z"/>
                <w:rFonts w:ascii="Calibri" w:eastAsia="Times New Roman" w:hAnsi="Calibri" w:cs="Calibri"/>
                <w:color w:val="000000"/>
              </w:rPr>
            </w:pPr>
            <w:ins w:id="579" w:author="Jon.Richar" w:date="2024-01-31T13:22:00Z">
              <w:r w:rsidRPr="0011339B">
                <w:rPr>
                  <w:rFonts w:ascii="Calibri" w:eastAsia="Times New Roman" w:hAnsi="Calibri" w:cs="Calibri"/>
                  <w:color w:val="000000"/>
                </w:rPr>
                <w:t>70.14</w:t>
              </w:r>
            </w:ins>
          </w:p>
        </w:tc>
        <w:tc>
          <w:tcPr>
            <w:tcW w:w="720" w:type="dxa"/>
            <w:shd w:val="clear" w:color="auto" w:fill="auto"/>
            <w:noWrap/>
            <w:vAlign w:val="bottom"/>
            <w:hideMark/>
            <w:tcPrChange w:id="580" w:author="Jon.Richar" w:date="2024-01-31T13:23:00Z">
              <w:tcPr>
                <w:tcW w:w="897" w:type="dxa"/>
                <w:shd w:val="clear" w:color="auto" w:fill="auto"/>
                <w:noWrap/>
                <w:vAlign w:val="bottom"/>
                <w:hideMark/>
              </w:tcPr>
            </w:tcPrChange>
          </w:tcPr>
          <w:p w14:paraId="05D89B4D" w14:textId="77777777" w:rsidR="0011339B" w:rsidRPr="0011339B" w:rsidRDefault="0011339B" w:rsidP="0011339B">
            <w:pPr>
              <w:spacing w:after="0" w:line="240" w:lineRule="auto"/>
              <w:jc w:val="right"/>
              <w:rPr>
                <w:ins w:id="581" w:author="Jon.Richar" w:date="2024-01-31T13:22:00Z"/>
                <w:rFonts w:ascii="Calibri" w:eastAsia="Times New Roman" w:hAnsi="Calibri" w:cs="Calibri"/>
                <w:color w:val="000000"/>
              </w:rPr>
            </w:pPr>
            <w:ins w:id="582" w:author="Jon.Richar" w:date="2024-01-31T13:22:00Z">
              <w:r w:rsidRPr="0011339B">
                <w:rPr>
                  <w:rFonts w:ascii="Calibri" w:eastAsia="Times New Roman" w:hAnsi="Calibri" w:cs="Calibri"/>
                  <w:color w:val="000000"/>
                </w:rPr>
                <w:t>5.52</w:t>
              </w:r>
            </w:ins>
          </w:p>
        </w:tc>
        <w:tc>
          <w:tcPr>
            <w:tcW w:w="6878" w:type="dxa"/>
            <w:shd w:val="clear" w:color="auto" w:fill="auto"/>
            <w:noWrap/>
            <w:vAlign w:val="bottom"/>
            <w:hideMark/>
            <w:tcPrChange w:id="583" w:author="Jon.Richar" w:date="2024-01-31T13:23:00Z">
              <w:tcPr>
                <w:tcW w:w="6878" w:type="dxa"/>
                <w:shd w:val="clear" w:color="auto" w:fill="auto"/>
                <w:noWrap/>
                <w:vAlign w:val="bottom"/>
                <w:hideMark/>
              </w:tcPr>
            </w:tcPrChange>
          </w:tcPr>
          <w:p w14:paraId="61CA8D0C" w14:textId="6B89605D" w:rsidR="0011339B" w:rsidRPr="0011339B" w:rsidRDefault="0011339B" w:rsidP="0011339B">
            <w:pPr>
              <w:spacing w:after="0" w:line="240" w:lineRule="auto"/>
              <w:rPr>
                <w:ins w:id="584" w:author="Jon.Richar" w:date="2024-01-31T13:22:00Z"/>
                <w:rFonts w:ascii="Times New Roman" w:eastAsia="Times New Roman" w:hAnsi="Times New Roman" w:cs="Times New Roman"/>
                <w:color w:val="000000"/>
                <w:sz w:val="20"/>
                <w:szCs w:val="20"/>
              </w:rPr>
            </w:pPr>
            <w:ins w:id="585" w:author="Jon.Richar" w:date="2024-01-31T13:22:00Z">
              <w:r w:rsidRPr="0011339B">
                <w:rPr>
                  <w:rFonts w:ascii="Times New Roman" w:eastAsia="Times New Roman" w:hAnsi="Times New Roman" w:cs="Times New Roman"/>
                  <w:color w:val="000000"/>
                  <w:sz w:val="20"/>
                  <w:szCs w:val="20"/>
                </w:rPr>
                <w:t>Fem</w:t>
              </w:r>
              <w:r w:rsidR="006376C7">
                <w:rPr>
                  <w:rFonts w:ascii="Times New Roman" w:eastAsia="Times New Roman" w:hAnsi="Times New Roman" w:cs="Times New Roman"/>
                  <w:color w:val="000000"/>
                  <w:sz w:val="20"/>
                  <w:szCs w:val="20"/>
                </w:rPr>
                <w:t xml:space="preserve">ale Bairdi, FHS lag 2, </w:t>
              </w:r>
            </w:ins>
            <w:ins w:id="586" w:author="Jon.Richar" w:date="2024-01-31T14:21:00Z">
              <w:r w:rsidR="006376C7">
                <w:rPr>
                  <w:rFonts w:ascii="Times New Roman" w:eastAsia="Times New Roman" w:hAnsi="Times New Roman" w:cs="Times New Roman"/>
                  <w:color w:val="000000"/>
                  <w:sz w:val="20"/>
                  <w:szCs w:val="20"/>
                </w:rPr>
                <w:t>mature</w:t>
              </w:r>
            </w:ins>
            <w:ins w:id="587" w:author="Jon.Richar" w:date="2024-01-31T13:22:00Z">
              <w:r w:rsidRPr="0011339B">
                <w:rPr>
                  <w:rFonts w:ascii="Times New Roman" w:eastAsia="Times New Roman" w:hAnsi="Times New Roman" w:cs="Times New Roman"/>
                  <w:color w:val="000000"/>
                  <w:sz w:val="20"/>
                  <w:szCs w:val="20"/>
                </w:rPr>
                <w:t xml:space="preserve"> female opilio, AO RA2</w:t>
              </w:r>
            </w:ins>
          </w:p>
        </w:tc>
      </w:tr>
      <w:tr w:rsidR="0011339B" w:rsidRPr="0011339B" w14:paraId="5DE29739" w14:textId="77777777" w:rsidTr="0011339B">
        <w:tblPrEx>
          <w:tblPrExChange w:id="588" w:author="Jon.Richar" w:date="2024-01-31T13:23:00Z">
            <w:tblPrEx>
              <w:tblBorders>
                <w:insideH w:val="single" w:sz="4" w:space="0" w:color="auto"/>
                <w:insideV w:val="single" w:sz="4" w:space="0" w:color="auto"/>
              </w:tblBorders>
            </w:tblPrEx>
          </w:tblPrExChange>
        </w:tblPrEx>
        <w:trPr>
          <w:trHeight w:val="259"/>
          <w:ins w:id="589" w:author="Jon.Richar" w:date="2024-01-31T13:22:00Z"/>
          <w:trPrChange w:id="590" w:author="Jon.Richar" w:date="2024-01-31T13:23:00Z">
            <w:trPr>
              <w:trHeight w:val="259"/>
            </w:trPr>
          </w:trPrChange>
        </w:trPr>
        <w:tc>
          <w:tcPr>
            <w:tcW w:w="796" w:type="dxa"/>
            <w:shd w:val="clear" w:color="auto" w:fill="auto"/>
            <w:noWrap/>
            <w:vAlign w:val="bottom"/>
            <w:hideMark/>
            <w:tcPrChange w:id="591" w:author="Jon.Richar" w:date="2024-01-31T13:23:00Z">
              <w:tcPr>
                <w:tcW w:w="995" w:type="dxa"/>
                <w:shd w:val="clear" w:color="auto" w:fill="auto"/>
                <w:noWrap/>
                <w:vAlign w:val="bottom"/>
                <w:hideMark/>
              </w:tcPr>
            </w:tcPrChange>
          </w:tcPr>
          <w:p w14:paraId="228E094B" w14:textId="77777777" w:rsidR="0011339B" w:rsidRPr="0011339B" w:rsidRDefault="0011339B" w:rsidP="0011339B">
            <w:pPr>
              <w:spacing w:after="0" w:line="240" w:lineRule="auto"/>
              <w:jc w:val="right"/>
              <w:rPr>
                <w:ins w:id="592" w:author="Jon.Richar" w:date="2024-01-31T13:22:00Z"/>
                <w:rFonts w:ascii="Calibri" w:eastAsia="Times New Roman" w:hAnsi="Calibri" w:cs="Calibri"/>
                <w:color w:val="000000"/>
              </w:rPr>
            </w:pPr>
            <w:ins w:id="593" w:author="Jon.Richar" w:date="2024-01-31T13:22:00Z">
              <w:r w:rsidRPr="0011339B">
                <w:rPr>
                  <w:rFonts w:ascii="Calibri" w:eastAsia="Times New Roman" w:hAnsi="Calibri" w:cs="Calibri"/>
                  <w:color w:val="000000"/>
                </w:rPr>
                <w:t>25</w:t>
              </w:r>
            </w:ins>
          </w:p>
        </w:tc>
        <w:tc>
          <w:tcPr>
            <w:tcW w:w="459" w:type="dxa"/>
            <w:shd w:val="clear" w:color="auto" w:fill="auto"/>
            <w:noWrap/>
            <w:vAlign w:val="bottom"/>
            <w:hideMark/>
            <w:tcPrChange w:id="594" w:author="Jon.Richar" w:date="2024-01-31T13:23:00Z">
              <w:tcPr>
                <w:tcW w:w="750" w:type="dxa"/>
                <w:shd w:val="clear" w:color="auto" w:fill="auto"/>
                <w:noWrap/>
                <w:vAlign w:val="bottom"/>
                <w:hideMark/>
              </w:tcPr>
            </w:tcPrChange>
          </w:tcPr>
          <w:p w14:paraId="3E075378" w14:textId="77777777" w:rsidR="0011339B" w:rsidRPr="0011339B" w:rsidRDefault="0011339B" w:rsidP="0011339B">
            <w:pPr>
              <w:spacing w:after="0" w:line="240" w:lineRule="auto"/>
              <w:jc w:val="right"/>
              <w:rPr>
                <w:ins w:id="595" w:author="Jon.Richar" w:date="2024-01-31T13:22:00Z"/>
                <w:rFonts w:ascii="Calibri" w:eastAsia="Times New Roman" w:hAnsi="Calibri" w:cs="Calibri"/>
                <w:color w:val="000000"/>
              </w:rPr>
            </w:pPr>
            <w:ins w:id="596"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597" w:author="Jon.Richar" w:date="2024-01-31T13:23:00Z">
              <w:tcPr>
                <w:tcW w:w="1200" w:type="dxa"/>
                <w:shd w:val="clear" w:color="auto" w:fill="auto"/>
                <w:noWrap/>
                <w:vAlign w:val="bottom"/>
                <w:hideMark/>
              </w:tcPr>
            </w:tcPrChange>
          </w:tcPr>
          <w:p w14:paraId="3A19F88A" w14:textId="77777777" w:rsidR="0011339B" w:rsidRPr="0011339B" w:rsidRDefault="0011339B" w:rsidP="0011339B">
            <w:pPr>
              <w:spacing w:after="0" w:line="240" w:lineRule="auto"/>
              <w:jc w:val="right"/>
              <w:rPr>
                <w:ins w:id="598" w:author="Jon.Richar" w:date="2024-01-31T13:22:00Z"/>
                <w:rFonts w:ascii="Calibri" w:eastAsia="Times New Roman" w:hAnsi="Calibri" w:cs="Calibri"/>
                <w:color w:val="000000"/>
              </w:rPr>
            </w:pPr>
            <w:ins w:id="599" w:author="Jon.Richar" w:date="2024-01-31T13:22:00Z">
              <w:r w:rsidRPr="0011339B">
                <w:rPr>
                  <w:rFonts w:ascii="Calibri" w:eastAsia="Times New Roman" w:hAnsi="Calibri" w:cs="Calibri"/>
                  <w:color w:val="000000"/>
                </w:rPr>
                <w:t>70.59</w:t>
              </w:r>
            </w:ins>
          </w:p>
        </w:tc>
        <w:tc>
          <w:tcPr>
            <w:tcW w:w="720" w:type="dxa"/>
            <w:shd w:val="clear" w:color="auto" w:fill="auto"/>
            <w:noWrap/>
            <w:vAlign w:val="bottom"/>
            <w:hideMark/>
            <w:tcPrChange w:id="600" w:author="Jon.Richar" w:date="2024-01-31T13:23:00Z">
              <w:tcPr>
                <w:tcW w:w="897" w:type="dxa"/>
                <w:shd w:val="clear" w:color="auto" w:fill="auto"/>
                <w:noWrap/>
                <w:vAlign w:val="bottom"/>
                <w:hideMark/>
              </w:tcPr>
            </w:tcPrChange>
          </w:tcPr>
          <w:p w14:paraId="116086B9" w14:textId="77777777" w:rsidR="0011339B" w:rsidRPr="0011339B" w:rsidRDefault="0011339B" w:rsidP="0011339B">
            <w:pPr>
              <w:spacing w:after="0" w:line="240" w:lineRule="auto"/>
              <w:jc w:val="right"/>
              <w:rPr>
                <w:ins w:id="601" w:author="Jon.Richar" w:date="2024-01-31T13:22:00Z"/>
                <w:rFonts w:ascii="Calibri" w:eastAsia="Times New Roman" w:hAnsi="Calibri" w:cs="Calibri"/>
                <w:color w:val="000000"/>
              </w:rPr>
            </w:pPr>
            <w:ins w:id="602" w:author="Jon.Richar" w:date="2024-01-31T13:22:00Z">
              <w:r w:rsidRPr="0011339B">
                <w:rPr>
                  <w:rFonts w:ascii="Calibri" w:eastAsia="Times New Roman" w:hAnsi="Calibri" w:cs="Calibri"/>
                  <w:color w:val="000000"/>
                </w:rPr>
                <w:t>5.97</w:t>
              </w:r>
            </w:ins>
          </w:p>
        </w:tc>
        <w:tc>
          <w:tcPr>
            <w:tcW w:w="6878" w:type="dxa"/>
            <w:shd w:val="clear" w:color="auto" w:fill="auto"/>
            <w:noWrap/>
            <w:vAlign w:val="bottom"/>
            <w:hideMark/>
            <w:tcPrChange w:id="603" w:author="Jon.Richar" w:date="2024-01-31T13:23:00Z">
              <w:tcPr>
                <w:tcW w:w="6878" w:type="dxa"/>
                <w:shd w:val="clear" w:color="auto" w:fill="auto"/>
                <w:noWrap/>
                <w:vAlign w:val="bottom"/>
                <w:hideMark/>
              </w:tcPr>
            </w:tcPrChange>
          </w:tcPr>
          <w:p w14:paraId="3F1D30B6" w14:textId="54FF34DE" w:rsidR="0011339B" w:rsidRPr="0011339B" w:rsidRDefault="0011339B" w:rsidP="006376C7">
            <w:pPr>
              <w:spacing w:after="0" w:line="240" w:lineRule="auto"/>
              <w:rPr>
                <w:ins w:id="604" w:author="Jon.Richar" w:date="2024-01-31T13:22:00Z"/>
                <w:rFonts w:ascii="Times New Roman" w:eastAsia="Times New Roman" w:hAnsi="Times New Roman" w:cs="Times New Roman"/>
                <w:color w:val="000000"/>
                <w:sz w:val="20"/>
                <w:szCs w:val="20"/>
              </w:rPr>
            </w:pPr>
            <w:ins w:id="605" w:author="Jon.Richar" w:date="2024-01-31T13:22:00Z">
              <w:r w:rsidRPr="0011339B">
                <w:rPr>
                  <w:rFonts w:ascii="Times New Roman" w:eastAsia="Times New Roman" w:hAnsi="Times New Roman" w:cs="Times New Roman"/>
                  <w:color w:val="000000"/>
                  <w:sz w:val="20"/>
                  <w:szCs w:val="20"/>
                </w:rPr>
                <w:t xml:space="preserve">Female Bairdi, FHS lag 2, </w:t>
              </w:r>
            </w:ins>
            <w:ins w:id="606" w:author="Jon.Richar" w:date="2024-01-31T14:21:00Z">
              <w:r w:rsidR="006376C7">
                <w:rPr>
                  <w:rFonts w:ascii="Times New Roman" w:eastAsia="Times New Roman" w:hAnsi="Times New Roman" w:cs="Times New Roman"/>
                  <w:color w:val="000000"/>
                  <w:sz w:val="20"/>
                  <w:szCs w:val="20"/>
                </w:rPr>
                <w:t>mature</w:t>
              </w:r>
              <w:r w:rsidR="006376C7" w:rsidRPr="0011339B">
                <w:rPr>
                  <w:rFonts w:ascii="Times New Roman" w:eastAsia="Times New Roman" w:hAnsi="Times New Roman" w:cs="Times New Roman"/>
                  <w:color w:val="000000"/>
                  <w:sz w:val="20"/>
                  <w:szCs w:val="20"/>
                </w:rPr>
                <w:t xml:space="preserve"> </w:t>
              </w:r>
            </w:ins>
            <w:ins w:id="607" w:author="Jon.Richar" w:date="2024-01-31T13:22:00Z">
              <w:r w:rsidRPr="0011339B">
                <w:rPr>
                  <w:rFonts w:ascii="Times New Roman" w:eastAsia="Times New Roman" w:hAnsi="Times New Roman" w:cs="Times New Roman"/>
                  <w:color w:val="000000"/>
                  <w:sz w:val="20"/>
                  <w:szCs w:val="20"/>
                </w:rPr>
                <w:t>female opilio, SE wind</w:t>
              </w:r>
            </w:ins>
          </w:p>
        </w:tc>
      </w:tr>
      <w:tr w:rsidR="0011339B" w:rsidRPr="0011339B" w14:paraId="150FF628" w14:textId="77777777" w:rsidTr="0011339B">
        <w:tblPrEx>
          <w:tblPrExChange w:id="608" w:author="Jon.Richar" w:date="2024-01-31T13:23:00Z">
            <w:tblPrEx>
              <w:tblBorders>
                <w:insideH w:val="single" w:sz="4" w:space="0" w:color="auto"/>
                <w:insideV w:val="single" w:sz="4" w:space="0" w:color="auto"/>
              </w:tblBorders>
            </w:tblPrEx>
          </w:tblPrExChange>
        </w:tblPrEx>
        <w:trPr>
          <w:trHeight w:val="259"/>
          <w:ins w:id="609" w:author="Jon.Richar" w:date="2024-01-31T13:22:00Z"/>
          <w:trPrChange w:id="610" w:author="Jon.Richar" w:date="2024-01-31T13:23:00Z">
            <w:trPr>
              <w:trHeight w:val="259"/>
            </w:trPr>
          </w:trPrChange>
        </w:trPr>
        <w:tc>
          <w:tcPr>
            <w:tcW w:w="796" w:type="dxa"/>
            <w:shd w:val="clear" w:color="auto" w:fill="auto"/>
            <w:noWrap/>
            <w:vAlign w:val="bottom"/>
            <w:hideMark/>
            <w:tcPrChange w:id="611" w:author="Jon.Richar" w:date="2024-01-31T13:23:00Z">
              <w:tcPr>
                <w:tcW w:w="995" w:type="dxa"/>
                <w:shd w:val="clear" w:color="auto" w:fill="auto"/>
                <w:noWrap/>
                <w:vAlign w:val="bottom"/>
                <w:hideMark/>
              </w:tcPr>
            </w:tcPrChange>
          </w:tcPr>
          <w:p w14:paraId="58D04F21" w14:textId="77777777" w:rsidR="0011339B" w:rsidRPr="0011339B" w:rsidRDefault="0011339B" w:rsidP="0011339B">
            <w:pPr>
              <w:spacing w:after="0" w:line="240" w:lineRule="auto"/>
              <w:jc w:val="right"/>
              <w:rPr>
                <w:ins w:id="612" w:author="Jon.Richar" w:date="2024-01-31T13:22:00Z"/>
                <w:rFonts w:ascii="Calibri" w:eastAsia="Times New Roman" w:hAnsi="Calibri" w:cs="Calibri"/>
                <w:color w:val="000000"/>
              </w:rPr>
            </w:pPr>
            <w:ins w:id="613" w:author="Jon.Richar" w:date="2024-01-31T13:22:00Z">
              <w:r w:rsidRPr="0011339B">
                <w:rPr>
                  <w:rFonts w:ascii="Calibri" w:eastAsia="Times New Roman" w:hAnsi="Calibri" w:cs="Calibri"/>
                  <w:color w:val="000000"/>
                </w:rPr>
                <w:t>24</w:t>
              </w:r>
            </w:ins>
          </w:p>
        </w:tc>
        <w:tc>
          <w:tcPr>
            <w:tcW w:w="459" w:type="dxa"/>
            <w:shd w:val="clear" w:color="auto" w:fill="auto"/>
            <w:noWrap/>
            <w:vAlign w:val="bottom"/>
            <w:hideMark/>
            <w:tcPrChange w:id="614" w:author="Jon.Richar" w:date="2024-01-31T13:23:00Z">
              <w:tcPr>
                <w:tcW w:w="750" w:type="dxa"/>
                <w:shd w:val="clear" w:color="auto" w:fill="auto"/>
                <w:noWrap/>
                <w:vAlign w:val="bottom"/>
                <w:hideMark/>
              </w:tcPr>
            </w:tcPrChange>
          </w:tcPr>
          <w:p w14:paraId="4A7894A2" w14:textId="77777777" w:rsidR="0011339B" w:rsidRPr="0011339B" w:rsidRDefault="0011339B" w:rsidP="0011339B">
            <w:pPr>
              <w:spacing w:after="0" w:line="240" w:lineRule="auto"/>
              <w:jc w:val="right"/>
              <w:rPr>
                <w:ins w:id="615" w:author="Jon.Richar" w:date="2024-01-31T13:22:00Z"/>
                <w:rFonts w:ascii="Calibri" w:eastAsia="Times New Roman" w:hAnsi="Calibri" w:cs="Calibri"/>
                <w:color w:val="000000"/>
              </w:rPr>
            </w:pPr>
            <w:ins w:id="616"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617" w:author="Jon.Richar" w:date="2024-01-31T13:23:00Z">
              <w:tcPr>
                <w:tcW w:w="1200" w:type="dxa"/>
                <w:shd w:val="clear" w:color="auto" w:fill="auto"/>
                <w:noWrap/>
                <w:vAlign w:val="bottom"/>
                <w:hideMark/>
              </w:tcPr>
            </w:tcPrChange>
          </w:tcPr>
          <w:p w14:paraId="0EEAD70F" w14:textId="77777777" w:rsidR="0011339B" w:rsidRPr="0011339B" w:rsidRDefault="0011339B" w:rsidP="0011339B">
            <w:pPr>
              <w:spacing w:after="0" w:line="240" w:lineRule="auto"/>
              <w:jc w:val="right"/>
              <w:rPr>
                <w:ins w:id="618" w:author="Jon.Richar" w:date="2024-01-31T13:22:00Z"/>
                <w:rFonts w:ascii="Calibri" w:eastAsia="Times New Roman" w:hAnsi="Calibri" w:cs="Calibri"/>
                <w:color w:val="000000"/>
              </w:rPr>
            </w:pPr>
            <w:ins w:id="619" w:author="Jon.Richar" w:date="2024-01-31T13:22:00Z">
              <w:r w:rsidRPr="0011339B">
                <w:rPr>
                  <w:rFonts w:ascii="Calibri" w:eastAsia="Times New Roman" w:hAnsi="Calibri" w:cs="Calibri"/>
                  <w:color w:val="000000"/>
                </w:rPr>
                <w:t>71.43</w:t>
              </w:r>
            </w:ins>
          </w:p>
        </w:tc>
        <w:tc>
          <w:tcPr>
            <w:tcW w:w="720" w:type="dxa"/>
            <w:shd w:val="clear" w:color="auto" w:fill="auto"/>
            <w:noWrap/>
            <w:vAlign w:val="bottom"/>
            <w:hideMark/>
            <w:tcPrChange w:id="620" w:author="Jon.Richar" w:date="2024-01-31T13:23:00Z">
              <w:tcPr>
                <w:tcW w:w="897" w:type="dxa"/>
                <w:shd w:val="clear" w:color="auto" w:fill="auto"/>
                <w:noWrap/>
                <w:vAlign w:val="bottom"/>
                <w:hideMark/>
              </w:tcPr>
            </w:tcPrChange>
          </w:tcPr>
          <w:p w14:paraId="62490382" w14:textId="77777777" w:rsidR="0011339B" w:rsidRPr="0011339B" w:rsidRDefault="0011339B" w:rsidP="0011339B">
            <w:pPr>
              <w:spacing w:after="0" w:line="240" w:lineRule="auto"/>
              <w:jc w:val="right"/>
              <w:rPr>
                <w:ins w:id="621" w:author="Jon.Richar" w:date="2024-01-31T13:22:00Z"/>
                <w:rFonts w:ascii="Calibri" w:eastAsia="Times New Roman" w:hAnsi="Calibri" w:cs="Calibri"/>
                <w:color w:val="000000"/>
              </w:rPr>
            </w:pPr>
            <w:ins w:id="622" w:author="Jon.Richar" w:date="2024-01-31T13:22:00Z">
              <w:r w:rsidRPr="0011339B">
                <w:rPr>
                  <w:rFonts w:ascii="Calibri" w:eastAsia="Times New Roman" w:hAnsi="Calibri" w:cs="Calibri"/>
                  <w:color w:val="000000"/>
                </w:rPr>
                <w:t>6.82</w:t>
              </w:r>
            </w:ins>
          </w:p>
        </w:tc>
        <w:tc>
          <w:tcPr>
            <w:tcW w:w="6878" w:type="dxa"/>
            <w:shd w:val="clear" w:color="auto" w:fill="auto"/>
            <w:noWrap/>
            <w:vAlign w:val="bottom"/>
            <w:hideMark/>
            <w:tcPrChange w:id="623" w:author="Jon.Richar" w:date="2024-01-31T13:23:00Z">
              <w:tcPr>
                <w:tcW w:w="6878" w:type="dxa"/>
                <w:shd w:val="clear" w:color="auto" w:fill="auto"/>
                <w:noWrap/>
                <w:vAlign w:val="bottom"/>
                <w:hideMark/>
              </w:tcPr>
            </w:tcPrChange>
          </w:tcPr>
          <w:p w14:paraId="261880BF" w14:textId="0C1CA109" w:rsidR="0011339B" w:rsidRPr="0011339B" w:rsidRDefault="0011339B" w:rsidP="006376C7">
            <w:pPr>
              <w:spacing w:after="0" w:line="240" w:lineRule="auto"/>
              <w:rPr>
                <w:ins w:id="624" w:author="Jon.Richar" w:date="2024-01-31T13:22:00Z"/>
                <w:rFonts w:ascii="Times New Roman" w:eastAsia="Times New Roman" w:hAnsi="Times New Roman" w:cs="Times New Roman"/>
                <w:color w:val="000000"/>
                <w:sz w:val="20"/>
                <w:szCs w:val="20"/>
              </w:rPr>
            </w:pPr>
            <w:ins w:id="625" w:author="Jon.Richar" w:date="2024-01-31T13:22:00Z">
              <w:r w:rsidRPr="0011339B">
                <w:rPr>
                  <w:rFonts w:ascii="Times New Roman" w:eastAsia="Times New Roman" w:hAnsi="Times New Roman" w:cs="Times New Roman"/>
                  <w:color w:val="000000"/>
                  <w:sz w:val="20"/>
                  <w:szCs w:val="20"/>
                </w:rPr>
                <w:t xml:space="preserve">Female Bairdi, FHS lag 2, </w:t>
              </w:r>
            </w:ins>
            <w:ins w:id="626" w:author="Jon.Richar" w:date="2024-01-31T14:21:00Z">
              <w:r w:rsidR="006376C7">
                <w:rPr>
                  <w:rFonts w:ascii="Times New Roman" w:eastAsia="Times New Roman" w:hAnsi="Times New Roman" w:cs="Times New Roman"/>
                  <w:color w:val="000000"/>
                  <w:sz w:val="20"/>
                  <w:szCs w:val="20"/>
                </w:rPr>
                <w:t>mature</w:t>
              </w:r>
            </w:ins>
            <w:ins w:id="627" w:author="Jon.Richar" w:date="2024-01-31T13:22:00Z">
              <w:r w:rsidRPr="0011339B">
                <w:rPr>
                  <w:rFonts w:ascii="Times New Roman" w:eastAsia="Times New Roman" w:hAnsi="Times New Roman" w:cs="Times New Roman"/>
                  <w:color w:val="000000"/>
                  <w:sz w:val="20"/>
                  <w:szCs w:val="20"/>
                </w:rPr>
                <w:t xml:space="preserve"> female opilio, May-July SST</w:t>
              </w:r>
            </w:ins>
          </w:p>
        </w:tc>
      </w:tr>
      <w:tr w:rsidR="0011339B" w:rsidRPr="0011339B" w14:paraId="31B0B894" w14:textId="77777777" w:rsidTr="0011339B">
        <w:tblPrEx>
          <w:tblPrExChange w:id="628" w:author="Jon.Richar" w:date="2024-01-31T13:23:00Z">
            <w:tblPrEx>
              <w:tblBorders>
                <w:insideH w:val="single" w:sz="4" w:space="0" w:color="auto"/>
                <w:insideV w:val="single" w:sz="4" w:space="0" w:color="auto"/>
              </w:tblBorders>
            </w:tblPrEx>
          </w:tblPrExChange>
        </w:tblPrEx>
        <w:trPr>
          <w:trHeight w:val="259"/>
          <w:ins w:id="629" w:author="Jon.Richar" w:date="2024-01-31T13:22:00Z"/>
          <w:trPrChange w:id="630" w:author="Jon.Richar" w:date="2024-01-31T13:23:00Z">
            <w:trPr>
              <w:trHeight w:val="259"/>
            </w:trPr>
          </w:trPrChange>
        </w:trPr>
        <w:tc>
          <w:tcPr>
            <w:tcW w:w="796" w:type="dxa"/>
            <w:shd w:val="clear" w:color="auto" w:fill="auto"/>
            <w:noWrap/>
            <w:vAlign w:val="bottom"/>
            <w:hideMark/>
            <w:tcPrChange w:id="631" w:author="Jon.Richar" w:date="2024-01-31T13:23:00Z">
              <w:tcPr>
                <w:tcW w:w="995" w:type="dxa"/>
                <w:shd w:val="clear" w:color="auto" w:fill="auto"/>
                <w:noWrap/>
                <w:vAlign w:val="bottom"/>
                <w:hideMark/>
              </w:tcPr>
            </w:tcPrChange>
          </w:tcPr>
          <w:p w14:paraId="20631D0C" w14:textId="77777777" w:rsidR="0011339B" w:rsidRPr="0011339B" w:rsidRDefault="0011339B" w:rsidP="0011339B">
            <w:pPr>
              <w:spacing w:after="0" w:line="240" w:lineRule="auto"/>
              <w:jc w:val="right"/>
              <w:rPr>
                <w:ins w:id="632" w:author="Jon.Richar" w:date="2024-01-31T13:22:00Z"/>
                <w:rFonts w:ascii="Calibri" w:eastAsia="Times New Roman" w:hAnsi="Calibri" w:cs="Calibri"/>
                <w:color w:val="000000"/>
              </w:rPr>
            </w:pPr>
            <w:ins w:id="633" w:author="Jon.Richar" w:date="2024-01-31T13:22:00Z">
              <w:r w:rsidRPr="0011339B">
                <w:rPr>
                  <w:rFonts w:ascii="Calibri" w:eastAsia="Times New Roman" w:hAnsi="Calibri" w:cs="Calibri"/>
                  <w:color w:val="000000"/>
                </w:rPr>
                <w:t>26</w:t>
              </w:r>
            </w:ins>
          </w:p>
        </w:tc>
        <w:tc>
          <w:tcPr>
            <w:tcW w:w="459" w:type="dxa"/>
            <w:shd w:val="clear" w:color="auto" w:fill="auto"/>
            <w:noWrap/>
            <w:vAlign w:val="bottom"/>
            <w:hideMark/>
            <w:tcPrChange w:id="634" w:author="Jon.Richar" w:date="2024-01-31T13:23:00Z">
              <w:tcPr>
                <w:tcW w:w="750" w:type="dxa"/>
                <w:shd w:val="clear" w:color="auto" w:fill="auto"/>
                <w:noWrap/>
                <w:vAlign w:val="bottom"/>
                <w:hideMark/>
              </w:tcPr>
            </w:tcPrChange>
          </w:tcPr>
          <w:p w14:paraId="155E17E6" w14:textId="77777777" w:rsidR="0011339B" w:rsidRPr="0011339B" w:rsidRDefault="0011339B" w:rsidP="0011339B">
            <w:pPr>
              <w:spacing w:after="0" w:line="240" w:lineRule="auto"/>
              <w:jc w:val="right"/>
              <w:rPr>
                <w:ins w:id="635" w:author="Jon.Richar" w:date="2024-01-31T13:22:00Z"/>
                <w:rFonts w:ascii="Calibri" w:eastAsia="Times New Roman" w:hAnsi="Calibri" w:cs="Calibri"/>
                <w:color w:val="000000"/>
              </w:rPr>
            </w:pPr>
            <w:ins w:id="636" w:author="Jon.Richar" w:date="2024-01-31T13:22:00Z">
              <w:r w:rsidRPr="0011339B">
                <w:rPr>
                  <w:rFonts w:ascii="Calibri" w:eastAsia="Times New Roman" w:hAnsi="Calibri" w:cs="Calibri"/>
                  <w:color w:val="000000"/>
                </w:rPr>
                <w:t>8</w:t>
              </w:r>
            </w:ins>
          </w:p>
        </w:tc>
        <w:tc>
          <w:tcPr>
            <w:tcW w:w="720" w:type="dxa"/>
            <w:shd w:val="clear" w:color="auto" w:fill="auto"/>
            <w:noWrap/>
            <w:vAlign w:val="bottom"/>
            <w:hideMark/>
            <w:tcPrChange w:id="637" w:author="Jon.Richar" w:date="2024-01-31T13:23:00Z">
              <w:tcPr>
                <w:tcW w:w="1200" w:type="dxa"/>
                <w:shd w:val="clear" w:color="auto" w:fill="auto"/>
                <w:noWrap/>
                <w:vAlign w:val="bottom"/>
                <w:hideMark/>
              </w:tcPr>
            </w:tcPrChange>
          </w:tcPr>
          <w:p w14:paraId="55C7916B" w14:textId="77777777" w:rsidR="0011339B" w:rsidRPr="0011339B" w:rsidRDefault="0011339B" w:rsidP="0011339B">
            <w:pPr>
              <w:spacing w:after="0" w:line="240" w:lineRule="auto"/>
              <w:jc w:val="right"/>
              <w:rPr>
                <w:ins w:id="638" w:author="Jon.Richar" w:date="2024-01-31T13:22:00Z"/>
                <w:rFonts w:ascii="Calibri" w:eastAsia="Times New Roman" w:hAnsi="Calibri" w:cs="Calibri"/>
                <w:color w:val="000000"/>
              </w:rPr>
            </w:pPr>
            <w:ins w:id="639" w:author="Jon.Richar" w:date="2024-01-31T13:22:00Z">
              <w:r w:rsidRPr="0011339B">
                <w:rPr>
                  <w:rFonts w:ascii="Calibri" w:eastAsia="Times New Roman" w:hAnsi="Calibri" w:cs="Calibri"/>
                  <w:color w:val="000000"/>
                </w:rPr>
                <w:t>71.69</w:t>
              </w:r>
            </w:ins>
          </w:p>
        </w:tc>
        <w:tc>
          <w:tcPr>
            <w:tcW w:w="720" w:type="dxa"/>
            <w:shd w:val="clear" w:color="auto" w:fill="auto"/>
            <w:noWrap/>
            <w:vAlign w:val="bottom"/>
            <w:hideMark/>
            <w:tcPrChange w:id="640" w:author="Jon.Richar" w:date="2024-01-31T13:23:00Z">
              <w:tcPr>
                <w:tcW w:w="897" w:type="dxa"/>
                <w:shd w:val="clear" w:color="auto" w:fill="auto"/>
                <w:noWrap/>
                <w:vAlign w:val="bottom"/>
                <w:hideMark/>
              </w:tcPr>
            </w:tcPrChange>
          </w:tcPr>
          <w:p w14:paraId="64229EEB" w14:textId="77777777" w:rsidR="0011339B" w:rsidRPr="0011339B" w:rsidRDefault="0011339B" w:rsidP="0011339B">
            <w:pPr>
              <w:spacing w:after="0" w:line="240" w:lineRule="auto"/>
              <w:jc w:val="right"/>
              <w:rPr>
                <w:ins w:id="641" w:author="Jon.Richar" w:date="2024-01-31T13:22:00Z"/>
                <w:rFonts w:ascii="Calibri" w:eastAsia="Times New Roman" w:hAnsi="Calibri" w:cs="Calibri"/>
                <w:color w:val="000000"/>
              </w:rPr>
            </w:pPr>
            <w:ins w:id="642" w:author="Jon.Richar" w:date="2024-01-31T13:22:00Z">
              <w:r w:rsidRPr="0011339B">
                <w:rPr>
                  <w:rFonts w:ascii="Calibri" w:eastAsia="Times New Roman" w:hAnsi="Calibri" w:cs="Calibri"/>
                  <w:color w:val="000000"/>
                </w:rPr>
                <w:t>7.08</w:t>
              </w:r>
            </w:ins>
          </w:p>
        </w:tc>
        <w:tc>
          <w:tcPr>
            <w:tcW w:w="6878" w:type="dxa"/>
            <w:shd w:val="clear" w:color="auto" w:fill="auto"/>
            <w:noWrap/>
            <w:vAlign w:val="bottom"/>
            <w:hideMark/>
            <w:tcPrChange w:id="643" w:author="Jon.Richar" w:date="2024-01-31T13:23:00Z">
              <w:tcPr>
                <w:tcW w:w="6878" w:type="dxa"/>
                <w:shd w:val="clear" w:color="auto" w:fill="auto"/>
                <w:noWrap/>
                <w:vAlign w:val="bottom"/>
                <w:hideMark/>
              </w:tcPr>
            </w:tcPrChange>
          </w:tcPr>
          <w:p w14:paraId="1F37908A" w14:textId="3E6F39AA" w:rsidR="0011339B" w:rsidRPr="0011339B" w:rsidRDefault="0011339B" w:rsidP="006376C7">
            <w:pPr>
              <w:spacing w:after="0" w:line="240" w:lineRule="auto"/>
              <w:rPr>
                <w:ins w:id="644" w:author="Jon.Richar" w:date="2024-01-31T13:22:00Z"/>
                <w:rFonts w:ascii="Times New Roman" w:eastAsia="Times New Roman" w:hAnsi="Times New Roman" w:cs="Times New Roman"/>
                <w:color w:val="000000"/>
                <w:sz w:val="20"/>
                <w:szCs w:val="20"/>
              </w:rPr>
            </w:pPr>
            <w:ins w:id="645" w:author="Jon.Richar" w:date="2024-01-31T13:22:00Z">
              <w:r w:rsidRPr="0011339B">
                <w:rPr>
                  <w:rFonts w:ascii="Times New Roman" w:eastAsia="Times New Roman" w:hAnsi="Times New Roman" w:cs="Times New Roman"/>
                  <w:color w:val="000000"/>
                  <w:sz w:val="20"/>
                  <w:szCs w:val="20"/>
                </w:rPr>
                <w:t xml:space="preserve">Female Bairdi, FHS lag 2, </w:t>
              </w:r>
            </w:ins>
            <w:ins w:id="646" w:author="Jon.Richar" w:date="2024-01-31T14:21:00Z">
              <w:r w:rsidR="006376C7">
                <w:rPr>
                  <w:rFonts w:ascii="Times New Roman" w:eastAsia="Times New Roman" w:hAnsi="Times New Roman" w:cs="Times New Roman"/>
                  <w:color w:val="000000"/>
                  <w:sz w:val="20"/>
                  <w:szCs w:val="20"/>
                </w:rPr>
                <w:t>mature</w:t>
              </w:r>
            </w:ins>
            <w:ins w:id="647" w:author="Jon.Richar" w:date="2024-01-31T13:22:00Z">
              <w:r w:rsidRPr="0011339B">
                <w:rPr>
                  <w:rFonts w:ascii="Times New Roman" w:eastAsia="Times New Roman" w:hAnsi="Times New Roman" w:cs="Times New Roman"/>
                  <w:color w:val="000000"/>
                  <w:sz w:val="20"/>
                  <w:szCs w:val="20"/>
                </w:rPr>
                <w:t xml:space="preserve"> female opilio, NW wind</w:t>
              </w:r>
            </w:ins>
          </w:p>
        </w:tc>
      </w:tr>
      <w:tr w:rsidR="0011339B" w:rsidRPr="0011339B" w14:paraId="513F58BC" w14:textId="77777777" w:rsidTr="0011339B">
        <w:tblPrEx>
          <w:tblPrExChange w:id="648" w:author="Jon.Richar" w:date="2024-01-31T13:23:00Z">
            <w:tblPrEx>
              <w:tblBorders>
                <w:insideH w:val="single" w:sz="4" w:space="0" w:color="auto"/>
                <w:insideV w:val="single" w:sz="4" w:space="0" w:color="auto"/>
              </w:tblBorders>
            </w:tblPrEx>
          </w:tblPrExChange>
        </w:tblPrEx>
        <w:trPr>
          <w:trHeight w:val="259"/>
          <w:ins w:id="649" w:author="Jon.Richar" w:date="2024-01-31T13:22:00Z"/>
          <w:trPrChange w:id="650" w:author="Jon.Richar" w:date="2024-01-31T13:23:00Z">
            <w:trPr>
              <w:trHeight w:val="259"/>
            </w:trPr>
          </w:trPrChange>
        </w:trPr>
        <w:tc>
          <w:tcPr>
            <w:tcW w:w="796" w:type="dxa"/>
            <w:shd w:val="clear" w:color="auto" w:fill="auto"/>
            <w:noWrap/>
            <w:vAlign w:val="bottom"/>
            <w:hideMark/>
            <w:tcPrChange w:id="651" w:author="Jon.Richar" w:date="2024-01-31T13:23:00Z">
              <w:tcPr>
                <w:tcW w:w="995" w:type="dxa"/>
                <w:shd w:val="clear" w:color="auto" w:fill="auto"/>
                <w:noWrap/>
                <w:vAlign w:val="bottom"/>
                <w:hideMark/>
              </w:tcPr>
            </w:tcPrChange>
          </w:tcPr>
          <w:p w14:paraId="63A5D351" w14:textId="77777777" w:rsidR="0011339B" w:rsidRPr="0011339B" w:rsidRDefault="0011339B" w:rsidP="0011339B">
            <w:pPr>
              <w:spacing w:after="0" w:line="240" w:lineRule="auto"/>
              <w:jc w:val="right"/>
              <w:rPr>
                <w:ins w:id="652" w:author="Jon.Richar" w:date="2024-01-31T13:22:00Z"/>
                <w:rFonts w:ascii="Calibri" w:eastAsia="Times New Roman" w:hAnsi="Calibri" w:cs="Calibri"/>
                <w:color w:val="000000"/>
              </w:rPr>
            </w:pPr>
            <w:ins w:id="653" w:author="Jon.Richar" w:date="2024-01-31T13:22:00Z">
              <w:r w:rsidRPr="0011339B">
                <w:rPr>
                  <w:rFonts w:ascii="Calibri" w:eastAsia="Times New Roman" w:hAnsi="Calibri" w:cs="Calibri"/>
                  <w:color w:val="000000"/>
                </w:rPr>
                <w:t>2</w:t>
              </w:r>
            </w:ins>
          </w:p>
        </w:tc>
        <w:tc>
          <w:tcPr>
            <w:tcW w:w="459" w:type="dxa"/>
            <w:shd w:val="clear" w:color="auto" w:fill="auto"/>
            <w:noWrap/>
            <w:vAlign w:val="bottom"/>
            <w:hideMark/>
            <w:tcPrChange w:id="654" w:author="Jon.Richar" w:date="2024-01-31T13:23:00Z">
              <w:tcPr>
                <w:tcW w:w="750" w:type="dxa"/>
                <w:shd w:val="clear" w:color="auto" w:fill="auto"/>
                <w:noWrap/>
                <w:vAlign w:val="bottom"/>
                <w:hideMark/>
              </w:tcPr>
            </w:tcPrChange>
          </w:tcPr>
          <w:p w14:paraId="6BA8A430" w14:textId="77777777" w:rsidR="0011339B" w:rsidRPr="0011339B" w:rsidRDefault="0011339B" w:rsidP="0011339B">
            <w:pPr>
              <w:spacing w:after="0" w:line="240" w:lineRule="auto"/>
              <w:jc w:val="right"/>
              <w:rPr>
                <w:ins w:id="655" w:author="Jon.Richar" w:date="2024-01-31T13:22:00Z"/>
                <w:rFonts w:ascii="Calibri" w:eastAsia="Times New Roman" w:hAnsi="Calibri" w:cs="Calibri"/>
                <w:color w:val="000000"/>
              </w:rPr>
            </w:pPr>
            <w:ins w:id="656"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657" w:author="Jon.Richar" w:date="2024-01-31T13:23:00Z">
              <w:tcPr>
                <w:tcW w:w="1200" w:type="dxa"/>
                <w:shd w:val="clear" w:color="auto" w:fill="auto"/>
                <w:noWrap/>
                <w:vAlign w:val="bottom"/>
                <w:hideMark/>
              </w:tcPr>
            </w:tcPrChange>
          </w:tcPr>
          <w:p w14:paraId="3FAFB681" w14:textId="77777777" w:rsidR="0011339B" w:rsidRPr="0011339B" w:rsidRDefault="0011339B" w:rsidP="0011339B">
            <w:pPr>
              <w:spacing w:after="0" w:line="240" w:lineRule="auto"/>
              <w:jc w:val="right"/>
              <w:rPr>
                <w:ins w:id="658" w:author="Jon.Richar" w:date="2024-01-31T13:22:00Z"/>
                <w:rFonts w:ascii="Calibri" w:eastAsia="Times New Roman" w:hAnsi="Calibri" w:cs="Calibri"/>
                <w:color w:val="000000"/>
              </w:rPr>
            </w:pPr>
            <w:ins w:id="659" w:author="Jon.Richar" w:date="2024-01-31T13:22:00Z">
              <w:r w:rsidRPr="0011339B">
                <w:rPr>
                  <w:rFonts w:ascii="Calibri" w:eastAsia="Times New Roman" w:hAnsi="Calibri" w:cs="Calibri"/>
                  <w:color w:val="000000"/>
                </w:rPr>
                <w:t>76.65</w:t>
              </w:r>
            </w:ins>
          </w:p>
        </w:tc>
        <w:tc>
          <w:tcPr>
            <w:tcW w:w="720" w:type="dxa"/>
            <w:shd w:val="clear" w:color="auto" w:fill="auto"/>
            <w:noWrap/>
            <w:vAlign w:val="bottom"/>
            <w:hideMark/>
            <w:tcPrChange w:id="660" w:author="Jon.Richar" w:date="2024-01-31T13:23:00Z">
              <w:tcPr>
                <w:tcW w:w="897" w:type="dxa"/>
                <w:shd w:val="clear" w:color="auto" w:fill="auto"/>
                <w:noWrap/>
                <w:vAlign w:val="bottom"/>
                <w:hideMark/>
              </w:tcPr>
            </w:tcPrChange>
          </w:tcPr>
          <w:p w14:paraId="52F95073" w14:textId="77777777" w:rsidR="0011339B" w:rsidRPr="0011339B" w:rsidRDefault="0011339B" w:rsidP="0011339B">
            <w:pPr>
              <w:spacing w:after="0" w:line="240" w:lineRule="auto"/>
              <w:jc w:val="right"/>
              <w:rPr>
                <w:ins w:id="661" w:author="Jon.Richar" w:date="2024-01-31T13:22:00Z"/>
                <w:rFonts w:ascii="Calibri" w:eastAsia="Times New Roman" w:hAnsi="Calibri" w:cs="Calibri"/>
                <w:color w:val="000000"/>
              </w:rPr>
            </w:pPr>
            <w:ins w:id="662" w:author="Jon.Richar" w:date="2024-01-31T13:22:00Z">
              <w:r w:rsidRPr="0011339B">
                <w:rPr>
                  <w:rFonts w:ascii="Calibri" w:eastAsia="Times New Roman" w:hAnsi="Calibri" w:cs="Calibri"/>
                  <w:color w:val="000000"/>
                </w:rPr>
                <w:t>12.03</w:t>
              </w:r>
            </w:ins>
          </w:p>
        </w:tc>
        <w:tc>
          <w:tcPr>
            <w:tcW w:w="6878" w:type="dxa"/>
            <w:shd w:val="clear" w:color="auto" w:fill="auto"/>
            <w:noWrap/>
            <w:vAlign w:val="bottom"/>
            <w:hideMark/>
            <w:tcPrChange w:id="663" w:author="Jon.Richar" w:date="2024-01-31T13:23:00Z">
              <w:tcPr>
                <w:tcW w:w="6878" w:type="dxa"/>
                <w:shd w:val="clear" w:color="auto" w:fill="auto"/>
                <w:noWrap/>
                <w:vAlign w:val="bottom"/>
                <w:hideMark/>
              </w:tcPr>
            </w:tcPrChange>
          </w:tcPr>
          <w:p w14:paraId="41902099" w14:textId="5B577E94" w:rsidR="0011339B" w:rsidRPr="0011339B" w:rsidRDefault="006376C7" w:rsidP="0011339B">
            <w:pPr>
              <w:spacing w:after="0" w:line="240" w:lineRule="auto"/>
              <w:rPr>
                <w:ins w:id="664" w:author="Jon.Richar" w:date="2024-01-31T13:22:00Z"/>
                <w:rFonts w:ascii="Times New Roman" w:eastAsia="Times New Roman" w:hAnsi="Times New Roman" w:cs="Times New Roman"/>
                <w:color w:val="000000"/>
                <w:sz w:val="20"/>
                <w:szCs w:val="20"/>
              </w:rPr>
            </w:pPr>
            <w:ins w:id="665" w:author="Jon.Richar" w:date="2024-01-31T13:22:00Z">
              <w:r>
                <w:rPr>
                  <w:rFonts w:ascii="Times New Roman" w:eastAsia="Times New Roman" w:hAnsi="Times New Roman" w:cs="Times New Roman"/>
                  <w:color w:val="000000"/>
                  <w:sz w:val="20"/>
                  <w:szCs w:val="20"/>
                </w:rPr>
                <w:t xml:space="preserve">Female Bairdi, </w:t>
              </w:r>
            </w:ins>
            <w:ins w:id="666" w:author="Jon.Richar" w:date="2024-01-31T14:21:00Z">
              <w:r>
                <w:rPr>
                  <w:rFonts w:ascii="Times New Roman" w:eastAsia="Times New Roman" w:hAnsi="Times New Roman" w:cs="Times New Roman"/>
                  <w:color w:val="000000"/>
                  <w:sz w:val="20"/>
                  <w:szCs w:val="20"/>
                </w:rPr>
                <w:t>mature</w:t>
              </w:r>
              <w:r w:rsidRPr="0011339B">
                <w:rPr>
                  <w:rFonts w:ascii="Times New Roman" w:eastAsia="Times New Roman" w:hAnsi="Times New Roman" w:cs="Times New Roman"/>
                  <w:color w:val="000000"/>
                  <w:sz w:val="20"/>
                  <w:szCs w:val="20"/>
                </w:rPr>
                <w:t xml:space="preserve"> </w:t>
              </w:r>
            </w:ins>
            <w:ins w:id="667" w:author="Jon.Richar" w:date="2024-01-31T13:22:00Z">
              <w:r w:rsidR="0011339B" w:rsidRPr="0011339B">
                <w:rPr>
                  <w:rFonts w:ascii="Times New Roman" w:eastAsia="Times New Roman" w:hAnsi="Times New Roman" w:cs="Times New Roman"/>
                  <w:color w:val="000000"/>
                  <w:sz w:val="20"/>
                  <w:szCs w:val="20"/>
                </w:rPr>
                <w:t>female opilio</w:t>
              </w:r>
            </w:ins>
          </w:p>
        </w:tc>
      </w:tr>
      <w:tr w:rsidR="0011339B" w:rsidRPr="0011339B" w14:paraId="2E44C385" w14:textId="77777777" w:rsidTr="0011339B">
        <w:tblPrEx>
          <w:tblPrExChange w:id="668" w:author="Jon.Richar" w:date="2024-01-31T13:23:00Z">
            <w:tblPrEx>
              <w:tblBorders>
                <w:insideH w:val="single" w:sz="4" w:space="0" w:color="auto"/>
                <w:insideV w:val="single" w:sz="4" w:space="0" w:color="auto"/>
              </w:tblBorders>
            </w:tblPrEx>
          </w:tblPrExChange>
        </w:tblPrEx>
        <w:trPr>
          <w:trHeight w:val="259"/>
          <w:ins w:id="669" w:author="Jon.Richar" w:date="2024-01-31T13:22:00Z"/>
          <w:trPrChange w:id="670" w:author="Jon.Richar" w:date="2024-01-31T13:23:00Z">
            <w:trPr>
              <w:trHeight w:val="259"/>
            </w:trPr>
          </w:trPrChange>
        </w:trPr>
        <w:tc>
          <w:tcPr>
            <w:tcW w:w="796" w:type="dxa"/>
            <w:shd w:val="clear" w:color="auto" w:fill="auto"/>
            <w:noWrap/>
            <w:vAlign w:val="bottom"/>
            <w:hideMark/>
            <w:tcPrChange w:id="671" w:author="Jon.Richar" w:date="2024-01-31T13:23:00Z">
              <w:tcPr>
                <w:tcW w:w="995" w:type="dxa"/>
                <w:shd w:val="clear" w:color="auto" w:fill="auto"/>
                <w:noWrap/>
                <w:vAlign w:val="bottom"/>
                <w:hideMark/>
              </w:tcPr>
            </w:tcPrChange>
          </w:tcPr>
          <w:p w14:paraId="063C0542" w14:textId="77777777" w:rsidR="0011339B" w:rsidRPr="0011339B" w:rsidRDefault="0011339B" w:rsidP="0011339B">
            <w:pPr>
              <w:spacing w:after="0" w:line="240" w:lineRule="auto"/>
              <w:jc w:val="right"/>
              <w:rPr>
                <w:ins w:id="672" w:author="Jon.Richar" w:date="2024-01-31T13:22:00Z"/>
                <w:rFonts w:ascii="Calibri" w:eastAsia="Times New Roman" w:hAnsi="Calibri" w:cs="Calibri"/>
                <w:color w:val="000000"/>
              </w:rPr>
            </w:pPr>
            <w:ins w:id="673" w:author="Jon.Richar" w:date="2024-01-31T13:22:00Z">
              <w:r w:rsidRPr="0011339B">
                <w:rPr>
                  <w:rFonts w:ascii="Calibri" w:eastAsia="Times New Roman" w:hAnsi="Calibri" w:cs="Calibri"/>
                  <w:color w:val="000000"/>
                </w:rPr>
                <w:t>7</w:t>
              </w:r>
            </w:ins>
          </w:p>
        </w:tc>
        <w:tc>
          <w:tcPr>
            <w:tcW w:w="459" w:type="dxa"/>
            <w:shd w:val="clear" w:color="auto" w:fill="auto"/>
            <w:noWrap/>
            <w:vAlign w:val="bottom"/>
            <w:hideMark/>
            <w:tcPrChange w:id="674" w:author="Jon.Richar" w:date="2024-01-31T13:23:00Z">
              <w:tcPr>
                <w:tcW w:w="750" w:type="dxa"/>
                <w:shd w:val="clear" w:color="auto" w:fill="auto"/>
                <w:noWrap/>
                <w:vAlign w:val="bottom"/>
                <w:hideMark/>
              </w:tcPr>
            </w:tcPrChange>
          </w:tcPr>
          <w:p w14:paraId="47A26A1A" w14:textId="77777777" w:rsidR="0011339B" w:rsidRPr="0011339B" w:rsidRDefault="0011339B" w:rsidP="0011339B">
            <w:pPr>
              <w:spacing w:after="0" w:line="240" w:lineRule="auto"/>
              <w:jc w:val="right"/>
              <w:rPr>
                <w:ins w:id="675" w:author="Jon.Richar" w:date="2024-01-31T13:22:00Z"/>
                <w:rFonts w:ascii="Calibri" w:eastAsia="Times New Roman" w:hAnsi="Calibri" w:cs="Calibri"/>
                <w:color w:val="000000"/>
              </w:rPr>
            </w:pPr>
            <w:ins w:id="676"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677" w:author="Jon.Richar" w:date="2024-01-31T13:23:00Z">
              <w:tcPr>
                <w:tcW w:w="1200" w:type="dxa"/>
                <w:shd w:val="clear" w:color="auto" w:fill="auto"/>
                <w:noWrap/>
                <w:vAlign w:val="bottom"/>
                <w:hideMark/>
              </w:tcPr>
            </w:tcPrChange>
          </w:tcPr>
          <w:p w14:paraId="3CCD38F8" w14:textId="77777777" w:rsidR="0011339B" w:rsidRPr="0011339B" w:rsidRDefault="0011339B" w:rsidP="0011339B">
            <w:pPr>
              <w:spacing w:after="0" w:line="240" w:lineRule="auto"/>
              <w:jc w:val="right"/>
              <w:rPr>
                <w:ins w:id="678" w:author="Jon.Richar" w:date="2024-01-31T13:22:00Z"/>
                <w:rFonts w:ascii="Calibri" w:eastAsia="Times New Roman" w:hAnsi="Calibri" w:cs="Calibri"/>
                <w:color w:val="000000"/>
              </w:rPr>
            </w:pPr>
            <w:ins w:id="679" w:author="Jon.Richar" w:date="2024-01-31T13:22:00Z">
              <w:r w:rsidRPr="0011339B">
                <w:rPr>
                  <w:rFonts w:ascii="Calibri" w:eastAsia="Times New Roman" w:hAnsi="Calibri" w:cs="Calibri"/>
                  <w:color w:val="000000"/>
                </w:rPr>
                <w:t>76.97</w:t>
              </w:r>
            </w:ins>
          </w:p>
        </w:tc>
        <w:tc>
          <w:tcPr>
            <w:tcW w:w="720" w:type="dxa"/>
            <w:shd w:val="clear" w:color="auto" w:fill="auto"/>
            <w:noWrap/>
            <w:vAlign w:val="bottom"/>
            <w:hideMark/>
            <w:tcPrChange w:id="680" w:author="Jon.Richar" w:date="2024-01-31T13:23:00Z">
              <w:tcPr>
                <w:tcW w:w="897" w:type="dxa"/>
                <w:shd w:val="clear" w:color="auto" w:fill="auto"/>
                <w:noWrap/>
                <w:vAlign w:val="bottom"/>
                <w:hideMark/>
              </w:tcPr>
            </w:tcPrChange>
          </w:tcPr>
          <w:p w14:paraId="280F4D8C" w14:textId="77777777" w:rsidR="0011339B" w:rsidRPr="0011339B" w:rsidRDefault="0011339B" w:rsidP="0011339B">
            <w:pPr>
              <w:spacing w:after="0" w:line="240" w:lineRule="auto"/>
              <w:jc w:val="right"/>
              <w:rPr>
                <w:ins w:id="681" w:author="Jon.Richar" w:date="2024-01-31T13:22:00Z"/>
                <w:rFonts w:ascii="Calibri" w:eastAsia="Times New Roman" w:hAnsi="Calibri" w:cs="Calibri"/>
                <w:color w:val="000000"/>
              </w:rPr>
            </w:pPr>
            <w:ins w:id="682" w:author="Jon.Richar" w:date="2024-01-31T13:22:00Z">
              <w:r w:rsidRPr="0011339B">
                <w:rPr>
                  <w:rFonts w:ascii="Calibri" w:eastAsia="Times New Roman" w:hAnsi="Calibri" w:cs="Calibri"/>
                  <w:color w:val="000000"/>
                </w:rPr>
                <w:t>12.36</w:t>
              </w:r>
            </w:ins>
          </w:p>
        </w:tc>
        <w:tc>
          <w:tcPr>
            <w:tcW w:w="6878" w:type="dxa"/>
            <w:shd w:val="clear" w:color="auto" w:fill="auto"/>
            <w:noWrap/>
            <w:vAlign w:val="bottom"/>
            <w:hideMark/>
            <w:tcPrChange w:id="683" w:author="Jon.Richar" w:date="2024-01-31T13:23:00Z">
              <w:tcPr>
                <w:tcW w:w="6878" w:type="dxa"/>
                <w:shd w:val="clear" w:color="auto" w:fill="auto"/>
                <w:noWrap/>
                <w:vAlign w:val="bottom"/>
                <w:hideMark/>
              </w:tcPr>
            </w:tcPrChange>
          </w:tcPr>
          <w:p w14:paraId="6E1ECA53" w14:textId="77777777" w:rsidR="0011339B" w:rsidRPr="0011339B" w:rsidRDefault="0011339B" w:rsidP="0011339B">
            <w:pPr>
              <w:spacing w:after="0" w:line="240" w:lineRule="auto"/>
              <w:rPr>
                <w:ins w:id="684" w:author="Jon.Richar" w:date="2024-01-31T13:22:00Z"/>
                <w:rFonts w:ascii="Times New Roman" w:eastAsia="Times New Roman" w:hAnsi="Times New Roman" w:cs="Times New Roman"/>
                <w:color w:val="000000"/>
                <w:sz w:val="20"/>
                <w:szCs w:val="20"/>
              </w:rPr>
            </w:pPr>
            <w:ins w:id="685" w:author="Jon.Richar" w:date="2024-01-31T13:22:00Z">
              <w:r w:rsidRPr="0011339B">
                <w:rPr>
                  <w:rFonts w:ascii="Times New Roman" w:eastAsia="Times New Roman" w:hAnsi="Times New Roman" w:cs="Times New Roman"/>
                  <w:color w:val="000000"/>
                  <w:sz w:val="20"/>
                  <w:szCs w:val="20"/>
                </w:rPr>
                <w:t>Female Bairdi, FHS RA2</w:t>
              </w:r>
            </w:ins>
          </w:p>
        </w:tc>
      </w:tr>
      <w:tr w:rsidR="0011339B" w:rsidRPr="0011339B" w14:paraId="7F162787" w14:textId="77777777" w:rsidTr="0011339B">
        <w:tblPrEx>
          <w:tblPrExChange w:id="686" w:author="Jon.Richar" w:date="2024-01-31T13:23:00Z">
            <w:tblPrEx>
              <w:tblBorders>
                <w:insideH w:val="single" w:sz="4" w:space="0" w:color="auto"/>
                <w:insideV w:val="single" w:sz="4" w:space="0" w:color="auto"/>
              </w:tblBorders>
            </w:tblPrEx>
          </w:tblPrExChange>
        </w:tblPrEx>
        <w:trPr>
          <w:trHeight w:val="259"/>
          <w:ins w:id="687" w:author="Jon.Richar" w:date="2024-01-31T13:22:00Z"/>
          <w:trPrChange w:id="688" w:author="Jon.Richar" w:date="2024-01-31T13:23:00Z">
            <w:trPr>
              <w:trHeight w:val="259"/>
            </w:trPr>
          </w:trPrChange>
        </w:trPr>
        <w:tc>
          <w:tcPr>
            <w:tcW w:w="796" w:type="dxa"/>
            <w:shd w:val="clear" w:color="auto" w:fill="auto"/>
            <w:noWrap/>
            <w:vAlign w:val="bottom"/>
            <w:hideMark/>
            <w:tcPrChange w:id="689" w:author="Jon.Richar" w:date="2024-01-31T13:23:00Z">
              <w:tcPr>
                <w:tcW w:w="995" w:type="dxa"/>
                <w:shd w:val="clear" w:color="auto" w:fill="auto"/>
                <w:noWrap/>
                <w:vAlign w:val="bottom"/>
                <w:hideMark/>
              </w:tcPr>
            </w:tcPrChange>
          </w:tcPr>
          <w:p w14:paraId="1F0D986A" w14:textId="77777777" w:rsidR="0011339B" w:rsidRPr="0011339B" w:rsidRDefault="0011339B" w:rsidP="0011339B">
            <w:pPr>
              <w:spacing w:after="0" w:line="240" w:lineRule="auto"/>
              <w:jc w:val="right"/>
              <w:rPr>
                <w:ins w:id="690" w:author="Jon.Richar" w:date="2024-01-31T13:22:00Z"/>
                <w:rFonts w:ascii="Calibri" w:eastAsia="Times New Roman" w:hAnsi="Calibri" w:cs="Calibri"/>
                <w:color w:val="000000"/>
              </w:rPr>
            </w:pPr>
            <w:ins w:id="691" w:author="Jon.Richar" w:date="2024-01-31T13:22:00Z">
              <w:r w:rsidRPr="0011339B">
                <w:rPr>
                  <w:rFonts w:ascii="Calibri" w:eastAsia="Times New Roman" w:hAnsi="Calibri" w:cs="Calibri"/>
                  <w:color w:val="000000"/>
                </w:rPr>
                <w:t>15</w:t>
              </w:r>
            </w:ins>
          </w:p>
        </w:tc>
        <w:tc>
          <w:tcPr>
            <w:tcW w:w="459" w:type="dxa"/>
            <w:shd w:val="clear" w:color="auto" w:fill="auto"/>
            <w:noWrap/>
            <w:vAlign w:val="bottom"/>
            <w:hideMark/>
            <w:tcPrChange w:id="692" w:author="Jon.Richar" w:date="2024-01-31T13:23:00Z">
              <w:tcPr>
                <w:tcW w:w="750" w:type="dxa"/>
                <w:shd w:val="clear" w:color="auto" w:fill="auto"/>
                <w:noWrap/>
                <w:vAlign w:val="bottom"/>
                <w:hideMark/>
              </w:tcPr>
            </w:tcPrChange>
          </w:tcPr>
          <w:p w14:paraId="679CDED7" w14:textId="77777777" w:rsidR="0011339B" w:rsidRPr="0011339B" w:rsidRDefault="0011339B" w:rsidP="0011339B">
            <w:pPr>
              <w:spacing w:after="0" w:line="240" w:lineRule="auto"/>
              <w:jc w:val="right"/>
              <w:rPr>
                <w:ins w:id="693" w:author="Jon.Richar" w:date="2024-01-31T13:22:00Z"/>
                <w:rFonts w:ascii="Calibri" w:eastAsia="Times New Roman" w:hAnsi="Calibri" w:cs="Calibri"/>
                <w:color w:val="000000"/>
              </w:rPr>
            </w:pPr>
            <w:ins w:id="694"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695" w:author="Jon.Richar" w:date="2024-01-31T13:23:00Z">
              <w:tcPr>
                <w:tcW w:w="1200" w:type="dxa"/>
                <w:shd w:val="clear" w:color="auto" w:fill="auto"/>
                <w:noWrap/>
                <w:vAlign w:val="bottom"/>
                <w:hideMark/>
              </w:tcPr>
            </w:tcPrChange>
          </w:tcPr>
          <w:p w14:paraId="081DD120" w14:textId="77777777" w:rsidR="0011339B" w:rsidRPr="0011339B" w:rsidRDefault="0011339B" w:rsidP="0011339B">
            <w:pPr>
              <w:spacing w:after="0" w:line="240" w:lineRule="auto"/>
              <w:jc w:val="right"/>
              <w:rPr>
                <w:ins w:id="696" w:author="Jon.Richar" w:date="2024-01-31T13:22:00Z"/>
                <w:rFonts w:ascii="Calibri" w:eastAsia="Times New Roman" w:hAnsi="Calibri" w:cs="Calibri"/>
                <w:color w:val="000000"/>
              </w:rPr>
            </w:pPr>
            <w:ins w:id="697" w:author="Jon.Richar" w:date="2024-01-31T13:22:00Z">
              <w:r w:rsidRPr="0011339B">
                <w:rPr>
                  <w:rFonts w:ascii="Calibri" w:eastAsia="Times New Roman" w:hAnsi="Calibri" w:cs="Calibri"/>
                  <w:color w:val="000000"/>
                </w:rPr>
                <w:t>78.91</w:t>
              </w:r>
            </w:ins>
          </w:p>
        </w:tc>
        <w:tc>
          <w:tcPr>
            <w:tcW w:w="720" w:type="dxa"/>
            <w:shd w:val="clear" w:color="auto" w:fill="auto"/>
            <w:noWrap/>
            <w:vAlign w:val="bottom"/>
            <w:hideMark/>
            <w:tcPrChange w:id="698" w:author="Jon.Richar" w:date="2024-01-31T13:23:00Z">
              <w:tcPr>
                <w:tcW w:w="897" w:type="dxa"/>
                <w:shd w:val="clear" w:color="auto" w:fill="auto"/>
                <w:noWrap/>
                <w:vAlign w:val="bottom"/>
                <w:hideMark/>
              </w:tcPr>
            </w:tcPrChange>
          </w:tcPr>
          <w:p w14:paraId="7AEC6521" w14:textId="77777777" w:rsidR="0011339B" w:rsidRPr="0011339B" w:rsidRDefault="0011339B" w:rsidP="0011339B">
            <w:pPr>
              <w:spacing w:after="0" w:line="240" w:lineRule="auto"/>
              <w:jc w:val="right"/>
              <w:rPr>
                <w:ins w:id="699" w:author="Jon.Richar" w:date="2024-01-31T13:22:00Z"/>
                <w:rFonts w:ascii="Calibri" w:eastAsia="Times New Roman" w:hAnsi="Calibri" w:cs="Calibri"/>
                <w:color w:val="000000"/>
              </w:rPr>
            </w:pPr>
            <w:ins w:id="700" w:author="Jon.Richar" w:date="2024-01-31T13:22:00Z">
              <w:r w:rsidRPr="0011339B">
                <w:rPr>
                  <w:rFonts w:ascii="Calibri" w:eastAsia="Times New Roman" w:hAnsi="Calibri" w:cs="Calibri"/>
                  <w:color w:val="000000"/>
                </w:rPr>
                <w:t>14.30</w:t>
              </w:r>
            </w:ins>
          </w:p>
        </w:tc>
        <w:tc>
          <w:tcPr>
            <w:tcW w:w="6878" w:type="dxa"/>
            <w:shd w:val="clear" w:color="auto" w:fill="auto"/>
            <w:noWrap/>
            <w:vAlign w:val="bottom"/>
            <w:hideMark/>
            <w:tcPrChange w:id="701" w:author="Jon.Richar" w:date="2024-01-31T13:23:00Z">
              <w:tcPr>
                <w:tcW w:w="6878" w:type="dxa"/>
                <w:shd w:val="clear" w:color="auto" w:fill="auto"/>
                <w:noWrap/>
                <w:vAlign w:val="bottom"/>
                <w:hideMark/>
              </w:tcPr>
            </w:tcPrChange>
          </w:tcPr>
          <w:p w14:paraId="59F09F25" w14:textId="77777777" w:rsidR="0011339B" w:rsidRPr="0011339B" w:rsidRDefault="0011339B" w:rsidP="0011339B">
            <w:pPr>
              <w:spacing w:after="0" w:line="240" w:lineRule="auto"/>
              <w:rPr>
                <w:ins w:id="702" w:author="Jon.Richar" w:date="2024-01-31T13:22:00Z"/>
                <w:rFonts w:ascii="Times New Roman" w:eastAsia="Times New Roman" w:hAnsi="Times New Roman" w:cs="Times New Roman"/>
                <w:color w:val="000000"/>
                <w:sz w:val="20"/>
                <w:szCs w:val="20"/>
              </w:rPr>
            </w:pPr>
            <w:ins w:id="703" w:author="Jon.Richar" w:date="2024-01-31T13:22:00Z">
              <w:r w:rsidRPr="0011339B">
                <w:rPr>
                  <w:rFonts w:ascii="Times New Roman" w:eastAsia="Times New Roman" w:hAnsi="Times New Roman" w:cs="Times New Roman"/>
                  <w:color w:val="000000"/>
                  <w:sz w:val="20"/>
                  <w:szCs w:val="20"/>
                </w:rPr>
                <w:t>Female Bairdi, PDO_RA3</w:t>
              </w:r>
            </w:ins>
          </w:p>
        </w:tc>
      </w:tr>
      <w:tr w:rsidR="0011339B" w:rsidRPr="0011339B" w14:paraId="144FF5BC" w14:textId="77777777" w:rsidTr="0011339B">
        <w:tblPrEx>
          <w:tblPrExChange w:id="704" w:author="Jon.Richar" w:date="2024-01-31T13:23:00Z">
            <w:tblPrEx>
              <w:tblBorders>
                <w:insideH w:val="single" w:sz="4" w:space="0" w:color="auto"/>
                <w:insideV w:val="single" w:sz="4" w:space="0" w:color="auto"/>
              </w:tblBorders>
            </w:tblPrEx>
          </w:tblPrExChange>
        </w:tblPrEx>
        <w:trPr>
          <w:trHeight w:val="259"/>
          <w:ins w:id="705" w:author="Jon.Richar" w:date="2024-01-31T13:22:00Z"/>
          <w:trPrChange w:id="706" w:author="Jon.Richar" w:date="2024-01-31T13:23:00Z">
            <w:trPr>
              <w:trHeight w:val="259"/>
            </w:trPr>
          </w:trPrChange>
        </w:trPr>
        <w:tc>
          <w:tcPr>
            <w:tcW w:w="796" w:type="dxa"/>
            <w:shd w:val="clear" w:color="auto" w:fill="auto"/>
            <w:noWrap/>
            <w:vAlign w:val="bottom"/>
            <w:hideMark/>
            <w:tcPrChange w:id="707" w:author="Jon.Richar" w:date="2024-01-31T13:23:00Z">
              <w:tcPr>
                <w:tcW w:w="995" w:type="dxa"/>
                <w:shd w:val="clear" w:color="auto" w:fill="auto"/>
                <w:noWrap/>
                <w:vAlign w:val="bottom"/>
                <w:hideMark/>
              </w:tcPr>
            </w:tcPrChange>
          </w:tcPr>
          <w:p w14:paraId="0FF76520" w14:textId="77777777" w:rsidR="0011339B" w:rsidRPr="0011339B" w:rsidRDefault="0011339B" w:rsidP="0011339B">
            <w:pPr>
              <w:spacing w:after="0" w:line="240" w:lineRule="auto"/>
              <w:jc w:val="right"/>
              <w:rPr>
                <w:ins w:id="708" w:author="Jon.Richar" w:date="2024-01-31T13:22:00Z"/>
                <w:rFonts w:ascii="Calibri" w:eastAsia="Times New Roman" w:hAnsi="Calibri" w:cs="Calibri"/>
                <w:color w:val="000000"/>
              </w:rPr>
            </w:pPr>
            <w:ins w:id="709" w:author="Jon.Richar" w:date="2024-01-31T13:22:00Z">
              <w:r w:rsidRPr="0011339B">
                <w:rPr>
                  <w:rFonts w:ascii="Calibri" w:eastAsia="Times New Roman" w:hAnsi="Calibri" w:cs="Calibri"/>
                  <w:color w:val="000000"/>
                </w:rPr>
                <w:t>1</w:t>
              </w:r>
            </w:ins>
          </w:p>
        </w:tc>
        <w:tc>
          <w:tcPr>
            <w:tcW w:w="459" w:type="dxa"/>
            <w:shd w:val="clear" w:color="auto" w:fill="auto"/>
            <w:noWrap/>
            <w:vAlign w:val="bottom"/>
            <w:hideMark/>
            <w:tcPrChange w:id="710" w:author="Jon.Richar" w:date="2024-01-31T13:23:00Z">
              <w:tcPr>
                <w:tcW w:w="750" w:type="dxa"/>
                <w:shd w:val="clear" w:color="auto" w:fill="auto"/>
                <w:noWrap/>
                <w:vAlign w:val="bottom"/>
                <w:hideMark/>
              </w:tcPr>
            </w:tcPrChange>
          </w:tcPr>
          <w:p w14:paraId="20EF3280" w14:textId="77777777" w:rsidR="0011339B" w:rsidRPr="0011339B" w:rsidRDefault="0011339B" w:rsidP="0011339B">
            <w:pPr>
              <w:spacing w:after="0" w:line="240" w:lineRule="auto"/>
              <w:jc w:val="right"/>
              <w:rPr>
                <w:ins w:id="711" w:author="Jon.Richar" w:date="2024-01-31T13:22:00Z"/>
                <w:rFonts w:ascii="Calibri" w:eastAsia="Times New Roman" w:hAnsi="Calibri" w:cs="Calibri"/>
                <w:color w:val="000000"/>
              </w:rPr>
            </w:pPr>
            <w:ins w:id="712" w:author="Jon.Richar" w:date="2024-01-31T13:22:00Z">
              <w:r w:rsidRPr="0011339B">
                <w:rPr>
                  <w:rFonts w:ascii="Calibri" w:eastAsia="Times New Roman" w:hAnsi="Calibri" w:cs="Calibri"/>
                  <w:color w:val="000000"/>
                </w:rPr>
                <w:t>5</w:t>
              </w:r>
            </w:ins>
          </w:p>
        </w:tc>
        <w:tc>
          <w:tcPr>
            <w:tcW w:w="720" w:type="dxa"/>
            <w:shd w:val="clear" w:color="auto" w:fill="auto"/>
            <w:noWrap/>
            <w:vAlign w:val="bottom"/>
            <w:hideMark/>
            <w:tcPrChange w:id="713" w:author="Jon.Richar" w:date="2024-01-31T13:23:00Z">
              <w:tcPr>
                <w:tcW w:w="1200" w:type="dxa"/>
                <w:shd w:val="clear" w:color="auto" w:fill="auto"/>
                <w:noWrap/>
                <w:vAlign w:val="bottom"/>
                <w:hideMark/>
              </w:tcPr>
            </w:tcPrChange>
          </w:tcPr>
          <w:p w14:paraId="137122FB" w14:textId="77777777" w:rsidR="0011339B" w:rsidRPr="0011339B" w:rsidRDefault="0011339B" w:rsidP="0011339B">
            <w:pPr>
              <w:spacing w:after="0" w:line="240" w:lineRule="auto"/>
              <w:jc w:val="right"/>
              <w:rPr>
                <w:ins w:id="714" w:author="Jon.Richar" w:date="2024-01-31T13:22:00Z"/>
                <w:rFonts w:ascii="Calibri" w:eastAsia="Times New Roman" w:hAnsi="Calibri" w:cs="Calibri"/>
                <w:color w:val="000000"/>
              </w:rPr>
            </w:pPr>
            <w:ins w:id="715" w:author="Jon.Richar" w:date="2024-01-31T13:22:00Z">
              <w:r w:rsidRPr="0011339B">
                <w:rPr>
                  <w:rFonts w:ascii="Calibri" w:eastAsia="Times New Roman" w:hAnsi="Calibri" w:cs="Calibri"/>
                  <w:color w:val="000000"/>
                </w:rPr>
                <w:t>79.40</w:t>
              </w:r>
            </w:ins>
          </w:p>
        </w:tc>
        <w:tc>
          <w:tcPr>
            <w:tcW w:w="720" w:type="dxa"/>
            <w:shd w:val="clear" w:color="auto" w:fill="auto"/>
            <w:noWrap/>
            <w:vAlign w:val="bottom"/>
            <w:hideMark/>
            <w:tcPrChange w:id="716" w:author="Jon.Richar" w:date="2024-01-31T13:23:00Z">
              <w:tcPr>
                <w:tcW w:w="897" w:type="dxa"/>
                <w:shd w:val="clear" w:color="auto" w:fill="auto"/>
                <w:noWrap/>
                <w:vAlign w:val="bottom"/>
                <w:hideMark/>
              </w:tcPr>
            </w:tcPrChange>
          </w:tcPr>
          <w:p w14:paraId="7657BFC9" w14:textId="77777777" w:rsidR="0011339B" w:rsidRPr="0011339B" w:rsidRDefault="0011339B" w:rsidP="0011339B">
            <w:pPr>
              <w:spacing w:after="0" w:line="240" w:lineRule="auto"/>
              <w:jc w:val="right"/>
              <w:rPr>
                <w:ins w:id="717" w:author="Jon.Richar" w:date="2024-01-31T13:22:00Z"/>
                <w:rFonts w:ascii="Calibri" w:eastAsia="Times New Roman" w:hAnsi="Calibri" w:cs="Calibri"/>
                <w:color w:val="000000"/>
              </w:rPr>
            </w:pPr>
            <w:ins w:id="718" w:author="Jon.Richar" w:date="2024-01-31T13:22:00Z">
              <w:r w:rsidRPr="0011339B">
                <w:rPr>
                  <w:rFonts w:ascii="Calibri" w:eastAsia="Times New Roman" w:hAnsi="Calibri" w:cs="Calibri"/>
                  <w:color w:val="000000"/>
                </w:rPr>
                <w:t>14.78</w:t>
              </w:r>
            </w:ins>
          </w:p>
        </w:tc>
        <w:tc>
          <w:tcPr>
            <w:tcW w:w="6878" w:type="dxa"/>
            <w:shd w:val="clear" w:color="auto" w:fill="auto"/>
            <w:noWrap/>
            <w:vAlign w:val="bottom"/>
            <w:hideMark/>
            <w:tcPrChange w:id="719" w:author="Jon.Richar" w:date="2024-01-31T13:23:00Z">
              <w:tcPr>
                <w:tcW w:w="6878" w:type="dxa"/>
                <w:shd w:val="clear" w:color="auto" w:fill="auto"/>
                <w:noWrap/>
                <w:vAlign w:val="bottom"/>
                <w:hideMark/>
              </w:tcPr>
            </w:tcPrChange>
          </w:tcPr>
          <w:p w14:paraId="1F658299" w14:textId="77777777" w:rsidR="0011339B" w:rsidRPr="0011339B" w:rsidRDefault="0011339B" w:rsidP="0011339B">
            <w:pPr>
              <w:spacing w:after="0" w:line="240" w:lineRule="auto"/>
              <w:rPr>
                <w:ins w:id="720" w:author="Jon.Richar" w:date="2024-01-31T13:22:00Z"/>
                <w:rFonts w:ascii="Times New Roman" w:eastAsia="Times New Roman" w:hAnsi="Times New Roman" w:cs="Times New Roman"/>
                <w:color w:val="000000"/>
                <w:sz w:val="20"/>
                <w:szCs w:val="20"/>
              </w:rPr>
            </w:pPr>
            <w:ins w:id="721" w:author="Jon.Richar" w:date="2024-01-31T13:22:00Z">
              <w:r w:rsidRPr="0011339B">
                <w:rPr>
                  <w:rFonts w:ascii="Times New Roman" w:eastAsia="Times New Roman" w:hAnsi="Times New Roman" w:cs="Times New Roman"/>
                  <w:color w:val="000000"/>
                  <w:sz w:val="20"/>
                  <w:szCs w:val="20"/>
                </w:rPr>
                <w:t>Female Bairdi</w:t>
              </w:r>
            </w:ins>
          </w:p>
        </w:tc>
      </w:tr>
      <w:tr w:rsidR="0011339B" w:rsidRPr="0011339B" w14:paraId="7544B391" w14:textId="77777777" w:rsidTr="0011339B">
        <w:tblPrEx>
          <w:tblPrExChange w:id="722" w:author="Jon.Richar" w:date="2024-01-31T13:23:00Z">
            <w:tblPrEx>
              <w:tblBorders>
                <w:insideH w:val="single" w:sz="4" w:space="0" w:color="auto"/>
                <w:insideV w:val="single" w:sz="4" w:space="0" w:color="auto"/>
              </w:tblBorders>
            </w:tblPrEx>
          </w:tblPrExChange>
        </w:tblPrEx>
        <w:trPr>
          <w:trHeight w:val="259"/>
          <w:ins w:id="723" w:author="Jon.Richar" w:date="2024-01-31T13:22:00Z"/>
          <w:trPrChange w:id="724" w:author="Jon.Richar" w:date="2024-01-31T13:23:00Z">
            <w:trPr>
              <w:trHeight w:val="259"/>
            </w:trPr>
          </w:trPrChange>
        </w:trPr>
        <w:tc>
          <w:tcPr>
            <w:tcW w:w="796" w:type="dxa"/>
            <w:shd w:val="clear" w:color="auto" w:fill="auto"/>
            <w:noWrap/>
            <w:vAlign w:val="bottom"/>
            <w:hideMark/>
            <w:tcPrChange w:id="725" w:author="Jon.Richar" w:date="2024-01-31T13:23:00Z">
              <w:tcPr>
                <w:tcW w:w="995" w:type="dxa"/>
                <w:shd w:val="clear" w:color="auto" w:fill="auto"/>
                <w:noWrap/>
                <w:vAlign w:val="bottom"/>
                <w:hideMark/>
              </w:tcPr>
            </w:tcPrChange>
          </w:tcPr>
          <w:p w14:paraId="5A92F214" w14:textId="77777777" w:rsidR="0011339B" w:rsidRPr="0011339B" w:rsidRDefault="0011339B" w:rsidP="0011339B">
            <w:pPr>
              <w:spacing w:after="0" w:line="240" w:lineRule="auto"/>
              <w:jc w:val="right"/>
              <w:rPr>
                <w:ins w:id="726" w:author="Jon.Richar" w:date="2024-01-31T13:22:00Z"/>
                <w:rFonts w:ascii="Calibri" w:eastAsia="Times New Roman" w:hAnsi="Calibri" w:cs="Calibri"/>
                <w:color w:val="000000"/>
              </w:rPr>
            </w:pPr>
            <w:ins w:id="727" w:author="Jon.Richar" w:date="2024-01-31T13:22:00Z">
              <w:r w:rsidRPr="0011339B">
                <w:rPr>
                  <w:rFonts w:ascii="Calibri" w:eastAsia="Times New Roman" w:hAnsi="Calibri" w:cs="Calibri"/>
                  <w:color w:val="000000"/>
                </w:rPr>
                <w:t>14</w:t>
              </w:r>
            </w:ins>
          </w:p>
        </w:tc>
        <w:tc>
          <w:tcPr>
            <w:tcW w:w="459" w:type="dxa"/>
            <w:shd w:val="clear" w:color="auto" w:fill="auto"/>
            <w:noWrap/>
            <w:vAlign w:val="bottom"/>
            <w:hideMark/>
            <w:tcPrChange w:id="728" w:author="Jon.Richar" w:date="2024-01-31T13:23:00Z">
              <w:tcPr>
                <w:tcW w:w="750" w:type="dxa"/>
                <w:shd w:val="clear" w:color="auto" w:fill="auto"/>
                <w:noWrap/>
                <w:vAlign w:val="bottom"/>
                <w:hideMark/>
              </w:tcPr>
            </w:tcPrChange>
          </w:tcPr>
          <w:p w14:paraId="525DDFBA" w14:textId="77777777" w:rsidR="0011339B" w:rsidRPr="0011339B" w:rsidRDefault="0011339B" w:rsidP="0011339B">
            <w:pPr>
              <w:spacing w:after="0" w:line="240" w:lineRule="auto"/>
              <w:jc w:val="right"/>
              <w:rPr>
                <w:ins w:id="729" w:author="Jon.Richar" w:date="2024-01-31T13:22:00Z"/>
                <w:rFonts w:ascii="Calibri" w:eastAsia="Times New Roman" w:hAnsi="Calibri" w:cs="Calibri"/>
                <w:color w:val="000000"/>
              </w:rPr>
            </w:pPr>
            <w:ins w:id="730"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731" w:author="Jon.Richar" w:date="2024-01-31T13:23:00Z">
              <w:tcPr>
                <w:tcW w:w="1200" w:type="dxa"/>
                <w:shd w:val="clear" w:color="auto" w:fill="auto"/>
                <w:noWrap/>
                <w:vAlign w:val="bottom"/>
                <w:hideMark/>
              </w:tcPr>
            </w:tcPrChange>
          </w:tcPr>
          <w:p w14:paraId="765CC313" w14:textId="77777777" w:rsidR="0011339B" w:rsidRPr="0011339B" w:rsidRDefault="0011339B" w:rsidP="0011339B">
            <w:pPr>
              <w:spacing w:after="0" w:line="240" w:lineRule="auto"/>
              <w:jc w:val="right"/>
              <w:rPr>
                <w:ins w:id="732" w:author="Jon.Richar" w:date="2024-01-31T13:22:00Z"/>
                <w:rFonts w:ascii="Calibri" w:eastAsia="Times New Roman" w:hAnsi="Calibri" w:cs="Calibri"/>
                <w:color w:val="000000"/>
              </w:rPr>
            </w:pPr>
            <w:ins w:id="733" w:author="Jon.Richar" w:date="2024-01-31T13:22:00Z">
              <w:r w:rsidRPr="0011339B">
                <w:rPr>
                  <w:rFonts w:ascii="Calibri" w:eastAsia="Times New Roman" w:hAnsi="Calibri" w:cs="Calibri"/>
                  <w:color w:val="000000"/>
                </w:rPr>
                <w:t>80.02</w:t>
              </w:r>
            </w:ins>
          </w:p>
        </w:tc>
        <w:tc>
          <w:tcPr>
            <w:tcW w:w="720" w:type="dxa"/>
            <w:shd w:val="clear" w:color="auto" w:fill="auto"/>
            <w:noWrap/>
            <w:vAlign w:val="bottom"/>
            <w:hideMark/>
            <w:tcPrChange w:id="734" w:author="Jon.Richar" w:date="2024-01-31T13:23:00Z">
              <w:tcPr>
                <w:tcW w:w="897" w:type="dxa"/>
                <w:shd w:val="clear" w:color="auto" w:fill="auto"/>
                <w:noWrap/>
                <w:vAlign w:val="bottom"/>
                <w:hideMark/>
              </w:tcPr>
            </w:tcPrChange>
          </w:tcPr>
          <w:p w14:paraId="5FB4AE4E" w14:textId="77777777" w:rsidR="0011339B" w:rsidRPr="0011339B" w:rsidRDefault="0011339B" w:rsidP="0011339B">
            <w:pPr>
              <w:spacing w:after="0" w:line="240" w:lineRule="auto"/>
              <w:jc w:val="right"/>
              <w:rPr>
                <w:ins w:id="735" w:author="Jon.Richar" w:date="2024-01-31T13:22:00Z"/>
                <w:rFonts w:ascii="Calibri" w:eastAsia="Times New Roman" w:hAnsi="Calibri" w:cs="Calibri"/>
                <w:color w:val="000000"/>
              </w:rPr>
            </w:pPr>
            <w:ins w:id="736" w:author="Jon.Richar" w:date="2024-01-31T13:22:00Z">
              <w:r w:rsidRPr="0011339B">
                <w:rPr>
                  <w:rFonts w:ascii="Calibri" w:eastAsia="Times New Roman" w:hAnsi="Calibri" w:cs="Calibri"/>
                  <w:color w:val="000000"/>
                </w:rPr>
                <w:t>15.40</w:t>
              </w:r>
            </w:ins>
          </w:p>
        </w:tc>
        <w:tc>
          <w:tcPr>
            <w:tcW w:w="6878" w:type="dxa"/>
            <w:shd w:val="clear" w:color="auto" w:fill="auto"/>
            <w:noWrap/>
            <w:vAlign w:val="bottom"/>
            <w:hideMark/>
            <w:tcPrChange w:id="737" w:author="Jon.Richar" w:date="2024-01-31T13:23:00Z">
              <w:tcPr>
                <w:tcW w:w="6878" w:type="dxa"/>
                <w:shd w:val="clear" w:color="auto" w:fill="auto"/>
                <w:noWrap/>
                <w:vAlign w:val="bottom"/>
                <w:hideMark/>
              </w:tcPr>
            </w:tcPrChange>
          </w:tcPr>
          <w:p w14:paraId="318FD0A9" w14:textId="77777777" w:rsidR="0011339B" w:rsidRPr="0011339B" w:rsidRDefault="0011339B" w:rsidP="0011339B">
            <w:pPr>
              <w:spacing w:after="0" w:line="240" w:lineRule="auto"/>
              <w:rPr>
                <w:ins w:id="738" w:author="Jon.Richar" w:date="2024-01-31T13:22:00Z"/>
                <w:rFonts w:ascii="Times New Roman" w:eastAsia="Times New Roman" w:hAnsi="Times New Roman" w:cs="Times New Roman"/>
                <w:color w:val="000000"/>
                <w:sz w:val="20"/>
                <w:szCs w:val="20"/>
              </w:rPr>
            </w:pPr>
            <w:ins w:id="739" w:author="Jon.Richar" w:date="2024-01-31T13:22:00Z">
              <w:r w:rsidRPr="0011339B">
                <w:rPr>
                  <w:rFonts w:ascii="Times New Roman" w:eastAsia="Times New Roman" w:hAnsi="Times New Roman" w:cs="Times New Roman"/>
                  <w:color w:val="000000"/>
                  <w:sz w:val="20"/>
                  <w:szCs w:val="20"/>
                </w:rPr>
                <w:t>Female Bairdi, PDO RA2</w:t>
              </w:r>
            </w:ins>
          </w:p>
        </w:tc>
      </w:tr>
      <w:tr w:rsidR="0011339B" w:rsidRPr="0011339B" w14:paraId="1AA5266D" w14:textId="77777777" w:rsidTr="0011339B">
        <w:tblPrEx>
          <w:tblPrExChange w:id="740" w:author="Jon.Richar" w:date="2024-01-31T13:23:00Z">
            <w:tblPrEx>
              <w:tblBorders>
                <w:insideH w:val="single" w:sz="4" w:space="0" w:color="auto"/>
                <w:insideV w:val="single" w:sz="4" w:space="0" w:color="auto"/>
              </w:tblBorders>
            </w:tblPrEx>
          </w:tblPrExChange>
        </w:tblPrEx>
        <w:trPr>
          <w:trHeight w:val="259"/>
          <w:ins w:id="741" w:author="Jon.Richar" w:date="2024-01-31T13:22:00Z"/>
          <w:trPrChange w:id="742" w:author="Jon.Richar" w:date="2024-01-31T13:23:00Z">
            <w:trPr>
              <w:trHeight w:val="259"/>
            </w:trPr>
          </w:trPrChange>
        </w:trPr>
        <w:tc>
          <w:tcPr>
            <w:tcW w:w="796" w:type="dxa"/>
            <w:shd w:val="clear" w:color="auto" w:fill="auto"/>
            <w:noWrap/>
            <w:vAlign w:val="bottom"/>
            <w:hideMark/>
            <w:tcPrChange w:id="743" w:author="Jon.Richar" w:date="2024-01-31T13:23:00Z">
              <w:tcPr>
                <w:tcW w:w="995" w:type="dxa"/>
                <w:shd w:val="clear" w:color="auto" w:fill="auto"/>
                <w:noWrap/>
                <w:vAlign w:val="bottom"/>
                <w:hideMark/>
              </w:tcPr>
            </w:tcPrChange>
          </w:tcPr>
          <w:p w14:paraId="67A9A926" w14:textId="77777777" w:rsidR="0011339B" w:rsidRPr="0011339B" w:rsidRDefault="0011339B" w:rsidP="0011339B">
            <w:pPr>
              <w:spacing w:after="0" w:line="240" w:lineRule="auto"/>
              <w:jc w:val="right"/>
              <w:rPr>
                <w:ins w:id="744" w:author="Jon.Richar" w:date="2024-01-31T13:22:00Z"/>
                <w:rFonts w:ascii="Calibri" w:eastAsia="Times New Roman" w:hAnsi="Calibri" w:cs="Calibri"/>
                <w:color w:val="000000"/>
              </w:rPr>
            </w:pPr>
            <w:ins w:id="745" w:author="Jon.Richar" w:date="2024-01-31T13:22:00Z">
              <w:r w:rsidRPr="0011339B">
                <w:rPr>
                  <w:rFonts w:ascii="Calibri" w:eastAsia="Times New Roman" w:hAnsi="Calibri" w:cs="Calibri"/>
                  <w:color w:val="000000"/>
                </w:rPr>
                <w:t>9</w:t>
              </w:r>
            </w:ins>
          </w:p>
        </w:tc>
        <w:tc>
          <w:tcPr>
            <w:tcW w:w="459" w:type="dxa"/>
            <w:shd w:val="clear" w:color="auto" w:fill="auto"/>
            <w:noWrap/>
            <w:vAlign w:val="bottom"/>
            <w:hideMark/>
            <w:tcPrChange w:id="746" w:author="Jon.Richar" w:date="2024-01-31T13:23:00Z">
              <w:tcPr>
                <w:tcW w:w="750" w:type="dxa"/>
                <w:shd w:val="clear" w:color="auto" w:fill="auto"/>
                <w:noWrap/>
                <w:vAlign w:val="bottom"/>
                <w:hideMark/>
              </w:tcPr>
            </w:tcPrChange>
          </w:tcPr>
          <w:p w14:paraId="72CB1129" w14:textId="77777777" w:rsidR="0011339B" w:rsidRPr="0011339B" w:rsidRDefault="0011339B" w:rsidP="0011339B">
            <w:pPr>
              <w:spacing w:after="0" w:line="240" w:lineRule="auto"/>
              <w:jc w:val="right"/>
              <w:rPr>
                <w:ins w:id="747" w:author="Jon.Richar" w:date="2024-01-31T13:22:00Z"/>
                <w:rFonts w:ascii="Calibri" w:eastAsia="Times New Roman" w:hAnsi="Calibri" w:cs="Calibri"/>
                <w:color w:val="000000"/>
              </w:rPr>
            </w:pPr>
            <w:ins w:id="748" w:author="Jon.Richar" w:date="2024-01-31T13:22:00Z">
              <w:r w:rsidRPr="0011339B">
                <w:rPr>
                  <w:rFonts w:ascii="Calibri" w:eastAsia="Times New Roman" w:hAnsi="Calibri" w:cs="Calibri"/>
                  <w:color w:val="000000"/>
                </w:rPr>
                <w:t>7</w:t>
              </w:r>
            </w:ins>
          </w:p>
        </w:tc>
        <w:tc>
          <w:tcPr>
            <w:tcW w:w="720" w:type="dxa"/>
            <w:shd w:val="clear" w:color="auto" w:fill="auto"/>
            <w:noWrap/>
            <w:vAlign w:val="bottom"/>
            <w:hideMark/>
            <w:tcPrChange w:id="749" w:author="Jon.Richar" w:date="2024-01-31T13:23:00Z">
              <w:tcPr>
                <w:tcW w:w="1200" w:type="dxa"/>
                <w:shd w:val="clear" w:color="auto" w:fill="auto"/>
                <w:noWrap/>
                <w:vAlign w:val="bottom"/>
                <w:hideMark/>
              </w:tcPr>
            </w:tcPrChange>
          </w:tcPr>
          <w:p w14:paraId="735E437C" w14:textId="77777777" w:rsidR="0011339B" w:rsidRPr="0011339B" w:rsidRDefault="0011339B" w:rsidP="0011339B">
            <w:pPr>
              <w:spacing w:after="0" w:line="240" w:lineRule="auto"/>
              <w:jc w:val="right"/>
              <w:rPr>
                <w:ins w:id="750" w:author="Jon.Richar" w:date="2024-01-31T13:22:00Z"/>
                <w:rFonts w:ascii="Calibri" w:eastAsia="Times New Roman" w:hAnsi="Calibri" w:cs="Calibri"/>
                <w:color w:val="000000"/>
              </w:rPr>
            </w:pPr>
            <w:ins w:id="751" w:author="Jon.Richar" w:date="2024-01-31T13:22:00Z">
              <w:r w:rsidRPr="0011339B">
                <w:rPr>
                  <w:rFonts w:ascii="Calibri" w:eastAsia="Times New Roman" w:hAnsi="Calibri" w:cs="Calibri"/>
                  <w:color w:val="000000"/>
                </w:rPr>
                <w:t>80.11</w:t>
              </w:r>
            </w:ins>
          </w:p>
        </w:tc>
        <w:tc>
          <w:tcPr>
            <w:tcW w:w="720" w:type="dxa"/>
            <w:shd w:val="clear" w:color="auto" w:fill="auto"/>
            <w:noWrap/>
            <w:vAlign w:val="bottom"/>
            <w:hideMark/>
            <w:tcPrChange w:id="752" w:author="Jon.Richar" w:date="2024-01-31T13:23:00Z">
              <w:tcPr>
                <w:tcW w:w="897" w:type="dxa"/>
                <w:shd w:val="clear" w:color="auto" w:fill="auto"/>
                <w:noWrap/>
                <w:vAlign w:val="bottom"/>
                <w:hideMark/>
              </w:tcPr>
            </w:tcPrChange>
          </w:tcPr>
          <w:p w14:paraId="024FD3FA" w14:textId="77777777" w:rsidR="0011339B" w:rsidRPr="0011339B" w:rsidRDefault="0011339B" w:rsidP="0011339B">
            <w:pPr>
              <w:spacing w:after="0" w:line="240" w:lineRule="auto"/>
              <w:jc w:val="right"/>
              <w:rPr>
                <w:ins w:id="753" w:author="Jon.Richar" w:date="2024-01-31T13:22:00Z"/>
                <w:rFonts w:ascii="Calibri" w:eastAsia="Times New Roman" w:hAnsi="Calibri" w:cs="Calibri"/>
                <w:color w:val="000000"/>
              </w:rPr>
            </w:pPr>
            <w:ins w:id="754" w:author="Jon.Richar" w:date="2024-01-31T13:22:00Z">
              <w:r w:rsidRPr="0011339B">
                <w:rPr>
                  <w:rFonts w:ascii="Calibri" w:eastAsia="Times New Roman" w:hAnsi="Calibri" w:cs="Calibri"/>
                  <w:color w:val="000000"/>
                </w:rPr>
                <w:t>15.50</w:t>
              </w:r>
            </w:ins>
          </w:p>
        </w:tc>
        <w:tc>
          <w:tcPr>
            <w:tcW w:w="6878" w:type="dxa"/>
            <w:shd w:val="clear" w:color="auto" w:fill="auto"/>
            <w:noWrap/>
            <w:vAlign w:val="bottom"/>
            <w:hideMark/>
            <w:tcPrChange w:id="755" w:author="Jon.Richar" w:date="2024-01-31T13:23:00Z">
              <w:tcPr>
                <w:tcW w:w="6878" w:type="dxa"/>
                <w:shd w:val="clear" w:color="auto" w:fill="auto"/>
                <w:noWrap/>
                <w:vAlign w:val="bottom"/>
                <w:hideMark/>
              </w:tcPr>
            </w:tcPrChange>
          </w:tcPr>
          <w:p w14:paraId="4B83CEE6" w14:textId="77777777" w:rsidR="0011339B" w:rsidRPr="0011339B" w:rsidRDefault="0011339B" w:rsidP="0011339B">
            <w:pPr>
              <w:spacing w:after="0" w:line="240" w:lineRule="auto"/>
              <w:rPr>
                <w:ins w:id="756" w:author="Jon.Richar" w:date="2024-01-31T13:22:00Z"/>
                <w:rFonts w:ascii="Times New Roman" w:eastAsia="Times New Roman" w:hAnsi="Times New Roman" w:cs="Times New Roman"/>
                <w:color w:val="000000"/>
                <w:sz w:val="20"/>
                <w:szCs w:val="20"/>
              </w:rPr>
            </w:pPr>
            <w:ins w:id="757" w:author="Jon.Richar" w:date="2024-01-31T13:22:00Z">
              <w:r w:rsidRPr="0011339B">
                <w:rPr>
                  <w:rFonts w:ascii="Times New Roman" w:eastAsia="Times New Roman" w:hAnsi="Times New Roman" w:cs="Times New Roman"/>
                  <w:color w:val="000000"/>
                  <w:sz w:val="20"/>
                  <w:szCs w:val="20"/>
                </w:rPr>
                <w:t>Female Bairdi, Pacific cod RA2, FHS RA2</w:t>
              </w:r>
            </w:ins>
          </w:p>
        </w:tc>
      </w:tr>
      <w:tr w:rsidR="0011339B" w:rsidRPr="0011339B" w14:paraId="58903F29" w14:textId="77777777" w:rsidTr="0011339B">
        <w:tblPrEx>
          <w:tblPrExChange w:id="758" w:author="Jon.Richar" w:date="2024-01-31T13:23:00Z">
            <w:tblPrEx>
              <w:tblBorders>
                <w:insideH w:val="single" w:sz="4" w:space="0" w:color="auto"/>
                <w:insideV w:val="single" w:sz="4" w:space="0" w:color="auto"/>
              </w:tblBorders>
            </w:tblPrEx>
          </w:tblPrExChange>
        </w:tblPrEx>
        <w:trPr>
          <w:trHeight w:val="259"/>
          <w:ins w:id="759" w:author="Jon.Richar" w:date="2024-01-31T13:22:00Z"/>
          <w:trPrChange w:id="760" w:author="Jon.Richar" w:date="2024-01-31T13:23:00Z">
            <w:trPr>
              <w:trHeight w:val="259"/>
            </w:trPr>
          </w:trPrChange>
        </w:trPr>
        <w:tc>
          <w:tcPr>
            <w:tcW w:w="796" w:type="dxa"/>
            <w:shd w:val="clear" w:color="auto" w:fill="auto"/>
            <w:noWrap/>
            <w:vAlign w:val="bottom"/>
            <w:hideMark/>
            <w:tcPrChange w:id="761" w:author="Jon.Richar" w:date="2024-01-31T13:23:00Z">
              <w:tcPr>
                <w:tcW w:w="995" w:type="dxa"/>
                <w:shd w:val="clear" w:color="auto" w:fill="auto"/>
                <w:noWrap/>
                <w:vAlign w:val="bottom"/>
                <w:hideMark/>
              </w:tcPr>
            </w:tcPrChange>
          </w:tcPr>
          <w:p w14:paraId="4CBFD80C" w14:textId="77777777" w:rsidR="0011339B" w:rsidRPr="0011339B" w:rsidRDefault="0011339B" w:rsidP="0011339B">
            <w:pPr>
              <w:spacing w:after="0" w:line="240" w:lineRule="auto"/>
              <w:jc w:val="right"/>
              <w:rPr>
                <w:ins w:id="762" w:author="Jon.Richar" w:date="2024-01-31T13:22:00Z"/>
                <w:rFonts w:ascii="Calibri" w:eastAsia="Times New Roman" w:hAnsi="Calibri" w:cs="Calibri"/>
                <w:color w:val="000000"/>
              </w:rPr>
            </w:pPr>
            <w:ins w:id="763" w:author="Jon.Richar" w:date="2024-01-31T13:22:00Z">
              <w:r w:rsidRPr="0011339B">
                <w:rPr>
                  <w:rFonts w:ascii="Calibri" w:eastAsia="Times New Roman" w:hAnsi="Calibri" w:cs="Calibri"/>
                  <w:color w:val="000000"/>
                </w:rPr>
                <w:t>11</w:t>
              </w:r>
            </w:ins>
          </w:p>
        </w:tc>
        <w:tc>
          <w:tcPr>
            <w:tcW w:w="459" w:type="dxa"/>
            <w:shd w:val="clear" w:color="auto" w:fill="auto"/>
            <w:noWrap/>
            <w:vAlign w:val="bottom"/>
            <w:hideMark/>
            <w:tcPrChange w:id="764" w:author="Jon.Richar" w:date="2024-01-31T13:23:00Z">
              <w:tcPr>
                <w:tcW w:w="750" w:type="dxa"/>
                <w:shd w:val="clear" w:color="auto" w:fill="auto"/>
                <w:noWrap/>
                <w:vAlign w:val="bottom"/>
                <w:hideMark/>
              </w:tcPr>
            </w:tcPrChange>
          </w:tcPr>
          <w:p w14:paraId="76D023E4" w14:textId="77777777" w:rsidR="0011339B" w:rsidRPr="0011339B" w:rsidRDefault="0011339B" w:rsidP="0011339B">
            <w:pPr>
              <w:spacing w:after="0" w:line="240" w:lineRule="auto"/>
              <w:jc w:val="right"/>
              <w:rPr>
                <w:ins w:id="765" w:author="Jon.Richar" w:date="2024-01-31T13:22:00Z"/>
                <w:rFonts w:ascii="Calibri" w:eastAsia="Times New Roman" w:hAnsi="Calibri" w:cs="Calibri"/>
                <w:color w:val="000000"/>
              </w:rPr>
            </w:pPr>
            <w:ins w:id="766"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767" w:author="Jon.Richar" w:date="2024-01-31T13:23:00Z">
              <w:tcPr>
                <w:tcW w:w="1200" w:type="dxa"/>
                <w:shd w:val="clear" w:color="auto" w:fill="auto"/>
                <w:noWrap/>
                <w:vAlign w:val="bottom"/>
                <w:hideMark/>
              </w:tcPr>
            </w:tcPrChange>
          </w:tcPr>
          <w:p w14:paraId="29FDD25F" w14:textId="77777777" w:rsidR="0011339B" w:rsidRPr="0011339B" w:rsidRDefault="0011339B" w:rsidP="0011339B">
            <w:pPr>
              <w:spacing w:after="0" w:line="240" w:lineRule="auto"/>
              <w:jc w:val="right"/>
              <w:rPr>
                <w:ins w:id="768" w:author="Jon.Richar" w:date="2024-01-31T13:22:00Z"/>
                <w:rFonts w:ascii="Calibri" w:eastAsia="Times New Roman" w:hAnsi="Calibri" w:cs="Calibri"/>
                <w:color w:val="000000"/>
              </w:rPr>
            </w:pPr>
            <w:ins w:id="769" w:author="Jon.Richar" w:date="2024-01-31T13:22:00Z">
              <w:r w:rsidRPr="0011339B">
                <w:rPr>
                  <w:rFonts w:ascii="Calibri" w:eastAsia="Times New Roman" w:hAnsi="Calibri" w:cs="Calibri"/>
                  <w:color w:val="000000"/>
                </w:rPr>
                <w:t>80.89</w:t>
              </w:r>
            </w:ins>
          </w:p>
        </w:tc>
        <w:tc>
          <w:tcPr>
            <w:tcW w:w="720" w:type="dxa"/>
            <w:shd w:val="clear" w:color="auto" w:fill="auto"/>
            <w:noWrap/>
            <w:vAlign w:val="bottom"/>
            <w:hideMark/>
            <w:tcPrChange w:id="770" w:author="Jon.Richar" w:date="2024-01-31T13:23:00Z">
              <w:tcPr>
                <w:tcW w:w="897" w:type="dxa"/>
                <w:shd w:val="clear" w:color="auto" w:fill="auto"/>
                <w:noWrap/>
                <w:vAlign w:val="bottom"/>
                <w:hideMark/>
              </w:tcPr>
            </w:tcPrChange>
          </w:tcPr>
          <w:p w14:paraId="097C59C3" w14:textId="77777777" w:rsidR="0011339B" w:rsidRPr="0011339B" w:rsidRDefault="0011339B" w:rsidP="0011339B">
            <w:pPr>
              <w:spacing w:after="0" w:line="240" w:lineRule="auto"/>
              <w:jc w:val="right"/>
              <w:rPr>
                <w:ins w:id="771" w:author="Jon.Richar" w:date="2024-01-31T13:22:00Z"/>
                <w:rFonts w:ascii="Calibri" w:eastAsia="Times New Roman" w:hAnsi="Calibri" w:cs="Calibri"/>
                <w:color w:val="000000"/>
              </w:rPr>
            </w:pPr>
            <w:ins w:id="772" w:author="Jon.Richar" w:date="2024-01-31T13:22:00Z">
              <w:r w:rsidRPr="0011339B">
                <w:rPr>
                  <w:rFonts w:ascii="Calibri" w:eastAsia="Times New Roman" w:hAnsi="Calibri" w:cs="Calibri"/>
                  <w:color w:val="000000"/>
                </w:rPr>
                <w:t>16.28</w:t>
              </w:r>
            </w:ins>
          </w:p>
        </w:tc>
        <w:tc>
          <w:tcPr>
            <w:tcW w:w="6878" w:type="dxa"/>
            <w:shd w:val="clear" w:color="auto" w:fill="auto"/>
            <w:noWrap/>
            <w:vAlign w:val="bottom"/>
            <w:hideMark/>
            <w:tcPrChange w:id="773" w:author="Jon.Richar" w:date="2024-01-31T13:23:00Z">
              <w:tcPr>
                <w:tcW w:w="6878" w:type="dxa"/>
                <w:shd w:val="clear" w:color="auto" w:fill="auto"/>
                <w:noWrap/>
                <w:vAlign w:val="bottom"/>
                <w:hideMark/>
              </w:tcPr>
            </w:tcPrChange>
          </w:tcPr>
          <w:p w14:paraId="028C39C0" w14:textId="77777777" w:rsidR="0011339B" w:rsidRPr="0011339B" w:rsidRDefault="0011339B" w:rsidP="0011339B">
            <w:pPr>
              <w:spacing w:after="0" w:line="240" w:lineRule="auto"/>
              <w:rPr>
                <w:ins w:id="774" w:author="Jon.Richar" w:date="2024-01-31T13:22:00Z"/>
                <w:rFonts w:ascii="Times New Roman" w:eastAsia="Times New Roman" w:hAnsi="Times New Roman" w:cs="Times New Roman"/>
                <w:color w:val="000000"/>
                <w:sz w:val="20"/>
                <w:szCs w:val="20"/>
              </w:rPr>
            </w:pPr>
            <w:ins w:id="775" w:author="Jon.Richar" w:date="2024-01-31T13:22:00Z">
              <w:r w:rsidRPr="0011339B">
                <w:rPr>
                  <w:rFonts w:ascii="Times New Roman" w:eastAsia="Times New Roman" w:hAnsi="Times New Roman" w:cs="Times New Roman"/>
                  <w:color w:val="000000"/>
                  <w:sz w:val="20"/>
                  <w:szCs w:val="20"/>
                </w:rPr>
                <w:t>Female Bairdi, NBT 3 yr minimum</w:t>
              </w:r>
            </w:ins>
          </w:p>
        </w:tc>
      </w:tr>
      <w:tr w:rsidR="0011339B" w:rsidRPr="0011339B" w14:paraId="4ECC9519" w14:textId="77777777" w:rsidTr="0011339B">
        <w:tblPrEx>
          <w:tblPrExChange w:id="776" w:author="Jon.Richar" w:date="2024-01-31T13:23:00Z">
            <w:tblPrEx>
              <w:tblBorders>
                <w:insideH w:val="single" w:sz="4" w:space="0" w:color="auto"/>
                <w:insideV w:val="single" w:sz="4" w:space="0" w:color="auto"/>
              </w:tblBorders>
            </w:tblPrEx>
          </w:tblPrExChange>
        </w:tblPrEx>
        <w:trPr>
          <w:trHeight w:val="259"/>
          <w:ins w:id="777" w:author="Jon.Richar" w:date="2024-01-31T13:22:00Z"/>
          <w:trPrChange w:id="778" w:author="Jon.Richar" w:date="2024-01-31T13:23:00Z">
            <w:trPr>
              <w:trHeight w:val="259"/>
            </w:trPr>
          </w:trPrChange>
        </w:trPr>
        <w:tc>
          <w:tcPr>
            <w:tcW w:w="796" w:type="dxa"/>
            <w:shd w:val="clear" w:color="auto" w:fill="auto"/>
            <w:noWrap/>
            <w:vAlign w:val="bottom"/>
            <w:hideMark/>
            <w:tcPrChange w:id="779" w:author="Jon.Richar" w:date="2024-01-31T13:23:00Z">
              <w:tcPr>
                <w:tcW w:w="995" w:type="dxa"/>
                <w:shd w:val="clear" w:color="auto" w:fill="auto"/>
                <w:noWrap/>
                <w:vAlign w:val="bottom"/>
                <w:hideMark/>
              </w:tcPr>
            </w:tcPrChange>
          </w:tcPr>
          <w:p w14:paraId="30D3DB85" w14:textId="77777777" w:rsidR="0011339B" w:rsidRPr="0011339B" w:rsidRDefault="0011339B" w:rsidP="0011339B">
            <w:pPr>
              <w:spacing w:after="0" w:line="240" w:lineRule="auto"/>
              <w:jc w:val="right"/>
              <w:rPr>
                <w:ins w:id="780" w:author="Jon.Richar" w:date="2024-01-31T13:22:00Z"/>
                <w:rFonts w:ascii="Calibri" w:eastAsia="Times New Roman" w:hAnsi="Calibri" w:cs="Calibri"/>
                <w:color w:val="000000"/>
              </w:rPr>
            </w:pPr>
            <w:ins w:id="781" w:author="Jon.Richar" w:date="2024-01-31T13:22:00Z">
              <w:r w:rsidRPr="0011339B">
                <w:rPr>
                  <w:rFonts w:ascii="Calibri" w:eastAsia="Times New Roman" w:hAnsi="Calibri" w:cs="Calibri"/>
                  <w:color w:val="000000"/>
                </w:rPr>
                <w:t>4</w:t>
              </w:r>
            </w:ins>
          </w:p>
        </w:tc>
        <w:tc>
          <w:tcPr>
            <w:tcW w:w="459" w:type="dxa"/>
            <w:shd w:val="clear" w:color="auto" w:fill="auto"/>
            <w:noWrap/>
            <w:vAlign w:val="bottom"/>
            <w:hideMark/>
            <w:tcPrChange w:id="782" w:author="Jon.Richar" w:date="2024-01-31T13:23:00Z">
              <w:tcPr>
                <w:tcW w:w="750" w:type="dxa"/>
                <w:shd w:val="clear" w:color="auto" w:fill="auto"/>
                <w:noWrap/>
                <w:vAlign w:val="bottom"/>
                <w:hideMark/>
              </w:tcPr>
            </w:tcPrChange>
          </w:tcPr>
          <w:p w14:paraId="4A993CB5" w14:textId="77777777" w:rsidR="0011339B" w:rsidRPr="0011339B" w:rsidRDefault="0011339B" w:rsidP="0011339B">
            <w:pPr>
              <w:spacing w:after="0" w:line="240" w:lineRule="auto"/>
              <w:jc w:val="right"/>
              <w:rPr>
                <w:ins w:id="783" w:author="Jon.Richar" w:date="2024-01-31T13:22:00Z"/>
                <w:rFonts w:ascii="Calibri" w:eastAsia="Times New Roman" w:hAnsi="Calibri" w:cs="Calibri"/>
                <w:color w:val="000000"/>
              </w:rPr>
            </w:pPr>
            <w:ins w:id="784"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785" w:author="Jon.Richar" w:date="2024-01-31T13:23:00Z">
              <w:tcPr>
                <w:tcW w:w="1200" w:type="dxa"/>
                <w:shd w:val="clear" w:color="auto" w:fill="auto"/>
                <w:noWrap/>
                <w:vAlign w:val="bottom"/>
                <w:hideMark/>
              </w:tcPr>
            </w:tcPrChange>
          </w:tcPr>
          <w:p w14:paraId="73BAB8DA" w14:textId="77777777" w:rsidR="0011339B" w:rsidRPr="0011339B" w:rsidRDefault="0011339B" w:rsidP="0011339B">
            <w:pPr>
              <w:spacing w:after="0" w:line="240" w:lineRule="auto"/>
              <w:jc w:val="right"/>
              <w:rPr>
                <w:ins w:id="786" w:author="Jon.Richar" w:date="2024-01-31T13:22:00Z"/>
                <w:rFonts w:ascii="Calibri" w:eastAsia="Times New Roman" w:hAnsi="Calibri" w:cs="Calibri"/>
                <w:color w:val="000000"/>
              </w:rPr>
            </w:pPr>
            <w:ins w:id="787" w:author="Jon.Richar" w:date="2024-01-31T13:22:00Z">
              <w:r w:rsidRPr="0011339B">
                <w:rPr>
                  <w:rFonts w:ascii="Calibri" w:eastAsia="Times New Roman" w:hAnsi="Calibri" w:cs="Calibri"/>
                  <w:color w:val="000000"/>
                </w:rPr>
                <w:t>81.13</w:t>
              </w:r>
            </w:ins>
          </w:p>
        </w:tc>
        <w:tc>
          <w:tcPr>
            <w:tcW w:w="720" w:type="dxa"/>
            <w:shd w:val="clear" w:color="auto" w:fill="auto"/>
            <w:noWrap/>
            <w:vAlign w:val="bottom"/>
            <w:hideMark/>
            <w:tcPrChange w:id="788" w:author="Jon.Richar" w:date="2024-01-31T13:23:00Z">
              <w:tcPr>
                <w:tcW w:w="897" w:type="dxa"/>
                <w:shd w:val="clear" w:color="auto" w:fill="auto"/>
                <w:noWrap/>
                <w:vAlign w:val="bottom"/>
                <w:hideMark/>
              </w:tcPr>
            </w:tcPrChange>
          </w:tcPr>
          <w:p w14:paraId="5D527FE0" w14:textId="77777777" w:rsidR="0011339B" w:rsidRPr="0011339B" w:rsidRDefault="0011339B" w:rsidP="0011339B">
            <w:pPr>
              <w:spacing w:after="0" w:line="240" w:lineRule="auto"/>
              <w:jc w:val="right"/>
              <w:rPr>
                <w:ins w:id="789" w:author="Jon.Richar" w:date="2024-01-31T13:22:00Z"/>
                <w:rFonts w:ascii="Calibri" w:eastAsia="Times New Roman" w:hAnsi="Calibri" w:cs="Calibri"/>
                <w:color w:val="000000"/>
              </w:rPr>
            </w:pPr>
            <w:ins w:id="790" w:author="Jon.Richar" w:date="2024-01-31T13:22:00Z">
              <w:r w:rsidRPr="0011339B">
                <w:rPr>
                  <w:rFonts w:ascii="Calibri" w:eastAsia="Times New Roman" w:hAnsi="Calibri" w:cs="Calibri"/>
                  <w:color w:val="000000"/>
                </w:rPr>
                <w:t>16.52</w:t>
              </w:r>
            </w:ins>
          </w:p>
        </w:tc>
        <w:tc>
          <w:tcPr>
            <w:tcW w:w="6878" w:type="dxa"/>
            <w:shd w:val="clear" w:color="auto" w:fill="auto"/>
            <w:noWrap/>
            <w:vAlign w:val="bottom"/>
            <w:hideMark/>
            <w:tcPrChange w:id="791" w:author="Jon.Richar" w:date="2024-01-31T13:23:00Z">
              <w:tcPr>
                <w:tcW w:w="6878" w:type="dxa"/>
                <w:shd w:val="clear" w:color="auto" w:fill="auto"/>
                <w:noWrap/>
                <w:vAlign w:val="bottom"/>
                <w:hideMark/>
              </w:tcPr>
            </w:tcPrChange>
          </w:tcPr>
          <w:p w14:paraId="410097CE" w14:textId="77777777" w:rsidR="0011339B" w:rsidRPr="0011339B" w:rsidRDefault="0011339B" w:rsidP="0011339B">
            <w:pPr>
              <w:spacing w:after="0" w:line="240" w:lineRule="auto"/>
              <w:rPr>
                <w:ins w:id="792" w:author="Jon.Richar" w:date="2024-01-31T13:22:00Z"/>
                <w:rFonts w:ascii="Times New Roman" w:eastAsia="Times New Roman" w:hAnsi="Times New Roman" w:cs="Times New Roman"/>
                <w:color w:val="000000"/>
                <w:sz w:val="20"/>
                <w:szCs w:val="20"/>
              </w:rPr>
            </w:pPr>
            <w:ins w:id="793" w:author="Jon.Richar" w:date="2024-01-31T13:22:00Z">
              <w:r w:rsidRPr="0011339B">
                <w:rPr>
                  <w:rFonts w:ascii="Times New Roman" w:eastAsia="Times New Roman" w:hAnsi="Times New Roman" w:cs="Times New Roman"/>
                  <w:color w:val="000000"/>
                  <w:sz w:val="20"/>
                  <w:szCs w:val="20"/>
                </w:rPr>
                <w:t>Female Bairdi, Pacific cod RA2</w:t>
              </w:r>
            </w:ins>
          </w:p>
        </w:tc>
      </w:tr>
      <w:tr w:rsidR="0011339B" w:rsidRPr="0011339B" w14:paraId="3B7BB0F7" w14:textId="77777777" w:rsidTr="0011339B">
        <w:tblPrEx>
          <w:tblPrExChange w:id="794" w:author="Jon.Richar" w:date="2024-01-31T13:23:00Z">
            <w:tblPrEx>
              <w:tblBorders>
                <w:insideH w:val="single" w:sz="4" w:space="0" w:color="auto"/>
                <w:insideV w:val="single" w:sz="4" w:space="0" w:color="auto"/>
              </w:tblBorders>
            </w:tblPrEx>
          </w:tblPrExChange>
        </w:tblPrEx>
        <w:trPr>
          <w:trHeight w:val="259"/>
          <w:ins w:id="795" w:author="Jon.Richar" w:date="2024-01-31T13:22:00Z"/>
          <w:trPrChange w:id="796" w:author="Jon.Richar" w:date="2024-01-31T13:23:00Z">
            <w:trPr>
              <w:trHeight w:val="259"/>
            </w:trPr>
          </w:trPrChange>
        </w:trPr>
        <w:tc>
          <w:tcPr>
            <w:tcW w:w="796" w:type="dxa"/>
            <w:shd w:val="clear" w:color="auto" w:fill="auto"/>
            <w:noWrap/>
            <w:vAlign w:val="bottom"/>
            <w:hideMark/>
            <w:tcPrChange w:id="797" w:author="Jon.Richar" w:date="2024-01-31T13:23:00Z">
              <w:tcPr>
                <w:tcW w:w="995" w:type="dxa"/>
                <w:shd w:val="clear" w:color="auto" w:fill="auto"/>
                <w:noWrap/>
                <w:vAlign w:val="bottom"/>
                <w:hideMark/>
              </w:tcPr>
            </w:tcPrChange>
          </w:tcPr>
          <w:p w14:paraId="1980C311" w14:textId="77777777" w:rsidR="0011339B" w:rsidRPr="0011339B" w:rsidRDefault="0011339B" w:rsidP="0011339B">
            <w:pPr>
              <w:spacing w:after="0" w:line="240" w:lineRule="auto"/>
              <w:jc w:val="right"/>
              <w:rPr>
                <w:ins w:id="798" w:author="Jon.Richar" w:date="2024-01-31T13:22:00Z"/>
                <w:rFonts w:ascii="Calibri" w:eastAsia="Times New Roman" w:hAnsi="Calibri" w:cs="Calibri"/>
                <w:color w:val="000000"/>
              </w:rPr>
            </w:pPr>
            <w:ins w:id="799" w:author="Jon.Richar" w:date="2024-01-31T13:22:00Z">
              <w:r w:rsidRPr="0011339B">
                <w:rPr>
                  <w:rFonts w:ascii="Calibri" w:eastAsia="Times New Roman" w:hAnsi="Calibri" w:cs="Calibri"/>
                  <w:color w:val="000000"/>
                </w:rPr>
                <w:t>17</w:t>
              </w:r>
            </w:ins>
          </w:p>
        </w:tc>
        <w:tc>
          <w:tcPr>
            <w:tcW w:w="459" w:type="dxa"/>
            <w:shd w:val="clear" w:color="auto" w:fill="auto"/>
            <w:noWrap/>
            <w:vAlign w:val="bottom"/>
            <w:hideMark/>
            <w:tcPrChange w:id="800" w:author="Jon.Richar" w:date="2024-01-31T13:23:00Z">
              <w:tcPr>
                <w:tcW w:w="750" w:type="dxa"/>
                <w:shd w:val="clear" w:color="auto" w:fill="auto"/>
                <w:noWrap/>
                <w:vAlign w:val="bottom"/>
                <w:hideMark/>
              </w:tcPr>
            </w:tcPrChange>
          </w:tcPr>
          <w:p w14:paraId="7BC814A0" w14:textId="77777777" w:rsidR="0011339B" w:rsidRPr="0011339B" w:rsidRDefault="0011339B" w:rsidP="0011339B">
            <w:pPr>
              <w:spacing w:after="0" w:line="240" w:lineRule="auto"/>
              <w:jc w:val="right"/>
              <w:rPr>
                <w:ins w:id="801" w:author="Jon.Richar" w:date="2024-01-31T13:22:00Z"/>
                <w:rFonts w:ascii="Calibri" w:eastAsia="Times New Roman" w:hAnsi="Calibri" w:cs="Calibri"/>
                <w:color w:val="000000"/>
              </w:rPr>
            </w:pPr>
            <w:ins w:id="802"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803" w:author="Jon.Richar" w:date="2024-01-31T13:23:00Z">
              <w:tcPr>
                <w:tcW w:w="1200" w:type="dxa"/>
                <w:shd w:val="clear" w:color="auto" w:fill="auto"/>
                <w:noWrap/>
                <w:vAlign w:val="bottom"/>
                <w:hideMark/>
              </w:tcPr>
            </w:tcPrChange>
          </w:tcPr>
          <w:p w14:paraId="45CC39D5" w14:textId="77777777" w:rsidR="0011339B" w:rsidRPr="0011339B" w:rsidRDefault="0011339B" w:rsidP="0011339B">
            <w:pPr>
              <w:spacing w:after="0" w:line="240" w:lineRule="auto"/>
              <w:jc w:val="right"/>
              <w:rPr>
                <w:ins w:id="804" w:author="Jon.Richar" w:date="2024-01-31T13:22:00Z"/>
                <w:rFonts w:ascii="Calibri" w:eastAsia="Times New Roman" w:hAnsi="Calibri" w:cs="Calibri"/>
                <w:color w:val="000000"/>
              </w:rPr>
            </w:pPr>
            <w:ins w:id="805" w:author="Jon.Richar" w:date="2024-01-31T13:22:00Z">
              <w:r w:rsidRPr="0011339B">
                <w:rPr>
                  <w:rFonts w:ascii="Calibri" w:eastAsia="Times New Roman" w:hAnsi="Calibri" w:cs="Calibri"/>
                  <w:color w:val="000000"/>
                </w:rPr>
                <w:t>81.27</w:t>
              </w:r>
            </w:ins>
          </w:p>
        </w:tc>
        <w:tc>
          <w:tcPr>
            <w:tcW w:w="720" w:type="dxa"/>
            <w:shd w:val="clear" w:color="auto" w:fill="auto"/>
            <w:noWrap/>
            <w:vAlign w:val="bottom"/>
            <w:hideMark/>
            <w:tcPrChange w:id="806" w:author="Jon.Richar" w:date="2024-01-31T13:23:00Z">
              <w:tcPr>
                <w:tcW w:w="897" w:type="dxa"/>
                <w:shd w:val="clear" w:color="auto" w:fill="auto"/>
                <w:noWrap/>
                <w:vAlign w:val="bottom"/>
                <w:hideMark/>
              </w:tcPr>
            </w:tcPrChange>
          </w:tcPr>
          <w:p w14:paraId="46D37606" w14:textId="77777777" w:rsidR="0011339B" w:rsidRPr="0011339B" w:rsidRDefault="0011339B" w:rsidP="0011339B">
            <w:pPr>
              <w:spacing w:after="0" w:line="240" w:lineRule="auto"/>
              <w:jc w:val="right"/>
              <w:rPr>
                <w:ins w:id="807" w:author="Jon.Richar" w:date="2024-01-31T13:22:00Z"/>
                <w:rFonts w:ascii="Calibri" w:eastAsia="Times New Roman" w:hAnsi="Calibri" w:cs="Calibri"/>
                <w:color w:val="000000"/>
              </w:rPr>
            </w:pPr>
            <w:ins w:id="808" w:author="Jon.Richar" w:date="2024-01-31T13:22:00Z">
              <w:r w:rsidRPr="0011339B">
                <w:rPr>
                  <w:rFonts w:ascii="Calibri" w:eastAsia="Times New Roman" w:hAnsi="Calibri" w:cs="Calibri"/>
                  <w:color w:val="000000"/>
                </w:rPr>
                <w:t>16.66</w:t>
              </w:r>
            </w:ins>
          </w:p>
        </w:tc>
        <w:tc>
          <w:tcPr>
            <w:tcW w:w="6878" w:type="dxa"/>
            <w:shd w:val="clear" w:color="auto" w:fill="auto"/>
            <w:noWrap/>
            <w:vAlign w:val="bottom"/>
            <w:hideMark/>
            <w:tcPrChange w:id="809" w:author="Jon.Richar" w:date="2024-01-31T13:23:00Z">
              <w:tcPr>
                <w:tcW w:w="6878" w:type="dxa"/>
                <w:shd w:val="clear" w:color="auto" w:fill="auto"/>
                <w:noWrap/>
                <w:vAlign w:val="bottom"/>
                <w:hideMark/>
              </w:tcPr>
            </w:tcPrChange>
          </w:tcPr>
          <w:p w14:paraId="39638F42" w14:textId="77777777" w:rsidR="0011339B" w:rsidRPr="0011339B" w:rsidRDefault="0011339B" w:rsidP="0011339B">
            <w:pPr>
              <w:spacing w:after="0" w:line="240" w:lineRule="auto"/>
              <w:rPr>
                <w:ins w:id="810" w:author="Jon.Richar" w:date="2024-01-31T13:22:00Z"/>
                <w:rFonts w:ascii="Times New Roman" w:eastAsia="Times New Roman" w:hAnsi="Times New Roman" w:cs="Times New Roman"/>
                <w:color w:val="000000"/>
                <w:sz w:val="20"/>
                <w:szCs w:val="20"/>
              </w:rPr>
            </w:pPr>
            <w:ins w:id="811" w:author="Jon.Richar" w:date="2024-01-31T13:22:00Z">
              <w:r w:rsidRPr="0011339B">
                <w:rPr>
                  <w:rFonts w:ascii="Times New Roman" w:eastAsia="Times New Roman" w:hAnsi="Times New Roman" w:cs="Times New Roman"/>
                  <w:color w:val="000000"/>
                  <w:sz w:val="20"/>
                  <w:szCs w:val="20"/>
                </w:rPr>
                <w:t>Female Bairdi, SE wind</w:t>
              </w:r>
            </w:ins>
          </w:p>
        </w:tc>
      </w:tr>
      <w:tr w:rsidR="0011339B" w:rsidRPr="0011339B" w14:paraId="594F9CF7" w14:textId="77777777" w:rsidTr="0011339B">
        <w:tblPrEx>
          <w:tblPrExChange w:id="812" w:author="Jon.Richar" w:date="2024-01-31T13:23:00Z">
            <w:tblPrEx>
              <w:tblBorders>
                <w:insideH w:val="single" w:sz="4" w:space="0" w:color="auto"/>
                <w:insideV w:val="single" w:sz="4" w:space="0" w:color="auto"/>
              </w:tblBorders>
            </w:tblPrEx>
          </w:tblPrExChange>
        </w:tblPrEx>
        <w:trPr>
          <w:trHeight w:val="259"/>
          <w:ins w:id="813" w:author="Jon.Richar" w:date="2024-01-31T13:22:00Z"/>
          <w:trPrChange w:id="814" w:author="Jon.Richar" w:date="2024-01-31T13:23:00Z">
            <w:trPr>
              <w:trHeight w:val="259"/>
            </w:trPr>
          </w:trPrChange>
        </w:trPr>
        <w:tc>
          <w:tcPr>
            <w:tcW w:w="796" w:type="dxa"/>
            <w:shd w:val="clear" w:color="auto" w:fill="auto"/>
            <w:noWrap/>
            <w:vAlign w:val="bottom"/>
            <w:hideMark/>
            <w:tcPrChange w:id="815" w:author="Jon.Richar" w:date="2024-01-31T13:23:00Z">
              <w:tcPr>
                <w:tcW w:w="995" w:type="dxa"/>
                <w:shd w:val="clear" w:color="auto" w:fill="auto"/>
                <w:noWrap/>
                <w:vAlign w:val="bottom"/>
                <w:hideMark/>
              </w:tcPr>
            </w:tcPrChange>
          </w:tcPr>
          <w:p w14:paraId="1340D358" w14:textId="77777777" w:rsidR="0011339B" w:rsidRPr="0011339B" w:rsidRDefault="0011339B" w:rsidP="0011339B">
            <w:pPr>
              <w:spacing w:after="0" w:line="240" w:lineRule="auto"/>
              <w:jc w:val="right"/>
              <w:rPr>
                <w:ins w:id="816" w:author="Jon.Richar" w:date="2024-01-31T13:22:00Z"/>
                <w:rFonts w:ascii="Calibri" w:eastAsia="Times New Roman" w:hAnsi="Calibri" w:cs="Calibri"/>
                <w:color w:val="000000"/>
              </w:rPr>
            </w:pPr>
            <w:ins w:id="817" w:author="Jon.Richar" w:date="2024-01-31T13:22:00Z">
              <w:r w:rsidRPr="0011339B">
                <w:rPr>
                  <w:rFonts w:ascii="Calibri" w:eastAsia="Times New Roman" w:hAnsi="Calibri" w:cs="Calibri"/>
                  <w:color w:val="000000"/>
                </w:rPr>
                <w:t>16</w:t>
              </w:r>
            </w:ins>
          </w:p>
        </w:tc>
        <w:tc>
          <w:tcPr>
            <w:tcW w:w="459" w:type="dxa"/>
            <w:shd w:val="clear" w:color="auto" w:fill="auto"/>
            <w:noWrap/>
            <w:vAlign w:val="bottom"/>
            <w:hideMark/>
            <w:tcPrChange w:id="818" w:author="Jon.Richar" w:date="2024-01-31T13:23:00Z">
              <w:tcPr>
                <w:tcW w:w="750" w:type="dxa"/>
                <w:shd w:val="clear" w:color="auto" w:fill="auto"/>
                <w:noWrap/>
                <w:vAlign w:val="bottom"/>
                <w:hideMark/>
              </w:tcPr>
            </w:tcPrChange>
          </w:tcPr>
          <w:p w14:paraId="38F881C1" w14:textId="77777777" w:rsidR="0011339B" w:rsidRPr="0011339B" w:rsidRDefault="0011339B" w:rsidP="0011339B">
            <w:pPr>
              <w:spacing w:after="0" w:line="240" w:lineRule="auto"/>
              <w:jc w:val="right"/>
              <w:rPr>
                <w:ins w:id="819" w:author="Jon.Richar" w:date="2024-01-31T13:22:00Z"/>
                <w:rFonts w:ascii="Calibri" w:eastAsia="Times New Roman" w:hAnsi="Calibri" w:cs="Calibri"/>
                <w:color w:val="000000"/>
              </w:rPr>
            </w:pPr>
            <w:ins w:id="820"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821" w:author="Jon.Richar" w:date="2024-01-31T13:23:00Z">
              <w:tcPr>
                <w:tcW w:w="1200" w:type="dxa"/>
                <w:shd w:val="clear" w:color="auto" w:fill="auto"/>
                <w:noWrap/>
                <w:vAlign w:val="bottom"/>
                <w:hideMark/>
              </w:tcPr>
            </w:tcPrChange>
          </w:tcPr>
          <w:p w14:paraId="30969817" w14:textId="77777777" w:rsidR="0011339B" w:rsidRPr="0011339B" w:rsidRDefault="0011339B" w:rsidP="0011339B">
            <w:pPr>
              <w:spacing w:after="0" w:line="240" w:lineRule="auto"/>
              <w:jc w:val="right"/>
              <w:rPr>
                <w:ins w:id="822" w:author="Jon.Richar" w:date="2024-01-31T13:22:00Z"/>
                <w:rFonts w:ascii="Calibri" w:eastAsia="Times New Roman" w:hAnsi="Calibri" w:cs="Calibri"/>
                <w:color w:val="000000"/>
              </w:rPr>
            </w:pPr>
            <w:ins w:id="823" w:author="Jon.Richar" w:date="2024-01-31T13:22:00Z">
              <w:r w:rsidRPr="0011339B">
                <w:rPr>
                  <w:rFonts w:ascii="Calibri" w:eastAsia="Times New Roman" w:hAnsi="Calibri" w:cs="Calibri"/>
                  <w:color w:val="000000"/>
                </w:rPr>
                <w:t>81.43</w:t>
              </w:r>
            </w:ins>
          </w:p>
        </w:tc>
        <w:tc>
          <w:tcPr>
            <w:tcW w:w="720" w:type="dxa"/>
            <w:shd w:val="clear" w:color="auto" w:fill="auto"/>
            <w:noWrap/>
            <w:vAlign w:val="bottom"/>
            <w:hideMark/>
            <w:tcPrChange w:id="824" w:author="Jon.Richar" w:date="2024-01-31T13:23:00Z">
              <w:tcPr>
                <w:tcW w:w="897" w:type="dxa"/>
                <w:shd w:val="clear" w:color="auto" w:fill="auto"/>
                <w:noWrap/>
                <w:vAlign w:val="bottom"/>
                <w:hideMark/>
              </w:tcPr>
            </w:tcPrChange>
          </w:tcPr>
          <w:p w14:paraId="1C556F11" w14:textId="77777777" w:rsidR="0011339B" w:rsidRPr="0011339B" w:rsidRDefault="0011339B" w:rsidP="0011339B">
            <w:pPr>
              <w:spacing w:after="0" w:line="240" w:lineRule="auto"/>
              <w:jc w:val="right"/>
              <w:rPr>
                <w:ins w:id="825" w:author="Jon.Richar" w:date="2024-01-31T13:22:00Z"/>
                <w:rFonts w:ascii="Calibri" w:eastAsia="Times New Roman" w:hAnsi="Calibri" w:cs="Calibri"/>
                <w:color w:val="000000"/>
              </w:rPr>
            </w:pPr>
            <w:ins w:id="826" w:author="Jon.Richar" w:date="2024-01-31T13:22:00Z">
              <w:r w:rsidRPr="0011339B">
                <w:rPr>
                  <w:rFonts w:ascii="Calibri" w:eastAsia="Times New Roman" w:hAnsi="Calibri" w:cs="Calibri"/>
                  <w:color w:val="000000"/>
                </w:rPr>
                <w:t>16.82</w:t>
              </w:r>
            </w:ins>
          </w:p>
        </w:tc>
        <w:tc>
          <w:tcPr>
            <w:tcW w:w="6878" w:type="dxa"/>
            <w:shd w:val="clear" w:color="auto" w:fill="auto"/>
            <w:noWrap/>
            <w:vAlign w:val="bottom"/>
            <w:hideMark/>
            <w:tcPrChange w:id="827" w:author="Jon.Richar" w:date="2024-01-31T13:23:00Z">
              <w:tcPr>
                <w:tcW w:w="6878" w:type="dxa"/>
                <w:shd w:val="clear" w:color="auto" w:fill="auto"/>
                <w:noWrap/>
                <w:vAlign w:val="bottom"/>
                <w:hideMark/>
              </w:tcPr>
            </w:tcPrChange>
          </w:tcPr>
          <w:p w14:paraId="1492A84F" w14:textId="77777777" w:rsidR="0011339B" w:rsidRPr="0011339B" w:rsidRDefault="0011339B" w:rsidP="0011339B">
            <w:pPr>
              <w:spacing w:after="0" w:line="240" w:lineRule="auto"/>
              <w:rPr>
                <w:ins w:id="828" w:author="Jon.Richar" w:date="2024-01-31T13:22:00Z"/>
                <w:rFonts w:ascii="Times New Roman" w:eastAsia="Times New Roman" w:hAnsi="Times New Roman" w:cs="Times New Roman"/>
                <w:color w:val="000000"/>
                <w:sz w:val="20"/>
                <w:szCs w:val="20"/>
              </w:rPr>
            </w:pPr>
            <w:ins w:id="829" w:author="Jon.Richar" w:date="2024-01-31T13:22:00Z">
              <w:r w:rsidRPr="0011339B">
                <w:rPr>
                  <w:rFonts w:ascii="Times New Roman" w:eastAsia="Times New Roman" w:hAnsi="Times New Roman" w:cs="Times New Roman"/>
                  <w:color w:val="000000"/>
                  <w:sz w:val="20"/>
                  <w:szCs w:val="20"/>
                </w:rPr>
                <w:t>Female Bairdi, May-July SST</w:t>
              </w:r>
            </w:ins>
          </w:p>
        </w:tc>
      </w:tr>
      <w:tr w:rsidR="0011339B" w:rsidRPr="0011339B" w14:paraId="1469F4E3" w14:textId="77777777" w:rsidTr="0011339B">
        <w:tblPrEx>
          <w:tblPrExChange w:id="830" w:author="Jon.Richar" w:date="2024-01-31T13:23:00Z">
            <w:tblPrEx>
              <w:tblBorders>
                <w:insideH w:val="single" w:sz="4" w:space="0" w:color="auto"/>
                <w:insideV w:val="single" w:sz="4" w:space="0" w:color="auto"/>
              </w:tblBorders>
            </w:tblPrEx>
          </w:tblPrExChange>
        </w:tblPrEx>
        <w:trPr>
          <w:trHeight w:val="259"/>
          <w:ins w:id="831" w:author="Jon.Richar" w:date="2024-01-31T13:22:00Z"/>
          <w:trPrChange w:id="832" w:author="Jon.Richar" w:date="2024-01-31T13:23:00Z">
            <w:trPr>
              <w:trHeight w:val="259"/>
            </w:trPr>
          </w:trPrChange>
        </w:trPr>
        <w:tc>
          <w:tcPr>
            <w:tcW w:w="796" w:type="dxa"/>
            <w:shd w:val="clear" w:color="auto" w:fill="auto"/>
            <w:noWrap/>
            <w:vAlign w:val="bottom"/>
            <w:hideMark/>
            <w:tcPrChange w:id="833" w:author="Jon.Richar" w:date="2024-01-31T13:23:00Z">
              <w:tcPr>
                <w:tcW w:w="995" w:type="dxa"/>
                <w:shd w:val="clear" w:color="auto" w:fill="auto"/>
                <w:noWrap/>
                <w:vAlign w:val="bottom"/>
                <w:hideMark/>
              </w:tcPr>
            </w:tcPrChange>
          </w:tcPr>
          <w:p w14:paraId="5E458765" w14:textId="77777777" w:rsidR="0011339B" w:rsidRPr="0011339B" w:rsidRDefault="0011339B" w:rsidP="0011339B">
            <w:pPr>
              <w:spacing w:after="0" w:line="240" w:lineRule="auto"/>
              <w:jc w:val="right"/>
              <w:rPr>
                <w:ins w:id="834" w:author="Jon.Richar" w:date="2024-01-31T13:22:00Z"/>
                <w:rFonts w:ascii="Calibri" w:eastAsia="Times New Roman" w:hAnsi="Calibri" w:cs="Calibri"/>
                <w:color w:val="000000"/>
              </w:rPr>
            </w:pPr>
            <w:ins w:id="835" w:author="Jon.Richar" w:date="2024-01-31T13:22:00Z">
              <w:r w:rsidRPr="0011339B">
                <w:rPr>
                  <w:rFonts w:ascii="Calibri" w:eastAsia="Times New Roman" w:hAnsi="Calibri" w:cs="Calibri"/>
                  <w:color w:val="000000"/>
                </w:rPr>
                <w:t>10</w:t>
              </w:r>
            </w:ins>
          </w:p>
        </w:tc>
        <w:tc>
          <w:tcPr>
            <w:tcW w:w="459" w:type="dxa"/>
            <w:shd w:val="clear" w:color="auto" w:fill="auto"/>
            <w:noWrap/>
            <w:vAlign w:val="bottom"/>
            <w:hideMark/>
            <w:tcPrChange w:id="836" w:author="Jon.Richar" w:date="2024-01-31T13:23:00Z">
              <w:tcPr>
                <w:tcW w:w="750" w:type="dxa"/>
                <w:shd w:val="clear" w:color="auto" w:fill="auto"/>
                <w:noWrap/>
                <w:vAlign w:val="bottom"/>
                <w:hideMark/>
              </w:tcPr>
            </w:tcPrChange>
          </w:tcPr>
          <w:p w14:paraId="2C681B76" w14:textId="77777777" w:rsidR="0011339B" w:rsidRPr="0011339B" w:rsidRDefault="0011339B" w:rsidP="0011339B">
            <w:pPr>
              <w:spacing w:after="0" w:line="240" w:lineRule="auto"/>
              <w:jc w:val="right"/>
              <w:rPr>
                <w:ins w:id="837" w:author="Jon.Richar" w:date="2024-01-31T13:22:00Z"/>
                <w:rFonts w:ascii="Calibri" w:eastAsia="Times New Roman" w:hAnsi="Calibri" w:cs="Calibri"/>
                <w:color w:val="000000"/>
              </w:rPr>
            </w:pPr>
            <w:ins w:id="838"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839" w:author="Jon.Richar" w:date="2024-01-31T13:23:00Z">
              <w:tcPr>
                <w:tcW w:w="1200" w:type="dxa"/>
                <w:shd w:val="clear" w:color="auto" w:fill="auto"/>
                <w:noWrap/>
                <w:vAlign w:val="bottom"/>
                <w:hideMark/>
              </w:tcPr>
            </w:tcPrChange>
          </w:tcPr>
          <w:p w14:paraId="30F25BAE" w14:textId="77777777" w:rsidR="0011339B" w:rsidRPr="0011339B" w:rsidRDefault="0011339B" w:rsidP="0011339B">
            <w:pPr>
              <w:spacing w:after="0" w:line="240" w:lineRule="auto"/>
              <w:jc w:val="right"/>
              <w:rPr>
                <w:ins w:id="840" w:author="Jon.Richar" w:date="2024-01-31T13:22:00Z"/>
                <w:rFonts w:ascii="Calibri" w:eastAsia="Times New Roman" w:hAnsi="Calibri" w:cs="Calibri"/>
                <w:color w:val="000000"/>
              </w:rPr>
            </w:pPr>
            <w:ins w:id="841" w:author="Jon.Richar" w:date="2024-01-31T13:22:00Z">
              <w:r w:rsidRPr="0011339B">
                <w:rPr>
                  <w:rFonts w:ascii="Calibri" w:eastAsia="Times New Roman" w:hAnsi="Calibri" w:cs="Calibri"/>
                  <w:color w:val="000000"/>
                </w:rPr>
                <w:t>81.68</w:t>
              </w:r>
            </w:ins>
          </w:p>
        </w:tc>
        <w:tc>
          <w:tcPr>
            <w:tcW w:w="720" w:type="dxa"/>
            <w:shd w:val="clear" w:color="auto" w:fill="auto"/>
            <w:noWrap/>
            <w:vAlign w:val="bottom"/>
            <w:hideMark/>
            <w:tcPrChange w:id="842" w:author="Jon.Richar" w:date="2024-01-31T13:23:00Z">
              <w:tcPr>
                <w:tcW w:w="897" w:type="dxa"/>
                <w:shd w:val="clear" w:color="auto" w:fill="auto"/>
                <w:noWrap/>
                <w:vAlign w:val="bottom"/>
                <w:hideMark/>
              </w:tcPr>
            </w:tcPrChange>
          </w:tcPr>
          <w:p w14:paraId="5CB3E592" w14:textId="77777777" w:rsidR="0011339B" w:rsidRPr="0011339B" w:rsidRDefault="0011339B" w:rsidP="0011339B">
            <w:pPr>
              <w:spacing w:after="0" w:line="240" w:lineRule="auto"/>
              <w:jc w:val="right"/>
              <w:rPr>
                <w:ins w:id="843" w:author="Jon.Richar" w:date="2024-01-31T13:22:00Z"/>
                <w:rFonts w:ascii="Calibri" w:eastAsia="Times New Roman" w:hAnsi="Calibri" w:cs="Calibri"/>
                <w:color w:val="000000"/>
              </w:rPr>
            </w:pPr>
            <w:ins w:id="844" w:author="Jon.Richar" w:date="2024-01-31T13:22:00Z">
              <w:r w:rsidRPr="0011339B">
                <w:rPr>
                  <w:rFonts w:ascii="Calibri" w:eastAsia="Times New Roman" w:hAnsi="Calibri" w:cs="Calibri"/>
                  <w:color w:val="000000"/>
                </w:rPr>
                <w:t>17.07</w:t>
              </w:r>
            </w:ins>
          </w:p>
        </w:tc>
        <w:tc>
          <w:tcPr>
            <w:tcW w:w="6878" w:type="dxa"/>
            <w:shd w:val="clear" w:color="auto" w:fill="auto"/>
            <w:noWrap/>
            <w:vAlign w:val="bottom"/>
            <w:hideMark/>
            <w:tcPrChange w:id="845" w:author="Jon.Richar" w:date="2024-01-31T13:23:00Z">
              <w:tcPr>
                <w:tcW w:w="6878" w:type="dxa"/>
                <w:shd w:val="clear" w:color="auto" w:fill="auto"/>
                <w:noWrap/>
                <w:vAlign w:val="bottom"/>
                <w:hideMark/>
              </w:tcPr>
            </w:tcPrChange>
          </w:tcPr>
          <w:p w14:paraId="7C7AF730" w14:textId="77777777" w:rsidR="0011339B" w:rsidRPr="0011339B" w:rsidRDefault="0011339B" w:rsidP="0011339B">
            <w:pPr>
              <w:spacing w:after="0" w:line="240" w:lineRule="auto"/>
              <w:rPr>
                <w:ins w:id="846" w:author="Jon.Richar" w:date="2024-01-31T13:22:00Z"/>
                <w:rFonts w:ascii="Times New Roman" w:eastAsia="Times New Roman" w:hAnsi="Times New Roman" w:cs="Times New Roman"/>
                <w:color w:val="000000"/>
                <w:sz w:val="20"/>
                <w:szCs w:val="20"/>
              </w:rPr>
            </w:pPr>
            <w:ins w:id="847" w:author="Jon.Richar" w:date="2024-01-31T13:22:00Z">
              <w:r w:rsidRPr="0011339B">
                <w:rPr>
                  <w:rFonts w:ascii="Times New Roman" w:eastAsia="Times New Roman" w:hAnsi="Times New Roman" w:cs="Times New Roman"/>
                  <w:color w:val="000000"/>
                  <w:sz w:val="20"/>
                  <w:szCs w:val="20"/>
                </w:rPr>
                <w:t>Female Bairdi, NBT RA3</w:t>
              </w:r>
            </w:ins>
          </w:p>
        </w:tc>
      </w:tr>
      <w:tr w:rsidR="0011339B" w:rsidRPr="0011339B" w14:paraId="06F53829" w14:textId="77777777" w:rsidTr="0011339B">
        <w:tblPrEx>
          <w:tblPrExChange w:id="848" w:author="Jon.Richar" w:date="2024-01-31T13:23:00Z">
            <w:tblPrEx>
              <w:tblBorders>
                <w:insideH w:val="single" w:sz="4" w:space="0" w:color="auto"/>
                <w:insideV w:val="single" w:sz="4" w:space="0" w:color="auto"/>
              </w:tblBorders>
            </w:tblPrEx>
          </w:tblPrExChange>
        </w:tblPrEx>
        <w:trPr>
          <w:trHeight w:val="259"/>
          <w:ins w:id="849" w:author="Jon.Richar" w:date="2024-01-31T13:22:00Z"/>
          <w:trPrChange w:id="850" w:author="Jon.Richar" w:date="2024-01-31T13:23:00Z">
            <w:trPr>
              <w:trHeight w:val="259"/>
            </w:trPr>
          </w:trPrChange>
        </w:trPr>
        <w:tc>
          <w:tcPr>
            <w:tcW w:w="796" w:type="dxa"/>
            <w:shd w:val="clear" w:color="auto" w:fill="auto"/>
            <w:noWrap/>
            <w:vAlign w:val="bottom"/>
            <w:hideMark/>
            <w:tcPrChange w:id="851" w:author="Jon.Richar" w:date="2024-01-31T13:23:00Z">
              <w:tcPr>
                <w:tcW w:w="995" w:type="dxa"/>
                <w:shd w:val="clear" w:color="auto" w:fill="auto"/>
                <w:noWrap/>
                <w:vAlign w:val="bottom"/>
                <w:hideMark/>
              </w:tcPr>
            </w:tcPrChange>
          </w:tcPr>
          <w:p w14:paraId="3FE45319" w14:textId="77777777" w:rsidR="0011339B" w:rsidRPr="0011339B" w:rsidRDefault="0011339B" w:rsidP="0011339B">
            <w:pPr>
              <w:spacing w:after="0" w:line="240" w:lineRule="auto"/>
              <w:jc w:val="right"/>
              <w:rPr>
                <w:ins w:id="852" w:author="Jon.Richar" w:date="2024-01-31T13:22:00Z"/>
                <w:rFonts w:ascii="Calibri" w:eastAsia="Times New Roman" w:hAnsi="Calibri" w:cs="Calibri"/>
                <w:color w:val="000000"/>
              </w:rPr>
            </w:pPr>
            <w:ins w:id="853" w:author="Jon.Richar" w:date="2024-01-31T13:22:00Z">
              <w:r w:rsidRPr="0011339B">
                <w:rPr>
                  <w:rFonts w:ascii="Calibri" w:eastAsia="Times New Roman" w:hAnsi="Calibri" w:cs="Calibri"/>
                  <w:color w:val="000000"/>
                </w:rPr>
                <w:t>5</w:t>
              </w:r>
            </w:ins>
          </w:p>
        </w:tc>
        <w:tc>
          <w:tcPr>
            <w:tcW w:w="459" w:type="dxa"/>
            <w:shd w:val="clear" w:color="auto" w:fill="auto"/>
            <w:noWrap/>
            <w:vAlign w:val="bottom"/>
            <w:hideMark/>
            <w:tcPrChange w:id="854" w:author="Jon.Richar" w:date="2024-01-31T13:23:00Z">
              <w:tcPr>
                <w:tcW w:w="750" w:type="dxa"/>
                <w:shd w:val="clear" w:color="auto" w:fill="auto"/>
                <w:noWrap/>
                <w:vAlign w:val="bottom"/>
                <w:hideMark/>
              </w:tcPr>
            </w:tcPrChange>
          </w:tcPr>
          <w:p w14:paraId="3554CD7C" w14:textId="77777777" w:rsidR="0011339B" w:rsidRPr="0011339B" w:rsidRDefault="0011339B" w:rsidP="0011339B">
            <w:pPr>
              <w:spacing w:after="0" w:line="240" w:lineRule="auto"/>
              <w:jc w:val="right"/>
              <w:rPr>
                <w:ins w:id="855" w:author="Jon.Richar" w:date="2024-01-31T13:22:00Z"/>
                <w:rFonts w:ascii="Calibri" w:eastAsia="Times New Roman" w:hAnsi="Calibri" w:cs="Calibri"/>
                <w:color w:val="000000"/>
              </w:rPr>
            </w:pPr>
            <w:ins w:id="856"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857" w:author="Jon.Richar" w:date="2024-01-31T13:23:00Z">
              <w:tcPr>
                <w:tcW w:w="1200" w:type="dxa"/>
                <w:shd w:val="clear" w:color="auto" w:fill="auto"/>
                <w:noWrap/>
                <w:vAlign w:val="bottom"/>
                <w:hideMark/>
              </w:tcPr>
            </w:tcPrChange>
          </w:tcPr>
          <w:p w14:paraId="115BDB00" w14:textId="77777777" w:rsidR="0011339B" w:rsidRPr="0011339B" w:rsidRDefault="0011339B" w:rsidP="0011339B">
            <w:pPr>
              <w:spacing w:after="0" w:line="240" w:lineRule="auto"/>
              <w:jc w:val="right"/>
              <w:rPr>
                <w:ins w:id="858" w:author="Jon.Richar" w:date="2024-01-31T13:22:00Z"/>
                <w:rFonts w:ascii="Calibri" w:eastAsia="Times New Roman" w:hAnsi="Calibri" w:cs="Calibri"/>
                <w:color w:val="000000"/>
              </w:rPr>
            </w:pPr>
            <w:ins w:id="859" w:author="Jon.Richar" w:date="2024-01-31T13:22:00Z">
              <w:r w:rsidRPr="0011339B">
                <w:rPr>
                  <w:rFonts w:ascii="Calibri" w:eastAsia="Times New Roman" w:hAnsi="Calibri" w:cs="Calibri"/>
                  <w:color w:val="000000"/>
                </w:rPr>
                <w:t>81.78</w:t>
              </w:r>
            </w:ins>
          </w:p>
        </w:tc>
        <w:tc>
          <w:tcPr>
            <w:tcW w:w="720" w:type="dxa"/>
            <w:shd w:val="clear" w:color="auto" w:fill="auto"/>
            <w:noWrap/>
            <w:vAlign w:val="bottom"/>
            <w:hideMark/>
            <w:tcPrChange w:id="860" w:author="Jon.Richar" w:date="2024-01-31T13:23:00Z">
              <w:tcPr>
                <w:tcW w:w="897" w:type="dxa"/>
                <w:shd w:val="clear" w:color="auto" w:fill="auto"/>
                <w:noWrap/>
                <w:vAlign w:val="bottom"/>
                <w:hideMark/>
              </w:tcPr>
            </w:tcPrChange>
          </w:tcPr>
          <w:p w14:paraId="0BED5762" w14:textId="77777777" w:rsidR="0011339B" w:rsidRPr="0011339B" w:rsidRDefault="0011339B" w:rsidP="0011339B">
            <w:pPr>
              <w:spacing w:after="0" w:line="240" w:lineRule="auto"/>
              <w:jc w:val="right"/>
              <w:rPr>
                <w:ins w:id="861" w:author="Jon.Richar" w:date="2024-01-31T13:22:00Z"/>
                <w:rFonts w:ascii="Calibri" w:eastAsia="Times New Roman" w:hAnsi="Calibri" w:cs="Calibri"/>
                <w:color w:val="000000"/>
              </w:rPr>
            </w:pPr>
            <w:ins w:id="862" w:author="Jon.Richar" w:date="2024-01-31T13:22:00Z">
              <w:r w:rsidRPr="0011339B">
                <w:rPr>
                  <w:rFonts w:ascii="Calibri" w:eastAsia="Times New Roman" w:hAnsi="Calibri" w:cs="Calibri"/>
                  <w:color w:val="000000"/>
                </w:rPr>
                <w:t>17.17</w:t>
              </w:r>
            </w:ins>
          </w:p>
        </w:tc>
        <w:tc>
          <w:tcPr>
            <w:tcW w:w="6878" w:type="dxa"/>
            <w:shd w:val="clear" w:color="auto" w:fill="auto"/>
            <w:noWrap/>
            <w:vAlign w:val="bottom"/>
            <w:hideMark/>
            <w:tcPrChange w:id="863" w:author="Jon.Richar" w:date="2024-01-31T13:23:00Z">
              <w:tcPr>
                <w:tcW w:w="6878" w:type="dxa"/>
                <w:shd w:val="clear" w:color="auto" w:fill="auto"/>
                <w:noWrap/>
                <w:vAlign w:val="bottom"/>
                <w:hideMark/>
              </w:tcPr>
            </w:tcPrChange>
          </w:tcPr>
          <w:p w14:paraId="2B3E0FE9" w14:textId="77777777" w:rsidR="0011339B" w:rsidRPr="0011339B" w:rsidRDefault="0011339B" w:rsidP="0011339B">
            <w:pPr>
              <w:spacing w:after="0" w:line="240" w:lineRule="auto"/>
              <w:rPr>
                <w:ins w:id="864" w:author="Jon.Richar" w:date="2024-01-31T13:22:00Z"/>
                <w:rFonts w:ascii="Times New Roman" w:eastAsia="Times New Roman" w:hAnsi="Times New Roman" w:cs="Times New Roman"/>
                <w:color w:val="000000"/>
                <w:sz w:val="20"/>
                <w:szCs w:val="20"/>
              </w:rPr>
            </w:pPr>
            <w:ins w:id="865" w:author="Jon.Richar" w:date="2024-01-31T13:22:00Z">
              <w:r w:rsidRPr="0011339B">
                <w:rPr>
                  <w:rFonts w:ascii="Times New Roman" w:eastAsia="Times New Roman" w:hAnsi="Times New Roman" w:cs="Times New Roman"/>
                  <w:color w:val="000000"/>
                  <w:sz w:val="20"/>
                  <w:szCs w:val="20"/>
                </w:rPr>
                <w:t>Female Bairdi, Pacific cod RA3</w:t>
              </w:r>
            </w:ins>
          </w:p>
        </w:tc>
      </w:tr>
      <w:tr w:rsidR="0011339B" w:rsidRPr="0011339B" w14:paraId="0E00F4C0" w14:textId="77777777" w:rsidTr="0011339B">
        <w:tblPrEx>
          <w:tblPrExChange w:id="866" w:author="Jon.Richar" w:date="2024-01-31T13:23:00Z">
            <w:tblPrEx>
              <w:tblBorders>
                <w:insideH w:val="single" w:sz="4" w:space="0" w:color="auto"/>
                <w:insideV w:val="single" w:sz="4" w:space="0" w:color="auto"/>
              </w:tblBorders>
            </w:tblPrEx>
          </w:tblPrExChange>
        </w:tblPrEx>
        <w:trPr>
          <w:trHeight w:val="259"/>
          <w:ins w:id="867" w:author="Jon.Richar" w:date="2024-01-31T13:22:00Z"/>
          <w:trPrChange w:id="868" w:author="Jon.Richar" w:date="2024-01-31T13:23:00Z">
            <w:trPr>
              <w:trHeight w:val="259"/>
            </w:trPr>
          </w:trPrChange>
        </w:trPr>
        <w:tc>
          <w:tcPr>
            <w:tcW w:w="796" w:type="dxa"/>
            <w:shd w:val="clear" w:color="auto" w:fill="auto"/>
            <w:noWrap/>
            <w:vAlign w:val="bottom"/>
            <w:hideMark/>
            <w:tcPrChange w:id="869" w:author="Jon.Richar" w:date="2024-01-31T13:23:00Z">
              <w:tcPr>
                <w:tcW w:w="995" w:type="dxa"/>
                <w:shd w:val="clear" w:color="auto" w:fill="auto"/>
                <w:noWrap/>
                <w:vAlign w:val="bottom"/>
                <w:hideMark/>
              </w:tcPr>
            </w:tcPrChange>
          </w:tcPr>
          <w:p w14:paraId="0878408F" w14:textId="77777777" w:rsidR="0011339B" w:rsidRPr="0011339B" w:rsidRDefault="0011339B" w:rsidP="0011339B">
            <w:pPr>
              <w:spacing w:after="0" w:line="240" w:lineRule="auto"/>
              <w:jc w:val="right"/>
              <w:rPr>
                <w:ins w:id="870" w:author="Jon.Richar" w:date="2024-01-31T13:22:00Z"/>
                <w:rFonts w:ascii="Calibri" w:eastAsia="Times New Roman" w:hAnsi="Calibri" w:cs="Calibri"/>
                <w:color w:val="000000"/>
              </w:rPr>
            </w:pPr>
            <w:ins w:id="871" w:author="Jon.Richar" w:date="2024-01-31T13:22:00Z">
              <w:r w:rsidRPr="0011339B">
                <w:rPr>
                  <w:rFonts w:ascii="Calibri" w:eastAsia="Times New Roman" w:hAnsi="Calibri" w:cs="Calibri"/>
                  <w:color w:val="000000"/>
                </w:rPr>
                <w:t>3</w:t>
              </w:r>
            </w:ins>
          </w:p>
        </w:tc>
        <w:tc>
          <w:tcPr>
            <w:tcW w:w="459" w:type="dxa"/>
            <w:shd w:val="clear" w:color="auto" w:fill="auto"/>
            <w:noWrap/>
            <w:vAlign w:val="bottom"/>
            <w:hideMark/>
            <w:tcPrChange w:id="872" w:author="Jon.Richar" w:date="2024-01-31T13:23:00Z">
              <w:tcPr>
                <w:tcW w:w="750" w:type="dxa"/>
                <w:shd w:val="clear" w:color="auto" w:fill="auto"/>
                <w:noWrap/>
                <w:vAlign w:val="bottom"/>
                <w:hideMark/>
              </w:tcPr>
            </w:tcPrChange>
          </w:tcPr>
          <w:p w14:paraId="08516241" w14:textId="77777777" w:rsidR="0011339B" w:rsidRPr="0011339B" w:rsidRDefault="0011339B" w:rsidP="0011339B">
            <w:pPr>
              <w:spacing w:after="0" w:line="240" w:lineRule="auto"/>
              <w:jc w:val="right"/>
              <w:rPr>
                <w:ins w:id="873" w:author="Jon.Richar" w:date="2024-01-31T13:22:00Z"/>
                <w:rFonts w:ascii="Calibri" w:eastAsia="Times New Roman" w:hAnsi="Calibri" w:cs="Calibri"/>
                <w:color w:val="000000"/>
              </w:rPr>
            </w:pPr>
            <w:ins w:id="874"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875" w:author="Jon.Richar" w:date="2024-01-31T13:23:00Z">
              <w:tcPr>
                <w:tcW w:w="1200" w:type="dxa"/>
                <w:shd w:val="clear" w:color="auto" w:fill="auto"/>
                <w:noWrap/>
                <w:vAlign w:val="bottom"/>
                <w:hideMark/>
              </w:tcPr>
            </w:tcPrChange>
          </w:tcPr>
          <w:p w14:paraId="353302D9" w14:textId="77777777" w:rsidR="0011339B" w:rsidRPr="0011339B" w:rsidRDefault="0011339B" w:rsidP="0011339B">
            <w:pPr>
              <w:spacing w:after="0" w:line="240" w:lineRule="auto"/>
              <w:jc w:val="right"/>
              <w:rPr>
                <w:ins w:id="876" w:author="Jon.Richar" w:date="2024-01-31T13:22:00Z"/>
                <w:rFonts w:ascii="Calibri" w:eastAsia="Times New Roman" w:hAnsi="Calibri" w:cs="Calibri"/>
                <w:color w:val="000000"/>
              </w:rPr>
            </w:pPr>
            <w:ins w:id="877" w:author="Jon.Richar" w:date="2024-01-31T13:22:00Z">
              <w:r w:rsidRPr="0011339B">
                <w:rPr>
                  <w:rFonts w:ascii="Calibri" w:eastAsia="Times New Roman" w:hAnsi="Calibri" w:cs="Calibri"/>
                  <w:color w:val="000000"/>
                </w:rPr>
                <w:t>82.09</w:t>
              </w:r>
            </w:ins>
          </w:p>
        </w:tc>
        <w:tc>
          <w:tcPr>
            <w:tcW w:w="720" w:type="dxa"/>
            <w:shd w:val="clear" w:color="auto" w:fill="auto"/>
            <w:noWrap/>
            <w:vAlign w:val="bottom"/>
            <w:hideMark/>
            <w:tcPrChange w:id="878" w:author="Jon.Richar" w:date="2024-01-31T13:23:00Z">
              <w:tcPr>
                <w:tcW w:w="897" w:type="dxa"/>
                <w:shd w:val="clear" w:color="auto" w:fill="auto"/>
                <w:noWrap/>
                <w:vAlign w:val="bottom"/>
                <w:hideMark/>
              </w:tcPr>
            </w:tcPrChange>
          </w:tcPr>
          <w:p w14:paraId="01011142" w14:textId="77777777" w:rsidR="0011339B" w:rsidRPr="0011339B" w:rsidRDefault="0011339B" w:rsidP="0011339B">
            <w:pPr>
              <w:spacing w:after="0" w:line="240" w:lineRule="auto"/>
              <w:jc w:val="right"/>
              <w:rPr>
                <w:ins w:id="879" w:author="Jon.Richar" w:date="2024-01-31T13:22:00Z"/>
                <w:rFonts w:ascii="Calibri" w:eastAsia="Times New Roman" w:hAnsi="Calibri" w:cs="Calibri"/>
                <w:color w:val="000000"/>
              </w:rPr>
            </w:pPr>
            <w:ins w:id="880" w:author="Jon.Richar" w:date="2024-01-31T13:22:00Z">
              <w:r w:rsidRPr="0011339B">
                <w:rPr>
                  <w:rFonts w:ascii="Calibri" w:eastAsia="Times New Roman" w:hAnsi="Calibri" w:cs="Calibri"/>
                  <w:color w:val="000000"/>
                </w:rPr>
                <w:t>17.47</w:t>
              </w:r>
            </w:ins>
          </w:p>
        </w:tc>
        <w:tc>
          <w:tcPr>
            <w:tcW w:w="6878" w:type="dxa"/>
            <w:shd w:val="clear" w:color="auto" w:fill="auto"/>
            <w:noWrap/>
            <w:vAlign w:val="bottom"/>
            <w:hideMark/>
            <w:tcPrChange w:id="881" w:author="Jon.Richar" w:date="2024-01-31T13:23:00Z">
              <w:tcPr>
                <w:tcW w:w="6878" w:type="dxa"/>
                <w:shd w:val="clear" w:color="auto" w:fill="auto"/>
                <w:noWrap/>
                <w:vAlign w:val="bottom"/>
                <w:hideMark/>
              </w:tcPr>
            </w:tcPrChange>
          </w:tcPr>
          <w:p w14:paraId="20FFBCF6" w14:textId="77777777" w:rsidR="0011339B" w:rsidRPr="0011339B" w:rsidRDefault="0011339B" w:rsidP="0011339B">
            <w:pPr>
              <w:spacing w:after="0" w:line="240" w:lineRule="auto"/>
              <w:rPr>
                <w:ins w:id="882" w:author="Jon.Richar" w:date="2024-01-31T13:22:00Z"/>
                <w:rFonts w:ascii="Times New Roman" w:eastAsia="Times New Roman" w:hAnsi="Times New Roman" w:cs="Times New Roman"/>
                <w:color w:val="000000"/>
                <w:sz w:val="20"/>
                <w:szCs w:val="20"/>
              </w:rPr>
            </w:pPr>
            <w:ins w:id="883" w:author="Jon.Richar" w:date="2024-01-31T13:22:00Z">
              <w:r w:rsidRPr="0011339B">
                <w:rPr>
                  <w:rFonts w:ascii="Times New Roman" w:eastAsia="Times New Roman" w:hAnsi="Times New Roman" w:cs="Times New Roman"/>
                  <w:color w:val="000000"/>
                  <w:sz w:val="20"/>
                  <w:szCs w:val="20"/>
                </w:rPr>
                <w:t xml:space="preserve">Female Bairdi, Pacific cod lag 1 </w:t>
              </w:r>
            </w:ins>
          </w:p>
        </w:tc>
      </w:tr>
      <w:tr w:rsidR="0011339B" w:rsidRPr="0011339B" w14:paraId="201680A7" w14:textId="77777777" w:rsidTr="0011339B">
        <w:tblPrEx>
          <w:tblPrExChange w:id="884" w:author="Jon.Richar" w:date="2024-01-31T13:23:00Z">
            <w:tblPrEx>
              <w:tblBorders>
                <w:insideH w:val="single" w:sz="4" w:space="0" w:color="auto"/>
                <w:insideV w:val="single" w:sz="4" w:space="0" w:color="auto"/>
              </w:tblBorders>
            </w:tblPrEx>
          </w:tblPrExChange>
        </w:tblPrEx>
        <w:trPr>
          <w:trHeight w:val="259"/>
          <w:ins w:id="885" w:author="Jon.Richar" w:date="2024-01-31T13:22:00Z"/>
          <w:trPrChange w:id="886" w:author="Jon.Richar" w:date="2024-01-31T13:23:00Z">
            <w:trPr>
              <w:trHeight w:val="259"/>
            </w:trPr>
          </w:trPrChange>
        </w:trPr>
        <w:tc>
          <w:tcPr>
            <w:tcW w:w="796" w:type="dxa"/>
            <w:shd w:val="clear" w:color="auto" w:fill="auto"/>
            <w:noWrap/>
            <w:vAlign w:val="bottom"/>
            <w:hideMark/>
            <w:tcPrChange w:id="887" w:author="Jon.Richar" w:date="2024-01-31T13:23:00Z">
              <w:tcPr>
                <w:tcW w:w="995" w:type="dxa"/>
                <w:shd w:val="clear" w:color="auto" w:fill="auto"/>
                <w:noWrap/>
                <w:vAlign w:val="bottom"/>
                <w:hideMark/>
              </w:tcPr>
            </w:tcPrChange>
          </w:tcPr>
          <w:p w14:paraId="55BA1E63" w14:textId="77777777" w:rsidR="0011339B" w:rsidRPr="0011339B" w:rsidRDefault="0011339B" w:rsidP="0011339B">
            <w:pPr>
              <w:spacing w:after="0" w:line="240" w:lineRule="auto"/>
              <w:jc w:val="right"/>
              <w:rPr>
                <w:ins w:id="888" w:author="Jon.Richar" w:date="2024-01-31T13:22:00Z"/>
                <w:rFonts w:ascii="Calibri" w:eastAsia="Times New Roman" w:hAnsi="Calibri" w:cs="Calibri"/>
                <w:color w:val="000000"/>
              </w:rPr>
            </w:pPr>
            <w:ins w:id="889" w:author="Jon.Richar" w:date="2024-01-31T13:22:00Z">
              <w:r w:rsidRPr="0011339B">
                <w:rPr>
                  <w:rFonts w:ascii="Calibri" w:eastAsia="Times New Roman" w:hAnsi="Calibri" w:cs="Calibri"/>
                  <w:color w:val="000000"/>
                </w:rPr>
                <w:t>12</w:t>
              </w:r>
            </w:ins>
          </w:p>
        </w:tc>
        <w:tc>
          <w:tcPr>
            <w:tcW w:w="459" w:type="dxa"/>
            <w:shd w:val="clear" w:color="auto" w:fill="auto"/>
            <w:noWrap/>
            <w:vAlign w:val="bottom"/>
            <w:hideMark/>
            <w:tcPrChange w:id="890" w:author="Jon.Richar" w:date="2024-01-31T13:23:00Z">
              <w:tcPr>
                <w:tcW w:w="750" w:type="dxa"/>
                <w:shd w:val="clear" w:color="auto" w:fill="auto"/>
                <w:noWrap/>
                <w:vAlign w:val="bottom"/>
                <w:hideMark/>
              </w:tcPr>
            </w:tcPrChange>
          </w:tcPr>
          <w:p w14:paraId="602C99BC" w14:textId="77777777" w:rsidR="0011339B" w:rsidRPr="0011339B" w:rsidRDefault="0011339B" w:rsidP="0011339B">
            <w:pPr>
              <w:spacing w:after="0" w:line="240" w:lineRule="auto"/>
              <w:jc w:val="right"/>
              <w:rPr>
                <w:ins w:id="891" w:author="Jon.Richar" w:date="2024-01-31T13:22:00Z"/>
                <w:rFonts w:ascii="Calibri" w:eastAsia="Times New Roman" w:hAnsi="Calibri" w:cs="Calibri"/>
                <w:color w:val="000000"/>
              </w:rPr>
            </w:pPr>
            <w:ins w:id="892"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893" w:author="Jon.Richar" w:date="2024-01-31T13:23:00Z">
              <w:tcPr>
                <w:tcW w:w="1200" w:type="dxa"/>
                <w:shd w:val="clear" w:color="auto" w:fill="auto"/>
                <w:noWrap/>
                <w:vAlign w:val="bottom"/>
                <w:hideMark/>
              </w:tcPr>
            </w:tcPrChange>
          </w:tcPr>
          <w:p w14:paraId="2A12BAAF" w14:textId="77777777" w:rsidR="0011339B" w:rsidRPr="0011339B" w:rsidRDefault="0011339B" w:rsidP="0011339B">
            <w:pPr>
              <w:spacing w:after="0" w:line="240" w:lineRule="auto"/>
              <w:jc w:val="right"/>
              <w:rPr>
                <w:ins w:id="894" w:author="Jon.Richar" w:date="2024-01-31T13:22:00Z"/>
                <w:rFonts w:ascii="Calibri" w:eastAsia="Times New Roman" w:hAnsi="Calibri" w:cs="Calibri"/>
                <w:color w:val="000000"/>
              </w:rPr>
            </w:pPr>
            <w:ins w:id="895" w:author="Jon.Richar" w:date="2024-01-31T13:22:00Z">
              <w:r w:rsidRPr="0011339B">
                <w:rPr>
                  <w:rFonts w:ascii="Calibri" w:eastAsia="Times New Roman" w:hAnsi="Calibri" w:cs="Calibri"/>
                  <w:color w:val="000000"/>
                </w:rPr>
                <w:t>82.22</w:t>
              </w:r>
            </w:ins>
          </w:p>
        </w:tc>
        <w:tc>
          <w:tcPr>
            <w:tcW w:w="720" w:type="dxa"/>
            <w:shd w:val="clear" w:color="auto" w:fill="auto"/>
            <w:noWrap/>
            <w:vAlign w:val="bottom"/>
            <w:hideMark/>
            <w:tcPrChange w:id="896" w:author="Jon.Richar" w:date="2024-01-31T13:23:00Z">
              <w:tcPr>
                <w:tcW w:w="897" w:type="dxa"/>
                <w:shd w:val="clear" w:color="auto" w:fill="auto"/>
                <w:noWrap/>
                <w:vAlign w:val="bottom"/>
                <w:hideMark/>
              </w:tcPr>
            </w:tcPrChange>
          </w:tcPr>
          <w:p w14:paraId="2B9088F1" w14:textId="77777777" w:rsidR="0011339B" w:rsidRPr="0011339B" w:rsidRDefault="0011339B" w:rsidP="0011339B">
            <w:pPr>
              <w:spacing w:after="0" w:line="240" w:lineRule="auto"/>
              <w:jc w:val="right"/>
              <w:rPr>
                <w:ins w:id="897" w:author="Jon.Richar" w:date="2024-01-31T13:22:00Z"/>
                <w:rFonts w:ascii="Calibri" w:eastAsia="Times New Roman" w:hAnsi="Calibri" w:cs="Calibri"/>
                <w:color w:val="000000"/>
              </w:rPr>
            </w:pPr>
            <w:ins w:id="898" w:author="Jon.Richar" w:date="2024-01-31T13:22:00Z">
              <w:r w:rsidRPr="0011339B">
                <w:rPr>
                  <w:rFonts w:ascii="Calibri" w:eastAsia="Times New Roman" w:hAnsi="Calibri" w:cs="Calibri"/>
                  <w:color w:val="000000"/>
                </w:rPr>
                <w:t>17.61</w:t>
              </w:r>
            </w:ins>
          </w:p>
        </w:tc>
        <w:tc>
          <w:tcPr>
            <w:tcW w:w="6878" w:type="dxa"/>
            <w:shd w:val="clear" w:color="auto" w:fill="auto"/>
            <w:noWrap/>
            <w:vAlign w:val="bottom"/>
            <w:hideMark/>
            <w:tcPrChange w:id="899" w:author="Jon.Richar" w:date="2024-01-31T13:23:00Z">
              <w:tcPr>
                <w:tcW w:w="6878" w:type="dxa"/>
                <w:shd w:val="clear" w:color="auto" w:fill="auto"/>
                <w:noWrap/>
                <w:vAlign w:val="bottom"/>
                <w:hideMark/>
              </w:tcPr>
            </w:tcPrChange>
          </w:tcPr>
          <w:p w14:paraId="62E25652" w14:textId="77777777" w:rsidR="0011339B" w:rsidRPr="0011339B" w:rsidRDefault="0011339B" w:rsidP="0011339B">
            <w:pPr>
              <w:spacing w:after="0" w:line="240" w:lineRule="auto"/>
              <w:rPr>
                <w:ins w:id="900" w:author="Jon.Richar" w:date="2024-01-31T13:22:00Z"/>
                <w:rFonts w:ascii="Times New Roman" w:eastAsia="Times New Roman" w:hAnsi="Times New Roman" w:cs="Times New Roman"/>
                <w:color w:val="000000"/>
                <w:sz w:val="20"/>
                <w:szCs w:val="20"/>
              </w:rPr>
            </w:pPr>
            <w:ins w:id="901" w:author="Jon.Richar" w:date="2024-01-31T13:22:00Z">
              <w:r w:rsidRPr="0011339B">
                <w:rPr>
                  <w:rFonts w:ascii="Times New Roman" w:eastAsia="Times New Roman" w:hAnsi="Times New Roman" w:cs="Times New Roman"/>
                  <w:color w:val="000000"/>
                  <w:sz w:val="20"/>
                  <w:szCs w:val="20"/>
                </w:rPr>
                <w:t>Female Bairdi, AO RA2</w:t>
              </w:r>
            </w:ins>
          </w:p>
        </w:tc>
      </w:tr>
      <w:tr w:rsidR="0011339B" w:rsidRPr="0011339B" w14:paraId="0D8920EB" w14:textId="77777777" w:rsidTr="0011339B">
        <w:tblPrEx>
          <w:tblPrExChange w:id="902" w:author="Jon.Richar" w:date="2024-01-31T13:23:00Z">
            <w:tblPrEx>
              <w:tblBorders>
                <w:insideH w:val="single" w:sz="4" w:space="0" w:color="auto"/>
                <w:insideV w:val="single" w:sz="4" w:space="0" w:color="auto"/>
              </w:tblBorders>
            </w:tblPrEx>
          </w:tblPrExChange>
        </w:tblPrEx>
        <w:trPr>
          <w:trHeight w:val="259"/>
          <w:ins w:id="903" w:author="Jon.Richar" w:date="2024-01-31T13:22:00Z"/>
          <w:trPrChange w:id="904" w:author="Jon.Richar" w:date="2024-01-31T13:23:00Z">
            <w:trPr>
              <w:trHeight w:val="259"/>
            </w:trPr>
          </w:trPrChange>
        </w:trPr>
        <w:tc>
          <w:tcPr>
            <w:tcW w:w="796" w:type="dxa"/>
            <w:shd w:val="clear" w:color="auto" w:fill="auto"/>
            <w:noWrap/>
            <w:vAlign w:val="bottom"/>
            <w:hideMark/>
            <w:tcPrChange w:id="905" w:author="Jon.Richar" w:date="2024-01-31T13:23:00Z">
              <w:tcPr>
                <w:tcW w:w="995" w:type="dxa"/>
                <w:shd w:val="clear" w:color="auto" w:fill="auto"/>
                <w:noWrap/>
                <w:vAlign w:val="bottom"/>
                <w:hideMark/>
              </w:tcPr>
            </w:tcPrChange>
          </w:tcPr>
          <w:p w14:paraId="1A52399F" w14:textId="77777777" w:rsidR="0011339B" w:rsidRPr="0011339B" w:rsidRDefault="0011339B" w:rsidP="0011339B">
            <w:pPr>
              <w:spacing w:after="0" w:line="240" w:lineRule="auto"/>
              <w:jc w:val="right"/>
              <w:rPr>
                <w:ins w:id="906" w:author="Jon.Richar" w:date="2024-01-31T13:22:00Z"/>
                <w:rFonts w:ascii="Calibri" w:eastAsia="Times New Roman" w:hAnsi="Calibri" w:cs="Calibri"/>
                <w:color w:val="000000"/>
              </w:rPr>
            </w:pPr>
            <w:ins w:id="907" w:author="Jon.Richar" w:date="2024-01-31T13:22:00Z">
              <w:r w:rsidRPr="0011339B">
                <w:rPr>
                  <w:rFonts w:ascii="Calibri" w:eastAsia="Times New Roman" w:hAnsi="Calibri" w:cs="Calibri"/>
                  <w:color w:val="000000"/>
                </w:rPr>
                <w:t>13</w:t>
              </w:r>
            </w:ins>
          </w:p>
        </w:tc>
        <w:tc>
          <w:tcPr>
            <w:tcW w:w="459" w:type="dxa"/>
            <w:shd w:val="clear" w:color="auto" w:fill="auto"/>
            <w:noWrap/>
            <w:vAlign w:val="bottom"/>
            <w:hideMark/>
            <w:tcPrChange w:id="908" w:author="Jon.Richar" w:date="2024-01-31T13:23:00Z">
              <w:tcPr>
                <w:tcW w:w="750" w:type="dxa"/>
                <w:shd w:val="clear" w:color="auto" w:fill="auto"/>
                <w:noWrap/>
                <w:vAlign w:val="bottom"/>
                <w:hideMark/>
              </w:tcPr>
            </w:tcPrChange>
          </w:tcPr>
          <w:p w14:paraId="5F795004" w14:textId="77777777" w:rsidR="0011339B" w:rsidRPr="0011339B" w:rsidRDefault="0011339B" w:rsidP="0011339B">
            <w:pPr>
              <w:spacing w:after="0" w:line="240" w:lineRule="auto"/>
              <w:jc w:val="right"/>
              <w:rPr>
                <w:ins w:id="909" w:author="Jon.Richar" w:date="2024-01-31T13:22:00Z"/>
                <w:rFonts w:ascii="Calibri" w:eastAsia="Times New Roman" w:hAnsi="Calibri" w:cs="Calibri"/>
                <w:color w:val="000000"/>
              </w:rPr>
            </w:pPr>
            <w:ins w:id="910"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911" w:author="Jon.Richar" w:date="2024-01-31T13:23:00Z">
              <w:tcPr>
                <w:tcW w:w="1200" w:type="dxa"/>
                <w:shd w:val="clear" w:color="auto" w:fill="auto"/>
                <w:noWrap/>
                <w:vAlign w:val="bottom"/>
                <w:hideMark/>
              </w:tcPr>
            </w:tcPrChange>
          </w:tcPr>
          <w:p w14:paraId="4BFF9FB1" w14:textId="77777777" w:rsidR="0011339B" w:rsidRPr="0011339B" w:rsidRDefault="0011339B" w:rsidP="0011339B">
            <w:pPr>
              <w:spacing w:after="0" w:line="240" w:lineRule="auto"/>
              <w:jc w:val="right"/>
              <w:rPr>
                <w:ins w:id="912" w:author="Jon.Richar" w:date="2024-01-31T13:22:00Z"/>
                <w:rFonts w:ascii="Calibri" w:eastAsia="Times New Roman" w:hAnsi="Calibri" w:cs="Calibri"/>
                <w:color w:val="000000"/>
              </w:rPr>
            </w:pPr>
            <w:ins w:id="913" w:author="Jon.Richar" w:date="2024-01-31T13:22:00Z">
              <w:r w:rsidRPr="0011339B">
                <w:rPr>
                  <w:rFonts w:ascii="Calibri" w:eastAsia="Times New Roman" w:hAnsi="Calibri" w:cs="Calibri"/>
                  <w:color w:val="000000"/>
                </w:rPr>
                <w:t>82.25</w:t>
              </w:r>
            </w:ins>
          </w:p>
        </w:tc>
        <w:tc>
          <w:tcPr>
            <w:tcW w:w="720" w:type="dxa"/>
            <w:shd w:val="clear" w:color="auto" w:fill="auto"/>
            <w:noWrap/>
            <w:vAlign w:val="bottom"/>
            <w:hideMark/>
            <w:tcPrChange w:id="914" w:author="Jon.Richar" w:date="2024-01-31T13:23:00Z">
              <w:tcPr>
                <w:tcW w:w="897" w:type="dxa"/>
                <w:shd w:val="clear" w:color="auto" w:fill="auto"/>
                <w:noWrap/>
                <w:vAlign w:val="bottom"/>
                <w:hideMark/>
              </w:tcPr>
            </w:tcPrChange>
          </w:tcPr>
          <w:p w14:paraId="289E14E8" w14:textId="77777777" w:rsidR="0011339B" w:rsidRPr="0011339B" w:rsidRDefault="0011339B" w:rsidP="0011339B">
            <w:pPr>
              <w:spacing w:after="0" w:line="240" w:lineRule="auto"/>
              <w:jc w:val="right"/>
              <w:rPr>
                <w:ins w:id="915" w:author="Jon.Richar" w:date="2024-01-31T13:22:00Z"/>
                <w:rFonts w:ascii="Calibri" w:eastAsia="Times New Roman" w:hAnsi="Calibri" w:cs="Calibri"/>
                <w:color w:val="000000"/>
              </w:rPr>
            </w:pPr>
            <w:ins w:id="916" w:author="Jon.Richar" w:date="2024-01-31T13:22:00Z">
              <w:r w:rsidRPr="0011339B">
                <w:rPr>
                  <w:rFonts w:ascii="Calibri" w:eastAsia="Times New Roman" w:hAnsi="Calibri" w:cs="Calibri"/>
                  <w:color w:val="000000"/>
                </w:rPr>
                <w:t>17.64</w:t>
              </w:r>
            </w:ins>
          </w:p>
        </w:tc>
        <w:tc>
          <w:tcPr>
            <w:tcW w:w="6878" w:type="dxa"/>
            <w:shd w:val="clear" w:color="auto" w:fill="auto"/>
            <w:noWrap/>
            <w:vAlign w:val="bottom"/>
            <w:hideMark/>
            <w:tcPrChange w:id="917" w:author="Jon.Richar" w:date="2024-01-31T13:23:00Z">
              <w:tcPr>
                <w:tcW w:w="6878" w:type="dxa"/>
                <w:shd w:val="clear" w:color="auto" w:fill="auto"/>
                <w:noWrap/>
                <w:vAlign w:val="bottom"/>
                <w:hideMark/>
              </w:tcPr>
            </w:tcPrChange>
          </w:tcPr>
          <w:p w14:paraId="5394C652" w14:textId="77777777" w:rsidR="0011339B" w:rsidRPr="0011339B" w:rsidRDefault="0011339B" w:rsidP="0011339B">
            <w:pPr>
              <w:spacing w:after="0" w:line="240" w:lineRule="auto"/>
              <w:rPr>
                <w:ins w:id="918" w:author="Jon.Richar" w:date="2024-01-31T13:22:00Z"/>
                <w:rFonts w:ascii="Times New Roman" w:eastAsia="Times New Roman" w:hAnsi="Times New Roman" w:cs="Times New Roman"/>
                <w:color w:val="000000"/>
                <w:sz w:val="20"/>
                <w:szCs w:val="20"/>
              </w:rPr>
            </w:pPr>
            <w:ins w:id="919" w:author="Jon.Richar" w:date="2024-01-31T13:22:00Z">
              <w:r w:rsidRPr="0011339B">
                <w:rPr>
                  <w:rFonts w:ascii="Times New Roman" w:eastAsia="Times New Roman" w:hAnsi="Times New Roman" w:cs="Times New Roman"/>
                  <w:color w:val="000000"/>
                  <w:sz w:val="20"/>
                  <w:szCs w:val="20"/>
                </w:rPr>
                <w:t>Female Bairdi, AO RA3</w:t>
              </w:r>
            </w:ins>
          </w:p>
        </w:tc>
      </w:tr>
      <w:tr w:rsidR="0011339B" w:rsidRPr="0011339B" w14:paraId="65B6B07A" w14:textId="77777777" w:rsidTr="0011339B">
        <w:tblPrEx>
          <w:tblPrExChange w:id="920" w:author="Jon.Richar" w:date="2024-01-31T13:23:00Z">
            <w:tblPrEx>
              <w:tblBorders>
                <w:insideH w:val="single" w:sz="4" w:space="0" w:color="auto"/>
                <w:insideV w:val="single" w:sz="4" w:space="0" w:color="auto"/>
              </w:tblBorders>
            </w:tblPrEx>
          </w:tblPrExChange>
        </w:tblPrEx>
        <w:trPr>
          <w:trHeight w:val="259"/>
          <w:ins w:id="921" w:author="Jon.Richar" w:date="2024-01-31T13:22:00Z"/>
          <w:trPrChange w:id="922" w:author="Jon.Richar" w:date="2024-01-31T13:23:00Z">
            <w:trPr>
              <w:trHeight w:val="259"/>
            </w:trPr>
          </w:trPrChange>
        </w:trPr>
        <w:tc>
          <w:tcPr>
            <w:tcW w:w="796" w:type="dxa"/>
            <w:shd w:val="clear" w:color="auto" w:fill="auto"/>
            <w:noWrap/>
            <w:vAlign w:val="bottom"/>
            <w:hideMark/>
            <w:tcPrChange w:id="923" w:author="Jon.Richar" w:date="2024-01-31T13:23:00Z">
              <w:tcPr>
                <w:tcW w:w="995" w:type="dxa"/>
                <w:shd w:val="clear" w:color="auto" w:fill="auto"/>
                <w:noWrap/>
                <w:vAlign w:val="bottom"/>
                <w:hideMark/>
              </w:tcPr>
            </w:tcPrChange>
          </w:tcPr>
          <w:p w14:paraId="60C084C7" w14:textId="77777777" w:rsidR="0011339B" w:rsidRPr="0011339B" w:rsidRDefault="0011339B" w:rsidP="0011339B">
            <w:pPr>
              <w:spacing w:after="0" w:line="240" w:lineRule="auto"/>
              <w:jc w:val="right"/>
              <w:rPr>
                <w:ins w:id="924" w:author="Jon.Richar" w:date="2024-01-31T13:22:00Z"/>
                <w:rFonts w:ascii="Calibri" w:eastAsia="Times New Roman" w:hAnsi="Calibri" w:cs="Calibri"/>
                <w:color w:val="000000"/>
              </w:rPr>
            </w:pPr>
            <w:ins w:id="925" w:author="Jon.Richar" w:date="2024-01-31T13:22:00Z">
              <w:r w:rsidRPr="0011339B">
                <w:rPr>
                  <w:rFonts w:ascii="Calibri" w:eastAsia="Times New Roman" w:hAnsi="Calibri" w:cs="Calibri"/>
                  <w:color w:val="000000"/>
                </w:rPr>
                <w:t>18</w:t>
              </w:r>
            </w:ins>
          </w:p>
        </w:tc>
        <w:tc>
          <w:tcPr>
            <w:tcW w:w="459" w:type="dxa"/>
            <w:shd w:val="clear" w:color="auto" w:fill="auto"/>
            <w:noWrap/>
            <w:vAlign w:val="bottom"/>
            <w:hideMark/>
            <w:tcPrChange w:id="926" w:author="Jon.Richar" w:date="2024-01-31T13:23:00Z">
              <w:tcPr>
                <w:tcW w:w="750" w:type="dxa"/>
                <w:shd w:val="clear" w:color="auto" w:fill="auto"/>
                <w:noWrap/>
                <w:vAlign w:val="bottom"/>
                <w:hideMark/>
              </w:tcPr>
            </w:tcPrChange>
          </w:tcPr>
          <w:p w14:paraId="54B2A2FA" w14:textId="77777777" w:rsidR="0011339B" w:rsidRPr="0011339B" w:rsidRDefault="0011339B" w:rsidP="0011339B">
            <w:pPr>
              <w:spacing w:after="0" w:line="240" w:lineRule="auto"/>
              <w:jc w:val="right"/>
              <w:rPr>
                <w:ins w:id="927" w:author="Jon.Richar" w:date="2024-01-31T13:22:00Z"/>
                <w:rFonts w:ascii="Calibri" w:eastAsia="Times New Roman" w:hAnsi="Calibri" w:cs="Calibri"/>
                <w:color w:val="000000"/>
              </w:rPr>
            </w:pPr>
            <w:ins w:id="928" w:author="Jon.Richar" w:date="2024-01-31T13:22:00Z">
              <w:r w:rsidRPr="0011339B">
                <w:rPr>
                  <w:rFonts w:ascii="Calibri" w:eastAsia="Times New Roman" w:hAnsi="Calibri" w:cs="Calibri"/>
                  <w:color w:val="000000"/>
                </w:rPr>
                <w:t>6</w:t>
              </w:r>
            </w:ins>
          </w:p>
        </w:tc>
        <w:tc>
          <w:tcPr>
            <w:tcW w:w="720" w:type="dxa"/>
            <w:shd w:val="clear" w:color="auto" w:fill="auto"/>
            <w:noWrap/>
            <w:vAlign w:val="bottom"/>
            <w:hideMark/>
            <w:tcPrChange w:id="929" w:author="Jon.Richar" w:date="2024-01-31T13:23:00Z">
              <w:tcPr>
                <w:tcW w:w="1200" w:type="dxa"/>
                <w:shd w:val="clear" w:color="auto" w:fill="auto"/>
                <w:noWrap/>
                <w:vAlign w:val="bottom"/>
                <w:hideMark/>
              </w:tcPr>
            </w:tcPrChange>
          </w:tcPr>
          <w:p w14:paraId="6423451B" w14:textId="77777777" w:rsidR="0011339B" w:rsidRPr="0011339B" w:rsidRDefault="0011339B" w:rsidP="0011339B">
            <w:pPr>
              <w:spacing w:after="0" w:line="240" w:lineRule="auto"/>
              <w:jc w:val="right"/>
              <w:rPr>
                <w:ins w:id="930" w:author="Jon.Richar" w:date="2024-01-31T13:22:00Z"/>
                <w:rFonts w:ascii="Calibri" w:eastAsia="Times New Roman" w:hAnsi="Calibri" w:cs="Calibri"/>
                <w:color w:val="000000"/>
              </w:rPr>
            </w:pPr>
            <w:ins w:id="931" w:author="Jon.Richar" w:date="2024-01-31T13:22:00Z">
              <w:r w:rsidRPr="0011339B">
                <w:rPr>
                  <w:rFonts w:ascii="Calibri" w:eastAsia="Times New Roman" w:hAnsi="Calibri" w:cs="Calibri"/>
                  <w:color w:val="000000"/>
                </w:rPr>
                <w:t>82.32</w:t>
              </w:r>
            </w:ins>
          </w:p>
        </w:tc>
        <w:tc>
          <w:tcPr>
            <w:tcW w:w="720" w:type="dxa"/>
            <w:shd w:val="clear" w:color="auto" w:fill="auto"/>
            <w:noWrap/>
            <w:vAlign w:val="bottom"/>
            <w:hideMark/>
            <w:tcPrChange w:id="932" w:author="Jon.Richar" w:date="2024-01-31T13:23:00Z">
              <w:tcPr>
                <w:tcW w:w="897" w:type="dxa"/>
                <w:shd w:val="clear" w:color="auto" w:fill="auto"/>
                <w:noWrap/>
                <w:vAlign w:val="bottom"/>
                <w:hideMark/>
              </w:tcPr>
            </w:tcPrChange>
          </w:tcPr>
          <w:p w14:paraId="381F196A" w14:textId="77777777" w:rsidR="0011339B" w:rsidRPr="0011339B" w:rsidRDefault="0011339B" w:rsidP="0011339B">
            <w:pPr>
              <w:spacing w:after="0" w:line="240" w:lineRule="auto"/>
              <w:jc w:val="right"/>
              <w:rPr>
                <w:ins w:id="933" w:author="Jon.Richar" w:date="2024-01-31T13:22:00Z"/>
                <w:rFonts w:ascii="Calibri" w:eastAsia="Times New Roman" w:hAnsi="Calibri" w:cs="Calibri"/>
                <w:color w:val="000000"/>
              </w:rPr>
            </w:pPr>
            <w:ins w:id="934" w:author="Jon.Richar" w:date="2024-01-31T13:22:00Z">
              <w:r w:rsidRPr="0011339B">
                <w:rPr>
                  <w:rFonts w:ascii="Calibri" w:eastAsia="Times New Roman" w:hAnsi="Calibri" w:cs="Calibri"/>
                  <w:color w:val="000000"/>
                </w:rPr>
                <w:t>17.71</w:t>
              </w:r>
            </w:ins>
          </w:p>
        </w:tc>
        <w:tc>
          <w:tcPr>
            <w:tcW w:w="6878" w:type="dxa"/>
            <w:shd w:val="clear" w:color="auto" w:fill="auto"/>
            <w:noWrap/>
            <w:vAlign w:val="bottom"/>
            <w:hideMark/>
            <w:tcPrChange w:id="935" w:author="Jon.Richar" w:date="2024-01-31T13:23:00Z">
              <w:tcPr>
                <w:tcW w:w="6878" w:type="dxa"/>
                <w:shd w:val="clear" w:color="auto" w:fill="auto"/>
                <w:noWrap/>
                <w:vAlign w:val="bottom"/>
                <w:hideMark/>
              </w:tcPr>
            </w:tcPrChange>
          </w:tcPr>
          <w:p w14:paraId="1C1ED3F9" w14:textId="77777777" w:rsidR="0011339B" w:rsidRPr="0011339B" w:rsidRDefault="0011339B" w:rsidP="0011339B">
            <w:pPr>
              <w:spacing w:after="0" w:line="240" w:lineRule="auto"/>
              <w:rPr>
                <w:ins w:id="936" w:author="Jon.Richar" w:date="2024-01-31T13:22:00Z"/>
                <w:rFonts w:ascii="Times New Roman" w:eastAsia="Times New Roman" w:hAnsi="Times New Roman" w:cs="Times New Roman"/>
                <w:color w:val="000000"/>
                <w:sz w:val="20"/>
                <w:szCs w:val="20"/>
              </w:rPr>
            </w:pPr>
            <w:ins w:id="937" w:author="Jon.Richar" w:date="2024-01-31T13:22:00Z">
              <w:r w:rsidRPr="0011339B">
                <w:rPr>
                  <w:rFonts w:ascii="Times New Roman" w:eastAsia="Times New Roman" w:hAnsi="Times New Roman" w:cs="Times New Roman"/>
                  <w:color w:val="000000"/>
                  <w:sz w:val="20"/>
                  <w:szCs w:val="20"/>
                </w:rPr>
                <w:t>Female Bairdi, NW wind</w:t>
              </w:r>
            </w:ins>
          </w:p>
        </w:tc>
      </w:tr>
    </w:tbl>
    <w:p w14:paraId="79278E5A" w14:textId="77777777" w:rsidR="00372D25" w:rsidRDefault="00372D25" w:rsidP="00525AD2">
      <w:pPr>
        <w:spacing w:line="480" w:lineRule="auto"/>
        <w:rPr>
          <w:ins w:id="938" w:author="Jon.Richar" w:date="2024-01-31T13:35:00Z"/>
          <w:rFonts w:ascii="Times New Roman" w:hAnsi="Times New Roman" w:cs="Times New Roman"/>
          <w:sz w:val="24"/>
          <w:szCs w:val="24"/>
        </w:rPr>
      </w:pPr>
    </w:p>
    <w:p w14:paraId="6385973A" w14:textId="68A410DB" w:rsidR="00525AD2" w:rsidRDefault="00BD1E90"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532572">
        <w:rPr>
          <w:rFonts w:ascii="Times New Roman" w:hAnsi="Times New Roman" w:cs="Times New Roman"/>
          <w:sz w:val="24"/>
          <w:szCs w:val="24"/>
        </w:rPr>
        <w:t>2</w:t>
      </w:r>
      <w:r w:rsidR="0082323C">
        <w:rPr>
          <w:rFonts w:ascii="Times New Roman" w:hAnsi="Times New Roman" w:cs="Times New Roman"/>
          <w:sz w:val="24"/>
          <w:szCs w:val="24"/>
        </w:rPr>
        <w:t xml:space="preserve">. Model </w:t>
      </w:r>
      <w:r w:rsidR="00532572">
        <w:rPr>
          <w:rFonts w:ascii="Times New Roman" w:hAnsi="Times New Roman" w:cs="Times New Roman"/>
          <w:sz w:val="24"/>
          <w:szCs w:val="24"/>
        </w:rPr>
        <w:t>comparison results</w:t>
      </w:r>
      <w:r w:rsidR="0082323C">
        <w:rPr>
          <w:rFonts w:ascii="Times New Roman" w:hAnsi="Times New Roman" w:cs="Times New Roman"/>
          <w:sz w:val="24"/>
          <w:szCs w:val="24"/>
        </w:rPr>
        <w:t xml:space="preserve"> for GAMM</w:t>
      </w:r>
      <w:r w:rsidR="00532572">
        <w:rPr>
          <w:rFonts w:ascii="Times New Roman" w:hAnsi="Times New Roman" w:cs="Times New Roman"/>
          <w:sz w:val="24"/>
          <w:szCs w:val="24"/>
        </w:rPr>
        <w:t>s</w:t>
      </w:r>
      <w:r w:rsidR="0082323C">
        <w:rPr>
          <w:rFonts w:ascii="Times New Roman" w:hAnsi="Times New Roman" w:cs="Times New Roman"/>
          <w:sz w:val="24"/>
          <w:szCs w:val="24"/>
        </w:rPr>
        <w:t xml:space="preserve"> </w:t>
      </w:r>
      <w:r w:rsidR="00532572">
        <w:rPr>
          <w:rFonts w:ascii="Times New Roman" w:hAnsi="Times New Roman" w:cs="Times New Roman"/>
          <w:sz w:val="24"/>
          <w:szCs w:val="24"/>
        </w:rPr>
        <w:t>invoking</w:t>
      </w:r>
      <w:r>
        <w:rPr>
          <w:rFonts w:ascii="Times New Roman" w:hAnsi="Times New Roman" w:cs="Times New Roman"/>
          <w:sz w:val="24"/>
          <w:szCs w:val="24"/>
        </w:rPr>
        <w:t xml:space="preserve"> linear effects for non stock-recruit terms</w:t>
      </w:r>
      <w:r w:rsidR="0082323C">
        <w:rPr>
          <w:rFonts w:ascii="Times New Roman" w:hAnsi="Times New Roman" w:cs="Times New Roman"/>
          <w:sz w:val="24"/>
          <w:szCs w:val="24"/>
        </w:rPr>
        <w:t xml:space="preserve">.  </w:t>
      </w:r>
      <w:r w:rsidR="00B728D4">
        <w:rPr>
          <w:rFonts w:ascii="Times New Roman" w:hAnsi="Times New Roman" w:cs="Times New Roman"/>
          <w:sz w:val="24"/>
          <w:szCs w:val="24"/>
        </w:rPr>
        <w:t xml:space="preserve">AO = Arctic oscillation, PDO = Pacific Decadal Oscillation, FHS = flathead sole, TBM = total biomass, NBT = near bottom temperature, SST = sea surface temperature, RA2 = 2 yr rolling average, RA3 = 3 yr rolling average. </w:t>
      </w:r>
      <w:r w:rsidR="00F31A08" w:rsidRPr="00CA3EA3">
        <w:rPr>
          <w:rFonts w:ascii="Times New Roman" w:eastAsia="Times New Roman" w:hAnsi="Times New Roman" w:cs="Times New Roman"/>
          <w:i/>
          <w:color w:val="000000"/>
          <w:sz w:val="20"/>
          <w:szCs w:val="20"/>
        </w:rPr>
        <w:t>Δ</w:t>
      </w:r>
      <w:r w:rsidR="00B728D4">
        <w:rPr>
          <w:rFonts w:ascii="Times New Roman" w:hAnsi="Times New Roman" w:cs="Times New Roman"/>
          <w:sz w:val="24"/>
          <w:szCs w:val="24"/>
        </w:rPr>
        <w:t>AICc for each model is determined relative to the baseline model (Model 1).</w:t>
      </w:r>
    </w:p>
    <w:p w14:paraId="6CD20CB0" w14:textId="26BD23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F92FA3" w:rsidRPr="00F92FA3">
        <w:rPr>
          <w:rFonts w:ascii="Times New Roman" w:hAnsi="Times New Roman" w:cs="Times New Roman"/>
          <w:noProof/>
          <w:sz w:val="24"/>
          <w:szCs w:val="24"/>
        </w:rPr>
        <w:lastRenderedPageBreak/>
        <w:drawing>
          <wp:inline distT="0" distB="0" distL="0" distR="0" wp14:anchorId="52CB7820" wp14:editId="250731BB">
            <wp:extent cx="3182112" cy="6119446"/>
            <wp:effectExtent l="0" t="0" r="0" b="0"/>
            <wp:docPr id="2" name="Picture 2" descr="C:\Users\jon.richar\Work\GitRepos\Chionoecetes-SR\figs\May2023\Fig1_Stud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richar\Work\GitRepos\Chionoecetes-SR\figs\May2023\Fig1_Study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311" cy="6144828"/>
                    </a:xfrm>
                    <a:prstGeom prst="rect">
                      <a:avLst/>
                    </a:prstGeom>
                    <a:noFill/>
                    <a:ln>
                      <a:noFill/>
                    </a:ln>
                  </pic:spPr>
                </pic:pic>
              </a:graphicData>
            </a:graphic>
          </wp:inline>
        </w:drawing>
      </w:r>
    </w:p>
    <w:p w14:paraId="0C52D438" w14:textId="2DCEFD17" w:rsidR="00C473F1" w:rsidRDefault="00C473F1" w:rsidP="00C47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004F2877">
        <w:rPr>
          <w:rFonts w:ascii="Times New Roman" w:hAnsi="Times New Roman" w:cs="Times New Roman"/>
          <w:sz w:val="24"/>
          <w:szCs w:val="24"/>
        </w:rPr>
        <w:t xml:space="preserve">Study system. </w:t>
      </w:r>
      <w:r w:rsidR="00CA612F">
        <w:rPr>
          <w:rFonts w:ascii="Times New Roman" w:hAnsi="Times New Roman" w:cs="Times New Roman"/>
          <w:sz w:val="24"/>
          <w:szCs w:val="24"/>
        </w:rPr>
        <w:t xml:space="preserve">a.) Map of eastern Bering Sea study region with EBS survey grid; b.) </w:t>
      </w:r>
      <w:r w:rsidR="004F2877">
        <w:rPr>
          <w:rFonts w:ascii="Times New Roman" w:hAnsi="Times New Roman" w:cs="Times New Roman"/>
          <w:sz w:val="24"/>
          <w:szCs w:val="24"/>
        </w:rPr>
        <w:t xml:space="preserve">Juvenile abundance time series, c.) Old shell female abundance time series lagged appropriately versus the juvenile series and d.) </w:t>
      </w:r>
      <w:r w:rsidR="000642FD">
        <w:rPr>
          <w:rFonts w:ascii="Times New Roman" w:hAnsi="Times New Roman" w:cs="Times New Roman"/>
          <w:sz w:val="24"/>
          <w:szCs w:val="24"/>
        </w:rPr>
        <w:t xml:space="preserve">Productivity time series derived from juvenile </w:t>
      </w:r>
      <w:r w:rsidR="00FE0BB8">
        <w:rPr>
          <w:rFonts w:ascii="Times New Roman" w:hAnsi="Times New Roman" w:cs="Times New Roman"/>
          <w:sz w:val="24"/>
          <w:szCs w:val="24"/>
        </w:rPr>
        <w:t>and old shell female time series.</w:t>
      </w:r>
    </w:p>
    <w:p w14:paraId="24BA0D9C" w14:textId="08A26AFF" w:rsidR="0096109E" w:rsidRDefault="00525AD2" w:rsidP="00525AD2">
      <w:pPr>
        <w:spacing w:line="480" w:lineRule="auto"/>
        <w:rPr>
          <w:ins w:id="939" w:author="Jon.Richar" w:date="2024-01-31T14:41:00Z"/>
          <w:rFonts w:ascii="Times New Roman" w:hAnsi="Times New Roman" w:cs="Times New Roman"/>
          <w:sz w:val="24"/>
          <w:szCs w:val="24"/>
        </w:rPr>
      </w:pPr>
      <w:del w:id="940" w:author="Jon.Richar" w:date="2024-01-31T13:06:00Z">
        <w:r w:rsidRPr="00582FB7" w:rsidDel="00C93B61">
          <w:rPr>
            <w:rFonts w:ascii="Times New Roman" w:hAnsi="Times New Roman" w:cs="Times New Roman"/>
            <w:sz w:val="24"/>
            <w:szCs w:val="24"/>
          </w:rPr>
          <w:br w:type="column"/>
        </w:r>
      </w:del>
      <w:ins w:id="941" w:author="Jon.Richar" w:date="2024-01-31T16:08:00Z">
        <w:r w:rsidR="000212B9">
          <w:rPr>
            <w:rFonts w:ascii="Times New Roman" w:hAnsi="Times New Roman" w:cs="Times New Roman"/>
            <w:sz w:val="24"/>
            <w:szCs w:val="24"/>
          </w:rPr>
          <w:lastRenderedPageBreak/>
          <w:pict w14:anchorId="4B0F9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454.5pt">
              <v:imagedata r:id="rId16" o:title="NewFig2"/>
            </v:shape>
          </w:pict>
        </w:r>
      </w:ins>
    </w:p>
    <w:p w14:paraId="13EB60B3" w14:textId="10FF4A63" w:rsidR="0096109E" w:rsidRDefault="0096109E" w:rsidP="0096109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Graphical output for generalized additive model (GAM) combining a.) stock-recruit (S-R) relation with b.) flathead sole (FHS) and 2 yr rolling average (RA2) of the winter Pacific Decadal Oscillation (PDO, c.) </w:t>
      </w:r>
      <w:del w:id="942" w:author="Jon.Richar" w:date="2024-01-31T16:09:00Z">
        <w:r w:rsidDel="00C9738E">
          <w:rPr>
            <w:rFonts w:ascii="Times New Roman" w:hAnsi="Times New Roman" w:cs="Times New Roman"/>
            <w:sz w:val="24"/>
            <w:szCs w:val="24"/>
          </w:rPr>
          <w:delText xml:space="preserve">and the Arctic Oscillation (AO, d.) </w:delText>
        </w:r>
      </w:del>
      <w:r>
        <w:rPr>
          <w:rFonts w:ascii="Times New Roman" w:hAnsi="Times New Roman" w:cs="Times New Roman"/>
          <w:sz w:val="24"/>
          <w:szCs w:val="24"/>
        </w:rPr>
        <w:t xml:space="preserve">as the environmental covariates. Note linear relationships for non S-R variables. </w:t>
      </w:r>
    </w:p>
    <w:p w14:paraId="1D0A3854" w14:textId="70E28FE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186CC5">
        <w:rPr>
          <w:rStyle w:val="CommentReference"/>
        </w:rPr>
        <w:lastRenderedPageBreak/>
        <w:commentReference w:id="943"/>
      </w:r>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ke.Litzow" w:date="2023-12-18T06:28:00Z" w:initials="M">
    <w:p w14:paraId="77DC3A1C" w14:textId="526BA99D" w:rsidR="00BD5FD5" w:rsidRDefault="00BD5FD5">
      <w:pPr>
        <w:pStyle w:val="CommentText"/>
      </w:pPr>
      <w:r>
        <w:rPr>
          <w:rStyle w:val="CommentReference"/>
        </w:rPr>
        <w:annotationRef/>
      </w:r>
      <w:r>
        <w:rPr>
          <w:noProof/>
        </w:rPr>
        <w:t>Change to the most recent SAFE report.</w:t>
      </w:r>
    </w:p>
  </w:comment>
  <w:comment w:id="3" w:author="Mike.Litzow" w:date="2023-12-17T12:56:00Z" w:initials="M">
    <w:p w14:paraId="03B4DDDD" w14:textId="77777777" w:rsidR="00BD5FD5" w:rsidRPr="0070521D" w:rsidRDefault="00BD5FD5" w:rsidP="00872EBE">
      <w:pPr>
        <w:pStyle w:val="Bibliography"/>
        <w:rPr>
          <w:rFonts w:ascii="Calibri" w:hAnsi="Calibri" w:cs="Calibri"/>
        </w:rPr>
      </w:pPr>
      <w:r>
        <w:rPr>
          <w:rStyle w:val="CommentReference"/>
        </w:rPr>
        <w:annotationRef/>
      </w:r>
      <w:r>
        <w:fldChar w:fldCharType="begin"/>
      </w:r>
      <w:r>
        <w:instrText xml:space="preserve"> ADDIN ZOTERO_BIBL {"uncited":[],"omitted":[],"custom":[]} CSL_BIBLIOGRAPHY </w:instrText>
      </w:r>
      <w:r>
        <w:fldChar w:fldCharType="separate"/>
      </w:r>
      <w:r w:rsidRPr="0070521D">
        <w:rPr>
          <w:rFonts w:ascii="Calibri" w:hAnsi="Calibri" w:cs="Calibri"/>
        </w:rPr>
        <w:t>Litzow, M.A., Malick, M.J., Kristiansen, T., Connors, B.M., Ruggerone, G.T., 2024. Climate attribution time series track the evolution of human influence on North Pacific sea surface temperature. Environmental Research Letters 9. https://doi.org/10.1088/1748-9326/ad0c88</w:t>
      </w:r>
    </w:p>
    <w:p w14:paraId="1FAB9B6B" w14:textId="4CB007A7" w:rsidR="00BD5FD5" w:rsidRDefault="00BD5FD5" w:rsidP="00872EBE">
      <w:pPr>
        <w:pStyle w:val="CommentText"/>
      </w:pPr>
      <w:r>
        <w:fldChar w:fldCharType="end"/>
      </w:r>
    </w:p>
  </w:comment>
  <w:comment w:id="4" w:author="Mike.Litzow" w:date="2023-12-18T06:29:00Z" w:initials="M">
    <w:p w14:paraId="08BA728F" w14:textId="36294342" w:rsidR="00BD5FD5" w:rsidRDefault="00BD5FD5">
      <w:pPr>
        <w:pStyle w:val="CommentText"/>
      </w:pPr>
      <w:r>
        <w:rPr>
          <w:rStyle w:val="CommentReference"/>
        </w:rPr>
        <w:annotationRef/>
      </w:r>
      <w:r>
        <w:t>I think Cody has back away from groundfish predation as an explanation for the opilio collapse, so might be best to use another paper on proposed groundfish predation effects on BSAI crab as the example here.</w:t>
      </w:r>
    </w:p>
  </w:comment>
  <w:comment w:id="15" w:author="Mike.Litzow" w:date="2023-12-18T06:36:00Z" w:initials="M">
    <w:p w14:paraId="59F3D653" w14:textId="1F59CFC9" w:rsidR="00BD5FD5" w:rsidRDefault="00BD5FD5">
      <w:pPr>
        <w:pStyle w:val="CommentText"/>
      </w:pPr>
      <w:r>
        <w:rPr>
          <w:rStyle w:val="CommentReference"/>
        </w:rPr>
        <w:annotationRef/>
      </w:r>
      <w:r>
        <w:t>SAFE report</w:t>
      </w:r>
    </w:p>
  </w:comment>
  <w:comment w:id="17" w:author="Mike.Litzow" w:date="2023-12-18T09:39:00Z" w:initials="M">
    <w:p w14:paraId="2EB2BB53" w14:textId="169C34C3" w:rsidR="00BD5FD5" w:rsidRDefault="00BD5FD5">
      <w:pPr>
        <w:pStyle w:val="CommentText"/>
      </w:pPr>
      <w:r>
        <w:rPr>
          <w:rStyle w:val="CommentReference"/>
        </w:rPr>
        <w:annotationRef/>
      </w:r>
      <w:r>
        <w:t>Take a look at the SAFE report and confirm I have this right!</w:t>
      </w:r>
    </w:p>
  </w:comment>
  <w:comment w:id="18" w:author="Mike.Litzow" w:date="2023-12-18T10:11:00Z" w:initials="M">
    <w:p w14:paraId="1FA873F0" w14:textId="0312FCDC" w:rsidR="00BD5FD5" w:rsidRDefault="00BD5FD5">
      <w:pPr>
        <w:pStyle w:val="CommentText"/>
      </w:pPr>
      <w:r>
        <w:rPr>
          <w:rStyle w:val="CommentReference"/>
        </w:rPr>
        <w:annotationRef/>
      </w:r>
      <w:r>
        <w:t>Cite either the SAFE intro or the FMP here.</w:t>
      </w:r>
    </w:p>
  </w:comment>
  <w:comment w:id="19" w:author="Mike.Litzow" w:date="2023-12-20T07:47:00Z" w:initials="M">
    <w:p w14:paraId="32A5A359" w14:textId="00565A38" w:rsidR="00BD5FD5" w:rsidRDefault="00BD5FD5">
      <w:pPr>
        <w:pStyle w:val="CommentText"/>
      </w:pPr>
      <w:r>
        <w:rPr>
          <w:rStyle w:val="CommentReference"/>
        </w:rPr>
        <w:annotationRef/>
      </w:r>
      <w:r>
        <w:t>This is a difficult line to walk – it’s fine to refer to salient research in the Intro, but important that the Intro doesn’t read as a review of the topic. Cutting these grafs would bring the Intro down to ~700 words, which isn’t an unreasonable length – would still be some room to bring in a few key points about existing knowledge if you would like.</w:t>
      </w:r>
    </w:p>
  </w:comment>
  <w:comment w:id="20" w:author="Mike.Litzow" w:date="2023-12-20T12:18:00Z" w:initials="M">
    <w:p w14:paraId="6BDF5EA3" w14:textId="75009136" w:rsidR="00BD5FD5" w:rsidRDefault="00BD5FD5">
      <w:pPr>
        <w:pStyle w:val="CommentText"/>
      </w:pPr>
      <w:r>
        <w:rPr>
          <w:rStyle w:val="CommentReference"/>
        </w:rPr>
        <w:annotationRef/>
      </w:r>
      <w:r>
        <w:rPr>
          <w:noProof/>
        </w:rPr>
        <w:t>Change to the 2023 version</w:t>
      </w:r>
    </w:p>
  </w:comment>
  <w:comment w:id="22" w:author="Mike.Litzow" w:date="2023-12-20T12:25:00Z" w:initials="M">
    <w:p w14:paraId="37D9D3C8" w14:textId="72B0335A" w:rsidR="00BD5FD5" w:rsidRDefault="00BD5FD5">
      <w:pPr>
        <w:pStyle w:val="CommentText"/>
      </w:pPr>
      <w:r>
        <w:rPr>
          <w:rStyle w:val="CommentReference"/>
        </w:rPr>
        <w:annotationRef/>
      </w:r>
      <w:r>
        <w:rPr>
          <w:noProof/>
        </w:rPr>
        <w:t>Move this to Discussion</w:t>
      </w:r>
    </w:p>
  </w:comment>
  <w:comment w:id="40" w:author="Mike.Litzow" w:date="2023-12-21T07:00:00Z" w:initials="M">
    <w:p w14:paraId="04D8EB2B" w14:textId="059BDC28" w:rsidR="00BD5FD5" w:rsidRDefault="00BD5FD5">
      <w:pPr>
        <w:pStyle w:val="CommentText"/>
      </w:pPr>
      <w:r>
        <w:rPr>
          <w:rStyle w:val="CommentReference"/>
        </w:rPr>
        <w:annotationRef/>
      </w:r>
      <w:r>
        <w:t>How many SC2 are there?? If it is a high proportion of the total then are we ignoring a significant proportion of the total mature abundance? Is it possible to use a different lag for SC2 crab?</w:t>
      </w:r>
    </w:p>
  </w:comment>
  <w:comment w:id="106" w:author="Mike.Litzow" w:date="2023-12-21T07:03:00Z" w:initials="M">
    <w:p w14:paraId="04D9B2FF" w14:textId="7337FF7B" w:rsidR="00BD5FD5" w:rsidRDefault="00BD5FD5">
      <w:pPr>
        <w:pStyle w:val="CommentText"/>
      </w:pPr>
      <w:r>
        <w:rPr>
          <w:rStyle w:val="CommentReference"/>
        </w:rPr>
        <w:annotationRef/>
      </w:r>
      <w:r>
        <w:t>This term doesn’t appear in the equation – A</w:t>
      </w:r>
      <w:r w:rsidRPr="00FB4CA8">
        <w:rPr>
          <w:vertAlign w:val="subscript"/>
        </w:rPr>
        <w:t>j</w:t>
      </w:r>
      <w:r>
        <w:t>?</w:t>
      </w:r>
    </w:p>
    <w:p w14:paraId="1E451884" w14:textId="175722AB" w:rsidR="00BD5FD5" w:rsidRDefault="00BD5FD5">
      <w:pPr>
        <w:pStyle w:val="CommentText"/>
      </w:pPr>
    </w:p>
  </w:comment>
  <w:comment w:id="86" w:author="Mike.Litzow" w:date="2023-12-21T07:10:00Z" w:initials="M">
    <w:p w14:paraId="02502492" w14:textId="2A516492" w:rsidR="00BD5FD5" w:rsidRDefault="00BD5FD5">
      <w:pPr>
        <w:pStyle w:val="CommentText"/>
      </w:pPr>
      <w:r>
        <w:rPr>
          <w:rStyle w:val="CommentReference"/>
        </w:rPr>
        <w:annotationRef/>
      </w:r>
      <w:r>
        <w:t>I think this section can be dropped – just say that we’re using CPUE, and cite the Tech Memo for the methods involved.</w:t>
      </w:r>
    </w:p>
  </w:comment>
  <w:comment w:id="115" w:author="Mike.Litzow" w:date="2023-12-21T07:22:00Z" w:initials="M">
    <w:p w14:paraId="4E7AD38D" w14:textId="0B30DE56" w:rsidR="00BD5FD5" w:rsidRDefault="00BD5FD5">
      <w:pPr>
        <w:pStyle w:val="CommentText"/>
      </w:pPr>
      <w:r>
        <w:rPr>
          <w:rStyle w:val="CommentReference"/>
        </w:rPr>
        <w:annotationRef/>
      </w:r>
      <w:r>
        <w:t>Sampling variance / observation error are high for this survey, and I’m a little uncomfortable with dropping a data point ad hoc like this. It looks like the results are strong enough to handle using all the data – I think it would be worth re-running with the full data set. And if the results are contingent on throwing out that data point, then that’s a reason to be a little skeptical!</w:t>
      </w:r>
    </w:p>
  </w:comment>
  <w:comment w:id="116" w:author="Jon.Richar" w:date="2024-01-30T15:27:00Z" w:initials="J">
    <w:p w14:paraId="131D25A6" w14:textId="050E286B" w:rsidR="00BD5FD5" w:rsidRDefault="00BD5FD5">
      <w:pPr>
        <w:pStyle w:val="CommentText"/>
      </w:pPr>
      <w:r>
        <w:rPr>
          <w:rStyle w:val="CommentReference"/>
        </w:rPr>
        <w:annotationRef/>
      </w:r>
      <w:r>
        <w:t>Data added, analyses rerun. Paper now reflects full timeseries including this data</w:t>
      </w:r>
    </w:p>
  </w:comment>
  <w:comment w:id="119" w:author="Mike.Litzow" w:date="2023-12-23T08:23:00Z" w:initials="M">
    <w:p w14:paraId="2B7CFEBB" w14:textId="580A0A6D" w:rsidR="00BD5FD5" w:rsidRDefault="00BD5FD5">
      <w:pPr>
        <w:pStyle w:val="CommentText"/>
      </w:pPr>
      <w:r>
        <w:rPr>
          <w:rStyle w:val="CommentReference"/>
        </w:rPr>
        <w:annotationRef/>
      </w:r>
      <w:r>
        <w:t xml:space="preserve">The order of description in this section should match the order in Table 1. </w:t>
      </w:r>
    </w:p>
  </w:comment>
  <w:comment w:id="120" w:author="Jon.Richar" w:date="2024-01-30T15:27:00Z" w:initials="J">
    <w:p w14:paraId="6C3FEC30" w14:textId="686E5429" w:rsidR="00BD5FD5" w:rsidRDefault="00BD5FD5">
      <w:pPr>
        <w:pStyle w:val="CommentText"/>
      </w:pPr>
      <w:r>
        <w:rPr>
          <w:rStyle w:val="CommentReference"/>
        </w:rPr>
        <w:annotationRef/>
      </w:r>
      <w:r>
        <w:t>Reordered</w:t>
      </w:r>
    </w:p>
  </w:comment>
  <w:comment w:id="133" w:author="Mike.Litzow" w:date="2023-12-23T08:40:00Z" w:initials="M">
    <w:p w14:paraId="30F9A881" w14:textId="77777777" w:rsidR="00BD5FD5" w:rsidRDefault="00BD5FD5" w:rsidP="00E54106">
      <w:pPr>
        <w:pStyle w:val="CommentText"/>
      </w:pPr>
      <w:r>
        <w:rPr>
          <w:rStyle w:val="CommentReference"/>
        </w:rPr>
        <w:annotationRef/>
      </w:r>
      <w:r>
        <w:t>Need to say why rolling means are used (because the covariates may affect crab at multiple ages / juvenile recruitment indices may include multiple ages), and only make this description of rolling means once, at the end of the data section.</w:t>
      </w:r>
    </w:p>
  </w:comment>
  <w:comment w:id="135" w:author="Jon.Richar" w:date="2024-01-30T15:28:00Z" w:initials="J">
    <w:p w14:paraId="753E1465" w14:textId="0F9E5F34" w:rsidR="00BD5FD5" w:rsidRDefault="00BD5FD5">
      <w:pPr>
        <w:pStyle w:val="CommentText"/>
      </w:pPr>
      <w:r>
        <w:rPr>
          <w:rStyle w:val="CommentReference"/>
        </w:rPr>
        <w:annotationRef/>
      </w:r>
      <w:r>
        <w:t>Done</w:t>
      </w:r>
    </w:p>
  </w:comment>
  <w:comment w:id="141" w:author="Mike.Litzow" w:date="2023-12-23T08:40:00Z" w:initials="M">
    <w:p w14:paraId="504353BA" w14:textId="797D4BE5" w:rsidR="00BD5FD5" w:rsidRDefault="00BD5FD5">
      <w:pPr>
        <w:pStyle w:val="CommentText"/>
      </w:pPr>
      <w:r>
        <w:rPr>
          <w:rStyle w:val="CommentReference"/>
        </w:rPr>
        <w:annotationRef/>
      </w:r>
      <w:r>
        <w:t>Need to say why rolling means are used (because the covariates may affect crab at multiple ages / juvenile recruitment indices may include multiple ages), and only make this description of rolling means once, at the end of the data section.</w:t>
      </w:r>
    </w:p>
  </w:comment>
  <w:comment w:id="142" w:author="Jon.Richar" w:date="2024-01-30T15:28:00Z" w:initials="J">
    <w:p w14:paraId="7491FF68" w14:textId="3FCBC50B" w:rsidR="00BD5FD5" w:rsidRDefault="00BD5FD5">
      <w:pPr>
        <w:pStyle w:val="CommentText"/>
      </w:pPr>
      <w:r>
        <w:rPr>
          <w:rStyle w:val="CommentReference"/>
        </w:rPr>
        <w:annotationRef/>
      </w:r>
      <w:r>
        <w:t>Done</w:t>
      </w:r>
    </w:p>
  </w:comment>
  <w:comment w:id="147" w:author="Jon.Richar" w:date="2024-01-17T16:16:00Z" w:initials="J">
    <w:p w14:paraId="0137AE6E" w14:textId="4967E78E" w:rsidR="00BD5FD5" w:rsidRDefault="00BD5FD5">
      <w:pPr>
        <w:pStyle w:val="CommentText"/>
      </w:pPr>
      <w:r>
        <w:rPr>
          <w:rStyle w:val="CommentReference"/>
        </w:rPr>
        <w:annotationRef/>
      </w:r>
      <w:r>
        <w:t>Wind data were obtained from the dataset in your bold-new-pollock repo—is there a paper to cite instead of this?</w:t>
      </w:r>
    </w:p>
  </w:comment>
  <w:comment w:id="159" w:author="Mike.Litzow" w:date="2023-12-23T09:56:00Z" w:initials="M">
    <w:p w14:paraId="113A32AA" w14:textId="70E422F4" w:rsidR="00BD5FD5" w:rsidRDefault="00BD5FD5">
      <w:pPr>
        <w:pStyle w:val="CommentText"/>
      </w:pPr>
      <w:r>
        <w:rPr>
          <w:rStyle w:val="CommentReference"/>
        </w:rPr>
        <w:annotationRef/>
      </w:r>
      <w:r>
        <w:t>Need to state the limit of r that was acceptable here.</w:t>
      </w:r>
    </w:p>
  </w:comment>
  <w:comment w:id="207" w:author="Jon.Richar" w:date="2024-01-31T10:49:00Z" w:initials="J">
    <w:p w14:paraId="54969CFD" w14:textId="1D9A98A6" w:rsidR="00430291" w:rsidRDefault="00430291">
      <w:pPr>
        <w:pStyle w:val="CommentText"/>
      </w:pPr>
      <w:r>
        <w:rPr>
          <w:rStyle w:val="CommentReference"/>
        </w:rPr>
        <w:annotationRef/>
      </w:r>
      <w:r>
        <w:t>Although I am able to obtain this from GAM models, I cannot pull it from the model objects for the GAMM models we used, nor I can I find it in the displayed output . I am not sure this is an output for GAMMs</w:t>
      </w:r>
    </w:p>
  </w:comment>
  <w:comment w:id="254" w:author="Jon.Richar" w:date="2024-01-16T10:33:00Z" w:initials="J">
    <w:p w14:paraId="73350AAB" w14:textId="54E72600" w:rsidR="00BD5FD5" w:rsidRDefault="00BD5FD5">
      <w:pPr>
        <w:pStyle w:val="CommentText"/>
      </w:pPr>
      <w:r>
        <w:rPr>
          <w:rStyle w:val="CommentReference"/>
        </w:rPr>
        <w:annotationRef/>
      </w:r>
      <w:r>
        <w:rPr>
          <w:noProof/>
        </w:rPr>
        <w:t>Check that this is still used in paper</w:t>
      </w:r>
    </w:p>
  </w:comment>
  <w:comment w:id="260" w:author="Jon.Richar" w:date="2024-01-16T10:33:00Z" w:initials="J">
    <w:p w14:paraId="667E4C46" w14:textId="16410494" w:rsidR="00BD5FD5" w:rsidRDefault="00BD5FD5">
      <w:pPr>
        <w:pStyle w:val="CommentText"/>
      </w:pPr>
      <w:r>
        <w:rPr>
          <w:rStyle w:val="CommentReference"/>
        </w:rPr>
        <w:annotationRef/>
      </w:r>
      <w:r>
        <w:rPr>
          <w:noProof/>
        </w:rPr>
        <w:t>Check for correct abbreviation</w:t>
      </w:r>
    </w:p>
  </w:comment>
  <w:comment w:id="287" w:author="Mike.Litzow" w:date="2023-12-23T08:24:00Z" w:initials="M">
    <w:p w14:paraId="64AFC888" w14:textId="117E445E" w:rsidR="00BD5FD5" w:rsidRDefault="00BD5FD5">
      <w:pPr>
        <w:pStyle w:val="CommentText"/>
      </w:pPr>
      <w:r>
        <w:rPr>
          <w:rStyle w:val="CommentReference"/>
        </w:rPr>
        <w:annotationRef/>
      </w:r>
      <w:r>
        <w:t>Mature female?</w:t>
      </w:r>
    </w:p>
  </w:comment>
  <w:comment w:id="290" w:author="Mike.Litzow" w:date="2023-12-21T07:49:00Z" w:initials="M">
    <w:p w14:paraId="2745525F" w14:textId="20F7122C" w:rsidR="00BD5FD5" w:rsidRDefault="00BD5FD5">
      <w:pPr>
        <w:pStyle w:val="CommentText"/>
      </w:pPr>
      <w:r>
        <w:rPr>
          <w:rStyle w:val="CommentReference"/>
        </w:rPr>
        <w:annotationRef/>
      </w:r>
      <w:r>
        <w:t>Add a column of citations for the proposed mechanisms?</w:t>
      </w:r>
    </w:p>
  </w:comment>
  <w:comment w:id="943" w:author="Jon.Richar" w:date="2023-02-07T13:30:00Z" w:initials="J">
    <w:p w14:paraId="17B35AFA" w14:textId="507B4989" w:rsidR="00BD5FD5" w:rsidRDefault="00BD5FD5">
      <w:pPr>
        <w:pStyle w:val="CommentText"/>
      </w:pPr>
      <w:r>
        <w:rPr>
          <w:rStyle w:val="CommentReference"/>
        </w:rPr>
        <w:annotationRef/>
      </w:r>
      <w:r>
        <w:t>Note this is the full model using smooth terms for covariates. The best model uses linear terms, however I have had no luck trying to generate graphics for the linear terms in that model, so I used this one as a placeholder/stand-in, pending an actual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DC3A1C" w15:done="0"/>
  <w15:commentEx w15:paraId="1FAB9B6B" w15:done="0"/>
  <w15:commentEx w15:paraId="08BA728F" w15:done="0"/>
  <w15:commentEx w15:paraId="59F3D653" w15:done="0"/>
  <w15:commentEx w15:paraId="2EB2BB53" w15:done="0"/>
  <w15:commentEx w15:paraId="1FA873F0" w15:done="0"/>
  <w15:commentEx w15:paraId="32A5A359" w15:done="0"/>
  <w15:commentEx w15:paraId="6BDF5EA3" w15:done="0"/>
  <w15:commentEx w15:paraId="37D9D3C8" w15:done="0"/>
  <w15:commentEx w15:paraId="04D8EB2B" w15:done="0"/>
  <w15:commentEx w15:paraId="1E451884" w15:done="0"/>
  <w15:commentEx w15:paraId="02502492" w15:done="0"/>
  <w15:commentEx w15:paraId="4E7AD38D" w15:done="0"/>
  <w15:commentEx w15:paraId="131D25A6" w15:paraIdParent="4E7AD38D" w15:done="0"/>
  <w15:commentEx w15:paraId="2B7CFEBB" w15:done="0"/>
  <w15:commentEx w15:paraId="6C3FEC30" w15:paraIdParent="2B7CFEBB" w15:done="0"/>
  <w15:commentEx w15:paraId="30F9A881" w15:done="0"/>
  <w15:commentEx w15:paraId="753E1465" w15:paraIdParent="30F9A881" w15:done="0"/>
  <w15:commentEx w15:paraId="504353BA" w15:done="0"/>
  <w15:commentEx w15:paraId="7491FF68" w15:paraIdParent="504353BA" w15:done="0"/>
  <w15:commentEx w15:paraId="0137AE6E" w15:done="0"/>
  <w15:commentEx w15:paraId="113A32AA" w15:done="0"/>
  <w15:commentEx w15:paraId="54969CFD" w15:done="0"/>
  <w15:commentEx w15:paraId="73350AAB" w15:done="0"/>
  <w15:commentEx w15:paraId="667E4C46" w15:done="0"/>
  <w15:commentEx w15:paraId="64AFC888" w15:done="0"/>
  <w15:commentEx w15:paraId="2745525F" w15:done="0"/>
  <w15:commentEx w15:paraId="17B35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C3A1C" w16cid:durableId="292A6510"/>
  <w16cid:commentId w16cid:paraId="1FAB9B6B" w16cid:durableId="29296E85"/>
  <w16cid:commentId w16cid:paraId="08BA728F" w16cid:durableId="292A654B"/>
  <w16cid:commentId w16cid:paraId="59F3D653" w16cid:durableId="292A66F4"/>
  <w16cid:commentId w16cid:paraId="2EB2BB53" w16cid:durableId="292A91C8"/>
  <w16cid:commentId w16cid:paraId="1FA873F0" w16cid:durableId="292A9961"/>
  <w16cid:commentId w16cid:paraId="32A5A359" w16cid:durableId="292D1A92"/>
  <w16cid:commentId w16cid:paraId="6BDF5EA3" w16cid:durableId="292D5A02"/>
  <w16cid:commentId w16cid:paraId="37D9D3C8" w16cid:durableId="292D5BAF"/>
  <w16cid:commentId w16cid:paraId="04D8EB2B" w16cid:durableId="292E6108"/>
  <w16cid:commentId w16cid:paraId="1E451884" w16cid:durableId="292E61C3"/>
  <w16cid:commentId w16cid:paraId="02502492" w16cid:durableId="292E6351"/>
  <w16cid:commentId w16cid:paraId="4921A4BD" w16cid:durableId="29294AA3"/>
  <w16cid:commentId w16cid:paraId="4E7AD38D" w16cid:durableId="292E664B"/>
  <w16cid:commentId w16cid:paraId="2B7CFEBB" w16cid:durableId="29311781"/>
  <w16cid:commentId w16cid:paraId="5B862469" w16cid:durableId="293117DF"/>
  <w16cid:commentId w16cid:paraId="504353BA" w16cid:durableId="29311B7F"/>
  <w16cid:commentId w16cid:paraId="50FED0FD" w16cid:durableId="29294AA4"/>
  <w16cid:commentId w16cid:paraId="113A32AA" w16cid:durableId="29312D59"/>
  <w16cid:commentId w16cid:paraId="4BDEA42C" w16cid:durableId="29294AA5"/>
  <w16cid:commentId w16cid:paraId="58BDE894" w16cid:durableId="29294AA6"/>
  <w16cid:commentId w16cid:paraId="215B4438" w16cid:durableId="29294AA7"/>
  <w16cid:commentId w16cid:paraId="050A090A" w16cid:durableId="29294AA8"/>
  <w16cid:commentId w16cid:paraId="3255073B" w16cid:durableId="29294AA9"/>
  <w16cid:commentId w16cid:paraId="64AFC888" w16cid:durableId="293117D1"/>
  <w16cid:commentId w16cid:paraId="2745525F" w16cid:durableId="292E6C71"/>
  <w16cid:commentId w16cid:paraId="680DAF4D" w16cid:durableId="293E7C7E"/>
  <w16cid:commentId w16cid:paraId="53770A90" w16cid:durableId="293E7C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D3157" w14:textId="77777777" w:rsidR="00094C69" w:rsidRDefault="00094C69">
      <w:pPr>
        <w:spacing w:after="0" w:line="240" w:lineRule="auto"/>
      </w:pPr>
      <w:r>
        <w:separator/>
      </w:r>
    </w:p>
  </w:endnote>
  <w:endnote w:type="continuationSeparator" w:id="0">
    <w:p w14:paraId="4A1C301E" w14:textId="77777777" w:rsidR="00094C69" w:rsidRDefault="00094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5F237624" w:rsidR="00BD5FD5" w:rsidRDefault="00BD5FD5">
        <w:pPr>
          <w:pStyle w:val="Footer"/>
          <w:jc w:val="right"/>
        </w:pPr>
        <w:r>
          <w:fldChar w:fldCharType="begin"/>
        </w:r>
        <w:r>
          <w:instrText xml:space="preserve"> PAGE   \* MERGEFORMAT </w:instrText>
        </w:r>
        <w:r>
          <w:fldChar w:fldCharType="separate"/>
        </w:r>
        <w:r w:rsidR="00BA6729">
          <w:rPr>
            <w:noProof/>
          </w:rPr>
          <w:t>15</w:t>
        </w:r>
        <w:r>
          <w:rPr>
            <w:noProof/>
          </w:rPr>
          <w:fldChar w:fldCharType="end"/>
        </w:r>
      </w:p>
    </w:sdtContent>
  </w:sdt>
  <w:p w14:paraId="7CDC2DB9" w14:textId="77777777" w:rsidR="00BD5FD5" w:rsidRDefault="00BD5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39CCC" w14:textId="77777777" w:rsidR="00094C69" w:rsidRDefault="00094C69">
      <w:pPr>
        <w:spacing w:after="0" w:line="240" w:lineRule="auto"/>
      </w:pPr>
      <w:r>
        <w:separator/>
      </w:r>
    </w:p>
  </w:footnote>
  <w:footnote w:type="continuationSeparator" w:id="0">
    <w:p w14:paraId="1E916628" w14:textId="77777777" w:rsidR="00094C69" w:rsidRDefault="00094C6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00377"/>
    <w:rsid w:val="0001045F"/>
    <w:rsid w:val="00017B7C"/>
    <w:rsid w:val="000212B9"/>
    <w:rsid w:val="000224CC"/>
    <w:rsid w:val="00023B78"/>
    <w:rsid w:val="000339E4"/>
    <w:rsid w:val="00053B04"/>
    <w:rsid w:val="00055084"/>
    <w:rsid w:val="000642FD"/>
    <w:rsid w:val="00065B99"/>
    <w:rsid w:val="000750BF"/>
    <w:rsid w:val="0007572C"/>
    <w:rsid w:val="0009349B"/>
    <w:rsid w:val="00094C69"/>
    <w:rsid w:val="000C0609"/>
    <w:rsid w:val="000C59DE"/>
    <w:rsid w:val="000D6665"/>
    <w:rsid w:val="000E0BF3"/>
    <w:rsid w:val="000E4D20"/>
    <w:rsid w:val="000F465D"/>
    <w:rsid w:val="00100DA0"/>
    <w:rsid w:val="001023EC"/>
    <w:rsid w:val="0011307B"/>
    <w:rsid w:val="0011339B"/>
    <w:rsid w:val="00123C95"/>
    <w:rsid w:val="0012506B"/>
    <w:rsid w:val="00130C4A"/>
    <w:rsid w:val="0013711F"/>
    <w:rsid w:val="001400D0"/>
    <w:rsid w:val="00145D0A"/>
    <w:rsid w:val="00147372"/>
    <w:rsid w:val="0015373F"/>
    <w:rsid w:val="00177ACD"/>
    <w:rsid w:val="0018151F"/>
    <w:rsid w:val="00186CC5"/>
    <w:rsid w:val="001A485E"/>
    <w:rsid w:val="001B60EC"/>
    <w:rsid w:val="001C0E76"/>
    <w:rsid w:val="001E3804"/>
    <w:rsid w:val="001F7F0D"/>
    <w:rsid w:val="002125C2"/>
    <w:rsid w:val="00216286"/>
    <w:rsid w:val="00220BB0"/>
    <w:rsid w:val="00245520"/>
    <w:rsid w:val="0026556C"/>
    <w:rsid w:val="0026687E"/>
    <w:rsid w:val="0027328B"/>
    <w:rsid w:val="00274CD1"/>
    <w:rsid w:val="00276DE2"/>
    <w:rsid w:val="00290DF0"/>
    <w:rsid w:val="0029749B"/>
    <w:rsid w:val="002A7B36"/>
    <w:rsid w:val="002B4D01"/>
    <w:rsid w:val="002B65D3"/>
    <w:rsid w:val="002C7507"/>
    <w:rsid w:val="002D1BB2"/>
    <w:rsid w:val="002D3D17"/>
    <w:rsid w:val="002D69F6"/>
    <w:rsid w:val="002E5FA3"/>
    <w:rsid w:val="0031011E"/>
    <w:rsid w:val="0031269F"/>
    <w:rsid w:val="003141C0"/>
    <w:rsid w:val="00314A44"/>
    <w:rsid w:val="00314DDC"/>
    <w:rsid w:val="0031658F"/>
    <w:rsid w:val="00320DE1"/>
    <w:rsid w:val="00324C24"/>
    <w:rsid w:val="00327013"/>
    <w:rsid w:val="00330F4E"/>
    <w:rsid w:val="00335AC4"/>
    <w:rsid w:val="003433F5"/>
    <w:rsid w:val="00366435"/>
    <w:rsid w:val="00370E97"/>
    <w:rsid w:val="00372D25"/>
    <w:rsid w:val="003750EF"/>
    <w:rsid w:val="003861AA"/>
    <w:rsid w:val="00397E9D"/>
    <w:rsid w:val="003B0267"/>
    <w:rsid w:val="003B047A"/>
    <w:rsid w:val="003B0AD3"/>
    <w:rsid w:val="003B1C33"/>
    <w:rsid w:val="003C782D"/>
    <w:rsid w:val="003D1F3D"/>
    <w:rsid w:val="003D2E51"/>
    <w:rsid w:val="003D6F6C"/>
    <w:rsid w:val="003D79BE"/>
    <w:rsid w:val="003E1464"/>
    <w:rsid w:val="003E5323"/>
    <w:rsid w:val="003F10E9"/>
    <w:rsid w:val="00425C86"/>
    <w:rsid w:val="00430291"/>
    <w:rsid w:val="00431F47"/>
    <w:rsid w:val="00432A5D"/>
    <w:rsid w:val="0043502C"/>
    <w:rsid w:val="00440130"/>
    <w:rsid w:val="004447E0"/>
    <w:rsid w:val="00454BBA"/>
    <w:rsid w:val="004714D8"/>
    <w:rsid w:val="0047407B"/>
    <w:rsid w:val="004744B7"/>
    <w:rsid w:val="004869CE"/>
    <w:rsid w:val="004D5899"/>
    <w:rsid w:val="004E7EE2"/>
    <w:rsid w:val="004F2877"/>
    <w:rsid w:val="005018C2"/>
    <w:rsid w:val="00501960"/>
    <w:rsid w:val="00501D4F"/>
    <w:rsid w:val="00515B9B"/>
    <w:rsid w:val="00525AD2"/>
    <w:rsid w:val="00532572"/>
    <w:rsid w:val="00546E8F"/>
    <w:rsid w:val="005604B2"/>
    <w:rsid w:val="00576291"/>
    <w:rsid w:val="00580418"/>
    <w:rsid w:val="00582FB7"/>
    <w:rsid w:val="00591008"/>
    <w:rsid w:val="0059148C"/>
    <w:rsid w:val="00595EBA"/>
    <w:rsid w:val="005A5DD3"/>
    <w:rsid w:val="005B0DC3"/>
    <w:rsid w:val="005B2A30"/>
    <w:rsid w:val="005B3C29"/>
    <w:rsid w:val="005B3D33"/>
    <w:rsid w:val="005C1F35"/>
    <w:rsid w:val="005C41F0"/>
    <w:rsid w:val="005C6522"/>
    <w:rsid w:val="005C78EE"/>
    <w:rsid w:val="005D0C0B"/>
    <w:rsid w:val="005F1856"/>
    <w:rsid w:val="005F1F54"/>
    <w:rsid w:val="005F23D2"/>
    <w:rsid w:val="005F69F9"/>
    <w:rsid w:val="00602ACB"/>
    <w:rsid w:val="00604451"/>
    <w:rsid w:val="00611DEE"/>
    <w:rsid w:val="0063529B"/>
    <w:rsid w:val="006376C7"/>
    <w:rsid w:val="00640F1C"/>
    <w:rsid w:val="00647059"/>
    <w:rsid w:val="00650D27"/>
    <w:rsid w:val="00651698"/>
    <w:rsid w:val="00651E53"/>
    <w:rsid w:val="006554CA"/>
    <w:rsid w:val="00670E1A"/>
    <w:rsid w:val="00682BF6"/>
    <w:rsid w:val="00696ABE"/>
    <w:rsid w:val="006B1DEC"/>
    <w:rsid w:val="006B49BF"/>
    <w:rsid w:val="006B709E"/>
    <w:rsid w:val="006C4BB4"/>
    <w:rsid w:val="006D018C"/>
    <w:rsid w:val="006D01B1"/>
    <w:rsid w:val="006D3BA6"/>
    <w:rsid w:val="006D41DC"/>
    <w:rsid w:val="006D6E35"/>
    <w:rsid w:val="006F7140"/>
    <w:rsid w:val="00700680"/>
    <w:rsid w:val="00706C13"/>
    <w:rsid w:val="007111C7"/>
    <w:rsid w:val="00715115"/>
    <w:rsid w:val="00716766"/>
    <w:rsid w:val="007206D7"/>
    <w:rsid w:val="0072252A"/>
    <w:rsid w:val="007367A7"/>
    <w:rsid w:val="007426E7"/>
    <w:rsid w:val="00747F5E"/>
    <w:rsid w:val="0076040A"/>
    <w:rsid w:val="00762E09"/>
    <w:rsid w:val="007711CF"/>
    <w:rsid w:val="00790006"/>
    <w:rsid w:val="00792E84"/>
    <w:rsid w:val="007B0A6E"/>
    <w:rsid w:val="007B20FC"/>
    <w:rsid w:val="007B76E7"/>
    <w:rsid w:val="007C6083"/>
    <w:rsid w:val="007D5B6B"/>
    <w:rsid w:val="007F0156"/>
    <w:rsid w:val="007F1E21"/>
    <w:rsid w:val="007F3A01"/>
    <w:rsid w:val="007F5BE1"/>
    <w:rsid w:val="00816CFA"/>
    <w:rsid w:val="0082323C"/>
    <w:rsid w:val="00823387"/>
    <w:rsid w:val="00827D79"/>
    <w:rsid w:val="0084256F"/>
    <w:rsid w:val="00843E0D"/>
    <w:rsid w:val="00843E9A"/>
    <w:rsid w:val="00850634"/>
    <w:rsid w:val="00852323"/>
    <w:rsid w:val="00854644"/>
    <w:rsid w:val="0086364C"/>
    <w:rsid w:val="00872EBE"/>
    <w:rsid w:val="008761CD"/>
    <w:rsid w:val="00880939"/>
    <w:rsid w:val="00886052"/>
    <w:rsid w:val="00887537"/>
    <w:rsid w:val="00894EAF"/>
    <w:rsid w:val="008B6D57"/>
    <w:rsid w:val="008C0665"/>
    <w:rsid w:val="008D2636"/>
    <w:rsid w:val="008E5218"/>
    <w:rsid w:val="008F1D65"/>
    <w:rsid w:val="008F2A4C"/>
    <w:rsid w:val="008F5F63"/>
    <w:rsid w:val="008F69E0"/>
    <w:rsid w:val="0091378B"/>
    <w:rsid w:val="00914581"/>
    <w:rsid w:val="00925F2E"/>
    <w:rsid w:val="009405FA"/>
    <w:rsid w:val="00945735"/>
    <w:rsid w:val="00953D27"/>
    <w:rsid w:val="0096109E"/>
    <w:rsid w:val="00976279"/>
    <w:rsid w:val="009868AC"/>
    <w:rsid w:val="009A446F"/>
    <w:rsid w:val="009A6C0B"/>
    <w:rsid w:val="009C0BAE"/>
    <w:rsid w:val="009C1B05"/>
    <w:rsid w:val="009D3945"/>
    <w:rsid w:val="009D5638"/>
    <w:rsid w:val="009E0FBF"/>
    <w:rsid w:val="009E6791"/>
    <w:rsid w:val="009F7392"/>
    <w:rsid w:val="00A33EBB"/>
    <w:rsid w:val="00A37F3A"/>
    <w:rsid w:val="00A46DED"/>
    <w:rsid w:val="00A55BD8"/>
    <w:rsid w:val="00A55CB8"/>
    <w:rsid w:val="00A66092"/>
    <w:rsid w:val="00A81508"/>
    <w:rsid w:val="00A82115"/>
    <w:rsid w:val="00A82F84"/>
    <w:rsid w:val="00A91729"/>
    <w:rsid w:val="00A94D49"/>
    <w:rsid w:val="00A954F5"/>
    <w:rsid w:val="00A95BC6"/>
    <w:rsid w:val="00A96962"/>
    <w:rsid w:val="00A97005"/>
    <w:rsid w:val="00AA76E9"/>
    <w:rsid w:val="00AB1C3D"/>
    <w:rsid w:val="00AB356B"/>
    <w:rsid w:val="00AC1894"/>
    <w:rsid w:val="00AC6D39"/>
    <w:rsid w:val="00AD6D5B"/>
    <w:rsid w:val="00AE7541"/>
    <w:rsid w:val="00AF4CA8"/>
    <w:rsid w:val="00AF6EBA"/>
    <w:rsid w:val="00B21F04"/>
    <w:rsid w:val="00B24C8C"/>
    <w:rsid w:val="00B3738A"/>
    <w:rsid w:val="00B37904"/>
    <w:rsid w:val="00B55330"/>
    <w:rsid w:val="00B575BD"/>
    <w:rsid w:val="00B57A5A"/>
    <w:rsid w:val="00B65BD3"/>
    <w:rsid w:val="00B728D4"/>
    <w:rsid w:val="00B7456F"/>
    <w:rsid w:val="00B75C71"/>
    <w:rsid w:val="00B83B0A"/>
    <w:rsid w:val="00B937A3"/>
    <w:rsid w:val="00B93ADD"/>
    <w:rsid w:val="00B964A4"/>
    <w:rsid w:val="00BA6729"/>
    <w:rsid w:val="00BA6DAF"/>
    <w:rsid w:val="00BB1A7C"/>
    <w:rsid w:val="00BB3A68"/>
    <w:rsid w:val="00BB4E02"/>
    <w:rsid w:val="00BB568A"/>
    <w:rsid w:val="00BB6F88"/>
    <w:rsid w:val="00BD1177"/>
    <w:rsid w:val="00BD1E90"/>
    <w:rsid w:val="00BD5FD5"/>
    <w:rsid w:val="00BD68C1"/>
    <w:rsid w:val="00BE26E8"/>
    <w:rsid w:val="00C00050"/>
    <w:rsid w:val="00C1167C"/>
    <w:rsid w:val="00C12517"/>
    <w:rsid w:val="00C21C60"/>
    <w:rsid w:val="00C236F1"/>
    <w:rsid w:val="00C23A0A"/>
    <w:rsid w:val="00C4318F"/>
    <w:rsid w:val="00C473F1"/>
    <w:rsid w:val="00C65BB8"/>
    <w:rsid w:val="00C65C22"/>
    <w:rsid w:val="00C7413C"/>
    <w:rsid w:val="00C81560"/>
    <w:rsid w:val="00C817CA"/>
    <w:rsid w:val="00C83BE2"/>
    <w:rsid w:val="00C9199B"/>
    <w:rsid w:val="00C93B61"/>
    <w:rsid w:val="00C93D08"/>
    <w:rsid w:val="00C9738E"/>
    <w:rsid w:val="00CA612F"/>
    <w:rsid w:val="00CB5A24"/>
    <w:rsid w:val="00CD43A1"/>
    <w:rsid w:val="00D02B8A"/>
    <w:rsid w:val="00D07241"/>
    <w:rsid w:val="00D13456"/>
    <w:rsid w:val="00D13954"/>
    <w:rsid w:val="00D13C10"/>
    <w:rsid w:val="00D235B4"/>
    <w:rsid w:val="00D27903"/>
    <w:rsid w:val="00D30C8A"/>
    <w:rsid w:val="00D460EF"/>
    <w:rsid w:val="00D623A3"/>
    <w:rsid w:val="00D86F45"/>
    <w:rsid w:val="00D902D3"/>
    <w:rsid w:val="00D921FF"/>
    <w:rsid w:val="00DA3740"/>
    <w:rsid w:val="00DA6A64"/>
    <w:rsid w:val="00DB0262"/>
    <w:rsid w:val="00DB50B1"/>
    <w:rsid w:val="00DB706F"/>
    <w:rsid w:val="00DD4D87"/>
    <w:rsid w:val="00DD5A86"/>
    <w:rsid w:val="00DD6C43"/>
    <w:rsid w:val="00DE0759"/>
    <w:rsid w:val="00DE561C"/>
    <w:rsid w:val="00DE7DCB"/>
    <w:rsid w:val="00E023FA"/>
    <w:rsid w:val="00E15515"/>
    <w:rsid w:val="00E17D2A"/>
    <w:rsid w:val="00E34C0B"/>
    <w:rsid w:val="00E35341"/>
    <w:rsid w:val="00E3628D"/>
    <w:rsid w:val="00E419DA"/>
    <w:rsid w:val="00E44E64"/>
    <w:rsid w:val="00E54106"/>
    <w:rsid w:val="00E62108"/>
    <w:rsid w:val="00E64F9F"/>
    <w:rsid w:val="00E82422"/>
    <w:rsid w:val="00E83E95"/>
    <w:rsid w:val="00EC7BE7"/>
    <w:rsid w:val="00ED3AE5"/>
    <w:rsid w:val="00EE12C0"/>
    <w:rsid w:val="00EE6C70"/>
    <w:rsid w:val="00F0099E"/>
    <w:rsid w:val="00F11809"/>
    <w:rsid w:val="00F145AE"/>
    <w:rsid w:val="00F151E3"/>
    <w:rsid w:val="00F3150B"/>
    <w:rsid w:val="00F31A08"/>
    <w:rsid w:val="00F500BB"/>
    <w:rsid w:val="00F52945"/>
    <w:rsid w:val="00F54979"/>
    <w:rsid w:val="00F55C28"/>
    <w:rsid w:val="00F66FE0"/>
    <w:rsid w:val="00F675DE"/>
    <w:rsid w:val="00F805C4"/>
    <w:rsid w:val="00F80F49"/>
    <w:rsid w:val="00F82746"/>
    <w:rsid w:val="00F92FA3"/>
    <w:rsid w:val="00FA2DF7"/>
    <w:rsid w:val="00FB4CA8"/>
    <w:rsid w:val="00FB5A43"/>
    <w:rsid w:val="00FC2964"/>
    <w:rsid w:val="00FC4A7C"/>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 w:type="paragraph" w:styleId="Revision">
    <w:name w:val="Revision"/>
    <w:hidden/>
    <w:uiPriority w:val="99"/>
    <w:semiHidden/>
    <w:rsid w:val="00872EBE"/>
    <w:pPr>
      <w:spacing w:after="0" w:line="240" w:lineRule="auto"/>
    </w:pPr>
  </w:style>
  <w:style w:type="paragraph" w:styleId="Bibliography">
    <w:name w:val="Bibliography"/>
    <w:basedOn w:val="Normal"/>
    <w:next w:val="Normal"/>
    <w:uiPriority w:val="37"/>
    <w:semiHidden/>
    <w:unhideWhenUsed/>
    <w:rsid w:val="00872EBE"/>
  </w:style>
  <w:style w:type="paragraph" w:styleId="ListParagraph">
    <w:name w:val="List Paragraph"/>
    <w:basedOn w:val="Normal"/>
    <w:uiPriority w:val="34"/>
    <w:qFormat/>
    <w:rsid w:val="00297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5701">
      <w:bodyDiv w:val="1"/>
      <w:marLeft w:val="0"/>
      <w:marRight w:val="0"/>
      <w:marTop w:val="0"/>
      <w:marBottom w:val="0"/>
      <w:divBdr>
        <w:top w:val="none" w:sz="0" w:space="0" w:color="auto"/>
        <w:left w:val="none" w:sz="0" w:space="0" w:color="auto"/>
        <w:bottom w:val="none" w:sz="0" w:space="0" w:color="auto"/>
        <w:right w:val="none" w:sz="0" w:space="0" w:color="auto"/>
      </w:divBdr>
    </w:div>
    <w:div w:id="421876655">
      <w:bodyDiv w:val="1"/>
      <w:marLeft w:val="0"/>
      <w:marRight w:val="0"/>
      <w:marTop w:val="0"/>
      <w:marBottom w:val="0"/>
      <w:divBdr>
        <w:top w:val="none" w:sz="0" w:space="0" w:color="auto"/>
        <w:left w:val="none" w:sz="0" w:space="0" w:color="auto"/>
        <w:bottom w:val="none" w:sz="0" w:space="0" w:color="auto"/>
        <w:right w:val="none" w:sz="0" w:space="0" w:color="auto"/>
      </w:divBdr>
    </w:div>
    <w:div w:id="499659527">
      <w:bodyDiv w:val="1"/>
      <w:marLeft w:val="0"/>
      <w:marRight w:val="0"/>
      <w:marTop w:val="0"/>
      <w:marBottom w:val="0"/>
      <w:divBdr>
        <w:top w:val="none" w:sz="0" w:space="0" w:color="auto"/>
        <w:left w:val="none" w:sz="0" w:space="0" w:color="auto"/>
        <w:bottom w:val="none" w:sz="0" w:space="0" w:color="auto"/>
        <w:right w:val="none" w:sz="0" w:space="0" w:color="auto"/>
      </w:divBdr>
    </w:div>
    <w:div w:id="571238775">
      <w:bodyDiv w:val="1"/>
      <w:marLeft w:val="0"/>
      <w:marRight w:val="0"/>
      <w:marTop w:val="0"/>
      <w:marBottom w:val="0"/>
      <w:divBdr>
        <w:top w:val="none" w:sz="0" w:space="0" w:color="auto"/>
        <w:left w:val="none" w:sz="0" w:space="0" w:color="auto"/>
        <w:bottom w:val="none" w:sz="0" w:space="0" w:color="auto"/>
        <w:right w:val="none" w:sz="0" w:space="0" w:color="auto"/>
      </w:divBdr>
    </w:div>
    <w:div w:id="683871175">
      <w:bodyDiv w:val="1"/>
      <w:marLeft w:val="0"/>
      <w:marRight w:val="0"/>
      <w:marTop w:val="0"/>
      <w:marBottom w:val="0"/>
      <w:divBdr>
        <w:top w:val="none" w:sz="0" w:space="0" w:color="auto"/>
        <w:left w:val="none" w:sz="0" w:space="0" w:color="auto"/>
        <w:bottom w:val="none" w:sz="0" w:space="0" w:color="auto"/>
        <w:right w:val="none" w:sz="0" w:space="0" w:color="auto"/>
      </w:divBdr>
    </w:div>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860779490">
      <w:bodyDiv w:val="1"/>
      <w:marLeft w:val="0"/>
      <w:marRight w:val="0"/>
      <w:marTop w:val="0"/>
      <w:marBottom w:val="0"/>
      <w:divBdr>
        <w:top w:val="none" w:sz="0" w:space="0" w:color="auto"/>
        <w:left w:val="none" w:sz="0" w:space="0" w:color="auto"/>
        <w:bottom w:val="none" w:sz="0" w:space="0" w:color="auto"/>
        <w:right w:val="none" w:sz="0" w:space="0" w:color="auto"/>
      </w:divBdr>
    </w:div>
    <w:div w:id="937296708">
      <w:bodyDiv w:val="1"/>
      <w:marLeft w:val="0"/>
      <w:marRight w:val="0"/>
      <w:marTop w:val="0"/>
      <w:marBottom w:val="0"/>
      <w:divBdr>
        <w:top w:val="none" w:sz="0" w:space="0" w:color="auto"/>
        <w:left w:val="none" w:sz="0" w:space="0" w:color="auto"/>
        <w:bottom w:val="none" w:sz="0" w:space="0" w:color="auto"/>
        <w:right w:val="none" w:sz="0" w:space="0" w:color="auto"/>
      </w:divBdr>
    </w:div>
    <w:div w:id="939483186">
      <w:bodyDiv w:val="1"/>
      <w:marLeft w:val="0"/>
      <w:marRight w:val="0"/>
      <w:marTop w:val="0"/>
      <w:marBottom w:val="0"/>
      <w:divBdr>
        <w:top w:val="none" w:sz="0" w:space="0" w:color="auto"/>
        <w:left w:val="none" w:sz="0" w:space="0" w:color="auto"/>
        <w:bottom w:val="none" w:sz="0" w:space="0" w:color="auto"/>
        <w:right w:val="none" w:sz="0" w:space="0" w:color="auto"/>
      </w:divBdr>
    </w:div>
    <w:div w:id="975329081">
      <w:bodyDiv w:val="1"/>
      <w:marLeft w:val="0"/>
      <w:marRight w:val="0"/>
      <w:marTop w:val="0"/>
      <w:marBottom w:val="0"/>
      <w:divBdr>
        <w:top w:val="none" w:sz="0" w:space="0" w:color="auto"/>
        <w:left w:val="none" w:sz="0" w:space="0" w:color="auto"/>
        <w:bottom w:val="none" w:sz="0" w:space="0" w:color="auto"/>
        <w:right w:val="none" w:sz="0" w:space="0" w:color="auto"/>
      </w:divBdr>
    </w:div>
    <w:div w:id="975840740">
      <w:bodyDiv w:val="1"/>
      <w:marLeft w:val="0"/>
      <w:marRight w:val="0"/>
      <w:marTop w:val="0"/>
      <w:marBottom w:val="0"/>
      <w:divBdr>
        <w:top w:val="none" w:sz="0" w:space="0" w:color="auto"/>
        <w:left w:val="none" w:sz="0" w:space="0" w:color="auto"/>
        <w:bottom w:val="none" w:sz="0" w:space="0" w:color="auto"/>
        <w:right w:val="none" w:sz="0" w:space="0" w:color="auto"/>
      </w:divBdr>
    </w:div>
    <w:div w:id="1170681554">
      <w:bodyDiv w:val="1"/>
      <w:marLeft w:val="0"/>
      <w:marRight w:val="0"/>
      <w:marTop w:val="0"/>
      <w:marBottom w:val="0"/>
      <w:divBdr>
        <w:top w:val="none" w:sz="0" w:space="0" w:color="auto"/>
        <w:left w:val="none" w:sz="0" w:space="0" w:color="auto"/>
        <w:bottom w:val="none" w:sz="0" w:space="0" w:color="auto"/>
        <w:right w:val="none" w:sz="0" w:space="0" w:color="auto"/>
      </w:divBdr>
    </w:div>
    <w:div w:id="1385520637">
      <w:bodyDiv w:val="1"/>
      <w:marLeft w:val="0"/>
      <w:marRight w:val="0"/>
      <w:marTop w:val="0"/>
      <w:marBottom w:val="0"/>
      <w:divBdr>
        <w:top w:val="none" w:sz="0" w:space="0" w:color="auto"/>
        <w:left w:val="none" w:sz="0" w:space="0" w:color="auto"/>
        <w:bottom w:val="none" w:sz="0" w:space="0" w:color="auto"/>
        <w:right w:val="none" w:sz="0" w:space="0" w:color="auto"/>
      </w:divBdr>
    </w:div>
    <w:div w:id="1391885809">
      <w:bodyDiv w:val="1"/>
      <w:marLeft w:val="0"/>
      <w:marRight w:val="0"/>
      <w:marTop w:val="0"/>
      <w:marBottom w:val="0"/>
      <w:divBdr>
        <w:top w:val="none" w:sz="0" w:space="0" w:color="auto"/>
        <w:left w:val="none" w:sz="0" w:space="0" w:color="auto"/>
        <w:bottom w:val="none" w:sz="0" w:space="0" w:color="auto"/>
        <w:right w:val="none" w:sz="0" w:space="0" w:color="auto"/>
      </w:divBdr>
    </w:div>
    <w:div w:id="1406107298">
      <w:bodyDiv w:val="1"/>
      <w:marLeft w:val="0"/>
      <w:marRight w:val="0"/>
      <w:marTop w:val="0"/>
      <w:marBottom w:val="0"/>
      <w:divBdr>
        <w:top w:val="none" w:sz="0" w:space="0" w:color="auto"/>
        <w:left w:val="none" w:sz="0" w:space="0" w:color="auto"/>
        <w:bottom w:val="none" w:sz="0" w:space="0" w:color="auto"/>
        <w:right w:val="none" w:sz="0" w:space="0" w:color="auto"/>
      </w:divBdr>
    </w:div>
    <w:div w:id="1498766113">
      <w:bodyDiv w:val="1"/>
      <w:marLeft w:val="0"/>
      <w:marRight w:val="0"/>
      <w:marTop w:val="0"/>
      <w:marBottom w:val="0"/>
      <w:divBdr>
        <w:top w:val="none" w:sz="0" w:space="0" w:color="auto"/>
        <w:left w:val="none" w:sz="0" w:space="0" w:color="auto"/>
        <w:bottom w:val="none" w:sz="0" w:space="0" w:color="auto"/>
        <w:right w:val="none" w:sz="0" w:space="0" w:color="auto"/>
      </w:divBdr>
    </w:div>
    <w:div w:id="1896700462">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 w:id="1962762624">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19877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project.org" TargetMode="External"/><Relationship Id="rId18" Type="http://schemas.microsoft.com/office/2011/relationships/people" Target="people.xml"/><Relationship Id="rId3" Type="http://schemas.openxmlformats.org/officeDocument/2006/relationships/webSettings" Target="webSettings.xml"/><Relationship Id="rId21" Type="http://schemas.microsoft.com/office/2016/09/relationships/commentsIds" Target="commentsIds.xml"/><Relationship Id="rId7" Type="http://schemas.openxmlformats.org/officeDocument/2006/relationships/comments" Target="comments.xml"/><Relationship Id="rId12" Type="http://schemas.openxmlformats.org/officeDocument/2006/relationships/hyperlink" Target="https://CRAN.R-project.org/package=MuMI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ncdc.noaa.gov/data-access/marineocean-data/extended-reconstructed-sea-surface-temperature-ersst-v5"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31</Pages>
  <Words>7482</Words>
  <Characters>42653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16</cp:revision>
  <cp:lastPrinted>2023-02-01T23:48:00Z</cp:lastPrinted>
  <dcterms:created xsi:type="dcterms:W3CDTF">2024-01-12T01:27:00Z</dcterms:created>
  <dcterms:modified xsi:type="dcterms:W3CDTF">2024-02-02T00:08:00Z</dcterms:modified>
</cp:coreProperties>
</file>