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77777777" w:rsidR="00525AD2" w:rsidRPr="00784B9C" w:rsidRDefault="00525AD2" w:rsidP="00525AD2">
      <w:pPr>
        <w:spacing w:line="480" w:lineRule="auto"/>
        <w:contextualSpacing/>
        <w:rPr>
          <w:rFonts w:ascii="Times New Roman" w:hAnsi="Times New Roman"/>
          <w:b/>
          <w:sz w:val="28"/>
          <w:szCs w:val="28"/>
        </w:rPr>
      </w:pPr>
      <w:del w:id="0" w:author="Jon.Richar" w:date="2022-12-05T12:05:00Z">
        <w:r w:rsidRPr="00DE5268" w:rsidDel="00BA5060">
          <w:rPr>
            <w:rFonts w:ascii="Times New Roman" w:hAnsi="Times New Roman"/>
            <w:b/>
            <w:sz w:val="28"/>
            <w:szCs w:val="28"/>
          </w:rPr>
          <w:delText>R</w:delText>
        </w:r>
      </w:del>
      <w:ins w:id="1" w:author="Jon.Richar" w:date="2022-12-05T12:05:00Z">
        <w:r>
          <w:rPr>
            <w:rFonts w:ascii="Times New Roman" w:hAnsi="Times New Roman"/>
            <w:b/>
            <w:sz w:val="28"/>
            <w:szCs w:val="28"/>
          </w:rPr>
          <w:t xml:space="preserve">Evidence for a stock-recruit relationship in Bering Sea </w:t>
        </w:r>
      </w:ins>
      <w:ins w:id="2" w:author="Jon.Richar" w:date="2022-12-05T12:06:00Z">
        <w:r>
          <w:rPr>
            <w:rFonts w:ascii="Times New Roman" w:hAnsi="Times New Roman"/>
            <w:b/>
            <w:sz w:val="28"/>
            <w:szCs w:val="28"/>
          </w:rPr>
          <w:t>Tanner crab survey data</w:t>
        </w:r>
      </w:ins>
      <w:del w:id="3"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Del="00BA5060">
          <w:rPr>
            <w:rFonts w:ascii="Times New Roman" w:hAnsi="Times New Roman"/>
            <w:b/>
            <w:sz w:val="28"/>
            <w:szCs w:val="28"/>
          </w:rPr>
          <w:delText xml:space="preserve">environmental covariates </w:delText>
        </w:r>
        <w:r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using a linearized Ricker stock-recruit model. Generalized additive modeling suggested an additional negative effect by flathead sole biomass, and a positive relationship with the Pacific Decadal Oscillation. Our findings suggest that parental stock size, groundfish predation and long-term environmental conditions may influence year-class strength for 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(Laufkötter et al., 2020; Walsh et al., 2018)</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(Frainer et al., 2017; Kortsch et al., 2015)</w:t>
      </w:r>
      <w:r>
        <w:rPr>
          <w:rFonts w:ascii="Times New Roman" w:hAnsi="Times New Roman" w:cs="Times New Roman"/>
          <w:sz w:val="24"/>
          <w:szCs w:val="24"/>
        </w:rPr>
        <w:t>, and predation on juvenile snow crab by boreal groundfish has been implicated in the apparent collapse of EBS snow 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r w:rsidRPr="00E83B5E">
        <w:rPr>
          <w:rFonts w:ascii="Times New Roman" w:hAnsi="Times New Roman" w:cs="Times New Roman"/>
          <w:sz w:val="24"/>
          <w:szCs w:val="24"/>
        </w:rPr>
        <w:t xml:space="preserve"> </w:t>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 Snow crab, particularly mature females, co-occur with Tanner crab near the Pribilof Islands, and to a greater degree, to the northwest. Given larval advection patterns (Parada et al. 2009,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and Paul 1983, Paul and Paul 2001, Ciannelli and 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and Paul 1983).  Similarly, near bottom temperature (NBT) may influence post-settlement development rates, modulating vulnerability to predators, while also influencing predator </w:t>
      </w:r>
      <w:r>
        <w:rPr>
          <w:rFonts w:ascii="Times New Roman" w:hAnsi="Times New Roman"/>
          <w:sz w:val="24"/>
          <w:szCs w:val="24"/>
        </w:rPr>
        <w:lastRenderedPageBreak/>
        <w:t xml:space="preserve">access via thermal barriers, and driving mortality directly via crab thermal tolerances (Paul and Paul 2001, Ciannelli and Bailey 2005, Spencer 2008). </w:t>
      </w:r>
    </w:p>
    <w:p w14:paraId="78F9833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indices, which may serve as proxies for multiple intertwined environmental variables have proven to be useful in understanding recruitment patterns of 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and Wallace 1998). The Pacific Decadal Oscillation, defined as the leading mode of North Pacific sea surface temperature (SST) anomalies and may also serve as an indicator for water temperatures, and again storm activity and related wind patterns and strength (Newman et al. 2016). 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and Paul 1983, Rosenkranz et al. 1998, Paul and Paul 2001,</w:t>
      </w:r>
      <w:r w:rsidRPr="00C92A21">
        <w:rPr>
          <w:rFonts w:ascii="Times New Roman" w:hAnsi="Times New Roman"/>
          <w:sz w:val="24"/>
          <w:szCs w:val="24"/>
        </w:rPr>
        <w:t xml:space="preserve"> </w:t>
      </w:r>
      <w:r>
        <w:rPr>
          <w:rFonts w:ascii="Times New Roman" w:hAnsi="Times New Roman"/>
          <w:sz w:val="24"/>
          <w:szCs w:val="24"/>
        </w:rPr>
        <w:t>Rosenkranz et al. 2001, Ciannelli and Bailey 2005, Spencer 2008). Significantly, a recent study using assessment 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w:t>
      </w:r>
      <w:r>
        <w:rPr>
          <w:rFonts w:ascii="Times New Roman" w:hAnsi="Times New Roman"/>
          <w:sz w:val="24"/>
          <w:szCs w:val="24"/>
        </w:rPr>
        <w:lastRenderedPageBreak/>
        <w:t xml:space="preserve">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77777777"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2020).</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models. Use of design-based estimates for this size range and at this lag is an important distinction relative to Szuwalski et al. (2021), who used model recruitment estimates at a lag of 5 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lastRenderedPageBreak/>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4"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77777777"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lastRenderedPageBreak/>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5" w:author="Jon.Richar" w:date="2022-09-28T10:02:00Z">
        <w:r>
          <w:rPr>
            <w:rFonts w:ascii="Times New Roman" w:hAnsi="Times New Roman"/>
            <w:sz w:val="24"/>
            <w:szCs w:val="24"/>
          </w:rPr>
          <w:t>.</w:t>
        </w:r>
      </w:ins>
      <w:del w:id="6" w:author="Jon.Richar" w:date="2022-09-28T10:02:00Z">
        <w:r w:rsidDel="009A61F6">
          <w:rPr>
            <w:rFonts w:ascii="Times New Roman" w:hAnsi="Times New Roman"/>
            <w:sz w:val="24"/>
            <w:szCs w:val="24"/>
          </w:rPr>
          <w:delText xml:space="preserve">. </w:delText>
        </w:r>
      </w:del>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7"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We used winter data for the PDO (December- February mean for the year corresponding to January). Winter values of the AO,  were calculated as January- March means. Three-year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8"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northeastern and southeastern wind vector components during the summer (May-September) were resolved via analysis of v- and u-components from the NCAR-NCEP database, obtained from </w:t>
      </w:r>
      <w:hyperlink r:id="rId9"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r w:rsidRPr="007E0C88">
        <w:rPr>
          <w:rFonts w:ascii="Times New Roman" w:hAnsi="Times New Roman"/>
          <w:sz w:val="24"/>
          <w:szCs w:val="24"/>
        </w:rPr>
        <w:t xml:space="preserve"> </w:t>
      </w:r>
      <w:r>
        <w:rPr>
          <w:rFonts w:ascii="Times New Roman" w:hAnsi="Times New Roman"/>
          <w:sz w:val="24"/>
          <w:szCs w:val="24"/>
        </w:rPr>
        <w:t xml:space="preserve">flathead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7"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to represent the age groups capable of consuming juvenile Tanner crab. </w:t>
      </w:r>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2275A1A4" w14:textId="07091553" w:rsidR="00525AD2" w:rsidRPr="005D6CD3" w:rsidRDefault="00925F2E" w:rsidP="00525AD2">
      <w:pPr>
        <w:spacing w:line="480" w:lineRule="auto"/>
        <w:ind w:firstLine="720"/>
        <w:contextualSpacing/>
        <w:rPr>
          <w:rFonts w:ascii="Times New Roman" w:hAnsi="Times New Roman"/>
          <w:sz w:val="24"/>
          <w:szCs w:val="24"/>
        </w:rPr>
      </w:pPr>
      <w:r>
        <w:rPr>
          <w:rFonts w:ascii="Times New Roman" w:hAnsi="Times New Roman"/>
          <w:sz w:val="24"/>
          <w:szCs w:val="24"/>
        </w:rPr>
        <w:t>As part of the initial exploratory data analyses</w:t>
      </w:r>
      <w:r w:rsidR="00525AD2">
        <w:rPr>
          <w:rFonts w:ascii="Times New Roman" w:hAnsi="Times New Roman"/>
          <w:sz w:val="24"/>
          <w:szCs w:val="24"/>
        </w:rPr>
        <w:t>,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Significant positive autocorrelations were indicated at lag 1 yr for all stanzas, and for the 1978-2008 stanza only, a significant negative autocorrelation at lag 6 yr. 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exploratory generalized least squares (GLS) regression 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r w:rsidR="00525AD2" w:rsidRPr="00474039">
        <w:rPr>
          <w:rFonts w:ascii="Times New Roman" w:hAnsi="Times New Roman"/>
          <w:i/>
          <w:sz w:val="24"/>
          <w:szCs w:val="24"/>
        </w:rPr>
        <w:t>nlme</w:t>
      </w:r>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lastRenderedPageBreak/>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77777777" w:rsidR="00525AD2" w:rsidRDefault="002D1BB2" w:rsidP="00525AD2">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8" w:author="Jon.Richar" w:date="2022-09-28T10:17:00Z">
        <w:r>
          <w:rPr>
            <w:rFonts w:ascii="Times New Roman" w:hAnsi="Times New Roman"/>
            <w:sz w:val="24"/>
            <w:szCs w:val="24"/>
          </w:rPr>
          <w:t xml:space="preserve">The </w:t>
        </w:r>
        <w:del w:id="9" w:author="Mike.Litzow" w:date="2022-11-21T16:20:00Z">
          <w:r w:rsidDel="00E978FD">
            <w:rPr>
              <w:rFonts w:ascii="Times New Roman" w:hAnsi="Times New Roman"/>
              <w:sz w:val="24"/>
              <w:szCs w:val="24"/>
            </w:rPr>
            <w:delText xml:space="preserve">resultant </w:delText>
          </w:r>
        </w:del>
      </w:ins>
      <w:ins w:id="10" w:author="Mike.Litzow" w:date="2022-11-21T16:20:00Z">
        <w:r>
          <w:rPr>
            <w:rFonts w:ascii="Times New Roman" w:hAnsi="Times New Roman"/>
            <w:sz w:val="24"/>
            <w:szCs w:val="24"/>
          </w:rPr>
          <w:t xml:space="preserve">resulting </w:t>
        </w:r>
      </w:ins>
      <w:ins w:id="11" w:author="Jon.Richar" w:date="2022-09-28T10:17:00Z">
        <w:r>
          <w:rPr>
            <w:rFonts w:ascii="Times New Roman" w:hAnsi="Times New Roman"/>
            <w:sz w:val="24"/>
            <w:szCs w:val="24"/>
          </w:rPr>
          <w:t xml:space="preserve">estimated value, ln(R/S) is referred to as </w:t>
        </w:r>
      </w:ins>
      <w:ins w:id="12" w:author="Jon.Richar" w:date="2022-12-05T13:20:00Z">
        <w:r>
          <w:rPr>
            <w:rFonts w:ascii="Times New Roman" w:hAnsi="Times New Roman"/>
            <w:sz w:val="24"/>
            <w:szCs w:val="24"/>
          </w:rPr>
          <w:t>log recruits per spawner</w:t>
        </w:r>
      </w:ins>
      <w:ins w:id="13"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3C7ED0F5" w:rsidR="00525AD2" w:rsidRDefault="00925F2E" w:rsidP="00525AD2">
      <w:pPr>
        <w:spacing w:line="480" w:lineRule="auto"/>
        <w:ind w:firstLine="720"/>
        <w:contextualSpacing/>
        <w:rPr>
          <w:rFonts w:ascii="Times New Roman" w:hAnsi="Times New Roman"/>
          <w:sz w:val="24"/>
          <w:szCs w:val="24"/>
        </w:rPr>
      </w:pPr>
      <w:del w:id="14" w:author="Jon.Richar" w:date="2022-12-14T15:03:00Z">
        <w:r w:rsidDel="003C782D">
          <w:rPr>
            <w:rFonts w:ascii="Times New Roman" w:hAnsi="Times New Roman"/>
            <w:sz w:val="24"/>
            <w:szCs w:val="24"/>
          </w:rPr>
          <w:delText>Following the</w:delText>
        </w:r>
      </w:del>
      <w:ins w:id="15" w:author="Jon.Richar" w:date="2022-12-14T15:03:00Z">
        <w:r w:rsidR="003C782D">
          <w:rPr>
            <w:rFonts w:ascii="Times New Roman" w:hAnsi="Times New Roman"/>
            <w:sz w:val="24"/>
            <w:szCs w:val="24"/>
          </w:rPr>
          <w:t>Based on the findings of the initial ACF</w:t>
        </w:r>
      </w:ins>
      <w:r w:rsidR="00525AD2">
        <w:rPr>
          <w:rFonts w:ascii="Times New Roman" w:hAnsi="Times New Roman"/>
          <w:sz w:val="24"/>
          <w:szCs w:val="24"/>
        </w:rPr>
        <w:t xml:space="preserve"> exploratory analyses, </w:t>
      </w:r>
      <w:r>
        <w:rPr>
          <w:rFonts w:ascii="Times New Roman" w:hAnsi="Times New Roman"/>
          <w:sz w:val="24"/>
          <w:szCs w:val="24"/>
        </w:rPr>
        <w:t xml:space="preserve">the autocorrelation structure of the juvenile recruitment time series was further explored employing </w:t>
      </w:r>
      <w:ins w:id="16" w:author="Jon.Richar" w:date="2022-12-14T15:03:00Z">
        <w:r w:rsidR="003C782D">
          <w:rPr>
            <w:rFonts w:ascii="Times New Roman" w:hAnsi="Times New Roman"/>
            <w:sz w:val="24"/>
            <w:szCs w:val="24"/>
          </w:rPr>
          <w:t xml:space="preserve">linear regression </w:t>
        </w:r>
      </w:ins>
      <w:r>
        <w:rPr>
          <w:rFonts w:ascii="Times New Roman" w:hAnsi="Times New Roman"/>
          <w:sz w:val="24"/>
          <w:szCs w:val="24"/>
        </w:rPr>
        <w:t xml:space="preserve">models </w:t>
      </w:r>
      <w:r w:rsidR="003141C0">
        <w:rPr>
          <w:rFonts w:ascii="Times New Roman" w:hAnsi="Times New Roman"/>
          <w:sz w:val="24"/>
          <w:szCs w:val="24"/>
        </w:rPr>
        <w:t>in which</w:t>
      </w:r>
      <w:r>
        <w:rPr>
          <w:rFonts w:ascii="Times New Roman" w:hAnsi="Times New Roman"/>
          <w:sz w:val="24"/>
          <w:szCs w:val="24"/>
        </w:rPr>
        <w:t xml:space="preserve"> </w:t>
      </w:r>
      <w:r w:rsidR="003141C0">
        <w:rPr>
          <w:rFonts w:ascii="Times New Roman" w:hAnsi="Times New Roman"/>
          <w:sz w:val="24"/>
          <w:szCs w:val="24"/>
        </w:rPr>
        <w:t>juvenile estimates</w:t>
      </w:r>
      <w:r>
        <w:rPr>
          <w:rFonts w:ascii="Times New Roman" w:hAnsi="Times New Roman"/>
          <w:sz w:val="24"/>
          <w:szCs w:val="24"/>
        </w:rPr>
        <w:t xml:space="preserve"> </w:t>
      </w:r>
      <w:r w:rsidR="003141C0">
        <w:rPr>
          <w:rFonts w:ascii="Times New Roman" w:hAnsi="Times New Roman"/>
          <w:sz w:val="24"/>
          <w:szCs w:val="24"/>
        </w:rPr>
        <w:t xml:space="preserve">were </w:t>
      </w:r>
      <w:r>
        <w:rPr>
          <w:rFonts w:ascii="Times New Roman" w:hAnsi="Times New Roman"/>
          <w:sz w:val="24"/>
          <w:szCs w:val="24"/>
        </w:rPr>
        <w:t xml:space="preserve">lagged 7 yrs from prior </w:t>
      </w:r>
      <w:r w:rsidR="003141C0">
        <w:rPr>
          <w:rFonts w:ascii="Times New Roman" w:hAnsi="Times New Roman"/>
          <w:sz w:val="24"/>
          <w:szCs w:val="24"/>
        </w:rPr>
        <w:t>estimates</w:t>
      </w:r>
      <w:r>
        <w:rPr>
          <w:rFonts w:ascii="Times New Roman" w:hAnsi="Times New Roman"/>
          <w:sz w:val="24"/>
          <w:szCs w:val="24"/>
        </w:rPr>
        <w:t xml:space="preserve"> </w:t>
      </w:r>
      <w:r w:rsidR="003141C0">
        <w:rPr>
          <w:rFonts w:ascii="Times New Roman" w:hAnsi="Times New Roman"/>
          <w:sz w:val="24"/>
          <w:szCs w:val="24"/>
        </w:rPr>
        <w:t>within</w:t>
      </w:r>
      <w:r>
        <w:rPr>
          <w:rFonts w:ascii="Times New Roman" w:hAnsi="Times New Roman"/>
          <w:sz w:val="24"/>
          <w:szCs w:val="24"/>
        </w:rPr>
        <w:t xml:space="preserve"> a </w:t>
      </w:r>
      <w:r w:rsidR="003141C0">
        <w:rPr>
          <w:rFonts w:ascii="Times New Roman" w:hAnsi="Times New Roman"/>
          <w:sz w:val="24"/>
          <w:szCs w:val="24"/>
        </w:rPr>
        <w:t>series</w:t>
      </w:r>
      <w:r>
        <w:rPr>
          <w:rFonts w:ascii="Times New Roman" w:hAnsi="Times New Roman"/>
          <w:sz w:val="24"/>
          <w:szCs w:val="24"/>
        </w:rPr>
        <w:t xml:space="preserve"> of analysis “windows”. </w:t>
      </w:r>
      <w:r w:rsidR="003141C0">
        <w:rPr>
          <w:rFonts w:ascii="Times New Roman" w:eastAsiaTheme="minorEastAsia" w:hAnsi="Times New Roman"/>
          <w:sz w:val="24"/>
          <w:szCs w:val="24"/>
        </w:rPr>
        <w:t xml:space="preserve">Small sample-size Akaike Information Criterion (AICc) values were calculated for each model with the R package MuMIn (Barton 2020). </w:t>
      </w:r>
      <w:r w:rsidR="003141C0">
        <w:rPr>
          <w:rFonts w:ascii="Times New Roman" w:hAnsi="Times New Roman"/>
          <w:sz w:val="24"/>
          <w:szCs w:val="24"/>
        </w:rPr>
        <w:t>These values were used</w:t>
      </w:r>
      <w:r>
        <w:rPr>
          <w:rFonts w:ascii="Times New Roman" w:hAnsi="Times New Roman"/>
          <w:sz w:val="24"/>
          <w:szCs w:val="24"/>
        </w:rPr>
        <w:t xml:space="preserve"> to explore whether, and when, a significant shift occurred in the recruitment series autocorrelation structure</w:t>
      </w:r>
      <w:r w:rsidR="003141C0">
        <w:rPr>
          <w:rFonts w:ascii="Times New Roman" w:hAnsi="Times New Roman"/>
          <w:sz w:val="24"/>
          <w:szCs w:val="24"/>
        </w:rPr>
        <w:t>, signifying a potential change in recruitment mechanisms</w:t>
      </w:r>
      <w:r>
        <w:rPr>
          <w:rFonts w:ascii="Times New Roman" w:hAnsi="Times New Roman"/>
          <w:sz w:val="24"/>
          <w:szCs w:val="24"/>
        </w:rPr>
        <w:t>. This procedure identified 1998 as the year in which such a shift occurred (Fig</w:t>
      </w:r>
      <w:ins w:id="17" w:author="Jon.Richar" w:date="2022-12-16T13:29:00Z">
        <w:r w:rsidR="00700680">
          <w:rPr>
            <w:rFonts w:ascii="Times New Roman" w:hAnsi="Times New Roman"/>
            <w:sz w:val="24"/>
            <w:szCs w:val="24"/>
          </w:rPr>
          <w:t>ure</w:t>
        </w:r>
      </w:ins>
      <w:del w:id="18" w:author="Jon.Richar" w:date="2022-12-16T13:29:00Z">
        <w:r w:rsidDel="00700680">
          <w:rPr>
            <w:rFonts w:ascii="Times New Roman" w:hAnsi="Times New Roman"/>
            <w:sz w:val="24"/>
            <w:szCs w:val="24"/>
          </w:rPr>
          <w:delText>.</w:delText>
        </w:r>
      </w:del>
      <w:r>
        <w:rPr>
          <w:rFonts w:ascii="Times New Roman" w:hAnsi="Times New Roman"/>
          <w:sz w:val="24"/>
          <w:szCs w:val="24"/>
        </w:rPr>
        <w:t xml:space="preserve"> </w:t>
      </w:r>
      <w:del w:id="19" w:author="Jon.Richar" w:date="2022-12-16T11:32:00Z">
        <w:r w:rsidDel="003B0267">
          <w:rPr>
            <w:rFonts w:ascii="Times New Roman" w:hAnsi="Times New Roman"/>
            <w:sz w:val="24"/>
            <w:szCs w:val="24"/>
          </w:rPr>
          <w:delText>X</w:delText>
        </w:r>
      </w:del>
      <w:ins w:id="20" w:author="Jon.Richar" w:date="2022-12-16T11:32:00Z">
        <w:r w:rsidR="003B0267">
          <w:rPr>
            <w:rFonts w:ascii="Times New Roman" w:hAnsi="Times New Roman"/>
            <w:sz w:val="24"/>
            <w:szCs w:val="24"/>
          </w:rPr>
          <w:t>1</w:t>
        </w:r>
      </w:ins>
      <w:r>
        <w:rPr>
          <w:rFonts w:ascii="Times New Roman" w:hAnsi="Times New Roman"/>
          <w:sz w:val="24"/>
          <w:szCs w:val="24"/>
        </w:rPr>
        <w:t>). Consequently,</w:t>
      </w:r>
      <w:ins w:id="21" w:author="Jon.Richar" w:date="2022-12-14T13:29:00Z">
        <w:r w:rsidR="008F5F63">
          <w:rPr>
            <w:rFonts w:ascii="Times New Roman" w:hAnsi="Times New Roman"/>
            <w:sz w:val="24"/>
            <w:szCs w:val="24"/>
          </w:rPr>
          <w:t xml:space="preserve"> in addition to the primary time series,</w:t>
        </w:r>
      </w:ins>
      <w:r>
        <w:rPr>
          <w:rFonts w:ascii="Times New Roman" w:hAnsi="Times New Roman"/>
          <w:sz w:val="24"/>
          <w:szCs w:val="24"/>
        </w:rPr>
        <w:t xml:space="preserve"> models were run for </w:t>
      </w:r>
      <w:del w:id="22" w:author="Jon.Richar" w:date="2022-12-14T13:29:00Z">
        <w:r w:rsidDel="008F5F63">
          <w:rPr>
            <w:rFonts w:ascii="Times New Roman" w:hAnsi="Times New Roman"/>
            <w:sz w:val="24"/>
            <w:szCs w:val="24"/>
          </w:rPr>
          <w:delText xml:space="preserve">the full time series, in addition to </w:delText>
        </w:r>
      </w:del>
      <w:r>
        <w:rPr>
          <w:rFonts w:ascii="Times New Roman" w:hAnsi="Times New Roman"/>
          <w:sz w:val="24"/>
          <w:szCs w:val="24"/>
        </w:rPr>
        <w:t>two “eras”, representing years up to and including 1998 (Era 1), and after (Era 2). A</w:t>
      </w:r>
      <w:r w:rsidR="00525AD2">
        <w:rPr>
          <w:rFonts w:ascii="Times New Roman" w:hAnsi="Times New Roman"/>
          <w:sz w:val="24"/>
          <w:szCs w:val="24"/>
        </w:rPr>
        <w:t xml:space="preserve">nalyses were conducted using Generalized Additive Modeling (GAM) procedures </w:t>
      </w:r>
      <w:del w:id="23" w:author="Jon.Richar" w:date="2022-12-14T13:29:00Z">
        <w:r w:rsidR="00525AD2" w:rsidDel="008F5F63">
          <w:rPr>
            <w:rFonts w:ascii="Times New Roman" w:hAnsi="Times New Roman"/>
            <w:sz w:val="24"/>
            <w:szCs w:val="24"/>
          </w:rPr>
          <w:delText xml:space="preserve">using </w:delText>
        </w:r>
      </w:del>
      <w:ins w:id="24"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25" w:author="Jon.Richar" w:date="2022-12-14T13:30:00Z">
        <w:r w:rsidR="00525AD2" w:rsidDel="008F5F63">
          <w:rPr>
            <w:rFonts w:ascii="Times New Roman" w:hAnsi="Times New Roman"/>
            <w:sz w:val="24"/>
            <w:szCs w:val="24"/>
          </w:rPr>
          <w:delText xml:space="preserve">multiple </w:delText>
        </w:r>
      </w:del>
      <w:ins w:id="26"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 though not incorporating corrections for autocorrelation:</w:t>
      </w:r>
    </w:p>
    <w:p w14:paraId="050A8FAD" w14:textId="77777777" w:rsidR="00525AD2" w:rsidRDefault="002D1BB2"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27" w:author="Jon.Richar" w:date="2022-12-05T12:12:00Z">
                    <w:rPr>
                      <w:rFonts w:ascii="Cambria Math" w:hAnsi="Cambria Math"/>
                      <w:sz w:val="24"/>
                      <w:szCs w:val="24"/>
                    </w:rPr>
                    <m:t>1</m:t>
                  </w:ins>
                </m:r>
                <m:r>
                  <w:del w:id="28"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77777777"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29"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30"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31"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a normally distributed error term. </w:t>
      </w:r>
    </w:p>
    <w:p w14:paraId="245FF89B" w14:textId="0CD8052B" w:rsidR="00525AD2" w:rsidRPr="002A6996" w:rsidRDefault="00525AD2" w:rsidP="00525AD2">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Where multiple covariates were included in one model, care was taken to ensure that they were not themselves </w:t>
      </w:r>
      <w:ins w:id="32" w:author="Mike.Litzow" w:date="2022-11-21T16:22:00Z">
        <w:r>
          <w:rPr>
            <w:rFonts w:ascii="Times New Roman" w:eastAsiaTheme="minorEastAsia" w:hAnsi="Times New Roman"/>
            <w:sz w:val="24"/>
            <w:szCs w:val="24"/>
          </w:rPr>
          <w:t>inter</w:t>
        </w:r>
      </w:ins>
      <w:r>
        <w:rPr>
          <w:rFonts w:ascii="Times New Roman" w:eastAsiaTheme="minorEastAsia" w:hAnsi="Times New Roman"/>
          <w:sz w:val="24"/>
          <w:szCs w:val="24"/>
        </w:rPr>
        <w:t xml:space="preserve">correlated (Table 2). </w:t>
      </w:r>
      <w:ins w:id="33" w:author="Jon.Richar" w:date="2022-12-15T08:32:00Z">
        <w:r w:rsidR="00591008">
          <w:rPr>
            <w:rFonts w:ascii="Times New Roman" w:eastAsiaTheme="minorEastAsia" w:hAnsi="Times New Roman"/>
            <w:sz w:val="24"/>
            <w:szCs w:val="24"/>
          </w:rPr>
          <w:t xml:space="preserve">In the case of the era models however, several variables displayed strong correlation that had not been apparent for the full time series. </w:t>
        </w:r>
      </w:ins>
      <w:ins w:id="34" w:author="Jon.Richar" w:date="2022-12-15T08:34:00Z">
        <w:r w:rsidR="00591008">
          <w:rPr>
            <w:rFonts w:ascii="Times New Roman" w:eastAsiaTheme="minorEastAsia" w:hAnsi="Times New Roman"/>
            <w:sz w:val="24"/>
            <w:szCs w:val="24"/>
          </w:rPr>
          <w:t xml:space="preserve">Despite this concern they were included in models </w:t>
        </w:r>
      </w:ins>
      <w:ins w:id="35" w:author="Jon.Richar" w:date="2022-12-15T09:11:00Z">
        <w:r w:rsidR="00AE7541">
          <w:rPr>
            <w:rFonts w:ascii="Times New Roman" w:eastAsiaTheme="minorEastAsia" w:hAnsi="Times New Roman"/>
            <w:sz w:val="24"/>
            <w:szCs w:val="24"/>
          </w:rPr>
          <w:t xml:space="preserve">for these eras </w:t>
        </w:r>
      </w:ins>
      <w:ins w:id="36" w:author="Jon.Richar" w:date="2022-12-15T08:34:00Z">
        <w:r w:rsidR="00591008">
          <w:rPr>
            <w:rFonts w:ascii="Times New Roman" w:eastAsiaTheme="minorEastAsia" w:hAnsi="Times New Roman"/>
            <w:sz w:val="24"/>
            <w:szCs w:val="24"/>
          </w:rPr>
          <w:t>for the sake of comparison of results</w:t>
        </w:r>
      </w:ins>
      <w:ins w:id="37" w:author="Jon.Richar" w:date="2022-12-15T09:10:00Z">
        <w:r w:rsidR="00AE7541">
          <w:rPr>
            <w:rFonts w:ascii="Times New Roman" w:eastAsiaTheme="minorEastAsia" w:hAnsi="Times New Roman"/>
            <w:sz w:val="24"/>
            <w:szCs w:val="24"/>
          </w:rPr>
          <w:t xml:space="preserve"> </w:t>
        </w:r>
      </w:ins>
      <w:ins w:id="38" w:author="Jon.Richar" w:date="2022-12-15T09:11:00Z">
        <w:r w:rsidR="00AE7541">
          <w:rPr>
            <w:rFonts w:ascii="Times New Roman" w:eastAsiaTheme="minorEastAsia" w:hAnsi="Times New Roman"/>
            <w:sz w:val="24"/>
            <w:szCs w:val="24"/>
          </w:rPr>
          <w:t xml:space="preserve">between the eras and the full time series </w:t>
        </w:r>
      </w:ins>
      <w:ins w:id="39" w:author="Jon.Richar" w:date="2022-12-15T08:35:00Z">
        <w:r w:rsidR="00591008">
          <w:rPr>
            <w:rFonts w:ascii="Times New Roman" w:eastAsiaTheme="minorEastAsia" w:hAnsi="Times New Roman"/>
            <w:sz w:val="24"/>
            <w:szCs w:val="24"/>
          </w:rPr>
          <w:t>(Tables 3, 4)</w:t>
        </w:r>
      </w:ins>
      <w:ins w:id="40" w:author="Jon.Richar" w:date="2022-12-15T08:32:00Z">
        <w:r w:rsidR="00591008">
          <w:rPr>
            <w:rFonts w:ascii="Times New Roman" w:eastAsiaTheme="minorEastAsia" w:hAnsi="Times New Roman"/>
            <w:sz w:val="24"/>
            <w:szCs w:val="24"/>
          </w:rPr>
          <w:t xml:space="preserve"> </w:t>
        </w:r>
      </w:ins>
      <w:r>
        <w:rPr>
          <w:rFonts w:ascii="Times New Roman" w:eastAsiaTheme="minorEastAsia" w:hAnsi="Times New Roman"/>
          <w:sz w:val="24"/>
          <w:szCs w:val="24"/>
        </w:rPr>
        <w:t>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3E61C6FC" w14:textId="7924D8A4" w:rsidR="00525AD2" w:rsidRDefault="00525AD2" w:rsidP="003B0267">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w:t>
      </w:r>
      <w:ins w:id="41" w:author="Jon.Richar" w:date="2022-12-16T13:28:00Z">
        <w:r w:rsidR="00700680">
          <w:rPr>
            <w:rFonts w:ascii="Times New Roman" w:hAnsi="Times New Roman" w:cs="Times New Roman"/>
            <w:sz w:val="24"/>
            <w:szCs w:val="24"/>
          </w:rPr>
          <w:t>ure</w:t>
        </w:r>
      </w:ins>
      <w:r>
        <w:rPr>
          <w:rFonts w:ascii="Times New Roman" w:hAnsi="Times New Roman" w:cs="Times New Roman"/>
          <w:sz w:val="24"/>
          <w:szCs w:val="24"/>
        </w:rPr>
        <w:t xml:space="preserve"> </w:t>
      </w:r>
      <w:ins w:id="42" w:author="Jon.Richar" w:date="2022-12-16T11:33:00Z">
        <w:r w:rsidR="003B0267">
          <w:rPr>
            <w:rFonts w:ascii="Times New Roman" w:hAnsi="Times New Roman" w:cs="Times New Roman"/>
            <w:sz w:val="24"/>
            <w:szCs w:val="24"/>
          </w:rPr>
          <w:t>2</w:t>
        </w:r>
      </w:ins>
      <w:del w:id="43" w:author="Jon.Richar" w:date="2022-12-16T11:33:00Z">
        <w:r w:rsidDel="003B0267">
          <w:rPr>
            <w:rFonts w:ascii="Times New Roman" w:hAnsi="Times New Roman" w:cs="Times New Roman"/>
            <w:sz w:val="24"/>
            <w:szCs w:val="24"/>
          </w:rPr>
          <w:delText>1</w:delText>
        </w:r>
      </w:del>
      <w:r>
        <w:rPr>
          <w:rFonts w:ascii="Times New Roman" w:hAnsi="Times New Roman" w:cs="Times New Roman"/>
          <w:sz w:val="24"/>
          <w:szCs w:val="24"/>
        </w:rPr>
        <w:t xml:space="preserve">). Longer periods in population cycles were observed prior to 2000, than in the following decades. </w:t>
      </w:r>
      <w:ins w:id="44" w:author="Jon.Richar" w:date="2022-12-16T11:34:00Z">
        <w:r w:rsidR="003B0267">
          <w:rPr>
            <w:rFonts w:ascii="Times New Roman" w:hAnsi="Times New Roman" w:cs="Times New Roman"/>
            <w:sz w:val="24"/>
            <w:szCs w:val="24"/>
          </w:rPr>
          <w:t xml:space="preserve">Female abundance also displays periodic fluctuations, with peak abundances observed during the earlier years of the </w:t>
        </w:r>
        <w:r w:rsidR="003B0267">
          <w:rPr>
            <w:rFonts w:ascii="Times New Roman" w:hAnsi="Times New Roman" w:cs="Times New Roman"/>
            <w:sz w:val="24"/>
            <w:szCs w:val="24"/>
          </w:rPr>
          <w:lastRenderedPageBreak/>
          <w:t>1980s and 1990s, though magnitudes were reduced relative to juvenile estimates, particu</w:t>
        </w:r>
        <w:r w:rsidR="00700680">
          <w:rPr>
            <w:rFonts w:ascii="Times New Roman" w:hAnsi="Times New Roman" w:cs="Times New Roman"/>
            <w:sz w:val="24"/>
            <w:szCs w:val="24"/>
          </w:rPr>
          <w:t>larly in more recent years (Figure</w:t>
        </w:r>
        <w:r w:rsidR="003B0267">
          <w:rPr>
            <w:rFonts w:ascii="Times New Roman" w:hAnsi="Times New Roman" w:cs="Times New Roman"/>
            <w:sz w:val="24"/>
            <w:szCs w:val="24"/>
          </w:rPr>
          <w:t xml:space="preserve"> 2b). An extreme abundance estimate for females was observed in 1983 (Fig</w:t>
        </w:r>
      </w:ins>
      <w:ins w:id="45" w:author="Jon.Richar" w:date="2022-12-16T13:29:00Z">
        <w:r w:rsidR="00700680">
          <w:rPr>
            <w:rFonts w:ascii="Times New Roman" w:hAnsi="Times New Roman" w:cs="Times New Roman"/>
            <w:sz w:val="24"/>
            <w:szCs w:val="24"/>
          </w:rPr>
          <w:t>ure</w:t>
        </w:r>
      </w:ins>
      <w:ins w:id="46" w:author="Jon.Richar" w:date="2022-12-16T11:34:00Z">
        <w:r w:rsidR="003B0267">
          <w:rPr>
            <w:rFonts w:ascii="Times New Roman" w:hAnsi="Times New Roman" w:cs="Times New Roman"/>
            <w:sz w:val="24"/>
            <w:szCs w:val="24"/>
          </w:rPr>
          <w:t xml:space="preserve"> 2b).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t>
        </w:r>
      </w:ins>
      <w:ins w:id="47" w:author="Jon.Richar" w:date="2022-12-16T11:35:00Z">
        <w:r w:rsidR="003B0267">
          <w:rPr>
            <w:rFonts w:ascii="Times New Roman" w:hAnsi="Times New Roman" w:cs="Times New Roman"/>
            <w:sz w:val="24"/>
            <w:szCs w:val="24"/>
          </w:rPr>
          <w:t xml:space="preserve"> </w:t>
        </w:r>
      </w:ins>
      <w:r>
        <w:rPr>
          <w:rFonts w:ascii="Times New Roman" w:hAnsi="Times New Roman" w:cs="Times New Roman"/>
          <w:sz w:val="24"/>
          <w:szCs w:val="24"/>
        </w:rPr>
        <w:t>Associated with th</w:t>
      </w:r>
      <w:ins w:id="48" w:author="Jon.Richar" w:date="2022-12-16T11:34:00Z">
        <w:r w:rsidR="003B0267">
          <w:rPr>
            <w:rFonts w:ascii="Times New Roman" w:hAnsi="Times New Roman" w:cs="Times New Roman"/>
            <w:sz w:val="24"/>
            <w:szCs w:val="24"/>
          </w:rPr>
          <w:t>e</w:t>
        </w:r>
      </w:ins>
      <w:del w:id="49" w:author="Jon.Richar" w:date="2022-12-16T11:34:00Z">
        <w:r w:rsidDel="003B0267">
          <w:rPr>
            <w:rFonts w:ascii="Times New Roman" w:hAnsi="Times New Roman" w:cs="Times New Roman"/>
            <w:sz w:val="24"/>
            <w:szCs w:val="24"/>
          </w:rPr>
          <w:delText>is</w:delText>
        </w:r>
      </w:del>
      <w:r>
        <w:rPr>
          <w:rFonts w:ascii="Times New Roman" w:hAnsi="Times New Roman" w:cs="Times New Roman"/>
          <w:sz w:val="24"/>
          <w:szCs w:val="24"/>
        </w:rPr>
        <w:t xml:space="preserve"> </w:t>
      </w:r>
      <w:ins w:id="50" w:author="Jon.Richar" w:date="2022-12-16T11:35:00Z">
        <w:r w:rsidR="003B0267">
          <w:rPr>
            <w:rFonts w:ascii="Times New Roman" w:hAnsi="Times New Roman" w:cs="Times New Roman"/>
            <w:sz w:val="24"/>
            <w:szCs w:val="24"/>
          </w:rPr>
          <w:t xml:space="preserve">aforementioned </w:t>
        </w:r>
      </w:ins>
      <w:r>
        <w:rPr>
          <w:rFonts w:ascii="Times New Roman" w:hAnsi="Times New Roman" w:cs="Times New Roman"/>
          <w:sz w:val="24"/>
          <w:szCs w:val="24"/>
        </w:rPr>
        <w:t xml:space="preserve">change in </w:t>
      </w:r>
      <w:del w:id="51" w:author="Jon.Richar" w:date="2022-12-16T11:34:00Z">
        <w:r w:rsidDel="003B0267">
          <w:rPr>
            <w:rFonts w:ascii="Times New Roman" w:hAnsi="Times New Roman" w:cs="Times New Roman"/>
            <w:sz w:val="24"/>
            <w:szCs w:val="24"/>
          </w:rPr>
          <w:delText xml:space="preserve">cycle </w:delText>
        </w:r>
      </w:del>
      <w:ins w:id="52" w:author="Jon.Richar" w:date="2022-12-16T11:34:00Z">
        <w:r w:rsidR="003B0267">
          <w:rPr>
            <w:rFonts w:ascii="Times New Roman" w:hAnsi="Times New Roman" w:cs="Times New Roman"/>
            <w:sz w:val="24"/>
            <w:szCs w:val="24"/>
          </w:rPr>
          <w:t xml:space="preserve">juvenile recruitment </w:t>
        </w:r>
      </w:ins>
      <w:r>
        <w:rPr>
          <w:rFonts w:ascii="Times New Roman" w:hAnsi="Times New Roman" w:cs="Times New Roman"/>
          <w:sz w:val="24"/>
          <w:szCs w:val="24"/>
        </w:rPr>
        <w:t xml:space="preserve">periodicity, a statistically significant 7-year period negative autocorrelation observed prior to 2005 disappears afterwards (Figs </w:t>
      </w:r>
      <w:ins w:id="53" w:author="Jon.Richar" w:date="2022-12-16T11:33:00Z">
        <w:r w:rsidR="003B0267">
          <w:rPr>
            <w:rFonts w:ascii="Times New Roman" w:hAnsi="Times New Roman" w:cs="Times New Roman"/>
            <w:sz w:val="24"/>
            <w:szCs w:val="24"/>
          </w:rPr>
          <w:t>3</w:t>
        </w:r>
      </w:ins>
      <w:del w:id="54" w:author="Jon.Richar" w:date="2022-12-16T11:33: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a and </w:t>
      </w:r>
      <w:ins w:id="55" w:author="Jon.Richar" w:date="2022-12-16T11:34:00Z">
        <w:r w:rsidR="003B0267">
          <w:rPr>
            <w:rFonts w:ascii="Times New Roman" w:hAnsi="Times New Roman" w:cs="Times New Roman"/>
            <w:sz w:val="24"/>
            <w:szCs w:val="24"/>
          </w:rPr>
          <w:t>3</w:t>
        </w:r>
      </w:ins>
      <w:del w:id="56" w:author="Jon.Richar" w:date="2022-12-16T11:34: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b). </w:t>
      </w:r>
      <w:del w:id="57"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58" w:author="Jon.Richar" w:date="2022-12-16T11:33:00Z">
        <w:r w:rsidDel="003B0267">
          <w:rPr>
            <w:rFonts w:ascii="Times New Roman" w:hAnsi="Times New Roman" w:cs="Times New Roman"/>
            <w:sz w:val="24"/>
            <w:szCs w:val="24"/>
          </w:rPr>
          <w:delText>3</w:delText>
        </w:r>
      </w:del>
      <w:del w:id="59"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81B9397" w14:textId="3059D5E7"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60"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61" w:author="Jon.Richar" w:date="2022-12-05T13:20:00Z">
        <w:r>
          <w:rPr>
            <w:rFonts w:ascii="Times New Roman" w:hAnsi="Times New Roman" w:cs="Times New Roman"/>
            <w:sz w:val="24"/>
            <w:szCs w:val="24"/>
          </w:rPr>
          <w:t>log recruits per spawner</w:t>
        </w:r>
      </w:ins>
      <w:ins w:id="62"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63" w:author="Jon.Richar" w:date="2022-12-16T13:30:00Z">
        <w:r w:rsidR="00700680">
          <w:rPr>
            <w:rFonts w:ascii="Times New Roman" w:hAnsi="Times New Roman" w:cs="Times New Roman"/>
            <w:sz w:val="24"/>
            <w:szCs w:val="24"/>
          </w:rPr>
          <w:t>ure</w:t>
        </w:r>
      </w:ins>
      <w:del w:id="64"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This is reinforced by a statistically significant Ricker stock-recruit relationship were observed in the corresponding GLS model (Table </w:t>
      </w:r>
      <w:del w:id="65" w:author="Mike.Litzow" w:date="2022-11-21T16:22:00Z">
        <w:r w:rsidDel="0011032D">
          <w:rPr>
            <w:rFonts w:ascii="Times New Roman" w:hAnsi="Times New Roman" w:cs="Times New Roman"/>
            <w:sz w:val="24"/>
            <w:szCs w:val="24"/>
          </w:rPr>
          <w:delText>2</w:delText>
        </w:r>
      </w:del>
      <w:ins w:id="66" w:author="Mike.Litzow" w:date="2022-11-21T16:22:00Z">
        <w:r>
          <w:rPr>
            <w:rFonts w:ascii="Times New Roman" w:hAnsi="Times New Roman" w:cs="Times New Roman"/>
            <w:sz w:val="24"/>
            <w:szCs w:val="24"/>
          </w:rPr>
          <w:t>3</w:t>
        </w:r>
      </w:ins>
      <w:r>
        <w:rPr>
          <w:rFonts w:ascii="Times New Roman" w:hAnsi="Times New Roman" w:cs="Times New Roman"/>
          <w:sz w:val="24"/>
          <w:szCs w:val="24"/>
        </w:rPr>
        <w:t xml:space="preserve">), with both productivity and density-dependent terms being significant, while autocorrelation was also notable (Table </w:t>
      </w:r>
      <w:del w:id="67" w:author="Mike.Litzow" w:date="2022-11-21T16:22:00Z">
        <w:r w:rsidDel="0011032D">
          <w:rPr>
            <w:rFonts w:ascii="Times New Roman" w:hAnsi="Times New Roman" w:cs="Times New Roman"/>
            <w:sz w:val="24"/>
            <w:szCs w:val="24"/>
          </w:rPr>
          <w:delText>2</w:delText>
        </w:r>
      </w:del>
      <w:ins w:id="68" w:author="Jon.Richar" w:date="2022-12-16T11:45:00Z">
        <w:r w:rsidR="007F5BE1">
          <w:rPr>
            <w:rFonts w:ascii="Times New Roman" w:hAnsi="Times New Roman" w:cs="Times New Roman"/>
            <w:sz w:val="24"/>
            <w:szCs w:val="24"/>
          </w:rPr>
          <w:t>5</w:t>
        </w:r>
      </w:ins>
      <w:ins w:id="69" w:author="Mike.Litzow" w:date="2022-11-21T16:22:00Z">
        <w:del w:id="70"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Plots of the S-R residuals across time demonstrate a </w:t>
      </w:r>
      <w:ins w:id="71" w:author="Jon.Richar" w:date="2022-12-14T14:58:00Z">
        <w:r w:rsidR="003C782D">
          <w:rPr>
            <w:rFonts w:ascii="Times New Roman" w:hAnsi="Times New Roman" w:cs="Times New Roman"/>
            <w:sz w:val="24"/>
            <w:szCs w:val="24"/>
          </w:rPr>
          <w:t>non-independent pattern</w:t>
        </w:r>
      </w:ins>
      <w:ins w:id="72" w:author="Jon.Richar" w:date="2022-12-16T11:26:00Z">
        <w:r w:rsidR="00BB568A">
          <w:rPr>
            <w:rFonts w:ascii="Times New Roman" w:hAnsi="Times New Roman" w:cs="Times New Roman"/>
            <w:sz w:val="24"/>
            <w:szCs w:val="24"/>
          </w:rPr>
          <w:t xml:space="preserve"> in both linear and non-linear models</w:t>
        </w:r>
      </w:ins>
      <w:del w:id="73" w:author="Jon.Richar" w:date="2022-12-14T14:58:00Z">
        <w:r w:rsidDel="003C782D">
          <w:rPr>
            <w:rFonts w:ascii="Times New Roman" w:hAnsi="Times New Roman" w:cs="Times New Roman"/>
            <w:sz w:val="24"/>
            <w:szCs w:val="24"/>
          </w:rPr>
          <w:delText>cyclical pattern</w:delText>
        </w:r>
      </w:del>
      <w:r>
        <w:rPr>
          <w:rFonts w:ascii="Times New Roman" w:hAnsi="Times New Roman" w:cs="Times New Roman"/>
          <w:sz w:val="24"/>
          <w:szCs w:val="24"/>
        </w:rPr>
        <w:t xml:space="preserve"> that the S-R relationship does not capture, suggesting influence by an external factor within the environment (Fig. 4). Results for exploratory lag-2 yr and lag 4-yr models were similar to those for the primary lag-3 yr models (</w:t>
      </w:r>
      <w:del w:id="74" w:author="Jon.Richar" w:date="2022-12-14T16:46:00Z">
        <w:r w:rsidDel="006B709E">
          <w:rPr>
            <w:rFonts w:ascii="Times New Roman" w:hAnsi="Times New Roman" w:cs="Times New Roman"/>
            <w:sz w:val="24"/>
            <w:szCs w:val="24"/>
          </w:rPr>
          <w:delText>Table 3</w:delText>
        </w:r>
      </w:del>
      <w:ins w:id="75" w:author="Jon.Richar" w:date="2022-12-14T16:46:00Z">
        <w:r w:rsidR="006B709E">
          <w:rPr>
            <w:rFonts w:ascii="Times New Roman" w:hAnsi="Times New Roman" w:cs="Times New Roman"/>
            <w:sz w:val="24"/>
            <w:szCs w:val="24"/>
          </w:rPr>
          <w:t>Table 5</w:t>
        </w:r>
      </w:ins>
      <w:r>
        <w:rPr>
          <w:rFonts w:ascii="Times New Roman" w:hAnsi="Times New Roman" w:cs="Times New Roman"/>
          <w:sz w:val="24"/>
          <w:szCs w:val="24"/>
        </w:rPr>
        <w:t>).</w:t>
      </w:r>
      <w:ins w:id="76" w:author="Jon.Richar" w:date="2022-12-14T16:43:00Z">
        <w:r w:rsidR="006B709E">
          <w:rPr>
            <w:rFonts w:ascii="Times New Roman" w:hAnsi="Times New Roman" w:cs="Times New Roman"/>
            <w:sz w:val="24"/>
            <w:szCs w:val="24"/>
          </w:rPr>
          <w:t xml:space="preserve"> Although the lag-</w:t>
        </w:r>
        <w:r w:rsidR="006B709E">
          <w:rPr>
            <w:rFonts w:ascii="Times New Roman" w:hAnsi="Times New Roman" w:cs="Times New Roman"/>
            <w:sz w:val="24"/>
            <w:szCs w:val="24"/>
          </w:rPr>
          <w:lastRenderedPageBreak/>
          <w:t xml:space="preserve">2 yr model enjoyed a </w:t>
        </w:r>
      </w:ins>
      <w:ins w:id="77" w:author="Jon.Richar" w:date="2022-12-14T17:37:00Z">
        <w:r w:rsidR="002125C2">
          <w:rPr>
            <w:rFonts w:ascii="Times New Roman" w:hAnsi="Times New Roman" w:cs="Times New Roman"/>
            <w:sz w:val="24"/>
            <w:szCs w:val="24"/>
          </w:rPr>
          <w:t xml:space="preserve">marginally superior </w:t>
        </w:r>
      </w:ins>
      <w:ins w:id="78" w:author="Jon.Richar" w:date="2022-12-14T16:43:00Z">
        <w:r w:rsidR="006B709E">
          <w:rPr>
            <w:rFonts w:ascii="Times New Roman" w:hAnsi="Times New Roman" w:cs="Times New Roman"/>
            <w:sz w:val="24"/>
            <w:szCs w:val="24"/>
          </w:rPr>
          <w:t>AIC</w:t>
        </w:r>
        <w:r w:rsidR="002125C2">
          <w:rPr>
            <w:rFonts w:ascii="Times New Roman" w:hAnsi="Times New Roman" w:cs="Times New Roman"/>
            <w:sz w:val="24"/>
            <w:szCs w:val="24"/>
          </w:rPr>
          <w:t>c value compared to that for</w:t>
        </w:r>
        <w:r w:rsidR="006B709E">
          <w:rPr>
            <w:rFonts w:ascii="Times New Roman" w:hAnsi="Times New Roman" w:cs="Times New Roman"/>
            <w:sz w:val="24"/>
            <w:szCs w:val="24"/>
          </w:rPr>
          <w:t xml:space="preserve"> either the lag-3 or lag-4 model</w:t>
        </w:r>
      </w:ins>
      <w:ins w:id="79" w:author="Jon.Richar" w:date="2022-12-14T16:45:00Z">
        <w:r w:rsidR="006B709E">
          <w:rPr>
            <w:rFonts w:ascii="Times New Roman" w:hAnsi="Times New Roman" w:cs="Times New Roman"/>
            <w:sz w:val="24"/>
            <w:szCs w:val="24"/>
          </w:rPr>
          <w:t xml:space="preserve"> (Table </w:t>
        </w:r>
      </w:ins>
      <w:ins w:id="80" w:author="Jon.Richar" w:date="2022-12-14T16:46:00Z">
        <w:r w:rsidR="006B709E">
          <w:rPr>
            <w:rFonts w:ascii="Times New Roman" w:hAnsi="Times New Roman" w:cs="Times New Roman"/>
            <w:sz w:val="24"/>
            <w:szCs w:val="24"/>
          </w:rPr>
          <w:t>5)</w:t>
        </w:r>
      </w:ins>
      <w:ins w:id="81" w:author="Jon.Richar" w:date="2022-12-14T16:43:00Z">
        <w:r w:rsidR="006B709E">
          <w:rPr>
            <w:rFonts w:ascii="Times New Roman" w:hAnsi="Times New Roman" w:cs="Times New Roman"/>
            <w:sz w:val="24"/>
            <w:szCs w:val="24"/>
          </w:rPr>
          <w:t>, concerns about the biological plausibil</w:t>
        </w:r>
      </w:ins>
      <w:ins w:id="82" w:author="Jon.Richar" w:date="2022-12-14T16:46:00Z">
        <w:r w:rsidR="006B709E">
          <w:rPr>
            <w:rFonts w:ascii="Times New Roman" w:hAnsi="Times New Roman" w:cs="Times New Roman"/>
            <w:sz w:val="24"/>
            <w:szCs w:val="24"/>
          </w:rPr>
          <w:t>ity of these</w:t>
        </w:r>
      </w:ins>
      <w:ins w:id="83" w:author="Jon.Richar" w:date="2022-12-14T16:43:00Z">
        <w:r w:rsidR="002125C2">
          <w:rPr>
            <w:rFonts w:ascii="Times New Roman" w:hAnsi="Times New Roman" w:cs="Times New Roman"/>
            <w:sz w:val="24"/>
            <w:szCs w:val="24"/>
          </w:rPr>
          <w:t xml:space="preserve"> crab b</w:t>
        </w:r>
      </w:ins>
      <w:ins w:id="84" w:author="Jon.Richar" w:date="2022-12-14T16:47:00Z">
        <w:r w:rsidR="006B709E">
          <w:rPr>
            <w:rFonts w:ascii="Times New Roman" w:hAnsi="Times New Roman" w:cs="Times New Roman"/>
            <w:sz w:val="24"/>
            <w:szCs w:val="24"/>
          </w:rPr>
          <w:t xml:space="preserve">eing only 2 yrs old, and the otherwise similar nature of the models led to use of </w:t>
        </w:r>
        <w:r w:rsidR="00BB3A68">
          <w:rPr>
            <w:rFonts w:ascii="Times New Roman" w:hAnsi="Times New Roman" w:cs="Times New Roman"/>
            <w:sz w:val="24"/>
            <w:szCs w:val="24"/>
          </w:rPr>
          <w:t>a lag-3 yr S-R relationship for further analyses.</w:t>
        </w:r>
      </w:ins>
    </w:p>
    <w:p w14:paraId="420B3B37" w14:textId="1DD67689" w:rsidR="00A37F3A" w:rsidDel="006D6E35" w:rsidRDefault="00525AD2" w:rsidP="006D6E35">
      <w:pPr>
        <w:spacing w:line="480" w:lineRule="auto"/>
        <w:ind w:firstLine="720"/>
        <w:rPr>
          <w:del w:id="85" w:author="Jon.Richar" w:date="2022-12-13T16:01:00Z"/>
          <w:rFonts w:ascii="Times New Roman" w:hAnsi="Times New Roman" w:cs="Times New Roman"/>
          <w:sz w:val="24"/>
          <w:szCs w:val="24"/>
        </w:rPr>
      </w:pPr>
      <w:r>
        <w:rPr>
          <w:rFonts w:ascii="Times New Roman" w:hAnsi="Times New Roman" w:cs="Times New Roman"/>
          <w:sz w:val="24"/>
          <w:szCs w:val="24"/>
        </w:rPr>
        <w:t>Fitting of GAMs combining an S-R effect and one or more environmental covariates demonstrated the continuing importance of the S-R effect in all models investigated (</w:t>
      </w:r>
      <w:del w:id="86"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87"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88"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89" w:author="Jon.Richar" w:date="2022-12-16T11:46:00Z">
        <w:r w:rsidDel="007F5BE1">
          <w:rPr>
            <w:rFonts w:ascii="Times New Roman" w:hAnsi="Times New Roman" w:cs="Times New Roman"/>
            <w:sz w:val="24"/>
            <w:szCs w:val="24"/>
          </w:rPr>
          <w:delText>6, 7</w:delText>
        </w:r>
      </w:del>
      <w:ins w:id="90" w:author="Jon.Richar" w:date="2022-12-16T11:46:00Z">
        <w:r w:rsidR="007F5BE1">
          <w:rPr>
            <w:rFonts w:ascii="Times New Roman" w:hAnsi="Times New Roman" w:cs="Times New Roman"/>
            <w:sz w:val="24"/>
            <w:szCs w:val="24"/>
          </w:rPr>
          <w:t>Tables 6, 7, 8</w:t>
        </w:r>
      </w:ins>
      <w:r>
        <w:rPr>
          <w:rFonts w:ascii="Times New Roman" w:hAnsi="Times New Roman" w:cs="Times New Roman"/>
          <w:sz w:val="24"/>
          <w:szCs w:val="24"/>
        </w:rPr>
        <w:t xml:space="preserve">). Based on AICc values, the best </w:t>
      </w:r>
      <w:r w:rsidR="00A37F3A">
        <w:rPr>
          <w:rFonts w:ascii="Times New Roman" w:hAnsi="Times New Roman" w:cs="Times New Roman"/>
          <w:sz w:val="24"/>
          <w:szCs w:val="24"/>
        </w:rPr>
        <w:t xml:space="preserve">time series </w:t>
      </w:r>
      <w:r>
        <w:rPr>
          <w:rFonts w:ascii="Times New Roman" w:hAnsi="Times New Roman" w:cs="Times New Roman"/>
          <w:sz w:val="24"/>
          <w:szCs w:val="24"/>
        </w:rPr>
        <w:t xml:space="preserve">model, improving on its closest competitor by 5 points, incorporated the S-R effect, </w:t>
      </w:r>
      <w:r>
        <w:rPr>
          <w:rFonts w:ascii="Times New Roman" w:hAnsi="Times New Roman"/>
          <w:sz w:val="24"/>
          <w:szCs w:val="24"/>
        </w:rPr>
        <w:t>flathead sole</w:t>
      </w:r>
      <w:r>
        <w:rPr>
          <w:rFonts w:ascii="Times New Roman" w:hAnsi="Times New Roman" w:cs="Times New Roman"/>
          <w:sz w:val="24"/>
          <w:szCs w:val="24"/>
        </w:rPr>
        <w:t xml:space="preserve"> TBM and the winter PDO (Table </w:t>
      </w:r>
      <w:ins w:id="91" w:author="Jon.Richar" w:date="2022-12-16T11:46:00Z">
        <w:r w:rsidR="007F5BE1">
          <w:rPr>
            <w:rFonts w:ascii="Times New Roman" w:hAnsi="Times New Roman" w:cs="Times New Roman"/>
            <w:sz w:val="24"/>
            <w:szCs w:val="24"/>
          </w:rPr>
          <w:t>6</w:t>
        </w:r>
      </w:ins>
      <w:del w:id="92" w:author="Jon.Richar" w:date="2022-12-16T11:46:00Z">
        <w:r w:rsidDel="007F5BE1">
          <w:rPr>
            <w:rFonts w:ascii="Times New Roman" w:hAnsi="Times New Roman" w:cs="Times New Roman"/>
            <w:sz w:val="24"/>
            <w:szCs w:val="24"/>
          </w:rPr>
          <w:delText>2</w:delText>
        </w:r>
      </w:del>
      <w:r>
        <w:rPr>
          <w:rFonts w:ascii="Times New Roman" w:hAnsi="Times New Roman" w:cs="Times New Roman"/>
          <w:sz w:val="24"/>
          <w:szCs w:val="24"/>
        </w:rPr>
        <w:t xml:space="preserve">). </w:t>
      </w:r>
      <w:ins w:id="93" w:author="Jon.Richar" w:date="2022-12-16T14:48:00Z">
        <w:r w:rsidR="00440130">
          <w:rPr>
            <w:rFonts w:ascii="Times New Roman" w:hAnsi="Times New Roman" w:cs="Times New Roman"/>
            <w:sz w:val="24"/>
            <w:szCs w:val="24"/>
          </w:rPr>
          <w:t xml:space="preserve">This model successfully addresses the long-period non-independence seen in the </w:t>
        </w:r>
      </w:ins>
      <w:ins w:id="94" w:author="Jon.Richar" w:date="2022-12-16T14:49:00Z">
        <w:r w:rsidR="00440130">
          <w:rPr>
            <w:rFonts w:ascii="Times New Roman" w:hAnsi="Times New Roman" w:cs="Times New Roman"/>
            <w:sz w:val="24"/>
            <w:szCs w:val="24"/>
          </w:rPr>
          <w:t xml:space="preserve">S-R model residuals, although autocorrelation remains significant (Figure 6, Durbin-Watson test = 0.05). </w:t>
        </w:r>
      </w:ins>
      <w:r>
        <w:rPr>
          <w:rFonts w:ascii="Times New Roman" w:hAnsi="Times New Roman" w:cs="Times New Roman"/>
          <w:sz w:val="24"/>
          <w:szCs w:val="24"/>
        </w:rPr>
        <w:t xml:space="preserve">Of the environmental covariates, </w:t>
      </w:r>
      <w:r>
        <w:rPr>
          <w:rFonts w:ascii="Times New Roman" w:hAnsi="Times New Roman"/>
          <w:sz w:val="24"/>
          <w:szCs w:val="24"/>
        </w:rPr>
        <w:t xml:space="preserve">flathead sole </w:t>
      </w:r>
      <w:r>
        <w:rPr>
          <w:rFonts w:ascii="Times New Roman" w:hAnsi="Times New Roman" w:cs="Times New Roman"/>
          <w:sz w:val="24"/>
          <w:szCs w:val="24"/>
        </w:rPr>
        <w:t xml:space="preserve">total biomass as both a single-yr estimate, and a rolling average, provided the most consistent improvement in model AICc values (Table </w:t>
      </w:r>
      <w:ins w:id="95" w:author="Jon.Richar" w:date="2022-12-15T08:35:00Z">
        <w:r w:rsidR="00591008">
          <w:rPr>
            <w:rFonts w:ascii="Times New Roman" w:hAnsi="Times New Roman" w:cs="Times New Roman"/>
            <w:sz w:val="24"/>
            <w:szCs w:val="24"/>
          </w:rPr>
          <w:t>6</w:t>
        </w:r>
      </w:ins>
      <w:del w:id="96"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Inclusion of the winter PDO improved AICc values, both when considered as the only environmental covariate, and when considered in concert with </w:t>
      </w:r>
      <w:r>
        <w:rPr>
          <w:rFonts w:ascii="Times New Roman" w:hAnsi="Times New Roman"/>
          <w:sz w:val="24"/>
          <w:szCs w:val="24"/>
        </w:rPr>
        <w:t>flathead sole</w:t>
      </w:r>
      <w:r>
        <w:rPr>
          <w:rFonts w:ascii="Times New Roman" w:hAnsi="Times New Roman" w:cs="Times New Roman"/>
          <w:sz w:val="24"/>
          <w:szCs w:val="24"/>
        </w:rPr>
        <w:t xml:space="preserve"> total biomass (Table </w:t>
      </w:r>
      <w:ins w:id="97" w:author="Jon.Richar" w:date="2022-12-15T08:35:00Z">
        <w:r w:rsidR="00591008">
          <w:rPr>
            <w:rFonts w:ascii="Times New Roman" w:hAnsi="Times New Roman" w:cs="Times New Roman"/>
            <w:sz w:val="24"/>
            <w:szCs w:val="24"/>
          </w:rPr>
          <w:t>6</w:t>
        </w:r>
      </w:ins>
      <w:del w:id="98"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Model structure however affected the nature of the relationship: when modeled as the only environmental covariate a strong positive relationship may be observed between the PDO and juvenile crab recruitment; this changes to a curvilinear relationship, with an initial positive slope that plateaus with the addition of </w:t>
      </w:r>
      <w:r>
        <w:rPr>
          <w:rFonts w:ascii="Times New Roman" w:hAnsi="Times New Roman"/>
          <w:sz w:val="24"/>
          <w:szCs w:val="24"/>
        </w:rPr>
        <w:t>flathead sole</w:t>
      </w:r>
      <w:r w:rsidR="006D6E35">
        <w:rPr>
          <w:rFonts w:ascii="Times New Roman" w:hAnsi="Times New Roman" w:cs="Times New Roman"/>
          <w:sz w:val="24"/>
          <w:szCs w:val="24"/>
        </w:rPr>
        <w:t xml:space="preserve"> TBM (Fig</w:t>
      </w:r>
      <w:ins w:id="99" w:author="Jon.Richar" w:date="2022-12-16T13:30:00Z">
        <w:r w:rsidR="00700680">
          <w:rPr>
            <w:rFonts w:ascii="Times New Roman" w:hAnsi="Times New Roman" w:cs="Times New Roman"/>
            <w:sz w:val="24"/>
            <w:szCs w:val="24"/>
          </w:rPr>
          <w:t>ure</w:t>
        </w:r>
      </w:ins>
      <w:del w:id="100" w:author="Jon.Richar" w:date="2022-12-16T13:30:00Z">
        <w:r w:rsidR="006D6E35" w:rsidDel="00700680">
          <w:rPr>
            <w:rFonts w:ascii="Times New Roman" w:hAnsi="Times New Roman" w:cs="Times New Roman"/>
            <w:sz w:val="24"/>
            <w:szCs w:val="24"/>
          </w:rPr>
          <w:delText>.</w:delText>
        </w:r>
      </w:del>
      <w:r w:rsidR="006D6E35">
        <w:rPr>
          <w:rFonts w:ascii="Times New Roman" w:hAnsi="Times New Roman" w:cs="Times New Roman"/>
          <w:sz w:val="24"/>
          <w:szCs w:val="24"/>
        </w:rPr>
        <w:t xml:space="preserve"> 5). </w:t>
      </w:r>
    </w:p>
    <w:p w14:paraId="6259CF91" w14:textId="22300355" w:rsidR="00525AD2" w:rsidRDefault="00525AD2" w:rsidP="00525AD2">
      <w:pPr>
        <w:spacing w:line="480" w:lineRule="auto"/>
        <w:ind w:firstLine="720"/>
        <w:rPr>
          <w:ins w:id="101" w:author="Jon.Richar" w:date="2022-12-15T08:47:00Z"/>
          <w:rFonts w:ascii="Times New Roman" w:hAnsi="Times New Roman" w:cs="Times New Roman"/>
          <w:sz w:val="24"/>
          <w:szCs w:val="24"/>
        </w:rPr>
      </w:pPr>
      <w:r>
        <w:rPr>
          <w:rFonts w:ascii="Times New Roman" w:hAnsi="Times New Roman" w:cs="Times New Roman"/>
          <w:sz w:val="24"/>
          <w:szCs w:val="24"/>
        </w:rPr>
        <w:t xml:space="preserve">Sea surface temperature did not significantly improve model explanatory power over models without it (Table </w:t>
      </w:r>
      <w:ins w:id="102" w:author="Jon.Richar" w:date="2022-12-15T08:36:00Z">
        <w:r w:rsidR="00591008">
          <w:rPr>
            <w:rFonts w:ascii="Times New Roman" w:hAnsi="Times New Roman" w:cs="Times New Roman"/>
            <w:sz w:val="24"/>
            <w:szCs w:val="24"/>
          </w:rPr>
          <w:t>6</w:t>
        </w:r>
      </w:ins>
      <w:del w:id="103"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Furthermore, inclusion of the SST MJ term lead to a curvilinear “S” relationship between </w:t>
      </w:r>
      <w:r>
        <w:rPr>
          <w:rFonts w:ascii="Times New Roman" w:hAnsi="Times New Roman"/>
          <w:sz w:val="24"/>
          <w:szCs w:val="24"/>
        </w:rPr>
        <w:t>flathead sole</w:t>
      </w:r>
      <w:r>
        <w:rPr>
          <w:rFonts w:ascii="Times New Roman" w:hAnsi="Times New Roman" w:cs="Times New Roman"/>
          <w:sz w:val="24"/>
          <w:szCs w:val="24"/>
        </w:rPr>
        <w:t xml:space="preserve"> and juvenile crab recruitment, which is not considered plausible</w:t>
      </w:r>
      <w:ins w:id="104" w:author="Jon.Richar" w:date="2022-12-16T11:42:00Z">
        <w:r w:rsidR="007F5BE1">
          <w:rPr>
            <w:rFonts w:ascii="Times New Roman" w:hAnsi="Times New Roman" w:cs="Times New Roman"/>
            <w:sz w:val="24"/>
            <w:szCs w:val="24"/>
          </w:rPr>
          <w:t>.</w:t>
        </w:r>
      </w:ins>
      <w:del w:id="105" w:author="Jon.Richar" w:date="2022-12-16T11:42:00Z">
        <w:r w:rsidDel="007F5BE1">
          <w:rPr>
            <w:rFonts w:ascii="Times New Roman" w:hAnsi="Times New Roman" w:cs="Times New Roman"/>
            <w:sz w:val="24"/>
            <w:szCs w:val="24"/>
          </w:rPr>
          <w:delText xml:space="preserve"> (Fig. 6). </w:delText>
        </w:r>
      </w:del>
      <w:r>
        <w:rPr>
          <w:rFonts w:ascii="Times New Roman" w:hAnsi="Times New Roman" w:cs="Times New Roman"/>
          <w:sz w:val="24"/>
          <w:szCs w:val="24"/>
        </w:rPr>
        <w:t xml:space="preserve">Although ovigerous female opilio improved model performance, an inverted curvilinear, or “dome”, relationship was observed with Tanner juvenile </w:t>
      </w:r>
      <w:del w:id="106" w:author="Jon.Richar" w:date="2022-12-16T13:31:00Z">
        <w:r w:rsidDel="00700680">
          <w:rPr>
            <w:rFonts w:ascii="Times New Roman" w:hAnsi="Times New Roman" w:cs="Times New Roman"/>
            <w:sz w:val="24"/>
            <w:szCs w:val="24"/>
          </w:rPr>
          <w:delText xml:space="preserve">recruitment </w:delText>
        </w:r>
      </w:del>
      <w:ins w:id="107" w:author="Jon.Richar" w:date="2022-12-16T13:31:00Z">
        <w:r w:rsidR="00700680">
          <w:rPr>
            <w:rFonts w:ascii="Times New Roman" w:hAnsi="Times New Roman" w:cs="Times New Roman"/>
            <w:sz w:val="24"/>
            <w:szCs w:val="24"/>
          </w:rPr>
          <w:lastRenderedPageBreak/>
          <w:t>recruitment</w:t>
        </w:r>
      </w:ins>
      <w:del w:id="108" w:author="Jon.Richar" w:date="2022-12-16T11:42:00Z">
        <w:r w:rsidDel="007F5BE1">
          <w:rPr>
            <w:rFonts w:ascii="Times New Roman" w:hAnsi="Times New Roman" w:cs="Times New Roman"/>
            <w:sz w:val="24"/>
            <w:szCs w:val="24"/>
          </w:rPr>
          <w:delText>(Fig. 7)</w:delText>
        </w:r>
      </w:del>
      <w:r>
        <w:rPr>
          <w:rFonts w:ascii="Times New Roman" w:hAnsi="Times New Roman" w:cs="Times New Roman"/>
          <w:sz w:val="24"/>
          <w:szCs w:val="24"/>
        </w:rPr>
        <w: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t>
      </w:r>
      <w:del w:id="109" w:author="Jon.Richar" w:date="2022-12-15T08:40:00Z">
        <w:r w:rsidDel="00591008">
          <w:rPr>
            <w:rFonts w:ascii="Times New Roman" w:hAnsi="Times New Roman" w:cs="Times New Roman"/>
            <w:sz w:val="24"/>
            <w:szCs w:val="24"/>
          </w:rPr>
          <w:delText xml:space="preserve"> </w:delText>
        </w:r>
      </w:del>
      <w:r>
        <w:rPr>
          <w:rFonts w:ascii="Times New Roman" w:hAnsi="Times New Roman" w:cs="Times New Roman"/>
          <w:sz w:val="24"/>
          <w:szCs w:val="24"/>
        </w:rPr>
        <w:t xml:space="preserve"> and 3-yr rolling averages of both NBT and the AO either failed to improve model performance, or offered minimal improvement </w:t>
      </w:r>
      <w:ins w:id="110" w:author="Jon.Richar" w:date="2022-12-15T08:45:00Z">
        <w:r w:rsidR="00AA76E9">
          <w:rPr>
            <w:rFonts w:ascii="Times New Roman" w:hAnsi="Times New Roman" w:cs="Times New Roman"/>
            <w:sz w:val="24"/>
            <w:szCs w:val="24"/>
          </w:rPr>
          <w:t>for the full time series</w:t>
        </w:r>
      </w:ins>
      <w:ins w:id="111" w:author="Jon.Richar" w:date="2022-12-15T08:46:00Z">
        <w:r w:rsidR="00AA76E9">
          <w:rPr>
            <w:rFonts w:ascii="Times New Roman" w:hAnsi="Times New Roman" w:cs="Times New Roman"/>
            <w:sz w:val="24"/>
            <w:szCs w:val="24"/>
          </w:rPr>
          <w:t xml:space="preserve"> </w:t>
        </w:r>
      </w:ins>
      <w:r>
        <w:rPr>
          <w:rFonts w:ascii="Times New Roman" w:hAnsi="Times New Roman" w:cs="Times New Roman"/>
          <w:sz w:val="24"/>
          <w:szCs w:val="24"/>
        </w:rPr>
        <w:t xml:space="preserve">(Table </w:t>
      </w:r>
      <w:ins w:id="112" w:author="Jon.Richar" w:date="2022-12-15T08:36:00Z">
        <w:r w:rsidR="00591008">
          <w:rPr>
            <w:rFonts w:ascii="Times New Roman" w:hAnsi="Times New Roman" w:cs="Times New Roman"/>
            <w:sz w:val="24"/>
            <w:szCs w:val="24"/>
          </w:rPr>
          <w:t>6</w:t>
        </w:r>
      </w:ins>
      <w:del w:id="113" w:author="Jon.Richar" w:date="2022-12-15T08:36: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p>
    <w:p w14:paraId="6F15054B" w14:textId="107E715C" w:rsidR="00AA76E9" w:rsidRDefault="00AA76E9" w:rsidP="00525AD2">
      <w:pPr>
        <w:spacing w:line="480" w:lineRule="auto"/>
        <w:ind w:firstLine="720"/>
        <w:rPr>
          <w:rFonts w:ascii="Times New Roman" w:hAnsi="Times New Roman" w:cs="Times New Roman"/>
          <w:sz w:val="24"/>
          <w:szCs w:val="24"/>
        </w:rPr>
      </w:pPr>
      <w:ins w:id="114" w:author="Jon.Richar" w:date="2022-12-15T08:47:00Z">
        <w:r>
          <w:rPr>
            <w:rFonts w:ascii="Times New Roman" w:hAnsi="Times New Roman" w:cs="Times New Roman"/>
            <w:sz w:val="24"/>
            <w:szCs w:val="24"/>
          </w:rPr>
          <w:t>Dividing the time series into 2 eras gave somewhat different results, although flathead sole TBM remained a component in the best performing models for both eras (Table</w:t>
        </w:r>
      </w:ins>
      <w:ins w:id="115" w:author="Jon.Richar" w:date="2022-12-15T08:48:00Z">
        <w:r>
          <w:rPr>
            <w:rFonts w:ascii="Times New Roman" w:hAnsi="Times New Roman" w:cs="Times New Roman"/>
            <w:sz w:val="24"/>
            <w:szCs w:val="24"/>
          </w:rPr>
          <w:t>s 7, 8</w:t>
        </w:r>
      </w:ins>
      <w:ins w:id="116" w:author="Jon.Richar" w:date="2022-12-15T08:47:00Z">
        <w:r>
          <w:rPr>
            <w:rFonts w:ascii="Times New Roman" w:hAnsi="Times New Roman" w:cs="Times New Roman"/>
            <w:sz w:val="24"/>
            <w:szCs w:val="24"/>
          </w:rPr>
          <w:t xml:space="preserve">). For era 2 however, inclusion of the AO significantly improved model explanatory power, and this factor was a component in the best performing model for this period (Table 8). Contrary to both the era 1 and time series models, Pacific cod were a component of most of the better performing models, albeit not the best two (Tables </w:t>
        </w:r>
      </w:ins>
      <w:ins w:id="117" w:author="Jon.Richar" w:date="2022-12-15T08:48:00Z">
        <w:r>
          <w:rPr>
            <w:rFonts w:ascii="Times New Roman" w:hAnsi="Times New Roman" w:cs="Times New Roman"/>
            <w:sz w:val="24"/>
            <w:szCs w:val="24"/>
          </w:rPr>
          <w:t>6, 7, 8</w:t>
        </w:r>
      </w:ins>
      <w:ins w:id="118" w:author="Jon.Richar" w:date="2022-12-15T08:47:00Z">
        <w:r>
          <w:rPr>
            <w:rFonts w:ascii="Times New Roman" w:hAnsi="Times New Roman" w:cs="Times New Roman"/>
            <w:sz w:val="24"/>
            <w:szCs w:val="24"/>
          </w:rPr>
          <w:t>).</w:t>
        </w:r>
      </w:ins>
      <w:ins w:id="119" w:author="Jon.Richar" w:date="2022-12-15T09:06:00Z">
        <w:r w:rsidR="00F66FE0">
          <w:rPr>
            <w:rFonts w:ascii="Times New Roman" w:hAnsi="Times New Roman" w:cs="Times New Roman"/>
            <w:sz w:val="24"/>
            <w:szCs w:val="24"/>
          </w:rPr>
          <w:t xml:space="preserve"> Interestingly in all era 2 models featuring it, Pacific cod abundance showed a pronounced </w:t>
        </w:r>
      </w:ins>
      <w:ins w:id="120" w:author="Jon.Richar" w:date="2022-12-15T09:07:00Z">
        <w:r w:rsidR="00F66FE0">
          <w:rPr>
            <w:rFonts w:ascii="Times New Roman" w:hAnsi="Times New Roman" w:cs="Times New Roman"/>
            <w:sz w:val="24"/>
            <w:szCs w:val="24"/>
          </w:rPr>
          <w:t>“dome” relationship with juvenile recruitment, with both low values for both coinciding,</w:t>
        </w:r>
      </w:ins>
      <w:ins w:id="121" w:author="Jon.Richar" w:date="2022-12-15T09:08:00Z">
        <w:r w:rsidR="00F66FE0">
          <w:rPr>
            <w:rFonts w:ascii="Times New Roman" w:hAnsi="Times New Roman" w:cs="Times New Roman"/>
            <w:sz w:val="24"/>
            <w:szCs w:val="24"/>
          </w:rPr>
          <w:t xml:space="preserve"> before both increase,</w:t>
        </w:r>
      </w:ins>
      <w:ins w:id="122" w:author="Jon.Richar" w:date="2022-12-15T09:07:00Z">
        <w:r w:rsidR="00F66FE0">
          <w:rPr>
            <w:rFonts w:ascii="Times New Roman" w:hAnsi="Times New Roman" w:cs="Times New Roman"/>
            <w:sz w:val="24"/>
            <w:szCs w:val="24"/>
          </w:rPr>
          <w:t xml:space="preserve"> then juvenile crab</w:t>
        </w:r>
      </w:ins>
      <w:ins w:id="123" w:author="Jon.Richar" w:date="2022-12-15T09:08:00Z">
        <w:r w:rsidR="00F66FE0">
          <w:rPr>
            <w:rFonts w:ascii="Times New Roman" w:hAnsi="Times New Roman" w:cs="Times New Roman"/>
            <w:sz w:val="24"/>
            <w:szCs w:val="24"/>
          </w:rPr>
          <w:t xml:space="preserve"> recruitment declining at higher cod population sizes.</w:t>
        </w:r>
      </w:ins>
      <w:ins w:id="124" w:author="Jon.Richar" w:date="2022-12-15T09:12:00Z">
        <w:r w:rsidR="00AE7541">
          <w:rPr>
            <w:rFonts w:ascii="Times New Roman" w:hAnsi="Times New Roman" w:cs="Times New Roman"/>
            <w:sz w:val="24"/>
            <w:szCs w:val="24"/>
          </w:rPr>
          <w:t xml:space="preserve"> This finding led to a series of additional models being run for era 2 to further investigate this variable (Table 8).</w:t>
        </w:r>
      </w:ins>
    </w:p>
    <w:p w14:paraId="2A7CCFAF" w14:textId="77777777" w:rsidR="00525AD2" w:rsidRDefault="00525AD2" w:rsidP="00525AD2">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3032F41"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w:t>
      </w:r>
      <w:del w:id="125" w:author="Jon.Richar" w:date="2022-12-14T14:59:00Z">
        <w:r w:rsidDel="003C782D">
          <w:rPr>
            <w:rFonts w:ascii="Times New Roman" w:hAnsi="Times New Roman"/>
            <w:sz w:val="24"/>
            <w:szCs w:val="24"/>
          </w:rPr>
          <w:delText xml:space="preserve">cyclical </w:delText>
        </w:r>
      </w:del>
      <w:ins w:id="126" w:author="Jon.Richar" w:date="2022-12-14T14:59:00Z">
        <w:r w:rsidR="003C782D">
          <w:rPr>
            <w:rFonts w:ascii="Times New Roman" w:hAnsi="Times New Roman"/>
            <w:sz w:val="24"/>
            <w:szCs w:val="24"/>
          </w:rPr>
          <w:t xml:space="preserve">non-independent </w:t>
        </w:r>
      </w:ins>
      <w:r>
        <w:rPr>
          <w:rFonts w:ascii="Times New Roman" w:hAnsi="Times New Roman"/>
          <w:sz w:val="24"/>
          <w:szCs w:val="24"/>
        </w:rPr>
        <w:t>variability around the long-term trend. Furthermore, we found evidence of a predator-prey relationship with flathead sole biomass, and environmentally mediated survival driven by sea surface temperature during late spring and early summer, and winter values of the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lastRenderedPageBreak/>
        <w:t xml:space="preserve">Similarly to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w:t>
      </w:r>
      <w:r>
        <w:rPr>
          <w:rFonts w:ascii="Times New Roman" w:hAnsi="Times New Roman"/>
          <w:sz w:val="24"/>
          <w:szCs w:val="24"/>
        </w:rPr>
        <w:t>(</w:t>
      </w:r>
      <w:r w:rsidRPr="005D6CD3">
        <w:rPr>
          <w:rFonts w:ascii="Times New Roman" w:hAnsi="Times New Roman"/>
          <w:sz w:val="24"/>
          <w:szCs w:val="24"/>
        </w:rPr>
        <w:t>1998, 2003</w:t>
      </w:r>
      <w:r>
        <w:rPr>
          <w:rFonts w:ascii="Times New Roman" w:hAnsi="Times New Roman"/>
          <w:sz w:val="24"/>
          <w:szCs w:val="24"/>
        </w:rPr>
        <w:t xml:space="preserve">), we found variability consistent with a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 both recruitment and total adult population size</w:t>
      </w:r>
      <w:r>
        <w:rPr>
          <w:rFonts w:ascii="Times New Roman" w:hAnsi="Times New Roman"/>
          <w:sz w:val="24"/>
          <w:szCs w:val="24"/>
        </w:rPr>
        <w:t xml:space="preserve">, which is approximately double the mean generation time (2T) of female Tanner crabs in this region. Interestingly though, this cycle seems to have broken down in the years after 2005, suggesting a </w:t>
      </w:r>
      <w:ins w:id="127" w:author="Jon.Richar" w:date="2022-09-28T10:34:00Z">
        <w:r>
          <w:rPr>
            <w:rFonts w:ascii="Times New Roman" w:hAnsi="Times New Roman"/>
            <w:sz w:val="24"/>
            <w:szCs w:val="24"/>
          </w:rPr>
          <w:t>shift</w:t>
        </w:r>
      </w:ins>
      <w:del w:id="128" w:author="Jon.Richar" w:date="2022-09-28T10:34:00Z">
        <w:r w:rsidDel="00961964">
          <w:rPr>
            <w:rFonts w:ascii="Times New Roman" w:hAnsi="Times New Roman"/>
            <w:sz w:val="24"/>
            <w:szCs w:val="24"/>
          </w:rPr>
          <w:delText>change</w:delText>
        </w:r>
      </w:del>
      <w:r>
        <w:rPr>
          <w:rFonts w:ascii="Times New Roman" w:hAnsi="Times New Roman"/>
          <w:sz w:val="24"/>
          <w:szCs w:val="24"/>
        </w:rPr>
        <w:t xml:space="preserve"> in recruitment </w:t>
      </w:r>
      <w:ins w:id="129" w:author="Jon.Richar" w:date="2022-09-28T10:34:00Z">
        <w:r>
          <w:rPr>
            <w:rFonts w:ascii="Times New Roman" w:hAnsi="Times New Roman"/>
            <w:sz w:val="24"/>
            <w:szCs w:val="24"/>
          </w:rPr>
          <w:t>process</w:t>
        </w:r>
      </w:ins>
      <w:ins w:id="130" w:author="Jon.Richar" w:date="2022-09-28T10:35:00Z">
        <w:r>
          <w:rPr>
            <w:rFonts w:ascii="Times New Roman" w:hAnsi="Times New Roman"/>
            <w:sz w:val="24"/>
            <w:szCs w:val="24"/>
          </w:rPr>
          <w:t>es</w:t>
        </w:r>
      </w:ins>
      <w:del w:id="131" w:author="Jon.Richar" w:date="2022-09-28T10:34:00Z">
        <w:r w:rsidDel="00961964">
          <w:rPr>
            <w:rFonts w:ascii="Times New Roman" w:hAnsi="Times New Roman"/>
            <w:sz w:val="24"/>
            <w:szCs w:val="24"/>
          </w:rPr>
          <w:delText>mechanisms</w:delText>
        </w:r>
      </w:del>
      <w:r>
        <w:rPr>
          <w:rFonts w:ascii="Times New Roman" w:hAnsi="Times New Roman"/>
          <w:sz w:val="24"/>
          <w:szCs w:val="24"/>
        </w:rPr>
        <w:t>.</w:t>
      </w:r>
    </w:p>
    <w:p w14:paraId="2FC66748" w14:textId="259BB7A5" w:rsidR="00525AD2" w:rsidRPr="00AB366B" w:rsidRDefault="003C782D" w:rsidP="00525AD2">
      <w:pPr>
        <w:autoSpaceDE w:val="0"/>
        <w:autoSpaceDN w:val="0"/>
        <w:adjustRightInd w:val="0"/>
        <w:spacing w:after="0" w:line="480" w:lineRule="auto"/>
        <w:ind w:firstLine="720"/>
        <w:rPr>
          <w:rFonts w:ascii="Times New Roman" w:hAnsi="Times New Roman"/>
          <w:sz w:val="24"/>
          <w:szCs w:val="24"/>
        </w:rPr>
      </w:pPr>
      <w:ins w:id="132" w:author="Jon.Richar" w:date="2022-12-14T14:59:00Z">
        <w:r>
          <w:rPr>
            <w:rFonts w:ascii="Times New Roman" w:hAnsi="Times New Roman"/>
            <w:sz w:val="24"/>
            <w:szCs w:val="24"/>
          </w:rPr>
          <w:t>Non-independent, c</w:t>
        </w:r>
      </w:ins>
      <w:del w:id="133" w:author="Jon.Richar" w:date="2022-12-14T14:59:00Z">
        <w:r w:rsidR="00525AD2" w:rsidDel="003C782D">
          <w:rPr>
            <w:rFonts w:ascii="Times New Roman" w:hAnsi="Times New Roman"/>
            <w:sz w:val="24"/>
            <w:szCs w:val="24"/>
          </w:rPr>
          <w:delText>C</w:delText>
        </w:r>
      </w:del>
      <w:r w:rsidR="00525AD2">
        <w:rPr>
          <w:rFonts w:ascii="Times New Roman" w:hAnsi="Times New Roman"/>
          <w:sz w:val="24"/>
          <w:szCs w:val="24"/>
        </w:rPr>
        <w:t>yclical patterns of recruitment are not uncommon among brachyuran crabs. For instance, a</w:t>
      </w:r>
      <w:r w:rsidR="00525AD2" w:rsidRPr="00AA4EBC">
        <w:rPr>
          <w:rFonts w:ascii="Times New Roman" w:hAnsi="Times New Roman" w:cs="Times New Roman"/>
          <w:sz w:val="24"/>
          <w:szCs w:val="24"/>
        </w:rPr>
        <w:t xml:space="preserve">bundance of </w:t>
      </w:r>
      <w:r w:rsidR="00525AD2">
        <w:rPr>
          <w:rFonts w:ascii="Times New Roman" w:hAnsi="Times New Roman"/>
          <w:sz w:val="24"/>
          <w:szCs w:val="24"/>
        </w:rPr>
        <w:t xml:space="preserve">age </w:t>
      </w:r>
      <w:r w:rsidR="00525AD2" w:rsidRPr="00AA4EBC">
        <w:rPr>
          <w:rFonts w:ascii="Times New Roman" w:hAnsi="Times New Roman" w:cs="Times New Roman"/>
          <w:sz w:val="24"/>
          <w:szCs w:val="24"/>
        </w:rPr>
        <w:t>0</w:t>
      </w:r>
      <w:r w:rsidR="00525AD2" w:rsidRPr="00AA4EBC">
        <w:rPr>
          <w:rFonts w:ascii="Times New Roman" w:eastAsia="Times New Roman" w:hAnsi="Times New Roman" w:cs="Times New Roman"/>
          <w:sz w:val="24"/>
          <w:szCs w:val="24"/>
        </w:rPr>
        <w:t>+</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snow crabs </w:t>
      </w:r>
      <w:r w:rsidR="00525AD2">
        <w:rPr>
          <w:rFonts w:ascii="Times New Roman" w:hAnsi="Times New Roman"/>
          <w:sz w:val="24"/>
          <w:szCs w:val="24"/>
        </w:rPr>
        <w:t>(</w:t>
      </w:r>
      <w:r w:rsidR="00525AD2" w:rsidRPr="00AA4EBC">
        <w:rPr>
          <w:rFonts w:ascii="Times New Roman" w:hAnsi="Times New Roman"/>
          <w:i/>
          <w:sz w:val="24"/>
          <w:szCs w:val="24"/>
        </w:rPr>
        <w:t>Chionoecetes opilio</w:t>
      </w:r>
      <w:r w:rsidR="00525AD2">
        <w:rPr>
          <w:rFonts w:ascii="Times New Roman" w:hAnsi="Times New Roman"/>
          <w:sz w:val="24"/>
          <w:szCs w:val="24"/>
        </w:rPr>
        <w:t xml:space="preserve">) </w:t>
      </w:r>
      <w:r w:rsidR="00525AD2" w:rsidRPr="00AA4EBC">
        <w:rPr>
          <w:rFonts w:ascii="Times New Roman" w:hAnsi="Times New Roman" w:cs="Times New Roman"/>
          <w:sz w:val="24"/>
          <w:szCs w:val="24"/>
        </w:rPr>
        <w:t>fluctuated periodically with stronger year-classes recurring approximately</w:t>
      </w:r>
      <w:r w:rsidR="00525AD2">
        <w:rPr>
          <w:rFonts w:ascii="Times New Roman" w:hAnsi="Times New Roman"/>
          <w:sz w:val="24"/>
          <w:szCs w:val="24"/>
        </w:rPr>
        <w:t xml:space="preserve"> </w:t>
      </w:r>
      <w:r w:rsidR="00525AD2" w:rsidRPr="00AA4EBC">
        <w:rPr>
          <w:rFonts w:ascii="Times New Roman" w:hAnsi="Times New Roman" w:cs="Times New Roman"/>
          <w:sz w:val="24"/>
          <w:szCs w:val="24"/>
        </w:rPr>
        <w:t xml:space="preserve">every </w:t>
      </w:r>
      <w:r w:rsidR="00525AD2">
        <w:rPr>
          <w:rFonts w:ascii="Times New Roman" w:hAnsi="Times New Roman"/>
          <w:sz w:val="24"/>
          <w:szCs w:val="24"/>
        </w:rPr>
        <w:t xml:space="preserve">7 yr in the EBS (Ernst et al. 2012, Burgos et al. 2013) and </w:t>
      </w:r>
      <w:r w:rsidR="00525AD2" w:rsidRPr="00AA4EBC">
        <w:rPr>
          <w:rFonts w:ascii="Times New Roman" w:hAnsi="Times New Roman" w:cs="Times New Roman"/>
          <w:sz w:val="24"/>
          <w:szCs w:val="24"/>
        </w:rPr>
        <w:t xml:space="preserve">8 </w:t>
      </w:r>
      <w:r w:rsidR="00525AD2">
        <w:rPr>
          <w:rFonts w:ascii="Times New Roman" w:hAnsi="Times New Roman"/>
          <w:sz w:val="24"/>
          <w:szCs w:val="24"/>
        </w:rPr>
        <w:t>yr in the northwest Gulf of St. Lawrence in eastern Canada (Sainte-Marie et al. 1996, Émond et al. 2015)</w:t>
      </w:r>
      <w:r w:rsidR="00525AD2" w:rsidRPr="00AA4EBC">
        <w:rPr>
          <w:rFonts w:ascii="Times New Roman" w:hAnsi="Times New Roman" w:cs="Times New Roman"/>
          <w:sz w:val="24"/>
          <w:szCs w:val="24"/>
        </w:rPr>
        <w:t xml:space="preserve">. </w:t>
      </w:r>
      <w:r w:rsidR="00525AD2">
        <w:rPr>
          <w:rFonts w:ascii="Times New Roman" w:hAnsi="Times New Roman"/>
          <w:sz w:val="24"/>
          <w:szCs w:val="24"/>
        </w:rPr>
        <w:t xml:space="preserve">This cycle length </w:t>
      </w:r>
      <w:r w:rsidR="00525AD2" w:rsidRPr="00AA4EBC">
        <w:rPr>
          <w:rFonts w:ascii="Times New Roman" w:hAnsi="Times New Roman" w:cs="Times New Roman"/>
          <w:sz w:val="24"/>
          <w:szCs w:val="24"/>
        </w:rPr>
        <w:t>is equivalent to the time interval between a female</w:t>
      </w:r>
      <w:r w:rsidR="00525AD2">
        <w:rPr>
          <w:rFonts w:ascii="Times New Roman" w:hAnsi="Times New Roman"/>
          <w:sz w:val="24"/>
          <w:szCs w:val="24"/>
        </w:rPr>
        <w:t xml:space="preserve"> crab</w:t>
      </w:r>
      <w:r w:rsidR="00525AD2" w:rsidRPr="00AA4EBC">
        <w:rPr>
          <w:rFonts w:ascii="Times New Roman" w:hAnsi="Times New Roman" w:cs="Times New Roman"/>
          <w:sz w:val="24"/>
          <w:szCs w:val="24"/>
        </w:rPr>
        <w:t>’s</w:t>
      </w:r>
      <w:r w:rsidR="00525AD2">
        <w:rPr>
          <w:rFonts w:ascii="Times New Roman" w:hAnsi="Times New Roman"/>
          <w:sz w:val="24"/>
          <w:szCs w:val="24"/>
        </w:rPr>
        <w:t xml:space="preserve"> </w:t>
      </w:r>
      <w:r w:rsidR="00525AD2" w:rsidRPr="00AA4EBC">
        <w:rPr>
          <w:rFonts w:ascii="Times New Roman" w:hAnsi="Times New Roman" w:cs="Times New Roman"/>
          <w:sz w:val="24"/>
          <w:szCs w:val="24"/>
        </w:rPr>
        <w:t>conception (zygote) and her terminal molt and first spawning</w:t>
      </w:r>
      <w:r w:rsidR="00525AD2">
        <w:rPr>
          <w:rFonts w:ascii="Times New Roman" w:hAnsi="Times New Roman"/>
          <w:sz w:val="24"/>
          <w:szCs w:val="24"/>
        </w:rPr>
        <w:t>, i.e., one mean generation time (1T). On the other hand, along the US west coast, Dungeness crab (</w:t>
      </w:r>
      <w:r w:rsidR="00525AD2" w:rsidRPr="00AA4EBC">
        <w:rPr>
          <w:rFonts w:ascii="Times New Roman" w:hAnsi="Times New Roman"/>
          <w:i/>
          <w:sz w:val="24"/>
          <w:szCs w:val="24"/>
        </w:rPr>
        <w:t>Cancer magister</w:t>
      </w:r>
      <w:r w:rsidR="00525AD2">
        <w:rPr>
          <w:rFonts w:ascii="Times New Roman" w:hAnsi="Times New Roman"/>
          <w:sz w:val="24"/>
          <w:szCs w:val="24"/>
        </w:rPr>
        <w:t xml:space="preserve">) tend to cycle with a period of 10 yr, corresponding to 2T for this species (Botsford and Hobbs 1995). </w:t>
      </w:r>
    </w:p>
    <w:p w14:paraId="697500AF"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xml:space="preserve">. For such species, lifetime reproduction decreases, and recruitment variability increases, with increased levels of fishing (Botsford et al., 2011). Moreover, these changes in variability are tied to sensitivity to fluctuations in the ocean environments at generational frequencies (tied to species life history), and changes in low frequency variations </w:t>
      </w:r>
      <w:r>
        <w:rPr>
          <w:rFonts w:ascii="Times New Roman" w:hAnsi="Times New Roman"/>
          <w:sz w:val="24"/>
          <w:szCs w:val="24"/>
        </w:rPr>
        <w:lastRenderedPageBreak/>
        <w:t xml:space="preserve">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48A81702" w14:textId="77777777" w:rsidR="00525AD2" w:rsidRDefault="00525AD2" w:rsidP="00525AD2">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 relationships observed between recruitment and both SST and the PDO are consistent with this hypothesis, as these mechanisms are expected to improve copepod production as their values increase (Hunt et al. 2002, Hunt and Stabeno 2002, Hunt et al. 2022).</w:t>
      </w:r>
    </w:p>
    <w:p w14:paraId="738794F8" w14:textId="77777777"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fact that high population densities may also lead to significantly increased disease prevalence, increasing natural mortality rates, particularly in the high-density aggregations often observed in juvenile </w:t>
      </w:r>
      <w:r>
        <w:rPr>
          <w:rFonts w:ascii="Times New Roman" w:hAnsi="Times New Roman"/>
          <w:sz w:val="24"/>
          <w:szCs w:val="24"/>
        </w:rPr>
        <w:lastRenderedPageBreak/>
        <w:t xml:space="preserve">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134"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53670301"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135" w:author="Jon.Richar" w:date="2022-12-15T10:59:00Z">
        <w:r w:rsidR="00604451">
          <w:rPr>
            <w:rFonts w:ascii="Times New Roman" w:hAnsi="Times New Roman"/>
            <w:sz w:val="24"/>
            <w:szCs w:val="24"/>
          </w:rPr>
          <w:t xml:space="preserve">Our work provides </w:t>
        </w:r>
      </w:ins>
      <w:ins w:id="136" w:author="Jon.Richar" w:date="2022-12-15T11:04:00Z">
        <w:r w:rsidR="00604451">
          <w:rPr>
            <w:rFonts w:ascii="Times New Roman" w:hAnsi="Times New Roman"/>
            <w:sz w:val="24"/>
            <w:szCs w:val="24"/>
          </w:rPr>
          <w:t>at best limited</w:t>
        </w:r>
      </w:ins>
      <w:ins w:id="137" w:author="Jon.Richar" w:date="2022-12-15T10:59:00Z">
        <w:r w:rsidR="00604451">
          <w:rPr>
            <w:rFonts w:ascii="Times New Roman" w:hAnsi="Times New Roman"/>
            <w:sz w:val="24"/>
            <w:szCs w:val="24"/>
          </w:rPr>
          <w:t xml:space="preserve"> support for the hypothe</w:t>
        </w:r>
      </w:ins>
      <w:ins w:id="138" w:author="Jon.Richar" w:date="2022-12-15T11:02:00Z">
        <w:r w:rsidR="00604451">
          <w:rPr>
            <w:rFonts w:ascii="Times New Roman" w:hAnsi="Times New Roman"/>
            <w:sz w:val="24"/>
            <w:szCs w:val="24"/>
          </w:rPr>
          <w:t>s</w:t>
        </w:r>
      </w:ins>
      <w:ins w:id="139" w:author="Jon.Richar" w:date="2022-12-15T10:59:00Z">
        <w:r w:rsidR="00604451">
          <w:rPr>
            <w:rFonts w:ascii="Times New Roman" w:hAnsi="Times New Roman"/>
            <w:sz w:val="24"/>
            <w:szCs w:val="24"/>
          </w:rPr>
          <w:t xml:space="preserve">is of a significant predator effect for </w:t>
        </w:r>
      </w:ins>
      <w:ins w:id="140" w:author="Jon.Richar" w:date="2022-12-15T11:00:00Z">
        <w:r w:rsidR="00604451">
          <w:rPr>
            <w:rFonts w:ascii="Times New Roman" w:hAnsi="Times New Roman"/>
            <w:sz w:val="24"/>
            <w:szCs w:val="24"/>
          </w:rPr>
          <w:t xml:space="preserve">Pacific cod. </w:t>
        </w:r>
      </w:ins>
      <w:r>
        <w:rPr>
          <w:rFonts w:ascii="Times New Roman" w:hAnsi="Times New Roman"/>
          <w:sz w:val="24"/>
          <w:szCs w:val="24"/>
        </w:rPr>
        <w:t>A significant relationship was not</w:t>
      </w:r>
      <w:ins w:id="141" w:author="Jon.Richar" w:date="2022-12-15T11:00:00Z">
        <w:r w:rsidR="00604451">
          <w:rPr>
            <w:rFonts w:ascii="Times New Roman" w:hAnsi="Times New Roman"/>
            <w:sz w:val="24"/>
            <w:szCs w:val="24"/>
          </w:rPr>
          <w:t xml:space="preserve"> </w:t>
        </w:r>
      </w:ins>
      <w:del w:id="142" w:author="Jon.Richar" w:date="2022-12-15T11:00:00Z">
        <w:r w:rsidDel="00604451">
          <w:rPr>
            <w:rFonts w:ascii="Times New Roman" w:hAnsi="Times New Roman"/>
            <w:sz w:val="24"/>
            <w:szCs w:val="24"/>
          </w:rPr>
          <w:delText xml:space="preserve"> however </w:delText>
        </w:r>
      </w:del>
      <w:r>
        <w:rPr>
          <w:rFonts w:ascii="Times New Roman" w:hAnsi="Times New Roman"/>
          <w:sz w:val="24"/>
          <w:szCs w:val="24"/>
        </w:rPr>
        <w:t>found between Pacific cod and Tanner crab recruitment</w:t>
      </w:r>
      <w:ins w:id="143" w:author="Jon.Richar" w:date="2022-12-15T11:00:00Z">
        <w:r w:rsidR="00604451">
          <w:rPr>
            <w:rFonts w:ascii="Times New Roman" w:hAnsi="Times New Roman"/>
            <w:sz w:val="24"/>
            <w:szCs w:val="24"/>
          </w:rPr>
          <w:t xml:space="preserve"> over the entire time series, or during the first </w:t>
        </w:r>
      </w:ins>
      <w:ins w:id="144" w:author="Jon.Richar" w:date="2022-12-15T11:01:00Z">
        <w:r w:rsidR="00604451">
          <w:rPr>
            <w:rFonts w:ascii="Times New Roman" w:hAnsi="Times New Roman"/>
            <w:sz w:val="24"/>
            <w:szCs w:val="24"/>
          </w:rPr>
          <w:t>“era”</w:t>
        </w:r>
      </w:ins>
      <w:r>
        <w:rPr>
          <w:rFonts w:ascii="Times New Roman" w:hAnsi="Times New Roman"/>
          <w:sz w:val="24"/>
          <w:szCs w:val="24"/>
        </w:rPr>
        <w:t xml:space="preserve">. This outcome is in accordance with a previous retrospective analysis, which found no significant negative relationship between cod and crab recruitment in the eastern (Bristol Bay) area (Rosenkranz 1998). </w:t>
      </w:r>
      <w:ins w:id="145" w:author="Jon.Richar" w:date="2022-12-15T11:02:00Z">
        <w:r w:rsidR="00604451">
          <w:rPr>
            <w:rFonts w:ascii="Times New Roman" w:hAnsi="Times New Roman"/>
            <w:sz w:val="24"/>
            <w:szCs w:val="24"/>
          </w:rPr>
          <w:t xml:space="preserve">Results of our second era models </w:t>
        </w:r>
      </w:ins>
      <w:ins w:id="146" w:author="Jon.Richar" w:date="2022-12-15T11:03:00Z">
        <w:r w:rsidR="00604451">
          <w:rPr>
            <w:rFonts w:ascii="Times New Roman" w:hAnsi="Times New Roman"/>
            <w:sz w:val="24"/>
            <w:szCs w:val="24"/>
          </w:rPr>
          <w:t xml:space="preserve">may </w:t>
        </w:r>
      </w:ins>
      <w:ins w:id="147" w:author="Jon.Richar" w:date="2022-12-15T11:02:00Z">
        <w:r w:rsidR="00604451">
          <w:rPr>
            <w:rFonts w:ascii="Times New Roman" w:hAnsi="Times New Roman"/>
            <w:sz w:val="24"/>
            <w:szCs w:val="24"/>
          </w:rPr>
          <w:t>however suggest a</w:t>
        </w:r>
      </w:ins>
      <w:ins w:id="148" w:author="Jon.Richar" w:date="2022-12-15T11:03:00Z">
        <w:r w:rsidR="00604451">
          <w:rPr>
            <w:rFonts w:ascii="Times New Roman" w:hAnsi="Times New Roman"/>
            <w:sz w:val="24"/>
            <w:szCs w:val="24"/>
          </w:rPr>
          <w:t>t least a limited effect during more recent years, although other variables</w:t>
        </w:r>
      </w:ins>
      <w:ins w:id="149" w:author="Jon.Richar" w:date="2022-12-15T11:02:00Z">
        <w:r w:rsidR="00604451">
          <w:rPr>
            <w:rFonts w:ascii="Times New Roman" w:hAnsi="Times New Roman"/>
            <w:sz w:val="24"/>
            <w:szCs w:val="24"/>
          </w:rPr>
          <w:t xml:space="preserve"> </w:t>
        </w:r>
      </w:ins>
      <w:ins w:id="150" w:author="Jon.Richar" w:date="2022-12-15T11:04:00Z">
        <w:r w:rsidR="00604451">
          <w:rPr>
            <w:rFonts w:ascii="Times New Roman" w:hAnsi="Times New Roman"/>
            <w:sz w:val="24"/>
            <w:szCs w:val="24"/>
          </w:rPr>
          <w:t>provided more explanatory power</w:t>
        </w:r>
      </w:ins>
      <w:ins w:id="151" w:author="Jon.Richar" w:date="2022-12-15T11:05:00Z">
        <w:r w:rsidR="00604451">
          <w:rPr>
            <w:rFonts w:ascii="Times New Roman" w:hAnsi="Times New Roman"/>
            <w:sz w:val="24"/>
            <w:szCs w:val="24"/>
          </w:rPr>
          <w:t xml:space="preserve">. </w:t>
        </w:r>
      </w:ins>
      <w:del w:id="152" w:author="Jon.Richar" w:date="2022-12-15T11:05:00Z">
        <w:r w:rsidDel="00604451">
          <w:rPr>
            <w:rFonts w:ascii="Times New Roman" w:hAnsi="Times New Roman"/>
            <w:sz w:val="24"/>
            <w:szCs w:val="24"/>
          </w:rPr>
          <w:delText>On the contrary</w:delText>
        </w:r>
      </w:del>
      <w:ins w:id="153" w:author="Jon.Richar" w:date="2022-12-15T11:07:00Z">
        <w:r w:rsidR="00604451">
          <w:rPr>
            <w:rFonts w:ascii="Times New Roman" w:hAnsi="Times New Roman"/>
            <w:sz w:val="24"/>
            <w:szCs w:val="24"/>
          </w:rPr>
          <w:t xml:space="preserve">These findings </w:t>
        </w:r>
      </w:ins>
      <w:ins w:id="154" w:author="Jon.Richar" w:date="2022-12-15T11:22:00Z">
        <w:r w:rsidR="00177ACD">
          <w:rPr>
            <w:rFonts w:ascii="Times New Roman" w:hAnsi="Times New Roman"/>
            <w:sz w:val="24"/>
            <w:szCs w:val="24"/>
          </w:rPr>
          <w:t xml:space="preserve">appear </w:t>
        </w:r>
      </w:ins>
      <w:ins w:id="155" w:author="Jon.Richar" w:date="2022-12-15T11:07:00Z">
        <w:r w:rsidR="00604451">
          <w:rPr>
            <w:rFonts w:ascii="Times New Roman" w:hAnsi="Times New Roman"/>
            <w:sz w:val="24"/>
            <w:szCs w:val="24"/>
          </w:rPr>
          <w:t xml:space="preserve">contrary to </w:t>
        </w:r>
      </w:ins>
      <w:ins w:id="156" w:author="Jon.Richar" w:date="2022-12-15T11:22:00Z">
        <w:r w:rsidR="00177ACD">
          <w:rPr>
            <w:rFonts w:ascii="Times New Roman" w:hAnsi="Times New Roman"/>
            <w:sz w:val="24"/>
            <w:szCs w:val="24"/>
          </w:rPr>
          <w:t>previous work, in particular an</w:t>
        </w:r>
      </w:ins>
      <w:ins w:id="157" w:author="Jon.Richar" w:date="2022-12-15T11:24:00Z">
        <w:r w:rsidR="00177ACD">
          <w:rPr>
            <w:rFonts w:ascii="Times New Roman" w:hAnsi="Times New Roman"/>
            <w:sz w:val="24"/>
            <w:szCs w:val="24"/>
          </w:rPr>
          <w:t xml:space="preserve"> </w:t>
        </w:r>
      </w:ins>
      <w:del w:id="158"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159"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160" w:author="Jon.Richar" w:date="2022-12-15T11:24:00Z">
        <w:r w:rsidR="00177ACD">
          <w:rPr>
            <w:rFonts w:ascii="Times New Roman" w:hAnsi="Times New Roman" w:cs="Times New Roman"/>
            <w:sz w:val="24"/>
            <w:szCs w:val="24"/>
          </w:rPr>
          <w:t>Furthermore</w:t>
        </w:r>
      </w:ins>
      <w:del w:id="161"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162"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163" w:author="Jon.Richar" w:date="2022-09-27T15:43:00Z">
        <w:r>
          <w:rPr>
            <w:rFonts w:ascii="Times New Roman" w:hAnsi="Times New Roman" w:cs="Times New Roman"/>
            <w:sz w:val="24"/>
            <w:szCs w:val="24"/>
          </w:rPr>
          <w:t xml:space="preserve"> (pers</w:t>
        </w:r>
      </w:ins>
      <w:ins w:id="164"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w:t>
      </w:r>
      <w:r>
        <w:rPr>
          <w:rFonts w:ascii="Times New Roman" w:hAnsi="Times New Roman"/>
          <w:sz w:val="24"/>
          <w:szCs w:val="24"/>
        </w:rPr>
        <w:lastRenderedPageBreak/>
        <w:t>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7777777"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Conversely, our findings for sea surface temperature were generally in accordance with prior studies, which were inconclusive once autocorrelation was adjusted for (Rosenkranz 1998). Our one exception to this occurred in models where SST was paired with flathead sole TBM (Table 4). In this case, plotting of the data suggests the presence of a modest positive effect (Figure 6). </w:t>
      </w:r>
    </w:p>
    <w:p w14:paraId="2CB6BB8A" w14:textId="77777777" w:rsidR="00525AD2" w:rsidRPr="00AC496A" w:rsidRDefault="00525AD2" w:rsidP="00525AD2">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lastRenderedPageBreak/>
        <w:t xml:space="preserve"> The expectation of a positive relationship between SST and </w:t>
      </w:r>
      <w:r>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79456536" w14:textId="77777777" w:rsidR="00525AD2" w:rsidRDefault="00525AD2" w:rsidP="00525AD2">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7648BEC7" w14:textId="77777777" w:rsidR="00525AD2"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r w:rsidRPr="0008650F">
        <w:rPr>
          <w:rFonts w:ascii="Times New Roman" w:hAnsi="Times New Roman" w:cs="Times New Roman"/>
          <w:sz w:val="24"/>
          <w:szCs w:val="24"/>
        </w:rPr>
        <w:t>Tanner</w:t>
      </w:r>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spp.), which are believed to benefit from warmer SST due to increased reproductive and growth 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FCBC35D" w14:textId="77777777" w:rsidR="00525AD2" w:rsidRDefault="00525AD2" w:rsidP="00525AD2">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Pr>
          <w:rFonts w:ascii="Times New Roman" w:hAnsi="Times New Roman" w:cs="Times New Roman"/>
          <w:sz w:val="24"/>
          <w:szCs w:val="24"/>
        </w:rPr>
        <w:t xml:space="preserve">potential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is consistent with the proposed mechanisms, suggesting that colder temperatures may alter growth rates, such that differential predation levels are experienced. This is supported by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t>
      </w:r>
      <w:r w:rsidRPr="0008650F">
        <w:rPr>
          <w:rFonts w:ascii="Times New Roman" w:hAnsi="Times New Roman" w:cs="Times New Roman"/>
          <w:sz w:val="24"/>
          <w:szCs w:val="24"/>
        </w:rPr>
        <w:t>Tanner</w:t>
      </w:r>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2712B65B" w14:textId="77777777" w:rsidR="00525AD2" w:rsidRPr="006F6109" w:rsidRDefault="00525AD2" w:rsidP="00525A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can significantly influence interannual variability in the eastern Bering Sea zooplankton community (Coyle and Pinchuk 2002).  Numerically dominant small-bodied copepods, including </w:t>
      </w:r>
      <w:r w:rsidRPr="00F23EF4">
        <w:rPr>
          <w:rFonts w:ascii="Times New Roman" w:hAnsi="Times New Roman" w:cs="Times New Roman"/>
          <w:i/>
          <w:sz w:val="24"/>
          <w:szCs w:val="24"/>
        </w:rPr>
        <w:t>Pseudocalanus</w:t>
      </w:r>
      <w:r>
        <w:rPr>
          <w:rFonts w:ascii="Times New Roman" w:hAnsi="Times New Roman" w:cs="Times New Roman"/>
          <w:sz w:val="24"/>
          <w:szCs w:val="24"/>
        </w:rPr>
        <w:t xml:space="preserve"> and </w:t>
      </w:r>
      <w:r w:rsidRPr="00F23EF4">
        <w:rPr>
          <w:rFonts w:ascii="Times New Roman" w:hAnsi="Times New Roman" w:cs="Times New Roman"/>
          <w:i/>
          <w:sz w:val="24"/>
          <w:szCs w:val="24"/>
        </w:rPr>
        <w:t>Oithona</w:t>
      </w:r>
      <w:r>
        <w:rPr>
          <w:rFonts w:ascii="Times New Roman" w:hAnsi="Times New Roman" w:cs="Times New Roman"/>
          <w:sz w:val="24"/>
          <w:szCs w:val="24"/>
        </w:rPr>
        <w:t xml:space="preserve"> appear to be strongly influenced by ocean temperature,</w:t>
      </w:r>
      <w:r w:rsidRPr="00F23EF4">
        <w:rPr>
          <w:rFonts w:ascii="Times New Roman" w:hAnsi="Times New Roman" w:cs="Times New Roman"/>
          <w:sz w:val="24"/>
          <w:szCs w:val="24"/>
        </w:rPr>
        <w:t xml:space="preserve"> </w:t>
      </w:r>
      <w:r>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r w:rsidRPr="0008650F">
        <w:rPr>
          <w:rFonts w:ascii="Times New Roman" w:hAnsi="Times New Roman" w:cs="Times New Roman"/>
          <w:sz w:val="24"/>
          <w:szCs w:val="24"/>
        </w:rPr>
        <w:t>Tanner</w:t>
      </w:r>
      <w:r>
        <w:rPr>
          <w:rFonts w:ascii="Times New Roman" w:hAnsi="Times New Roman" w:cs="Times New Roman"/>
          <w:sz w:val="24"/>
          <w:szCs w:val="24"/>
        </w:rPr>
        <w:t xml:space="preserve"> crab, with this assertion </w:t>
      </w:r>
      <w:r>
        <w:rPr>
          <w:rFonts w:ascii="Times New Roman" w:hAnsi="Times New Roman" w:cs="Times New Roman"/>
          <w:sz w:val="24"/>
          <w:szCs w:val="24"/>
        </w:rPr>
        <w:lastRenderedPageBreak/>
        <w:t>being based on size of the nauplii and the reproductive rate and abundance of the adults (Incze et al. 1987). Incze and Paul (1983) noted that 1</w:t>
      </w:r>
      <w:r w:rsidRPr="00D00CA2">
        <w:rPr>
          <w:rFonts w:ascii="Times New Roman" w:hAnsi="Times New Roman" w:cs="Times New Roman"/>
          <w:sz w:val="24"/>
          <w:szCs w:val="24"/>
          <w:vertAlign w:val="superscript"/>
        </w:rPr>
        <w:t>st</w:t>
      </w:r>
      <w:r>
        <w:rPr>
          <w:rFonts w:ascii="Times New Roman" w:hAnsi="Times New Roman" w:cs="Times New Roman"/>
          <w:sz w:val="24"/>
          <w:szCs w:val="24"/>
        </w:rPr>
        <w:t xml:space="preserve"> feeding </w:t>
      </w:r>
      <w:r w:rsidRPr="00D00CA2">
        <w:rPr>
          <w:rFonts w:ascii="Times New Roman" w:hAnsi="Times New Roman" w:cs="Times New Roman"/>
          <w:i/>
          <w:sz w:val="24"/>
          <w:szCs w:val="24"/>
        </w:rPr>
        <w:t>bairdi</w:t>
      </w:r>
      <w:r>
        <w:rPr>
          <w:rFonts w:ascii="Times New Roman" w:hAnsi="Times New Roman" w:cs="Times New Roman"/>
          <w:sz w:val="24"/>
          <w:szCs w:val="24"/>
        </w:rPr>
        <w: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t>
      </w:r>
      <w:del w:id="165" w:author="Jon.Richar" w:date="2022-09-28T09:22:00Z">
        <w:r w:rsidDel="00684C5A">
          <w:rPr>
            <w:rFonts w:ascii="Times New Roman" w:hAnsi="Times New Roman" w:cs="Times New Roman"/>
            <w:sz w:val="24"/>
            <w:szCs w:val="24"/>
          </w:rPr>
          <w:delText xml:space="preserve"> </w:delText>
        </w:r>
      </w:del>
    </w:p>
    <w:p w14:paraId="13EA864C" w14:textId="77777777" w:rsidR="00525AD2" w:rsidRPr="001C114A"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Pr>
          <w:rFonts w:ascii="Times New Roman" w:hAnsi="Times New Roman" w:cs="Times New Roman"/>
          <w:sz w:val="24"/>
          <w:szCs w:val="24"/>
        </w:rPr>
        <w:t>driven</w:t>
      </w:r>
      <w:r w:rsidRPr="001C114A">
        <w:rPr>
          <w:rFonts w:ascii="Times New Roman" w:hAnsi="Times New Roman" w:cs="Times New Roman"/>
          <w:sz w:val="24"/>
          <w:szCs w:val="24"/>
        </w:rPr>
        <w:t xml:space="preserve"> by atmospheric variability, particularly in the strength and position of the Aleutian Low during the winter, </w:t>
      </w:r>
      <w:r>
        <w:rPr>
          <w:rFonts w:ascii="Times New Roman" w:hAnsi="Times New Roman" w:cs="Times New Roman"/>
          <w:sz w:val="24"/>
          <w:szCs w:val="24"/>
        </w:rPr>
        <w:t xml:space="preserve">and a range (Newman et al. 2016). </w:t>
      </w:r>
      <w:r w:rsidRPr="001C114A">
        <w:rPr>
          <w:rFonts w:ascii="Times New Roman" w:hAnsi="Times New Roman" w:cs="Times New Roman"/>
          <w:sz w:val="24"/>
          <w:szCs w:val="24"/>
        </w:rPr>
        <w:t>. The PDO is a</w:t>
      </w:r>
      <w:r>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272EBECB" w14:textId="77777777" w:rsidR="00525AD2" w:rsidRPr="00EF699F"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w:t>
      </w:r>
      <w:r w:rsidRPr="007A5161">
        <w:rPr>
          <w:rFonts w:ascii="Times New Roman" w:hAnsi="Times New Roman"/>
          <w:sz w:val="24"/>
          <w:szCs w:val="24"/>
        </w:rPr>
        <w:lastRenderedPageBreak/>
        <w:t xml:space="preserve">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7777777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0"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77777777" w:rsidR="00525AD2" w:rsidRPr="0090016D" w:rsidRDefault="00525AD2" w:rsidP="00525AD2">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Pr>
          <w:rFonts w:ascii="Times New Roman" w:hAnsi="Times New Roman"/>
          <w:sz w:val="24"/>
          <w:szCs w:val="24"/>
        </w:rPr>
        <w:t xml:space="preserve"> </w:t>
      </w:r>
      <w:r w:rsidRPr="0090016D">
        <w:rPr>
          <w:rFonts w:ascii="Times New Roman" w:hAnsi="Times New Roman"/>
          <w:sz w:val="24"/>
          <w:szCs w:val="24"/>
        </w:rPr>
        <w:t>1157-1167</w:t>
      </w:r>
      <w:r>
        <w:rPr>
          <w:rFonts w:ascii="Times New Roman" w:hAnsi="Times New Roman"/>
          <w:sz w:val="24"/>
          <w:szCs w:val="24"/>
        </w:rPr>
        <w:t>.</w:t>
      </w:r>
    </w:p>
    <w:p w14:paraId="09251A93"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6F792469"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r>
        <w:rPr>
          <w:rFonts w:ascii="Times New Roman" w:hAnsi="Times New Roman"/>
          <w:sz w:val="24"/>
          <w:szCs w:val="24"/>
        </w:rPr>
        <w:t>.</w:t>
      </w:r>
    </w:p>
    <w:p w14:paraId="1576B407"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p>
    <w:p w14:paraId="05E528F8" w14:textId="77777777"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r>
        <w:rPr>
          <w:rFonts w:ascii="Times New Roman" w:hAnsi="Times New Roman" w:cs="Times New Roman"/>
          <w:sz w:val="24"/>
          <w:szCs w:val="24"/>
        </w:rPr>
        <w:t>.</w:t>
      </w:r>
    </w:p>
    <w:p w14:paraId="43615CF4" w14:textId="77777777" w:rsidR="00525AD2" w:rsidRPr="005B65DB" w:rsidRDefault="00525AD2"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0937D296"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 227-236.</w:t>
      </w:r>
    </w:p>
    <w:p w14:paraId="3D968515"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27C402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Dai P, Tan B. 2017. The nature of the Arctic Oscillation and diversity of the extreme surface weather anomalies it generates. Journal of Climate 30: 5563-5584.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p>
    <w:p w14:paraId="356441BE" w14:textId="77777777"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623AE239"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08059A7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PROCEEDINGS OF THE NATIONAL ACADEMY OF SCIENCES 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hyperlink r:id="rId11"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5A04C24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p>
    <w:p w14:paraId="039E8E0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Harford, WJ, Karnauskas M, Walter JF, Liu H. 2017. Non-parametric modeling reveals environmental effects on Bluefin tuna recruitment in Atlantic, Pacific and Southern Oceans. Fish Oceanogr 26:396-412.</w:t>
      </w:r>
    </w:p>
    <w:p w14:paraId="74BAEFF7" w14:textId="77777777" w:rsidR="00525AD2" w:rsidRDefault="00525AD2" w:rsidP="00525AD2">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4294BFA1"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Hunt Jr GL, Stabeno P, Walters G, Sinclair E, Brodeur RD, Napp JM, Bond NA. 2002. Climate change and control of the southeastern Bering Sea pelagic ecosystem. Deep Sea Research II 49: 5821-5853</w:t>
      </w:r>
    </w:p>
    <w:p w14:paraId="0F261D8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4447B735" w14:textId="77777777" w:rsidR="00525AD2" w:rsidRPr="006841A3" w:rsidRDefault="00525AD2" w:rsidP="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p>
    <w:p w14:paraId="32F3C58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4CEE7C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743B6D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p>
    <w:p w14:paraId="26E8C786"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w:t>
      </w:r>
      <w:r w:rsidRPr="0008650F">
        <w:rPr>
          <w:rFonts w:ascii="Times New Roman" w:hAnsi="Times New Roman" w:cs="Times New Roman"/>
          <w:noProof/>
          <w:sz w:val="24"/>
          <w:szCs w:val="24"/>
        </w:rPr>
        <w:lastRenderedPageBreak/>
        <w:t xml:space="preserve">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p>
    <w:p w14:paraId="6A2866C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2AFCFF9F" w14:textId="77777777"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Pr>
          <w:rStyle w:val="HTMLCite"/>
          <w:rFonts w:ascii="Times New Roman" w:hAnsi="Times New Roman"/>
          <w:i w:val="0"/>
          <w:sz w:val="24"/>
          <w:szCs w:val="24"/>
        </w:rPr>
        <w:t>.</w:t>
      </w:r>
    </w:p>
    <w:p w14:paraId="3217A09C"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7E417D5F" w14:textId="77777777" w:rsidR="00525AD2" w:rsidRPr="0008650F" w:rsidRDefault="00525AD2" w:rsidP="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1739010" w14:textId="77777777" w:rsidR="00525AD2" w:rsidRPr="00E61358" w:rsidRDefault="00525AD2" w:rsidP="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396A74A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p>
    <w:p w14:paraId="440AF9E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Pr>
          <w:rFonts w:ascii="Times New Roman" w:hAnsi="Times New Roman"/>
          <w:sz w:val="24"/>
          <w:szCs w:val="24"/>
        </w:rPr>
        <w:t>.</w:t>
      </w:r>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0135804C" w14:textId="77777777"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2"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77777777"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1006164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p>
    <w:p w14:paraId="549181DA"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6D2F5CC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4D078DF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Pr>
          <w:rFonts w:ascii="Times New Roman" w:hAnsi="Times New Roman"/>
          <w:sz w:val="24"/>
          <w:szCs w:val="24"/>
        </w:rPr>
        <w:t>.</w:t>
      </w:r>
    </w:p>
    <w:p w14:paraId="35DF369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4F3E3F95"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p>
    <w:p w14:paraId="5D6007E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481B6050" w14:textId="7777777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Pr>
          <w:rFonts w:ascii="Times New Roman" w:hAnsi="Times New Roman"/>
          <w:sz w:val="24"/>
          <w:szCs w:val="24"/>
        </w:rPr>
        <w:t>.</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B6EB51A" w14:textId="7777777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lastRenderedPageBreak/>
        <w:t>Thompson DWJ and Wallace JM. 1998. The Arctic oscillation signature in the wintertime geopotential height and temperature fields. Geophysical Research Letters 25: 1297-1300</w:t>
      </w:r>
    </w:p>
    <w:p w14:paraId="31265D7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27DB9E5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 2021. Forecasting community reassembly using climate-linked spatio-temporal ecosystem models. Ecography 44: 612-625.</w:t>
      </w:r>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0AB416BE" w14:textId="77777777"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Pr>
          <w:rFonts w:ascii="Times New Roman" w:hAnsi="Times New Roman" w:cs="Times New Roman"/>
          <w:color w:val="202020"/>
          <w:sz w:val="24"/>
          <w:szCs w:val="24"/>
          <w:shd w:val="clear" w:color="auto" w:fill="FFFFFF"/>
        </w:rPr>
        <w:t>.</w:t>
      </w:r>
    </w:p>
    <w:p w14:paraId="39D936B7"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41B62127" w14:textId="77777777"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3"/>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525AD2" w:rsidRPr="00655846" w14:paraId="5AB37F3F" w14:textId="77777777" w:rsidTr="00177ACD">
        <w:trPr>
          <w:trHeight w:val="288"/>
          <w:jc w:val="center"/>
        </w:trPr>
        <w:tc>
          <w:tcPr>
            <w:tcW w:w="1213" w:type="dxa"/>
            <w:shd w:val="clear" w:color="auto" w:fill="auto"/>
            <w:noWrap/>
            <w:vAlign w:val="bottom"/>
            <w:hideMark/>
          </w:tcPr>
          <w:p w14:paraId="2DAD2148" w14:textId="77777777" w:rsidR="00525AD2" w:rsidRPr="00655846" w:rsidRDefault="00525AD2" w:rsidP="00177ACD">
            <w:pPr>
              <w:spacing w:after="0" w:line="240" w:lineRule="auto"/>
              <w:jc w:val="center"/>
              <w:rPr>
                <w:rFonts w:ascii="Times New Roman" w:eastAsia="Times New Roman" w:hAnsi="Times New Roman" w:cs="Times New Roman"/>
                <w:sz w:val="24"/>
                <w:szCs w:val="24"/>
              </w:rPr>
            </w:pPr>
          </w:p>
        </w:tc>
        <w:tc>
          <w:tcPr>
            <w:tcW w:w="767" w:type="dxa"/>
            <w:shd w:val="clear" w:color="auto" w:fill="auto"/>
            <w:noWrap/>
            <w:vAlign w:val="bottom"/>
            <w:hideMark/>
          </w:tcPr>
          <w:p w14:paraId="65E2A0FE"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Bairdi </w:t>
            </w:r>
            <w:r w:rsidRPr="00655846">
              <w:rPr>
                <w:rFonts w:ascii="Calibri" w:eastAsia="Times New Roman" w:hAnsi="Calibri" w:cs="Calibri"/>
                <w:color w:val="000000"/>
              </w:rPr>
              <w:t>females</w:t>
            </w:r>
          </w:p>
        </w:tc>
        <w:tc>
          <w:tcPr>
            <w:tcW w:w="900" w:type="dxa"/>
            <w:shd w:val="clear" w:color="auto" w:fill="auto"/>
            <w:noWrap/>
            <w:vAlign w:val="bottom"/>
            <w:hideMark/>
          </w:tcPr>
          <w:p w14:paraId="4247284F"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3EE23817" w14:textId="6BA69821"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FHS TBM </w:t>
            </w:r>
            <w:r w:rsidRPr="00655846">
              <w:rPr>
                <w:rFonts w:ascii="Calibri" w:eastAsia="Times New Roman" w:hAnsi="Calibri" w:cs="Calibri"/>
                <w:color w:val="000000"/>
              </w:rPr>
              <w:t>RA</w:t>
            </w:r>
            <w:r>
              <w:rPr>
                <w:rFonts w:ascii="Calibri" w:eastAsia="Times New Roman" w:hAnsi="Calibri" w:cs="Calibri"/>
                <w:color w:val="000000"/>
              </w:rPr>
              <w:t>2</w:t>
            </w:r>
          </w:p>
        </w:tc>
        <w:tc>
          <w:tcPr>
            <w:tcW w:w="730" w:type="dxa"/>
            <w:shd w:val="clear" w:color="auto" w:fill="auto"/>
            <w:noWrap/>
            <w:vAlign w:val="bottom"/>
            <w:hideMark/>
          </w:tcPr>
          <w:p w14:paraId="078E9896"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w:t>
            </w:r>
          </w:p>
        </w:tc>
        <w:tc>
          <w:tcPr>
            <w:tcW w:w="920" w:type="dxa"/>
            <w:shd w:val="clear" w:color="auto" w:fill="auto"/>
            <w:noWrap/>
            <w:vAlign w:val="bottom"/>
            <w:hideMark/>
          </w:tcPr>
          <w:p w14:paraId="048057E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Opilio </w:t>
            </w:r>
            <w:r w:rsidRPr="00655846">
              <w:rPr>
                <w:rFonts w:ascii="Calibri" w:eastAsia="Times New Roman" w:hAnsi="Calibri" w:cs="Calibri"/>
                <w:color w:val="000000"/>
              </w:rPr>
              <w:t>female</w:t>
            </w:r>
            <w:r>
              <w:rPr>
                <w:rFonts w:ascii="Calibri" w:eastAsia="Times New Roman" w:hAnsi="Calibri" w:cs="Calibri"/>
                <w:color w:val="000000"/>
              </w:rPr>
              <w:t>s</w:t>
            </w:r>
          </w:p>
        </w:tc>
        <w:tc>
          <w:tcPr>
            <w:tcW w:w="791" w:type="dxa"/>
            <w:shd w:val="clear" w:color="auto" w:fill="auto"/>
            <w:noWrap/>
            <w:vAlign w:val="bottom"/>
            <w:hideMark/>
          </w:tcPr>
          <w:p w14:paraId="4AB8451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1A3EF127"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07" w:type="dxa"/>
            <w:shd w:val="clear" w:color="auto" w:fill="auto"/>
            <w:noWrap/>
            <w:vAlign w:val="bottom"/>
            <w:hideMark/>
          </w:tcPr>
          <w:p w14:paraId="7BB613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20" w:type="dxa"/>
            <w:shd w:val="clear" w:color="auto" w:fill="auto"/>
            <w:noWrap/>
            <w:vAlign w:val="bottom"/>
            <w:hideMark/>
          </w:tcPr>
          <w:p w14:paraId="13102C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690" w:type="dxa"/>
            <w:shd w:val="clear" w:color="auto" w:fill="auto"/>
            <w:noWrap/>
            <w:vAlign w:val="bottom"/>
            <w:hideMark/>
          </w:tcPr>
          <w:p w14:paraId="6E93594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20" w:type="dxa"/>
            <w:shd w:val="clear" w:color="auto" w:fill="auto"/>
            <w:noWrap/>
            <w:vAlign w:val="bottom"/>
            <w:hideMark/>
          </w:tcPr>
          <w:p w14:paraId="25D4404D"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r>
      <w:tr w:rsidR="00525AD2" w:rsidRPr="00655846" w14:paraId="5A280110" w14:textId="77777777" w:rsidTr="00177ACD">
        <w:trPr>
          <w:trHeight w:val="288"/>
          <w:jc w:val="center"/>
        </w:trPr>
        <w:tc>
          <w:tcPr>
            <w:tcW w:w="1213" w:type="dxa"/>
            <w:shd w:val="clear" w:color="auto" w:fill="auto"/>
            <w:noWrap/>
            <w:vAlign w:val="bottom"/>
            <w:hideMark/>
          </w:tcPr>
          <w:p w14:paraId="332573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Bairdi</w:t>
            </w:r>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767" w:type="dxa"/>
            <w:shd w:val="clear" w:color="auto" w:fill="auto"/>
            <w:noWrap/>
            <w:vAlign w:val="bottom"/>
            <w:hideMark/>
          </w:tcPr>
          <w:p w14:paraId="3EC6E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6EA10B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334B2F7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667D24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37FB9C0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4A9E94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0C28D1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02ABE09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6D4831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71B4AD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3B7A33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r>
      <w:tr w:rsidR="00525AD2" w:rsidRPr="00655846" w14:paraId="4743E5CA" w14:textId="77777777" w:rsidTr="00177ACD">
        <w:trPr>
          <w:trHeight w:val="288"/>
          <w:jc w:val="center"/>
        </w:trPr>
        <w:tc>
          <w:tcPr>
            <w:tcW w:w="1213" w:type="dxa"/>
            <w:shd w:val="clear" w:color="auto" w:fill="auto"/>
            <w:noWrap/>
            <w:vAlign w:val="bottom"/>
            <w:hideMark/>
          </w:tcPr>
          <w:p w14:paraId="4BBDB275"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Pacific </w:t>
            </w:r>
            <w:r w:rsidRPr="00655846">
              <w:rPr>
                <w:rFonts w:ascii="Calibri" w:eastAsia="Times New Roman" w:hAnsi="Calibri" w:cs="Calibri"/>
                <w:color w:val="000000"/>
              </w:rPr>
              <w:t>cod</w:t>
            </w:r>
          </w:p>
        </w:tc>
        <w:tc>
          <w:tcPr>
            <w:tcW w:w="767" w:type="dxa"/>
            <w:shd w:val="clear" w:color="auto" w:fill="auto"/>
            <w:noWrap/>
            <w:vAlign w:val="bottom"/>
            <w:hideMark/>
          </w:tcPr>
          <w:p w14:paraId="4773FEB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47FF352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24A7EDD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595D34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920" w:type="dxa"/>
            <w:shd w:val="clear" w:color="auto" w:fill="auto"/>
            <w:noWrap/>
            <w:vAlign w:val="bottom"/>
            <w:hideMark/>
          </w:tcPr>
          <w:p w14:paraId="67B0AD6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7FF8717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792720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6D1F68B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6900488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AEA86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224835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r>
      <w:tr w:rsidR="00525AD2" w:rsidRPr="00655846" w14:paraId="2FA5DEF0" w14:textId="77777777" w:rsidTr="00177ACD">
        <w:trPr>
          <w:trHeight w:val="288"/>
          <w:jc w:val="center"/>
        </w:trPr>
        <w:tc>
          <w:tcPr>
            <w:tcW w:w="1213" w:type="dxa"/>
            <w:shd w:val="clear" w:color="auto" w:fill="auto"/>
            <w:noWrap/>
            <w:vAlign w:val="bottom"/>
            <w:hideMark/>
          </w:tcPr>
          <w:p w14:paraId="12D34FB3" w14:textId="69D3319B"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 RA2</w:t>
            </w:r>
          </w:p>
        </w:tc>
        <w:tc>
          <w:tcPr>
            <w:tcW w:w="767" w:type="dxa"/>
            <w:shd w:val="clear" w:color="auto" w:fill="auto"/>
            <w:noWrap/>
            <w:vAlign w:val="bottom"/>
            <w:hideMark/>
          </w:tcPr>
          <w:p w14:paraId="4FA54D4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1392B96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EDF234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5159D8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920" w:type="dxa"/>
            <w:shd w:val="clear" w:color="auto" w:fill="auto"/>
            <w:noWrap/>
            <w:vAlign w:val="bottom"/>
            <w:hideMark/>
          </w:tcPr>
          <w:p w14:paraId="7ED941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6FAFEC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B199EC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30ECC78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06AE74D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6DC4E87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36171C4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r>
      <w:tr w:rsidR="00525AD2" w:rsidRPr="00655846" w14:paraId="7B3223BA" w14:textId="77777777" w:rsidTr="00177ACD">
        <w:trPr>
          <w:trHeight w:val="288"/>
          <w:jc w:val="center"/>
        </w:trPr>
        <w:tc>
          <w:tcPr>
            <w:tcW w:w="1213" w:type="dxa"/>
            <w:shd w:val="clear" w:color="auto" w:fill="auto"/>
            <w:noWrap/>
            <w:vAlign w:val="bottom"/>
            <w:hideMark/>
          </w:tcPr>
          <w:p w14:paraId="096667AB" w14:textId="26C694B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FHS</w:t>
            </w:r>
            <w:r>
              <w:rPr>
                <w:rFonts w:ascii="Calibri" w:eastAsia="Times New Roman" w:hAnsi="Calibri" w:cs="Calibri"/>
                <w:color w:val="000000"/>
              </w:rPr>
              <w:t xml:space="preserve"> TBM</w:t>
            </w:r>
          </w:p>
        </w:tc>
        <w:tc>
          <w:tcPr>
            <w:tcW w:w="767" w:type="dxa"/>
            <w:shd w:val="clear" w:color="auto" w:fill="auto"/>
            <w:noWrap/>
            <w:vAlign w:val="bottom"/>
            <w:hideMark/>
          </w:tcPr>
          <w:p w14:paraId="38A3D3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7FFE60C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CD3CD2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4472D5D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20" w:type="dxa"/>
            <w:shd w:val="clear" w:color="auto" w:fill="auto"/>
            <w:noWrap/>
            <w:vAlign w:val="bottom"/>
            <w:hideMark/>
          </w:tcPr>
          <w:p w14:paraId="0482968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20D5E22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4851F0F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0A955AA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1EC32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EC43B9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092F6B4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r>
      <w:tr w:rsidR="00525AD2" w:rsidRPr="00655846" w14:paraId="0953FA03" w14:textId="77777777" w:rsidTr="00177ACD">
        <w:trPr>
          <w:trHeight w:val="288"/>
          <w:jc w:val="center"/>
        </w:trPr>
        <w:tc>
          <w:tcPr>
            <w:tcW w:w="1213" w:type="dxa"/>
            <w:shd w:val="clear" w:color="auto" w:fill="auto"/>
            <w:noWrap/>
            <w:vAlign w:val="bottom"/>
            <w:hideMark/>
          </w:tcPr>
          <w:p w14:paraId="4D91A09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Opilio</w:t>
            </w:r>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67" w:type="dxa"/>
            <w:shd w:val="clear" w:color="auto" w:fill="auto"/>
            <w:noWrap/>
            <w:vAlign w:val="bottom"/>
            <w:hideMark/>
          </w:tcPr>
          <w:p w14:paraId="66CA8AC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033C0BC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319BBBD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3E80E61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20" w:type="dxa"/>
            <w:shd w:val="clear" w:color="auto" w:fill="auto"/>
            <w:noWrap/>
            <w:vAlign w:val="bottom"/>
            <w:hideMark/>
          </w:tcPr>
          <w:p w14:paraId="7207F4C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3646F3E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5B089F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74D7A6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1018A16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BF4C55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1844253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r>
      <w:tr w:rsidR="00525AD2" w:rsidRPr="00655846" w14:paraId="7D364EA9" w14:textId="77777777" w:rsidTr="00177ACD">
        <w:trPr>
          <w:trHeight w:val="288"/>
          <w:jc w:val="center"/>
        </w:trPr>
        <w:tc>
          <w:tcPr>
            <w:tcW w:w="1213" w:type="dxa"/>
            <w:shd w:val="clear" w:color="auto" w:fill="auto"/>
            <w:noWrap/>
            <w:vAlign w:val="bottom"/>
            <w:hideMark/>
          </w:tcPr>
          <w:p w14:paraId="75AAE87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67" w:type="dxa"/>
            <w:shd w:val="clear" w:color="auto" w:fill="auto"/>
            <w:noWrap/>
            <w:vAlign w:val="bottom"/>
            <w:hideMark/>
          </w:tcPr>
          <w:p w14:paraId="38A4A02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1EA0D54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1B23E2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4ABD1DA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920" w:type="dxa"/>
            <w:shd w:val="clear" w:color="auto" w:fill="auto"/>
            <w:noWrap/>
            <w:vAlign w:val="bottom"/>
            <w:hideMark/>
          </w:tcPr>
          <w:p w14:paraId="5426AE8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6B03949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036758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2EC431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37A77DE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2F96DA9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494BD4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r>
      <w:tr w:rsidR="00525AD2" w:rsidRPr="00655846" w14:paraId="4F05C2F4" w14:textId="77777777" w:rsidTr="00177ACD">
        <w:trPr>
          <w:trHeight w:val="288"/>
          <w:jc w:val="center"/>
        </w:trPr>
        <w:tc>
          <w:tcPr>
            <w:tcW w:w="1213" w:type="dxa"/>
            <w:shd w:val="clear" w:color="auto" w:fill="auto"/>
            <w:noWrap/>
            <w:vAlign w:val="bottom"/>
            <w:hideMark/>
          </w:tcPr>
          <w:p w14:paraId="2774B36A"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67" w:type="dxa"/>
            <w:shd w:val="clear" w:color="auto" w:fill="auto"/>
            <w:noWrap/>
            <w:vAlign w:val="bottom"/>
            <w:hideMark/>
          </w:tcPr>
          <w:p w14:paraId="4313B37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65D89A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41A8F1E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0956295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920" w:type="dxa"/>
            <w:shd w:val="clear" w:color="auto" w:fill="auto"/>
            <w:noWrap/>
            <w:vAlign w:val="bottom"/>
            <w:hideMark/>
          </w:tcPr>
          <w:p w14:paraId="497D3F2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64EBC23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3874B3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385C770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4E4E6A4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314F3A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477E30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r>
      <w:tr w:rsidR="00525AD2" w:rsidRPr="00655846" w14:paraId="177D3D64" w14:textId="77777777" w:rsidTr="00177ACD">
        <w:trPr>
          <w:trHeight w:val="288"/>
          <w:jc w:val="center"/>
        </w:trPr>
        <w:tc>
          <w:tcPr>
            <w:tcW w:w="1213" w:type="dxa"/>
            <w:shd w:val="clear" w:color="auto" w:fill="auto"/>
            <w:noWrap/>
            <w:vAlign w:val="bottom"/>
            <w:hideMark/>
          </w:tcPr>
          <w:p w14:paraId="2B14E3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67" w:type="dxa"/>
            <w:shd w:val="clear" w:color="auto" w:fill="auto"/>
            <w:noWrap/>
            <w:vAlign w:val="bottom"/>
            <w:hideMark/>
          </w:tcPr>
          <w:p w14:paraId="5B7715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27C715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7B14486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429992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920" w:type="dxa"/>
            <w:shd w:val="clear" w:color="auto" w:fill="auto"/>
            <w:noWrap/>
            <w:vAlign w:val="bottom"/>
            <w:hideMark/>
          </w:tcPr>
          <w:p w14:paraId="5AE5CEA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D34BF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2B9C758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2C563D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0387CF3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0C2536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0AA92F0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r>
      <w:tr w:rsidR="00525AD2" w:rsidRPr="00655846" w14:paraId="09B07790" w14:textId="77777777" w:rsidTr="00177ACD">
        <w:trPr>
          <w:trHeight w:val="288"/>
          <w:jc w:val="center"/>
        </w:trPr>
        <w:tc>
          <w:tcPr>
            <w:tcW w:w="1213" w:type="dxa"/>
            <w:shd w:val="clear" w:color="auto" w:fill="auto"/>
            <w:noWrap/>
            <w:vAlign w:val="bottom"/>
            <w:hideMark/>
          </w:tcPr>
          <w:p w14:paraId="3AA8DAC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767" w:type="dxa"/>
            <w:shd w:val="clear" w:color="auto" w:fill="auto"/>
            <w:noWrap/>
            <w:vAlign w:val="bottom"/>
            <w:hideMark/>
          </w:tcPr>
          <w:p w14:paraId="7ADCE52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074F9D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14648CF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7080F05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920" w:type="dxa"/>
            <w:shd w:val="clear" w:color="auto" w:fill="auto"/>
            <w:noWrap/>
            <w:vAlign w:val="bottom"/>
            <w:hideMark/>
          </w:tcPr>
          <w:p w14:paraId="1D91292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64E568A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4FECCF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4AE2F18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7F5855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7AE74F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16EC7E2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r>
      <w:tr w:rsidR="00525AD2" w:rsidRPr="00655846" w14:paraId="3F819B88" w14:textId="77777777" w:rsidTr="00177ACD">
        <w:trPr>
          <w:trHeight w:val="288"/>
          <w:jc w:val="center"/>
        </w:trPr>
        <w:tc>
          <w:tcPr>
            <w:tcW w:w="1213" w:type="dxa"/>
            <w:shd w:val="clear" w:color="auto" w:fill="auto"/>
            <w:noWrap/>
            <w:vAlign w:val="bottom"/>
            <w:hideMark/>
          </w:tcPr>
          <w:p w14:paraId="51E7772C"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67" w:type="dxa"/>
            <w:shd w:val="clear" w:color="auto" w:fill="auto"/>
            <w:noWrap/>
            <w:vAlign w:val="bottom"/>
            <w:hideMark/>
          </w:tcPr>
          <w:p w14:paraId="37D3C51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523D426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32A0A1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4ED2F5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0E1DDF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2B14960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4FCC8AE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74F952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BEA539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0796C9D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3EC8FC3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r>
      <w:tr w:rsidR="00525AD2" w:rsidRPr="00655846" w14:paraId="5B1315A9" w14:textId="77777777" w:rsidTr="00177ACD">
        <w:trPr>
          <w:trHeight w:val="288"/>
          <w:jc w:val="center"/>
        </w:trPr>
        <w:tc>
          <w:tcPr>
            <w:tcW w:w="1213" w:type="dxa"/>
            <w:shd w:val="clear" w:color="auto" w:fill="auto"/>
            <w:noWrap/>
            <w:vAlign w:val="bottom"/>
            <w:hideMark/>
          </w:tcPr>
          <w:p w14:paraId="6A389568"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c>
          <w:tcPr>
            <w:tcW w:w="767" w:type="dxa"/>
            <w:shd w:val="clear" w:color="auto" w:fill="auto"/>
            <w:noWrap/>
            <w:vAlign w:val="bottom"/>
            <w:hideMark/>
          </w:tcPr>
          <w:p w14:paraId="17C8B14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9463D0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66A0D5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4319DF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920" w:type="dxa"/>
            <w:shd w:val="clear" w:color="auto" w:fill="auto"/>
            <w:noWrap/>
            <w:vAlign w:val="bottom"/>
            <w:hideMark/>
          </w:tcPr>
          <w:p w14:paraId="529126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257A8F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69DC9B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4F379DE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3B2404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0858999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4A091FB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r>
    </w:tbl>
    <w:p w14:paraId="0632CE3D" w14:textId="77777777" w:rsidR="00525AD2" w:rsidRDefault="00525AD2" w:rsidP="00177ACD">
      <w:pPr>
        <w:spacing w:line="480" w:lineRule="auto"/>
        <w:jc w:val="center"/>
        <w:rPr>
          <w:rFonts w:ascii="Times New Roman" w:hAnsi="Times New Roman" w:cs="Times New Roman"/>
          <w:sz w:val="24"/>
          <w:szCs w:val="24"/>
        </w:rPr>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40BEC5FC" w14:textId="6566881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pPr w:leftFromText="180" w:rightFromText="180" w:vertAnchor="text" w:horzAnchor="margin" w:tblpY="226"/>
        <w:tblW w:w="9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20"/>
        <w:gridCol w:w="829"/>
        <w:gridCol w:w="850"/>
        <w:gridCol w:w="631"/>
        <w:gridCol w:w="965"/>
        <w:gridCol w:w="829"/>
        <w:gridCol w:w="611"/>
        <w:gridCol w:w="850"/>
        <w:gridCol w:w="850"/>
        <w:gridCol w:w="850"/>
        <w:gridCol w:w="755"/>
      </w:tblGrid>
      <w:tr w:rsidR="00525AD2" w:rsidRPr="00337BAD" w14:paraId="6C191B2E" w14:textId="77777777" w:rsidTr="00177ACD">
        <w:trPr>
          <w:trHeight w:val="308"/>
        </w:trPr>
        <w:tc>
          <w:tcPr>
            <w:tcW w:w="715" w:type="dxa"/>
            <w:shd w:val="clear" w:color="000000" w:fill="FFFFFF"/>
            <w:noWrap/>
            <w:vAlign w:val="bottom"/>
            <w:hideMark/>
          </w:tcPr>
          <w:p w14:paraId="71BE22C5" w14:textId="206E3A77" w:rsidR="00525AD2" w:rsidRPr="00337BAD" w:rsidRDefault="00525AD2" w:rsidP="00177ACD">
            <w:pPr>
              <w:spacing w:after="0" w:line="240" w:lineRule="auto"/>
              <w:jc w:val="center"/>
              <w:rPr>
                <w:rFonts w:ascii="Calibri" w:eastAsia="Times New Roman" w:hAnsi="Calibri" w:cs="Calibri"/>
                <w:color w:val="000000"/>
              </w:rPr>
            </w:pPr>
          </w:p>
        </w:tc>
        <w:tc>
          <w:tcPr>
            <w:tcW w:w="920" w:type="dxa"/>
            <w:shd w:val="clear" w:color="000000" w:fill="FFFFFF"/>
            <w:noWrap/>
            <w:vAlign w:val="bottom"/>
            <w:hideMark/>
          </w:tcPr>
          <w:p w14:paraId="2648D1AF"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Bairdi females</w:t>
            </w:r>
          </w:p>
        </w:tc>
        <w:tc>
          <w:tcPr>
            <w:tcW w:w="829" w:type="dxa"/>
            <w:shd w:val="clear" w:color="000000" w:fill="FFFFFF"/>
            <w:noWrap/>
            <w:vAlign w:val="bottom"/>
            <w:hideMark/>
          </w:tcPr>
          <w:p w14:paraId="52A0F2A0"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Pacific cod</w:t>
            </w:r>
          </w:p>
        </w:tc>
        <w:tc>
          <w:tcPr>
            <w:tcW w:w="850" w:type="dxa"/>
            <w:shd w:val="clear" w:color="000000" w:fill="FFFFFF"/>
            <w:noWrap/>
            <w:vAlign w:val="bottom"/>
            <w:hideMark/>
          </w:tcPr>
          <w:p w14:paraId="0388CBFB"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 RA2</w:t>
            </w:r>
          </w:p>
        </w:tc>
        <w:tc>
          <w:tcPr>
            <w:tcW w:w="631" w:type="dxa"/>
            <w:shd w:val="clear" w:color="000000" w:fill="FFFFFF"/>
            <w:noWrap/>
            <w:vAlign w:val="bottom"/>
            <w:hideMark/>
          </w:tcPr>
          <w:p w14:paraId="32060638"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w:t>
            </w:r>
          </w:p>
        </w:tc>
        <w:tc>
          <w:tcPr>
            <w:tcW w:w="965" w:type="dxa"/>
            <w:shd w:val="clear" w:color="000000" w:fill="FFFFFF"/>
            <w:noWrap/>
            <w:vAlign w:val="bottom"/>
            <w:hideMark/>
          </w:tcPr>
          <w:p w14:paraId="2C29685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Opilio females</w:t>
            </w:r>
          </w:p>
        </w:tc>
        <w:tc>
          <w:tcPr>
            <w:tcW w:w="829" w:type="dxa"/>
            <w:shd w:val="clear" w:color="000000" w:fill="FFFFFF"/>
            <w:noWrap/>
            <w:vAlign w:val="bottom"/>
            <w:hideMark/>
          </w:tcPr>
          <w:p w14:paraId="4B957F57"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PDO RA3</w:t>
            </w:r>
          </w:p>
        </w:tc>
        <w:tc>
          <w:tcPr>
            <w:tcW w:w="611" w:type="dxa"/>
            <w:shd w:val="clear" w:color="000000" w:fill="FFFFFF"/>
            <w:noWrap/>
            <w:vAlign w:val="bottom"/>
            <w:hideMark/>
          </w:tcPr>
          <w:p w14:paraId="4143185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SST MJ</w:t>
            </w:r>
          </w:p>
        </w:tc>
        <w:tc>
          <w:tcPr>
            <w:tcW w:w="850" w:type="dxa"/>
            <w:shd w:val="clear" w:color="000000" w:fill="FFFFFF"/>
            <w:noWrap/>
            <w:vAlign w:val="bottom"/>
            <w:hideMark/>
          </w:tcPr>
          <w:p w14:paraId="460A162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AO RA3</w:t>
            </w:r>
          </w:p>
        </w:tc>
        <w:tc>
          <w:tcPr>
            <w:tcW w:w="850" w:type="dxa"/>
            <w:shd w:val="clear" w:color="000000" w:fill="FFFFFF"/>
            <w:noWrap/>
            <w:vAlign w:val="bottom"/>
            <w:hideMark/>
          </w:tcPr>
          <w:p w14:paraId="0C01A241"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NBT RA3</w:t>
            </w:r>
          </w:p>
        </w:tc>
        <w:tc>
          <w:tcPr>
            <w:tcW w:w="850" w:type="dxa"/>
            <w:shd w:val="clear" w:color="000000" w:fill="FFFFFF"/>
            <w:noWrap/>
            <w:vAlign w:val="bottom"/>
            <w:hideMark/>
          </w:tcPr>
          <w:p w14:paraId="35BA4C4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SE wind</w:t>
            </w:r>
          </w:p>
        </w:tc>
        <w:tc>
          <w:tcPr>
            <w:tcW w:w="755" w:type="dxa"/>
            <w:shd w:val="clear" w:color="auto" w:fill="auto"/>
            <w:noWrap/>
            <w:vAlign w:val="bottom"/>
            <w:hideMark/>
          </w:tcPr>
          <w:p w14:paraId="470D80F5"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NE wind</w:t>
            </w:r>
          </w:p>
        </w:tc>
      </w:tr>
      <w:tr w:rsidR="00525AD2" w:rsidRPr="00337BAD" w14:paraId="4DF3385F" w14:textId="77777777" w:rsidTr="00177ACD">
        <w:trPr>
          <w:trHeight w:val="308"/>
        </w:trPr>
        <w:tc>
          <w:tcPr>
            <w:tcW w:w="715" w:type="dxa"/>
            <w:shd w:val="clear" w:color="000000" w:fill="FFFFFF"/>
            <w:noWrap/>
            <w:vAlign w:val="bottom"/>
            <w:hideMark/>
          </w:tcPr>
          <w:p w14:paraId="1A34AE4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Bairdi females</w:t>
            </w:r>
          </w:p>
        </w:tc>
        <w:tc>
          <w:tcPr>
            <w:tcW w:w="920" w:type="dxa"/>
            <w:shd w:val="clear" w:color="000000" w:fill="FFFFFF"/>
            <w:noWrap/>
            <w:vAlign w:val="bottom"/>
            <w:hideMark/>
          </w:tcPr>
          <w:p w14:paraId="720F53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50FE8B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50" w:type="dxa"/>
            <w:shd w:val="clear" w:color="000000" w:fill="FFFFFF"/>
            <w:noWrap/>
            <w:vAlign w:val="bottom"/>
            <w:hideMark/>
          </w:tcPr>
          <w:p w14:paraId="504610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631" w:type="dxa"/>
            <w:shd w:val="clear" w:color="000000" w:fill="FFFFFF"/>
            <w:noWrap/>
            <w:vAlign w:val="bottom"/>
            <w:hideMark/>
          </w:tcPr>
          <w:p w14:paraId="2AE4FDC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965" w:type="dxa"/>
            <w:shd w:val="clear" w:color="000000" w:fill="FFFFFF"/>
            <w:noWrap/>
            <w:vAlign w:val="bottom"/>
            <w:hideMark/>
          </w:tcPr>
          <w:p w14:paraId="2DE996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753D0EE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42722B1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50" w:type="dxa"/>
            <w:shd w:val="clear" w:color="000000" w:fill="FFFFFF"/>
            <w:noWrap/>
            <w:vAlign w:val="bottom"/>
            <w:hideMark/>
          </w:tcPr>
          <w:p w14:paraId="30EC8DA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50" w:type="dxa"/>
            <w:shd w:val="clear" w:color="000000" w:fill="FFFFFF"/>
            <w:noWrap/>
            <w:vAlign w:val="bottom"/>
            <w:hideMark/>
          </w:tcPr>
          <w:p w14:paraId="7E0296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4452E41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755" w:type="dxa"/>
            <w:shd w:val="clear" w:color="000000" w:fill="FFFFFF"/>
            <w:noWrap/>
            <w:vAlign w:val="bottom"/>
            <w:hideMark/>
          </w:tcPr>
          <w:p w14:paraId="3B051B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r>
      <w:tr w:rsidR="00525AD2" w:rsidRPr="00337BAD" w14:paraId="175A52CA" w14:textId="77777777" w:rsidTr="00177ACD">
        <w:trPr>
          <w:trHeight w:val="308"/>
        </w:trPr>
        <w:tc>
          <w:tcPr>
            <w:tcW w:w="715" w:type="dxa"/>
            <w:shd w:val="clear" w:color="000000" w:fill="FFFFFF"/>
            <w:noWrap/>
            <w:vAlign w:val="bottom"/>
            <w:hideMark/>
          </w:tcPr>
          <w:p w14:paraId="06C6715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Pacific cod</w:t>
            </w:r>
          </w:p>
        </w:tc>
        <w:tc>
          <w:tcPr>
            <w:tcW w:w="920" w:type="dxa"/>
            <w:shd w:val="clear" w:color="000000" w:fill="FFFFFF"/>
            <w:noWrap/>
            <w:vAlign w:val="bottom"/>
            <w:hideMark/>
          </w:tcPr>
          <w:p w14:paraId="05F73F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29" w:type="dxa"/>
            <w:shd w:val="clear" w:color="000000" w:fill="FFFFFF"/>
            <w:noWrap/>
            <w:vAlign w:val="bottom"/>
            <w:hideMark/>
          </w:tcPr>
          <w:p w14:paraId="79402F2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2E5E3B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631" w:type="dxa"/>
            <w:shd w:val="clear" w:color="000000" w:fill="FFFFFF"/>
            <w:noWrap/>
            <w:vAlign w:val="bottom"/>
            <w:hideMark/>
          </w:tcPr>
          <w:p w14:paraId="701C42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965" w:type="dxa"/>
            <w:shd w:val="clear" w:color="000000" w:fill="FFFFFF"/>
            <w:noWrap/>
            <w:vAlign w:val="bottom"/>
            <w:hideMark/>
          </w:tcPr>
          <w:p w14:paraId="0740AA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29" w:type="dxa"/>
            <w:shd w:val="clear" w:color="000000" w:fill="FFFFFF"/>
            <w:noWrap/>
            <w:vAlign w:val="bottom"/>
            <w:hideMark/>
          </w:tcPr>
          <w:p w14:paraId="56DCF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611" w:type="dxa"/>
            <w:shd w:val="clear" w:color="000000" w:fill="FFFFFF"/>
            <w:noWrap/>
            <w:vAlign w:val="bottom"/>
            <w:hideMark/>
          </w:tcPr>
          <w:p w14:paraId="75BDC5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C4CD6B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7AD63A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780729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755" w:type="dxa"/>
            <w:shd w:val="clear" w:color="000000" w:fill="FFFFFF"/>
            <w:noWrap/>
            <w:vAlign w:val="bottom"/>
            <w:hideMark/>
          </w:tcPr>
          <w:p w14:paraId="65B978C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01FBED3A" w14:textId="77777777" w:rsidTr="00177ACD">
        <w:trPr>
          <w:trHeight w:val="308"/>
        </w:trPr>
        <w:tc>
          <w:tcPr>
            <w:tcW w:w="715" w:type="dxa"/>
            <w:shd w:val="clear" w:color="000000" w:fill="FFFFFF"/>
            <w:noWrap/>
            <w:vAlign w:val="bottom"/>
            <w:hideMark/>
          </w:tcPr>
          <w:p w14:paraId="7F26DE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 RA2</w:t>
            </w:r>
          </w:p>
        </w:tc>
        <w:tc>
          <w:tcPr>
            <w:tcW w:w="920" w:type="dxa"/>
            <w:shd w:val="clear" w:color="000000" w:fill="FFFFFF"/>
            <w:noWrap/>
            <w:vAlign w:val="bottom"/>
            <w:hideMark/>
          </w:tcPr>
          <w:p w14:paraId="1135D3B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5909032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850" w:type="dxa"/>
            <w:shd w:val="clear" w:color="000000" w:fill="FFFFFF"/>
            <w:noWrap/>
            <w:vAlign w:val="bottom"/>
            <w:hideMark/>
          </w:tcPr>
          <w:p w14:paraId="49CAD4E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31" w:type="dxa"/>
            <w:shd w:val="clear" w:color="000000" w:fill="FFFFFF"/>
            <w:noWrap/>
            <w:vAlign w:val="bottom"/>
            <w:hideMark/>
          </w:tcPr>
          <w:p w14:paraId="05572ED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965" w:type="dxa"/>
            <w:shd w:val="clear" w:color="000000" w:fill="FFFFFF"/>
            <w:noWrap/>
            <w:vAlign w:val="bottom"/>
            <w:hideMark/>
          </w:tcPr>
          <w:p w14:paraId="7CAC9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29" w:type="dxa"/>
            <w:shd w:val="clear" w:color="000000" w:fill="FFFFFF"/>
            <w:noWrap/>
            <w:vAlign w:val="bottom"/>
            <w:hideMark/>
          </w:tcPr>
          <w:p w14:paraId="053888E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11" w:type="dxa"/>
            <w:shd w:val="clear" w:color="000000" w:fill="FFFFFF"/>
            <w:noWrap/>
            <w:vAlign w:val="bottom"/>
            <w:hideMark/>
          </w:tcPr>
          <w:p w14:paraId="64E7FB1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297F1D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50" w:type="dxa"/>
            <w:shd w:val="clear" w:color="000000" w:fill="FFFFFF"/>
            <w:noWrap/>
            <w:vAlign w:val="bottom"/>
            <w:hideMark/>
          </w:tcPr>
          <w:p w14:paraId="0A260BE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70A2FF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755" w:type="dxa"/>
            <w:shd w:val="clear" w:color="000000" w:fill="FFFFFF"/>
            <w:noWrap/>
            <w:vAlign w:val="bottom"/>
            <w:hideMark/>
          </w:tcPr>
          <w:p w14:paraId="38326F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r>
      <w:tr w:rsidR="00525AD2" w:rsidRPr="00337BAD" w14:paraId="79A6E723" w14:textId="77777777" w:rsidTr="00177ACD">
        <w:trPr>
          <w:trHeight w:val="308"/>
        </w:trPr>
        <w:tc>
          <w:tcPr>
            <w:tcW w:w="715" w:type="dxa"/>
            <w:shd w:val="clear" w:color="000000" w:fill="FFFFFF"/>
            <w:noWrap/>
            <w:vAlign w:val="bottom"/>
            <w:hideMark/>
          </w:tcPr>
          <w:p w14:paraId="38C88A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w:t>
            </w:r>
          </w:p>
        </w:tc>
        <w:tc>
          <w:tcPr>
            <w:tcW w:w="920" w:type="dxa"/>
            <w:shd w:val="clear" w:color="000000" w:fill="FFFFFF"/>
            <w:noWrap/>
            <w:vAlign w:val="bottom"/>
            <w:hideMark/>
          </w:tcPr>
          <w:p w14:paraId="007C3E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985F5A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850" w:type="dxa"/>
            <w:shd w:val="clear" w:color="000000" w:fill="FFFFFF"/>
            <w:noWrap/>
            <w:vAlign w:val="bottom"/>
            <w:hideMark/>
          </w:tcPr>
          <w:p w14:paraId="632E5B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631" w:type="dxa"/>
            <w:shd w:val="clear" w:color="000000" w:fill="FFFFFF"/>
            <w:noWrap/>
            <w:vAlign w:val="bottom"/>
            <w:hideMark/>
          </w:tcPr>
          <w:p w14:paraId="046A63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965" w:type="dxa"/>
            <w:shd w:val="clear" w:color="000000" w:fill="FFFFFF"/>
            <w:noWrap/>
            <w:vAlign w:val="bottom"/>
            <w:hideMark/>
          </w:tcPr>
          <w:p w14:paraId="0076B6B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29" w:type="dxa"/>
            <w:shd w:val="clear" w:color="000000" w:fill="FFFFFF"/>
            <w:noWrap/>
            <w:vAlign w:val="bottom"/>
            <w:hideMark/>
          </w:tcPr>
          <w:p w14:paraId="654BF58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611" w:type="dxa"/>
            <w:shd w:val="clear" w:color="000000" w:fill="FFFFFF"/>
            <w:noWrap/>
            <w:vAlign w:val="bottom"/>
            <w:hideMark/>
          </w:tcPr>
          <w:p w14:paraId="2E160E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850" w:type="dxa"/>
            <w:shd w:val="clear" w:color="000000" w:fill="FFFFFF"/>
            <w:noWrap/>
            <w:vAlign w:val="bottom"/>
            <w:hideMark/>
          </w:tcPr>
          <w:p w14:paraId="1F40226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850" w:type="dxa"/>
            <w:shd w:val="clear" w:color="000000" w:fill="FFFFFF"/>
            <w:noWrap/>
            <w:vAlign w:val="bottom"/>
            <w:hideMark/>
          </w:tcPr>
          <w:p w14:paraId="7A75B1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10283A2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755" w:type="dxa"/>
            <w:shd w:val="clear" w:color="000000" w:fill="FFFFFF"/>
            <w:noWrap/>
            <w:vAlign w:val="bottom"/>
            <w:hideMark/>
          </w:tcPr>
          <w:p w14:paraId="724C716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25AD2" w:rsidRPr="00337BAD" w14:paraId="7AA8B74D" w14:textId="77777777" w:rsidTr="00177ACD">
        <w:trPr>
          <w:trHeight w:val="308"/>
        </w:trPr>
        <w:tc>
          <w:tcPr>
            <w:tcW w:w="715" w:type="dxa"/>
            <w:shd w:val="clear" w:color="000000" w:fill="FFFFFF"/>
            <w:noWrap/>
            <w:vAlign w:val="bottom"/>
            <w:hideMark/>
          </w:tcPr>
          <w:p w14:paraId="12FE137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Opilio females</w:t>
            </w:r>
          </w:p>
        </w:tc>
        <w:tc>
          <w:tcPr>
            <w:tcW w:w="920" w:type="dxa"/>
            <w:shd w:val="clear" w:color="000000" w:fill="FFFFFF"/>
            <w:noWrap/>
            <w:vAlign w:val="bottom"/>
            <w:hideMark/>
          </w:tcPr>
          <w:p w14:paraId="383C94E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0729BE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50" w:type="dxa"/>
            <w:shd w:val="clear" w:color="000000" w:fill="FFFFFF"/>
            <w:noWrap/>
            <w:vAlign w:val="bottom"/>
            <w:hideMark/>
          </w:tcPr>
          <w:p w14:paraId="676D12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5E6202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965" w:type="dxa"/>
            <w:shd w:val="clear" w:color="000000" w:fill="FFFFFF"/>
            <w:noWrap/>
            <w:vAlign w:val="bottom"/>
            <w:hideMark/>
          </w:tcPr>
          <w:p w14:paraId="70F5C6F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29" w:type="dxa"/>
            <w:shd w:val="clear" w:color="000000" w:fill="FFFFFF"/>
            <w:noWrap/>
            <w:vAlign w:val="bottom"/>
            <w:hideMark/>
          </w:tcPr>
          <w:p w14:paraId="1FE024C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611" w:type="dxa"/>
            <w:shd w:val="clear" w:color="000000" w:fill="FFFFFF"/>
            <w:noWrap/>
            <w:vAlign w:val="bottom"/>
            <w:hideMark/>
          </w:tcPr>
          <w:p w14:paraId="74EF3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192C8A8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50" w:type="dxa"/>
            <w:shd w:val="clear" w:color="000000" w:fill="FFFFFF"/>
            <w:noWrap/>
            <w:vAlign w:val="bottom"/>
            <w:hideMark/>
          </w:tcPr>
          <w:p w14:paraId="5CCB6F8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50" w:type="dxa"/>
            <w:shd w:val="clear" w:color="000000" w:fill="FFFFFF"/>
            <w:noWrap/>
            <w:vAlign w:val="bottom"/>
            <w:hideMark/>
          </w:tcPr>
          <w:p w14:paraId="03826C0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755" w:type="dxa"/>
            <w:shd w:val="clear" w:color="000000" w:fill="FFFFFF"/>
            <w:noWrap/>
            <w:vAlign w:val="bottom"/>
            <w:hideMark/>
          </w:tcPr>
          <w:p w14:paraId="3D7633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r>
      <w:tr w:rsidR="00525AD2" w:rsidRPr="00337BAD" w14:paraId="59EA72E5" w14:textId="77777777" w:rsidTr="00177ACD">
        <w:trPr>
          <w:trHeight w:val="308"/>
        </w:trPr>
        <w:tc>
          <w:tcPr>
            <w:tcW w:w="715" w:type="dxa"/>
            <w:shd w:val="clear" w:color="000000" w:fill="FFFFFF"/>
            <w:noWrap/>
            <w:vAlign w:val="bottom"/>
            <w:hideMark/>
          </w:tcPr>
          <w:p w14:paraId="358D0E2B" w14:textId="3FC5BB86"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PDO_RA3</w:t>
            </w:r>
          </w:p>
        </w:tc>
        <w:tc>
          <w:tcPr>
            <w:tcW w:w="920" w:type="dxa"/>
            <w:shd w:val="clear" w:color="000000" w:fill="FFFFFF"/>
            <w:noWrap/>
            <w:vAlign w:val="bottom"/>
            <w:hideMark/>
          </w:tcPr>
          <w:p w14:paraId="7F6551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829" w:type="dxa"/>
            <w:shd w:val="clear" w:color="000000" w:fill="FFFFFF"/>
            <w:noWrap/>
            <w:vAlign w:val="bottom"/>
            <w:hideMark/>
          </w:tcPr>
          <w:p w14:paraId="6CF758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850" w:type="dxa"/>
            <w:shd w:val="clear" w:color="000000" w:fill="FFFFFF"/>
            <w:noWrap/>
            <w:vAlign w:val="bottom"/>
            <w:hideMark/>
          </w:tcPr>
          <w:p w14:paraId="681C7FD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1" w:type="dxa"/>
            <w:shd w:val="clear" w:color="000000" w:fill="FFFFFF"/>
            <w:noWrap/>
            <w:vAlign w:val="bottom"/>
            <w:hideMark/>
          </w:tcPr>
          <w:p w14:paraId="2861A7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965" w:type="dxa"/>
            <w:shd w:val="clear" w:color="000000" w:fill="FFFFFF"/>
            <w:noWrap/>
            <w:vAlign w:val="bottom"/>
            <w:hideMark/>
          </w:tcPr>
          <w:p w14:paraId="456CB37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829" w:type="dxa"/>
            <w:shd w:val="clear" w:color="000000" w:fill="FFFFFF"/>
            <w:noWrap/>
            <w:vAlign w:val="bottom"/>
            <w:hideMark/>
          </w:tcPr>
          <w:p w14:paraId="762D79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11" w:type="dxa"/>
            <w:shd w:val="clear" w:color="000000" w:fill="FFFFFF"/>
            <w:noWrap/>
            <w:vAlign w:val="bottom"/>
            <w:hideMark/>
          </w:tcPr>
          <w:p w14:paraId="49964AF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850" w:type="dxa"/>
            <w:shd w:val="clear" w:color="000000" w:fill="FFFFFF"/>
            <w:noWrap/>
            <w:vAlign w:val="bottom"/>
            <w:hideMark/>
          </w:tcPr>
          <w:p w14:paraId="25C6BF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850" w:type="dxa"/>
            <w:shd w:val="clear" w:color="000000" w:fill="FFFFFF"/>
            <w:noWrap/>
            <w:vAlign w:val="bottom"/>
            <w:hideMark/>
          </w:tcPr>
          <w:p w14:paraId="54B015B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023DC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755" w:type="dxa"/>
            <w:shd w:val="clear" w:color="000000" w:fill="FFFFFF"/>
            <w:noWrap/>
            <w:vAlign w:val="bottom"/>
            <w:hideMark/>
          </w:tcPr>
          <w:p w14:paraId="160F09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r>
      <w:tr w:rsidR="00525AD2" w:rsidRPr="00337BAD" w14:paraId="14856D31" w14:textId="77777777" w:rsidTr="00177ACD">
        <w:trPr>
          <w:trHeight w:val="308"/>
        </w:trPr>
        <w:tc>
          <w:tcPr>
            <w:tcW w:w="715" w:type="dxa"/>
            <w:shd w:val="clear" w:color="000000" w:fill="FFFFFF"/>
            <w:noWrap/>
            <w:vAlign w:val="bottom"/>
            <w:hideMark/>
          </w:tcPr>
          <w:p w14:paraId="12469E2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SST MJ</w:t>
            </w:r>
          </w:p>
        </w:tc>
        <w:tc>
          <w:tcPr>
            <w:tcW w:w="920" w:type="dxa"/>
            <w:shd w:val="clear" w:color="000000" w:fill="FFFFFF"/>
            <w:noWrap/>
            <w:vAlign w:val="bottom"/>
            <w:hideMark/>
          </w:tcPr>
          <w:p w14:paraId="3A2ED5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1CCEED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50" w:type="dxa"/>
            <w:shd w:val="clear" w:color="000000" w:fill="FFFFFF"/>
            <w:noWrap/>
            <w:vAlign w:val="bottom"/>
            <w:hideMark/>
          </w:tcPr>
          <w:p w14:paraId="1DF29D7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631" w:type="dxa"/>
            <w:shd w:val="clear" w:color="000000" w:fill="FFFFFF"/>
            <w:noWrap/>
            <w:vAlign w:val="bottom"/>
            <w:hideMark/>
          </w:tcPr>
          <w:p w14:paraId="7F90D53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965" w:type="dxa"/>
            <w:shd w:val="clear" w:color="000000" w:fill="FFFFFF"/>
            <w:noWrap/>
            <w:vAlign w:val="bottom"/>
            <w:hideMark/>
          </w:tcPr>
          <w:p w14:paraId="7251AFF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29" w:type="dxa"/>
            <w:shd w:val="clear" w:color="000000" w:fill="FFFFFF"/>
            <w:noWrap/>
            <w:vAlign w:val="bottom"/>
            <w:hideMark/>
          </w:tcPr>
          <w:p w14:paraId="42D9A8D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333047C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5E3DA1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7D6FB5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4191BE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755" w:type="dxa"/>
            <w:shd w:val="clear" w:color="000000" w:fill="FFFFFF"/>
            <w:noWrap/>
            <w:vAlign w:val="bottom"/>
            <w:hideMark/>
          </w:tcPr>
          <w:p w14:paraId="0F358D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r>
      <w:tr w:rsidR="00525AD2" w:rsidRPr="00337BAD" w14:paraId="0B7B17B3" w14:textId="77777777" w:rsidTr="00177ACD">
        <w:trPr>
          <w:trHeight w:val="308"/>
        </w:trPr>
        <w:tc>
          <w:tcPr>
            <w:tcW w:w="715" w:type="dxa"/>
            <w:shd w:val="clear" w:color="000000" w:fill="FFFFFF"/>
            <w:noWrap/>
            <w:vAlign w:val="bottom"/>
            <w:hideMark/>
          </w:tcPr>
          <w:p w14:paraId="5DBA9F0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AO RA3</w:t>
            </w:r>
          </w:p>
        </w:tc>
        <w:tc>
          <w:tcPr>
            <w:tcW w:w="920" w:type="dxa"/>
            <w:shd w:val="clear" w:color="000000" w:fill="FFFFFF"/>
            <w:noWrap/>
            <w:vAlign w:val="bottom"/>
            <w:hideMark/>
          </w:tcPr>
          <w:p w14:paraId="5B73D28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29" w:type="dxa"/>
            <w:shd w:val="clear" w:color="000000" w:fill="FFFFFF"/>
            <w:noWrap/>
            <w:vAlign w:val="bottom"/>
            <w:hideMark/>
          </w:tcPr>
          <w:p w14:paraId="055FFF4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50" w:type="dxa"/>
            <w:shd w:val="clear" w:color="000000" w:fill="FFFFFF"/>
            <w:noWrap/>
            <w:vAlign w:val="bottom"/>
            <w:hideMark/>
          </w:tcPr>
          <w:p w14:paraId="4ED0FAC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31" w:type="dxa"/>
            <w:shd w:val="clear" w:color="000000" w:fill="FFFFFF"/>
            <w:noWrap/>
            <w:vAlign w:val="bottom"/>
            <w:hideMark/>
          </w:tcPr>
          <w:p w14:paraId="423219D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965" w:type="dxa"/>
            <w:shd w:val="clear" w:color="000000" w:fill="FFFFFF"/>
            <w:noWrap/>
            <w:vAlign w:val="bottom"/>
            <w:hideMark/>
          </w:tcPr>
          <w:p w14:paraId="1715E34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29" w:type="dxa"/>
            <w:shd w:val="clear" w:color="000000" w:fill="FFFFFF"/>
            <w:noWrap/>
            <w:vAlign w:val="bottom"/>
            <w:hideMark/>
          </w:tcPr>
          <w:p w14:paraId="3DBD385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611" w:type="dxa"/>
            <w:shd w:val="clear" w:color="000000" w:fill="FFFFFF"/>
            <w:noWrap/>
            <w:vAlign w:val="bottom"/>
            <w:hideMark/>
          </w:tcPr>
          <w:p w14:paraId="1F28479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50" w:type="dxa"/>
            <w:shd w:val="clear" w:color="000000" w:fill="FFFFFF"/>
            <w:noWrap/>
            <w:vAlign w:val="bottom"/>
            <w:hideMark/>
          </w:tcPr>
          <w:p w14:paraId="6750273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08FDCA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0B3DBA8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755" w:type="dxa"/>
            <w:shd w:val="clear" w:color="000000" w:fill="FFFFFF"/>
            <w:noWrap/>
            <w:vAlign w:val="bottom"/>
            <w:hideMark/>
          </w:tcPr>
          <w:p w14:paraId="5A29AA6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r>
      <w:tr w:rsidR="00525AD2" w:rsidRPr="00337BAD" w14:paraId="7D20DD2F" w14:textId="77777777" w:rsidTr="00177ACD">
        <w:trPr>
          <w:trHeight w:val="308"/>
        </w:trPr>
        <w:tc>
          <w:tcPr>
            <w:tcW w:w="715" w:type="dxa"/>
            <w:shd w:val="clear" w:color="000000" w:fill="FFFFFF"/>
            <w:noWrap/>
            <w:vAlign w:val="bottom"/>
            <w:hideMark/>
          </w:tcPr>
          <w:p w14:paraId="0C48DF2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NBT RA3</w:t>
            </w:r>
          </w:p>
        </w:tc>
        <w:tc>
          <w:tcPr>
            <w:tcW w:w="920" w:type="dxa"/>
            <w:shd w:val="clear" w:color="000000" w:fill="FFFFFF"/>
            <w:noWrap/>
            <w:vAlign w:val="bottom"/>
            <w:hideMark/>
          </w:tcPr>
          <w:p w14:paraId="62A6C7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29" w:type="dxa"/>
            <w:shd w:val="clear" w:color="000000" w:fill="FFFFFF"/>
            <w:noWrap/>
            <w:vAlign w:val="bottom"/>
            <w:hideMark/>
          </w:tcPr>
          <w:p w14:paraId="3342058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50" w:type="dxa"/>
            <w:shd w:val="clear" w:color="000000" w:fill="FFFFFF"/>
            <w:noWrap/>
            <w:vAlign w:val="bottom"/>
            <w:hideMark/>
          </w:tcPr>
          <w:p w14:paraId="06DBB4D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631" w:type="dxa"/>
            <w:shd w:val="clear" w:color="000000" w:fill="FFFFFF"/>
            <w:noWrap/>
            <w:vAlign w:val="bottom"/>
            <w:hideMark/>
          </w:tcPr>
          <w:p w14:paraId="35B53B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965" w:type="dxa"/>
            <w:shd w:val="clear" w:color="000000" w:fill="FFFFFF"/>
            <w:noWrap/>
            <w:vAlign w:val="bottom"/>
            <w:hideMark/>
          </w:tcPr>
          <w:p w14:paraId="04BB5B5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29" w:type="dxa"/>
            <w:shd w:val="clear" w:color="000000" w:fill="FFFFFF"/>
            <w:noWrap/>
            <w:vAlign w:val="bottom"/>
            <w:hideMark/>
          </w:tcPr>
          <w:p w14:paraId="22AB990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611" w:type="dxa"/>
            <w:shd w:val="clear" w:color="000000" w:fill="FFFFFF"/>
            <w:noWrap/>
            <w:vAlign w:val="bottom"/>
            <w:hideMark/>
          </w:tcPr>
          <w:p w14:paraId="2C1B8B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50" w:type="dxa"/>
            <w:shd w:val="clear" w:color="000000" w:fill="FFFFFF"/>
            <w:noWrap/>
            <w:vAlign w:val="bottom"/>
            <w:hideMark/>
          </w:tcPr>
          <w:p w14:paraId="37BE9A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50" w:type="dxa"/>
            <w:shd w:val="clear" w:color="000000" w:fill="FFFFFF"/>
            <w:noWrap/>
            <w:vAlign w:val="bottom"/>
            <w:hideMark/>
          </w:tcPr>
          <w:p w14:paraId="264645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50" w:type="dxa"/>
            <w:shd w:val="clear" w:color="000000" w:fill="FFFFFF"/>
            <w:noWrap/>
            <w:vAlign w:val="bottom"/>
            <w:hideMark/>
          </w:tcPr>
          <w:p w14:paraId="70F574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755" w:type="dxa"/>
            <w:shd w:val="clear" w:color="000000" w:fill="FFFFFF"/>
            <w:noWrap/>
            <w:vAlign w:val="bottom"/>
            <w:hideMark/>
          </w:tcPr>
          <w:p w14:paraId="1385552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r>
      <w:tr w:rsidR="00525AD2" w:rsidRPr="00337BAD" w14:paraId="58D325BF" w14:textId="77777777" w:rsidTr="00177ACD">
        <w:trPr>
          <w:trHeight w:val="422"/>
        </w:trPr>
        <w:tc>
          <w:tcPr>
            <w:tcW w:w="715" w:type="dxa"/>
            <w:shd w:val="clear" w:color="000000" w:fill="FFFFFF"/>
            <w:noWrap/>
            <w:vAlign w:val="bottom"/>
            <w:hideMark/>
          </w:tcPr>
          <w:p w14:paraId="70D24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SE wind</w:t>
            </w:r>
          </w:p>
        </w:tc>
        <w:tc>
          <w:tcPr>
            <w:tcW w:w="920" w:type="dxa"/>
            <w:shd w:val="clear" w:color="000000" w:fill="FFFFFF"/>
            <w:noWrap/>
            <w:vAlign w:val="bottom"/>
            <w:hideMark/>
          </w:tcPr>
          <w:p w14:paraId="4DBBF3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29" w:type="dxa"/>
            <w:shd w:val="clear" w:color="000000" w:fill="FFFFFF"/>
            <w:noWrap/>
            <w:vAlign w:val="bottom"/>
            <w:hideMark/>
          </w:tcPr>
          <w:p w14:paraId="3E6DD3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50" w:type="dxa"/>
            <w:shd w:val="clear" w:color="000000" w:fill="FFFFFF"/>
            <w:noWrap/>
            <w:vAlign w:val="bottom"/>
            <w:hideMark/>
          </w:tcPr>
          <w:p w14:paraId="1655E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631" w:type="dxa"/>
            <w:shd w:val="clear" w:color="000000" w:fill="FFFFFF"/>
            <w:noWrap/>
            <w:vAlign w:val="bottom"/>
            <w:hideMark/>
          </w:tcPr>
          <w:p w14:paraId="7792AD1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965" w:type="dxa"/>
            <w:shd w:val="clear" w:color="000000" w:fill="FFFFFF"/>
            <w:noWrap/>
            <w:vAlign w:val="bottom"/>
            <w:hideMark/>
          </w:tcPr>
          <w:p w14:paraId="51086C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29" w:type="dxa"/>
            <w:shd w:val="clear" w:color="000000" w:fill="FFFFFF"/>
            <w:noWrap/>
            <w:vAlign w:val="bottom"/>
            <w:hideMark/>
          </w:tcPr>
          <w:p w14:paraId="4B396BD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11" w:type="dxa"/>
            <w:shd w:val="clear" w:color="000000" w:fill="FFFFFF"/>
            <w:noWrap/>
            <w:vAlign w:val="bottom"/>
            <w:hideMark/>
          </w:tcPr>
          <w:p w14:paraId="74E9D7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850" w:type="dxa"/>
            <w:shd w:val="clear" w:color="000000" w:fill="FFFFFF"/>
            <w:noWrap/>
            <w:vAlign w:val="bottom"/>
            <w:hideMark/>
          </w:tcPr>
          <w:p w14:paraId="49FACB7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50" w:type="dxa"/>
            <w:shd w:val="clear" w:color="000000" w:fill="FFFFFF"/>
            <w:noWrap/>
            <w:vAlign w:val="bottom"/>
            <w:hideMark/>
          </w:tcPr>
          <w:p w14:paraId="355C5DB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850" w:type="dxa"/>
            <w:shd w:val="clear" w:color="000000" w:fill="FFFFFF"/>
            <w:noWrap/>
            <w:vAlign w:val="bottom"/>
            <w:hideMark/>
          </w:tcPr>
          <w:p w14:paraId="3384D66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755" w:type="dxa"/>
            <w:shd w:val="clear" w:color="000000" w:fill="FFFFFF"/>
            <w:noWrap/>
            <w:vAlign w:val="bottom"/>
            <w:hideMark/>
          </w:tcPr>
          <w:p w14:paraId="0A2216D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r>
      <w:tr w:rsidR="00525AD2" w:rsidRPr="00337BAD" w14:paraId="1143F33C" w14:textId="77777777" w:rsidTr="00177ACD">
        <w:trPr>
          <w:trHeight w:val="440"/>
        </w:trPr>
        <w:tc>
          <w:tcPr>
            <w:tcW w:w="715" w:type="dxa"/>
            <w:shd w:val="clear" w:color="000000" w:fill="FFFFFF"/>
            <w:noWrap/>
            <w:vAlign w:val="bottom"/>
            <w:hideMark/>
          </w:tcPr>
          <w:p w14:paraId="375C02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NE wind</w:t>
            </w:r>
          </w:p>
        </w:tc>
        <w:tc>
          <w:tcPr>
            <w:tcW w:w="920" w:type="dxa"/>
            <w:shd w:val="clear" w:color="000000" w:fill="FFFFFF"/>
            <w:noWrap/>
            <w:vAlign w:val="bottom"/>
            <w:hideMark/>
          </w:tcPr>
          <w:p w14:paraId="5FEA1A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c>
          <w:tcPr>
            <w:tcW w:w="829" w:type="dxa"/>
            <w:shd w:val="clear" w:color="000000" w:fill="FFFFFF"/>
            <w:noWrap/>
            <w:vAlign w:val="bottom"/>
            <w:hideMark/>
          </w:tcPr>
          <w:p w14:paraId="32F6C65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50" w:type="dxa"/>
            <w:shd w:val="clear" w:color="000000" w:fill="FFFFFF"/>
            <w:noWrap/>
            <w:vAlign w:val="bottom"/>
            <w:hideMark/>
          </w:tcPr>
          <w:p w14:paraId="402381A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c>
          <w:tcPr>
            <w:tcW w:w="631" w:type="dxa"/>
            <w:shd w:val="clear" w:color="000000" w:fill="FFFFFF"/>
            <w:noWrap/>
            <w:vAlign w:val="bottom"/>
            <w:hideMark/>
          </w:tcPr>
          <w:p w14:paraId="2D317D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965" w:type="dxa"/>
            <w:shd w:val="clear" w:color="000000" w:fill="FFFFFF"/>
            <w:noWrap/>
            <w:vAlign w:val="bottom"/>
            <w:hideMark/>
          </w:tcPr>
          <w:p w14:paraId="5EB4A3D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829" w:type="dxa"/>
            <w:shd w:val="clear" w:color="000000" w:fill="FFFFFF"/>
            <w:noWrap/>
            <w:vAlign w:val="bottom"/>
            <w:hideMark/>
          </w:tcPr>
          <w:p w14:paraId="52FDBAE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c>
          <w:tcPr>
            <w:tcW w:w="611" w:type="dxa"/>
            <w:shd w:val="clear" w:color="000000" w:fill="FFFFFF"/>
            <w:noWrap/>
            <w:vAlign w:val="bottom"/>
            <w:hideMark/>
          </w:tcPr>
          <w:p w14:paraId="6AF732C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c>
          <w:tcPr>
            <w:tcW w:w="850" w:type="dxa"/>
            <w:shd w:val="clear" w:color="000000" w:fill="FFFFFF"/>
            <w:noWrap/>
            <w:vAlign w:val="bottom"/>
            <w:hideMark/>
          </w:tcPr>
          <w:p w14:paraId="28643C3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c>
          <w:tcPr>
            <w:tcW w:w="850" w:type="dxa"/>
            <w:shd w:val="clear" w:color="000000" w:fill="FFFFFF"/>
            <w:noWrap/>
            <w:vAlign w:val="bottom"/>
            <w:hideMark/>
          </w:tcPr>
          <w:p w14:paraId="2865B7F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c>
          <w:tcPr>
            <w:tcW w:w="850" w:type="dxa"/>
            <w:shd w:val="clear" w:color="000000" w:fill="FFFFFF"/>
            <w:noWrap/>
            <w:vAlign w:val="bottom"/>
            <w:hideMark/>
          </w:tcPr>
          <w:p w14:paraId="614F06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c>
          <w:tcPr>
            <w:tcW w:w="755" w:type="dxa"/>
            <w:shd w:val="clear" w:color="000000" w:fill="FFFFFF"/>
            <w:noWrap/>
            <w:vAlign w:val="bottom"/>
            <w:hideMark/>
          </w:tcPr>
          <w:p w14:paraId="2FBA185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r>
    </w:tbl>
    <w:p w14:paraId="76D6F86B" w14:textId="77777777" w:rsidR="00525AD2" w:rsidRDefault="00525AD2" w:rsidP="00525AD2">
      <w:pPr>
        <w:spacing w:line="480" w:lineRule="auto"/>
        <w:rPr>
          <w:rFonts w:ascii="Times New Roman" w:hAnsi="Times New Roman" w:cs="Times New Roman"/>
          <w:sz w:val="24"/>
          <w:szCs w:val="24"/>
        </w:rPr>
      </w:pPr>
    </w:p>
    <w:p w14:paraId="300526D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3. Correlations among investigated biophysical variables for era 1.</w:t>
      </w:r>
    </w:p>
    <w:p w14:paraId="50AFFD9E" w14:textId="77777777" w:rsidR="00525AD2" w:rsidDel="00337BAD"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1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60"/>
        <w:gridCol w:w="960"/>
        <w:gridCol w:w="960"/>
        <w:gridCol w:w="960"/>
        <w:gridCol w:w="960"/>
        <w:gridCol w:w="817"/>
        <w:gridCol w:w="720"/>
        <w:gridCol w:w="630"/>
        <w:gridCol w:w="630"/>
        <w:gridCol w:w="720"/>
        <w:gridCol w:w="720"/>
      </w:tblGrid>
      <w:tr w:rsidR="00525AD2" w:rsidRPr="003D4CC4" w14:paraId="3CBD8A18" w14:textId="77777777" w:rsidTr="00C7413C">
        <w:trPr>
          <w:trHeight w:val="288"/>
        </w:trPr>
        <w:tc>
          <w:tcPr>
            <w:tcW w:w="1079" w:type="dxa"/>
            <w:shd w:val="clear" w:color="000000" w:fill="FFFFFF"/>
            <w:noWrap/>
            <w:vAlign w:val="bottom"/>
            <w:hideMark/>
          </w:tcPr>
          <w:p w14:paraId="0AA16560" w14:textId="77777777" w:rsidR="00525AD2" w:rsidRPr="003D4CC4" w:rsidRDefault="00525AD2" w:rsidP="00A37F3A">
            <w:pPr>
              <w:spacing w:after="0" w:line="240" w:lineRule="auto"/>
              <w:rPr>
                <w:rFonts w:ascii="Calibri" w:eastAsia="Times New Roman" w:hAnsi="Calibri" w:cs="Calibri"/>
                <w:color w:val="000000"/>
              </w:rPr>
            </w:pPr>
            <w:r w:rsidRPr="003D4CC4">
              <w:rPr>
                <w:rFonts w:ascii="Calibri" w:eastAsia="Times New Roman" w:hAnsi="Calibri" w:cs="Calibri"/>
                <w:color w:val="000000"/>
              </w:rPr>
              <w:t> </w:t>
            </w:r>
          </w:p>
        </w:tc>
        <w:tc>
          <w:tcPr>
            <w:tcW w:w="960" w:type="dxa"/>
            <w:shd w:val="clear" w:color="000000" w:fill="FFFFFF"/>
            <w:noWrap/>
            <w:vAlign w:val="bottom"/>
            <w:hideMark/>
          </w:tcPr>
          <w:p w14:paraId="6CBAD89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5713BB9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2B11A7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5F4F7E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07C7C4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817" w:type="dxa"/>
            <w:shd w:val="clear" w:color="000000" w:fill="FFFFFF"/>
            <w:noWrap/>
            <w:vAlign w:val="bottom"/>
            <w:hideMark/>
          </w:tcPr>
          <w:p w14:paraId="15B8B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 RA3</w:t>
            </w:r>
          </w:p>
        </w:tc>
        <w:tc>
          <w:tcPr>
            <w:tcW w:w="720" w:type="dxa"/>
            <w:shd w:val="clear" w:color="000000" w:fill="FFFFFF"/>
            <w:noWrap/>
            <w:vAlign w:val="bottom"/>
            <w:hideMark/>
          </w:tcPr>
          <w:p w14:paraId="6A70438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630" w:type="dxa"/>
            <w:shd w:val="clear" w:color="000000" w:fill="FFFFFF"/>
            <w:noWrap/>
            <w:vAlign w:val="bottom"/>
            <w:hideMark/>
          </w:tcPr>
          <w:p w14:paraId="6FDCAA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630" w:type="dxa"/>
            <w:shd w:val="clear" w:color="000000" w:fill="FFFFFF"/>
            <w:noWrap/>
            <w:vAlign w:val="bottom"/>
            <w:hideMark/>
          </w:tcPr>
          <w:p w14:paraId="7F76898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720" w:type="dxa"/>
            <w:shd w:val="clear" w:color="000000" w:fill="FFFFFF"/>
            <w:noWrap/>
            <w:vAlign w:val="bottom"/>
            <w:hideMark/>
          </w:tcPr>
          <w:p w14:paraId="0186D10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720" w:type="dxa"/>
            <w:shd w:val="clear" w:color="000000" w:fill="FFFFFF"/>
            <w:noWrap/>
            <w:vAlign w:val="bottom"/>
            <w:hideMark/>
          </w:tcPr>
          <w:p w14:paraId="2C0E54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r>
      <w:tr w:rsidR="00525AD2" w:rsidRPr="003D4CC4" w14:paraId="762C2377" w14:textId="77777777" w:rsidTr="00C7413C">
        <w:trPr>
          <w:trHeight w:val="288"/>
        </w:trPr>
        <w:tc>
          <w:tcPr>
            <w:tcW w:w="1079" w:type="dxa"/>
            <w:shd w:val="clear" w:color="000000" w:fill="FFFFFF"/>
            <w:noWrap/>
            <w:vAlign w:val="bottom"/>
            <w:hideMark/>
          </w:tcPr>
          <w:p w14:paraId="4E678A7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753865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0F8991C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2BAAEC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5732014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6830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817" w:type="dxa"/>
            <w:shd w:val="clear" w:color="000000" w:fill="FFFFFF"/>
            <w:noWrap/>
            <w:vAlign w:val="bottom"/>
            <w:hideMark/>
          </w:tcPr>
          <w:p w14:paraId="1C0837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02365B6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630" w:type="dxa"/>
            <w:shd w:val="clear" w:color="000000" w:fill="FFFFFF"/>
            <w:noWrap/>
            <w:vAlign w:val="bottom"/>
            <w:hideMark/>
          </w:tcPr>
          <w:p w14:paraId="7A5E37E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630" w:type="dxa"/>
            <w:shd w:val="clear" w:color="000000" w:fill="FFFFFF"/>
            <w:noWrap/>
            <w:vAlign w:val="bottom"/>
            <w:hideMark/>
          </w:tcPr>
          <w:p w14:paraId="0B940B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720" w:type="dxa"/>
            <w:shd w:val="clear" w:color="000000" w:fill="FFFFFF"/>
            <w:noWrap/>
            <w:vAlign w:val="bottom"/>
            <w:hideMark/>
          </w:tcPr>
          <w:p w14:paraId="498E5D5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720" w:type="dxa"/>
            <w:shd w:val="clear" w:color="000000" w:fill="FFFFFF"/>
            <w:noWrap/>
            <w:vAlign w:val="bottom"/>
            <w:hideMark/>
          </w:tcPr>
          <w:p w14:paraId="759F2A7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14331B4B" w14:textId="77777777" w:rsidTr="00C7413C">
        <w:trPr>
          <w:trHeight w:val="288"/>
        </w:trPr>
        <w:tc>
          <w:tcPr>
            <w:tcW w:w="1079" w:type="dxa"/>
            <w:shd w:val="clear" w:color="000000" w:fill="FFFFFF"/>
            <w:noWrap/>
            <w:vAlign w:val="bottom"/>
            <w:hideMark/>
          </w:tcPr>
          <w:p w14:paraId="1659742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00C9F9F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5F879E5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70D199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340C66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AC271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817" w:type="dxa"/>
            <w:shd w:val="clear" w:color="000000" w:fill="FFFFFF"/>
            <w:noWrap/>
            <w:vAlign w:val="bottom"/>
            <w:hideMark/>
          </w:tcPr>
          <w:p w14:paraId="709229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720" w:type="dxa"/>
            <w:shd w:val="clear" w:color="000000" w:fill="FFFFFF"/>
            <w:noWrap/>
            <w:vAlign w:val="bottom"/>
            <w:hideMark/>
          </w:tcPr>
          <w:p w14:paraId="323F317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630" w:type="dxa"/>
            <w:shd w:val="clear" w:color="000000" w:fill="FFFFFF"/>
            <w:noWrap/>
            <w:vAlign w:val="bottom"/>
            <w:hideMark/>
          </w:tcPr>
          <w:p w14:paraId="3D5A9C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630" w:type="dxa"/>
            <w:shd w:val="clear" w:color="000000" w:fill="FFFFFF"/>
            <w:noWrap/>
            <w:vAlign w:val="bottom"/>
            <w:hideMark/>
          </w:tcPr>
          <w:p w14:paraId="582E9E9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720" w:type="dxa"/>
            <w:shd w:val="clear" w:color="000000" w:fill="FFFFFF"/>
            <w:noWrap/>
            <w:vAlign w:val="bottom"/>
            <w:hideMark/>
          </w:tcPr>
          <w:p w14:paraId="0F85EC4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720" w:type="dxa"/>
            <w:shd w:val="clear" w:color="000000" w:fill="FFFFFF"/>
            <w:noWrap/>
            <w:vAlign w:val="bottom"/>
            <w:hideMark/>
          </w:tcPr>
          <w:p w14:paraId="1FC64433"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r>
      <w:tr w:rsidR="00525AD2" w:rsidRPr="003D4CC4" w14:paraId="0A4B0733" w14:textId="77777777" w:rsidTr="00C7413C">
        <w:trPr>
          <w:trHeight w:val="288"/>
        </w:trPr>
        <w:tc>
          <w:tcPr>
            <w:tcW w:w="1079" w:type="dxa"/>
            <w:shd w:val="clear" w:color="000000" w:fill="FFFFFF"/>
            <w:noWrap/>
            <w:vAlign w:val="bottom"/>
            <w:hideMark/>
          </w:tcPr>
          <w:p w14:paraId="07AAB9A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3BA1185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2E3028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08A121C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289A1ED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3B9E23D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817" w:type="dxa"/>
            <w:shd w:val="clear" w:color="000000" w:fill="FFFFFF"/>
            <w:noWrap/>
            <w:vAlign w:val="bottom"/>
            <w:hideMark/>
          </w:tcPr>
          <w:p w14:paraId="3CD244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69A64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630" w:type="dxa"/>
            <w:shd w:val="clear" w:color="000000" w:fill="FFFFFF"/>
            <w:noWrap/>
            <w:vAlign w:val="bottom"/>
            <w:hideMark/>
          </w:tcPr>
          <w:p w14:paraId="2B1DBA2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630" w:type="dxa"/>
            <w:shd w:val="clear" w:color="000000" w:fill="FFFFFF"/>
            <w:noWrap/>
            <w:vAlign w:val="bottom"/>
            <w:hideMark/>
          </w:tcPr>
          <w:p w14:paraId="2E7B178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43415F3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720" w:type="dxa"/>
            <w:shd w:val="clear" w:color="000000" w:fill="FFFFFF"/>
            <w:noWrap/>
            <w:vAlign w:val="bottom"/>
            <w:hideMark/>
          </w:tcPr>
          <w:p w14:paraId="3DEEB9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r>
      <w:tr w:rsidR="00525AD2" w:rsidRPr="003D4CC4" w14:paraId="6F3A437B" w14:textId="77777777" w:rsidTr="00C7413C">
        <w:trPr>
          <w:trHeight w:val="288"/>
        </w:trPr>
        <w:tc>
          <w:tcPr>
            <w:tcW w:w="1079" w:type="dxa"/>
            <w:shd w:val="clear" w:color="000000" w:fill="FFFFFF"/>
            <w:noWrap/>
            <w:vAlign w:val="bottom"/>
            <w:hideMark/>
          </w:tcPr>
          <w:p w14:paraId="7B5FE9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298024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0270B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CAA23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061705C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3C45474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817" w:type="dxa"/>
            <w:shd w:val="clear" w:color="000000" w:fill="FFFFFF"/>
            <w:noWrap/>
            <w:vAlign w:val="bottom"/>
            <w:hideMark/>
          </w:tcPr>
          <w:p w14:paraId="48CB900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720" w:type="dxa"/>
            <w:shd w:val="clear" w:color="000000" w:fill="FFFFFF"/>
            <w:noWrap/>
            <w:vAlign w:val="bottom"/>
            <w:hideMark/>
          </w:tcPr>
          <w:p w14:paraId="44607F2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630" w:type="dxa"/>
            <w:shd w:val="clear" w:color="000000" w:fill="FFFFFF"/>
            <w:noWrap/>
            <w:vAlign w:val="bottom"/>
            <w:hideMark/>
          </w:tcPr>
          <w:p w14:paraId="44FBFB7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630" w:type="dxa"/>
            <w:shd w:val="clear" w:color="000000" w:fill="FFFFFF"/>
            <w:noWrap/>
            <w:vAlign w:val="bottom"/>
            <w:hideMark/>
          </w:tcPr>
          <w:p w14:paraId="11EB432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097BDB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720" w:type="dxa"/>
            <w:shd w:val="clear" w:color="000000" w:fill="FFFFFF"/>
            <w:noWrap/>
            <w:vAlign w:val="bottom"/>
            <w:hideMark/>
          </w:tcPr>
          <w:p w14:paraId="6FAA3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r>
      <w:tr w:rsidR="00525AD2" w:rsidRPr="003D4CC4" w14:paraId="74B7001A" w14:textId="77777777" w:rsidTr="00C7413C">
        <w:trPr>
          <w:trHeight w:val="288"/>
        </w:trPr>
        <w:tc>
          <w:tcPr>
            <w:tcW w:w="1079" w:type="dxa"/>
            <w:shd w:val="clear" w:color="000000" w:fill="FFFFFF"/>
            <w:noWrap/>
            <w:vAlign w:val="bottom"/>
            <w:hideMark/>
          </w:tcPr>
          <w:p w14:paraId="293BBE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960" w:type="dxa"/>
            <w:shd w:val="clear" w:color="000000" w:fill="FFFFFF"/>
            <w:noWrap/>
            <w:vAlign w:val="bottom"/>
            <w:hideMark/>
          </w:tcPr>
          <w:p w14:paraId="73FE346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960" w:type="dxa"/>
            <w:shd w:val="clear" w:color="000000" w:fill="FFFFFF"/>
            <w:noWrap/>
            <w:vAlign w:val="bottom"/>
            <w:hideMark/>
          </w:tcPr>
          <w:p w14:paraId="7A2D32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960" w:type="dxa"/>
            <w:shd w:val="clear" w:color="000000" w:fill="FFFFFF"/>
            <w:noWrap/>
            <w:vAlign w:val="bottom"/>
            <w:hideMark/>
          </w:tcPr>
          <w:p w14:paraId="32E8E63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BD5B2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4033EA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817" w:type="dxa"/>
            <w:shd w:val="clear" w:color="000000" w:fill="FFFFFF"/>
            <w:noWrap/>
            <w:vAlign w:val="bottom"/>
            <w:hideMark/>
          </w:tcPr>
          <w:p w14:paraId="22C8E8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720" w:type="dxa"/>
            <w:shd w:val="clear" w:color="000000" w:fill="FFFFFF"/>
            <w:noWrap/>
            <w:vAlign w:val="bottom"/>
            <w:hideMark/>
          </w:tcPr>
          <w:p w14:paraId="108AA03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630" w:type="dxa"/>
            <w:shd w:val="clear" w:color="000000" w:fill="FFFFFF"/>
            <w:noWrap/>
            <w:vAlign w:val="bottom"/>
            <w:hideMark/>
          </w:tcPr>
          <w:p w14:paraId="3131B5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630" w:type="dxa"/>
            <w:shd w:val="clear" w:color="000000" w:fill="FFFFFF"/>
            <w:noWrap/>
            <w:vAlign w:val="bottom"/>
            <w:hideMark/>
          </w:tcPr>
          <w:p w14:paraId="5AFD6CB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720" w:type="dxa"/>
            <w:shd w:val="clear" w:color="000000" w:fill="FFFFFF"/>
            <w:noWrap/>
            <w:vAlign w:val="bottom"/>
            <w:hideMark/>
          </w:tcPr>
          <w:p w14:paraId="474103F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720" w:type="dxa"/>
            <w:shd w:val="clear" w:color="000000" w:fill="FFFFFF"/>
            <w:noWrap/>
            <w:vAlign w:val="bottom"/>
            <w:hideMark/>
          </w:tcPr>
          <w:p w14:paraId="244135B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233EB8F2" w14:textId="77777777" w:rsidTr="00145D0A">
        <w:trPr>
          <w:trHeight w:val="494"/>
        </w:trPr>
        <w:tc>
          <w:tcPr>
            <w:tcW w:w="1079" w:type="dxa"/>
            <w:shd w:val="clear" w:color="000000" w:fill="FFFFFF"/>
            <w:noWrap/>
            <w:vAlign w:val="bottom"/>
            <w:hideMark/>
          </w:tcPr>
          <w:p w14:paraId="2B8BD5FD" w14:textId="364607C0"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PDO_RA3</w:t>
            </w:r>
          </w:p>
        </w:tc>
        <w:tc>
          <w:tcPr>
            <w:tcW w:w="960" w:type="dxa"/>
            <w:shd w:val="clear" w:color="000000" w:fill="FFFFFF"/>
            <w:noWrap/>
            <w:vAlign w:val="bottom"/>
            <w:hideMark/>
          </w:tcPr>
          <w:p w14:paraId="2E9D1E2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5C9AB6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3663C1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960" w:type="dxa"/>
            <w:shd w:val="clear" w:color="000000" w:fill="FFFFFF"/>
            <w:noWrap/>
            <w:vAlign w:val="bottom"/>
            <w:hideMark/>
          </w:tcPr>
          <w:p w14:paraId="2BF96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960" w:type="dxa"/>
            <w:shd w:val="clear" w:color="000000" w:fill="FFFFFF"/>
            <w:noWrap/>
            <w:vAlign w:val="bottom"/>
            <w:hideMark/>
          </w:tcPr>
          <w:p w14:paraId="191E86F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432CFAF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2FA5916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630" w:type="dxa"/>
            <w:shd w:val="clear" w:color="000000" w:fill="FFFFFF"/>
            <w:noWrap/>
            <w:vAlign w:val="bottom"/>
            <w:hideMark/>
          </w:tcPr>
          <w:p w14:paraId="7DC7FFE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630" w:type="dxa"/>
            <w:shd w:val="clear" w:color="000000" w:fill="FFFFFF"/>
            <w:noWrap/>
            <w:vAlign w:val="bottom"/>
            <w:hideMark/>
          </w:tcPr>
          <w:p w14:paraId="7CB1E2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4F5CFC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3D55E4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r>
      <w:tr w:rsidR="00525AD2" w:rsidRPr="003D4CC4" w14:paraId="1333CBE8" w14:textId="77777777" w:rsidTr="00145D0A">
        <w:trPr>
          <w:trHeight w:val="530"/>
        </w:trPr>
        <w:tc>
          <w:tcPr>
            <w:tcW w:w="1079" w:type="dxa"/>
            <w:shd w:val="clear" w:color="000000" w:fill="FFFFFF"/>
            <w:noWrap/>
            <w:vAlign w:val="bottom"/>
            <w:hideMark/>
          </w:tcPr>
          <w:p w14:paraId="3849D9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960" w:type="dxa"/>
            <w:shd w:val="clear" w:color="000000" w:fill="FFFFFF"/>
            <w:noWrap/>
            <w:vAlign w:val="bottom"/>
            <w:hideMark/>
          </w:tcPr>
          <w:p w14:paraId="041BB03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960" w:type="dxa"/>
            <w:shd w:val="clear" w:color="000000" w:fill="FFFFFF"/>
            <w:noWrap/>
            <w:vAlign w:val="bottom"/>
            <w:hideMark/>
          </w:tcPr>
          <w:p w14:paraId="3542FC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960" w:type="dxa"/>
            <w:shd w:val="clear" w:color="000000" w:fill="FFFFFF"/>
            <w:noWrap/>
            <w:vAlign w:val="bottom"/>
            <w:hideMark/>
          </w:tcPr>
          <w:p w14:paraId="65D122E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233539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960" w:type="dxa"/>
            <w:shd w:val="clear" w:color="000000" w:fill="FFFFFF"/>
            <w:noWrap/>
            <w:vAlign w:val="bottom"/>
            <w:hideMark/>
          </w:tcPr>
          <w:p w14:paraId="4BE45E6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817" w:type="dxa"/>
            <w:shd w:val="clear" w:color="000000" w:fill="FFFFFF"/>
            <w:noWrap/>
            <w:vAlign w:val="bottom"/>
            <w:hideMark/>
          </w:tcPr>
          <w:p w14:paraId="13071D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720" w:type="dxa"/>
            <w:shd w:val="clear" w:color="000000" w:fill="FFFFFF"/>
            <w:noWrap/>
            <w:vAlign w:val="bottom"/>
            <w:hideMark/>
          </w:tcPr>
          <w:p w14:paraId="12F3DC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3063440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B35CE4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720" w:type="dxa"/>
            <w:shd w:val="clear" w:color="000000" w:fill="FFFFFF"/>
            <w:noWrap/>
            <w:vAlign w:val="bottom"/>
            <w:hideMark/>
          </w:tcPr>
          <w:p w14:paraId="0A3879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720" w:type="dxa"/>
            <w:shd w:val="clear" w:color="000000" w:fill="FFFFFF"/>
            <w:noWrap/>
            <w:vAlign w:val="bottom"/>
            <w:hideMark/>
          </w:tcPr>
          <w:p w14:paraId="339FC4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r>
      <w:tr w:rsidR="00525AD2" w:rsidRPr="003D4CC4" w14:paraId="40639836" w14:textId="77777777" w:rsidTr="00145D0A">
        <w:trPr>
          <w:trHeight w:val="449"/>
        </w:trPr>
        <w:tc>
          <w:tcPr>
            <w:tcW w:w="1079" w:type="dxa"/>
            <w:shd w:val="clear" w:color="000000" w:fill="FFFFFF"/>
            <w:noWrap/>
            <w:vAlign w:val="bottom"/>
            <w:hideMark/>
          </w:tcPr>
          <w:p w14:paraId="452233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960" w:type="dxa"/>
            <w:shd w:val="clear" w:color="000000" w:fill="FFFFFF"/>
            <w:noWrap/>
            <w:vAlign w:val="bottom"/>
            <w:hideMark/>
          </w:tcPr>
          <w:p w14:paraId="4C17481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3435BE3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960" w:type="dxa"/>
            <w:shd w:val="clear" w:color="000000" w:fill="FFFFFF"/>
            <w:noWrap/>
            <w:vAlign w:val="bottom"/>
            <w:hideMark/>
          </w:tcPr>
          <w:p w14:paraId="0CCF741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960" w:type="dxa"/>
            <w:shd w:val="clear" w:color="000000" w:fill="FFFFFF"/>
            <w:noWrap/>
            <w:vAlign w:val="bottom"/>
            <w:hideMark/>
          </w:tcPr>
          <w:p w14:paraId="0DA45E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960" w:type="dxa"/>
            <w:shd w:val="clear" w:color="000000" w:fill="FFFFFF"/>
            <w:noWrap/>
            <w:vAlign w:val="bottom"/>
            <w:hideMark/>
          </w:tcPr>
          <w:p w14:paraId="75BB18E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25B77A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720" w:type="dxa"/>
            <w:shd w:val="clear" w:color="000000" w:fill="FFFFFF"/>
            <w:noWrap/>
            <w:vAlign w:val="bottom"/>
            <w:hideMark/>
          </w:tcPr>
          <w:p w14:paraId="0AD376F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D86799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5AF3ED6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720" w:type="dxa"/>
            <w:shd w:val="clear" w:color="000000" w:fill="FFFFFF"/>
            <w:noWrap/>
            <w:vAlign w:val="bottom"/>
            <w:hideMark/>
          </w:tcPr>
          <w:p w14:paraId="5AE8386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720" w:type="dxa"/>
            <w:shd w:val="clear" w:color="000000" w:fill="FFFFFF"/>
            <w:noWrap/>
            <w:vAlign w:val="bottom"/>
            <w:hideMark/>
          </w:tcPr>
          <w:p w14:paraId="19C89E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r>
      <w:tr w:rsidR="00525AD2" w:rsidRPr="003D4CC4" w14:paraId="4D2DA077" w14:textId="77777777" w:rsidTr="00145D0A">
        <w:trPr>
          <w:trHeight w:val="440"/>
        </w:trPr>
        <w:tc>
          <w:tcPr>
            <w:tcW w:w="1079" w:type="dxa"/>
            <w:shd w:val="clear" w:color="000000" w:fill="FFFFFF"/>
            <w:noWrap/>
            <w:vAlign w:val="bottom"/>
            <w:hideMark/>
          </w:tcPr>
          <w:p w14:paraId="47D31A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960" w:type="dxa"/>
            <w:shd w:val="clear" w:color="000000" w:fill="FFFFFF"/>
            <w:noWrap/>
            <w:vAlign w:val="bottom"/>
            <w:hideMark/>
          </w:tcPr>
          <w:p w14:paraId="08A879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960" w:type="dxa"/>
            <w:shd w:val="clear" w:color="000000" w:fill="FFFFFF"/>
            <w:noWrap/>
            <w:vAlign w:val="bottom"/>
            <w:hideMark/>
          </w:tcPr>
          <w:p w14:paraId="423D56B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960" w:type="dxa"/>
            <w:shd w:val="clear" w:color="000000" w:fill="FFFFFF"/>
            <w:noWrap/>
            <w:vAlign w:val="bottom"/>
            <w:hideMark/>
          </w:tcPr>
          <w:p w14:paraId="46347A2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663E21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960" w:type="dxa"/>
            <w:shd w:val="clear" w:color="000000" w:fill="FFFFFF"/>
            <w:noWrap/>
            <w:vAlign w:val="bottom"/>
            <w:hideMark/>
          </w:tcPr>
          <w:p w14:paraId="7886BA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817" w:type="dxa"/>
            <w:shd w:val="clear" w:color="000000" w:fill="FFFFFF"/>
            <w:noWrap/>
            <w:vAlign w:val="bottom"/>
            <w:hideMark/>
          </w:tcPr>
          <w:p w14:paraId="639F45A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703EE9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630" w:type="dxa"/>
            <w:shd w:val="clear" w:color="000000" w:fill="FFFFFF"/>
            <w:noWrap/>
            <w:vAlign w:val="bottom"/>
            <w:hideMark/>
          </w:tcPr>
          <w:p w14:paraId="388F21A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630" w:type="dxa"/>
            <w:shd w:val="clear" w:color="000000" w:fill="FFFFFF"/>
            <w:noWrap/>
            <w:vAlign w:val="bottom"/>
            <w:hideMark/>
          </w:tcPr>
          <w:p w14:paraId="660A7F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3BC6385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3E6BEB4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r>
      <w:tr w:rsidR="00525AD2" w:rsidRPr="003D4CC4" w14:paraId="43614BEA" w14:textId="77777777" w:rsidTr="00D623A3">
        <w:trPr>
          <w:trHeight w:val="431"/>
        </w:trPr>
        <w:tc>
          <w:tcPr>
            <w:tcW w:w="1079" w:type="dxa"/>
            <w:shd w:val="clear" w:color="000000" w:fill="FFFFFF"/>
            <w:noWrap/>
            <w:vAlign w:val="bottom"/>
            <w:hideMark/>
          </w:tcPr>
          <w:p w14:paraId="6A71CC5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960" w:type="dxa"/>
            <w:shd w:val="clear" w:color="000000" w:fill="FFFFFF"/>
            <w:noWrap/>
            <w:vAlign w:val="bottom"/>
            <w:hideMark/>
          </w:tcPr>
          <w:p w14:paraId="2ABA3BD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960" w:type="dxa"/>
            <w:shd w:val="clear" w:color="000000" w:fill="FFFFFF"/>
            <w:noWrap/>
            <w:vAlign w:val="bottom"/>
            <w:hideMark/>
          </w:tcPr>
          <w:p w14:paraId="459787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61470F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960" w:type="dxa"/>
            <w:shd w:val="clear" w:color="000000" w:fill="FFFFFF"/>
            <w:noWrap/>
            <w:vAlign w:val="bottom"/>
            <w:hideMark/>
          </w:tcPr>
          <w:p w14:paraId="7E30511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960" w:type="dxa"/>
            <w:shd w:val="clear" w:color="000000" w:fill="FFFFFF"/>
            <w:noWrap/>
            <w:vAlign w:val="bottom"/>
            <w:hideMark/>
          </w:tcPr>
          <w:p w14:paraId="1EA478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817" w:type="dxa"/>
            <w:shd w:val="clear" w:color="000000" w:fill="FFFFFF"/>
            <w:noWrap/>
            <w:vAlign w:val="bottom"/>
            <w:hideMark/>
          </w:tcPr>
          <w:p w14:paraId="269DDB9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10FE26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630" w:type="dxa"/>
            <w:shd w:val="clear" w:color="000000" w:fill="FFFFFF"/>
            <w:noWrap/>
            <w:vAlign w:val="bottom"/>
            <w:hideMark/>
          </w:tcPr>
          <w:p w14:paraId="0113B1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630" w:type="dxa"/>
            <w:shd w:val="clear" w:color="000000" w:fill="FFFFFF"/>
            <w:noWrap/>
            <w:vAlign w:val="bottom"/>
            <w:hideMark/>
          </w:tcPr>
          <w:p w14:paraId="6B98FF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679879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5F8318F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r>
      <w:tr w:rsidR="00525AD2" w:rsidRPr="003D4CC4" w14:paraId="2DE98507" w14:textId="77777777" w:rsidTr="00D623A3">
        <w:trPr>
          <w:trHeight w:val="512"/>
        </w:trPr>
        <w:tc>
          <w:tcPr>
            <w:tcW w:w="1079" w:type="dxa"/>
            <w:shd w:val="clear" w:color="000000" w:fill="FFFFFF"/>
            <w:noWrap/>
            <w:vAlign w:val="bottom"/>
            <w:hideMark/>
          </w:tcPr>
          <w:p w14:paraId="06AA32D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c>
          <w:tcPr>
            <w:tcW w:w="960" w:type="dxa"/>
            <w:shd w:val="clear" w:color="000000" w:fill="FFFFFF"/>
            <w:noWrap/>
            <w:vAlign w:val="bottom"/>
            <w:hideMark/>
          </w:tcPr>
          <w:p w14:paraId="4A6D2B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960" w:type="dxa"/>
            <w:shd w:val="clear" w:color="000000" w:fill="FFFFFF"/>
            <w:noWrap/>
            <w:vAlign w:val="bottom"/>
            <w:hideMark/>
          </w:tcPr>
          <w:p w14:paraId="593D40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c>
          <w:tcPr>
            <w:tcW w:w="960" w:type="dxa"/>
            <w:shd w:val="clear" w:color="000000" w:fill="FFFFFF"/>
            <w:noWrap/>
            <w:vAlign w:val="bottom"/>
            <w:hideMark/>
          </w:tcPr>
          <w:p w14:paraId="1DD22D2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31BBC2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7A0D6B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817" w:type="dxa"/>
            <w:shd w:val="clear" w:color="000000" w:fill="FFFFFF"/>
            <w:noWrap/>
            <w:vAlign w:val="bottom"/>
            <w:hideMark/>
          </w:tcPr>
          <w:p w14:paraId="6FE880F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720" w:type="dxa"/>
            <w:shd w:val="clear" w:color="000000" w:fill="FFFFFF"/>
            <w:noWrap/>
            <w:vAlign w:val="bottom"/>
            <w:hideMark/>
          </w:tcPr>
          <w:p w14:paraId="45A8A20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630" w:type="dxa"/>
            <w:shd w:val="clear" w:color="000000" w:fill="FFFFFF"/>
            <w:noWrap/>
            <w:vAlign w:val="bottom"/>
            <w:hideMark/>
          </w:tcPr>
          <w:p w14:paraId="715DC59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c>
          <w:tcPr>
            <w:tcW w:w="630" w:type="dxa"/>
            <w:shd w:val="clear" w:color="000000" w:fill="FFFFFF"/>
            <w:noWrap/>
            <w:vAlign w:val="bottom"/>
            <w:hideMark/>
          </w:tcPr>
          <w:p w14:paraId="3571BE7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67A3E2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153BB05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r>
    </w:tbl>
    <w:p w14:paraId="2318721F" w14:textId="77777777" w:rsidR="00177ACD" w:rsidRDefault="00177ACD" w:rsidP="00C7413C">
      <w:pPr>
        <w:spacing w:line="480" w:lineRule="auto"/>
        <w:rPr>
          <w:ins w:id="166" w:author="Jon.Richar" w:date="2022-12-15T11:30:00Z"/>
          <w:rFonts w:ascii="Times New Roman" w:hAnsi="Times New Roman" w:cs="Times New Roman"/>
          <w:sz w:val="24"/>
          <w:szCs w:val="24"/>
        </w:rPr>
      </w:pPr>
      <w:bookmarkStart w:id="167" w:name="_GoBack"/>
    </w:p>
    <w:p w14:paraId="29AC0C41" w14:textId="56EB7C9D" w:rsidR="00525AD2" w:rsidRDefault="00525AD2" w:rsidP="00C7413C">
      <w:pPr>
        <w:spacing w:line="480" w:lineRule="auto"/>
        <w:rPr>
          <w:ins w:id="168" w:author="Jon.Richar" w:date="2022-12-13T11:59:00Z"/>
          <w:rFonts w:ascii="Times New Roman" w:hAnsi="Times New Roman" w:cs="Times New Roman"/>
          <w:sz w:val="24"/>
          <w:szCs w:val="24"/>
        </w:rPr>
      </w:pPr>
      <w:ins w:id="169" w:author="Jon.Richar" w:date="2022-12-13T11:59:00Z">
        <w:r>
          <w:rPr>
            <w:rFonts w:ascii="Times New Roman" w:hAnsi="Times New Roman" w:cs="Times New Roman"/>
            <w:sz w:val="24"/>
            <w:szCs w:val="24"/>
          </w:rPr>
          <w:t>Table 4. Correlations among investigated biophysical variables for era 2.</w:t>
        </w:r>
      </w:ins>
    </w:p>
    <w:p w14:paraId="485EED75" w14:textId="77777777" w:rsidR="00525AD2" w:rsidRDefault="00525AD2" w:rsidP="00525AD2">
      <w:pPr>
        <w:spacing w:line="480" w:lineRule="auto"/>
        <w:rPr>
          <w:ins w:id="170" w:author="Jon.Richar" w:date="2022-12-13T11:59:00Z"/>
          <w:rFonts w:ascii="Times New Roman" w:hAnsi="Times New Roman" w:cs="Times New Roman"/>
          <w:sz w:val="24"/>
          <w:szCs w:val="24"/>
        </w:rPr>
      </w:pPr>
    </w:p>
    <w:bookmarkEnd w:id="167"/>
    <w:p w14:paraId="7CC8852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14:paraId="5AFB526B" w14:textId="77777777" w:rsidTr="00A37F3A">
        <w:trPr>
          <w:trHeight w:val="310"/>
        </w:trPr>
        <w:tc>
          <w:tcPr>
            <w:tcW w:w="960" w:type="dxa"/>
            <w:shd w:val="clear" w:color="auto" w:fill="auto"/>
            <w:noWrap/>
            <w:vAlign w:val="bottom"/>
            <w:hideMark/>
          </w:tcPr>
          <w:p w14:paraId="33A93FB3" w14:textId="77777777" w:rsidR="00525AD2" w:rsidRPr="005C6E5D" w:rsidRDefault="00525AD2" w:rsidP="00A37F3A">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7EFD8CB7" w14:textId="77777777" w:rsidR="00525AD2" w:rsidRPr="005C6E5D" w:rsidRDefault="00525AD2" w:rsidP="00A37F3A">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600C4EC0"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533608C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25AD2" w:rsidRPr="005C6E5D" w14:paraId="23D5DB89" w14:textId="77777777" w:rsidTr="00A37F3A">
        <w:trPr>
          <w:trHeight w:val="310"/>
        </w:trPr>
        <w:tc>
          <w:tcPr>
            <w:tcW w:w="960" w:type="dxa"/>
            <w:shd w:val="clear" w:color="auto" w:fill="auto"/>
            <w:noWrap/>
            <w:vAlign w:val="bottom"/>
            <w:hideMark/>
          </w:tcPr>
          <w:p w14:paraId="7695BF70"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69DE3375"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0C68EE71"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30901DD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25AD2" w:rsidRPr="005C6E5D" w14:paraId="72B76865" w14:textId="77777777" w:rsidTr="00A37F3A">
        <w:trPr>
          <w:trHeight w:val="310"/>
        </w:trPr>
        <w:tc>
          <w:tcPr>
            <w:tcW w:w="960" w:type="dxa"/>
            <w:shd w:val="clear" w:color="auto" w:fill="auto"/>
            <w:noWrap/>
            <w:vAlign w:val="bottom"/>
            <w:hideMark/>
          </w:tcPr>
          <w:p w14:paraId="5E53D81B"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51966CA2"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12D2611D"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2BE45C5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25AD2" w:rsidRPr="005C6E5D" w14:paraId="52EECDC7" w14:textId="77777777" w:rsidTr="00A37F3A">
        <w:trPr>
          <w:trHeight w:val="310"/>
        </w:trPr>
        <w:tc>
          <w:tcPr>
            <w:tcW w:w="960" w:type="dxa"/>
            <w:shd w:val="clear" w:color="auto" w:fill="auto"/>
            <w:noWrap/>
            <w:vAlign w:val="bottom"/>
            <w:hideMark/>
          </w:tcPr>
          <w:p w14:paraId="012CCF06" w14:textId="77777777" w:rsidR="00525AD2" w:rsidRPr="005C6E5D" w:rsidRDefault="00525AD2" w:rsidP="00A37F3A">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2F0ED50C"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100C38"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6DB1A409" w14:textId="77777777" w:rsidR="00525AD2" w:rsidRPr="005C6E5D" w:rsidRDefault="00525AD2" w:rsidP="00A37F3A">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r w:rsidR="00816CFA" w:rsidRPr="005C6E5D" w14:paraId="4295111E" w14:textId="77777777" w:rsidTr="00A37F3A">
        <w:trPr>
          <w:trHeight w:val="310"/>
          <w:ins w:id="171" w:author="Jon.Richar" w:date="2022-12-14T16:32:00Z"/>
        </w:trPr>
        <w:tc>
          <w:tcPr>
            <w:tcW w:w="960" w:type="dxa"/>
            <w:shd w:val="clear" w:color="auto" w:fill="auto"/>
            <w:noWrap/>
            <w:vAlign w:val="bottom"/>
          </w:tcPr>
          <w:p w14:paraId="1C383FEC" w14:textId="12A7C4A9" w:rsidR="00816CFA" w:rsidRPr="005C6E5D" w:rsidRDefault="00816CFA" w:rsidP="00A37F3A">
            <w:pPr>
              <w:spacing w:after="0" w:line="240" w:lineRule="auto"/>
              <w:jc w:val="center"/>
              <w:rPr>
                <w:ins w:id="172" w:author="Jon.Richar" w:date="2022-12-14T16:32:00Z"/>
                <w:rFonts w:ascii="Calibri" w:eastAsia="Times New Roman" w:hAnsi="Calibri" w:cs="Calibri"/>
                <w:color w:val="000000"/>
              </w:rPr>
            </w:pPr>
            <w:ins w:id="173" w:author="Jon.Richar" w:date="2022-12-14T16:32:00Z">
              <w:r>
                <w:rPr>
                  <w:rFonts w:ascii="Calibri" w:eastAsia="Times New Roman" w:hAnsi="Calibri" w:cs="Calibri"/>
                  <w:color w:val="000000"/>
                </w:rPr>
                <w:t>AICc</w:t>
              </w:r>
            </w:ins>
          </w:p>
        </w:tc>
        <w:tc>
          <w:tcPr>
            <w:tcW w:w="1940" w:type="dxa"/>
            <w:shd w:val="clear" w:color="auto" w:fill="auto"/>
            <w:noWrap/>
            <w:vAlign w:val="center"/>
          </w:tcPr>
          <w:p w14:paraId="34F9061E" w14:textId="4F873141" w:rsidR="00816CFA" w:rsidRPr="005C6E5D" w:rsidRDefault="00816CFA" w:rsidP="00A37F3A">
            <w:pPr>
              <w:spacing w:after="0" w:line="240" w:lineRule="auto"/>
              <w:jc w:val="center"/>
              <w:rPr>
                <w:ins w:id="174" w:author="Jon.Richar" w:date="2022-12-14T16:32:00Z"/>
                <w:rFonts w:ascii="Times New Roman" w:eastAsia="Times New Roman" w:hAnsi="Times New Roman" w:cs="Times New Roman"/>
                <w:color w:val="000000"/>
                <w:sz w:val="24"/>
                <w:szCs w:val="24"/>
              </w:rPr>
            </w:pPr>
            <w:ins w:id="175" w:author="Jon.Richar" w:date="2022-12-14T16:35:00Z">
              <w:r w:rsidRPr="00816CFA">
                <w:rPr>
                  <w:rFonts w:ascii="Times New Roman" w:eastAsia="Times New Roman" w:hAnsi="Times New Roman" w:cs="Times New Roman"/>
                  <w:color w:val="000000"/>
                  <w:sz w:val="24"/>
                  <w:szCs w:val="24"/>
                </w:rPr>
                <w:t>129.1765</w:t>
              </w:r>
            </w:ins>
          </w:p>
        </w:tc>
        <w:tc>
          <w:tcPr>
            <w:tcW w:w="2360" w:type="dxa"/>
            <w:shd w:val="clear" w:color="auto" w:fill="auto"/>
            <w:noWrap/>
            <w:vAlign w:val="center"/>
          </w:tcPr>
          <w:p w14:paraId="506C8E61" w14:textId="2ECAAC79" w:rsidR="00816CFA" w:rsidRPr="005C6E5D" w:rsidRDefault="00816CFA" w:rsidP="00A37F3A">
            <w:pPr>
              <w:spacing w:after="0" w:line="240" w:lineRule="auto"/>
              <w:jc w:val="center"/>
              <w:rPr>
                <w:ins w:id="176" w:author="Jon.Richar" w:date="2022-12-14T16:32:00Z"/>
                <w:rFonts w:ascii="Times New Roman" w:eastAsia="Times New Roman" w:hAnsi="Times New Roman" w:cs="Times New Roman"/>
                <w:color w:val="000000"/>
                <w:sz w:val="24"/>
                <w:szCs w:val="24"/>
              </w:rPr>
            </w:pPr>
            <w:ins w:id="177" w:author="Jon.Richar" w:date="2022-12-14T16:36:00Z">
              <w:r w:rsidRPr="00816CFA">
                <w:rPr>
                  <w:rFonts w:ascii="Times New Roman" w:eastAsia="Times New Roman" w:hAnsi="Times New Roman" w:cs="Times New Roman"/>
                  <w:color w:val="000000"/>
                  <w:sz w:val="24"/>
                  <w:szCs w:val="24"/>
                </w:rPr>
                <w:t>131.4126</w:t>
              </w:r>
            </w:ins>
          </w:p>
        </w:tc>
        <w:tc>
          <w:tcPr>
            <w:tcW w:w="1940" w:type="dxa"/>
            <w:shd w:val="clear" w:color="auto" w:fill="auto"/>
            <w:noWrap/>
            <w:vAlign w:val="center"/>
          </w:tcPr>
          <w:p w14:paraId="6F9F0523" w14:textId="4A2A401A" w:rsidR="00816CFA" w:rsidRPr="005C6E5D" w:rsidRDefault="006B709E" w:rsidP="00A37F3A">
            <w:pPr>
              <w:spacing w:after="0" w:line="240" w:lineRule="auto"/>
              <w:jc w:val="center"/>
              <w:rPr>
                <w:ins w:id="178" w:author="Jon.Richar" w:date="2022-12-14T16:32:00Z"/>
                <w:rFonts w:ascii="Times New Roman" w:eastAsia="Times New Roman" w:hAnsi="Times New Roman" w:cs="Times New Roman"/>
                <w:color w:val="000000"/>
                <w:sz w:val="24"/>
                <w:szCs w:val="24"/>
              </w:rPr>
            </w:pPr>
            <w:ins w:id="179" w:author="Jon.Richar" w:date="2022-12-14T16:39:00Z">
              <w:r w:rsidRPr="006B709E">
                <w:rPr>
                  <w:rFonts w:ascii="Times New Roman" w:eastAsia="Times New Roman" w:hAnsi="Times New Roman" w:cs="Times New Roman"/>
                  <w:color w:val="000000"/>
                  <w:sz w:val="24"/>
                  <w:szCs w:val="24"/>
                </w:rPr>
                <w:t>132.5493</w:t>
              </w:r>
            </w:ins>
          </w:p>
        </w:tc>
      </w:tr>
    </w:tbl>
    <w:p w14:paraId="2E592356" w14:textId="77777777" w:rsidR="00525AD2" w:rsidRDefault="00525AD2" w:rsidP="00525AD2">
      <w:pPr>
        <w:spacing w:line="480" w:lineRule="auto"/>
        <w:rPr>
          <w:rFonts w:ascii="Times New Roman" w:hAnsi="Times New Roman" w:cs="Times New Roman"/>
          <w:sz w:val="24"/>
          <w:szCs w:val="24"/>
        </w:rPr>
      </w:pPr>
    </w:p>
    <w:p w14:paraId="2CAD5E21" w14:textId="74DE0C1A"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del w:id="180" w:author="Jon.Richar" w:date="2022-12-13T12:00:00Z">
        <w:r w:rsidDel="004A3F46">
          <w:rPr>
            <w:rFonts w:ascii="Times New Roman" w:hAnsi="Times New Roman" w:cs="Times New Roman"/>
            <w:sz w:val="24"/>
            <w:szCs w:val="24"/>
          </w:rPr>
          <w:delText>3</w:delText>
        </w:r>
      </w:del>
      <w:ins w:id="181" w:author="Jon.Richar" w:date="2022-12-14T15:40:00Z">
        <w:r w:rsidR="00C236F1">
          <w:rPr>
            <w:rFonts w:ascii="Times New Roman" w:hAnsi="Times New Roman" w:cs="Times New Roman"/>
            <w:sz w:val="24"/>
            <w:szCs w:val="24"/>
          </w:rPr>
          <w:t>5</w:t>
        </w:r>
      </w:ins>
      <w:r w:rsidRPr="005C6E5D">
        <w:rPr>
          <w:rFonts w:ascii="Times New Roman" w:hAnsi="Times New Roman" w:cs="Times New Roman"/>
          <w:sz w:val="24"/>
          <w:szCs w:val="24"/>
        </w:rPr>
        <w:t xml:space="preserve">. </w:t>
      </w:r>
      <w:r>
        <w:rPr>
          <w:rFonts w:ascii="Times New Roman" w:hAnsi="Times New Roman" w:cs="Times New Roman"/>
          <w:sz w:val="24"/>
          <w:szCs w:val="24"/>
        </w:rPr>
        <w:t>Generalized least squares (GLS)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GLS procedures.</w:t>
      </w:r>
    </w:p>
    <w:p w14:paraId="1200E132" w14:textId="77777777" w:rsidR="00525AD2" w:rsidRDefault="00525AD2" w:rsidP="00525AD2">
      <w:pPr>
        <w:spacing w:line="480" w:lineRule="auto"/>
        <w:rPr>
          <w:rFonts w:ascii="Times New Roman" w:hAnsi="Times New Roman" w:cs="Times New Roman"/>
          <w:sz w:val="24"/>
          <w:szCs w:val="24"/>
        </w:rPr>
      </w:pPr>
    </w:p>
    <w:p w14:paraId="46CC0066" w14:textId="77777777"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p>
    <w:p w14:paraId="1B381C9A" w14:textId="77777777"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p w14:paraId="52AE07BA" w14:textId="77777777" w:rsidR="00525AD2" w:rsidRDefault="00525AD2" w:rsidP="00525AD2">
      <w:pPr>
        <w:spacing w:line="480" w:lineRule="auto"/>
        <w:rPr>
          <w:rFonts w:ascii="Times New Roman" w:hAnsi="Times New Roman" w:cs="Times New Roman"/>
          <w:sz w:val="24"/>
          <w:szCs w:val="24"/>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95"/>
        <w:gridCol w:w="5490"/>
      </w:tblGrid>
      <w:tr w:rsidR="00A81508" w:rsidRPr="00A81508" w14:paraId="4B6B2110" w14:textId="77777777" w:rsidTr="003D2E51">
        <w:trPr>
          <w:trHeight w:val="288"/>
          <w:ins w:id="182" w:author="Jon.Richar" w:date="2022-12-14T17:42:00Z"/>
        </w:trPr>
        <w:tc>
          <w:tcPr>
            <w:tcW w:w="960" w:type="dxa"/>
            <w:shd w:val="clear" w:color="auto" w:fill="auto"/>
            <w:noWrap/>
            <w:vAlign w:val="bottom"/>
            <w:hideMark/>
          </w:tcPr>
          <w:p w14:paraId="19CF249D" w14:textId="77777777" w:rsidR="00A81508" w:rsidRPr="00A81508" w:rsidRDefault="00A81508" w:rsidP="00A81508">
            <w:pPr>
              <w:spacing w:after="0" w:line="240" w:lineRule="auto"/>
              <w:jc w:val="center"/>
              <w:rPr>
                <w:ins w:id="183" w:author="Jon.Richar" w:date="2022-12-14T17:42:00Z"/>
                <w:rFonts w:ascii="Calibri" w:eastAsia="Times New Roman" w:hAnsi="Calibri" w:cs="Calibri"/>
                <w:color w:val="000000"/>
                <w:u w:val="single"/>
              </w:rPr>
            </w:pPr>
            <w:ins w:id="184" w:author="Jon.Richar" w:date="2022-12-14T17:42:00Z">
              <w:r w:rsidRPr="00A81508">
                <w:rPr>
                  <w:rFonts w:ascii="Calibri" w:eastAsia="Times New Roman" w:hAnsi="Calibri" w:cs="Calibri"/>
                  <w:color w:val="000000"/>
                  <w:u w:val="single"/>
                </w:rPr>
                <w:t>Model</w:t>
              </w:r>
            </w:ins>
          </w:p>
        </w:tc>
        <w:tc>
          <w:tcPr>
            <w:tcW w:w="960" w:type="dxa"/>
            <w:shd w:val="clear" w:color="auto" w:fill="auto"/>
            <w:noWrap/>
            <w:vAlign w:val="bottom"/>
            <w:hideMark/>
          </w:tcPr>
          <w:p w14:paraId="3ABC5C26" w14:textId="77777777" w:rsidR="00A81508" w:rsidRPr="00A81508" w:rsidRDefault="00A81508" w:rsidP="00A81508">
            <w:pPr>
              <w:spacing w:after="0" w:line="240" w:lineRule="auto"/>
              <w:jc w:val="center"/>
              <w:rPr>
                <w:ins w:id="185" w:author="Jon.Richar" w:date="2022-12-14T17:42:00Z"/>
                <w:rFonts w:ascii="Calibri" w:eastAsia="Times New Roman" w:hAnsi="Calibri" w:cs="Calibri"/>
                <w:color w:val="000000"/>
                <w:u w:val="single"/>
              </w:rPr>
            </w:pPr>
            <w:ins w:id="186" w:author="Jon.Richar" w:date="2022-12-14T17:42:00Z">
              <w:r w:rsidRPr="00A81508">
                <w:rPr>
                  <w:rFonts w:ascii="Calibri" w:eastAsia="Times New Roman" w:hAnsi="Calibri" w:cs="Calibri"/>
                  <w:color w:val="000000"/>
                  <w:u w:val="single"/>
                </w:rPr>
                <w:t>AICc</w:t>
              </w:r>
            </w:ins>
          </w:p>
        </w:tc>
        <w:tc>
          <w:tcPr>
            <w:tcW w:w="1495" w:type="dxa"/>
            <w:shd w:val="clear" w:color="auto" w:fill="auto"/>
            <w:noWrap/>
            <w:vAlign w:val="bottom"/>
            <w:hideMark/>
          </w:tcPr>
          <w:p w14:paraId="6727F1B9" w14:textId="77777777" w:rsidR="00A81508" w:rsidRPr="00A81508" w:rsidRDefault="00A81508" w:rsidP="00A81508">
            <w:pPr>
              <w:spacing w:after="0" w:line="240" w:lineRule="auto"/>
              <w:jc w:val="center"/>
              <w:rPr>
                <w:ins w:id="187" w:author="Jon.Richar" w:date="2022-12-14T17:42:00Z"/>
                <w:rFonts w:ascii="Calibri" w:eastAsia="Times New Roman" w:hAnsi="Calibri" w:cs="Calibri"/>
                <w:color w:val="000000"/>
                <w:u w:val="single"/>
              </w:rPr>
            </w:pPr>
            <w:ins w:id="188" w:author="Jon.Richar" w:date="2022-12-14T17:42:00Z">
              <w:r w:rsidRPr="00A81508">
                <w:rPr>
                  <w:rFonts w:ascii="Calibri" w:eastAsia="Times New Roman" w:hAnsi="Calibri" w:cs="Calibri"/>
                  <w:color w:val="000000"/>
                  <w:u w:val="single"/>
                </w:rPr>
                <w:t>Delta AICc</w:t>
              </w:r>
            </w:ins>
          </w:p>
        </w:tc>
        <w:tc>
          <w:tcPr>
            <w:tcW w:w="5490" w:type="dxa"/>
            <w:shd w:val="clear" w:color="auto" w:fill="auto"/>
            <w:noWrap/>
            <w:vAlign w:val="bottom"/>
            <w:hideMark/>
          </w:tcPr>
          <w:p w14:paraId="027130D6" w14:textId="77777777" w:rsidR="00A81508" w:rsidRPr="00A81508" w:rsidRDefault="00A81508" w:rsidP="00A81508">
            <w:pPr>
              <w:spacing w:after="0" w:line="240" w:lineRule="auto"/>
              <w:jc w:val="center"/>
              <w:rPr>
                <w:ins w:id="189" w:author="Jon.Richar" w:date="2022-12-14T17:42:00Z"/>
                <w:rFonts w:ascii="Calibri" w:eastAsia="Times New Roman" w:hAnsi="Calibri" w:cs="Calibri"/>
                <w:color w:val="000000"/>
                <w:u w:val="single"/>
              </w:rPr>
            </w:pPr>
            <w:ins w:id="190" w:author="Jon.Richar" w:date="2022-12-14T17:42:00Z">
              <w:r w:rsidRPr="00A81508">
                <w:rPr>
                  <w:rFonts w:ascii="Calibri" w:eastAsia="Times New Roman" w:hAnsi="Calibri" w:cs="Calibri"/>
                  <w:color w:val="000000"/>
                  <w:u w:val="single"/>
                </w:rPr>
                <w:t>Model variables</w:t>
              </w:r>
            </w:ins>
          </w:p>
        </w:tc>
      </w:tr>
      <w:tr w:rsidR="00A81508" w:rsidRPr="00A81508" w14:paraId="2FD13A44" w14:textId="77777777" w:rsidTr="003D2E51">
        <w:trPr>
          <w:trHeight w:val="288"/>
          <w:ins w:id="191" w:author="Jon.Richar" w:date="2022-12-14T17:42:00Z"/>
        </w:trPr>
        <w:tc>
          <w:tcPr>
            <w:tcW w:w="960" w:type="dxa"/>
            <w:shd w:val="clear" w:color="auto" w:fill="auto"/>
            <w:noWrap/>
            <w:vAlign w:val="bottom"/>
            <w:hideMark/>
          </w:tcPr>
          <w:p w14:paraId="67E039CE" w14:textId="77777777" w:rsidR="00A81508" w:rsidRPr="00A81508" w:rsidRDefault="00A81508" w:rsidP="00A81508">
            <w:pPr>
              <w:spacing w:after="0" w:line="240" w:lineRule="auto"/>
              <w:jc w:val="center"/>
              <w:rPr>
                <w:ins w:id="192" w:author="Jon.Richar" w:date="2022-12-14T17:42:00Z"/>
                <w:rFonts w:ascii="Calibri" w:eastAsia="Times New Roman" w:hAnsi="Calibri" w:cs="Calibri"/>
                <w:color w:val="000000"/>
              </w:rPr>
            </w:pPr>
            <w:ins w:id="193" w:author="Jon.Richar" w:date="2022-12-14T17:42:00Z">
              <w:r w:rsidRPr="00A81508">
                <w:rPr>
                  <w:rFonts w:ascii="Calibri" w:eastAsia="Times New Roman" w:hAnsi="Calibri" w:cs="Calibri"/>
                  <w:color w:val="000000"/>
                </w:rPr>
                <w:t>16</w:t>
              </w:r>
            </w:ins>
          </w:p>
        </w:tc>
        <w:tc>
          <w:tcPr>
            <w:tcW w:w="960" w:type="dxa"/>
            <w:shd w:val="clear" w:color="auto" w:fill="auto"/>
            <w:noWrap/>
            <w:vAlign w:val="bottom"/>
            <w:hideMark/>
          </w:tcPr>
          <w:p w14:paraId="20168042" w14:textId="77777777" w:rsidR="00A81508" w:rsidRPr="00A81508" w:rsidRDefault="00A81508" w:rsidP="00A81508">
            <w:pPr>
              <w:spacing w:after="0" w:line="240" w:lineRule="auto"/>
              <w:jc w:val="center"/>
              <w:rPr>
                <w:ins w:id="194" w:author="Jon.Richar" w:date="2022-12-14T17:42:00Z"/>
                <w:rFonts w:ascii="Calibri" w:eastAsia="Times New Roman" w:hAnsi="Calibri" w:cs="Calibri"/>
                <w:color w:val="000000"/>
              </w:rPr>
            </w:pPr>
            <w:ins w:id="195" w:author="Jon.Richar" w:date="2022-12-14T17:42:00Z">
              <w:r w:rsidRPr="00A81508">
                <w:rPr>
                  <w:rFonts w:ascii="Calibri" w:eastAsia="Times New Roman" w:hAnsi="Calibri" w:cs="Calibri"/>
                  <w:color w:val="000000"/>
                </w:rPr>
                <w:t>55.64</w:t>
              </w:r>
            </w:ins>
          </w:p>
        </w:tc>
        <w:tc>
          <w:tcPr>
            <w:tcW w:w="1495" w:type="dxa"/>
            <w:shd w:val="clear" w:color="auto" w:fill="auto"/>
            <w:noWrap/>
            <w:vAlign w:val="bottom"/>
            <w:hideMark/>
          </w:tcPr>
          <w:p w14:paraId="1A433773" w14:textId="77777777" w:rsidR="00A81508" w:rsidRPr="00A81508" w:rsidRDefault="00A81508" w:rsidP="00A81508">
            <w:pPr>
              <w:spacing w:after="0" w:line="240" w:lineRule="auto"/>
              <w:jc w:val="center"/>
              <w:rPr>
                <w:ins w:id="196" w:author="Jon.Richar" w:date="2022-12-14T17:42:00Z"/>
                <w:rFonts w:ascii="Calibri" w:eastAsia="Times New Roman" w:hAnsi="Calibri" w:cs="Calibri"/>
                <w:color w:val="000000"/>
              </w:rPr>
            </w:pPr>
            <w:ins w:id="197" w:author="Jon.Richar" w:date="2022-12-14T17:42:00Z">
              <w:r w:rsidRPr="00A81508">
                <w:rPr>
                  <w:rFonts w:ascii="Calibri" w:eastAsia="Times New Roman" w:hAnsi="Calibri" w:cs="Calibri"/>
                  <w:color w:val="000000"/>
                </w:rPr>
                <w:t>-26.09</w:t>
              </w:r>
            </w:ins>
          </w:p>
        </w:tc>
        <w:tc>
          <w:tcPr>
            <w:tcW w:w="5490" w:type="dxa"/>
            <w:shd w:val="clear" w:color="auto" w:fill="auto"/>
            <w:noWrap/>
            <w:vAlign w:val="bottom"/>
            <w:hideMark/>
          </w:tcPr>
          <w:p w14:paraId="1FB2F798" w14:textId="77777777" w:rsidR="00A81508" w:rsidRPr="00A81508" w:rsidRDefault="00A81508" w:rsidP="00A81508">
            <w:pPr>
              <w:spacing w:after="0" w:line="240" w:lineRule="auto"/>
              <w:rPr>
                <w:ins w:id="198" w:author="Jon.Richar" w:date="2022-12-14T17:42:00Z"/>
                <w:rFonts w:ascii="Calibri" w:eastAsia="Times New Roman" w:hAnsi="Calibri" w:cs="Calibri"/>
                <w:color w:val="000000"/>
              </w:rPr>
            </w:pPr>
            <w:ins w:id="199" w:author="Jon.Richar" w:date="2022-12-14T17:42:00Z">
              <w:r w:rsidRPr="00A81508">
                <w:rPr>
                  <w:rFonts w:ascii="Calibri" w:eastAsia="Times New Roman" w:hAnsi="Calibri" w:cs="Calibri"/>
                  <w:color w:val="000000"/>
                </w:rPr>
                <w:t>CB females,  flathead sole TBM, PDO 3-yr rolling average</w:t>
              </w:r>
            </w:ins>
          </w:p>
        </w:tc>
      </w:tr>
      <w:tr w:rsidR="00A81508" w:rsidRPr="00A81508" w14:paraId="36D35416" w14:textId="77777777" w:rsidTr="003D2E51">
        <w:trPr>
          <w:trHeight w:val="288"/>
          <w:ins w:id="200" w:author="Jon.Richar" w:date="2022-12-14T17:42:00Z"/>
        </w:trPr>
        <w:tc>
          <w:tcPr>
            <w:tcW w:w="960" w:type="dxa"/>
            <w:shd w:val="clear" w:color="auto" w:fill="auto"/>
            <w:noWrap/>
            <w:vAlign w:val="bottom"/>
            <w:hideMark/>
          </w:tcPr>
          <w:p w14:paraId="08B51773" w14:textId="77777777" w:rsidR="00A81508" w:rsidRPr="00A81508" w:rsidRDefault="00A81508" w:rsidP="00A81508">
            <w:pPr>
              <w:spacing w:after="0" w:line="240" w:lineRule="auto"/>
              <w:jc w:val="center"/>
              <w:rPr>
                <w:ins w:id="201" w:author="Jon.Richar" w:date="2022-12-14T17:42:00Z"/>
                <w:rFonts w:ascii="Calibri" w:eastAsia="Times New Roman" w:hAnsi="Calibri" w:cs="Calibri"/>
                <w:color w:val="000000"/>
              </w:rPr>
            </w:pPr>
            <w:ins w:id="202" w:author="Jon.Richar" w:date="2022-12-14T17:42:00Z">
              <w:r w:rsidRPr="00A81508">
                <w:rPr>
                  <w:rFonts w:ascii="Calibri" w:eastAsia="Times New Roman" w:hAnsi="Calibri" w:cs="Calibri"/>
                  <w:color w:val="000000"/>
                </w:rPr>
                <w:t>13</w:t>
              </w:r>
            </w:ins>
          </w:p>
        </w:tc>
        <w:tc>
          <w:tcPr>
            <w:tcW w:w="960" w:type="dxa"/>
            <w:shd w:val="clear" w:color="auto" w:fill="auto"/>
            <w:noWrap/>
            <w:vAlign w:val="bottom"/>
            <w:hideMark/>
          </w:tcPr>
          <w:p w14:paraId="26515AF7" w14:textId="77777777" w:rsidR="00A81508" w:rsidRPr="00A81508" w:rsidRDefault="00A81508" w:rsidP="00A81508">
            <w:pPr>
              <w:spacing w:after="0" w:line="240" w:lineRule="auto"/>
              <w:jc w:val="center"/>
              <w:rPr>
                <w:ins w:id="203" w:author="Jon.Richar" w:date="2022-12-14T17:42:00Z"/>
                <w:rFonts w:ascii="Calibri" w:eastAsia="Times New Roman" w:hAnsi="Calibri" w:cs="Calibri"/>
                <w:color w:val="000000"/>
              </w:rPr>
            </w:pPr>
            <w:ins w:id="204" w:author="Jon.Richar" w:date="2022-12-14T17:42:00Z">
              <w:r w:rsidRPr="00A81508">
                <w:rPr>
                  <w:rFonts w:ascii="Calibri" w:eastAsia="Times New Roman" w:hAnsi="Calibri" w:cs="Calibri"/>
                  <w:color w:val="000000"/>
                </w:rPr>
                <w:t>60.57</w:t>
              </w:r>
            </w:ins>
          </w:p>
        </w:tc>
        <w:tc>
          <w:tcPr>
            <w:tcW w:w="1495" w:type="dxa"/>
            <w:shd w:val="clear" w:color="auto" w:fill="auto"/>
            <w:noWrap/>
            <w:vAlign w:val="bottom"/>
            <w:hideMark/>
          </w:tcPr>
          <w:p w14:paraId="1A1B7473" w14:textId="77777777" w:rsidR="00A81508" w:rsidRPr="00A81508" w:rsidRDefault="00A81508" w:rsidP="00A81508">
            <w:pPr>
              <w:spacing w:after="0" w:line="240" w:lineRule="auto"/>
              <w:jc w:val="center"/>
              <w:rPr>
                <w:ins w:id="205" w:author="Jon.Richar" w:date="2022-12-14T17:42:00Z"/>
                <w:rFonts w:ascii="Calibri" w:eastAsia="Times New Roman" w:hAnsi="Calibri" w:cs="Calibri"/>
                <w:color w:val="000000"/>
              </w:rPr>
            </w:pPr>
            <w:ins w:id="206" w:author="Jon.Richar" w:date="2022-12-14T17:42:00Z">
              <w:r w:rsidRPr="00A81508">
                <w:rPr>
                  <w:rFonts w:ascii="Calibri" w:eastAsia="Times New Roman" w:hAnsi="Calibri" w:cs="Calibri"/>
                  <w:color w:val="000000"/>
                </w:rPr>
                <w:t>-21.16</w:t>
              </w:r>
            </w:ins>
          </w:p>
        </w:tc>
        <w:tc>
          <w:tcPr>
            <w:tcW w:w="5490" w:type="dxa"/>
            <w:shd w:val="clear" w:color="auto" w:fill="auto"/>
            <w:noWrap/>
            <w:vAlign w:val="bottom"/>
            <w:hideMark/>
          </w:tcPr>
          <w:p w14:paraId="2A4F1487" w14:textId="77777777" w:rsidR="00A81508" w:rsidRPr="00A81508" w:rsidRDefault="00A81508" w:rsidP="00A81508">
            <w:pPr>
              <w:spacing w:after="0" w:line="240" w:lineRule="auto"/>
              <w:rPr>
                <w:ins w:id="207" w:author="Jon.Richar" w:date="2022-12-14T17:42:00Z"/>
                <w:rFonts w:ascii="Calibri" w:eastAsia="Times New Roman" w:hAnsi="Calibri" w:cs="Calibri"/>
                <w:color w:val="000000"/>
              </w:rPr>
            </w:pPr>
            <w:ins w:id="208" w:author="Jon.Richar" w:date="2022-12-14T17:42:00Z">
              <w:r w:rsidRPr="00A81508">
                <w:rPr>
                  <w:rFonts w:ascii="Calibri" w:eastAsia="Times New Roman" w:hAnsi="Calibri" w:cs="Calibri"/>
                  <w:color w:val="000000"/>
                </w:rPr>
                <w:t>CB females,  flathead sole TBM, SST MJ</w:t>
              </w:r>
            </w:ins>
          </w:p>
        </w:tc>
      </w:tr>
      <w:tr w:rsidR="00A81508" w:rsidRPr="00A81508" w14:paraId="06567C39" w14:textId="77777777" w:rsidTr="003D2E51">
        <w:trPr>
          <w:trHeight w:val="288"/>
          <w:ins w:id="209" w:author="Jon.Richar" w:date="2022-12-14T17:42:00Z"/>
        </w:trPr>
        <w:tc>
          <w:tcPr>
            <w:tcW w:w="960" w:type="dxa"/>
            <w:shd w:val="clear" w:color="auto" w:fill="auto"/>
            <w:noWrap/>
            <w:vAlign w:val="bottom"/>
            <w:hideMark/>
          </w:tcPr>
          <w:p w14:paraId="644DB00C" w14:textId="77777777" w:rsidR="00A81508" w:rsidRPr="00A81508" w:rsidRDefault="00A81508" w:rsidP="00A81508">
            <w:pPr>
              <w:spacing w:after="0" w:line="240" w:lineRule="auto"/>
              <w:jc w:val="center"/>
              <w:rPr>
                <w:ins w:id="210" w:author="Jon.Richar" w:date="2022-12-14T17:42:00Z"/>
                <w:rFonts w:ascii="Calibri" w:eastAsia="Times New Roman" w:hAnsi="Calibri" w:cs="Calibri"/>
                <w:color w:val="000000"/>
              </w:rPr>
            </w:pPr>
            <w:ins w:id="211" w:author="Jon.Richar" w:date="2022-12-14T17:42:00Z">
              <w:r w:rsidRPr="00A81508">
                <w:rPr>
                  <w:rFonts w:ascii="Calibri" w:eastAsia="Times New Roman" w:hAnsi="Calibri" w:cs="Calibri"/>
                  <w:color w:val="000000"/>
                </w:rPr>
                <w:t>6</w:t>
              </w:r>
            </w:ins>
          </w:p>
        </w:tc>
        <w:tc>
          <w:tcPr>
            <w:tcW w:w="960" w:type="dxa"/>
            <w:shd w:val="clear" w:color="auto" w:fill="auto"/>
            <w:noWrap/>
            <w:vAlign w:val="bottom"/>
            <w:hideMark/>
          </w:tcPr>
          <w:p w14:paraId="1367B752" w14:textId="77777777" w:rsidR="00A81508" w:rsidRPr="00A81508" w:rsidRDefault="00A81508" w:rsidP="00A81508">
            <w:pPr>
              <w:spacing w:after="0" w:line="240" w:lineRule="auto"/>
              <w:jc w:val="center"/>
              <w:rPr>
                <w:ins w:id="212" w:author="Jon.Richar" w:date="2022-12-14T17:42:00Z"/>
                <w:rFonts w:ascii="Calibri" w:eastAsia="Times New Roman" w:hAnsi="Calibri" w:cs="Calibri"/>
                <w:color w:val="000000"/>
              </w:rPr>
            </w:pPr>
            <w:ins w:id="213" w:author="Jon.Richar" w:date="2022-12-14T17:42:00Z">
              <w:r w:rsidRPr="00A81508">
                <w:rPr>
                  <w:rFonts w:ascii="Calibri" w:eastAsia="Times New Roman" w:hAnsi="Calibri" w:cs="Calibri"/>
                  <w:color w:val="000000"/>
                </w:rPr>
                <w:t>60.93</w:t>
              </w:r>
            </w:ins>
          </w:p>
        </w:tc>
        <w:tc>
          <w:tcPr>
            <w:tcW w:w="1495" w:type="dxa"/>
            <w:shd w:val="clear" w:color="auto" w:fill="auto"/>
            <w:noWrap/>
            <w:vAlign w:val="bottom"/>
            <w:hideMark/>
          </w:tcPr>
          <w:p w14:paraId="0CF07B0A" w14:textId="77777777" w:rsidR="00A81508" w:rsidRPr="00A81508" w:rsidRDefault="00A81508" w:rsidP="00A81508">
            <w:pPr>
              <w:spacing w:after="0" w:line="240" w:lineRule="auto"/>
              <w:jc w:val="center"/>
              <w:rPr>
                <w:ins w:id="214" w:author="Jon.Richar" w:date="2022-12-14T17:42:00Z"/>
                <w:rFonts w:ascii="Calibri" w:eastAsia="Times New Roman" w:hAnsi="Calibri" w:cs="Calibri"/>
                <w:color w:val="000000"/>
              </w:rPr>
            </w:pPr>
            <w:ins w:id="215"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00ACF598" w14:textId="77777777" w:rsidR="00A81508" w:rsidRPr="00A81508" w:rsidRDefault="00A81508" w:rsidP="00A81508">
            <w:pPr>
              <w:spacing w:after="0" w:line="240" w:lineRule="auto"/>
              <w:rPr>
                <w:ins w:id="216" w:author="Jon.Richar" w:date="2022-12-14T17:42:00Z"/>
                <w:rFonts w:ascii="Calibri" w:eastAsia="Times New Roman" w:hAnsi="Calibri" w:cs="Calibri"/>
                <w:color w:val="000000"/>
              </w:rPr>
            </w:pPr>
            <w:ins w:id="217" w:author="Jon.Richar" w:date="2022-12-14T17:42:00Z">
              <w:r w:rsidRPr="00A81508">
                <w:rPr>
                  <w:rFonts w:ascii="Calibri" w:eastAsia="Times New Roman" w:hAnsi="Calibri" w:cs="Calibri"/>
                  <w:color w:val="000000"/>
                </w:rPr>
                <w:t>CB  (1983 and later) flathead sole TBM</w:t>
              </w:r>
            </w:ins>
          </w:p>
        </w:tc>
      </w:tr>
      <w:tr w:rsidR="00A81508" w:rsidRPr="00A81508" w14:paraId="72913849" w14:textId="77777777" w:rsidTr="003D2E51">
        <w:trPr>
          <w:trHeight w:val="288"/>
          <w:ins w:id="218" w:author="Jon.Richar" w:date="2022-12-14T17:42:00Z"/>
        </w:trPr>
        <w:tc>
          <w:tcPr>
            <w:tcW w:w="960" w:type="dxa"/>
            <w:shd w:val="clear" w:color="auto" w:fill="auto"/>
            <w:noWrap/>
            <w:vAlign w:val="bottom"/>
            <w:hideMark/>
          </w:tcPr>
          <w:p w14:paraId="3EE84C6F" w14:textId="77777777" w:rsidR="00A81508" w:rsidRPr="00A81508" w:rsidRDefault="00A81508" w:rsidP="00A81508">
            <w:pPr>
              <w:spacing w:after="0" w:line="240" w:lineRule="auto"/>
              <w:jc w:val="center"/>
              <w:rPr>
                <w:ins w:id="219" w:author="Jon.Richar" w:date="2022-12-14T17:42:00Z"/>
                <w:rFonts w:ascii="Calibri" w:eastAsia="Times New Roman" w:hAnsi="Calibri" w:cs="Calibri"/>
                <w:color w:val="000000"/>
              </w:rPr>
            </w:pPr>
            <w:ins w:id="220" w:author="Jon.Richar" w:date="2022-12-14T17:42:00Z">
              <w:r w:rsidRPr="00A81508">
                <w:rPr>
                  <w:rFonts w:ascii="Calibri" w:eastAsia="Times New Roman" w:hAnsi="Calibri" w:cs="Calibri"/>
                  <w:color w:val="000000"/>
                </w:rPr>
                <w:t>12</w:t>
              </w:r>
            </w:ins>
          </w:p>
        </w:tc>
        <w:tc>
          <w:tcPr>
            <w:tcW w:w="960" w:type="dxa"/>
            <w:shd w:val="clear" w:color="auto" w:fill="auto"/>
            <w:noWrap/>
            <w:vAlign w:val="bottom"/>
            <w:hideMark/>
          </w:tcPr>
          <w:p w14:paraId="70C9065C" w14:textId="77777777" w:rsidR="00A81508" w:rsidRPr="00A81508" w:rsidRDefault="00A81508" w:rsidP="00A81508">
            <w:pPr>
              <w:spacing w:after="0" w:line="240" w:lineRule="auto"/>
              <w:jc w:val="center"/>
              <w:rPr>
                <w:ins w:id="221" w:author="Jon.Richar" w:date="2022-12-14T17:42:00Z"/>
                <w:rFonts w:ascii="Calibri" w:eastAsia="Times New Roman" w:hAnsi="Calibri" w:cs="Calibri"/>
                <w:color w:val="000000"/>
              </w:rPr>
            </w:pPr>
            <w:ins w:id="222" w:author="Jon.Richar" w:date="2022-12-14T17:42:00Z">
              <w:r w:rsidRPr="00A81508">
                <w:rPr>
                  <w:rFonts w:ascii="Calibri" w:eastAsia="Times New Roman" w:hAnsi="Calibri" w:cs="Calibri"/>
                  <w:color w:val="000000"/>
                </w:rPr>
                <w:t>61.29</w:t>
              </w:r>
            </w:ins>
          </w:p>
        </w:tc>
        <w:tc>
          <w:tcPr>
            <w:tcW w:w="1495" w:type="dxa"/>
            <w:shd w:val="clear" w:color="auto" w:fill="auto"/>
            <w:noWrap/>
            <w:vAlign w:val="bottom"/>
            <w:hideMark/>
          </w:tcPr>
          <w:p w14:paraId="6B05F5AC" w14:textId="77777777" w:rsidR="00A81508" w:rsidRPr="00A81508" w:rsidRDefault="00A81508" w:rsidP="00A81508">
            <w:pPr>
              <w:spacing w:after="0" w:line="240" w:lineRule="auto"/>
              <w:jc w:val="center"/>
              <w:rPr>
                <w:ins w:id="223" w:author="Jon.Richar" w:date="2022-12-14T17:42:00Z"/>
                <w:rFonts w:ascii="Calibri" w:eastAsia="Times New Roman" w:hAnsi="Calibri" w:cs="Calibri"/>
                <w:color w:val="000000"/>
              </w:rPr>
            </w:pPr>
            <w:ins w:id="224" w:author="Jon.Richar" w:date="2022-12-14T17:42:00Z">
              <w:r w:rsidRPr="00A81508">
                <w:rPr>
                  <w:rFonts w:ascii="Calibri" w:eastAsia="Times New Roman" w:hAnsi="Calibri" w:cs="Calibri"/>
                  <w:color w:val="000000"/>
                </w:rPr>
                <w:t>-20.44</w:t>
              </w:r>
            </w:ins>
          </w:p>
        </w:tc>
        <w:tc>
          <w:tcPr>
            <w:tcW w:w="5490" w:type="dxa"/>
            <w:shd w:val="clear" w:color="auto" w:fill="auto"/>
            <w:noWrap/>
            <w:vAlign w:val="bottom"/>
            <w:hideMark/>
          </w:tcPr>
          <w:p w14:paraId="5EAECA3C" w14:textId="77777777" w:rsidR="00A81508" w:rsidRPr="00A81508" w:rsidRDefault="00A81508" w:rsidP="00A81508">
            <w:pPr>
              <w:spacing w:after="0" w:line="240" w:lineRule="auto"/>
              <w:rPr>
                <w:ins w:id="225" w:author="Jon.Richar" w:date="2022-12-14T17:42:00Z"/>
                <w:rFonts w:ascii="Calibri" w:eastAsia="Times New Roman" w:hAnsi="Calibri" w:cs="Calibri"/>
                <w:color w:val="000000"/>
              </w:rPr>
            </w:pPr>
            <w:ins w:id="226" w:author="Jon.Richar" w:date="2022-12-14T17:42:00Z">
              <w:r w:rsidRPr="00A81508">
                <w:rPr>
                  <w:rFonts w:ascii="Calibri" w:eastAsia="Times New Roman" w:hAnsi="Calibri" w:cs="Calibri"/>
                  <w:color w:val="000000"/>
                </w:rPr>
                <w:t>CB females,  flathead sole TBM, NBT 3-yr rolling average</w:t>
              </w:r>
            </w:ins>
          </w:p>
        </w:tc>
      </w:tr>
      <w:tr w:rsidR="00A81508" w:rsidRPr="00A81508" w14:paraId="0CC11069" w14:textId="77777777" w:rsidTr="003D2E51">
        <w:trPr>
          <w:trHeight w:val="288"/>
          <w:ins w:id="227" w:author="Jon.Richar" w:date="2022-12-14T17:42:00Z"/>
        </w:trPr>
        <w:tc>
          <w:tcPr>
            <w:tcW w:w="960" w:type="dxa"/>
            <w:shd w:val="clear" w:color="auto" w:fill="auto"/>
            <w:noWrap/>
            <w:vAlign w:val="bottom"/>
            <w:hideMark/>
          </w:tcPr>
          <w:p w14:paraId="48293637" w14:textId="77777777" w:rsidR="00A81508" w:rsidRPr="00A81508" w:rsidRDefault="00A81508" w:rsidP="00A81508">
            <w:pPr>
              <w:spacing w:after="0" w:line="240" w:lineRule="auto"/>
              <w:jc w:val="center"/>
              <w:rPr>
                <w:ins w:id="228" w:author="Jon.Richar" w:date="2022-12-14T17:42:00Z"/>
                <w:rFonts w:ascii="Calibri" w:eastAsia="Times New Roman" w:hAnsi="Calibri" w:cs="Calibri"/>
                <w:color w:val="000000"/>
              </w:rPr>
            </w:pPr>
            <w:ins w:id="229" w:author="Jon.Richar" w:date="2022-12-14T17:42:00Z">
              <w:r w:rsidRPr="00A81508">
                <w:rPr>
                  <w:rFonts w:ascii="Calibri" w:eastAsia="Times New Roman" w:hAnsi="Calibri" w:cs="Calibri"/>
                  <w:color w:val="000000"/>
                </w:rPr>
                <w:t>8</w:t>
              </w:r>
            </w:ins>
          </w:p>
        </w:tc>
        <w:tc>
          <w:tcPr>
            <w:tcW w:w="960" w:type="dxa"/>
            <w:shd w:val="clear" w:color="auto" w:fill="auto"/>
            <w:noWrap/>
            <w:vAlign w:val="bottom"/>
            <w:hideMark/>
          </w:tcPr>
          <w:p w14:paraId="7011B2D2" w14:textId="77777777" w:rsidR="00A81508" w:rsidRPr="00A81508" w:rsidRDefault="00A81508" w:rsidP="00A81508">
            <w:pPr>
              <w:spacing w:after="0" w:line="240" w:lineRule="auto"/>
              <w:jc w:val="center"/>
              <w:rPr>
                <w:ins w:id="230" w:author="Jon.Richar" w:date="2022-12-14T17:42:00Z"/>
                <w:rFonts w:ascii="Calibri" w:eastAsia="Times New Roman" w:hAnsi="Calibri" w:cs="Calibri"/>
                <w:color w:val="000000"/>
              </w:rPr>
            </w:pPr>
            <w:ins w:id="231" w:author="Jon.Richar" w:date="2022-12-14T17:42:00Z">
              <w:r w:rsidRPr="00A81508">
                <w:rPr>
                  <w:rFonts w:ascii="Calibri" w:eastAsia="Times New Roman" w:hAnsi="Calibri" w:cs="Calibri"/>
                  <w:color w:val="000000"/>
                </w:rPr>
                <w:t>61.83</w:t>
              </w:r>
            </w:ins>
          </w:p>
        </w:tc>
        <w:tc>
          <w:tcPr>
            <w:tcW w:w="1495" w:type="dxa"/>
            <w:shd w:val="clear" w:color="auto" w:fill="auto"/>
            <w:noWrap/>
            <w:vAlign w:val="bottom"/>
            <w:hideMark/>
          </w:tcPr>
          <w:p w14:paraId="72061022" w14:textId="77777777" w:rsidR="00A81508" w:rsidRPr="00A81508" w:rsidRDefault="00A81508" w:rsidP="00A81508">
            <w:pPr>
              <w:spacing w:after="0" w:line="240" w:lineRule="auto"/>
              <w:jc w:val="center"/>
              <w:rPr>
                <w:ins w:id="232" w:author="Jon.Richar" w:date="2022-12-14T17:42:00Z"/>
                <w:rFonts w:ascii="Calibri" w:eastAsia="Times New Roman" w:hAnsi="Calibri" w:cs="Calibri"/>
                <w:color w:val="000000"/>
              </w:rPr>
            </w:pPr>
            <w:ins w:id="233" w:author="Jon.Richar" w:date="2022-12-14T17:42:00Z">
              <w:r w:rsidRPr="00A81508">
                <w:rPr>
                  <w:rFonts w:ascii="Calibri" w:eastAsia="Times New Roman" w:hAnsi="Calibri" w:cs="Calibri"/>
                  <w:color w:val="000000"/>
                </w:rPr>
                <w:t>-19.9</w:t>
              </w:r>
            </w:ins>
          </w:p>
        </w:tc>
        <w:tc>
          <w:tcPr>
            <w:tcW w:w="5490" w:type="dxa"/>
            <w:shd w:val="clear" w:color="auto" w:fill="auto"/>
            <w:noWrap/>
            <w:vAlign w:val="bottom"/>
            <w:hideMark/>
          </w:tcPr>
          <w:p w14:paraId="6DA5CD47" w14:textId="77777777" w:rsidR="00A81508" w:rsidRPr="00A81508" w:rsidRDefault="00A81508" w:rsidP="00A81508">
            <w:pPr>
              <w:spacing w:after="0" w:line="240" w:lineRule="auto"/>
              <w:rPr>
                <w:ins w:id="234" w:author="Jon.Richar" w:date="2022-12-14T17:42:00Z"/>
                <w:rFonts w:ascii="Calibri" w:eastAsia="Times New Roman" w:hAnsi="Calibri" w:cs="Calibri"/>
                <w:color w:val="000000"/>
              </w:rPr>
            </w:pPr>
            <w:ins w:id="235" w:author="Jon.Richar" w:date="2022-12-14T17:42:00Z">
              <w:r w:rsidRPr="00A81508">
                <w:rPr>
                  <w:rFonts w:ascii="Calibri" w:eastAsia="Times New Roman" w:hAnsi="Calibri" w:cs="Calibri"/>
                  <w:color w:val="000000"/>
                </w:rPr>
                <w:t>CB females,flathead sole TBM</w:t>
              </w:r>
            </w:ins>
          </w:p>
        </w:tc>
      </w:tr>
      <w:tr w:rsidR="00A81508" w:rsidRPr="00A81508" w14:paraId="7546002A" w14:textId="77777777" w:rsidTr="003D2E51">
        <w:trPr>
          <w:trHeight w:val="288"/>
          <w:ins w:id="236" w:author="Jon.Richar" w:date="2022-12-14T17:42:00Z"/>
        </w:trPr>
        <w:tc>
          <w:tcPr>
            <w:tcW w:w="960" w:type="dxa"/>
            <w:shd w:val="clear" w:color="auto" w:fill="auto"/>
            <w:noWrap/>
            <w:vAlign w:val="bottom"/>
            <w:hideMark/>
          </w:tcPr>
          <w:p w14:paraId="659F4A1C" w14:textId="77777777" w:rsidR="00A81508" w:rsidRPr="00A81508" w:rsidRDefault="00A81508" w:rsidP="00A81508">
            <w:pPr>
              <w:spacing w:after="0" w:line="240" w:lineRule="auto"/>
              <w:jc w:val="center"/>
              <w:rPr>
                <w:ins w:id="237" w:author="Jon.Richar" w:date="2022-12-14T17:42:00Z"/>
                <w:rFonts w:ascii="Calibri" w:eastAsia="Times New Roman" w:hAnsi="Calibri" w:cs="Calibri"/>
                <w:color w:val="000000"/>
              </w:rPr>
            </w:pPr>
            <w:ins w:id="238" w:author="Jon.Richar" w:date="2022-12-14T17:42:00Z">
              <w:r w:rsidRPr="00A81508">
                <w:rPr>
                  <w:rFonts w:ascii="Calibri" w:eastAsia="Times New Roman" w:hAnsi="Calibri" w:cs="Calibri"/>
                  <w:color w:val="000000"/>
                </w:rPr>
                <w:t>10</w:t>
              </w:r>
            </w:ins>
          </w:p>
        </w:tc>
        <w:tc>
          <w:tcPr>
            <w:tcW w:w="960" w:type="dxa"/>
            <w:shd w:val="clear" w:color="auto" w:fill="auto"/>
            <w:noWrap/>
            <w:vAlign w:val="bottom"/>
            <w:hideMark/>
          </w:tcPr>
          <w:p w14:paraId="2AEAF654" w14:textId="77777777" w:rsidR="00A81508" w:rsidRPr="00A81508" w:rsidRDefault="00A81508" w:rsidP="00A81508">
            <w:pPr>
              <w:spacing w:after="0" w:line="240" w:lineRule="auto"/>
              <w:jc w:val="center"/>
              <w:rPr>
                <w:ins w:id="239" w:author="Jon.Richar" w:date="2022-12-14T17:42:00Z"/>
                <w:rFonts w:ascii="Calibri" w:eastAsia="Times New Roman" w:hAnsi="Calibri" w:cs="Calibri"/>
                <w:color w:val="000000"/>
              </w:rPr>
            </w:pPr>
            <w:ins w:id="240" w:author="Jon.Richar" w:date="2022-12-14T17:42:00Z">
              <w:r w:rsidRPr="00A81508">
                <w:rPr>
                  <w:rFonts w:ascii="Calibri" w:eastAsia="Times New Roman" w:hAnsi="Calibri" w:cs="Calibri"/>
                  <w:color w:val="000000"/>
                </w:rPr>
                <w:t>62.92</w:t>
              </w:r>
            </w:ins>
          </w:p>
        </w:tc>
        <w:tc>
          <w:tcPr>
            <w:tcW w:w="1495" w:type="dxa"/>
            <w:shd w:val="clear" w:color="auto" w:fill="auto"/>
            <w:noWrap/>
            <w:vAlign w:val="bottom"/>
            <w:hideMark/>
          </w:tcPr>
          <w:p w14:paraId="12F8CC69" w14:textId="77777777" w:rsidR="00A81508" w:rsidRPr="00A81508" w:rsidRDefault="00A81508" w:rsidP="00A81508">
            <w:pPr>
              <w:spacing w:after="0" w:line="240" w:lineRule="auto"/>
              <w:jc w:val="center"/>
              <w:rPr>
                <w:ins w:id="241" w:author="Jon.Richar" w:date="2022-12-14T17:42:00Z"/>
                <w:rFonts w:ascii="Calibri" w:eastAsia="Times New Roman" w:hAnsi="Calibri" w:cs="Calibri"/>
                <w:color w:val="000000"/>
              </w:rPr>
            </w:pPr>
            <w:ins w:id="242" w:author="Jon.Richar" w:date="2022-12-14T17:42:00Z">
              <w:r w:rsidRPr="00A81508">
                <w:rPr>
                  <w:rFonts w:ascii="Calibri" w:eastAsia="Times New Roman" w:hAnsi="Calibri" w:cs="Calibri"/>
                  <w:color w:val="000000"/>
                </w:rPr>
                <w:t>-18.81</w:t>
              </w:r>
            </w:ins>
          </w:p>
        </w:tc>
        <w:tc>
          <w:tcPr>
            <w:tcW w:w="5490" w:type="dxa"/>
            <w:shd w:val="clear" w:color="auto" w:fill="auto"/>
            <w:noWrap/>
            <w:vAlign w:val="bottom"/>
            <w:hideMark/>
          </w:tcPr>
          <w:p w14:paraId="6DC68E17" w14:textId="77777777" w:rsidR="00A81508" w:rsidRPr="00A81508" w:rsidRDefault="00A81508" w:rsidP="00A81508">
            <w:pPr>
              <w:spacing w:after="0" w:line="240" w:lineRule="auto"/>
              <w:rPr>
                <w:ins w:id="243" w:author="Jon.Richar" w:date="2022-12-14T17:42:00Z"/>
                <w:rFonts w:ascii="Calibri" w:eastAsia="Times New Roman" w:hAnsi="Calibri" w:cs="Calibri"/>
                <w:color w:val="000000"/>
              </w:rPr>
            </w:pPr>
            <w:ins w:id="244" w:author="Jon.Richar" w:date="2022-12-14T17:42:00Z">
              <w:r w:rsidRPr="00A81508">
                <w:rPr>
                  <w:rFonts w:ascii="Calibri" w:eastAsia="Times New Roman" w:hAnsi="Calibri" w:cs="Calibri"/>
                  <w:color w:val="000000"/>
                </w:rPr>
                <w:t>CB females, SE wind</w:t>
              </w:r>
            </w:ins>
          </w:p>
        </w:tc>
      </w:tr>
      <w:tr w:rsidR="00A81508" w:rsidRPr="00A81508" w14:paraId="5ADCC771" w14:textId="77777777" w:rsidTr="003D2E51">
        <w:trPr>
          <w:trHeight w:val="288"/>
          <w:ins w:id="245" w:author="Jon.Richar" w:date="2022-12-14T17:42:00Z"/>
        </w:trPr>
        <w:tc>
          <w:tcPr>
            <w:tcW w:w="960" w:type="dxa"/>
            <w:shd w:val="clear" w:color="auto" w:fill="auto"/>
            <w:noWrap/>
            <w:vAlign w:val="bottom"/>
            <w:hideMark/>
          </w:tcPr>
          <w:p w14:paraId="1981362F" w14:textId="77777777" w:rsidR="00A81508" w:rsidRPr="00A81508" w:rsidRDefault="00A81508" w:rsidP="00A81508">
            <w:pPr>
              <w:spacing w:after="0" w:line="240" w:lineRule="auto"/>
              <w:jc w:val="center"/>
              <w:rPr>
                <w:ins w:id="246" w:author="Jon.Richar" w:date="2022-12-14T17:42:00Z"/>
                <w:rFonts w:ascii="Calibri" w:eastAsia="Times New Roman" w:hAnsi="Calibri" w:cs="Calibri"/>
                <w:color w:val="000000"/>
              </w:rPr>
            </w:pPr>
            <w:ins w:id="247" w:author="Jon.Richar" w:date="2022-12-14T17:42:00Z">
              <w:r w:rsidRPr="00A81508">
                <w:rPr>
                  <w:rFonts w:ascii="Calibri" w:eastAsia="Times New Roman" w:hAnsi="Calibri" w:cs="Calibri"/>
                  <w:color w:val="000000"/>
                </w:rPr>
                <w:t>9</w:t>
              </w:r>
            </w:ins>
          </w:p>
        </w:tc>
        <w:tc>
          <w:tcPr>
            <w:tcW w:w="960" w:type="dxa"/>
            <w:shd w:val="clear" w:color="auto" w:fill="auto"/>
            <w:noWrap/>
            <w:vAlign w:val="bottom"/>
            <w:hideMark/>
          </w:tcPr>
          <w:p w14:paraId="0D086459" w14:textId="77777777" w:rsidR="00A81508" w:rsidRPr="00A81508" w:rsidRDefault="00A81508" w:rsidP="00A81508">
            <w:pPr>
              <w:spacing w:after="0" w:line="240" w:lineRule="auto"/>
              <w:jc w:val="center"/>
              <w:rPr>
                <w:ins w:id="248" w:author="Jon.Richar" w:date="2022-12-14T17:42:00Z"/>
                <w:rFonts w:ascii="Calibri" w:eastAsia="Times New Roman" w:hAnsi="Calibri" w:cs="Calibri"/>
                <w:color w:val="000000"/>
              </w:rPr>
            </w:pPr>
            <w:ins w:id="249" w:author="Jon.Richar" w:date="2022-12-14T17:42:00Z">
              <w:r w:rsidRPr="00A81508">
                <w:rPr>
                  <w:rFonts w:ascii="Calibri" w:eastAsia="Times New Roman" w:hAnsi="Calibri" w:cs="Calibri"/>
                  <w:color w:val="000000"/>
                </w:rPr>
                <w:t>63.38</w:t>
              </w:r>
            </w:ins>
          </w:p>
        </w:tc>
        <w:tc>
          <w:tcPr>
            <w:tcW w:w="1495" w:type="dxa"/>
            <w:shd w:val="clear" w:color="auto" w:fill="auto"/>
            <w:noWrap/>
            <w:vAlign w:val="bottom"/>
            <w:hideMark/>
          </w:tcPr>
          <w:p w14:paraId="15FE5173" w14:textId="77777777" w:rsidR="00A81508" w:rsidRPr="00A81508" w:rsidRDefault="00A81508" w:rsidP="00A81508">
            <w:pPr>
              <w:spacing w:after="0" w:line="240" w:lineRule="auto"/>
              <w:jc w:val="center"/>
              <w:rPr>
                <w:ins w:id="250" w:author="Jon.Richar" w:date="2022-12-14T17:42:00Z"/>
                <w:rFonts w:ascii="Calibri" w:eastAsia="Times New Roman" w:hAnsi="Calibri" w:cs="Calibri"/>
                <w:color w:val="000000"/>
              </w:rPr>
            </w:pPr>
            <w:ins w:id="251" w:author="Jon.Richar" w:date="2022-12-14T17:42:00Z">
              <w:r w:rsidRPr="00A81508">
                <w:rPr>
                  <w:rFonts w:ascii="Calibri" w:eastAsia="Times New Roman" w:hAnsi="Calibri" w:cs="Calibri"/>
                  <w:color w:val="000000"/>
                </w:rPr>
                <w:t>-18.35</w:t>
              </w:r>
            </w:ins>
          </w:p>
        </w:tc>
        <w:tc>
          <w:tcPr>
            <w:tcW w:w="5490" w:type="dxa"/>
            <w:shd w:val="clear" w:color="auto" w:fill="auto"/>
            <w:noWrap/>
            <w:vAlign w:val="bottom"/>
            <w:hideMark/>
          </w:tcPr>
          <w:p w14:paraId="58875535" w14:textId="77777777" w:rsidR="00A81508" w:rsidRPr="00A81508" w:rsidRDefault="00A81508" w:rsidP="00A81508">
            <w:pPr>
              <w:spacing w:after="0" w:line="240" w:lineRule="auto"/>
              <w:rPr>
                <w:ins w:id="252" w:author="Jon.Richar" w:date="2022-12-14T17:42:00Z"/>
                <w:rFonts w:ascii="Calibri" w:eastAsia="Times New Roman" w:hAnsi="Calibri" w:cs="Calibri"/>
                <w:color w:val="000000"/>
              </w:rPr>
            </w:pPr>
            <w:ins w:id="253" w:author="Jon.Richar" w:date="2022-12-14T17:42:00Z">
              <w:r w:rsidRPr="00A81508">
                <w:rPr>
                  <w:rFonts w:ascii="Calibri" w:eastAsia="Times New Roman" w:hAnsi="Calibri" w:cs="Calibri"/>
                  <w:color w:val="000000"/>
                </w:rPr>
                <w:t>CB females, NE wind</w:t>
              </w:r>
            </w:ins>
          </w:p>
        </w:tc>
      </w:tr>
      <w:tr w:rsidR="00A81508" w:rsidRPr="00A81508" w14:paraId="54264C13" w14:textId="77777777" w:rsidTr="003D2E51">
        <w:trPr>
          <w:trHeight w:val="288"/>
          <w:ins w:id="254" w:author="Jon.Richar" w:date="2022-12-14T17:42:00Z"/>
        </w:trPr>
        <w:tc>
          <w:tcPr>
            <w:tcW w:w="960" w:type="dxa"/>
            <w:shd w:val="clear" w:color="auto" w:fill="auto"/>
            <w:noWrap/>
            <w:vAlign w:val="bottom"/>
            <w:hideMark/>
          </w:tcPr>
          <w:p w14:paraId="62DC172F" w14:textId="77777777" w:rsidR="00A81508" w:rsidRPr="00A81508" w:rsidRDefault="00A81508" w:rsidP="00A81508">
            <w:pPr>
              <w:spacing w:after="0" w:line="240" w:lineRule="auto"/>
              <w:jc w:val="center"/>
              <w:rPr>
                <w:ins w:id="255" w:author="Jon.Richar" w:date="2022-12-14T17:42:00Z"/>
                <w:rFonts w:ascii="Calibri" w:eastAsia="Times New Roman" w:hAnsi="Calibri" w:cs="Calibri"/>
                <w:color w:val="000000"/>
              </w:rPr>
            </w:pPr>
            <w:ins w:id="256" w:author="Jon.Richar" w:date="2022-12-14T17:42:00Z">
              <w:r w:rsidRPr="00A81508">
                <w:rPr>
                  <w:rFonts w:ascii="Calibri" w:eastAsia="Times New Roman" w:hAnsi="Calibri" w:cs="Calibri"/>
                  <w:color w:val="000000"/>
                </w:rPr>
                <w:t>11</w:t>
              </w:r>
            </w:ins>
          </w:p>
        </w:tc>
        <w:tc>
          <w:tcPr>
            <w:tcW w:w="960" w:type="dxa"/>
            <w:shd w:val="clear" w:color="auto" w:fill="auto"/>
            <w:noWrap/>
            <w:vAlign w:val="bottom"/>
            <w:hideMark/>
          </w:tcPr>
          <w:p w14:paraId="30725DD0" w14:textId="77777777" w:rsidR="00A81508" w:rsidRPr="00A81508" w:rsidRDefault="00A81508" w:rsidP="00A81508">
            <w:pPr>
              <w:spacing w:after="0" w:line="240" w:lineRule="auto"/>
              <w:jc w:val="center"/>
              <w:rPr>
                <w:ins w:id="257" w:author="Jon.Richar" w:date="2022-12-14T17:42:00Z"/>
                <w:rFonts w:ascii="Calibri" w:eastAsia="Times New Roman" w:hAnsi="Calibri" w:cs="Calibri"/>
                <w:color w:val="000000"/>
              </w:rPr>
            </w:pPr>
            <w:ins w:id="258" w:author="Jon.Richar" w:date="2022-12-14T17:42:00Z">
              <w:r w:rsidRPr="00A81508">
                <w:rPr>
                  <w:rFonts w:ascii="Calibri" w:eastAsia="Times New Roman" w:hAnsi="Calibri" w:cs="Calibri"/>
                  <w:color w:val="000000"/>
                </w:rPr>
                <w:t>63.48</w:t>
              </w:r>
            </w:ins>
          </w:p>
        </w:tc>
        <w:tc>
          <w:tcPr>
            <w:tcW w:w="1495" w:type="dxa"/>
            <w:shd w:val="clear" w:color="auto" w:fill="auto"/>
            <w:noWrap/>
            <w:vAlign w:val="bottom"/>
            <w:hideMark/>
          </w:tcPr>
          <w:p w14:paraId="2E85B214" w14:textId="77777777" w:rsidR="00A81508" w:rsidRPr="00A81508" w:rsidRDefault="00A81508" w:rsidP="00A81508">
            <w:pPr>
              <w:spacing w:after="0" w:line="240" w:lineRule="auto"/>
              <w:jc w:val="center"/>
              <w:rPr>
                <w:ins w:id="259" w:author="Jon.Richar" w:date="2022-12-14T17:42:00Z"/>
                <w:rFonts w:ascii="Calibri" w:eastAsia="Times New Roman" w:hAnsi="Calibri" w:cs="Calibri"/>
                <w:color w:val="000000"/>
              </w:rPr>
            </w:pPr>
            <w:ins w:id="260" w:author="Jon.Richar" w:date="2022-12-14T17:42:00Z">
              <w:r w:rsidRPr="00A81508">
                <w:rPr>
                  <w:rFonts w:ascii="Calibri" w:eastAsia="Times New Roman" w:hAnsi="Calibri" w:cs="Calibri"/>
                  <w:color w:val="000000"/>
                </w:rPr>
                <w:t>-18.25</w:t>
              </w:r>
            </w:ins>
          </w:p>
        </w:tc>
        <w:tc>
          <w:tcPr>
            <w:tcW w:w="5490" w:type="dxa"/>
            <w:shd w:val="clear" w:color="auto" w:fill="auto"/>
            <w:noWrap/>
            <w:vAlign w:val="bottom"/>
            <w:hideMark/>
          </w:tcPr>
          <w:p w14:paraId="5A0D87F9" w14:textId="77777777" w:rsidR="00A81508" w:rsidRPr="00A81508" w:rsidRDefault="00A81508" w:rsidP="00A81508">
            <w:pPr>
              <w:spacing w:after="0" w:line="240" w:lineRule="auto"/>
              <w:rPr>
                <w:ins w:id="261" w:author="Jon.Richar" w:date="2022-12-14T17:42:00Z"/>
                <w:rFonts w:ascii="Calibri" w:eastAsia="Times New Roman" w:hAnsi="Calibri" w:cs="Calibri"/>
                <w:color w:val="000000"/>
              </w:rPr>
            </w:pPr>
            <w:ins w:id="262" w:author="Jon.Richar" w:date="2022-12-14T17:42:00Z">
              <w:r w:rsidRPr="00A81508">
                <w:rPr>
                  <w:rFonts w:ascii="Calibri" w:eastAsia="Times New Roman" w:hAnsi="Calibri" w:cs="Calibri"/>
                  <w:color w:val="000000"/>
                </w:rPr>
                <w:t>CB females,  flathead sole TBM, AO 3-yr rolling average</w:t>
              </w:r>
            </w:ins>
          </w:p>
        </w:tc>
      </w:tr>
      <w:tr w:rsidR="00A81508" w:rsidRPr="00A81508" w14:paraId="52F68FEC" w14:textId="77777777" w:rsidTr="003D2E51">
        <w:trPr>
          <w:trHeight w:val="288"/>
          <w:ins w:id="263" w:author="Jon.Richar" w:date="2022-12-14T17:42:00Z"/>
        </w:trPr>
        <w:tc>
          <w:tcPr>
            <w:tcW w:w="960" w:type="dxa"/>
            <w:shd w:val="clear" w:color="auto" w:fill="auto"/>
            <w:noWrap/>
            <w:vAlign w:val="bottom"/>
            <w:hideMark/>
          </w:tcPr>
          <w:p w14:paraId="5C414EF7" w14:textId="77777777" w:rsidR="00A81508" w:rsidRPr="00A81508" w:rsidRDefault="00A81508" w:rsidP="00A81508">
            <w:pPr>
              <w:spacing w:after="0" w:line="240" w:lineRule="auto"/>
              <w:jc w:val="center"/>
              <w:rPr>
                <w:ins w:id="264" w:author="Jon.Richar" w:date="2022-12-14T17:42:00Z"/>
                <w:rFonts w:ascii="Calibri" w:eastAsia="Times New Roman" w:hAnsi="Calibri" w:cs="Calibri"/>
                <w:color w:val="000000"/>
              </w:rPr>
            </w:pPr>
            <w:ins w:id="265" w:author="Jon.Richar" w:date="2022-12-14T17:42:00Z">
              <w:r w:rsidRPr="00A81508">
                <w:rPr>
                  <w:rFonts w:ascii="Calibri" w:eastAsia="Times New Roman" w:hAnsi="Calibri" w:cs="Calibri"/>
                  <w:color w:val="000000"/>
                </w:rPr>
                <w:t>14</w:t>
              </w:r>
            </w:ins>
          </w:p>
        </w:tc>
        <w:tc>
          <w:tcPr>
            <w:tcW w:w="960" w:type="dxa"/>
            <w:shd w:val="clear" w:color="auto" w:fill="auto"/>
            <w:noWrap/>
            <w:vAlign w:val="bottom"/>
            <w:hideMark/>
          </w:tcPr>
          <w:p w14:paraId="507F404E" w14:textId="77777777" w:rsidR="00A81508" w:rsidRPr="00A81508" w:rsidRDefault="00A81508" w:rsidP="00A81508">
            <w:pPr>
              <w:spacing w:after="0" w:line="240" w:lineRule="auto"/>
              <w:jc w:val="center"/>
              <w:rPr>
                <w:ins w:id="266" w:author="Jon.Richar" w:date="2022-12-14T17:42:00Z"/>
                <w:rFonts w:ascii="Calibri" w:eastAsia="Times New Roman" w:hAnsi="Calibri" w:cs="Calibri"/>
                <w:color w:val="000000"/>
              </w:rPr>
            </w:pPr>
            <w:ins w:id="267" w:author="Jon.Richar" w:date="2022-12-14T17:42:00Z">
              <w:r w:rsidRPr="00A81508">
                <w:rPr>
                  <w:rFonts w:ascii="Calibri" w:eastAsia="Times New Roman" w:hAnsi="Calibri" w:cs="Calibri"/>
                  <w:color w:val="000000"/>
                </w:rPr>
                <w:t>64.53</w:t>
              </w:r>
            </w:ins>
          </w:p>
        </w:tc>
        <w:tc>
          <w:tcPr>
            <w:tcW w:w="1495" w:type="dxa"/>
            <w:shd w:val="clear" w:color="auto" w:fill="auto"/>
            <w:noWrap/>
            <w:vAlign w:val="bottom"/>
            <w:hideMark/>
          </w:tcPr>
          <w:p w14:paraId="3CD2E3BA" w14:textId="77777777" w:rsidR="00A81508" w:rsidRPr="00A81508" w:rsidRDefault="00A81508" w:rsidP="00A81508">
            <w:pPr>
              <w:spacing w:after="0" w:line="240" w:lineRule="auto"/>
              <w:jc w:val="center"/>
              <w:rPr>
                <w:ins w:id="268" w:author="Jon.Richar" w:date="2022-12-14T17:42:00Z"/>
                <w:rFonts w:ascii="Calibri" w:eastAsia="Times New Roman" w:hAnsi="Calibri" w:cs="Calibri"/>
                <w:color w:val="000000"/>
              </w:rPr>
            </w:pPr>
            <w:ins w:id="269" w:author="Jon.Richar" w:date="2022-12-14T17:42:00Z">
              <w:r w:rsidRPr="00A81508">
                <w:rPr>
                  <w:rFonts w:ascii="Calibri" w:eastAsia="Times New Roman" w:hAnsi="Calibri" w:cs="Calibri"/>
                  <w:color w:val="000000"/>
                </w:rPr>
                <w:t>-17.2</w:t>
              </w:r>
            </w:ins>
          </w:p>
        </w:tc>
        <w:tc>
          <w:tcPr>
            <w:tcW w:w="5490" w:type="dxa"/>
            <w:shd w:val="clear" w:color="auto" w:fill="auto"/>
            <w:noWrap/>
            <w:vAlign w:val="bottom"/>
            <w:hideMark/>
          </w:tcPr>
          <w:p w14:paraId="017725EC" w14:textId="77777777" w:rsidR="00A81508" w:rsidRPr="00A81508" w:rsidRDefault="00A81508" w:rsidP="00A81508">
            <w:pPr>
              <w:spacing w:after="0" w:line="240" w:lineRule="auto"/>
              <w:rPr>
                <w:ins w:id="270" w:author="Jon.Richar" w:date="2022-12-14T17:42:00Z"/>
                <w:rFonts w:ascii="Calibri" w:eastAsia="Times New Roman" w:hAnsi="Calibri" w:cs="Calibri"/>
                <w:color w:val="000000"/>
              </w:rPr>
            </w:pPr>
            <w:ins w:id="271" w:author="Jon.Richar" w:date="2022-12-14T17:42:00Z">
              <w:r w:rsidRPr="00A81508">
                <w:rPr>
                  <w:rFonts w:ascii="Calibri" w:eastAsia="Times New Roman" w:hAnsi="Calibri" w:cs="Calibri"/>
                  <w:color w:val="000000"/>
                </w:rPr>
                <w:t>CB females,  flathead sole TBM, SST MJ (GLS model)</w:t>
              </w:r>
            </w:ins>
          </w:p>
        </w:tc>
      </w:tr>
      <w:tr w:rsidR="00A81508" w:rsidRPr="00A81508" w14:paraId="239BFA49" w14:textId="77777777" w:rsidTr="003D2E51">
        <w:trPr>
          <w:trHeight w:val="288"/>
          <w:ins w:id="272" w:author="Jon.Richar" w:date="2022-12-14T17:42:00Z"/>
        </w:trPr>
        <w:tc>
          <w:tcPr>
            <w:tcW w:w="960" w:type="dxa"/>
            <w:shd w:val="clear" w:color="auto" w:fill="auto"/>
            <w:noWrap/>
            <w:vAlign w:val="bottom"/>
            <w:hideMark/>
          </w:tcPr>
          <w:p w14:paraId="57FC2B9F" w14:textId="77777777" w:rsidR="00A81508" w:rsidRPr="00A81508" w:rsidRDefault="00A81508" w:rsidP="00A81508">
            <w:pPr>
              <w:spacing w:after="0" w:line="240" w:lineRule="auto"/>
              <w:jc w:val="center"/>
              <w:rPr>
                <w:ins w:id="273" w:author="Jon.Richar" w:date="2022-12-14T17:42:00Z"/>
                <w:rFonts w:ascii="Calibri" w:eastAsia="Times New Roman" w:hAnsi="Calibri" w:cs="Calibri"/>
                <w:color w:val="000000"/>
              </w:rPr>
            </w:pPr>
            <w:ins w:id="274" w:author="Jon.Richar" w:date="2022-12-14T17:42:00Z">
              <w:r w:rsidRPr="00A81508">
                <w:rPr>
                  <w:rFonts w:ascii="Calibri" w:eastAsia="Times New Roman" w:hAnsi="Calibri" w:cs="Calibri"/>
                  <w:color w:val="000000"/>
                </w:rPr>
                <w:t>4</w:t>
              </w:r>
            </w:ins>
          </w:p>
        </w:tc>
        <w:tc>
          <w:tcPr>
            <w:tcW w:w="960" w:type="dxa"/>
            <w:shd w:val="clear" w:color="auto" w:fill="auto"/>
            <w:noWrap/>
            <w:vAlign w:val="bottom"/>
            <w:hideMark/>
          </w:tcPr>
          <w:p w14:paraId="002264BB" w14:textId="77777777" w:rsidR="00A81508" w:rsidRPr="00A81508" w:rsidRDefault="00A81508" w:rsidP="00A81508">
            <w:pPr>
              <w:spacing w:after="0" w:line="240" w:lineRule="auto"/>
              <w:jc w:val="center"/>
              <w:rPr>
                <w:ins w:id="275" w:author="Jon.Richar" w:date="2022-12-14T17:42:00Z"/>
                <w:rFonts w:ascii="Calibri" w:eastAsia="Times New Roman" w:hAnsi="Calibri" w:cs="Calibri"/>
                <w:color w:val="000000"/>
              </w:rPr>
            </w:pPr>
            <w:ins w:id="276" w:author="Jon.Richar" w:date="2022-12-14T17:42:00Z">
              <w:r w:rsidRPr="00A81508">
                <w:rPr>
                  <w:rFonts w:ascii="Calibri" w:eastAsia="Times New Roman" w:hAnsi="Calibri" w:cs="Calibri"/>
                  <w:color w:val="000000"/>
                </w:rPr>
                <w:t>64.79</w:t>
              </w:r>
            </w:ins>
          </w:p>
        </w:tc>
        <w:tc>
          <w:tcPr>
            <w:tcW w:w="1495" w:type="dxa"/>
            <w:shd w:val="clear" w:color="auto" w:fill="auto"/>
            <w:noWrap/>
            <w:vAlign w:val="bottom"/>
            <w:hideMark/>
          </w:tcPr>
          <w:p w14:paraId="427F17F9" w14:textId="77777777" w:rsidR="00A81508" w:rsidRPr="00A81508" w:rsidRDefault="00A81508" w:rsidP="00A81508">
            <w:pPr>
              <w:spacing w:after="0" w:line="240" w:lineRule="auto"/>
              <w:jc w:val="center"/>
              <w:rPr>
                <w:ins w:id="277" w:author="Jon.Richar" w:date="2022-12-14T17:42:00Z"/>
                <w:rFonts w:ascii="Calibri" w:eastAsia="Times New Roman" w:hAnsi="Calibri" w:cs="Calibri"/>
                <w:color w:val="000000"/>
              </w:rPr>
            </w:pPr>
            <w:ins w:id="278" w:author="Jon.Richar" w:date="2022-12-14T17:42:00Z">
              <w:r w:rsidRPr="00A81508">
                <w:rPr>
                  <w:rFonts w:ascii="Calibri" w:eastAsia="Times New Roman" w:hAnsi="Calibri" w:cs="Calibri"/>
                  <w:color w:val="000000"/>
                </w:rPr>
                <w:t>-16.94</w:t>
              </w:r>
            </w:ins>
          </w:p>
        </w:tc>
        <w:tc>
          <w:tcPr>
            <w:tcW w:w="5490" w:type="dxa"/>
            <w:shd w:val="clear" w:color="auto" w:fill="auto"/>
            <w:noWrap/>
            <w:vAlign w:val="bottom"/>
            <w:hideMark/>
          </w:tcPr>
          <w:p w14:paraId="20C79496" w14:textId="77777777" w:rsidR="00A81508" w:rsidRPr="00A81508" w:rsidRDefault="00A81508" w:rsidP="00A81508">
            <w:pPr>
              <w:spacing w:after="0" w:line="240" w:lineRule="auto"/>
              <w:rPr>
                <w:ins w:id="279" w:author="Jon.Richar" w:date="2022-12-14T17:42:00Z"/>
                <w:rFonts w:ascii="Calibri" w:eastAsia="Times New Roman" w:hAnsi="Calibri" w:cs="Calibri"/>
                <w:color w:val="000000"/>
              </w:rPr>
            </w:pPr>
            <w:ins w:id="280" w:author="Jon.Richar" w:date="2022-12-14T17:42:00Z">
              <w:r w:rsidRPr="00A81508">
                <w:rPr>
                  <w:rFonts w:ascii="Calibri" w:eastAsia="Times New Roman" w:hAnsi="Calibri" w:cs="Calibri"/>
                  <w:color w:val="000000"/>
                </w:rPr>
                <w:t>CB females, ovigerous CO females</w:t>
              </w:r>
            </w:ins>
          </w:p>
        </w:tc>
      </w:tr>
      <w:tr w:rsidR="00A81508" w:rsidRPr="00A81508" w14:paraId="2D541A37" w14:textId="77777777" w:rsidTr="003D2E51">
        <w:trPr>
          <w:trHeight w:val="288"/>
          <w:ins w:id="281" w:author="Jon.Richar" w:date="2022-12-14T17:42:00Z"/>
        </w:trPr>
        <w:tc>
          <w:tcPr>
            <w:tcW w:w="960" w:type="dxa"/>
            <w:shd w:val="clear" w:color="auto" w:fill="auto"/>
            <w:noWrap/>
            <w:vAlign w:val="bottom"/>
            <w:hideMark/>
          </w:tcPr>
          <w:p w14:paraId="31DD9A69" w14:textId="77777777" w:rsidR="00A81508" w:rsidRPr="00A81508" w:rsidRDefault="00A81508" w:rsidP="00A81508">
            <w:pPr>
              <w:spacing w:after="0" w:line="240" w:lineRule="auto"/>
              <w:jc w:val="center"/>
              <w:rPr>
                <w:ins w:id="282" w:author="Jon.Richar" w:date="2022-12-14T17:42:00Z"/>
                <w:rFonts w:ascii="Calibri" w:eastAsia="Times New Roman" w:hAnsi="Calibri" w:cs="Calibri"/>
                <w:color w:val="000000"/>
              </w:rPr>
            </w:pPr>
            <w:ins w:id="283" w:author="Jon.Richar" w:date="2022-12-14T17:42:00Z">
              <w:r w:rsidRPr="00A81508">
                <w:rPr>
                  <w:rFonts w:ascii="Calibri" w:eastAsia="Times New Roman" w:hAnsi="Calibri" w:cs="Calibri"/>
                  <w:color w:val="000000"/>
                </w:rPr>
                <w:t>7</w:t>
              </w:r>
            </w:ins>
          </w:p>
        </w:tc>
        <w:tc>
          <w:tcPr>
            <w:tcW w:w="960" w:type="dxa"/>
            <w:shd w:val="clear" w:color="auto" w:fill="auto"/>
            <w:noWrap/>
            <w:vAlign w:val="bottom"/>
            <w:hideMark/>
          </w:tcPr>
          <w:p w14:paraId="1D798A75" w14:textId="77777777" w:rsidR="00A81508" w:rsidRPr="00A81508" w:rsidRDefault="00A81508" w:rsidP="00A81508">
            <w:pPr>
              <w:spacing w:after="0" w:line="240" w:lineRule="auto"/>
              <w:jc w:val="center"/>
              <w:rPr>
                <w:ins w:id="284" w:author="Jon.Richar" w:date="2022-12-14T17:42:00Z"/>
                <w:rFonts w:ascii="Calibri" w:eastAsia="Times New Roman" w:hAnsi="Calibri" w:cs="Calibri"/>
                <w:color w:val="000000"/>
              </w:rPr>
            </w:pPr>
            <w:ins w:id="285" w:author="Jon.Richar" w:date="2022-12-14T17:42:00Z">
              <w:r w:rsidRPr="00A81508">
                <w:rPr>
                  <w:rFonts w:ascii="Calibri" w:eastAsia="Times New Roman" w:hAnsi="Calibri" w:cs="Calibri"/>
                  <w:color w:val="000000"/>
                </w:rPr>
                <w:t>65.46</w:t>
              </w:r>
            </w:ins>
          </w:p>
        </w:tc>
        <w:tc>
          <w:tcPr>
            <w:tcW w:w="1495" w:type="dxa"/>
            <w:shd w:val="clear" w:color="auto" w:fill="auto"/>
            <w:noWrap/>
            <w:vAlign w:val="bottom"/>
            <w:hideMark/>
          </w:tcPr>
          <w:p w14:paraId="5AC17BF3" w14:textId="77777777" w:rsidR="00A81508" w:rsidRPr="00A81508" w:rsidRDefault="00A81508" w:rsidP="00A81508">
            <w:pPr>
              <w:spacing w:after="0" w:line="240" w:lineRule="auto"/>
              <w:jc w:val="center"/>
              <w:rPr>
                <w:ins w:id="286" w:author="Jon.Richar" w:date="2022-12-14T17:42:00Z"/>
                <w:rFonts w:ascii="Calibri" w:eastAsia="Times New Roman" w:hAnsi="Calibri" w:cs="Calibri"/>
                <w:color w:val="000000"/>
              </w:rPr>
            </w:pPr>
            <w:ins w:id="287" w:author="Jon.Richar" w:date="2022-12-14T17:42:00Z">
              <w:r w:rsidRPr="00A81508">
                <w:rPr>
                  <w:rFonts w:ascii="Calibri" w:eastAsia="Times New Roman" w:hAnsi="Calibri" w:cs="Calibri"/>
                  <w:color w:val="000000"/>
                </w:rPr>
                <w:t>-16.27</w:t>
              </w:r>
            </w:ins>
          </w:p>
        </w:tc>
        <w:tc>
          <w:tcPr>
            <w:tcW w:w="5490" w:type="dxa"/>
            <w:shd w:val="clear" w:color="auto" w:fill="auto"/>
            <w:noWrap/>
            <w:vAlign w:val="bottom"/>
            <w:hideMark/>
          </w:tcPr>
          <w:p w14:paraId="4BBD0420" w14:textId="77777777" w:rsidR="00A81508" w:rsidRPr="00A81508" w:rsidRDefault="00A81508" w:rsidP="00A81508">
            <w:pPr>
              <w:spacing w:after="0" w:line="240" w:lineRule="auto"/>
              <w:rPr>
                <w:ins w:id="288" w:author="Jon.Richar" w:date="2022-12-14T17:42:00Z"/>
                <w:rFonts w:ascii="Calibri" w:eastAsia="Times New Roman" w:hAnsi="Calibri" w:cs="Calibri"/>
                <w:color w:val="000000"/>
              </w:rPr>
            </w:pPr>
            <w:ins w:id="289" w:author="Jon.Richar" w:date="2022-12-14T17:42:00Z">
              <w:r w:rsidRPr="00A81508">
                <w:rPr>
                  <w:rFonts w:ascii="Calibri" w:eastAsia="Times New Roman" w:hAnsi="Calibri" w:cs="Calibri"/>
                  <w:color w:val="000000"/>
                </w:rPr>
                <w:t>CB females (1983 and later), flathead sole TBM 2 yr rolling average</w:t>
              </w:r>
            </w:ins>
          </w:p>
        </w:tc>
      </w:tr>
      <w:tr w:rsidR="00A81508" w:rsidRPr="00A81508" w14:paraId="70CB893C" w14:textId="77777777" w:rsidTr="003D2E51">
        <w:trPr>
          <w:trHeight w:val="288"/>
          <w:ins w:id="290" w:author="Jon.Richar" w:date="2022-12-14T17:42:00Z"/>
        </w:trPr>
        <w:tc>
          <w:tcPr>
            <w:tcW w:w="960" w:type="dxa"/>
            <w:shd w:val="clear" w:color="auto" w:fill="auto"/>
            <w:noWrap/>
            <w:vAlign w:val="bottom"/>
            <w:hideMark/>
          </w:tcPr>
          <w:p w14:paraId="0E7E7A9D" w14:textId="77777777" w:rsidR="00A81508" w:rsidRPr="00A81508" w:rsidRDefault="00A81508" w:rsidP="00A81508">
            <w:pPr>
              <w:spacing w:after="0" w:line="240" w:lineRule="auto"/>
              <w:jc w:val="center"/>
              <w:rPr>
                <w:ins w:id="291" w:author="Jon.Richar" w:date="2022-12-14T17:42:00Z"/>
                <w:rFonts w:ascii="Calibri" w:eastAsia="Times New Roman" w:hAnsi="Calibri" w:cs="Calibri"/>
                <w:color w:val="000000"/>
              </w:rPr>
            </w:pPr>
            <w:ins w:id="292" w:author="Jon.Richar" w:date="2022-12-14T17:42:00Z">
              <w:r w:rsidRPr="00A81508">
                <w:rPr>
                  <w:rFonts w:ascii="Calibri" w:eastAsia="Times New Roman" w:hAnsi="Calibri" w:cs="Calibri"/>
                  <w:color w:val="000000"/>
                </w:rPr>
                <w:t>17</w:t>
              </w:r>
            </w:ins>
          </w:p>
        </w:tc>
        <w:tc>
          <w:tcPr>
            <w:tcW w:w="960" w:type="dxa"/>
            <w:shd w:val="clear" w:color="auto" w:fill="auto"/>
            <w:noWrap/>
            <w:vAlign w:val="bottom"/>
            <w:hideMark/>
          </w:tcPr>
          <w:p w14:paraId="25328937" w14:textId="77777777" w:rsidR="00A81508" w:rsidRPr="00A81508" w:rsidRDefault="00A81508" w:rsidP="00A81508">
            <w:pPr>
              <w:spacing w:after="0" w:line="240" w:lineRule="auto"/>
              <w:jc w:val="center"/>
              <w:rPr>
                <w:ins w:id="293" w:author="Jon.Richar" w:date="2022-12-14T17:42:00Z"/>
                <w:rFonts w:ascii="Calibri" w:eastAsia="Times New Roman" w:hAnsi="Calibri" w:cs="Calibri"/>
                <w:color w:val="000000"/>
              </w:rPr>
            </w:pPr>
            <w:ins w:id="294" w:author="Jon.Richar" w:date="2022-12-14T17:42:00Z">
              <w:r w:rsidRPr="00A81508">
                <w:rPr>
                  <w:rFonts w:ascii="Calibri" w:eastAsia="Times New Roman" w:hAnsi="Calibri" w:cs="Calibri"/>
                  <w:color w:val="000000"/>
                </w:rPr>
                <w:t>65.5</w:t>
              </w:r>
            </w:ins>
          </w:p>
        </w:tc>
        <w:tc>
          <w:tcPr>
            <w:tcW w:w="1495" w:type="dxa"/>
            <w:shd w:val="clear" w:color="auto" w:fill="auto"/>
            <w:noWrap/>
            <w:vAlign w:val="bottom"/>
            <w:hideMark/>
          </w:tcPr>
          <w:p w14:paraId="1EC6D4F4" w14:textId="77777777" w:rsidR="00A81508" w:rsidRPr="00A81508" w:rsidRDefault="00A81508" w:rsidP="00A81508">
            <w:pPr>
              <w:spacing w:after="0" w:line="240" w:lineRule="auto"/>
              <w:jc w:val="center"/>
              <w:rPr>
                <w:ins w:id="295" w:author="Jon.Richar" w:date="2022-12-14T17:42:00Z"/>
                <w:rFonts w:ascii="Calibri" w:eastAsia="Times New Roman" w:hAnsi="Calibri" w:cs="Calibri"/>
                <w:color w:val="000000"/>
              </w:rPr>
            </w:pPr>
            <w:ins w:id="296" w:author="Jon.Richar" w:date="2022-12-14T17:42:00Z">
              <w:r w:rsidRPr="00A81508">
                <w:rPr>
                  <w:rFonts w:ascii="Calibri" w:eastAsia="Times New Roman" w:hAnsi="Calibri" w:cs="Calibri"/>
                  <w:color w:val="000000"/>
                </w:rPr>
                <w:t>-16.23</w:t>
              </w:r>
            </w:ins>
          </w:p>
        </w:tc>
        <w:tc>
          <w:tcPr>
            <w:tcW w:w="5490" w:type="dxa"/>
            <w:shd w:val="clear" w:color="auto" w:fill="auto"/>
            <w:noWrap/>
            <w:vAlign w:val="bottom"/>
            <w:hideMark/>
          </w:tcPr>
          <w:p w14:paraId="4CE4638A" w14:textId="77777777" w:rsidR="00A81508" w:rsidRPr="00A81508" w:rsidRDefault="00A81508" w:rsidP="00A81508">
            <w:pPr>
              <w:spacing w:after="0" w:line="240" w:lineRule="auto"/>
              <w:rPr>
                <w:ins w:id="297" w:author="Jon.Richar" w:date="2022-12-14T17:42:00Z"/>
                <w:rFonts w:ascii="Calibri" w:eastAsia="Times New Roman" w:hAnsi="Calibri" w:cs="Calibri"/>
                <w:color w:val="000000"/>
              </w:rPr>
            </w:pPr>
            <w:ins w:id="298" w:author="Jon.Richar" w:date="2022-12-14T17:42:00Z">
              <w:r w:rsidRPr="00A81508">
                <w:rPr>
                  <w:rFonts w:ascii="Calibri" w:eastAsia="Times New Roman" w:hAnsi="Calibri" w:cs="Calibri"/>
                  <w:color w:val="000000"/>
                </w:rPr>
                <w:t>CB females,   PDO 3-yr rolling average</w:t>
              </w:r>
            </w:ins>
          </w:p>
        </w:tc>
      </w:tr>
      <w:tr w:rsidR="00A81508" w:rsidRPr="00A81508" w14:paraId="03437BEA" w14:textId="77777777" w:rsidTr="003D2E51">
        <w:trPr>
          <w:trHeight w:val="288"/>
          <w:ins w:id="299" w:author="Jon.Richar" w:date="2022-12-14T17:42:00Z"/>
        </w:trPr>
        <w:tc>
          <w:tcPr>
            <w:tcW w:w="960" w:type="dxa"/>
            <w:shd w:val="clear" w:color="auto" w:fill="auto"/>
            <w:noWrap/>
            <w:vAlign w:val="bottom"/>
            <w:hideMark/>
          </w:tcPr>
          <w:p w14:paraId="4B5CB669" w14:textId="77777777" w:rsidR="00A81508" w:rsidRPr="00A81508" w:rsidRDefault="00A81508" w:rsidP="00A81508">
            <w:pPr>
              <w:spacing w:after="0" w:line="240" w:lineRule="auto"/>
              <w:jc w:val="center"/>
              <w:rPr>
                <w:ins w:id="300" w:author="Jon.Richar" w:date="2022-12-14T17:42:00Z"/>
                <w:rFonts w:ascii="Calibri" w:eastAsia="Times New Roman" w:hAnsi="Calibri" w:cs="Calibri"/>
                <w:color w:val="000000"/>
              </w:rPr>
            </w:pPr>
            <w:ins w:id="301" w:author="Jon.Richar" w:date="2022-12-14T17:42:00Z">
              <w:r w:rsidRPr="00A81508">
                <w:rPr>
                  <w:rFonts w:ascii="Calibri" w:eastAsia="Times New Roman" w:hAnsi="Calibri" w:cs="Calibri"/>
                  <w:color w:val="000000"/>
                </w:rPr>
                <w:t>2</w:t>
              </w:r>
            </w:ins>
          </w:p>
        </w:tc>
        <w:tc>
          <w:tcPr>
            <w:tcW w:w="960" w:type="dxa"/>
            <w:shd w:val="clear" w:color="auto" w:fill="auto"/>
            <w:noWrap/>
            <w:vAlign w:val="bottom"/>
            <w:hideMark/>
          </w:tcPr>
          <w:p w14:paraId="3ECEBE79" w14:textId="77777777" w:rsidR="00A81508" w:rsidRPr="00A81508" w:rsidRDefault="00A81508" w:rsidP="00A81508">
            <w:pPr>
              <w:spacing w:after="0" w:line="240" w:lineRule="auto"/>
              <w:jc w:val="center"/>
              <w:rPr>
                <w:ins w:id="302" w:author="Jon.Richar" w:date="2022-12-14T17:42:00Z"/>
                <w:rFonts w:ascii="Calibri" w:eastAsia="Times New Roman" w:hAnsi="Calibri" w:cs="Calibri"/>
                <w:color w:val="000000"/>
              </w:rPr>
            </w:pPr>
            <w:ins w:id="303" w:author="Jon.Richar" w:date="2022-12-14T17:42:00Z">
              <w:r w:rsidRPr="00A81508">
                <w:rPr>
                  <w:rFonts w:ascii="Calibri" w:eastAsia="Times New Roman" w:hAnsi="Calibri" w:cs="Calibri"/>
                  <w:color w:val="000000"/>
                </w:rPr>
                <w:t>67.91</w:t>
              </w:r>
            </w:ins>
          </w:p>
        </w:tc>
        <w:tc>
          <w:tcPr>
            <w:tcW w:w="1495" w:type="dxa"/>
            <w:shd w:val="clear" w:color="auto" w:fill="auto"/>
            <w:noWrap/>
            <w:vAlign w:val="bottom"/>
            <w:hideMark/>
          </w:tcPr>
          <w:p w14:paraId="1C6E0A1E" w14:textId="77777777" w:rsidR="00A81508" w:rsidRPr="00A81508" w:rsidRDefault="00A81508" w:rsidP="00A81508">
            <w:pPr>
              <w:spacing w:after="0" w:line="240" w:lineRule="auto"/>
              <w:jc w:val="center"/>
              <w:rPr>
                <w:ins w:id="304" w:author="Jon.Richar" w:date="2022-12-14T17:42:00Z"/>
                <w:rFonts w:ascii="Calibri" w:eastAsia="Times New Roman" w:hAnsi="Calibri" w:cs="Calibri"/>
                <w:color w:val="000000"/>
              </w:rPr>
            </w:pPr>
            <w:ins w:id="305" w:author="Jon.Richar" w:date="2022-12-14T17:42:00Z">
              <w:r w:rsidRPr="00A81508">
                <w:rPr>
                  <w:rFonts w:ascii="Calibri" w:eastAsia="Times New Roman" w:hAnsi="Calibri" w:cs="Calibri"/>
                  <w:color w:val="000000"/>
                </w:rPr>
                <w:t>-13.82</w:t>
              </w:r>
            </w:ins>
          </w:p>
        </w:tc>
        <w:tc>
          <w:tcPr>
            <w:tcW w:w="5490" w:type="dxa"/>
            <w:shd w:val="clear" w:color="auto" w:fill="auto"/>
            <w:noWrap/>
            <w:vAlign w:val="bottom"/>
            <w:hideMark/>
          </w:tcPr>
          <w:p w14:paraId="4486D26D" w14:textId="77777777" w:rsidR="00A81508" w:rsidRPr="00A81508" w:rsidRDefault="00A81508" w:rsidP="00A81508">
            <w:pPr>
              <w:spacing w:after="0" w:line="240" w:lineRule="auto"/>
              <w:rPr>
                <w:ins w:id="306" w:author="Jon.Richar" w:date="2022-12-14T17:42:00Z"/>
                <w:rFonts w:ascii="Calibri" w:eastAsia="Times New Roman" w:hAnsi="Calibri" w:cs="Calibri"/>
                <w:color w:val="000000"/>
              </w:rPr>
            </w:pPr>
            <w:ins w:id="307" w:author="Jon.Richar" w:date="2022-12-14T17:42:00Z">
              <w:r w:rsidRPr="00A81508">
                <w:rPr>
                  <w:rFonts w:ascii="Calibri" w:eastAsia="Times New Roman" w:hAnsi="Calibri" w:cs="Calibri"/>
                  <w:color w:val="000000"/>
                </w:rPr>
                <w:t>CB females (1983 and later)</w:t>
              </w:r>
            </w:ins>
          </w:p>
        </w:tc>
      </w:tr>
      <w:tr w:rsidR="00A81508" w:rsidRPr="00A81508" w14:paraId="7DC13E09" w14:textId="77777777" w:rsidTr="003D2E51">
        <w:trPr>
          <w:trHeight w:val="288"/>
          <w:ins w:id="308" w:author="Jon.Richar" w:date="2022-12-14T17:42:00Z"/>
        </w:trPr>
        <w:tc>
          <w:tcPr>
            <w:tcW w:w="960" w:type="dxa"/>
            <w:shd w:val="clear" w:color="auto" w:fill="auto"/>
            <w:noWrap/>
            <w:vAlign w:val="bottom"/>
            <w:hideMark/>
          </w:tcPr>
          <w:p w14:paraId="4EF56B17" w14:textId="77777777" w:rsidR="00A81508" w:rsidRPr="00A81508" w:rsidRDefault="00A81508" w:rsidP="00A81508">
            <w:pPr>
              <w:spacing w:after="0" w:line="240" w:lineRule="auto"/>
              <w:jc w:val="center"/>
              <w:rPr>
                <w:ins w:id="309" w:author="Jon.Richar" w:date="2022-12-14T17:42:00Z"/>
                <w:rFonts w:ascii="Calibri" w:eastAsia="Times New Roman" w:hAnsi="Calibri" w:cs="Calibri"/>
                <w:color w:val="000000"/>
              </w:rPr>
            </w:pPr>
            <w:ins w:id="310" w:author="Jon.Richar" w:date="2022-12-14T17:42:00Z">
              <w:r w:rsidRPr="00A81508">
                <w:rPr>
                  <w:rFonts w:ascii="Calibri" w:eastAsia="Times New Roman" w:hAnsi="Calibri" w:cs="Calibri"/>
                  <w:color w:val="000000"/>
                </w:rPr>
                <w:t>3</w:t>
              </w:r>
            </w:ins>
          </w:p>
        </w:tc>
        <w:tc>
          <w:tcPr>
            <w:tcW w:w="960" w:type="dxa"/>
            <w:shd w:val="clear" w:color="auto" w:fill="auto"/>
            <w:noWrap/>
            <w:vAlign w:val="bottom"/>
            <w:hideMark/>
          </w:tcPr>
          <w:p w14:paraId="381A3C35" w14:textId="77777777" w:rsidR="00A81508" w:rsidRPr="00A81508" w:rsidRDefault="00A81508" w:rsidP="00A81508">
            <w:pPr>
              <w:spacing w:after="0" w:line="240" w:lineRule="auto"/>
              <w:jc w:val="center"/>
              <w:rPr>
                <w:ins w:id="311" w:author="Jon.Richar" w:date="2022-12-14T17:42:00Z"/>
                <w:rFonts w:ascii="Calibri" w:eastAsia="Times New Roman" w:hAnsi="Calibri" w:cs="Calibri"/>
                <w:color w:val="000000"/>
              </w:rPr>
            </w:pPr>
            <w:ins w:id="312" w:author="Jon.Richar" w:date="2022-12-14T17:42:00Z">
              <w:r w:rsidRPr="00A81508">
                <w:rPr>
                  <w:rFonts w:ascii="Calibri" w:eastAsia="Times New Roman" w:hAnsi="Calibri" w:cs="Calibri"/>
                  <w:color w:val="000000"/>
                </w:rPr>
                <w:t>79.65</w:t>
              </w:r>
            </w:ins>
          </w:p>
        </w:tc>
        <w:tc>
          <w:tcPr>
            <w:tcW w:w="1495" w:type="dxa"/>
            <w:shd w:val="clear" w:color="auto" w:fill="auto"/>
            <w:noWrap/>
            <w:vAlign w:val="bottom"/>
            <w:hideMark/>
          </w:tcPr>
          <w:p w14:paraId="6184887B" w14:textId="77777777" w:rsidR="00A81508" w:rsidRPr="00A81508" w:rsidRDefault="00A81508" w:rsidP="00A81508">
            <w:pPr>
              <w:spacing w:after="0" w:line="240" w:lineRule="auto"/>
              <w:jc w:val="center"/>
              <w:rPr>
                <w:ins w:id="313" w:author="Jon.Richar" w:date="2022-12-14T17:42:00Z"/>
                <w:rFonts w:ascii="Calibri" w:eastAsia="Times New Roman" w:hAnsi="Calibri" w:cs="Calibri"/>
                <w:color w:val="000000"/>
              </w:rPr>
            </w:pPr>
            <w:ins w:id="314" w:author="Jon.Richar" w:date="2022-12-14T17:42:00Z">
              <w:r w:rsidRPr="00A81508">
                <w:rPr>
                  <w:rFonts w:ascii="Calibri" w:eastAsia="Times New Roman" w:hAnsi="Calibri" w:cs="Calibri"/>
                  <w:color w:val="000000"/>
                </w:rPr>
                <w:t>-2.08</w:t>
              </w:r>
            </w:ins>
          </w:p>
        </w:tc>
        <w:tc>
          <w:tcPr>
            <w:tcW w:w="5490" w:type="dxa"/>
            <w:shd w:val="clear" w:color="auto" w:fill="auto"/>
            <w:noWrap/>
            <w:vAlign w:val="bottom"/>
            <w:hideMark/>
          </w:tcPr>
          <w:p w14:paraId="3474BE9C" w14:textId="77777777" w:rsidR="00A81508" w:rsidRPr="00A81508" w:rsidRDefault="00A81508" w:rsidP="00A81508">
            <w:pPr>
              <w:spacing w:after="0" w:line="240" w:lineRule="auto"/>
              <w:rPr>
                <w:ins w:id="315" w:author="Jon.Richar" w:date="2022-12-14T17:42:00Z"/>
                <w:rFonts w:ascii="Calibri" w:eastAsia="Times New Roman" w:hAnsi="Calibri" w:cs="Calibri"/>
                <w:color w:val="000000"/>
              </w:rPr>
            </w:pPr>
            <w:ins w:id="316" w:author="Jon.Richar" w:date="2022-12-14T17:42:00Z">
              <w:r w:rsidRPr="00A81508">
                <w:rPr>
                  <w:rFonts w:ascii="Calibri" w:eastAsia="Times New Roman" w:hAnsi="Calibri" w:cs="Calibri"/>
                  <w:color w:val="000000"/>
                </w:rPr>
                <w:t>CB females (1978-2005. 2006 to 2019)</w:t>
              </w:r>
            </w:ins>
          </w:p>
        </w:tc>
      </w:tr>
      <w:tr w:rsidR="00A81508" w:rsidRPr="00A81508" w14:paraId="6D12FC76" w14:textId="77777777" w:rsidTr="003D2E51">
        <w:trPr>
          <w:trHeight w:val="288"/>
          <w:ins w:id="317" w:author="Jon.Richar" w:date="2022-12-14T17:42:00Z"/>
        </w:trPr>
        <w:tc>
          <w:tcPr>
            <w:tcW w:w="960" w:type="dxa"/>
            <w:shd w:val="clear" w:color="auto" w:fill="auto"/>
            <w:noWrap/>
            <w:vAlign w:val="bottom"/>
            <w:hideMark/>
          </w:tcPr>
          <w:p w14:paraId="7975D787" w14:textId="77777777" w:rsidR="00A81508" w:rsidRPr="00A81508" w:rsidRDefault="00A81508" w:rsidP="00A81508">
            <w:pPr>
              <w:spacing w:after="0" w:line="240" w:lineRule="auto"/>
              <w:jc w:val="center"/>
              <w:rPr>
                <w:ins w:id="318" w:author="Jon.Richar" w:date="2022-12-14T17:42:00Z"/>
                <w:rFonts w:ascii="Calibri" w:eastAsia="Times New Roman" w:hAnsi="Calibri" w:cs="Calibri"/>
                <w:color w:val="000000"/>
              </w:rPr>
            </w:pPr>
            <w:ins w:id="319" w:author="Jon.Richar" w:date="2022-12-14T17:42:00Z">
              <w:r w:rsidRPr="00A81508">
                <w:rPr>
                  <w:rFonts w:ascii="Calibri" w:eastAsia="Times New Roman" w:hAnsi="Calibri" w:cs="Calibri"/>
                  <w:color w:val="000000"/>
                </w:rPr>
                <w:t>5</w:t>
              </w:r>
            </w:ins>
          </w:p>
        </w:tc>
        <w:tc>
          <w:tcPr>
            <w:tcW w:w="960" w:type="dxa"/>
            <w:shd w:val="clear" w:color="auto" w:fill="auto"/>
            <w:noWrap/>
            <w:vAlign w:val="bottom"/>
            <w:hideMark/>
          </w:tcPr>
          <w:p w14:paraId="38DA446A" w14:textId="77777777" w:rsidR="00A81508" w:rsidRPr="00A81508" w:rsidRDefault="00A81508" w:rsidP="00A81508">
            <w:pPr>
              <w:spacing w:after="0" w:line="240" w:lineRule="auto"/>
              <w:jc w:val="center"/>
              <w:rPr>
                <w:ins w:id="320" w:author="Jon.Richar" w:date="2022-12-14T17:42:00Z"/>
                <w:rFonts w:ascii="Calibri" w:eastAsia="Times New Roman" w:hAnsi="Calibri" w:cs="Calibri"/>
                <w:color w:val="000000"/>
              </w:rPr>
            </w:pPr>
            <w:ins w:id="321" w:author="Jon.Richar" w:date="2022-12-14T17:42:00Z">
              <w:r w:rsidRPr="00A81508">
                <w:rPr>
                  <w:rFonts w:ascii="Calibri" w:eastAsia="Times New Roman" w:hAnsi="Calibri" w:cs="Calibri"/>
                  <w:color w:val="000000"/>
                </w:rPr>
                <w:t>81.37</w:t>
              </w:r>
            </w:ins>
          </w:p>
        </w:tc>
        <w:tc>
          <w:tcPr>
            <w:tcW w:w="1495" w:type="dxa"/>
            <w:shd w:val="clear" w:color="auto" w:fill="auto"/>
            <w:noWrap/>
            <w:vAlign w:val="bottom"/>
            <w:hideMark/>
          </w:tcPr>
          <w:p w14:paraId="287F5F6A" w14:textId="77777777" w:rsidR="00A81508" w:rsidRPr="00A81508" w:rsidRDefault="00A81508" w:rsidP="00A81508">
            <w:pPr>
              <w:spacing w:after="0" w:line="240" w:lineRule="auto"/>
              <w:jc w:val="center"/>
              <w:rPr>
                <w:ins w:id="322" w:author="Jon.Richar" w:date="2022-12-14T17:42:00Z"/>
                <w:rFonts w:ascii="Calibri" w:eastAsia="Times New Roman" w:hAnsi="Calibri" w:cs="Calibri"/>
                <w:color w:val="000000"/>
              </w:rPr>
            </w:pPr>
            <w:ins w:id="323" w:author="Jon.Richar" w:date="2022-12-14T17:42:00Z">
              <w:r w:rsidRPr="00A81508">
                <w:rPr>
                  <w:rFonts w:ascii="Calibri" w:eastAsia="Times New Roman" w:hAnsi="Calibri" w:cs="Calibri"/>
                  <w:color w:val="000000"/>
                </w:rPr>
                <w:t>-0.36</w:t>
              </w:r>
            </w:ins>
          </w:p>
        </w:tc>
        <w:tc>
          <w:tcPr>
            <w:tcW w:w="5490" w:type="dxa"/>
            <w:shd w:val="clear" w:color="auto" w:fill="auto"/>
            <w:noWrap/>
            <w:vAlign w:val="bottom"/>
            <w:hideMark/>
          </w:tcPr>
          <w:p w14:paraId="397C353B" w14:textId="77777777" w:rsidR="00A81508" w:rsidRPr="00A81508" w:rsidRDefault="00A81508" w:rsidP="00A81508">
            <w:pPr>
              <w:spacing w:after="0" w:line="240" w:lineRule="auto"/>
              <w:rPr>
                <w:ins w:id="324" w:author="Jon.Richar" w:date="2022-12-14T17:42:00Z"/>
                <w:rFonts w:ascii="Calibri" w:eastAsia="Times New Roman" w:hAnsi="Calibri" w:cs="Calibri"/>
                <w:color w:val="000000"/>
              </w:rPr>
            </w:pPr>
            <w:ins w:id="325" w:author="Jon.Richar" w:date="2022-12-14T17:42:00Z">
              <w:r w:rsidRPr="00A81508">
                <w:rPr>
                  <w:rFonts w:ascii="Calibri" w:eastAsia="Times New Roman" w:hAnsi="Calibri" w:cs="Calibri"/>
                  <w:color w:val="000000"/>
                </w:rPr>
                <w:t>CB females, 3 yr rolling average of Pacific cod</w:t>
              </w:r>
            </w:ins>
          </w:p>
        </w:tc>
      </w:tr>
      <w:tr w:rsidR="00A81508" w:rsidRPr="00A81508" w14:paraId="3051D391" w14:textId="77777777" w:rsidTr="003D2E51">
        <w:trPr>
          <w:trHeight w:val="288"/>
          <w:ins w:id="326" w:author="Jon.Richar" w:date="2022-12-14T17:42:00Z"/>
        </w:trPr>
        <w:tc>
          <w:tcPr>
            <w:tcW w:w="960" w:type="dxa"/>
            <w:shd w:val="clear" w:color="auto" w:fill="auto"/>
            <w:noWrap/>
            <w:vAlign w:val="bottom"/>
            <w:hideMark/>
          </w:tcPr>
          <w:p w14:paraId="0C6C2784" w14:textId="77777777" w:rsidR="00A81508" w:rsidRPr="00A81508" w:rsidRDefault="00A81508" w:rsidP="00A81508">
            <w:pPr>
              <w:spacing w:after="0" w:line="240" w:lineRule="auto"/>
              <w:jc w:val="center"/>
              <w:rPr>
                <w:ins w:id="327" w:author="Jon.Richar" w:date="2022-12-14T17:42:00Z"/>
                <w:rFonts w:ascii="Calibri" w:eastAsia="Times New Roman" w:hAnsi="Calibri" w:cs="Calibri"/>
                <w:color w:val="000000"/>
              </w:rPr>
            </w:pPr>
            <w:ins w:id="328" w:author="Jon.Richar" w:date="2022-12-14T17:42:00Z">
              <w:r w:rsidRPr="00A81508">
                <w:rPr>
                  <w:rFonts w:ascii="Calibri" w:eastAsia="Times New Roman" w:hAnsi="Calibri" w:cs="Calibri"/>
                  <w:color w:val="000000"/>
                </w:rPr>
                <w:t>1</w:t>
              </w:r>
            </w:ins>
          </w:p>
        </w:tc>
        <w:tc>
          <w:tcPr>
            <w:tcW w:w="960" w:type="dxa"/>
            <w:shd w:val="clear" w:color="auto" w:fill="auto"/>
            <w:noWrap/>
            <w:vAlign w:val="bottom"/>
            <w:hideMark/>
          </w:tcPr>
          <w:p w14:paraId="2C34B51E" w14:textId="77777777" w:rsidR="00A81508" w:rsidRPr="00A81508" w:rsidRDefault="00A81508" w:rsidP="00A81508">
            <w:pPr>
              <w:spacing w:after="0" w:line="240" w:lineRule="auto"/>
              <w:jc w:val="center"/>
              <w:rPr>
                <w:ins w:id="329" w:author="Jon.Richar" w:date="2022-12-14T17:42:00Z"/>
                <w:rFonts w:ascii="Calibri" w:eastAsia="Times New Roman" w:hAnsi="Calibri" w:cs="Calibri"/>
                <w:color w:val="000000"/>
              </w:rPr>
            </w:pPr>
            <w:ins w:id="330" w:author="Jon.Richar" w:date="2022-12-14T17:42:00Z">
              <w:r w:rsidRPr="00A81508">
                <w:rPr>
                  <w:rFonts w:ascii="Calibri" w:eastAsia="Times New Roman" w:hAnsi="Calibri" w:cs="Calibri"/>
                  <w:color w:val="000000"/>
                </w:rPr>
                <w:t>81.73</w:t>
              </w:r>
            </w:ins>
          </w:p>
        </w:tc>
        <w:tc>
          <w:tcPr>
            <w:tcW w:w="1495" w:type="dxa"/>
            <w:shd w:val="clear" w:color="auto" w:fill="auto"/>
            <w:noWrap/>
            <w:vAlign w:val="bottom"/>
            <w:hideMark/>
          </w:tcPr>
          <w:p w14:paraId="7D150248" w14:textId="77777777" w:rsidR="00A81508" w:rsidRPr="00A81508" w:rsidRDefault="00A81508" w:rsidP="00A81508">
            <w:pPr>
              <w:spacing w:after="0" w:line="240" w:lineRule="auto"/>
              <w:jc w:val="center"/>
              <w:rPr>
                <w:ins w:id="331" w:author="Jon.Richar" w:date="2022-12-14T17:42:00Z"/>
                <w:rFonts w:ascii="Calibri" w:eastAsia="Times New Roman" w:hAnsi="Calibri" w:cs="Calibri"/>
                <w:color w:val="000000"/>
              </w:rPr>
            </w:pPr>
            <w:ins w:id="332" w:author="Jon.Richar" w:date="2022-12-14T17:42:00Z">
              <w:r w:rsidRPr="00A81508">
                <w:rPr>
                  <w:rFonts w:ascii="Calibri" w:eastAsia="Times New Roman" w:hAnsi="Calibri" w:cs="Calibri"/>
                  <w:color w:val="000000"/>
                </w:rPr>
                <w:t>0 - baseline</w:t>
              </w:r>
            </w:ins>
          </w:p>
        </w:tc>
        <w:tc>
          <w:tcPr>
            <w:tcW w:w="5490" w:type="dxa"/>
            <w:shd w:val="clear" w:color="auto" w:fill="auto"/>
            <w:noWrap/>
            <w:vAlign w:val="bottom"/>
            <w:hideMark/>
          </w:tcPr>
          <w:p w14:paraId="2A0581D0" w14:textId="77777777" w:rsidR="00A81508" w:rsidRPr="00A81508" w:rsidRDefault="00A81508" w:rsidP="00A81508">
            <w:pPr>
              <w:spacing w:after="0" w:line="240" w:lineRule="auto"/>
              <w:rPr>
                <w:ins w:id="333" w:author="Jon.Richar" w:date="2022-12-14T17:42:00Z"/>
                <w:rFonts w:ascii="Calibri" w:eastAsia="Times New Roman" w:hAnsi="Calibri" w:cs="Calibri"/>
                <w:color w:val="000000"/>
              </w:rPr>
            </w:pPr>
            <w:ins w:id="334" w:author="Jon.Richar" w:date="2022-12-14T17:42:00Z">
              <w:r w:rsidRPr="00A81508">
                <w:rPr>
                  <w:rFonts w:ascii="Calibri" w:eastAsia="Times New Roman" w:hAnsi="Calibri" w:cs="Calibri"/>
                  <w:color w:val="000000"/>
                </w:rPr>
                <w:t>CB females</w:t>
              </w:r>
            </w:ins>
          </w:p>
        </w:tc>
      </w:tr>
      <w:tr w:rsidR="00A81508" w:rsidRPr="00A81508" w14:paraId="455872E3" w14:textId="77777777" w:rsidTr="003D2E51">
        <w:trPr>
          <w:trHeight w:val="288"/>
          <w:ins w:id="335" w:author="Jon.Richar" w:date="2022-12-14T17:42:00Z"/>
        </w:trPr>
        <w:tc>
          <w:tcPr>
            <w:tcW w:w="960" w:type="dxa"/>
            <w:shd w:val="clear" w:color="auto" w:fill="auto"/>
            <w:noWrap/>
            <w:vAlign w:val="bottom"/>
            <w:hideMark/>
          </w:tcPr>
          <w:p w14:paraId="4E2E34B2" w14:textId="77777777" w:rsidR="00A81508" w:rsidRPr="00A81508" w:rsidRDefault="00A81508" w:rsidP="00A81508">
            <w:pPr>
              <w:spacing w:after="0" w:line="240" w:lineRule="auto"/>
              <w:jc w:val="center"/>
              <w:rPr>
                <w:ins w:id="336" w:author="Jon.Richar" w:date="2022-12-14T17:42:00Z"/>
                <w:rFonts w:ascii="Calibri" w:eastAsia="Times New Roman" w:hAnsi="Calibri" w:cs="Calibri"/>
                <w:color w:val="000000"/>
              </w:rPr>
            </w:pPr>
            <w:ins w:id="337" w:author="Jon.Richar" w:date="2022-12-14T17:42:00Z">
              <w:r w:rsidRPr="00A81508">
                <w:rPr>
                  <w:rFonts w:ascii="Calibri" w:eastAsia="Times New Roman" w:hAnsi="Calibri" w:cs="Calibri"/>
                  <w:color w:val="000000"/>
                </w:rPr>
                <w:t>15</w:t>
              </w:r>
            </w:ins>
          </w:p>
        </w:tc>
        <w:tc>
          <w:tcPr>
            <w:tcW w:w="960" w:type="dxa"/>
            <w:shd w:val="clear" w:color="auto" w:fill="auto"/>
            <w:noWrap/>
            <w:vAlign w:val="bottom"/>
            <w:hideMark/>
          </w:tcPr>
          <w:p w14:paraId="5DA87464" w14:textId="77777777" w:rsidR="00A81508" w:rsidRPr="00A81508" w:rsidRDefault="00A81508" w:rsidP="00A81508">
            <w:pPr>
              <w:spacing w:after="0" w:line="240" w:lineRule="auto"/>
              <w:jc w:val="center"/>
              <w:rPr>
                <w:ins w:id="338" w:author="Jon.Richar" w:date="2022-12-14T17:42:00Z"/>
                <w:rFonts w:ascii="Calibri" w:eastAsia="Times New Roman" w:hAnsi="Calibri" w:cs="Calibri"/>
                <w:color w:val="000000"/>
              </w:rPr>
            </w:pPr>
            <w:ins w:id="339" w:author="Jon.Richar" w:date="2022-12-14T17:42:00Z">
              <w:r w:rsidRPr="00A81508">
                <w:rPr>
                  <w:rFonts w:ascii="Calibri" w:eastAsia="Times New Roman" w:hAnsi="Calibri" w:cs="Calibri"/>
                  <w:color w:val="000000"/>
                </w:rPr>
                <w:t>83.79</w:t>
              </w:r>
            </w:ins>
          </w:p>
        </w:tc>
        <w:tc>
          <w:tcPr>
            <w:tcW w:w="1495" w:type="dxa"/>
            <w:shd w:val="clear" w:color="auto" w:fill="auto"/>
            <w:noWrap/>
            <w:vAlign w:val="bottom"/>
            <w:hideMark/>
          </w:tcPr>
          <w:p w14:paraId="22861777" w14:textId="77777777" w:rsidR="00A81508" w:rsidRPr="00A81508" w:rsidRDefault="00A81508" w:rsidP="00A81508">
            <w:pPr>
              <w:spacing w:after="0" w:line="240" w:lineRule="auto"/>
              <w:jc w:val="center"/>
              <w:rPr>
                <w:ins w:id="340" w:author="Jon.Richar" w:date="2022-12-14T17:42:00Z"/>
                <w:rFonts w:ascii="Calibri" w:eastAsia="Times New Roman" w:hAnsi="Calibri" w:cs="Calibri"/>
                <w:color w:val="000000"/>
              </w:rPr>
            </w:pPr>
            <w:ins w:id="341" w:author="Jon.Richar" w:date="2022-12-14T17:42:00Z">
              <w:r w:rsidRPr="00A81508">
                <w:rPr>
                  <w:rFonts w:ascii="Calibri" w:eastAsia="Times New Roman" w:hAnsi="Calibri" w:cs="Calibri"/>
                  <w:color w:val="000000"/>
                </w:rPr>
                <w:t>2.06</w:t>
              </w:r>
            </w:ins>
          </w:p>
        </w:tc>
        <w:tc>
          <w:tcPr>
            <w:tcW w:w="5490" w:type="dxa"/>
            <w:shd w:val="clear" w:color="auto" w:fill="auto"/>
            <w:noWrap/>
            <w:vAlign w:val="bottom"/>
            <w:hideMark/>
          </w:tcPr>
          <w:p w14:paraId="0D3F02BB" w14:textId="77777777" w:rsidR="00A81508" w:rsidRPr="00A81508" w:rsidRDefault="00A81508" w:rsidP="00A81508">
            <w:pPr>
              <w:spacing w:after="0" w:line="240" w:lineRule="auto"/>
              <w:rPr>
                <w:ins w:id="342" w:author="Jon.Richar" w:date="2022-12-14T17:42:00Z"/>
                <w:rFonts w:ascii="Calibri" w:eastAsia="Times New Roman" w:hAnsi="Calibri" w:cs="Calibri"/>
                <w:color w:val="000000"/>
              </w:rPr>
            </w:pPr>
            <w:ins w:id="343" w:author="Jon.Richar" w:date="2022-12-14T17:42:00Z">
              <w:r w:rsidRPr="00A81508">
                <w:rPr>
                  <w:rFonts w:ascii="Calibri" w:eastAsia="Times New Roman" w:hAnsi="Calibri" w:cs="Calibri"/>
                  <w:color w:val="000000"/>
                </w:rPr>
                <w:t>CB females, SST MJ</w:t>
              </w:r>
            </w:ins>
          </w:p>
        </w:tc>
      </w:tr>
    </w:tbl>
    <w:p w14:paraId="4790B084" w14:textId="77777777" w:rsidR="00525AD2" w:rsidRDefault="00525AD2" w:rsidP="00525AD2">
      <w:pPr>
        <w:spacing w:line="480" w:lineRule="auto"/>
        <w:rPr>
          <w:rFonts w:ascii="Times New Roman" w:hAnsi="Times New Roman" w:cs="Times New Roman"/>
          <w:sz w:val="24"/>
          <w:szCs w:val="24"/>
        </w:rPr>
      </w:pPr>
    </w:p>
    <w:p w14:paraId="14D09AA3" w14:textId="78722347" w:rsidR="00525AD2" w:rsidRDefault="00525AD2" w:rsidP="00525AD2">
      <w:pPr>
        <w:spacing w:line="480" w:lineRule="auto"/>
        <w:rPr>
          <w:ins w:id="344"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345" w:author="Jon.Richar" w:date="2022-12-15T08:01:00Z">
        <w:r w:rsidR="004D5899">
          <w:rPr>
            <w:rFonts w:ascii="Times New Roman" w:hAnsi="Times New Roman" w:cs="Times New Roman"/>
            <w:sz w:val="24"/>
            <w:szCs w:val="24"/>
          </w:rPr>
          <w:t>6</w:t>
        </w:r>
      </w:ins>
      <w:del w:id="346"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347"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GAM models. CB = Bairdi, CO = opilio, TBM = total biomass, NBT = near bottom temperature, SST = sea surface temperature. For model #14, FHS TBM was incorporated as a linear variable.</w:t>
      </w:r>
      <w:ins w:id="348" w:author="Jon.Richar" w:date="2022-09-27T14:25:00Z">
        <w:r>
          <w:rPr>
            <w:rFonts w:ascii="Times New Roman" w:hAnsi="Times New Roman" w:cs="Times New Roman"/>
            <w:sz w:val="24"/>
            <w:szCs w:val="24"/>
          </w:rPr>
          <w:t xml:space="preserve"> Delta AICc for each model is determined relative to </w:t>
        </w:r>
      </w:ins>
      <w:ins w:id="349" w:author="Jon.Richar" w:date="2022-09-27T14:26:00Z">
        <w:r>
          <w:rPr>
            <w:rFonts w:ascii="Times New Roman" w:hAnsi="Times New Roman" w:cs="Times New Roman"/>
            <w:sz w:val="24"/>
            <w:szCs w:val="24"/>
          </w:rPr>
          <w:t>the baseline model (</w:t>
        </w:r>
      </w:ins>
      <w:ins w:id="350" w:author="Jon.Richar" w:date="2022-09-27T14:25:00Z">
        <w:r>
          <w:rPr>
            <w:rFonts w:ascii="Times New Roman" w:hAnsi="Times New Roman" w:cs="Times New Roman"/>
            <w:sz w:val="24"/>
            <w:szCs w:val="24"/>
          </w:rPr>
          <w:t>Model 1</w:t>
        </w:r>
      </w:ins>
      <w:ins w:id="351" w:author="Jon.Richar" w:date="2022-09-27T14:26:00Z">
        <w:r>
          <w:rPr>
            <w:rFonts w:ascii="Times New Roman" w:hAnsi="Times New Roman" w:cs="Times New Roman"/>
            <w:sz w:val="24"/>
            <w:szCs w:val="24"/>
          </w:rPr>
          <w:t>).</w:t>
        </w:r>
      </w:ins>
    </w:p>
    <w:p w14:paraId="21C91B29" w14:textId="77777777" w:rsidR="00525AD2" w:rsidRDefault="00525AD2" w:rsidP="00525AD2">
      <w:pPr>
        <w:spacing w:line="480" w:lineRule="auto"/>
        <w:rPr>
          <w:ins w:id="352" w:author="Jon.Richar" w:date="2022-12-12T16:53:00Z"/>
          <w:rFonts w:ascii="Times New Roman" w:hAnsi="Times New Roman" w:cs="Times New Roman"/>
          <w:sz w:val="24"/>
          <w:szCs w:val="24"/>
        </w:rPr>
      </w:pPr>
      <w:ins w:id="353" w:author="Jon.Richar" w:date="2022-12-12T16:52:00Z">
        <w:r>
          <w:rPr>
            <w:rFonts w:ascii="Times New Roman" w:hAnsi="Times New Roman" w:cs="Times New Roman"/>
            <w:sz w:val="24"/>
            <w:szCs w:val="24"/>
          </w:rPr>
          <w:br w:type="column"/>
        </w:r>
      </w:ins>
    </w:p>
    <w:tbl>
      <w:tblPr>
        <w:tblW w:w="9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222"/>
        <w:gridCol w:w="6739"/>
      </w:tblGrid>
      <w:tr w:rsidR="00525AD2" w:rsidRPr="00971464" w14:paraId="68ADC74B" w14:textId="77777777" w:rsidTr="00A37F3A">
        <w:trPr>
          <w:trHeight w:val="288"/>
        </w:trPr>
        <w:tc>
          <w:tcPr>
            <w:tcW w:w="960" w:type="dxa"/>
            <w:shd w:val="clear" w:color="auto" w:fill="auto"/>
            <w:noWrap/>
            <w:vAlign w:val="bottom"/>
            <w:hideMark/>
          </w:tcPr>
          <w:p w14:paraId="3B23B35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w:t>
            </w:r>
          </w:p>
        </w:tc>
        <w:tc>
          <w:tcPr>
            <w:tcW w:w="1053" w:type="dxa"/>
            <w:shd w:val="clear" w:color="auto" w:fill="auto"/>
            <w:noWrap/>
            <w:vAlign w:val="bottom"/>
            <w:hideMark/>
          </w:tcPr>
          <w:p w14:paraId="63A4A47D"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AICc</w:t>
            </w:r>
          </w:p>
        </w:tc>
        <w:tc>
          <w:tcPr>
            <w:tcW w:w="1222" w:type="dxa"/>
            <w:shd w:val="clear" w:color="auto" w:fill="auto"/>
            <w:noWrap/>
            <w:vAlign w:val="bottom"/>
            <w:hideMark/>
          </w:tcPr>
          <w:p w14:paraId="3E4747F8"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Delta AICc</w:t>
            </w:r>
          </w:p>
        </w:tc>
        <w:tc>
          <w:tcPr>
            <w:tcW w:w="6739" w:type="dxa"/>
            <w:shd w:val="clear" w:color="auto" w:fill="auto"/>
            <w:noWrap/>
            <w:vAlign w:val="bottom"/>
            <w:hideMark/>
          </w:tcPr>
          <w:p w14:paraId="4FA0D8E6"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Model variables</w:t>
            </w:r>
          </w:p>
        </w:tc>
      </w:tr>
      <w:tr w:rsidR="00525AD2" w:rsidRPr="00971464" w14:paraId="70E58BE3" w14:textId="77777777" w:rsidTr="00525AD2">
        <w:trPr>
          <w:trHeight w:val="288"/>
        </w:trPr>
        <w:tc>
          <w:tcPr>
            <w:tcW w:w="960" w:type="dxa"/>
            <w:shd w:val="clear" w:color="auto" w:fill="auto"/>
            <w:noWrap/>
            <w:vAlign w:val="bottom"/>
            <w:hideMark/>
          </w:tcPr>
          <w:p w14:paraId="6DC37CF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w:t>
            </w:r>
          </w:p>
        </w:tc>
        <w:tc>
          <w:tcPr>
            <w:tcW w:w="1053" w:type="dxa"/>
            <w:shd w:val="clear" w:color="auto" w:fill="auto"/>
            <w:noWrap/>
            <w:vAlign w:val="bottom"/>
            <w:hideMark/>
          </w:tcPr>
          <w:p w14:paraId="7F9EA93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28.84667</w:t>
            </w:r>
          </w:p>
        </w:tc>
        <w:tc>
          <w:tcPr>
            <w:tcW w:w="1222" w:type="dxa"/>
            <w:shd w:val="clear" w:color="auto" w:fill="auto"/>
            <w:noWrap/>
            <w:vAlign w:val="bottom"/>
            <w:hideMark/>
          </w:tcPr>
          <w:p w14:paraId="04CF4CF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-15.54493</w:t>
            </w:r>
          </w:p>
        </w:tc>
        <w:tc>
          <w:tcPr>
            <w:tcW w:w="6739" w:type="dxa"/>
            <w:shd w:val="clear" w:color="auto" w:fill="auto"/>
            <w:noWrap/>
            <w:vAlign w:val="bottom"/>
            <w:hideMark/>
          </w:tcPr>
          <w:p w14:paraId="1FC8AEC5"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w:t>
            </w:r>
          </w:p>
        </w:tc>
      </w:tr>
      <w:tr w:rsidR="00525AD2" w:rsidRPr="00971464" w14:paraId="08E0C560" w14:textId="77777777" w:rsidTr="00525AD2">
        <w:trPr>
          <w:trHeight w:val="288"/>
        </w:trPr>
        <w:tc>
          <w:tcPr>
            <w:tcW w:w="960" w:type="dxa"/>
            <w:shd w:val="clear" w:color="auto" w:fill="auto"/>
            <w:noWrap/>
            <w:vAlign w:val="bottom"/>
            <w:hideMark/>
          </w:tcPr>
          <w:p w14:paraId="313478E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w:t>
            </w:r>
          </w:p>
        </w:tc>
        <w:tc>
          <w:tcPr>
            <w:tcW w:w="1053" w:type="dxa"/>
            <w:shd w:val="clear" w:color="auto" w:fill="auto"/>
            <w:noWrap/>
            <w:vAlign w:val="bottom"/>
            <w:hideMark/>
          </w:tcPr>
          <w:p w14:paraId="450E1B7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29.84613</w:t>
            </w:r>
          </w:p>
        </w:tc>
        <w:tc>
          <w:tcPr>
            <w:tcW w:w="1222" w:type="dxa"/>
            <w:shd w:val="clear" w:color="auto" w:fill="auto"/>
            <w:noWrap/>
            <w:vAlign w:val="bottom"/>
            <w:hideMark/>
          </w:tcPr>
          <w:p w14:paraId="49417CC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-14.54547</w:t>
            </w:r>
          </w:p>
        </w:tc>
        <w:tc>
          <w:tcPr>
            <w:tcW w:w="6739" w:type="dxa"/>
            <w:shd w:val="clear" w:color="auto" w:fill="auto"/>
            <w:noWrap/>
            <w:vAlign w:val="bottom"/>
            <w:hideMark/>
          </w:tcPr>
          <w:p w14:paraId="705BB2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(shortened period)</w:t>
            </w:r>
          </w:p>
        </w:tc>
      </w:tr>
      <w:tr w:rsidR="00525AD2" w:rsidRPr="00971464" w14:paraId="4B430883" w14:textId="77777777" w:rsidTr="00525AD2">
        <w:trPr>
          <w:trHeight w:val="288"/>
        </w:trPr>
        <w:tc>
          <w:tcPr>
            <w:tcW w:w="960" w:type="dxa"/>
            <w:shd w:val="clear" w:color="auto" w:fill="auto"/>
            <w:noWrap/>
            <w:vAlign w:val="bottom"/>
            <w:hideMark/>
          </w:tcPr>
          <w:p w14:paraId="3200A32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5</w:t>
            </w:r>
          </w:p>
        </w:tc>
        <w:tc>
          <w:tcPr>
            <w:tcW w:w="1053" w:type="dxa"/>
            <w:shd w:val="clear" w:color="auto" w:fill="auto"/>
            <w:noWrap/>
            <w:vAlign w:val="bottom"/>
            <w:hideMark/>
          </w:tcPr>
          <w:p w14:paraId="5D80009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30.69598</w:t>
            </w:r>
          </w:p>
        </w:tc>
        <w:tc>
          <w:tcPr>
            <w:tcW w:w="1222" w:type="dxa"/>
            <w:shd w:val="clear" w:color="auto" w:fill="auto"/>
            <w:noWrap/>
            <w:vAlign w:val="bottom"/>
            <w:hideMark/>
          </w:tcPr>
          <w:p w14:paraId="12A43AA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-13.69562</w:t>
            </w:r>
          </w:p>
        </w:tc>
        <w:tc>
          <w:tcPr>
            <w:tcW w:w="6739" w:type="dxa"/>
            <w:shd w:val="clear" w:color="auto" w:fill="auto"/>
            <w:noWrap/>
            <w:vAlign w:val="bottom"/>
            <w:hideMark/>
          </w:tcPr>
          <w:p w14:paraId="416B450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(shortened period)</w:t>
            </w:r>
          </w:p>
        </w:tc>
      </w:tr>
      <w:tr w:rsidR="00525AD2" w:rsidRPr="00971464" w14:paraId="6216C0FF" w14:textId="77777777" w:rsidTr="00525AD2">
        <w:trPr>
          <w:trHeight w:val="288"/>
        </w:trPr>
        <w:tc>
          <w:tcPr>
            <w:tcW w:w="960" w:type="dxa"/>
            <w:shd w:val="clear" w:color="auto" w:fill="auto"/>
            <w:noWrap/>
            <w:vAlign w:val="bottom"/>
            <w:hideMark/>
          </w:tcPr>
          <w:p w14:paraId="65AA589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6</w:t>
            </w:r>
          </w:p>
        </w:tc>
        <w:tc>
          <w:tcPr>
            <w:tcW w:w="1053" w:type="dxa"/>
            <w:shd w:val="clear" w:color="auto" w:fill="auto"/>
            <w:noWrap/>
            <w:vAlign w:val="bottom"/>
            <w:hideMark/>
          </w:tcPr>
          <w:p w14:paraId="5314776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35.44197</w:t>
            </w:r>
          </w:p>
        </w:tc>
        <w:tc>
          <w:tcPr>
            <w:tcW w:w="1222" w:type="dxa"/>
            <w:shd w:val="clear" w:color="auto" w:fill="auto"/>
            <w:noWrap/>
            <w:vAlign w:val="bottom"/>
            <w:hideMark/>
          </w:tcPr>
          <w:p w14:paraId="5334DA1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-8.94963</w:t>
            </w:r>
          </w:p>
        </w:tc>
        <w:tc>
          <w:tcPr>
            <w:tcW w:w="6739" w:type="dxa"/>
            <w:shd w:val="clear" w:color="auto" w:fill="auto"/>
            <w:noWrap/>
            <w:vAlign w:val="bottom"/>
            <w:hideMark/>
          </w:tcPr>
          <w:p w14:paraId="2D9FAF59"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2 yr rolling average</w:t>
            </w:r>
          </w:p>
        </w:tc>
      </w:tr>
      <w:tr w:rsidR="00525AD2" w:rsidRPr="00971464" w14:paraId="04156075" w14:textId="77777777" w:rsidTr="00525AD2">
        <w:trPr>
          <w:trHeight w:val="288"/>
        </w:trPr>
        <w:tc>
          <w:tcPr>
            <w:tcW w:w="960" w:type="dxa"/>
            <w:shd w:val="clear" w:color="auto" w:fill="auto"/>
            <w:noWrap/>
            <w:vAlign w:val="bottom"/>
            <w:hideMark/>
          </w:tcPr>
          <w:p w14:paraId="1DF6E4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w:t>
            </w:r>
          </w:p>
        </w:tc>
        <w:tc>
          <w:tcPr>
            <w:tcW w:w="1053" w:type="dxa"/>
            <w:shd w:val="clear" w:color="auto" w:fill="auto"/>
            <w:noWrap/>
            <w:vAlign w:val="bottom"/>
            <w:hideMark/>
          </w:tcPr>
          <w:p w14:paraId="23A5479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35.90449</w:t>
            </w:r>
          </w:p>
        </w:tc>
        <w:tc>
          <w:tcPr>
            <w:tcW w:w="1222" w:type="dxa"/>
            <w:shd w:val="clear" w:color="auto" w:fill="auto"/>
            <w:noWrap/>
            <w:vAlign w:val="bottom"/>
            <w:hideMark/>
          </w:tcPr>
          <w:p w14:paraId="16B8559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-8.48711</w:t>
            </w:r>
          </w:p>
        </w:tc>
        <w:tc>
          <w:tcPr>
            <w:tcW w:w="6739" w:type="dxa"/>
            <w:shd w:val="clear" w:color="auto" w:fill="auto"/>
            <w:noWrap/>
            <w:vAlign w:val="bottom"/>
            <w:hideMark/>
          </w:tcPr>
          <w:p w14:paraId="38B7F3EB"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NE wind</w:t>
            </w:r>
          </w:p>
        </w:tc>
      </w:tr>
      <w:tr w:rsidR="00525AD2" w:rsidRPr="00971464" w14:paraId="188B06B5" w14:textId="77777777" w:rsidTr="00525AD2">
        <w:trPr>
          <w:trHeight w:val="288"/>
        </w:trPr>
        <w:tc>
          <w:tcPr>
            <w:tcW w:w="960" w:type="dxa"/>
            <w:shd w:val="clear" w:color="auto" w:fill="auto"/>
            <w:noWrap/>
            <w:vAlign w:val="bottom"/>
            <w:hideMark/>
          </w:tcPr>
          <w:p w14:paraId="4322131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11</w:t>
            </w:r>
          </w:p>
        </w:tc>
        <w:tc>
          <w:tcPr>
            <w:tcW w:w="1053" w:type="dxa"/>
            <w:shd w:val="clear" w:color="auto" w:fill="auto"/>
            <w:noWrap/>
            <w:vAlign w:val="bottom"/>
            <w:hideMark/>
          </w:tcPr>
          <w:p w14:paraId="0D422D4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35.96803</w:t>
            </w:r>
          </w:p>
        </w:tc>
        <w:tc>
          <w:tcPr>
            <w:tcW w:w="1222" w:type="dxa"/>
            <w:shd w:val="clear" w:color="auto" w:fill="auto"/>
            <w:noWrap/>
            <w:vAlign w:val="bottom"/>
            <w:hideMark/>
          </w:tcPr>
          <w:p w14:paraId="3ECE9AF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-8.42357</w:t>
            </w:r>
          </w:p>
        </w:tc>
        <w:tc>
          <w:tcPr>
            <w:tcW w:w="6739" w:type="dxa"/>
            <w:shd w:val="clear" w:color="auto" w:fill="auto"/>
            <w:noWrap/>
            <w:vAlign w:val="bottom"/>
            <w:hideMark/>
          </w:tcPr>
          <w:p w14:paraId="171B9760"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NBT 3 yr rolling average</w:t>
            </w:r>
          </w:p>
        </w:tc>
      </w:tr>
      <w:tr w:rsidR="00525AD2" w:rsidRPr="00971464" w14:paraId="1E3FF9AA" w14:textId="77777777" w:rsidTr="00525AD2">
        <w:trPr>
          <w:trHeight w:val="288"/>
        </w:trPr>
        <w:tc>
          <w:tcPr>
            <w:tcW w:w="960" w:type="dxa"/>
            <w:shd w:val="clear" w:color="auto" w:fill="auto"/>
            <w:noWrap/>
            <w:vAlign w:val="bottom"/>
            <w:hideMark/>
          </w:tcPr>
          <w:p w14:paraId="288D168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12</w:t>
            </w:r>
          </w:p>
        </w:tc>
        <w:tc>
          <w:tcPr>
            <w:tcW w:w="1053" w:type="dxa"/>
            <w:shd w:val="clear" w:color="auto" w:fill="auto"/>
            <w:noWrap/>
            <w:vAlign w:val="bottom"/>
            <w:hideMark/>
          </w:tcPr>
          <w:p w14:paraId="47A56160"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2E958C2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3A2E5357"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May-July SST</w:t>
            </w:r>
          </w:p>
        </w:tc>
      </w:tr>
      <w:tr w:rsidR="00525AD2" w:rsidRPr="00971464" w14:paraId="1852CD81" w14:textId="77777777" w:rsidTr="00525AD2">
        <w:trPr>
          <w:trHeight w:val="288"/>
        </w:trPr>
        <w:tc>
          <w:tcPr>
            <w:tcW w:w="960" w:type="dxa"/>
            <w:shd w:val="clear" w:color="auto" w:fill="auto"/>
            <w:noWrap/>
            <w:vAlign w:val="bottom"/>
            <w:hideMark/>
          </w:tcPr>
          <w:p w14:paraId="1759A60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13</w:t>
            </w:r>
          </w:p>
        </w:tc>
        <w:tc>
          <w:tcPr>
            <w:tcW w:w="1053" w:type="dxa"/>
            <w:shd w:val="clear" w:color="auto" w:fill="auto"/>
            <w:noWrap/>
            <w:vAlign w:val="bottom"/>
            <w:hideMark/>
          </w:tcPr>
          <w:p w14:paraId="654442DF"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36.62199</w:t>
            </w:r>
          </w:p>
        </w:tc>
        <w:tc>
          <w:tcPr>
            <w:tcW w:w="1222" w:type="dxa"/>
            <w:shd w:val="clear" w:color="auto" w:fill="auto"/>
            <w:noWrap/>
            <w:vAlign w:val="bottom"/>
            <w:hideMark/>
          </w:tcPr>
          <w:p w14:paraId="06C6526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-7.76961</w:t>
            </w:r>
          </w:p>
        </w:tc>
        <w:tc>
          <w:tcPr>
            <w:tcW w:w="6739" w:type="dxa"/>
            <w:shd w:val="clear" w:color="auto" w:fill="auto"/>
            <w:noWrap/>
            <w:vAlign w:val="bottom"/>
            <w:hideMark/>
          </w:tcPr>
          <w:p w14:paraId="015441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(linear), May-July SST</w:t>
            </w:r>
          </w:p>
        </w:tc>
      </w:tr>
      <w:tr w:rsidR="00525AD2" w:rsidRPr="00971464" w14:paraId="76B2CA65" w14:textId="77777777" w:rsidTr="00525AD2">
        <w:trPr>
          <w:trHeight w:val="288"/>
        </w:trPr>
        <w:tc>
          <w:tcPr>
            <w:tcW w:w="960" w:type="dxa"/>
            <w:shd w:val="clear" w:color="auto" w:fill="auto"/>
            <w:noWrap/>
            <w:vAlign w:val="bottom"/>
            <w:hideMark/>
          </w:tcPr>
          <w:p w14:paraId="3BA28AC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10</w:t>
            </w:r>
          </w:p>
        </w:tc>
        <w:tc>
          <w:tcPr>
            <w:tcW w:w="1053" w:type="dxa"/>
            <w:shd w:val="clear" w:color="auto" w:fill="auto"/>
            <w:noWrap/>
            <w:vAlign w:val="bottom"/>
            <w:hideMark/>
          </w:tcPr>
          <w:p w14:paraId="65B2F37B"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37.01495</w:t>
            </w:r>
          </w:p>
        </w:tc>
        <w:tc>
          <w:tcPr>
            <w:tcW w:w="1222" w:type="dxa"/>
            <w:shd w:val="clear" w:color="auto" w:fill="auto"/>
            <w:noWrap/>
            <w:vAlign w:val="bottom"/>
            <w:hideMark/>
          </w:tcPr>
          <w:p w14:paraId="1D33AF85"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-7.37665</w:t>
            </w:r>
          </w:p>
        </w:tc>
        <w:tc>
          <w:tcPr>
            <w:tcW w:w="6739" w:type="dxa"/>
            <w:shd w:val="clear" w:color="auto" w:fill="auto"/>
            <w:noWrap/>
            <w:vAlign w:val="bottom"/>
            <w:hideMark/>
          </w:tcPr>
          <w:p w14:paraId="62E1422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AO 3 yr rolling average</w:t>
            </w:r>
          </w:p>
        </w:tc>
      </w:tr>
      <w:tr w:rsidR="00525AD2" w:rsidRPr="00971464" w14:paraId="17E70BC5" w14:textId="77777777" w:rsidTr="00525AD2">
        <w:trPr>
          <w:trHeight w:val="288"/>
        </w:trPr>
        <w:tc>
          <w:tcPr>
            <w:tcW w:w="960" w:type="dxa"/>
            <w:shd w:val="clear" w:color="auto" w:fill="auto"/>
            <w:noWrap/>
            <w:vAlign w:val="bottom"/>
            <w:hideMark/>
          </w:tcPr>
          <w:p w14:paraId="440B7FC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9</w:t>
            </w:r>
          </w:p>
        </w:tc>
        <w:tc>
          <w:tcPr>
            <w:tcW w:w="1053" w:type="dxa"/>
            <w:shd w:val="clear" w:color="auto" w:fill="auto"/>
            <w:noWrap/>
            <w:vAlign w:val="bottom"/>
            <w:hideMark/>
          </w:tcPr>
          <w:p w14:paraId="08329FB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39.57688</w:t>
            </w:r>
          </w:p>
        </w:tc>
        <w:tc>
          <w:tcPr>
            <w:tcW w:w="1222" w:type="dxa"/>
            <w:shd w:val="clear" w:color="auto" w:fill="auto"/>
            <w:noWrap/>
            <w:vAlign w:val="bottom"/>
            <w:hideMark/>
          </w:tcPr>
          <w:p w14:paraId="1926B4FC"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-4.81472</w:t>
            </w:r>
          </w:p>
        </w:tc>
        <w:tc>
          <w:tcPr>
            <w:tcW w:w="6739" w:type="dxa"/>
            <w:shd w:val="clear" w:color="auto" w:fill="auto"/>
            <w:noWrap/>
            <w:vAlign w:val="bottom"/>
            <w:hideMark/>
          </w:tcPr>
          <w:p w14:paraId="7CF9D82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SE wind</w:t>
            </w:r>
          </w:p>
        </w:tc>
      </w:tr>
      <w:tr w:rsidR="00525AD2" w:rsidRPr="00971464" w14:paraId="2F37C5F7" w14:textId="77777777" w:rsidTr="00525AD2">
        <w:trPr>
          <w:trHeight w:val="288"/>
        </w:trPr>
        <w:tc>
          <w:tcPr>
            <w:tcW w:w="960" w:type="dxa"/>
            <w:shd w:val="clear" w:color="auto" w:fill="auto"/>
            <w:noWrap/>
            <w:vAlign w:val="bottom"/>
            <w:hideMark/>
          </w:tcPr>
          <w:p w14:paraId="15BB3ABE"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14</w:t>
            </w:r>
          </w:p>
        </w:tc>
        <w:tc>
          <w:tcPr>
            <w:tcW w:w="1053" w:type="dxa"/>
            <w:shd w:val="clear" w:color="auto" w:fill="auto"/>
            <w:noWrap/>
            <w:vAlign w:val="bottom"/>
            <w:hideMark/>
          </w:tcPr>
          <w:p w14:paraId="4AC94B0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39.71084</w:t>
            </w:r>
          </w:p>
        </w:tc>
        <w:tc>
          <w:tcPr>
            <w:tcW w:w="1222" w:type="dxa"/>
            <w:shd w:val="clear" w:color="auto" w:fill="auto"/>
            <w:noWrap/>
            <w:vAlign w:val="bottom"/>
            <w:hideMark/>
          </w:tcPr>
          <w:p w14:paraId="274F9094"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-4.68076</w:t>
            </w:r>
          </w:p>
        </w:tc>
        <w:tc>
          <w:tcPr>
            <w:tcW w:w="6739" w:type="dxa"/>
            <w:shd w:val="clear" w:color="auto" w:fill="auto"/>
            <w:noWrap/>
            <w:vAlign w:val="bottom"/>
            <w:hideMark/>
          </w:tcPr>
          <w:p w14:paraId="326A331E"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flathead sole TBM, PDO 3 yr rolling average</w:t>
            </w:r>
          </w:p>
        </w:tc>
      </w:tr>
      <w:tr w:rsidR="00525AD2" w:rsidRPr="00971464" w14:paraId="6270FB29" w14:textId="77777777" w:rsidTr="00525AD2">
        <w:trPr>
          <w:trHeight w:val="288"/>
        </w:trPr>
        <w:tc>
          <w:tcPr>
            <w:tcW w:w="960" w:type="dxa"/>
            <w:shd w:val="clear" w:color="auto" w:fill="auto"/>
            <w:noWrap/>
            <w:vAlign w:val="bottom"/>
            <w:hideMark/>
          </w:tcPr>
          <w:p w14:paraId="09B253D3"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3</w:t>
            </w:r>
          </w:p>
        </w:tc>
        <w:tc>
          <w:tcPr>
            <w:tcW w:w="1053" w:type="dxa"/>
            <w:shd w:val="clear" w:color="auto" w:fill="auto"/>
            <w:noWrap/>
            <w:vAlign w:val="bottom"/>
            <w:hideMark/>
          </w:tcPr>
          <w:p w14:paraId="194676E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40.3267</w:t>
            </w:r>
          </w:p>
        </w:tc>
        <w:tc>
          <w:tcPr>
            <w:tcW w:w="1222" w:type="dxa"/>
            <w:shd w:val="clear" w:color="auto" w:fill="auto"/>
            <w:noWrap/>
            <w:vAlign w:val="bottom"/>
            <w:hideMark/>
          </w:tcPr>
          <w:p w14:paraId="3F4B7C8A"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-4.0649</w:t>
            </w:r>
          </w:p>
        </w:tc>
        <w:tc>
          <w:tcPr>
            <w:tcW w:w="6739" w:type="dxa"/>
            <w:shd w:val="clear" w:color="auto" w:fill="auto"/>
            <w:noWrap/>
            <w:vAlign w:val="bottom"/>
            <w:hideMark/>
          </w:tcPr>
          <w:p w14:paraId="4DF59C10" w14:textId="4D002D31"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ovig</w:t>
            </w:r>
            <w:ins w:id="354" w:author="Jon.Richar" w:date="2022-12-15T08:01:00Z">
              <w:r w:rsidR="004D5899">
                <w:rPr>
                  <w:rFonts w:ascii="Calibri" w:eastAsia="Times New Roman" w:hAnsi="Calibri" w:cs="Calibri"/>
                  <w:color w:val="000000"/>
                </w:rPr>
                <w:t>erous</w:t>
              </w:r>
            </w:ins>
            <w:r w:rsidRPr="00971464">
              <w:rPr>
                <w:rFonts w:ascii="Calibri" w:eastAsia="Times New Roman" w:hAnsi="Calibri" w:cs="Calibri"/>
                <w:color w:val="000000"/>
              </w:rPr>
              <w:t xml:space="preserve"> opilio females</w:t>
            </w:r>
          </w:p>
        </w:tc>
      </w:tr>
      <w:tr w:rsidR="00525AD2" w:rsidRPr="00971464" w14:paraId="0A26DC3F" w14:textId="77777777" w:rsidTr="00525AD2">
        <w:trPr>
          <w:trHeight w:val="288"/>
        </w:trPr>
        <w:tc>
          <w:tcPr>
            <w:tcW w:w="960" w:type="dxa"/>
            <w:shd w:val="clear" w:color="auto" w:fill="auto"/>
            <w:noWrap/>
            <w:vAlign w:val="bottom"/>
            <w:hideMark/>
          </w:tcPr>
          <w:p w14:paraId="23603C92"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1</w:t>
            </w:r>
          </w:p>
        </w:tc>
        <w:tc>
          <w:tcPr>
            <w:tcW w:w="1053" w:type="dxa"/>
            <w:shd w:val="clear" w:color="auto" w:fill="auto"/>
            <w:noWrap/>
            <w:vAlign w:val="bottom"/>
            <w:hideMark/>
          </w:tcPr>
          <w:p w14:paraId="3E007D5D"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44.3916</w:t>
            </w:r>
          </w:p>
        </w:tc>
        <w:tc>
          <w:tcPr>
            <w:tcW w:w="1222" w:type="dxa"/>
            <w:shd w:val="clear" w:color="auto" w:fill="auto"/>
            <w:noWrap/>
            <w:vAlign w:val="bottom"/>
            <w:hideMark/>
          </w:tcPr>
          <w:p w14:paraId="33D627D6"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0</w:t>
            </w:r>
          </w:p>
        </w:tc>
        <w:tc>
          <w:tcPr>
            <w:tcW w:w="6739" w:type="dxa"/>
            <w:shd w:val="clear" w:color="auto" w:fill="auto"/>
            <w:noWrap/>
            <w:vAlign w:val="bottom"/>
            <w:hideMark/>
          </w:tcPr>
          <w:p w14:paraId="39C3086C"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w:t>
            </w:r>
          </w:p>
        </w:tc>
      </w:tr>
      <w:tr w:rsidR="00525AD2" w:rsidRPr="00971464" w14:paraId="6B506FAD" w14:textId="77777777" w:rsidTr="00525AD2">
        <w:trPr>
          <w:trHeight w:val="288"/>
        </w:trPr>
        <w:tc>
          <w:tcPr>
            <w:tcW w:w="960" w:type="dxa"/>
            <w:shd w:val="clear" w:color="auto" w:fill="auto"/>
            <w:noWrap/>
            <w:vAlign w:val="bottom"/>
            <w:hideMark/>
          </w:tcPr>
          <w:p w14:paraId="0FDC1B88"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w:t>
            </w:r>
          </w:p>
        </w:tc>
        <w:tc>
          <w:tcPr>
            <w:tcW w:w="1053" w:type="dxa"/>
            <w:shd w:val="clear" w:color="auto" w:fill="auto"/>
            <w:noWrap/>
            <w:vAlign w:val="bottom"/>
            <w:hideMark/>
          </w:tcPr>
          <w:p w14:paraId="0A18DE31"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48.70081</w:t>
            </w:r>
          </w:p>
        </w:tc>
        <w:tc>
          <w:tcPr>
            <w:tcW w:w="1222" w:type="dxa"/>
            <w:shd w:val="clear" w:color="auto" w:fill="auto"/>
            <w:noWrap/>
            <w:vAlign w:val="bottom"/>
            <w:hideMark/>
          </w:tcPr>
          <w:p w14:paraId="7710B099" w14:textId="77777777" w:rsidR="00525AD2" w:rsidRPr="00971464" w:rsidRDefault="00525AD2" w:rsidP="00A37F3A">
            <w:pPr>
              <w:spacing w:after="0" w:line="240" w:lineRule="auto"/>
              <w:jc w:val="right"/>
              <w:rPr>
                <w:rFonts w:ascii="Calibri" w:eastAsia="Times New Roman" w:hAnsi="Calibri" w:cs="Calibri"/>
                <w:color w:val="000000"/>
              </w:rPr>
            </w:pPr>
            <w:r w:rsidRPr="00971464">
              <w:rPr>
                <w:rFonts w:ascii="Calibri" w:eastAsia="Times New Roman" w:hAnsi="Calibri" w:cs="Calibri"/>
                <w:color w:val="000000"/>
              </w:rPr>
              <w:t>4.30921</w:t>
            </w:r>
          </w:p>
        </w:tc>
        <w:tc>
          <w:tcPr>
            <w:tcW w:w="6739" w:type="dxa"/>
            <w:shd w:val="clear" w:color="auto" w:fill="auto"/>
            <w:noWrap/>
            <w:vAlign w:val="bottom"/>
            <w:hideMark/>
          </w:tcPr>
          <w:p w14:paraId="5653E3A1" w14:textId="77777777" w:rsidR="00525AD2" w:rsidRPr="00971464" w:rsidRDefault="00525AD2" w:rsidP="00A37F3A">
            <w:pPr>
              <w:spacing w:after="0" w:line="240" w:lineRule="auto"/>
              <w:rPr>
                <w:rFonts w:ascii="Calibri" w:eastAsia="Times New Roman" w:hAnsi="Calibri" w:cs="Calibri"/>
                <w:color w:val="000000"/>
              </w:rPr>
            </w:pPr>
            <w:r w:rsidRPr="00971464">
              <w:rPr>
                <w:rFonts w:ascii="Calibri" w:eastAsia="Times New Roman" w:hAnsi="Calibri" w:cs="Calibri"/>
                <w:color w:val="000000"/>
              </w:rPr>
              <w:t>CB females, Pacific cod 3 yr rolling average</w:t>
            </w:r>
          </w:p>
        </w:tc>
      </w:tr>
    </w:tbl>
    <w:p w14:paraId="07D93809" w14:textId="77777777" w:rsidR="00525AD2" w:rsidRDefault="00525AD2" w:rsidP="00525AD2">
      <w:pPr>
        <w:spacing w:line="480" w:lineRule="auto"/>
        <w:rPr>
          <w:rFonts w:ascii="Times New Roman" w:hAnsi="Times New Roman" w:cs="Times New Roman"/>
          <w:sz w:val="24"/>
          <w:szCs w:val="24"/>
        </w:rPr>
      </w:pPr>
    </w:p>
    <w:p w14:paraId="3347723C" w14:textId="40211C6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ins w:id="355" w:author="Jon.Richar" w:date="2022-12-15T08:01:00Z">
        <w:r w:rsidR="004D5899">
          <w:rPr>
            <w:rFonts w:ascii="Times New Roman" w:hAnsi="Times New Roman" w:cs="Times New Roman"/>
            <w:sz w:val="24"/>
            <w:szCs w:val="24"/>
          </w:rPr>
          <w:t>7</w:t>
        </w:r>
      </w:ins>
      <w:del w:id="356" w:author="Jon.Richar" w:date="2022-12-15T08:01:00Z">
        <w:r w:rsidDel="004D5899">
          <w:rPr>
            <w:rFonts w:ascii="Times New Roman" w:hAnsi="Times New Roman" w:cs="Times New Roman"/>
            <w:sz w:val="24"/>
            <w:szCs w:val="24"/>
          </w:rPr>
          <w:delText>5</w:delText>
        </w:r>
      </w:del>
      <w:r>
        <w:rPr>
          <w:rFonts w:ascii="Times New Roman" w:hAnsi="Times New Roman" w:cs="Times New Roman"/>
          <w:sz w:val="24"/>
          <w:szCs w:val="24"/>
        </w:rPr>
        <w:t>. Model output for Era 1 GAM models. CB = Bairdi, CO = opilio, TBM = total biomass, NBT = near bottom temperature, SST = sea surface temperature. For model #14, FHS TBM was incorporated as a linear variable. Delta AICc for each model is determined relative to the baseline model (Model 1).</w:t>
      </w:r>
    </w:p>
    <w:p w14:paraId="56F62DC7"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1021"/>
        <w:gridCol w:w="1102"/>
        <w:gridCol w:w="7334"/>
      </w:tblGrid>
      <w:tr w:rsidR="00525AD2" w:rsidRPr="00525AD2" w14:paraId="457C0A92" w14:textId="77777777" w:rsidTr="00525AD2">
        <w:trPr>
          <w:trHeight w:val="231"/>
        </w:trPr>
        <w:tc>
          <w:tcPr>
            <w:tcW w:w="930" w:type="dxa"/>
            <w:shd w:val="clear" w:color="auto" w:fill="auto"/>
            <w:noWrap/>
            <w:vAlign w:val="bottom"/>
            <w:hideMark/>
          </w:tcPr>
          <w:p w14:paraId="3D471E2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w:t>
            </w:r>
          </w:p>
        </w:tc>
        <w:tc>
          <w:tcPr>
            <w:tcW w:w="1021" w:type="dxa"/>
            <w:shd w:val="clear" w:color="auto" w:fill="auto"/>
            <w:noWrap/>
            <w:vAlign w:val="bottom"/>
            <w:hideMark/>
          </w:tcPr>
          <w:p w14:paraId="6C5CCFD4"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AICc</w:t>
            </w:r>
          </w:p>
        </w:tc>
        <w:tc>
          <w:tcPr>
            <w:tcW w:w="1102" w:type="dxa"/>
            <w:shd w:val="clear" w:color="auto" w:fill="auto"/>
            <w:noWrap/>
            <w:vAlign w:val="bottom"/>
            <w:hideMark/>
          </w:tcPr>
          <w:p w14:paraId="3F9DD60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Delta AICc</w:t>
            </w:r>
          </w:p>
        </w:tc>
        <w:tc>
          <w:tcPr>
            <w:tcW w:w="7334" w:type="dxa"/>
            <w:shd w:val="clear" w:color="auto" w:fill="auto"/>
            <w:noWrap/>
            <w:vAlign w:val="bottom"/>
            <w:hideMark/>
          </w:tcPr>
          <w:p w14:paraId="25298911"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Model variables</w:t>
            </w:r>
          </w:p>
        </w:tc>
      </w:tr>
      <w:tr w:rsidR="00525AD2" w:rsidRPr="00525AD2" w14:paraId="2CA78D38" w14:textId="77777777" w:rsidTr="00525AD2">
        <w:trPr>
          <w:trHeight w:val="231"/>
        </w:trPr>
        <w:tc>
          <w:tcPr>
            <w:tcW w:w="930" w:type="dxa"/>
            <w:shd w:val="clear" w:color="auto" w:fill="auto"/>
            <w:noWrap/>
            <w:vAlign w:val="bottom"/>
            <w:hideMark/>
          </w:tcPr>
          <w:p w14:paraId="42AE622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w:t>
            </w:r>
          </w:p>
        </w:tc>
        <w:tc>
          <w:tcPr>
            <w:tcW w:w="1021" w:type="dxa"/>
            <w:shd w:val="clear" w:color="auto" w:fill="auto"/>
            <w:noWrap/>
            <w:vAlign w:val="bottom"/>
            <w:hideMark/>
          </w:tcPr>
          <w:p w14:paraId="36F72C5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29.5973</w:t>
            </w:r>
          </w:p>
        </w:tc>
        <w:tc>
          <w:tcPr>
            <w:tcW w:w="1102" w:type="dxa"/>
            <w:shd w:val="clear" w:color="auto" w:fill="auto"/>
            <w:noWrap/>
            <w:vAlign w:val="bottom"/>
            <w:hideMark/>
          </w:tcPr>
          <w:p w14:paraId="436D8AE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-15.70447</w:t>
            </w:r>
          </w:p>
        </w:tc>
        <w:tc>
          <w:tcPr>
            <w:tcW w:w="7334" w:type="dxa"/>
            <w:shd w:val="clear" w:color="auto" w:fill="auto"/>
            <w:noWrap/>
            <w:vAlign w:val="bottom"/>
            <w:hideMark/>
          </w:tcPr>
          <w:p w14:paraId="5C75C230"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AO 3 yr rolling average</w:t>
            </w:r>
          </w:p>
        </w:tc>
      </w:tr>
      <w:tr w:rsidR="00525AD2" w:rsidRPr="00525AD2" w14:paraId="51EC2FD1" w14:textId="77777777" w:rsidTr="00525AD2">
        <w:trPr>
          <w:trHeight w:val="231"/>
        </w:trPr>
        <w:tc>
          <w:tcPr>
            <w:tcW w:w="930" w:type="dxa"/>
            <w:shd w:val="clear" w:color="auto" w:fill="auto"/>
            <w:noWrap/>
            <w:vAlign w:val="bottom"/>
            <w:hideMark/>
          </w:tcPr>
          <w:p w14:paraId="32E178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25</w:t>
            </w:r>
          </w:p>
        </w:tc>
        <w:tc>
          <w:tcPr>
            <w:tcW w:w="1021" w:type="dxa"/>
            <w:shd w:val="clear" w:color="auto" w:fill="auto"/>
            <w:noWrap/>
            <w:vAlign w:val="bottom"/>
            <w:hideMark/>
          </w:tcPr>
          <w:p w14:paraId="0EE275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29.89241</w:t>
            </w:r>
          </w:p>
        </w:tc>
        <w:tc>
          <w:tcPr>
            <w:tcW w:w="1102" w:type="dxa"/>
            <w:shd w:val="clear" w:color="auto" w:fill="auto"/>
            <w:noWrap/>
            <w:vAlign w:val="bottom"/>
            <w:hideMark/>
          </w:tcPr>
          <w:p w14:paraId="20B0837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-15.40936</w:t>
            </w:r>
          </w:p>
        </w:tc>
        <w:tc>
          <w:tcPr>
            <w:tcW w:w="7334" w:type="dxa"/>
            <w:shd w:val="clear" w:color="auto" w:fill="auto"/>
            <w:noWrap/>
            <w:vAlign w:val="bottom"/>
            <w:hideMark/>
          </w:tcPr>
          <w:p w14:paraId="2EB0DBC7"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AO 3 yr rolling average</w:t>
            </w:r>
          </w:p>
        </w:tc>
      </w:tr>
      <w:tr w:rsidR="00525AD2" w:rsidRPr="00525AD2" w14:paraId="2BD30864" w14:textId="77777777" w:rsidTr="00525AD2">
        <w:trPr>
          <w:trHeight w:val="231"/>
        </w:trPr>
        <w:tc>
          <w:tcPr>
            <w:tcW w:w="930" w:type="dxa"/>
            <w:shd w:val="clear" w:color="auto" w:fill="auto"/>
            <w:noWrap/>
            <w:vAlign w:val="bottom"/>
            <w:hideMark/>
          </w:tcPr>
          <w:p w14:paraId="6CF34C8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20</w:t>
            </w:r>
          </w:p>
        </w:tc>
        <w:tc>
          <w:tcPr>
            <w:tcW w:w="1021" w:type="dxa"/>
            <w:shd w:val="clear" w:color="auto" w:fill="auto"/>
            <w:noWrap/>
            <w:vAlign w:val="bottom"/>
            <w:hideMark/>
          </w:tcPr>
          <w:p w14:paraId="4CCC9F1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32.53379</w:t>
            </w:r>
          </w:p>
        </w:tc>
        <w:tc>
          <w:tcPr>
            <w:tcW w:w="1102" w:type="dxa"/>
            <w:shd w:val="clear" w:color="auto" w:fill="auto"/>
            <w:noWrap/>
            <w:vAlign w:val="bottom"/>
            <w:hideMark/>
          </w:tcPr>
          <w:p w14:paraId="60FFA4C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-12.76798</w:t>
            </w:r>
          </w:p>
        </w:tc>
        <w:tc>
          <w:tcPr>
            <w:tcW w:w="7334" w:type="dxa"/>
            <w:shd w:val="clear" w:color="auto" w:fill="auto"/>
            <w:noWrap/>
            <w:vAlign w:val="bottom"/>
            <w:hideMark/>
          </w:tcPr>
          <w:p w14:paraId="4A61FA7A"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AO 3 yr rolling average</w:t>
            </w:r>
          </w:p>
        </w:tc>
      </w:tr>
      <w:tr w:rsidR="00525AD2" w:rsidRPr="00525AD2" w14:paraId="13AEABB4" w14:textId="77777777" w:rsidTr="00525AD2">
        <w:trPr>
          <w:trHeight w:val="231"/>
        </w:trPr>
        <w:tc>
          <w:tcPr>
            <w:tcW w:w="930" w:type="dxa"/>
            <w:shd w:val="clear" w:color="auto" w:fill="auto"/>
            <w:noWrap/>
            <w:vAlign w:val="bottom"/>
            <w:hideMark/>
          </w:tcPr>
          <w:p w14:paraId="59F5B7A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24</w:t>
            </w:r>
          </w:p>
        </w:tc>
        <w:tc>
          <w:tcPr>
            <w:tcW w:w="1021" w:type="dxa"/>
            <w:shd w:val="clear" w:color="auto" w:fill="auto"/>
            <w:noWrap/>
            <w:vAlign w:val="bottom"/>
            <w:hideMark/>
          </w:tcPr>
          <w:p w14:paraId="4293348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32.89242</w:t>
            </w:r>
          </w:p>
        </w:tc>
        <w:tc>
          <w:tcPr>
            <w:tcW w:w="1102" w:type="dxa"/>
            <w:shd w:val="clear" w:color="auto" w:fill="auto"/>
            <w:noWrap/>
            <w:vAlign w:val="bottom"/>
            <w:hideMark/>
          </w:tcPr>
          <w:p w14:paraId="24539F2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-12.40935</w:t>
            </w:r>
          </w:p>
        </w:tc>
        <w:tc>
          <w:tcPr>
            <w:tcW w:w="7334" w:type="dxa"/>
            <w:shd w:val="clear" w:color="auto" w:fill="auto"/>
            <w:noWrap/>
            <w:vAlign w:val="bottom"/>
            <w:hideMark/>
          </w:tcPr>
          <w:p w14:paraId="370D48C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PDO 3 yr rolling average</w:t>
            </w:r>
          </w:p>
        </w:tc>
      </w:tr>
      <w:tr w:rsidR="00525AD2" w:rsidRPr="00525AD2" w14:paraId="336C3A50" w14:textId="77777777" w:rsidTr="00525AD2">
        <w:trPr>
          <w:trHeight w:val="231"/>
        </w:trPr>
        <w:tc>
          <w:tcPr>
            <w:tcW w:w="930" w:type="dxa"/>
            <w:shd w:val="clear" w:color="auto" w:fill="auto"/>
            <w:noWrap/>
            <w:vAlign w:val="bottom"/>
            <w:hideMark/>
          </w:tcPr>
          <w:p w14:paraId="2EFDD9F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6</w:t>
            </w:r>
          </w:p>
        </w:tc>
        <w:tc>
          <w:tcPr>
            <w:tcW w:w="1021" w:type="dxa"/>
            <w:shd w:val="clear" w:color="auto" w:fill="auto"/>
            <w:noWrap/>
            <w:vAlign w:val="bottom"/>
            <w:hideMark/>
          </w:tcPr>
          <w:p w14:paraId="5B9F3D0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06F447A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646C8D0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w:t>
            </w:r>
          </w:p>
        </w:tc>
      </w:tr>
      <w:tr w:rsidR="00525AD2" w:rsidRPr="00525AD2" w14:paraId="3D8AD974" w14:textId="77777777" w:rsidTr="00525AD2">
        <w:trPr>
          <w:trHeight w:val="231"/>
        </w:trPr>
        <w:tc>
          <w:tcPr>
            <w:tcW w:w="930" w:type="dxa"/>
            <w:shd w:val="clear" w:color="auto" w:fill="auto"/>
            <w:noWrap/>
            <w:vAlign w:val="bottom"/>
            <w:hideMark/>
          </w:tcPr>
          <w:p w14:paraId="5A05D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17</w:t>
            </w:r>
          </w:p>
        </w:tc>
        <w:tc>
          <w:tcPr>
            <w:tcW w:w="1021" w:type="dxa"/>
            <w:shd w:val="clear" w:color="auto" w:fill="auto"/>
            <w:noWrap/>
            <w:vAlign w:val="bottom"/>
            <w:hideMark/>
          </w:tcPr>
          <w:p w14:paraId="2DD36DF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33.78239</w:t>
            </w:r>
          </w:p>
        </w:tc>
        <w:tc>
          <w:tcPr>
            <w:tcW w:w="1102" w:type="dxa"/>
            <w:shd w:val="clear" w:color="auto" w:fill="auto"/>
            <w:noWrap/>
            <w:vAlign w:val="bottom"/>
            <w:hideMark/>
          </w:tcPr>
          <w:p w14:paraId="232E662A"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-11.51938</w:t>
            </w:r>
          </w:p>
        </w:tc>
        <w:tc>
          <w:tcPr>
            <w:tcW w:w="7334" w:type="dxa"/>
            <w:shd w:val="clear" w:color="auto" w:fill="auto"/>
            <w:noWrap/>
            <w:vAlign w:val="bottom"/>
            <w:hideMark/>
          </w:tcPr>
          <w:p w14:paraId="46120D09"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w:t>
            </w:r>
          </w:p>
        </w:tc>
      </w:tr>
      <w:tr w:rsidR="00525AD2" w:rsidRPr="00525AD2" w14:paraId="07EE073A" w14:textId="77777777" w:rsidTr="00525AD2">
        <w:trPr>
          <w:trHeight w:val="231"/>
        </w:trPr>
        <w:tc>
          <w:tcPr>
            <w:tcW w:w="930" w:type="dxa"/>
            <w:shd w:val="clear" w:color="auto" w:fill="auto"/>
            <w:noWrap/>
            <w:vAlign w:val="bottom"/>
            <w:hideMark/>
          </w:tcPr>
          <w:p w14:paraId="12C5000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w:t>
            </w:r>
          </w:p>
        </w:tc>
        <w:tc>
          <w:tcPr>
            <w:tcW w:w="1021" w:type="dxa"/>
            <w:shd w:val="clear" w:color="auto" w:fill="auto"/>
            <w:noWrap/>
            <w:vAlign w:val="bottom"/>
            <w:hideMark/>
          </w:tcPr>
          <w:p w14:paraId="2A9F9C1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35.22575</w:t>
            </w:r>
          </w:p>
        </w:tc>
        <w:tc>
          <w:tcPr>
            <w:tcW w:w="1102" w:type="dxa"/>
            <w:shd w:val="clear" w:color="auto" w:fill="auto"/>
            <w:noWrap/>
            <w:vAlign w:val="bottom"/>
            <w:hideMark/>
          </w:tcPr>
          <w:p w14:paraId="4833B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-10.07602</w:t>
            </w:r>
          </w:p>
        </w:tc>
        <w:tc>
          <w:tcPr>
            <w:tcW w:w="7334" w:type="dxa"/>
            <w:shd w:val="clear" w:color="auto" w:fill="auto"/>
            <w:noWrap/>
            <w:vAlign w:val="bottom"/>
            <w:hideMark/>
          </w:tcPr>
          <w:p w14:paraId="02CCDAAE" w14:textId="72873D3F"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357" w:author="Jon.Richar" w:date="2022-12-15T08:02: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Pacific cod 3 yr rolling average</w:t>
            </w:r>
          </w:p>
        </w:tc>
      </w:tr>
      <w:tr w:rsidR="00525AD2" w:rsidRPr="00525AD2" w14:paraId="072B604F" w14:textId="77777777" w:rsidTr="00525AD2">
        <w:trPr>
          <w:trHeight w:val="231"/>
        </w:trPr>
        <w:tc>
          <w:tcPr>
            <w:tcW w:w="930" w:type="dxa"/>
            <w:shd w:val="clear" w:color="auto" w:fill="auto"/>
            <w:noWrap/>
            <w:vAlign w:val="bottom"/>
            <w:hideMark/>
          </w:tcPr>
          <w:p w14:paraId="5197F08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w:t>
            </w:r>
          </w:p>
        </w:tc>
        <w:tc>
          <w:tcPr>
            <w:tcW w:w="1021" w:type="dxa"/>
            <w:shd w:val="clear" w:color="auto" w:fill="auto"/>
            <w:noWrap/>
            <w:vAlign w:val="bottom"/>
            <w:hideMark/>
          </w:tcPr>
          <w:p w14:paraId="4CF314D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35.81472</w:t>
            </w:r>
          </w:p>
        </w:tc>
        <w:tc>
          <w:tcPr>
            <w:tcW w:w="1102" w:type="dxa"/>
            <w:shd w:val="clear" w:color="auto" w:fill="auto"/>
            <w:noWrap/>
            <w:vAlign w:val="bottom"/>
            <w:hideMark/>
          </w:tcPr>
          <w:p w14:paraId="24737AA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-9.48705</w:t>
            </w:r>
          </w:p>
        </w:tc>
        <w:tc>
          <w:tcPr>
            <w:tcW w:w="7334" w:type="dxa"/>
            <w:shd w:val="clear" w:color="auto" w:fill="auto"/>
            <w:noWrap/>
            <w:vAlign w:val="bottom"/>
            <w:hideMark/>
          </w:tcPr>
          <w:p w14:paraId="7D357736"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PDO 3 yr rolling average</w:t>
            </w:r>
          </w:p>
        </w:tc>
      </w:tr>
      <w:tr w:rsidR="00525AD2" w:rsidRPr="00525AD2" w14:paraId="5C8DBBF2" w14:textId="77777777" w:rsidTr="00525AD2">
        <w:trPr>
          <w:trHeight w:val="231"/>
        </w:trPr>
        <w:tc>
          <w:tcPr>
            <w:tcW w:w="930" w:type="dxa"/>
            <w:shd w:val="clear" w:color="auto" w:fill="auto"/>
            <w:noWrap/>
            <w:vAlign w:val="bottom"/>
            <w:hideMark/>
          </w:tcPr>
          <w:p w14:paraId="261A7CC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13</w:t>
            </w:r>
          </w:p>
        </w:tc>
        <w:tc>
          <w:tcPr>
            <w:tcW w:w="1021" w:type="dxa"/>
            <w:shd w:val="clear" w:color="auto" w:fill="auto"/>
            <w:noWrap/>
            <w:vAlign w:val="bottom"/>
            <w:hideMark/>
          </w:tcPr>
          <w:p w14:paraId="6130F1F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36.15993</w:t>
            </w:r>
          </w:p>
        </w:tc>
        <w:tc>
          <w:tcPr>
            <w:tcW w:w="1102" w:type="dxa"/>
            <w:shd w:val="clear" w:color="auto" w:fill="auto"/>
            <w:noWrap/>
            <w:vAlign w:val="bottom"/>
            <w:hideMark/>
          </w:tcPr>
          <w:p w14:paraId="2DBEB81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-9.14184</w:t>
            </w:r>
          </w:p>
        </w:tc>
        <w:tc>
          <w:tcPr>
            <w:tcW w:w="7334" w:type="dxa"/>
            <w:shd w:val="clear" w:color="auto" w:fill="auto"/>
            <w:noWrap/>
            <w:vAlign w:val="bottom"/>
            <w:hideMark/>
          </w:tcPr>
          <w:p w14:paraId="08A928C5"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NBT 3 yr rolling average</w:t>
            </w:r>
          </w:p>
        </w:tc>
      </w:tr>
      <w:tr w:rsidR="00525AD2" w:rsidRPr="00525AD2" w14:paraId="6BABFA8C" w14:textId="77777777" w:rsidTr="00525AD2">
        <w:trPr>
          <w:trHeight w:val="231"/>
        </w:trPr>
        <w:tc>
          <w:tcPr>
            <w:tcW w:w="930" w:type="dxa"/>
            <w:shd w:val="clear" w:color="auto" w:fill="auto"/>
            <w:noWrap/>
            <w:vAlign w:val="bottom"/>
            <w:hideMark/>
          </w:tcPr>
          <w:p w14:paraId="44701D7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w:t>
            </w:r>
          </w:p>
        </w:tc>
        <w:tc>
          <w:tcPr>
            <w:tcW w:w="1021" w:type="dxa"/>
            <w:shd w:val="clear" w:color="auto" w:fill="auto"/>
            <w:noWrap/>
            <w:vAlign w:val="bottom"/>
            <w:hideMark/>
          </w:tcPr>
          <w:p w14:paraId="1C271CF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36.76067</w:t>
            </w:r>
          </w:p>
        </w:tc>
        <w:tc>
          <w:tcPr>
            <w:tcW w:w="1102" w:type="dxa"/>
            <w:shd w:val="clear" w:color="auto" w:fill="auto"/>
            <w:noWrap/>
            <w:vAlign w:val="bottom"/>
            <w:hideMark/>
          </w:tcPr>
          <w:p w14:paraId="238E4B0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-8.5411</w:t>
            </w:r>
          </w:p>
        </w:tc>
        <w:tc>
          <w:tcPr>
            <w:tcW w:w="7334" w:type="dxa"/>
            <w:shd w:val="clear" w:color="auto" w:fill="auto"/>
            <w:noWrap/>
            <w:vAlign w:val="bottom"/>
            <w:hideMark/>
          </w:tcPr>
          <w:p w14:paraId="24E12097" w14:textId="1875F02A"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358" w:author="Jon.Richar" w:date="2022-12-15T08:01: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FHS TBM</w:t>
            </w:r>
          </w:p>
        </w:tc>
      </w:tr>
      <w:tr w:rsidR="00525AD2" w:rsidRPr="00525AD2" w14:paraId="76359521" w14:textId="77777777" w:rsidTr="00525AD2">
        <w:trPr>
          <w:trHeight w:val="231"/>
        </w:trPr>
        <w:tc>
          <w:tcPr>
            <w:tcW w:w="930" w:type="dxa"/>
            <w:shd w:val="clear" w:color="auto" w:fill="auto"/>
            <w:noWrap/>
            <w:vAlign w:val="bottom"/>
            <w:hideMark/>
          </w:tcPr>
          <w:p w14:paraId="3FB7C7D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w:t>
            </w:r>
          </w:p>
        </w:tc>
        <w:tc>
          <w:tcPr>
            <w:tcW w:w="1021" w:type="dxa"/>
            <w:shd w:val="clear" w:color="auto" w:fill="auto"/>
            <w:noWrap/>
            <w:vAlign w:val="bottom"/>
            <w:hideMark/>
          </w:tcPr>
          <w:p w14:paraId="0879799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37.64697</w:t>
            </w:r>
          </w:p>
        </w:tc>
        <w:tc>
          <w:tcPr>
            <w:tcW w:w="1102" w:type="dxa"/>
            <w:shd w:val="clear" w:color="auto" w:fill="auto"/>
            <w:noWrap/>
            <w:vAlign w:val="bottom"/>
            <w:hideMark/>
          </w:tcPr>
          <w:p w14:paraId="373B49F6"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-7.6548</w:t>
            </w:r>
          </w:p>
        </w:tc>
        <w:tc>
          <w:tcPr>
            <w:tcW w:w="7334" w:type="dxa"/>
            <w:shd w:val="clear" w:color="auto" w:fill="auto"/>
            <w:noWrap/>
            <w:vAlign w:val="bottom"/>
            <w:hideMark/>
          </w:tcPr>
          <w:p w14:paraId="7891389B" w14:textId="4E5A5E92"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359" w:author="Jon.Richar" w:date="2022-12-15T08:01: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 FHS TBM, Pacific cod 3 yr rolling average</w:t>
            </w:r>
          </w:p>
        </w:tc>
      </w:tr>
      <w:tr w:rsidR="00525AD2" w:rsidRPr="00525AD2" w14:paraId="74D92D22" w14:textId="77777777" w:rsidTr="00525AD2">
        <w:trPr>
          <w:trHeight w:val="231"/>
        </w:trPr>
        <w:tc>
          <w:tcPr>
            <w:tcW w:w="930" w:type="dxa"/>
            <w:shd w:val="clear" w:color="auto" w:fill="auto"/>
            <w:noWrap/>
            <w:vAlign w:val="bottom"/>
            <w:hideMark/>
          </w:tcPr>
          <w:p w14:paraId="00A718E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18</w:t>
            </w:r>
          </w:p>
        </w:tc>
        <w:tc>
          <w:tcPr>
            <w:tcW w:w="1021" w:type="dxa"/>
            <w:shd w:val="clear" w:color="auto" w:fill="auto"/>
            <w:noWrap/>
            <w:vAlign w:val="bottom"/>
            <w:hideMark/>
          </w:tcPr>
          <w:p w14:paraId="257286B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37.88617</w:t>
            </w:r>
          </w:p>
        </w:tc>
        <w:tc>
          <w:tcPr>
            <w:tcW w:w="1102" w:type="dxa"/>
            <w:shd w:val="clear" w:color="auto" w:fill="auto"/>
            <w:noWrap/>
            <w:vAlign w:val="bottom"/>
            <w:hideMark/>
          </w:tcPr>
          <w:p w14:paraId="35A71AE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-7.4156</w:t>
            </w:r>
          </w:p>
        </w:tc>
        <w:tc>
          <w:tcPr>
            <w:tcW w:w="7334" w:type="dxa"/>
            <w:shd w:val="clear" w:color="auto" w:fill="auto"/>
            <w:noWrap/>
            <w:vAlign w:val="bottom"/>
            <w:hideMark/>
          </w:tcPr>
          <w:p w14:paraId="66C0285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NE wind</w:t>
            </w:r>
          </w:p>
        </w:tc>
      </w:tr>
      <w:tr w:rsidR="00525AD2" w:rsidRPr="00525AD2" w14:paraId="06010EE6" w14:textId="77777777" w:rsidTr="00525AD2">
        <w:trPr>
          <w:trHeight w:val="231"/>
        </w:trPr>
        <w:tc>
          <w:tcPr>
            <w:tcW w:w="930" w:type="dxa"/>
            <w:shd w:val="clear" w:color="auto" w:fill="auto"/>
            <w:noWrap/>
            <w:vAlign w:val="bottom"/>
            <w:hideMark/>
          </w:tcPr>
          <w:p w14:paraId="4AA557C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22</w:t>
            </w:r>
          </w:p>
        </w:tc>
        <w:tc>
          <w:tcPr>
            <w:tcW w:w="1021" w:type="dxa"/>
            <w:shd w:val="clear" w:color="auto" w:fill="auto"/>
            <w:noWrap/>
            <w:vAlign w:val="bottom"/>
            <w:hideMark/>
          </w:tcPr>
          <w:p w14:paraId="442552D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38.0943</w:t>
            </w:r>
          </w:p>
        </w:tc>
        <w:tc>
          <w:tcPr>
            <w:tcW w:w="1102" w:type="dxa"/>
            <w:shd w:val="clear" w:color="auto" w:fill="auto"/>
            <w:noWrap/>
            <w:vAlign w:val="bottom"/>
            <w:hideMark/>
          </w:tcPr>
          <w:p w14:paraId="66E720D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-7.20747</w:t>
            </w:r>
          </w:p>
        </w:tc>
        <w:tc>
          <w:tcPr>
            <w:tcW w:w="7334" w:type="dxa"/>
            <w:shd w:val="clear" w:color="auto" w:fill="auto"/>
            <w:noWrap/>
            <w:vAlign w:val="bottom"/>
            <w:hideMark/>
          </w:tcPr>
          <w:p w14:paraId="4BE407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SST May-July</w:t>
            </w:r>
          </w:p>
        </w:tc>
      </w:tr>
      <w:tr w:rsidR="00525AD2" w:rsidRPr="00525AD2" w14:paraId="4B7EECEC" w14:textId="77777777" w:rsidTr="00525AD2">
        <w:trPr>
          <w:trHeight w:val="231"/>
        </w:trPr>
        <w:tc>
          <w:tcPr>
            <w:tcW w:w="930" w:type="dxa"/>
            <w:shd w:val="clear" w:color="auto" w:fill="auto"/>
            <w:noWrap/>
            <w:vAlign w:val="bottom"/>
            <w:hideMark/>
          </w:tcPr>
          <w:p w14:paraId="71A54D0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19</w:t>
            </w:r>
          </w:p>
        </w:tc>
        <w:tc>
          <w:tcPr>
            <w:tcW w:w="1021" w:type="dxa"/>
            <w:shd w:val="clear" w:color="auto" w:fill="auto"/>
            <w:noWrap/>
            <w:vAlign w:val="bottom"/>
            <w:hideMark/>
          </w:tcPr>
          <w:p w14:paraId="6D888CE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40.17339</w:t>
            </w:r>
          </w:p>
        </w:tc>
        <w:tc>
          <w:tcPr>
            <w:tcW w:w="1102" w:type="dxa"/>
            <w:shd w:val="clear" w:color="auto" w:fill="auto"/>
            <w:noWrap/>
            <w:vAlign w:val="bottom"/>
            <w:hideMark/>
          </w:tcPr>
          <w:p w14:paraId="2A91B2D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-5.12838</w:t>
            </w:r>
          </w:p>
        </w:tc>
        <w:tc>
          <w:tcPr>
            <w:tcW w:w="7334" w:type="dxa"/>
            <w:shd w:val="clear" w:color="auto" w:fill="auto"/>
            <w:noWrap/>
            <w:vAlign w:val="bottom"/>
            <w:hideMark/>
          </w:tcPr>
          <w:p w14:paraId="3285A104"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SE wind</w:t>
            </w:r>
          </w:p>
        </w:tc>
      </w:tr>
      <w:tr w:rsidR="00525AD2" w:rsidRPr="00525AD2" w14:paraId="1E57BBCD" w14:textId="77777777" w:rsidTr="00525AD2">
        <w:trPr>
          <w:trHeight w:val="231"/>
        </w:trPr>
        <w:tc>
          <w:tcPr>
            <w:tcW w:w="930" w:type="dxa"/>
            <w:shd w:val="clear" w:color="auto" w:fill="auto"/>
            <w:noWrap/>
            <w:vAlign w:val="bottom"/>
            <w:hideMark/>
          </w:tcPr>
          <w:p w14:paraId="5F53E4B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21</w:t>
            </w:r>
          </w:p>
        </w:tc>
        <w:tc>
          <w:tcPr>
            <w:tcW w:w="1021" w:type="dxa"/>
            <w:shd w:val="clear" w:color="auto" w:fill="auto"/>
            <w:noWrap/>
            <w:vAlign w:val="bottom"/>
            <w:hideMark/>
          </w:tcPr>
          <w:p w14:paraId="307AF9A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41.25201</w:t>
            </w:r>
          </w:p>
        </w:tc>
        <w:tc>
          <w:tcPr>
            <w:tcW w:w="1102" w:type="dxa"/>
            <w:shd w:val="clear" w:color="auto" w:fill="auto"/>
            <w:noWrap/>
            <w:vAlign w:val="bottom"/>
            <w:hideMark/>
          </w:tcPr>
          <w:p w14:paraId="78C96BF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-4.04976</w:t>
            </w:r>
          </w:p>
        </w:tc>
        <w:tc>
          <w:tcPr>
            <w:tcW w:w="7334" w:type="dxa"/>
            <w:shd w:val="clear" w:color="auto" w:fill="auto"/>
            <w:noWrap/>
            <w:vAlign w:val="bottom"/>
            <w:hideMark/>
          </w:tcPr>
          <w:p w14:paraId="623ECD5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NBT 3 yr rolling average</w:t>
            </w:r>
          </w:p>
        </w:tc>
      </w:tr>
      <w:tr w:rsidR="00525AD2" w:rsidRPr="00525AD2" w14:paraId="4818EB22" w14:textId="77777777" w:rsidTr="00525AD2">
        <w:trPr>
          <w:trHeight w:val="231"/>
        </w:trPr>
        <w:tc>
          <w:tcPr>
            <w:tcW w:w="930" w:type="dxa"/>
            <w:shd w:val="clear" w:color="auto" w:fill="auto"/>
            <w:noWrap/>
            <w:vAlign w:val="bottom"/>
            <w:hideMark/>
          </w:tcPr>
          <w:p w14:paraId="26CC68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w:t>
            </w:r>
          </w:p>
        </w:tc>
        <w:tc>
          <w:tcPr>
            <w:tcW w:w="1021" w:type="dxa"/>
            <w:shd w:val="clear" w:color="auto" w:fill="auto"/>
            <w:noWrap/>
            <w:vAlign w:val="bottom"/>
            <w:hideMark/>
          </w:tcPr>
          <w:p w14:paraId="0ACC76CE"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41.45848</w:t>
            </w:r>
          </w:p>
        </w:tc>
        <w:tc>
          <w:tcPr>
            <w:tcW w:w="1102" w:type="dxa"/>
            <w:shd w:val="clear" w:color="auto" w:fill="auto"/>
            <w:noWrap/>
            <w:vAlign w:val="bottom"/>
            <w:hideMark/>
          </w:tcPr>
          <w:p w14:paraId="60F6671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-3.84329</w:t>
            </w:r>
          </w:p>
        </w:tc>
        <w:tc>
          <w:tcPr>
            <w:tcW w:w="7334" w:type="dxa"/>
            <w:shd w:val="clear" w:color="auto" w:fill="auto"/>
            <w:noWrap/>
            <w:vAlign w:val="bottom"/>
            <w:hideMark/>
          </w:tcPr>
          <w:p w14:paraId="67DDEEA4" w14:textId="6640D40D"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ovig</w:t>
            </w:r>
            <w:ins w:id="360" w:author="Jon.Richar" w:date="2022-12-15T08:02:00Z">
              <w:r w:rsidR="004D5899">
                <w:rPr>
                  <w:rFonts w:ascii="Calibri" w:eastAsia="Times New Roman" w:hAnsi="Calibri" w:cs="Calibri"/>
                  <w:color w:val="000000"/>
                  <w:sz w:val="20"/>
                  <w:szCs w:val="20"/>
                </w:rPr>
                <w:t>erous</w:t>
              </w:r>
            </w:ins>
            <w:r w:rsidRPr="00525AD2">
              <w:rPr>
                <w:rFonts w:ascii="Calibri" w:eastAsia="Times New Roman" w:hAnsi="Calibri" w:cs="Calibri"/>
                <w:color w:val="000000"/>
                <w:sz w:val="20"/>
                <w:szCs w:val="20"/>
              </w:rPr>
              <w:t xml:space="preserve"> CO females</w:t>
            </w:r>
          </w:p>
        </w:tc>
      </w:tr>
      <w:tr w:rsidR="00525AD2" w:rsidRPr="00525AD2" w14:paraId="424ADE5F" w14:textId="77777777" w:rsidTr="00525AD2">
        <w:trPr>
          <w:trHeight w:val="231"/>
        </w:trPr>
        <w:tc>
          <w:tcPr>
            <w:tcW w:w="930" w:type="dxa"/>
            <w:shd w:val="clear" w:color="auto" w:fill="auto"/>
            <w:noWrap/>
            <w:vAlign w:val="bottom"/>
            <w:hideMark/>
          </w:tcPr>
          <w:p w14:paraId="7F01643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14</w:t>
            </w:r>
          </w:p>
        </w:tc>
        <w:tc>
          <w:tcPr>
            <w:tcW w:w="1021" w:type="dxa"/>
            <w:shd w:val="clear" w:color="auto" w:fill="auto"/>
            <w:noWrap/>
            <w:vAlign w:val="bottom"/>
            <w:hideMark/>
          </w:tcPr>
          <w:p w14:paraId="736EB59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43.67759</w:t>
            </w:r>
          </w:p>
        </w:tc>
        <w:tc>
          <w:tcPr>
            <w:tcW w:w="1102" w:type="dxa"/>
            <w:shd w:val="clear" w:color="auto" w:fill="auto"/>
            <w:noWrap/>
            <w:vAlign w:val="bottom"/>
            <w:hideMark/>
          </w:tcPr>
          <w:p w14:paraId="793A899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-1.62418</w:t>
            </w:r>
          </w:p>
        </w:tc>
        <w:tc>
          <w:tcPr>
            <w:tcW w:w="7334" w:type="dxa"/>
            <w:shd w:val="clear" w:color="auto" w:fill="auto"/>
            <w:noWrap/>
            <w:vAlign w:val="bottom"/>
            <w:hideMark/>
          </w:tcPr>
          <w:p w14:paraId="55BCAD22"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SST May-July</w:t>
            </w:r>
          </w:p>
        </w:tc>
      </w:tr>
      <w:tr w:rsidR="00525AD2" w:rsidRPr="00525AD2" w14:paraId="1C62F56B" w14:textId="77777777" w:rsidTr="00525AD2">
        <w:trPr>
          <w:trHeight w:val="231"/>
        </w:trPr>
        <w:tc>
          <w:tcPr>
            <w:tcW w:w="930" w:type="dxa"/>
            <w:shd w:val="clear" w:color="auto" w:fill="auto"/>
            <w:noWrap/>
            <w:vAlign w:val="bottom"/>
            <w:hideMark/>
          </w:tcPr>
          <w:p w14:paraId="4D41C75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w:t>
            </w:r>
          </w:p>
        </w:tc>
        <w:tc>
          <w:tcPr>
            <w:tcW w:w="1021" w:type="dxa"/>
            <w:shd w:val="clear" w:color="auto" w:fill="auto"/>
            <w:noWrap/>
            <w:vAlign w:val="bottom"/>
            <w:hideMark/>
          </w:tcPr>
          <w:p w14:paraId="6F8A275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214AF7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0E9C472B"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6BA12681" w14:textId="77777777" w:rsidTr="00525AD2">
        <w:trPr>
          <w:trHeight w:val="231"/>
        </w:trPr>
        <w:tc>
          <w:tcPr>
            <w:tcW w:w="930" w:type="dxa"/>
            <w:shd w:val="clear" w:color="auto" w:fill="auto"/>
            <w:noWrap/>
            <w:vAlign w:val="bottom"/>
            <w:hideMark/>
          </w:tcPr>
          <w:p w14:paraId="1B6DD793"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9</w:t>
            </w:r>
          </w:p>
        </w:tc>
        <w:tc>
          <w:tcPr>
            <w:tcW w:w="1021" w:type="dxa"/>
            <w:shd w:val="clear" w:color="auto" w:fill="auto"/>
            <w:noWrap/>
            <w:vAlign w:val="bottom"/>
            <w:hideMark/>
          </w:tcPr>
          <w:p w14:paraId="5FF3E3B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44.94375</w:t>
            </w:r>
          </w:p>
        </w:tc>
        <w:tc>
          <w:tcPr>
            <w:tcW w:w="1102" w:type="dxa"/>
            <w:shd w:val="clear" w:color="auto" w:fill="auto"/>
            <w:noWrap/>
            <w:vAlign w:val="bottom"/>
            <w:hideMark/>
          </w:tcPr>
          <w:p w14:paraId="2A74B2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-0.35802</w:t>
            </w:r>
          </w:p>
        </w:tc>
        <w:tc>
          <w:tcPr>
            <w:tcW w:w="7334" w:type="dxa"/>
            <w:shd w:val="clear" w:color="auto" w:fill="auto"/>
            <w:noWrap/>
            <w:vAlign w:val="bottom"/>
            <w:hideMark/>
          </w:tcPr>
          <w:p w14:paraId="59F01D4E"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w:t>
            </w:r>
          </w:p>
        </w:tc>
      </w:tr>
      <w:tr w:rsidR="00525AD2" w:rsidRPr="00525AD2" w14:paraId="38352F87" w14:textId="77777777" w:rsidTr="00525AD2">
        <w:trPr>
          <w:trHeight w:val="231"/>
        </w:trPr>
        <w:tc>
          <w:tcPr>
            <w:tcW w:w="930" w:type="dxa"/>
            <w:shd w:val="clear" w:color="auto" w:fill="auto"/>
            <w:noWrap/>
            <w:vAlign w:val="bottom"/>
            <w:hideMark/>
          </w:tcPr>
          <w:p w14:paraId="204F15A8"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w:t>
            </w:r>
          </w:p>
        </w:tc>
        <w:tc>
          <w:tcPr>
            <w:tcW w:w="1021" w:type="dxa"/>
            <w:shd w:val="clear" w:color="auto" w:fill="auto"/>
            <w:noWrap/>
            <w:vAlign w:val="bottom"/>
            <w:hideMark/>
          </w:tcPr>
          <w:p w14:paraId="14FE8C0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45.30177</w:t>
            </w:r>
          </w:p>
        </w:tc>
        <w:tc>
          <w:tcPr>
            <w:tcW w:w="1102" w:type="dxa"/>
            <w:shd w:val="clear" w:color="auto" w:fill="auto"/>
            <w:noWrap/>
            <w:vAlign w:val="bottom"/>
            <w:hideMark/>
          </w:tcPr>
          <w:p w14:paraId="044D97CC"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w:t>
            </w:r>
          </w:p>
        </w:tc>
        <w:tc>
          <w:tcPr>
            <w:tcW w:w="7334" w:type="dxa"/>
            <w:shd w:val="clear" w:color="auto" w:fill="auto"/>
            <w:noWrap/>
            <w:vAlign w:val="bottom"/>
            <w:hideMark/>
          </w:tcPr>
          <w:p w14:paraId="2FC51EA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w:t>
            </w:r>
          </w:p>
        </w:tc>
      </w:tr>
      <w:tr w:rsidR="00525AD2" w:rsidRPr="00525AD2" w14:paraId="52EC66A9" w14:textId="77777777" w:rsidTr="00525AD2">
        <w:trPr>
          <w:trHeight w:val="231"/>
        </w:trPr>
        <w:tc>
          <w:tcPr>
            <w:tcW w:w="930" w:type="dxa"/>
            <w:shd w:val="clear" w:color="auto" w:fill="auto"/>
            <w:noWrap/>
            <w:vAlign w:val="bottom"/>
            <w:hideMark/>
          </w:tcPr>
          <w:p w14:paraId="6B6D1F7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15</w:t>
            </w:r>
          </w:p>
        </w:tc>
        <w:tc>
          <w:tcPr>
            <w:tcW w:w="1021" w:type="dxa"/>
            <w:shd w:val="clear" w:color="auto" w:fill="auto"/>
            <w:noWrap/>
            <w:vAlign w:val="bottom"/>
            <w:hideMark/>
          </w:tcPr>
          <w:p w14:paraId="545DE94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45.91697</w:t>
            </w:r>
          </w:p>
        </w:tc>
        <w:tc>
          <w:tcPr>
            <w:tcW w:w="1102" w:type="dxa"/>
            <w:shd w:val="clear" w:color="auto" w:fill="auto"/>
            <w:noWrap/>
            <w:vAlign w:val="bottom"/>
            <w:hideMark/>
          </w:tcPr>
          <w:p w14:paraId="31CA63B7"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0.6152</w:t>
            </w:r>
          </w:p>
        </w:tc>
        <w:tc>
          <w:tcPr>
            <w:tcW w:w="7334" w:type="dxa"/>
            <w:shd w:val="clear" w:color="auto" w:fill="auto"/>
            <w:noWrap/>
            <w:vAlign w:val="bottom"/>
            <w:hideMark/>
          </w:tcPr>
          <w:p w14:paraId="3C603C0C"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(linear), SST May-July</w:t>
            </w:r>
          </w:p>
        </w:tc>
      </w:tr>
      <w:tr w:rsidR="00525AD2" w:rsidRPr="00525AD2" w14:paraId="4A44E2A1" w14:textId="77777777" w:rsidTr="00525AD2">
        <w:trPr>
          <w:trHeight w:val="231"/>
        </w:trPr>
        <w:tc>
          <w:tcPr>
            <w:tcW w:w="930" w:type="dxa"/>
            <w:shd w:val="clear" w:color="auto" w:fill="auto"/>
            <w:noWrap/>
            <w:vAlign w:val="bottom"/>
            <w:hideMark/>
          </w:tcPr>
          <w:p w14:paraId="522B341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8</w:t>
            </w:r>
          </w:p>
        </w:tc>
        <w:tc>
          <w:tcPr>
            <w:tcW w:w="1021" w:type="dxa"/>
            <w:shd w:val="clear" w:color="auto" w:fill="auto"/>
            <w:noWrap/>
            <w:vAlign w:val="bottom"/>
            <w:hideMark/>
          </w:tcPr>
          <w:p w14:paraId="5E7B2AC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47.68854</w:t>
            </w:r>
          </w:p>
        </w:tc>
        <w:tc>
          <w:tcPr>
            <w:tcW w:w="1102" w:type="dxa"/>
            <w:shd w:val="clear" w:color="auto" w:fill="auto"/>
            <w:noWrap/>
            <w:vAlign w:val="bottom"/>
            <w:hideMark/>
          </w:tcPr>
          <w:p w14:paraId="36240F5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2.38677</w:t>
            </w:r>
          </w:p>
        </w:tc>
        <w:tc>
          <w:tcPr>
            <w:tcW w:w="7334" w:type="dxa"/>
            <w:shd w:val="clear" w:color="auto" w:fill="auto"/>
            <w:noWrap/>
            <w:vAlign w:val="bottom"/>
            <w:hideMark/>
          </w:tcPr>
          <w:p w14:paraId="206E8083"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2 yr rolling average</w:t>
            </w:r>
          </w:p>
        </w:tc>
      </w:tr>
      <w:tr w:rsidR="00525AD2" w:rsidRPr="00525AD2" w14:paraId="7E68FFCE" w14:textId="77777777" w:rsidTr="00525AD2">
        <w:trPr>
          <w:trHeight w:val="231"/>
        </w:trPr>
        <w:tc>
          <w:tcPr>
            <w:tcW w:w="930" w:type="dxa"/>
            <w:shd w:val="clear" w:color="auto" w:fill="auto"/>
            <w:noWrap/>
            <w:vAlign w:val="bottom"/>
            <w:hideMark/>
          </w:tcPr>
          <w:p w14:paraId="4FB70770"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10</w:t>
            </w:r>
          </w:p>
        </w:tc>
        <w:tc>
          <w:tcPr>
            <w:tcW w:w="1021" w:type="dxa"/>
            <w:shd w:val="clear" w:color="auto" w:fill="auto"/>
            <w:noWrap/>
            <w:vAlign w:val="bottom"/>
            <w:hideMark/>
          </w:tcPr>
          <w:p w14:paraId="3BA5426F"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48.09398</w:t>
            </w:r>
          </w:p>
        </w:tc>
        <w:tc>
          <w:tcPr>
            <w:tcW w:w="1102" w:type="dxa"/>
            <w:shd w:val="clear" w:color="auto" w:fill="auto"/>
            <w:noWrap/>
            <w:vAlign w:val="bottom"/>
            <w:hideMark/>
          </w:tcPr>
          <w:p w14:paraId="4DF261A2"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2.79221</w:t>
            </w:r>
          </w:p>
        </w:tc>
        <w:tc>
          <w:tcPr>
            <w:tcW w:w="7334" w:type="dxa"/>
            <w:shd w:val="clear" w:color="auto" w:fill="auto"/>
            <w:noWrap/>
            <w:vAlign w:val="bottom"/>
            <w:hideMark/>
          </w:tcPr>
          <w:p w14:paraId="66985E5D"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NE wind</w:t>
            </w:r>
          </w:p>
        </w:tc>
      </w:tr>
      <w:tr w:rsidR="00525AD2" w:rsidRPr="00525AD2" w14:paraId="101C7755" w14:textId="77777777" w:rsidTr="00525AD2">
        <w:trPr>
          <w:trHeight w:val="231"/>
        </w:trPr>
        <w:tc>
          <w:tcPr>
            <w:tcW w:w="930" w:type="dxa"/>
            <w:shd w:val="clear" w:color="auto" w:fill="auto"/>
            <w:noWrap/>
            <w:vAlign w:val="bottom"/>
            <w:hideMark/>
          </w:tcPr>
          <w:p w14:paraId="1D2A82DD"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11</w:t>
            </w:r>
          </w:p>
        </w:tc>
        <w:tc>
          <w:tcPr>
            <w:tcW w:w="1021" w:type="dxa"/>
            <w:shd w:val="clear" w:color="auto" w:fill="auto"/>
            <w:noWrap/>
            <w:vAlign w:val="bottom"/>
            <w:hideMark/>
          </w:tcPr>
          <w:p w14:paraId="02EB2A09"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50.39118</w:t>
            </w:r>
          </w:p>
        </w:tc>
        <w:tc>
          <w:tcPr>
            <w:tcW w:w="1102" w:type="dxa"/>
            <w:shd w:val="clear" w:color="auto" w:fill="auto"/>
            <w:noWrap/>
            <w:vAlign w:val="bottom"/>
            <w:hideMark/>
          </w:tcPr>
          <w:p w14:paraId="12B85544"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5.08941</w:t>
            </w:r>
          </w:p>
        </w:tc>
        <w:tc>
          <w:tcPr>
            <w:tcW w:w="7334" w:type="dxa"/>
            <w:shd w:val="clear" w:color="auto" w:fill="auto"/>
            <w:noWrap/>
            <w:vAlign w:val="bottom"/>
            <w:hideMark/>
          </w:tcPr>
          <w:p w14:paraId="44ABDBC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FHS TBM, SE wind</w:t>
            </w:r>
          </w:p>
        </w:tc>
      </w:tr>
      <w:tr w:rsidR="00525AD2" w:rsidRPr="00525AD2" w14:paraId="0ED194AA" w14:textId="77777777" w:rsidTr="00525AD2">
        <w:trPr>
          <w:trHeight w:val="231"/>
        </w:trPr>
        <w:tc>
          <w:tcPr>
            <w:tcW w:w="930" w:type="dxa"/>
            <w:shd w:val="clear" w:color="auto" w:fill="auto"/>
            <w:noWrap/>
            <w:vAlign w:val="bottom"/>
            <w:hideMark/>
          </w:tcPr>
          <w:p w14:paraId="2F1AB745"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23</w:t>
            </w:r>
          </w:p>
        </w:tc>
        <w:tc>
          <w:tcPr>
            <w:tcW w:w="1021" w:type="dxa"/>
            <w:shd w:val="clear" w:color="auto" w:fill="auto"/>
            <w:noWrap/>
            <w:vAlign w:val="bottom"/>
            <w:hideMark/>
          </w:tcPr>
          <w:p w14:paraId="2EF59F2B"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52.45377</w:t>
            </w:r>
          </w:p>
        </w:tc>
        <w:tc>
          <w:tcPr>
            <w:tcW w:w="1102" w:type="dxa"/>
            <w:shd w:val="clear" w:color="auto" w:fill="auto"/>
            <w:noWrap/>
            <w:vAlign w:val="bottom"/>
            <w:hideMark/>
          </w:tcPr>
          <w:p w14:paraId="1FE80AF1" w14:textId="77777777" w:rsidR="00525AD2" w:rsidRPr="00525AD2" w:rsidRDefault="00525AD2" w:rsidP="00A37F3A">
            <w:pPr>
              <w:spacing w:after="0" w:line="240" w:lineRule="auto"/>
              <w:jc w:val="right"/>
              <w:rPr>
                <w:rFonts w:ascii="Calibri" w:eastAsia="Times New Roman" w:hAnsi="Calibri" w:cs="Calibri"/>
                <w:color w:val="000000"/>
                <w:sz w:val="20"/>
                <w:szCs w:val="20"/>
              </w:rPr>
            </w:pPr>
            <w:r w:rsidRPr="00525AD2">
              <w:rPr>
                <w:rFonts w:ascii="Calibri" w:eastAsia="Times New Roman" w:hAnsi="Calibri" w:cs="Calibri"/>
                <w:color w:val="000000"/>
                <w:sz w:val="20"/>
                <w:szCs w:val="20"/>
              </w:rPr>
              <w:t>7.152</w:t>
            </w:r>
          </w:p>
        </w:tc>
        <w:tc>
          <w:tcPr>
            <w:tcW w:w="7334" w:type="dxa"/>
            <w:shd w:val="clear" w:color="auto" w:fill="auto"/>
            <w:noWrap/>
            <w:vAlign w:val="bottom"/>
            <w:hideMark/>
          </w:tcPr>
          <w:p w14:paraId="23F87C9F" w14:textId="77777777" w:rsidR="00525AD2" w:rsidRPr="00525AD2" w:rsidRDefault="00525AD2" w:rsidP="00A37F3A">
            <w:pPr>
              <w:spacing w:after="0" w:line="240" w:lineRule="auto"/>
              <w:rPr>
                <w:rFonts w:ascii="Calibri" w:eastAsia="Times New Roman" w:hAnsi="Calibri" w:cs="Calibri"/>
                <w:color w:val="000000"/>
                <w:sz w:val="20"/>
                <w:szCs w:val="20"/>
              </w:rPr>
            </w:pPr>
            <w:r w:rsidRPr="00525AD2">
              <w:rPr>
                <w:rFonts w:ascii="Calibri" w:eastAsia="Times New Roman" w:hAnsi="Calibri" w:cs="Calibri"/>
                <w:color w:val="000000"/>
                <w:sz w:val="20"/>
                <w:szCs w:val="20"/>
              </w:rPr>
              <w:t>CB females, Pacific cod 3 yr rolling average (linear), SST May-July</w:t>
            </w:r>
          </w:p>
        </w:tc>
      </w:tr>
    </w:tbl>
    <w:p w14:paraId="1940FA61" w14:textId="4329C6BD" w:rsidR="003B0267" w:rsidRDefault="00525AD2" w:rsidP="00525AD2">
      <w:pPr>
        <w:spacing w:line="480" w:lineRule="auto"/>
        <w:rPr>
          <w:ins w:id="361" w:author="Jon.Richar" w:date="2022-12-16T11:30:00Z"/>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Table </w:t>
      </w:r>
      <w:ins w:id="362" w:author="Jon.Richar" w:date="2022-12-15T08:02:00Z">
        <w:r w:rsidR="004D5899">
          <w:rPr>
            <w:rFonts w:ascii="Times New Roman" w:hAnsi="Times New Roman" w:cs="Times New Roman"/>
            <w:sz w:val="24"/>
            <w:szCs w:val="24"/>
          </w:rPr>
          <w:t>8</w:t>
        </w:r>
      </w:ins>
      <w:del w:id="363" w:author="Jon.Richar" w:date="2022-12-15T08:02:00Z">
        <w:r w:rsidDel="004D5899">
          <w:rPr>
            <w:rFonts w:ascii="Times New Roman" w:hAnsi="Times New Roman" w:cs="Times New Roman"/>
            <w:sz w:val="24"/>
            <w:szCs w:val="24"/>
          </w:rPr>
          <w:delText>6</w:delText>
        </w:r>
      </w:del>
      <w:r>
        <w:rPr>
          <w:rFonts w:ascii="Times New Roman" w:hAnsi="Times New Roman" w:cs="Times New Roman"/>
          <w:sz w:val="24"/>
          <w:szCs w:val="24"/>
        </w:rPr>
        <w:t>. Model output for Era 2 GAM models. CB = Bairdi, CO = opilio, TBM = total biomass, NBT = near bottom temperature, SST = sea surface temperature. For model #14, FHS TBM was incorporated as a linear variable. Delta AICc for each model is determined relative to the baseline model (Model 1)</w:t>
      </w:r>
    </w:p>
    <w:p w14:paraId="449C81BB" w14:textId="1CEBDC3C" w:rsidR="00525AD2" w:rsidRDefault="003B0267" w:rsidP="00525AD2">
      <w:pPr>
        <w:spacing w:line="480" w:lineRule="auto"/>
        <w:rPr>
          <w:ins w:id="364" w:author="Jon.Richar" w:date="2022-12-16T11:31:00Z"/>
          <w:rFonts w:ascii="Times New Roman" w:hAnsi="Times New Roman" w:cs="Times New Roman"/>
          <w:sz w:val="24"/>
          <w:szCs w:val="24"/>
        </w:rPr>
      </w:pPr>
      <w:ins w:id="365" w:author="Jon.Richar" w:date="2022-12-16T11:30:00Z">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5B94B599" wp14:editId="73078D5D">
              <wp:extent cx="5486400" cy="3657600"/>
              <wp:effectExtent l="0" t="0" r="0" b="0"/>
              <wp:docPr id="1" name="Picture 1" descr="R_autocorrelation_candidate_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_autocorrelation_candidate_window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p>
    <w:p w14:paraId="2CF4F5AE" w14:textId="77777777" w:rsidR="003B0267" w:rsidRDefault="003B0267" w:rsidP="003B0267">
      <w:pPr>
        <w:spacing w:line="480" w:lineRule="auto"/>
        <w:rPr>
          <w:ins w:id="366" w:author="Jon.Richar" w:date="2022-12-16T11:31:00Z"/>
          <w:rFonts w:ascii="Times New Roman" w:hAnsi="Times New Roman" w:cs="Times New Roman"/>
          <w:sz w:val="24"/>
          <w:szCs w:val="24"/>
        </w:rPr>
      </w:pPr>
    </w:p>
    <w:p w14:paraId="4C81F1DF" w14:textId="0F204BCB" w:rsidR="003B0267" w:rsidRDefault="003B0267" w:rsidP="003B0267">
      <w:pPr>
        <w:spacing w:line="480" w:lineRule="auto"/>
        <w:rPr>
          <w:ins w:id="367" w:author="Jon.Richar" w:date="2022-12-16T11:31:00Z"/>
          <w:rFonts w:ascii="Times New Roman" w:hAnsi="Times New Roman" w:cs="Times New Roman"/>
          <w:sz w:val="24"/>
          <w:szCs w:val="24"/>
        </w:rPr>
      </w:pPr>
      <w:ins w:id="368" w:author="Jon.Richar" w:date="2022-12-16T11:31:00Z">
        <w:r>
          <w:rPr>
            <w:rFonts w:ascii="Times New Roman" w:hAnsi="Times New Roman" w:cs="Times New Roman"/>
            <w:sz w:val="24"/>
            <w:szCs w:val="24"/>
          </w:rPr>
          <w:t>Figure 1</w:t>
        </w:r>
        <w:r>
          <w:rPr>
            <w:rFonts w:ascii="Times New Roman" w:hAnsi="Times New Roman" w:cs="Times New Roman"/>
            <w:sz w:val="24"/>
            <w:szCs w:val="24"/>
          </w:rPr>
          <w:t>. Analysis window AICc values, used to split full time series into two eras for further analysis. Note valley with lowest point in 1998, indicating a change in autocorrelation.</w:t>
        </w:r>
      </w:ins>
    </w:p>
    <w:p w14:paraId="1F6CAF68" w14:textId="77777777" w:rsidR="003B0267" w:rsidRDefault="003B0267" w:rsidP="00525AD2">
      <w:pPr>
        <w:spacing w:line="480" w:lineRule="auto"/>
        <w:rPr>
          <w:ins w:id="369" w:author="Jon.Richar" w:date="2022-12-12T16:55:00Z"/>
          <w:rFonts w:ascii="Times New Roman" w:hAnsi="Times New Roman" w:cs="Times New Roman"/>
          <w:sz w:val="24"/>
          <w:szCs w:val="24"/>
        </w:rPr>
        <w:sectPr w:rsidR="003B0267" w:rsidSect="00A37F3A">
          <w:pgSz w:w="15840" w:h="12240" w:orient="landscape"/>
          <w:pgMar w:top="1440" w:right="1440" w:bottom="1440" w:left="1440" w:header="720" w:footer="720" w:gutter="0"/>
          <w:cols w:space="720"/>
          <w:docGrid w:linePitch="360"/>
        </w:sectPr>
      </w:pPr>
    </w:p>
    <w:p w14:paraId="6CD20CB0" w14:textId="2FF42BE7" w:rsidR="00525AD2" w:rsidRDefault="00F55C28" w:rsidP="00525AD2">
      <w:pPr>
        <w:spacing w:line="480" w:lineRule="auto"/>
        <w:rPr>
          <w:rFonts w:ascii="Times New Roman" w:hAnsi="Times New Roman" w:cs="Times New Roman"/>
          <w:sz w:val="24"/>
          <w:szCs w:val="24"/>
        </w:rPr>
      </w:pPr>
      <w:ins w:id="370" w:author="Jon.Richar" w:date="2022-12-16T15:09:00Z">
        <w:r>
          <w:rPr>
            <w:rFonts w:ascii="Times New Roman" w:hAnsi="Times New Roman" w:cs="Times New Roman"/>
            <w:sz w:val="24"/>
            <w:szCs w:val="24"/>
          </w:rPr>
          <w:lastRenderedPageBreak/>
          <w:pict w14:anchorId="7CF79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35.45pt;height:388.9pt">
              <v:imagedata r:id="rId15" o:title="Spawner and recruit 2 panel TS_V3_labelled"/>
            </v:shape>
          </w:pict>
        </w:r>
      </w:ins>
    </w:p>
    <w:p w14:paraId="513DB7A5" w14:textId="23BAC035"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371" w:author="Jon.Richar" w:date="2022-12-15T14:23:00Z">
        <w:r w:rsidR="003B0267">
          <w:rPr>
            <w:rFonts w:ascii="Times New Roman" w:hAnsi="Times New Roman" w:cs="Times New Roman"/>
            <w:sz w:val="24"/>
            <w:szCs w:val="24"/>
          </w:rPr>
          <w:t>2</w:t>
        </w:r>
      </w:ins>
      <w:del w:id="372" w:author="Jon.Richar" w:date="2022-12-15T14:21:00Z">
        <w:r w:rsidDel="0015373F">
          <w:rPr>
            <w:rFonts w:ascii="Times New Roman" w:hAnsi="Times New Roman" w:cs="Times New Roman"/>
            <w:sz w:val="24"/>
            <w:szCs w:val="24"/>
          </w:rPr>
          <w:delText>1</w:delText>
        </w:r>
      </w:del>
      <w:r>
        <w:rPr>
          <w:rFonts w:ascii="Times New Roman" w:hAnsi="Times New Roman" w:cs="Times New Roman"/>
          <w:sz w:val="24"/>
          <w:szCs w:val="24"/>
        </w:rPr>
        <w:t xml:space="preserve">. </w:t>
      </w:r>
      <w:ins w:id="373" w:author="Jon.Richar" w:date="2022-12-15T14:23:00Z">
        <w:r w:rsidR="0015373F">
          <w:rPr>
            <w:rFonts w:ascii="Times New Roman" w:hAnsi="Times New Roman" w:cs="Times New Roman"/>
            <w:sz w:val="24"/>
            <w:szCs w:val="24"/>
          </w:rPr>
          <w:t>A</w:t>
        </w:r>
      </w:ins>
      <w:del w:id="374" w:author="Jon.Richar" w:date="2022-12-15T14:23:00Z">
        <w:r w:rsidDel="0015373F">
          <w:rPr>
            <w:rFonts w:ascii="Times New Roman" w:hAnsi="Times New Roman" w:cs="Times New Roman"/>
            <w:sz w:val="24"/>
            <w:szCs w:val="24"/>
          </w:rPr>
          <w:delText>Juvenile a</w:delText>
        </w:r>
      </w:del>
      <w:r>
        <w:rPr>
          <w:rFonts w:ascii="Times New Roman" w:hAnsi="Times New Roman" w:cs="Times New Roman"/>
          <w:sz w:val="24"/>
          <w:szCs w:val="24"/>
        </w:rPr>
        <w:t>bundance time series</w:t>
      </w:r>
      <w:ins w:id="375" w:author="Jon.Richar" w:date="2022-12-15T14:23:00Z">
        <w:r w:rsidR="0015373F">
          <w:rPr>
            <w:rFonts w:ascii="Times New Roman" w:hAnsi="Times New Roman" w:cs="Times New Roman"/>
            <w:sz w:val="24"/>
            <w:szCs w:val="24"/>
          </w:rPr>
          <w:t xml:space="preserve"> for a.</w:t>
        </w:r>
      </w:ins>
      <w:ins w:id="376" w:author="Jon.Richar" w:date="2022-12-15T14:24:00Z">
        <w:r w:rsidR="0015373F">
          <w:rPr>
            <w:rFonts w:ascii="Times New Roman" w:hAnsi="Times New Roman" w:cs="Times New Roman"/>
            <w:sz w:val="24"/>
            <w:szCs w:val="24"/>
          </w:rPr>
          <w:t>) juvenile recruits and b.) Old shell female crab</w:t>
        </w:r>
      </w:ins>
      <w:r>
        <w:rPr>
          <w:rFonts w:ascii="Times New Roman" w:hAnsi="Times New Roman" w:cs="Times New Roman"/>
          <w:sz w:val="24"/>
          <w:szCs w:val="24"/>
        </w:rPr>
        <w:t>.</w:t>
      </w:r>
    </w:p>
    <w:p w14:paraId="47BB0A96" w14:textId="667DD9C4"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77" w:author="Jon.Richar" w:date="2022-12-16T12:02:00Z">
        <w:r w:rsidR="002C7507">
          <w:rPr>
            <w:rFonts w:ascii="Times New Roman" w:hAnsi="Times New Roman" w:cs="Times New Roman"/>
            <w:sz w:val="24"/>
            <w:szCs w:val="24"/>
          </w:rPr>
          <w:lastRenderedPageBreak/>
          <w:pict w14:anchorId="7AED0323">
            <v:shape id="_x0000_i1040" type="#_x0000_t75" style="width:364.35pt;height:472.35pt">
              <v:imagedata r:id="rId16" o:title="JUvenile ACF plots_CV_lines_removed"/>
            </v:shape>
          </w:pict>
        </w:r>
      </w:ins>
    </w:p>
    <w:p w14:paraId="6D91E791" w14:textId="0405FEAF"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378" w:author="Jon.Richar" w:date="2022-12-16T11:31:00Z">
        <w:r w:rsidR="003B0267">
          <w:rPr>
            <w:rFonts w:ascii="Times New Roman" w:hAnsi="Times New Roman" w:cs="Times New Roman"/>
            <w:sz w:val="24"/>
            <w:szCs w:val="24"/>
          </w:rPr>
          <w:t>3</w:t>
        </w:r>
      </w:ins>
      <w:del w:id="379" w:author="Jon.Richar" w:date="2022-12-16T11:31:00Z">
        <w:r w:rsidDel="003B0267">
          <w:rPr>
            <w:rFonts w:ascii="Times New Roman" w:hAnsi="Times New Roman" w:cs="Times New Roman"/>
            <w:sz w:val="24"/>
            <w:szCs w:val="24"/>
          </w:rPr>
          <w:delText>2</w:delText>
        </w:r>
      </w:del>
      <w:r>
        <w:rPr>
          <w:rFonts w:ascii="Times New Roman" w:hAnsi="Times New Roman" w:cs="Times New Roman"/>
          <w:sz w:val="24"/>
          <w:szCs w:val="24"/>
        </w:rPr>
        <w:t>. Juvenile abundance time series autocorrelation function (ACF) plots. Note statistically significant negative autocorrelation present at lag = 7 in first stanza, which becomes positive and non-significant during second.</w:t>
      </w:r>
    </w:p>
    <w:p w14:paraId="4DC44168" w14:textId="772CD8C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380" w:author="Jon.Richar" w:date="2022-12-16T09:20:00Z">
        <w:r w:rsidR="00C81560">
          <w:rPr>
            <w:rFonts w:ascii="Times New Roman" w:hAnsi="Times New Roman" w:cs="Times New Roman"/>
            <w:sz w:val="24"/>
            <w:szCs w:val="24"/>
          </w:rPr>
          <w:lastRenderedPageBreak/>
          <w:pict w14:anchorId="2AE42D99">
            <v:shape id="_x0000_i1039" type="#_x0000_t75" style="width:467.45pt;height:357.25pt">
              <v:imagedata r:id="rId17" o:title="GLS vs GAM four panel comparison plot_labelled"/>
            </v:shape>
          </w:pict>
        </w:r>
      </w:ins>
    </w:p>
    <w:p w14:paraId="7D0DFF5B" w14:textId="3CBAE1D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381"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382" w:author="Jon.Richar" w:date="2022-12-15T14:26:00Z">
        <w:r w:rsidR="002D69F6">
          <w:rPr>
            <w:rFonts w:ascii="Times New Roman" w:hAnsi="Times New Roman" w:cs="Times New Roman"/>
            <w:sz w:val="24"/>
            <w:szCs w:val="24"/>
          </w:rPr>
          <w:t xml:space="preserve">4 </w:t>
        </w:r>
      </w:ins>
      <w:r>
        <w:rPr>
          <w:rFonts w:ascii="Times New Roman" w:hAnsi="Times New Roman" w:cs="Times New Roman"/>
          <w:sz w:val="24"/>
          <w:szCs w:val="24"/>
        </w:rPr>
        <w:t>Lag-3 yr stock-recruit results</w:t>
      </w:r>
      <w:ins w:id="383" w:author="Jon.Richar" w:date="2022-12-16T09:12:00Z">
        <w:r w:rsidR="009F7392">
          <w:rPr>
            <w:rFonts w:ascii="Times New Roman" w:hAnsi="Times New Roman" w:cs="Times New Roman"/>
            <w:sz w:val="24"/>
            <w:szCs w:val="24"/>
          </w:rPr>
          <w:t xml:space="preserve"> for GLS models</w:t>
        </w:r>
      </w:ins>
      <w:r>
        <w:rPr>
          <w:rFonts w:ascii="Times New Roman" w:hAnsi="Times New Roman" w:cs="Times New Roman"/>
          <w:sz w:val="24"/>
          <w:szCs w:val="24"/>
        </w:rPr>
        <w:t>: a</w:t>
      </w:r>
      <w:ins w:id="384"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xml:space="preserve">) </w:t>
      </w:r>
      <w:del w:id="385" w:author="Jon.Richar" w:date="2022-12-05T13:20:00Z">
        <w:r w:rsidDel="006F73E6">
          <w:rPr>
            <w:rFonts w:ascii="Times New Roman" w:hAnsi="Times New Roman" w:cs="Times New Roman"/>
            <w:sz w:val="24"/>
            <w:szCs w:val="24"/>
          </w:rPr>
          <w:delText>log-survival</w:delText>
        </w:r>
      </w:del>
      <w:ins w:id="386" w:author="Jon.Richar" w:date="2022-12-05T13:20:00Z">
        <w:r>
          <w:rPr>
            <w:rFonts w:ascii="Times New Roman" w:hAnsi="Times New Roman" w:cs="Times New Roman"/>
            <w:sz w:val="24"/>
            <w:szCs w:val="24"/>
          </w:rPr>
          <w:t>log recruits per spawner</w:t>
        </w:r>
      </w:ins>
      <w:ins w:id="387" w:author="Jon.Richar" w:date="2022-12-16T10:59:00Z">
        <w:r w:rsidR="00DE7DCB">
          <w:rPr>
            <w:rFonts w:ascii="Times New Roman" w:hAnsi="Times New Roman" w:cs="Times New Roman"/>
            <w:sz w:val="24"/>
            <w:szCs w:val="24"/>
          </w:rPr>
          <w:t xml:space="preserve"> (log(S/R)</w:t>
        </w:r>
      </w:ins>
      <w:r>
        <w:rPr>
          <w:rFonts w:ascii="Times New Roman" w:hAnsi="Times New Roman" w:cs="Times New Roman"/>
          <w:sz w:val="24"/>
          <w:szCs w:val="24"/>
        </w:rPr>
        <w:t xml:space="preserve"> vs shell condition 3 (SC3) female estimates</w:t>
      </w:r>
      <w:ins w:id="388" w:author="Jon.Richar" w:date="2022-12-16T10:58:00Z">
        <w:r w:rsidR="00DE7DCB">
          <w:rPr>
            <w:rFonts w:ascii="Times New Roman" w:hAnsi="Times New Roman" w:cs="Times New Roman"/>
            <w:sz w:val="24"/>
            <w:szCs w:val="24"/>
          </w:rPr>
          <w:t xml:space="preserve"> for </w:t>
        </w:r>
      </w:ins>
      <w:ins w:id="389" w:author="Jon.Richar" w:date="2022-12-16T10:59:00Z">
        <w:r w:rsidR="00DE7DCB">
          <w:rPr>
            <w:rFonts w:ascii="Times New Roman" w:hAnsi="Times New Roman" w:cs="Times New Roman"/>
            <w:sz w:val="24"/>
            <w:szCs w:val="24"/>
          </w:rPr>
          <w:t>generalized least squares (</w:t>
        </w:r>
      </w:ins>
      <w:ins w:id="390" w:author="Jon.Richar" w:date="2022-12-16T10:58:00Z">
        <w:r w:rsidR="00DE7DCB">
          <w:rPr>
            <w:rFonts w:ascii="Times New Roman" w:hAnsi="Times New Roman" w:cs="Times New Roman"/>
            <w:sz w:val="24"/>
            <w:szCs w:val="24"/>
          </w:rPr>
          <w:t>GLS</w:t>
        </w:r>
      </w:ins>
      <w:ins w:id="391" w:author="Jon.Richar" w:date="2022-12-16T11:00:00Z">
        <w:r w:rsidR="00DE7DCB">
          <w:rPr>
            <w:rFonts w:ascii="Times New Roman" w:hAnsi="Times New Roman" w:cs="Times New Roman"/>
            <w:sz w:val="24"/>
            <w:szCs w:val="24"/>
          </w:rPr>
          <w:t>)</w:t>
        </w:r>
      </w:ins>
      <w:ins w:id="392" w:author="Jon.Richar" w:date="2022-12-16T10:58:00Z">
        <w:r w:rsidR="00DE7DCB">
          <w:rPr>
            <w:rFonts w:ascii="Times New Roman" w:hAnsi="Times New Roman" w:cs="Times New Roman"/>
            <w:sz w:val="24"/>
            <w:szCs w:val="24"/>
          </w:rPr>
          <w:t xml:space="preserve"> model</w:t>
        </w:r>
      </w:ins>
      <w:r>
        <w:rPr>
          <w:rFonts w:ascii="Times New Roman" w:hAnsi="Times New Roman" w:cs="Times New Roman"/>
          <w:sz w:val="24"/>
          <w:szCs w:val="24"/>
        </w:rPr>
        <w:t>: b</w:t>
      </w:r>
      <w:ins w:id="393" w:author="Jon.Richar" w:date="2022-12-16T11:01:00Z">
        <w:r w:rsidR="00DE7DCB">
          <w:rPr>
            <w:rFonts w:ascii="Times New Roman" w:hAnsi="Times New Roman" w:cs="Times New Roman"/>
            <w:sz w:val="24"/>
            <w:szCs w:val="24"/>
          </w:rPr>
          <w:t>.</w:t>
        </w:r>
      </w:ins>
      <w:r>
        <w:rPr>
          <w:rFonts w:ascii="Times New Roman" w:hAnsi="Times New Roman" w:cs="Times New Roman"/>
          <w:sz w:val="24"/>
          <w:szCs w:val="24"/>
        </w:rPr>
        <w:t>) stock-recruit model residuals</w:t>
      </w:r>
      <w:ins w:id="394" w:author="Jon.Richar" w:date="2022-12-16T10:58:00Z">
        <w:r w:rsidR="00DE7DCB">
          <w:rPr>
            <w:rFonts w:ascii="Times New Roman" w:hAnsi="Times New Roman" w:cs="Times New Roman"/>
            <w:sz w:val="24"/>
            <w:szCs w:val="24"/>
          </w:rPr>
          <w:t xml:space="preserve"> from GLS model</w:t>
        </w:r>
      </w:ins>
      <w:ins w:id="395" w:author="Jon.Richar" w:date="2022-12-16T09:12:00Z">
        <w:r w:rsidR="009F7392">
          <w:rPr>
            <w:rFonts w:ascii="Times New Roman" w:hAnsi="Times New Roman" w:cs="Times New Roman"/>
            <w:sz w:val="24"/>
            <w:szCs w:val="24"/>
          </w:rPr>
          <w:t>, and for comparison</w:t>
        </w:r>
      </w:ins>
      <w:ins w:id="396" w:author="Jon.Richar" w:date="2022-12-16T10:58:00Z">
        <w:r w:rsidR="00DE7DCB">
          <w:rPr>
            <w:rFonts w:ascii="Times New Roman" w:hAnsi="Times New Roman" w:cs="Times New Roman"/>
            <w:sz w:val="24"/>
            <w:szCs w:val="24"/>
          </w:rPr>
          <w:t xml:space="preserve"> c</w:t>
        </w:r>
      </w:ins>
      <w:ins w:id="397" w:author="Jon.Richar" w:date="2022-12-16T11:01:00Z">
        <w:r w:rsidR="00DE7DCB">
          <w:rPr>
            <w:rFonts w:ascii="Times New Roman" w:hAnsi="Times New Roman" w:cs="Times New Roman"/>
            <w:sz w:val="24"/>
            <w:szCs w:val="24"/>
          </w:rPr>
          <w:t>.</w:t>
        </w:r>
      </w:ins>
      <w:ins w:id="398" w:author="Jon.Richar" w:date="2022-12-16T10:58:00Z">
        <w:r w:rsidR="00DE7DCB">
          <w:rPr>
            <w:rFonts w:ascii="Times New Roman" w:hAnsi="Times New Roman" w:cs="Times New Roman"/>
            <w:sz w:val="24"/>
            <w:szCs w:val="24"/>
          </w:rPr>
          <w:t xml:space="preserve">) </w:t>
        </w:r>
      </w:ins>
      <w:ins w:id="399" w:author="Jon.Richar" w:date="2022-12-16T10:59:00Z">
        <w:r w:rsidR="00DE7DCB">
          <w:rPr>
            <w:rFonts w:ascii="Times New Roman" w:hAnsi="Times New Roman" w:cs="Times New Roman"/>
            <w:sz w:val="24"/>
            <w:szCs w:val="24"/>
          </w:rPr>
          <w:t xml:space="preserve">log(S/R) vs </w:t>
        </w:r>
      </w:ins>
      <w:ins w:id="400" w:author="Jon.Richar" w:date="2022-12-16T11:00:00Z">
        <w:r w:rsidR="00DE7DCB">
          <w:rPr>
            <w:rFonts w:ascii="Times New Roman" w:hAnsi="Times New Roman" w:cs="Times New Roman"/>
            <w:sz w:val="24"/>
            <w:szCs w:val="24"/>
          </w:rPr>
          <w:t xml:space="preserve">SC3 </w:t>
        </w:r>
      </w:ins>
      <w:ins w:id="401" w:author="Jon.Richar" w:date="2022-12-16T10:59:00Z">
        <w:r w:rsidR="00DE7DCB">
          <w:rPr>
            <w:rFonts w:ascii="Times New Roman" w:hAnsi="Times New Roman" w:cs="Times New Roman"/>
            <w:sz w:val="24"/>
            <w:szCs w:val="24"/>
          </w:rPr>
          <w:t xml:space="preserve">female estimates for generalized </w:t>
        </w:r>
      </w:ins>
      <w:ins w:id="402" w:author="Jon.Richar" w:date="2022-12-16T11:00:00Z">
        <w:r w:rsidR="00DE7DCB">
          <w:rPr>
            <w:rFonts w:ascii="Times New Roman" w:hAnsi="Times New Roman" w:cs="Times New Roman"/>
            <w:sz w:val="24"/>
            <w:szCs w:val="24"/>
          </w:rPr>
          <w:t>additive model</w:t>
        </w:r>
      </w:ins>
      <w:ins w:id="403" w:author="Jon.Richar" w:date="2022-12-16T10:59:00Z">
        <w:r w:rsidR="00DE7DCB">
          <w:rPr>
            <w:rFonts w:ascii="Times New Roman" w:hAnsi="Times New Roman" w:cs="Times New Roman"/>
            <w:sz w:val="24"/>
            <w:szCs w:val="24"/>
          </w:rPr>
          <w:t xml:space="preserve"> </w:t>
        </w:r>
      </w:ins>
      <w:ins w:id="404" w:author="Jon.Richar" w:date="2022-12-16T11:00:00Z">
        <w:r w:rsidR="00DE7DCB">
          <w:rPr>
            <w:rFonts w:ascii="Times New Roman" w:hAnsi="Times New Roman" w:cs="Times New Roman"/>
            <w:sz w:val="24"/>
            <w:szCs w:val="24"/>
          </w:rPr>
          <w:t>(GAM)</w:t>
        </w:r>
      </w:ins>
      <w:del w:id="405" w:author="Jon.Richar" w:date="2022-12-16T09:12:00Z">
        <w:r w:rsidDel="009F7392">
          <w:rPr>
            <w:rFonts w:ascii="Times New Roman" w:hAnsi="Times New Roman" w:cs="Times New Roman"/>
            <w:sz w:val="24"/>
            <w:szCs w:val="24"/>
          </w:rPr>
          <w:delText>.</w:delText>
        </w:r>
      </w:del>
      <w:ins w:id="406" w:author="Jon.Richar" w:date="2022-12-16T11:00:00Z">
        <w:r w:rsidR="00DE7DCB">
          <w:rPr>
            <w:rFonts w:ascii="Times New Roman" w:hAnsi="Times New Roman" w:cs="Times New Roman"/>
            <w:sz w:val="24"/>
            <w:szCs w:val="24"/>
          </w:rPr>
          <w:t>and d</w:t>
        </w:r>
      </w:ins>
      <w:ins w:id="407" w:author="Jon.Richar" w:date="2022-12-16T11:02:00Z">
        <w:r w:rsidR="00DE7DCB">
          <w:rPr>
            <w:rFonts w:ascii="Times New Roman" w:hAnsi="Times New Roman" w:cs="Times New Roman"/>
            <w:sz w:val="24"/>
            <w:szCs w:val="24"/>
          </w:rPr>
          <w:t>.</w:t>
        </w:r>
      </w:ins>
      <w:ins w:id="408" w:author="Jon.Richar" w:date="2022-12-16T11:00:00Z">
        <w:r w:rsidR="00DE7DCB">
          <w:rPr>
            <w:rFonts w:ascii="Times New Roman" w:hAnsi="Times New Roman" w:cs="Times New Roman"/>
            <w:sz w:val="24"/>
            <w:szCs w:val="24"/>
          </w:rPr>
          <w:t>)</w:t>
        </w:r>
      </w:ins>
      <w:ins w:id="409" w:author="Jon.Richar" w:date="2022-12-16T11:02:00Z">
        <w:r w:rsidR="00DE7DCB">
          <w:rPr>
            <w:rFonts w:ascii="Times New Roman" w:hAnsi="Times New Roman" w:cs="Times New Roman"/>
            <w:sz w:val="24"/>
            <w:szCs w:val="24"/>
          </w:rPr>
          <w:t xml:space="preserve"> residuals from GAM model.</w:t>
        </w:r>
      </w:ins>
    </w:p>
    <w:p w14:paraId="1D0A3854"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5E8D7816" wp14:editId="7444BA4F">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2C1FA225" w14:textId="4283DEF7" w:rsidR="00440130" w:rsidRDefault="00525AD2" w:rsidP="00525AD2">
      <w:pPr>
        <w:spacing w:line="480" w:lineRule="auto"/>
        <w:rPr>
          <w:ins w:id="410"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411" w:author="Jon.Richar" w:date="2022-12-16T09:20:00Z">
        <w:r w:rsidR="00C81560">
          <w:rPr>
            <w:rFonts w:ascii="Times New Roman" w:hAnsi="Times New Roman" w:cs="Times New Roman"/>
            <w:sz w:val="24"/>
            <w:szCs w:val="24"/>
          </w:rPr>
          <w:t>5</w:t>
        </w:r>
      </w:ins>
      <w:del w:id="412"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 model combining stock-recruit relation with flathead sole (FHS) and a 3 yr rolling average (RA3) of the winter Pacific Decadal Oscillation (PDO) as the environmental covariates.</w:t>
      </w:r>
    </w:p>
    <w:p w14:paraId="23605AB0" w14:textId="29EFC6FB" w:rsidR="00525AD2" w:rsidRDefault="00440130" w:rsidP="00525AD2">
      <w:pPr>
        <w:spacing w:line="480" w:lineRule="auto"/>
        <w:rPr>
          <w:ins w:id="413" w:author="Jon.Richar" w:date="2022-12-16T14:44:00Z"/>
          <w:rFonts w:ascii="Times New Roman" w:hAnsi="Times New Roman" w:cs="Times New Roman"/>
          <w:sz w:val="24"/>
          <w:szCs w:val="24"/>
        </w:rPr>
      </w:pPr>
      <w:ins w:id="414" w:author="Jon.Richar" w:date="2022-12-16T14:44:00Z">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F016A2A" wp14:editId="777E79B6">
              <wp:extent cx="5936615" cy="3214370"/>
              <wp:effectExtent l="0" t="0" r="6985" b="5080"/>
              <wp:docPr id="3" name="Picture 3" descr="C:\Users\jon.richar\Work\GitRepos\Chionoecetes-SR\Model 10 residual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n.richar\Work\GitRepos\Chionoecetes-SR\Model 10 residual plot.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214370"/>
                      </a:xfrm>
                      <a:prstGeom prst="rect">
                        <a:avLst/>
                      </a:prstGeom>
                      <a:noFill/>
                      <a:ln>
                        <a:noFill/>
                      </a:ln>
                    </pic:spPr>
                  </pic:pic>
                </a:graphicData>
              </a:graphic>
            </wp:inline>
          </w:drawing>
        </w:r>
      </w:ins>
    </w:p>
    <w:p w14:paraId="6EB14A32" w14:textId="208338BE" w:rsidR="00440130" w:rsidRDefault="00440130" w:rsidP="00525AD2">
      <w:pPr>
        <w:spacing w:line="480" w:lineRule="auto"/>
        <w:rPr>
          <w:rFonts w:ascii="Times New Roman" w:hAnsi="Times New Roman" w:cs="Times New Roman"/>
          <w:sz w:val="24"/>
          <w:szCs w:val="24"/>
        </w:rPr>
      </w:pPr>
      <w:ins w:id="415" w:author="Jon.Richar" w:date="2022-12-16T14:44:00Z">
        <w:r>
          <w:rPr>
            <w:rFonts w:ascii="Times New Roman" w:hAnsi="Times New Roman" w:cs="Times New Roman"/>
            <w:sz w:val="24"/>
            <w:szCs w:val="24"/>
          </w:rPr>
          <w:t xml:space="preserve">Figure 6. Residual plot for time series best model, combining female bairdi, FHS total biomass, and the </w:t>
        </w:r>
      </w:ins>
      <w:ins w:id="416" w:author="Jon.Richar" w:date="2022-12-16T14:45:00Z">
        <w:r>
          <w:rPr>
            <w:rFonts w:ascii="Times New Roman" w:hAnsi="Times New Roman" w:cs="Times New Roman"/>
            <w:sz w:val="24"/>
            <w:szCs w:val="24"/>
          </w:rPr>
          <w:t>Pacific Decadal Oscillation.</w:t>
        </w:r>
      </w:ins>
      <w:ins w:id="417" w:author="Jon.Richar" w:date="2022-12-16T14:46:00Z">
        <w:r>
          <w:rPr>
            <w:rFonts w:ascii="Times New Roman" w:hAnsi="Times New Roman" w:cs="Times New Roman"/>
            <w:sz w:val="24"/>
            <w:szCs w:val="24"/>
          </w:rPr>
          <w:t xml:space="preserve"> Note that </w:t>
        </w:r>
      </w:ins>
      <w:ins w:id="418" w:author="Jon.Richar" w:date="2022-12-16T14:47:00Z">
        <w:r>
          <w:rPr>
            <w:rFonts w:ascii="Times New Roman" w:hAnsi="Times New Roman" w:cs="Times New Roman"/>
            <w:sz w:val="24"/>
            <w:szCs w:val="24"/>
          </w:rPr>
          <w:t xml:space="preserve">although </w:t>
        </w:r>
      </w:ins>
      <w:ins w:id="419" w:author="Jon.Richar" w:date="2022-12-16T14:46:00Z">
        <w:r>
          <w:rPr>
            <w:rFonts w:ascii="Times New Roman" w:hAnsi="Times New Roman" w:cs="Times New Roman"/>
            <w:sz w:val="24"/>
            <w:szCs w:val="24"/>
          </w:rPr>
          <w:t xml:space="preserve">the model appears to address the periodicity seen </w:t>
        </w:r>
      </w:ins>
      <w:ins w:id="420" w:author="Jon.Richar" w:date="2022-12-16T14:47:00Z">
        <w:r>
          <w:rPr>
            <w:rFonts w:ascii="Times New Roman" w:hAnsi="Times New Roman" w:cs="Times New Roman"/>
            <w:sz w:val="24"/>
            <w:szCs w:val="24"/>
          </w:rPr>
          <w:t>in stock-recruit models, autocorrelation is still apparent</w:t>
        </w:r>
      </w:ins>
    </w:p>
    <w:p w14:paraId="549C1EB0" w14:textId="77777777" w:rsidR="00525AD2" w:rsidRDefault="00525AD2" w:rsidP="00525AD2">
      <w:pPr>
        <w:spacing w:line="480" w:lineRule="auto"/>
        <w:rPr>
          <w:rFonts w:ascii="Times New Roman" w:hAnsi="Times New Roman" w:cs="Times New Roman"/>
          <w:sz w:val="24"/>
          <w:szCs w:val="24"/>
        </w:rPr>
      </w:pPr>
    </w:p>
    <w:p w14:paraId="04521717" w14:textId="77777777" w:rsidR="00525AD2" w:rsidRDefault="00525AD2" w:rsidP="00525AD2">
      <w:pPr>
        <w:spacing w:line="480" w:lineRule="auto"/>
        <w:rPr>
          <w:rFonts w:ascii="Times New Roman" w:hAnsi="Times New Roman" w:cs="Times New Roman"/>
          <w:sz w:val="24"/>
          <w:szCs w:val="24"/>
        </w:rPr>
      </w:pPr>
    </w:p>
    <w:p w14:paraId="5C4C75F7" w14:textId="77777777" w:rsidR="00525AD2" w:rsidRDefault="00525AD2" w:rsidP="00525AD2">
      <w:pPr>
        <w:spacing w:line="480" w:lineRule="auto"/>
        <w:rPr>
          <w:rFonts w:ascii="Times New Roman" w:hAnsi="Times New Roman" w:cs="Times New Roman"/>
          <w:sz w:val="24"/>
          <w:szCs w:val="24"/>
        </w:rPr>
      </w:pP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9EF9C" w14:textId="77777777" w:rsidR="00A95BC6" w:rsidRDefault="00A95BC6">
      <w:pPr>
        <w:spacing w:after="0" w:line="240" w:lineRule="auto"/>
      </w:pPr>
      <w:r>
        <w:separator/>
      </w:r>
    </w:p>
  </w:endnote>
  <w:endnote w:type="continuationSeparator" w:id="0">
    <w:p w14:paraId="097D600D" w14:textId="77777777" w:rsidR="00A95BC6" w:rsidRDefault="00A9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2BF6A9D7" w:rsidR="002D1BB2" w:rsidRDefault="002D1BB2">
        <w:pPr>
          <w:pStyle w:val="Footer"/>
          <w:jc w:val="right"/>
        </w:pPr>
        <w:r>
          <w:fldChar w:fldCharType="begin"/>
        </w:r>
        <w:r>
          <w:instrText xml:space="preserve"> PAGE   \* MERGEFORMAT </w:instrText>
        </w:r>
        <w:r>
          <w:fldChar w:fldCharType="separate"/>
        </w:r>
        <w:r w:rsidR="008F2A4C">
          <w:rPr>
            <w:noProof/>
          </w:rPr>
          <w:t>35</w:t>
        </w:r>
        <w:r>
          <w:rPr>
            <w:noProof/>
          </w:rPr>
          <w:fldChar w:fldCharType="end"/>
        </w:r>
      </w:p>
    </w:sdtContent>
  </w:sdt>
  <w:p w14:paraId="7CDC2DB9" w14:textId="77777777" w:rsidR="002D1BB2" w:rsidRDefault="002D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D1B63" w14:textId="77777777" w:rsidR="00A95BC6" w:rsidRDefault="00A95BC6">
      <w:pPr>
        <w:spacing w:after="0" w:line="240" w:lineRule="auto"/>
      </w:pPr>
      <w:r>
        <w:separator/>
      </w:r>
    </w:p>
  </w:footnote>
  <w:footnote w:type="continuationSeparator" w:id="0">
    <w:p w14:paraId="6B0624D9" w14:textId="77777777" w:rsidR="00A95BC6" w:rsidRDefault="00A95BC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145D0A"/>
    <w:rsid w:val="0015373F"/>
    <w:rsid w:val="00177ACD"/>
    <w:rsid w:val="002125C2"/>
    <w:rsid w:val="00245520"/>
    <w:rsid w:val="002B65D3"/>
    <w:rsid w:val="002C7507"/>
    <w:rsid w:val="002D1BB2"/>
    <w:rsid w:val="002D69F6"/>
    <w:rsid w:val="002E5FA3"/>
    <w:rsid w:val="0031269F"/>
    <w:rsid w:val="003141C0"/>
    <w:rsid w:val="003B0267"/>
    <w:rsid w:val="003C782D"/>
    <w:rsid w:val="003D2E51"/>
    <w:rsid w:val="00440130"/>
    <w:rsid w:val="004D5899"/>
    <w:rsid w:val="00525AD2"/>
    <w:rsid w:val="00591008"/>
    <w:rsid w:val="005A5DD3"/>
    <w:rsid w:val="00604451"/>
    <w:rsid w:val="0063529B"/>
    <w:rsid w:val="00647059"/>
    <w:rsid w:val="006B709E"/>
    <w:rsid w:val="006D6E35"/>
    <w:rsid w:val="00700680"/>
    <w:rsid w:val="007F5BE1"/>
    <w:rsid w:val="00816CFA"/>
    <w:rsid w:val="00886052"/>
    <w:rsid w:val="008F1D65"/>
    <w:rsid w:val="008F2A4C"/>
    <w:rsid w:val="008F5F63"/>
    <w:rsid w:val="00925F2E"/>
    <w:rsid w:val="009F7392"/>
    <w:rsid w:val="00A37F3A"/>
    <w:rsid w:val="00A81508"/>
    <w:rsid w:val="00A95BC6"/>
    <w:rsid w:val="00AA76E9"/>
    <w:rsid w:val="00AE7541"/>
    <w:rsid w:val="00B75C71"/>
    <w:rsid w:val="00BB3A68"/>
    <w:rsid w:val="00BB4E02"/>
    <w:rsid w:val="00BB568A"/>
    <w:rsid w:val="00BE26E8"/>
    <w:rsid w:val="00C236F1"/>
    <w:rsid w:val="00C7413C"/>
    <w:rsid w:val="00C81560"/>
    <w:rsid w:val="00D623A3"/>
    <w:rsid w:val="00DE0759"/>
    <w:rsid w:val="00DE7DCB"/>
    <w:rsid w:val="00F55C28"/>
    <w:rsid w:val="00F66FE0"/>
    <w:rsid w:val="00F80F49"/>
    <w:rsid w:val="00FB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semiHidden/>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semiHidden/>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data-access/marineocean-data/extended-reconstructed-sea-surface-temperature-ersst-v5" TargetMode="Externa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hyperlink" Target="https://www.ncdc.noaa.gov/teleconnections/" TargetMode="External"/><Relationship Id="rId12" Type="http://schemas.openxmlformats.org/officeDocument/2006/relationships/hyperlink" Target="https://www.R-project.org"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s://doi.org/10.1073/pnas.1706080114" TargetMode="External"/><Relationship Id="rId5" Type="http://schemas.openxmlformats.org/officeDocument/2006/relationships/endnotes" Target="endnotes.xml"/><Relationship Id="rId15" Type="http://schemas.openxmlformats.org/officeDocument/2006/relationships/image" Target="media/image2.jpeg"/><Relationship Id="rId10" Type="http://schemas.openxmlformats.org/officeDocument/2006/relationships/hyperlink" Target="https://CRAN.R-project.org/package=MuMIn"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yperlink" Target="http://apdrc.soest.hawaii.edu/erddap/griddap/"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3587</TotalTime>
  <Pages>45</Pages>
  <Words>9992</Words>
  <Characters>56959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23</cp:revision>
  <dcterms:created xsi:type="dcterms:W3CDTF">2022-12-13T21:07:00Z</dcterms:created>
  <dcterms:modified xsi:type="dcterms:W3CDTF">2022-12-17T03:27:00Z</dcterms:modified>
</cp:coreProperties>
</file>